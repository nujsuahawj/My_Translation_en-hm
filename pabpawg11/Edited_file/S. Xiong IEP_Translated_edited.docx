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4597" w14:textId="77777777" w:rsidR="00D81174" w:rsidRPr="00CD5899" w:rsidRDefault="00D81174" w:rsidP="00D81174">
      <w:pPr>
        <w:spacing w:after="0"/>
        <w:jc w:val="center"/>
        <w:rPr>
          <w:rFonts w:ascii="Arial" w:hAnsi="Arial" w:cs="Arial"/>
          <w:b/>
          <w:bCs/>
          <w:sz w:val="22"/>
          <w:szCs w:val="22"/>
        </w:rPr>
      </w:pPr>
      <w:r w:rsidRPr="00CD5899">
        <w:rPr>
          <w:rFonts w:ascii="Arial" w:hAnsi="Arial" w:cs="Arial"/>
          <w:b/>
          <w:bCs/>
          <w:sz w:val="22"/>
          <w:szCs w:val="22"/>
        </w:rPr>
        <w:t>SCRAMENTO CITY UNIFIED</w:t>
      </w:r>
    </w:p>
    <w:p w14:paraId="21FA7691" w14:textId="77777777" w:rsidR="00D81174" w:rsidRPr="00CD5899" w:rsidRDefault="00D81174" w:rsidP="00D81174">
      <w:pPr>
        <w:spacing w:after="0"/>
        <w:jc w:val="center"/>
        <w:rPr>
          <w:rFonts w:ascii="Arial" w:hAnsi="Arial" w:cs="Arial"/>
          <w:b/>
          <w:bCs/>
          <w:sz w:val="22"/>
          <w:szCs w:val="22"/>
        </w:rPr>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20A361CF" w14:textId="77777777" w:rsidR="00D81174" w:rsidRDefault="00D81174" w:rsidP="00D81174">
      <w:pPr>
        <w:spacing w:after="0"/>
        <w:jc w:val="center"/>
        <w:rPr>
          <w:rFonts w:ascii="Arial" w:hAnsi="Arial" w:cs="Arial"/>
          <w:b/>
          <w:bCs/>
          <w:sz w:val="22"/>
          <w:szCs w:val="22"/>
        </w:rPr>
      </w:pPr>
      <w:r>
        <w:rPr>
          <w:rFonts w:ascii="Arial" w:hAnsi="Arial" w:cs="Arial"/>
          <w:b/>
          <w:bCs/>
          <w:sz w:val="22"/>
          <w:szCs w:val="22"/>
        </w:rPr>
        <w:t>(</w:t>
      </w:r>
      <w:proofErr w:type="spellStart"/>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r>
        <w:rPr>
          <w:rFonts w:ascii="Arial" w:hAnsi="Arial" w:cs="Arial"/>
          <w:b/>
          <w:bCs/>
          <w:sz w:val="22"/>
          <w:szCs w:val="22"/>
        </w:rPr>
        <w:t xml:space="preserve"> </w:t>
      </w:r>
      <w:proofErr w:type="spellStart"/>
      <w:r>
        <w:rPr>
          <w:rFonts w:ascii="Arial" w:hAnsi="Arial" w:cs="Arial"/>
          <w:b/>
          <w:bCs/>
          <w:sz w:val="22"/>
          <w:szCs w:val="22"/>
        </w:rPr>
        <w:t>Uas</w:t>
      </w:r>
      <w:proofErr w:type="spellEnd"/>
      <w:r>
        <w:rPr>
          <w:rFonts w:ascii="Arial" w:hAnsi="Arial" w:cs="Arial"/>
          <w:b/>
          <w:bCs/>
          <w:sz w:val="22"/>
          <w:szCs w:val="22"/>
        </w:rPr>
        <w:t xml:space="preserve"> Tau Sau </w:t>
      </w:r>
      <w:proofErr w:type="spellStart"/>
      <w:r>
        <w:rPr>
          <w:rFonts w:ascii="Arial" w:hAnsi="Arial" w:cs="Arial"/>
          <w:b/>
          <w:bCs/>
          <w:sz w:val="22"/>
          <w:szCs w:val="22"/>
        </w:rPr>
        <w:t>Ua</w:t>
      </w:r>
      <w:proofErr w:type="spellEnd"/>
      <w:r>
        <w:rPr>
          <w:rFonts w:ascii="Arial" w:hAnsi="Arial" w:cs="Arial"/>
          <w:b/>
          <w:bCs/>
          <w:sz w:val="22"/>
          <w:szCs w:val="22"/>
        </w:rPr>
        <w:t xml:space="preserve"> </w:t>
      </w:r>
      <w:proofErr w:type="spellStart"/>
      <w:r>
        <w:rPr>
          <w:rFonts w:ascii="Arial" w:hAnsi="Arial" w:cs="Arial"/>
          <w:b/>
          <w:bCs/>
          <w:sz w:val="22"/>
          <w:szCs w:val="22"/>
        </w:rPr>
        <w:t>Ntej</w:t>
      </w:r>
      <w:proofErr w:type="spellEnd"/>
      <w:r>
        <w:rPr>
          <w:rFonts w:ascii="Arial" w:hAnsi="Arial" w:cs="Arial"/>
          <w:b/>
          <w:bCs/>
          <w:sz w:val="22"/>
          <w:szCs w:val="22"/>
        </w:rPr>
        <w:t>)</w:t>
      </w:r>
    </w:p>
    <w:p w14:paraId="36EC0077" w14:textId="77777777" w:rsidR="00D81174" w:rsidRDefault="00D81174" w:rsidP="00D81174">
      <w:pPr>
        <w:spacing w:after="0"/>
        <w:jc w:val="center"/>
        <w:rPr>
          <w:rFonts w:ascii="Arial" w:hAnsi="Arial" w:cs="Arial"/>
          <w:b/>
          <w:bCs/>
          <w:sz w:val="22"/>
          <w:szCs w:val="22"/>
        </w:rPr>
      </w:pPr>
    </w:p>
    <w:p w14:paraId="16DAACE6" w14:textId="12DF0DFB" w:rsidR="00D81174" w:rsidRDefault="00D81174" w:rsidP="00D81174">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lub</w:t>
      </w:r>
      <w:proofErr w:type="spellEnd"/>
      <w:r w:rsidRPr="00A647D3">
        <w:rPr>
          <w:rFonts w:ascii="Arial" w:hAnsi="Arial" w:cs="Arial"/>
          <w:sz w:val="19"/>
          <w:szCs w:val="19"/>
        </w:rPr>
        <w:t xml:space="preserve"> </w:t>
      </w:r>
      <w:proofErr w:type="spellStart"/>
      <w:r w:rsidRPr="00A647D3">
        <w:rPr>
          <w:rFonts w:ascii="Arial" w:hAnsi="Arial" w:cs="Arial"/>
          <w:sz w:val="19"/>
          <w:szCs w:val="19"/>
        </w:rPr>
        <w:t>koos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(local educational agency </w:t>
      </w:r>
      <w:r>
        <w:rPr>
          <w:rFonts w:ascii="Arial" w:hAnsi="Arial" w:cs="Arial"/>
          <w:sz w:val="19"/>
          <w:szCs w:val="19"/>
        </w:rPr>
        <w:t>(</w:t>
      </w:r>
      <w:r w:rsidRPr="00A647D3">
        <w:rPr>
          <w:rFonts w:ascii="Arial" w:hAnsi="Arial" w:cs="Arial"/>
          <w:sz w:val="19"/>
          <w:szCs w:val="19"/>
        </w:rPr>
        <w:t>LEA</w:t>
      </w:r>
      <w:r>
        <w:rPr>
          <w:rFonts w:ascii="Arial" w:hAnsi="Arial" w:cs="Arial"/>
          <w:sz w:val="19"/>
          <w:szCs w:val="19"/>
        </w:rPr>
        <w:t>)</w:t>
      </w:r>
      <w:r w:rsidRPr="00A647D3">
        <w:rPr>
          <w:rFonts w:ascii="Arial" w:hAnsi="Arial" w:cs="Arial"/>
          <w:sz w:val="19"/>
          <w:szCs w:val="19"/>
        </w:rPr>
        <w:t>)</w:t>
      </w:r>
      <w:del w:id="0" w:author="Fong RERHANG" w:date="2021-05-27T09:29:00Z">
        <w:r w:rsidRPr="00A647D3" w:rsidDel="00797198">
          <w:rPr>
            <w:rFonts w:ascii="Arial" w:hAnsi="Arial" w:cs="Arial"/>
            <w:sz w:val="19"/>
            <w:szCs w:val="19"/>
          </w:rPr>
          <w:delText xml:space="preserve"> </w:delText>
        </w:r>
      </w:del>
      <w:r w:rsidRPr="00A647D3">
        <w:rPr>
          <w:rFonts w:ascii="Arial" w:hAnsi="Arial" w:cs="Arial"/>
          <w:sz w:val="19"/>
          <w:szCs w:val="19"/>
        </w:rPr>
        <w:t>/</w:t>
      </w:r>
      <w:proofErr w:type="spellStart"/>
      <w:del w:id="1" w:author="Fong RERHANG" w:date="2021-05-27T09:29:00Z">
        <w:r w:rsidRPr="00A647D3" w:rsidDel="00797198">
          <w:rPr>
            <w:rFonts w:ascii="Arial" w:hAnsi="Arial" w:cs="Arial"/>
            <w:sz w:val="19"/>
            <w:szCs w:val="19"/>
          </w:rPr>
          <w:delText xml:space="preserve"> </w:delText>
        </w:r>
      </w:del>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 sis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qhia</w:t>
      </w:r>
      <w:proofErr w:type="spellEnd"/>
      <w:r>
        <w:rPr>
          <w:rFonts w:ascii="Arial" w:hAnsi="Arial" w:cs="Arial"/>
          <w:sz w:val="19"/>
          <w:szCs w:val="19"/>
        </w:rPr>
        <w:t xml:space="preserve"> </w:t>
      </w:r>
      <w:proofErr w:type="spellStart"/>
      <w:r>
        <w:rPr>
          <w:rFonts w:ascii="Arial" w:hAnsi="Arial" w:cs="Arial"/>
          <w:sz w:val="19"/>
          <w:szCs w:val="19"/>
        </w:rPr>
        <w:t>txog</w:t>
      </w:r>
      <w:proofErr w:type="spellEnd"/>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kheej</w:t>
      </w:r>
      <w:proofErr w:type="spellEnd"/>
      <w:r w:rsidRPr="00A647D3">
        <w:rPr>
          <w:rFonts w:ascii="Arial" w:hAnsi="Arial" w:cs="Arial"/>
          <w:sz w:val="19"/>
          <w:szCs w:val="19"/>
        </w:rPr>
        <w:t>,</w:t>
      </w:r>
      <w:r>
        <w:rPr>
          <w:rFonts w:ascii="Arial" w:hAnsi="Arial" w:cs="Arial"/>
          <w:sz w:val="19"/>
          <w:szCs w:val="19"/>
        </w:rPr>
        <w:t xml:space="preserve"> </w:t>
      </w:r>
      <w:proofErr w:type="spellStart"/>
      <w:r>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ntsua</w:t>
      </w:r>
      <w:r>
        <w:rPr>
          <w:rFonts w:ascii="Arial" w:hAnsi="Arial" w:cs="Arial"/>
          <w:sz w:val="19"/>
          <w:szCs w:val="19"/>
        </w:rPr>
        <w:t>m</w:t>
      </w:r>
      <w:proofErr w:type="spellEnd"/>
      <w:r>
        <w:rPr>
          <w:rFonts w:ascii="Arial" w:hAnsi="Arial" w:cs="Arial"/>
          <w:sz w:val="19"/>
          <w:szCs w:val="19"/>
        </w:rPr>
        <w:t xml:space="preserve"> </w:t>
      </w:r>
      <w:proofErr w:type="spellStart"/>
      <w:r>
        <w:rPr>
          <w:rFonts w:ascii="Arial" w:hAnsi="Arial" w:cs="Arial"/>
          <w:sz w:val="19"/>
          <w:szCs w:val="19"/>
        </w:rPr>
        <w:t>xyuas</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Pr>
          <w:rFonts w:ascii="Arial" w:hAnsi="Arial" w:cs="Arial"/>
          <w:sz w:val="19"/>
          <w:szCs w:val="19"/>
        </w:rPr>
        <w:t>,</w:t>
      </w:r>
      <w:r w:rsidRPr="00A647D3">
        <w:rPr>
          <w:rFonts w:ascii="Arial" w:hAnsi="Arial" w:cs="Arial"/>
          <w:sz w:val="19"/>
          <w:szCs w:val="19"/>
        </w:rPr>
        <w:t xml:space="preserve"> los sis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w:t>
      </w:r>
      <w:r w:rsidRPr="00A647D3">
        <w:rPr>
          <w:rFonts w:ascii="Arial" w:hAnsi="Arial" w:cs="Arial"/>
          <w:sz w:val="19"/>
          <w:szCs w:val="19"/>
        </w:rPr>
        <w:t xml:space="preserve">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tom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 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w:t>
      </w:r>
      <w:del w:id="2" w:author="Fong RERHANG" w:date="2021-05-27T09:30:00Z">
        <w:r w:rsidRPr="00A647D3" w:rsidDel="00797198">
          <w:rPr>
            <w:rFonts w:ascii="Arial" w:hAnsi="Arial" w:cs="Arial"/>
            <w:sz w:val="19"/>
            <w:szCs w:val="19"/>
          </w:rPr>
          <w:delText xml:space="preserve"> </w:delText>
        </w:r>
      </w:del>
      <w:r w:rsidRPr="00A647D3">
        <w:rPr>
          <w:rFonts w:ascii="Arial" w:hAnsi="Arial" w:cs="Arial"/>
          <w:sz w:val="19"/>
          <w:szCs w:val="19"/>
        </w:rPr>
        <w:t>/</w:t>
      </w:r>
      <w:proofErr w:type="spellStart"/>
      <w:del w:id="3" w:author="Fong RERHANG" w:date="2021-05-27T09:30:00Z">
        <w:r w:rsidRPr="00A647D3" w:rsidDel="00797198">
          <w:rPr>
            <w:rFonts w:ascii="Arial" w:hAnsi="Arial" w:cs="Arial"/>
            <w:sz w:val="19"/>
            <w:szCs w:val="19"/>
          </w:rPr>
          <w:delText xml:space="preserve"> </w:delText>
        </w:r>
      </w:del>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proofErr w:type="spellStart"/>
      <w:r>
        <w:rPr>
          <w:rFonts w:ascii="Arial" w:hAnsi="Arial" w:cs="Arial"/>
          <w:sz w:val="19"/>
          <w:szCs w:val="19"/>
        </w:rPr>
        <w:t>thov</w:t>
      </w:r>
      <w:proofErr w:type="spellEnd"/>
      <w:r>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proofErr w:type="spellStart"/>
      <w:r>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no tau </w:t>
      </w:r>
      <w:proofErr w:type="spellStart"/>
      <w:r>
        <w:rPr>
          <w:rFonts w:ascii="Arial" w:hAnsi="Arial" w:cs="Arial"/>
          <w:sz w:val="19"/>
          <w:szCs w:val="19"/>
        </w:rPr>
        <w:t>tsis</w:t>
      </w:r>
      <w:proofErr w:type="spellEnd"/>
      <w:r>
        <w:rPr>
          <w:rFonts w:ascii="Arial" w:hAnsi="Arial" w:cs="Arial"/>
          <w:sz w:val="19"/>
          <w:szCs w:val="19"/>
        </w:rPr>
        <w:t xml:space="preserve"> </w:t>
      </w:r>
      <w:proofErr w:type="spellStart"/>
      <w:r w:rsidRPr="00A647D3">
        <w:rPr>
          <w:rFonts w:ascii="Arial" w:hAnsi="Arial" w:cs="Arial"/>
          <w:sz w:val="19"/>
          <w:szCs w:val="19"/>
        </w:rPr>
        <w:t>raug</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p>
    <w:p w14:paraId="5E27BAF6" w14:textId="3DC6BA67" w:rsidR="00D81174" w:rsidRDefault="00D81174" w:rsidP="00D81174">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0018388F">
        <w:rPr>
          <w:rFonts w:ascii="Arial" w:hAnsi="Arial" w:cs="Arial"/>
          <w:i/>
          <w:iCs/>
          <w:sz w:val="20"/>
          <w:szCs w:val="20"/>
          <w:u w:val="single"/>
        </w:rPr>
        <w:t xml:space="preserve">Skylar </w:t>
      </w:r>
      <w:proofErr w:type="spellStart"/>
      <w:r w:rsidR="0018388F">
        <w:rPr>
          <w:rFonts w:ascii="Arial" w:hAnsi="Arial" w:cs="Arial"/>
          <w:i/>
          <w:iCs/>
          <w:sz w:val="20"/>
          <w:szCs w:val="20"/>
          <w:u w:val="single"/>
        </w:rPr>
        <w:t>Xiong</w:t>
      </w:r>
      <w:proofErr w:type="spellEnd"/>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w:t>
      </w:r>
      <w:r w:rsidR="0018388F">
        <w:rPr>
          <w:rFonts w:ascii="Arial" w:hAnsi="Arial" w:cs="Arial"/>
          <w:i/>
          <w:iCs/>
          <w:sz w:val="20"/>
          <w:szCs w:val="20"/>
          <w:u w:val="single"/>
        </w:rPr>
        <w:t>/29/2013</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0018388F">
        <w:rPr>
          <w:rFonts w:ascii="Arial" w:hAnsi="Arial" w:cs="Arial"/>
          <w:i/>
          <w:iCs/>
          <w:sz w:val="20"/>
          <w:szCs w:val="20"/>
          <w:u w:val="single"/>
        </w:rPr>
        <w:t>3/16/2021</w:t>
      </w:r>
    </w:p>
    <w:p w14:paraId="353C4D2E" w14:textId="77777777" w:rsidR="00D81174" w:rsidRDefault="00D81174" w:rsidP="00D81174">
      <w:pPr>
        <w:spacing w:after="0"/>
        <w:jc w:val="both"/>
        <w:rPr>
          <w:rFonts w:ascii="Arial" w:hAnsi="Arial" w:cs="Arial"/>
          <w:sz w:val="20"/>
          <w:szCs w:val="20"/>
        </w:rPr>
      </w:pPr>
      <w:r>
        <w:rPr>
          <w:rFonts w:ascii="Arial" w:hAnsi="Arial" w:cs="Arial"/>
          <w:sz w:val="20"/>
          <w:szCs w:val="20"/>
        </w:rPr>
        <w:t xml:space="preserve"> </w:t>
      </w:r>
    </w:p>
    <w:p w14:paraId="6569A112" w14:textId="1B55A44B" w:rsidR="00D81174" w:rsidRDefault="00D81174" w:rsidP="00D81174">
      <w:pPr>
        <w:spacing w:after="0"/>
        <w:jc w:val="both"/>
        <w:rPr>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Pr="00085BCC">
        <w:rPr>
          <w:noProof/>
          <w:sz w:val="19"/>
          <w:szCs w:val="19"/>
        </w:rPr>
        <w:drawing>
          <wp:inline distT="0" distB="0" distL="0" distR="0" wp14:anchorId="46878F66" wp14:editId="599522C8">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Qhia</w:t>
      </w:r>
      <w:proofErr w:type="spellEnd"/>
      <w:r w:rsidRPr="00085BCC">
        <w:rPr>
          <w:rFonts w:ascii="Arial" w:hAnsi="Arial" w:cs="Arial"/>
          <w:sz w:val="19"/>
          <w:szCs w:val="19"/>
        </w:rPr>
        <w:t xml:space="preserve"> </w:t>
      </w:r>
      <w:proofErr w:type="spellStart"/>
      <w:r w:rsidRPr="00085BCC">
        <w:rPr>
          <w:rFonts w:ascii="Arial" w:hAnsi="Arial" w:cs="Arial"/>
          <w:sz w:val="19"/>
          <w:szCs w:val="19"/>
        </w:rPr>
        <w:t>Txog</w:t>
      </w:r>
      <w:proofErr w:type="spellEnd"/>
      <w:r w:rsidRPr="00085BCC">
        <w:rPr>
          <w:rFonts w:ascii="Arial" w:hAnsi="Arial" w:cs="Arial"/>
          <w:sz w:val="19"/>
          <w:szCs w:val="19"/>
        </w:rPr>
        <w:t xml:space="preserve"> Tus </w:t>
      </w:r>
      <w:proofErr w:type="spellStart"/>
      <w:r w:rsidRPr="00085BCC">
        <w:rPr>
          <w:rFonts w:ascii="Arial" w:hAnsi="Arial" w:cs="Arial"/>
          <w:sz w:val="19"/>
          <w:szCs w:val="19"/>
        </w:rPr>
        <w:t>Kheej</w:t>
      </w:r>
      <w:proofErr w:type="spellEnd"/>
      <w:r w:rsidRPr="00085BCC">
        <w:rPr>
          <w:rFonts w:ascii="Arial" w:hAnsi="Arial" w:cs="Arial"/>
          <w:sz w:val="19"/>
          <w:szCs w:val="19"/>
        </w:rPr>
        <w:t xml:space="preserve">  </w:t>
      </w:r>
      <w:r>
        <w:rPr>
          <w:noProof/>
          <w:sz w:val="19"/>
          <w:szCs w:val="19"/>
        </w:rPr>
        <w:drawing>
          <wp:inline distT="0" distB="0" distL="0" distR="0" wp14:anchorId="2083B875" wp14:editId="5A05608B">
            <wp:extent cx="162560" cy="119380"/>
            <wp:effectExtent l="0" t="0" r="889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Pr>
          <w:rFonts w:ascii="Arial" w:hAnsi="Arial" w:cs="Arial"/>
          <w:sz w:val="19"/>
          <w:szCs w:val="19"/>
        </w:rPr>
        <w:t xml:space="preserve">Kev </w:t>
      </w:r>
      <w:proofErr w:type="spellStart"/>
      <w:r>
        <w:rPr>
          <w:rFonts w:ascii="Arial" w:hAnsi="Arial" w:cs="Arial"/>
          <w:sz w:val="19"/>
          <w:szCs w:val="19"/>
        </w:rPr>
        <w:t>Ntsuam</w:t>
      </w:r>
      <w:proofErr w:type="spellEnd"/>
      <w:r w:rsidRPr="00085BCC">
        <w:rPr>
          <w:rFonts w:ascii="Arial" w:hAnsi="Arial" w:cs="Arial"/>
          <w:sz w:val="19"/>
          <w:szCs w:val="19"/>
        </w:rPr>
        <w:t xml:space="preserve"> </w:t>
      </w:r>
      <w:proofErr w:type="spellStart"/>
      <w:r w:rsidRPr="00085BCC">
        <w:rPr>
          <w:rFonts w:ascii="Arial" w:hAnsi="Arial" w:cs="Arial"/>
          <w:sz w:val="19"/>
          <w:szCs w:val="19"/>
        </w:rPr>
        <w:t>Xyuas</w:t>
      </w:r>
      <w:proofErr w:type="spellEnd"/>
      <w:r w:rsidRPr="00085BCC">
        <w:rPr>
          <w:rFonts w:ascii="Arial" w:hAnsi="Arial" w:cs="Arial"/>
          <w:sz w:val="19"/>
          <w:szCs w:val="19"/>
        </w:rPr>
        <w:t xml:space="preserve">  </w:t>
      </w:r>
      <w:r w:rsidRPr="00CC502C">
        <w:rPr>
          <w:noProof/>
          <w:sz w:val="19"/>
          <w:szCs w:val="19"/>
        </w:rPr>
        <w:drawing>
          <wp:inline distT="0" distB="0" distL="0" distR="0" wp14:anchorId="49642D9E" wp14:editId="2336F3DF">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085BCC">
        <w:rPr>
          <w:rFonts w:ascii="Arial" w:hAnsi="Arial" w:cs="Arial"/>
          <w:sz w:val="19"/>
          <w:szCs w:val="19"/>
        </w:rPr>
        <w:t xml:space="preserve">Kev </w:t>
      </w:r>
      <w:r>
        <w:rPr>
          <w:rFonts w:ascii="Arial" w:hAnsi="Arial" w:cs="Arial"/>
          <w:sz w:val="19"/>
          <w:szCs w:val="19"/>
        </w:rPr>
        <w:t xml:space="preserve">Tso </w:t>
      </w:r>
      <w:proofErr w:type="spellStart"/>
      <w:r w:rsidRPr="00085BCC">
        <w:rPr>
          <w:rFonts w:ascii="Arial" w:hAnsi="Arial" w:cs="Arial"/>
          <w:sz w:val="19"/>
          <w:szCs w:val="19"/>
        </w:rPr>
        <w:t>Kawm</w:t>
      </w:r>
      <w:proofErr w:type="spellEnd"/>
      <w:r w:rsidRPr="00085BCC">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w:t>
      </w:r>
    </w:p>
    <w:p w14:paraId="205514B2" w14:textId="70AFF946" w:rsidR="00D81174" w:rsidRDefault="00D81174" w:rsidP="00D81174">
      <w:pPr>
        <w:spacing w:after="0"/>
        <w:jc w:val="both"/>
        <w:rPr>
          <w:rFonts w:ascii="Arial" w:hAnsi="Arial" w:cs="Arial"/>
          <w:sz w:val="19"/>
          <w:szCs w:val="19"/>
        </w:rPr>
      </w:pPr>
      <w:r>
        <w:rPr>
          <w:rFonts w:ascii="Arial" w:hAnsi="Arial" w:cs="Arial"/>
          <w:sz w:val="19"/>
          <w:szCs w:val="19"/>
        </w:rPr>
        <w:t xml:space="preserve">                          </w:t>
      </w:r>
      <w:r w:rsidRPr="00085BCC">
        <w:rPr>
          <w:rFonts w:ascii="Arial" w:hAnsi="Arial" w:cs="Arial"/>
          <w:sz w:val="19"/>
          <w:szCs w:val="19"/>
        </w:rPr>
        <w:t xml:space="preserve"> </w:t>
      </w:r>
      <w:r>
        <w:rPr>
          <w:noProof/>
        </w:rPr>
        <w:drawing>
          <wp:inline distT="0" distB="0" distL="0" distR="0" wp14:anchorId="78481F24" wp14:editId="62FF215E">
            <wp:extent cx="162560" cy="119380"/>
            <wp:effectExtent l="0" t="0" r="889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Kawm</w:t>
      </w:r>
      <w:proofErr w:type="spellEnd"/>
      <w:del w:id="4" w:author="Fong RERHANG" w:date="2021-05-27T09:33:00Z">
        <w:r w:rsidDel="00797198">
          <w:rPr>
            <w:rFonts w:ascii="Arial" w:hAnsi="Arial" w:cs="Arial"/>
            <w:sz w:val="19"/>
            <w:szCs w:val="19"/>
          </w:rPr>
          <w:delText xml:space="preserve"> </w:delText>
        </w:r>
      </w:del>
      <w:r>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Pub </w:t>
      </w:r>
      <w:proofErr w:type="spellStart"/>
      <w:r>
        <w:rPr>
          <w:rFonts w:ascii="Arial" w:hAnsi="Arial" w:cs="Arial"/>
          <w:sz w:val="19"/>
          <w:szCs w:val="19"/>
        </w:rPr>
        <w:t>Dawb</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r w:rsidRPr="00085BCC">
        <w:rPr>
          <w:rFonts w:ascii="Arial" w:hAnsi="Arial" w:cs="Arial"/>
          <w:sz w:val="19"/>
          <w:szCs w:val="19"/>
        </w:rPr>
        <w:t xml:space="preserve"> </w:t>
      </w:r>
      <w:r>
        <w:rPr>
          <w:rFonts w:ascii="Arial" w:hAnsi="Arial" w:cs="Arial"/>
          <w:sz w:val="19"/>
          <w:szCs w:val="19"/>
        </w:rPr>
        <w:t xml:space="preserve">  </w:t>
      </w:r>
      <w:r>
        <w:rPr>
          <w:noProof/>
          <w:sz w:val="19"/>
          <w:szCs w:val="19"/>
        </w:rPr>
        <w:drawing>
          <wp:inline distT="0" distB="0" distL="0" distR="0" wp14:anchorId="01DFA297" wp14:editId="794B6C71">
            <wp:extent cx="162560" cy="119380"/>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sidRPr="00085BCC">
        <w:rPr>
          <w:rFonts w:ascii="Arial" w:hAnsi="Arial" w:cs="Arial"/>
          <w:sz w:val="19"/>
          <w:szCs w:val="19"/>
        </w:rPr>
        <w:t>Lwm</w:t>
      </w:r>
      <w:proofErr w:type="spellEnd"/>
      <w:r w:rsidRPr="00085BCC">
        <w:rPr>
          <w:rFonts w:ascii="Arial" w:hAnsi="Arial" w:cs="Arial"/>
          <w:sz w:val="19"/>
          <w:szCs w:val="19"/>
        </w:rPr>
        <w:t xml:space="preserve"> yam</w:t>
      </w:r>
    </w:p>
    <w:p w14:paraId="7B07AC61"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695"/>
        <w:gridCol w:w="2610"/>
        <w:gridCol w:w="3240"/>
        <w:gridCol w:w="1911"/>
      </w:tblGrid>
      <w:tr w:rsidR="00D81174" w14:paraId="1F819229" w14:textId="77777777" w:rsidTr="00797198">
        <w:tc>
          <w:tcPr>
            <w:tcW w:w="2695" w:type="dxa"/>
            <w:shd w:val="clear" w:color="auto" w:fill="D9D9D9" w:themeFill="background1" w:themeFillShade="D9"/>
          </w:tcPr>
          <w:p w14:paraId="706CFC86" w14:textId="77777777" w:rsidR="00D81174" w:rsidRDefault="00D81174" w:rsidP="00797198">
            <w:pPr>
              <w:jc w:val="center"/>
              <w:rPr>
                <w:rFonts w:ascii="Arial" w:hAnsi="Arial" w:cs="Arial"/>
                <w:b/>
                <w:bCs/>
                <w:sz w:val="19"/>
                <w:szCs w:val="19"/>
              </w:rPr>
            </w:pPr>
          </w:p>
          <w:p w14:paraId="2020811D" w14:textId="77777777" w:rsidR="00D81174" w:rsidRDefault="00D81174" w:rsidP="00797198">
            <w:pPr>
              <w:jc w:val="center"/>
              <w:rPr>
                <w:rFonts w:ascii="Arial" w:hAnsi="Arial" w:cs="Arial"/>
                <w:b/>
                <w:bCs/>
                <w:sz w:val="19"/>
                <w:szCs w:val="19"/>
              </w:rPr>
            </w:pPr>
          </w:p>
          <w:p w14:paraId="1A0606AF" w14:textId="77777777" w:rsidR="00D81174" w:rsidRPr="009D21D1" w:rsidRDefault="00D81174" w:rsidP="0079719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2610" w:type="dxa"/>
            <w:shd w:val="clear" w:color="auto" w:fill="D9D9D9" w:themeFill="background1" w:themeFillShade="D9"/>
          </w:tcPr>
          <w:p w14:paraId="743B368C" w14:textId="77777777" w:rsidR="00D81174" w:rsidRDefault="00D81174" w:rsidP="00797198">
            <w:pPr>
              <w:jc w:val="center"/>
              <w:rPr>
                <w:rFonts w:ascii="Arial" w:hAnsi="Arial" w:cs="Arial"/>
                <w:b/>
                <w:bCs/>
                <w:sz w:val="19"/>
                <w:szCs w:val="19"/>
              </w:rPr>
            </w:pPr>
          </w:p>
          <w:p w14:paraId="1EA883EF" w14:textId="77777777" w:rsidR="00D81174" w:rsidRDefault="00D81174" w:rsidP="00797198">
            <w:pPr>
              <w:jc w:val="center"/>
              <w:rPr>
                <w:rFonts w:ascii="Arial" w:hAnsi="Arial" w:cs="Arial"/>
                <w:b/>
                <w:bCs/>
                <w:sz w:val="19"/>
                <w:szCs w:val="19"/>
              </w:rPr>
            </w:pPr>
          </w:p>
          <w:p w14:paraId="41DA3108" w14:textId="77777777" w:rsidR="00D81174" w:rsidRPr="009D21D1" w:rsidRDefault="00D81174" w:rsidP="0079719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Thov</w:t>
            </w:r>
            <w:proofErr w:type="spellEnd"/>
          </w:p>
        </w:tc>
        <w:tc>
          <w:tcPr>
            <w:tcW w:w="3240" w:type="dxa"/>
            <w:shd w:val="clear" w:color="auto" w:fill="D9D9D9" w:themeFill="background1" w:themeFillShade="D9"/>
          </w:tcPr>
          <w:p w14:paraId="6A97C523" w14:textId="77777777" w:rsidR="00D81174" w:rsidRPr="009D21D1" w:rsidRDefault="00D81174" w:rsidP="00797198">
            <w:pPr>
              <w:jc w:val="center"/>
              <w:rPr>
                <w:rFonts w:ascii="Arial" w:hAnsi="Arial" w:cs="Arial"/>
                <w:b/>
                <w:bCs/>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5B72C99F" w14:textId="77777777" w:rsidR="00D81174" w:rsidRDefault="00D81174" w:rsidP="00797198">
            <w:pPr>
              <w:jc w:val="center"/>
              <w:rPr>
                <w:rFonts w:ascii="Arial" w:hAnsi="Arial" w:cs="Arial"/>
                <w:b/>
                <w:bCs/>
                <w:sz w:val="19"/>
                <w:szCs w:val="19"/>
              </w:rPr>
            </w:pPr>
          </w:p>
          <w:p w14:paraId="5DADC6E8" w14:textId="77777777" w:rsidR="00D81174" w:rsidRDefault="00D81174" w:rsidP="00797198">
            <w:pPr>
              <w:jc w:val="center"/>
              <w:rPr>
                <w:rFonts w:ascii="Arial" w:hAnsi="Arial" w:cs="Arial"/>
                <w:b/>
                <w:bCs/>
                <w:sz w:val="19"/>
                <w:szCs w:val="19"/>
              </w:rPr>
            </w:pPr>
          </w:p>
          <w:p w14:paraId="6EB48C91" w14:textId="77777777" w:rsidR="00D81174" w:rsidRPr="009D21D1" w:rsidRDefault="00D81174" w:rsidP="00797198">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proofErr w:type="spellStart"/>
            <w:r>
              <w:rPr>
                <w:rFonts w:ascii="Arial" w:hAnsi="Arial" w:cs="Arial"/>
                <w:b/>
                <w:bCs/>
                <w:sz w:val="19"/>
                <w:szCs w:val="19"/>
              </w:rPr>
              <w:t>Nqis</w:t>
            </w:r>
            <w:proofErr w:type="spellEnd"/>
            <w:r>
              <w:rPr>
                <w:rFonts w:ascii="Arial" w:hAnsi="Arial" w:cs="Arial"/>
                <w:b/>
                <w:bCs/>
                <w:sz w:val="19"/>
                <w:szCs w:val="19"/>
              </w:rPr>
              <w:t xml:space="preserve"> </w:t>
            </w:r>
            <w:proofErr w:type="spellStart"/>
            <w:r>
              <w:rPr>
                <w:rFonts w:ascii="Arial" w:hAnsi="Arial" w:cs="Arial"/>
                <w:b/>
                <w:bCs/>
                <w:sz w:val="19"/>
                <w:szCs w:val="19"/>
              </w:rPr>
              <w:t>Tes</w:t>
            </w:r>
            <w:proofErr w:type="spellEnd"/>
            <w:r>
              <w:rPr>
                <w:rFonts w:ascii="Arial" w:hAnsi="Arial" w:cs="Arial"/>
                <w:b/>
                <w:bCs/>
                <w:sz w:val="19"/>
                <w:szCs w:val="19"/>
              </w:rPr>
              <w:t xml:space="preserve"> </w:t>
            </w:r>
            <w:proofErr w:type="spellStart"/>
            <w:r>
              <w:rPr>
                <w:rFonts w:ascii="Arial" w:hAnsi="Arial" w:cs="Arial"/>
                <w:b/>
                <w:bCs/>
                <w:sz w:val="19"/>
                <w:szCs w:val="19"/>
              </w:rPr>
              <w:t>Ua</w:t>
            </w:r>
            <w:proofErr w:type="spellEnd"/>
          </w:p>
        </w:tc>
      </w:tr>
      <w:tr w:rsidR="00D81174" w14:paraId="6C512688" w14:textId="77777777" w:rsidTr="00797198">
        <w:trPr>
          <w:trHeight w:val="3752"/>
        </w:trPr>
        <w:tc>
          <w:tcPr>
            <w:tcW w:w="2695" w:type="dxa"/>
          </w:tcPr>
          <w:p w14:paraId="1283116D" w14:textId="77777777" w:rsidR="00D81174" w:rsidRDefault="00D81174" w:rsidP="00797198">
            <w:pPr>
              <w:rPr>
                <w:rFonts w:ascii="Arial" w:hAnsi="Arial" w:cs="Arial"/>
                <w:sz w:val="19"/>
                <w:szCs w:val="19"/>
              </w:rPr>
            </w:pPr>
          </w:p>
          <w:p w14:paraId="55490022" w14:textId="77777777" w:rsidR="000501F5" w:rsidRDefault="000501F5" w:rsidP="00797198">
            <w:pPr>
              <w:rPr>
                <w:rFonts w:ascii="Arial" w:hAnsi="Arial" w:cs="Arial"/>
                <w:b/>
                <w:bCs/>
                <w:sz w:val="19"/>
                <w:szCs w:val="19"/>
              </w:rPr>
            </w:pPr>
          </w:p>
          <w:p w14:paraId="49403938" w14:textId="2F60C2D5" w:rsidR="00D81174" w:rsidRDefault="00D81174" w:rsidP="00797198">
            <w:pPr>
              <w:rPr>
                <w:rFonts w:ascii="Arial" w:hAnsi="Arial" w:cs="Arial"/>
                <w:sz w:val="19"/>
                <w:szCs w:val="19"/>
              </w:rPr>
            </w:pPr>
            <w:r w:rsidRPr="00B035DB">
              <w:rPr>
                <w:rFonts w:ascii="Arial" w:hAnsi="Arial" w:cs="Arial"/>
                <w:b/>
                <w:bCs/>
                <w:sz w:val="19"/>
                <w:szCs w:val="19"/>
              </w:rPr>
              <w:t xml:space="preserve">Kev </w:t>
            </w:r>
            <w:r>
              <w:rPr>
                <w:rFonts w:ascii="Arial" w:hAnsi="Arial" w:cs="Arial"/>
                <w:b/>
                <w:bCs/>
                <w:sz w:val="19"/>
                <w:szCs w:val="19"/>
              </w:rPr>
              <w:t xml:space="preserve">Tso </w:t>
            </w:r>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r w:rsidR="00BC3B9C">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BC3B9C">
              <w:rPr>
                <w:rFonts w:ascii="Arial" w:hAnsi="Arial" w:cs="Arial"/>
                <w:sz w:val="19"/>
                <w:szCs w:val="19"/>
              </w:rPr>
              <w:t xml:space="preserve"> </w:t>
            </w:r>
            <w:proofErr w:type="spellStart"/>
            <w:r w:rsidR="00BC3B9C">
              <w:rPr>
                <w:rFonts w:ascii="Arial" w:hAnsi="Arial" w:cs="Arial"/>
                <w:sz w:val="19"/>
                <w:szCs w:val="19"/>
              </w:rPr>
              <w:t>Xuas</w:t>
            </w:r>
            <w:proofErr w:type="spellEnd"/>
            <w:r w:rsidR="00BC3B9C">
              <w:rPr>
                <w:rFonts w:ascii="Arial" w:hAnsi="Arial" w:cs="Arial"/>
                <w:sz w:val="19"/>
                <w:szCs w:val="19"/>
              </w:rPr>
              <w:t xml:space="preserve"> </w:t>
            </w:r>
            <w:del w:id="5" w:author="Fong RERHANG" w:date="2021-05-27T09:35:00Z">
              <w:r w:rsidR="00BC3B9C" w:rsidDel="00797198">
                <w:rPr>
                  <w:rFonts w:ascii="Arial" w:hAnsi="Arial" w:cs="Arial"/>
                  <w:sz w:val="19"/>
                  <w:szCs w:val="19"/>
                </w:rPr>
                <w:delText xml:space="preserve">Ib Cheeb Tsam </w:delText>
              </w:r>
            </w:del>
            <w:proofErr w:type="spellStart"/>
            <w:r w:rsidR="00BC3B9C">
              <w:rPr>
                <w:rFonts w:ascii="Arial" w:hAnsi="Arial" w:cs="Arial"/>
                <w:sz w:val="19"/>
                <w:szCs w:val="19"/>
              </w:rPr>
              <w:t>Ntawm</w:t>
            </w:r>
            <w:proofErr w:type="spellEnd"/>
            <w:r w:rsidR="00BC3B9C">
              <w:rPr>
                <w:rFonts w:ascii="Arial" w:hAnsi="Arial" w:cs="Arial"/>
                <w:sz w:val="19"/>
                <w:szCs w:val="19"/>
              </w:rPr>
              <w:t xml:space="preserve"> </w:t>
            </w:r>
            <w:proofErr w:type="spellStart"/>
            <w:r w:rsidR="00BC3B9C">
              <w:rPr>
                <w:rFonts w:ascii="Arial" w:hAnsi="Arial" w:cs="Arial"/>
                <w:sz w:val="19"/>
                <w:szCs w:val="19"/>
              </w:rPr>
              <w:t>Kev</w:t>
            </w:r>
            <w:ins w:id="6" w:author="Fong RERHANG" w:date="2021-05-27T09:35:00Z">
              <w:r w:rsidR="00797198">
                <w:rPr>
                  <w:rFonts w:ascii="Arial" w:hAnsi="Arial" w:cs="Arial"/>
                  <w:sz w:val="19"/>
                  <w:szCs w:val="19"/>
                </w:rPr>
                <w:t>Tso</w:t>
              </w:r>
            </w:ins>
            <w:proofErr w:type="spellEnd"/>
            <w:r w:rsidR="00BC3B9C">
              <w:rPr>
                <w:rFonts w:ascii="Arial" w:hAnsi="Arial" w:cs="Arial"/>
                <w:sz w:val="19"/>
                <w:szCs w:val="19"/>
              </w:rPr>
              <w:t xml:space="preserve"> </w:t>
            </w:r>
            <w:proofErr w:type="spellStart"/>
            <w:r w:rsidR="00BC3B9C">
              <w:rPr>
                <w:rFonts w:ascii="Arial" w:hAnsi="Arial" w:cs="Arial"/>
                <w:sz w:val="19"/>
                <w:szCs w:val="19"/>
              </w:rPr>
              <w:t>Kawm</w:t>
            </w:r>
            <w:proofErr w:type="spellEnd"/>
          </w:p>
          <w:p w14:paraId="3FE00325" w14:textId="77777777" w:rsidR="00D81174" w:rsidRDefault="00D81174" w:rsidP="00797198">
            <w:pPr>
              <w:rPr>
                <w:rFonts w:ascii="Arial" w:hAnsi="Arial" w:cs="Arial"/>
                <w:sz w:val="19"/>
                <w:szCs w:val="19"/>
              </w:rPr>
            </w:pPr>
          </w:p>
          <w:p w14:paraId="0FE56834" w14:textId="128BFD40" w:rsidR="00D81174" w:rsidRDefault="00D81174" w:rsidP="00797198">
            <w:pPr>
              <w:rPr>
                <w:rFonts w:ascii="Arial" w:hAnsi="Arial" w:cs="Arial"/>
                <w:sz w:val="19"/>
                <w:szCs w:val="19"/>
              </w:rPr>
            </w:pPr>
            <w:r>
              <w:rPr>
                <w:rFonts w:ascii="Arial" w:hAnsi="Arial" w:cs="Arial"/>
                <w:b/>
                <w:bCs/>
                <w:sz w:val="19"/>
                <w:szCs w:val="19"/>
              </w:rPr>
              <w:t xml:space="preserve">Kev </w:t>
            </w:r>
            <w:proofErr w:type="spellStart"/>
            <w:r>
              <w:rPr>
                <w:rFonts w:ascii="Arial" w:hAnsi="Arial" w:cs="Arial"/>
                <w:b/>
                <w:bCs/>
                <w:sz w:val="19"/>
                <w:szCs w:val="19"/>
              </w:rPr>
              <w:t>Muab</w:t>
            </w:r>
            <w:proofErr w:type="spellEnd"/>
            <w:r>
              <w:rPr>
                <w:rFonts w:ascii="Arial" w:hAnsi="Arial" w:cs="Arial"/>
                <w:b/>
                <w:bCs/>
                <w:sz w:val="19"/>
                <w:szCs w:val="19"/>
              </w:rPr>
              <w:t xml:space="preserve"> </w:t>
            </w:r>
            <w:proofErr w:type="spellStart"/>
            <w:r>
              <w:rPr>
                <w:rFonts w:ascii="Arial" w:hAnsi="Arial" w:cs="Arial"/>
                <w:b/>
                <w:bCs/>
                <w:sz w:val="19"/>
                <w:szCs w:val="19"/>
              </w:rPr>
              <w:t>ntawm</w:t>
            </w:r>
            <w:proofErr w:type="spellEnd"/>
            <w:r>
              <w:rPr>
                <w:rFonts w:ascii="Arial" w:hAnsi="Arial" w:cs="Arial"/>
                <w:b/>
                <w:bCs/>
                <w:sz w:val="19"/>
                <w:szCs w:val="19"/>
              </w:rPr>
              <w:t xml:space="preserve"> FAPE</w:t>
            </w:r>
            <w:r>
              <w:rPr>
                <w:rFonts w:ascii="Arial" w:hAnsi="Arial" w:cs="Arial"/>
                <w:sz w:val="19"/>
                <w:szCs w:val="19"/>
              </w:rPr>
              <w:t xml:space="preserve"> </w:t>
            </w:r>
            <w:r w:rsidR="003A7D6E">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3A7D6E">
              <w:rPr>
                <w:rFonts w:ascii="Arial" w:hAnsi="Arial" w:cs="Arial"/>
                <w:sz w:val="19"/>
                <w:szCs w:val="19"/>
              </w:rPr>
              <w:t xml:space="preserve"> </w:t>
            </w:r>
            <w:proofErr w:type="spellStart"/>
            <w:r w:rsidR="003A7D6E">
              <w:rPr>
                <w:rFonts w:ascii="Arial" w:hAnsi="Arial" w:cs="Arial"/>
                <w:sz w:val="19"/>
                <w:szCs w:val="19"/>
              </w:rPr>
              <w:t>Xyuas</w:t>
            </w:r>
            <w:proofErr w:type="spellEnd"/>
            <w:r w:rsidR="003A7D6E">
              <w:rPr>
                <w:rFonts w:ascii="Arial" w:hAnsi="Arial" w:cs="Arial"/>
                <w:sz w:val="19"/>
                <w:szCs w:val="19"/>
              </w:rPr>
              <w:t xml:space="preserve"> </w:t>
            </w:r>
            <w:proofErr w:type="spellStart"/>
            <w:r w:rsidR="003A7D6E">
              <w:rPr>
                <w:rFonts w:ascii="Arial" w:hAnsi="Arial" w:cs="Arial"/>
                <w:sz w:val="19"/>
                <w:szCs w:val="19"/>
              </w:rPr>
              <w:t>Cov</w:t>
            </w:r>
            <w:proofErr w:type="spellEnd"/>
            <w:r w:rsidR="003A7D6E">
              <w:rPr>
                <w:rFonts w:ascii="Arial" w:hAnsi="Arial" w:cs="Arial"/>
                <w:sz w:val="19"/>
                <w:szCs w:val="19"/>
              </w:rPr>
              <w:t xml:space="preserve"> </w:t>
            </w:r>
            <w:proofErr w:type="spellStart"/>
            <w:r w:rsidR="003A7D6E">
              <w:rPr>
                <w:rFonts w:ascii="Arial" w:hAnsi="Arial" w:cs="Arial"/>
                <w:sz w:val="19"/>
                <w:szCs w:val="19"/>
              </w:rPr>
              <w:t>qne</w:t>
            </w:r>
            <w:proofErr w:type="spellEnd"/>
            <w:r w:rsidR="003A7D6E">
              <w:rPr>
                <w:rFonts w:ascii="Arial" w:hAnsi="Arial" w:cs="Arial"/>
                <w:sz w:val="19"/>
                <w:szCs w:val="19"/>
              </w:rPr>
              <w:t xml:space="preserve"> </w:t>
            </w:r>
            <w:proofErr w:type="spellStart"/>
            <w:r w:rsidR="003A7D6E">
              <w:rPr>
                <w:rFonts w:ascii="Arial" w:hAnsi="Arial" w:cs="Arial"/>
                <w:sz w:val="19"/>
                <w:szCs w:val="19"/>
              </w:rPr>
              <w:t>lus</w:t>
            </w:r>
            <w:proofErr w:type="spellEnd"/>
            <w:r w:rsidR="003A7D6E">
              <w:rPr>
                <w:rFonts w:ascii="Arial" w:hAnsi="Arial" w:cs="Arial"/>
                <w:sz w:val="19"/>
                <w:szCs w:val="19"/>
              </w:rPr>
              <w:t xml:space="preserve"> </w:t>
            </w:r>
            <w:proofErr w:type="spellStart"/>
            <w:r w:rsidR="003A7D6E">
              <w:rPr>
                <w:rFonts w:ascii="Arial" w:hAnsi="Arial" w:cs="Arial"/>
                <w:sz w:val="19"/>
                <w:szCs w:val="19"/>
              </w:rPr>
              <w:t>ntawm</w:t>
            </w:r>
            <w:proofErr w:type="spellEnd"/>
            <w:r w:rsidR="003A7D6E">
              <w:rPr>
                <w:rFonts w:ascii="Arial" w:hAnsi="Arial" w:cs="Arial"/>
                <w:sz w:val="19"/>
                <w:szCs w:val="19"/>
              </w:rPr>
              <w:t xml:space="preserve"> FAPE</w:t>
            </w:r>
          </w:p>
        </w:tc>
        <w:tc>
          <w:tcPr>
            <w:tcW w:w="2610" w:type="dxa"/>
          </w:tcPr>
          <w:p w14:paraId="6EDB4A7C" w14:textId="21DA19ED" w:rsidR="00D81174" w:rsidRDefault="00B15710" w:rsidP="00797198">
            <w:pPr>
              <w:rPr>
                <w:rFonts w:ascii="Arial" w:hAnsi="Arial" w:cs="Arial"/>
                <w:sz w:val="19"/>
                <w:szCs w:val="19"/>
              </w:rPr>
            </w:pPr>
            <w:r>
              <w:rPr>
                <w:rFonts w:ascii="Arial" w:hAnsi="Arial" w:cs="Arial"/>
                <w:sz w:val="19"/>
                <w:szCs w:val="19"/>
              </w:rPr>
              <w:t>Skylar</w:t>
            </w:r>
            <w:r w:rsidR="00D81174" w:rsidRPr="00B537F0">
              <w:rPr>
                <w:rFonts w:ascii="Arial" w:hAnsi="Arial" w:cs="Arial"/>
                <w:sz w:val="19"/>
                <w:szCs w:val="19"/>
              </w:rPr>
              <w:t xml:space="preserve"> </w:t>
            </w:r>
            <w:proofErr w:type="spellStart"/>
            <w:r w:rsidR="00D81174">
              <w:rPr>
                <w:rFonts w:ascii="Arial" w:hAnsi="Arial" w:cs="Arial"/>
                <w:sz w:val="19"/>
                <w:szCs w:val="19"/>
              </w:rPr>
              <w:t>txog</w:t>
            </w:r>
            <w:proofErr w:type="spellEnd"/>
            <w:r w:rsidR="00D81174">
              <w:rPr>
                <w:rFonts w:ascii="Arial" w:hAnsi="Arial" w:cs="Arial"/>
                <w:sz w:val="19"/>
                <w:szCs w:val="19"/>
              </w:rPr>
              <w:t xml:space="preserve"> </w:t>
            </w:r>
            <w:proofErr w:type="spellStart"/>
            <w:r w:rsidR="00D81174">
              <w:rPr>
                <w:rFonts w:ascii="Arial" w:hAnsi="Arial" w:cs="Arial"/>
                <w:sz w:val="19"/>
                <w:szCs w:val="19"/>
              </w:rPr>
              <w:t>lub</w:t>
            </w:r>
            <w:proofErr w:type="spellEnd"/>
            <w:r w:rsidR="00D81174">
              <w:rPr>
                <w:rFonts w:ascii="Arial" w:hAnsi="Arial" w:cs="Arial"/>
                <w:sz w:val="19"/>
                <w:szCs w:val="19"/>
              </w:rPr>
              <w:t xml:space="preserve"> </w:t>
            </w:r>
            <w:proofErr w:type="spellStart"/>
            <w:r w:rsidR="00D81174">
              <w:rPr>
                <w:rFonts w:ascii="Arial" w:hAnsi="Arial" w:cs="Arial"/>
                <w:sz w:val="19"/>
                <w:szCs w:val="19"/>
              </w:rPr>
              <w:t>sij</w:t>
            </w:r>
            <w:proofErr w:type="spellEnd"/>
            <w:r w:rsidR="00D81174">
              <w:rPr>
                <w:rFonts w:ascii="Arial" w:hAnsi="Arial" w:cs="Arial"/>
                <w:sz w:val="19"/>
                <w:szCs w:val="19"/>
              </w:rPr>
              <w:t xml:space="preserve"> </w:t>
            </w:r>
            <w:proofErr w:type="spellStart"/>
            <w:r w:rsidR="00D81174">
              <w:rPr>
                <w:rFonts w:ascii="Arial" w:hAnsi="Arial" w:cs="Arial"/>
                <w:sz w:val="19"/>
                <w:szCs w:val="19"/>
              </w:rPr>
              <w:t>hawm</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rau</w:t>
            </w:r>
            <w:proofErr w:type="spellEnd"/>
            <w:r w:rsidR="00D81174" w:rsidRPr="00B537F0">
              <w:rPr>
                <w:rFonts w:ascii="Arial" w:hAnsi="Arial" w:cs="Arial"/>
                <w:sz w:val="19"/>
                <w:szCs w:val="19"/>
              </w:rPr>
              <w:t xml:space="preserve"> IEP </w:t>
            </w:r>
            <w:proofErr w:type="spellStart"/>
            <w:r w:rsidR="00D81174">
              <w:rPr>
                <w:rFonts w:ascii="Arial" w:hAnsi="Arial" w:cs="Arial"/>
                <w:sz w:val="19"/>
                <w:szCs w:val="19"/>
              </w:rPr>
              <w:t>qhov</w:t>
            </w:r>
            <w:proofErr w:type="spellEnd"/>
            <w:r w:rsidR="00D81174">
              <w:rPr>
                <w:rFonts w:ascii="Arial" w:hAnsi="Arial" w:cs="Arial"/>
                <w:sz w:val="19"/>
                <w:szCs w:val="19"/>
              </w:rPr>
              <w:t xml:space="preserve"> </w:t>
            </w:r>
            <w:proofErr w:type="spellStart"/>
            <w:r w:rsidR="00D81174">
              <w:rPr>
                <w:rFonts w:ascii="Arial" w:hAnsi="Arial" w:cs="Arial"/>
                <w:sz w:val="19"/>
                <w:szCs w:val="19"/>
              </w:rPr>
              <w:t>k</w:t>
            </w:r>
            <w:r w:rsidR="00D81174" w:rsidRPr="00B537F0">
              <w:rPr>
                <w:rFonts w:ascii="Arial" w:hAnsi="Arial" w:cs="Arial"/>
                <w:sz w:val="19"/>
                <w:szCs w:val="19"/>
              </w:rPr>
              <w:t>ev</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tshuaj</w:t>
            </w:r>
            <w:proofErr w:type="spellEnd"/>
            <w:r w:rsidR="00D81174">
              <w:rPr>
                <w:rFonts w:ascii="Arial" w:hAnsi="Arial" w:cs="Arial"/>
                <w:sz w:val="19"/>
                <w:szCs w:val="19"/>
              </w:rPr>
              <w:t xml:space="preserve"> </w:t>
            </w:r>
            <w:proofErr w:type="spellStart"/>
            <w:r w:rsidR="00D81174">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740BA5">
              <w:rPr>
                <w:rFonts w:ascii="Arial" w:hAnsi="Arial" w:cs="Arial"/>
                <w:sz w:val="19"/>
                <w:szCs w:val="19"/>
              </w:rPr>
              <w:t>Peb</w:t>
            </w:r>
            <w:proofErr w:type="spellEnd"/>
            <w:r w:rsidR="00740BA5">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w:t>
            </w:r>
            <w:r w:rsidR="00D81174">
              <w:rPr>
                <w:rFonts w:ascii="Arial" w:hAnsi="Arial" w:cs="Arial"/>
                <w:sz w:val="19"/>
                <w:szCs w:val="19"/>
              </w:rPr>
              <w:t>oo</w:t>
            </w:r>
            <w:r w:rsidR="00D81174" w:rsidRPr="00B537F0">
              <w:rPr>
                <w:rFonts w:ascii="Arial" w:hAnsi="Arial" w:cs="Arial"/>
                <w:sz w:val="19"/>
                <w:szCs w:val="19"/>
              </w:rPr>
              <w:t>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txoj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cai</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pawg</w:t>
            </w:r>
            <w:proofErr w:type="spellEnd"/>
            <w:r w:rsidR="00D81174" w:rsidRPr="00B537F0">
              <w:rPr>
                <w:rFonts w:ascii="Arial" w:hAnsi="Arial" w:cs="Arial"/>
                <w:sz w:val="19"/>
                <w:szCs w:val="19"/>
              </w:rPr>
              <w:t xml:space="preserve"> IEP sib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txhua</w:t>
            </w:r>
            <w:proofErr w:type="spellEnd"/>
            <w:ins w:id="7" w:author="Fong RERHANG" w:date="2021-05-27T09:38:00Z">
              <w:r w:rsidR="00041432">
                <w:rPr>
                  <w:rFonts w:ascii="Arial" w:hAnsi="Arial" w:cs="Arial"/>
                  <w:sz w:val="19"/>
                  <w:szCs w:val="19"/>
                </w:rPr>
                <w:t xml:space="preserve"> 3</w:t>
              </w:r>
            </w:ins>
            <w:r w:rsidR="00D81174" w:rsidRPr="00B537F0">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pawg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yuav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phiaj</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cuam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thiab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txhawb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nqa</w:t>
            </w:r>
            <w:proofErr w:type="spellEnd"/>
            <w:r w:rsidR="00D81174" w:rsidRPr="00B537F0">
              <w:rPr>
                <w:rFonts w:ascii="Arial" w:hAnsi="Arial" w:cs="Arial"/>
                <w:sz w:val="19"/>
                <w:szCs w:val="19"/>
              </w:rPr>
              <w:t xml:space="preserve"> tam sim no los </w:t>
            </w:r>
            <w:proofErr w:type="spellStart"/>
            <w:r w:rsidR="00D81174" w:rsidRPr="00B537F0">
              <w:rPr>
                <w:rFonts w:ascii="Arial" w:hAnsi="Arial" w:cs="Arial"/>
                <w:sz w:val="19"/>
                <w:szCs w:val="19"/>
              </w:rPr>
              <w:t>txiav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seb</w:t>
            </w:r>
            <w:proofErr w:type="spellEnd"/>
            <w:r w:rsidR="00D81174" w:rsidRPr="00B537F0">
              <w:rPr>
                <w:rFonts w:ascii="Arial" w:hAnsi="Arial" w:cs="Arial"/>
                <w:sz w:val="19"/>
                <w:szCs w:val="19"/>
              </w:rPr>
              <w:t xml:space="preserve"> </w:t>
            </w:r>
            <w:r w:rsidR="00740BA5">
              <w:rPr>
                <w:rFonts w:ascii="Arial" w:hAnsi="Arial" w:cs="Arial"/>
                <w:sz w:val="19"/>
                <w:szCs w:val="19"/>
              </w:rPr>
              <w:t>Skylar</w:t>
            </w:r>
            <w:r w:rsidR="00D81174" w:rsidRPr="00B537F0">
              <w:rPr>
                <w:rFonts w:ascii="Arial" w:hAnsi="Arial" w:cs="Arial"/>
                <w:sz w:val="19"/>
                <w:szCs w:val="19"/>
              </w:rPr>
              <w:t xml:space="preserve"> </w:t>
            </w:r>
            <w:proofErr w:type="spellStart"/>
            <w:r w:rsidR="00D81174" w:rsidRPr="00B537F0">
              <w:rPr>
                <w:rFonts w:ascii="Arial" w:hAnsi="Arial" w:cs="Arial"/>
                <w:sz w:val="19"/>
                <w:szCs w:val="19"/>
              </w:rPr>
              <w:t>puas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tseem</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yuav</w:t>
            </w:r>
            <w:proofErr w:type="spellEnd"/>
            <w:r w:rsidR="00D81174">
              <w:rPr>
                <w:rFonts w:ascii="Arial" w:hAnsi="Arial" w:cs="Arial"/>
                <w:sz w:val="19"/>
                <w:szCs w:val="19"/>
              </w:rPr>
              <w:t xml:space="preserve"> </w:t>
            </w:r>
            <w:proofErr w:type="spellStart"/>
            <w:r w:rsidR="00D81174">
              <w:rPr>
                <w:rFonts w:ascii="Arial" w:hAnsi="Arial" w:cs="Arial"/>
                <w:sz w:val="19"/>
                <w:szCs w:val="19"/>
              </w:rPr>
              <w:t>txuas</w:t>
            </w:r>
            <w:proofErr w:type="spellEnd"/>
            <w:r w:rsidR="00D81174">
              <w:rPr>
                <w:rFonts w:ascii="Arial" w:hAnsi="Arial" w:cs="Arial"/>
                <w:sz w:val="19"/>
                <w:szCs w:val="19"/>
              </w:rPr>
              <w:t xml:space="preserve"> </w:t>
            </w:r>
            <w:proofErr w:type="spellStart"/>
            <w:r w:rsidR="00D81174">
              <w:rPr>
                <w:rFonts w:ascii="Arial" w:hAnsi="Arial" w:cs="Arial"/>
                <w:sz w:val="19"/>
                <w:szCs w:val="19"/>
              </w:rPr>
              <w:t>ntxiv</w:t>
            </w:r>
            <w:proofErr w:type="spellEnd"/>
            <w:r w:rsidR="00D81174">
              <w:rPr>
                <w:rFonts w:ascii="Arial" w:hAnsi="Arial" w:cs="Arial"/>
                <w:sz w:val="19"/>
                <w:szCs w:val="19"/>
              </w:rPr>
              <w:t xml:space="preserve"> </w:t>
            </w:r>
            <w:r w:rsidR="00D81174" w:rsidRPr="00B537F0">
              <w:rPr>
                <w:rFonts w:ascii="Arial" w:hAnsi="Arial" w:cs="Arial"/>
                <w:sz w:val="19"/>
                <w:szCs w:val="19"/>
              </w:rPr>
              <w:t xml:space="preserve">tau </w:t>
            </w:r>
            <w:proofErr w:type="spellStart"/>
            <w:r w:rsidR="00D81174" w:rsidRPr="00B537F0">
              <w:rPr>
                <w:rFonts w:ascii="Arial" w:hAnsi="Arial" w:cs="Arial"/>
                <w:sz w:val="19"/>
                <w:szCs w:val="19"/>
              </w:rPr>
              <w:t>txais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hauv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lawv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qhov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tam sim no</w:t>
            </w:r>
            <w:r w:rsidR="00D81174">
              <w:rPr>
                <w:rFonts w:ascii="Arial" w:hAnsi="Arial" w:cs="Arial"/>
                <w:sz w:val="19"/>
                <w:szCs w:val="19"/>
              </w:rPr>
              <w:t>.</w:t>
            </w:r>
          </w:p>
        </w:tc>
        <w:tc>
          <w:tcPr>
            <w:tcW w:w="3240" w:type="dxa"/>
          </w:tcPr>
          <w:p w14:paraId="7D0C864E" w14:textId="77777777" w:rsidR="000501F5" w:rsidRDefault="000501F5" w:rsidP="00797198">
            <w:pPr>
              <w:jc w:val="both"/>
              <w:rPr>
                <w:rFonts w:ascii="Arial" w:hAnsi="Arial" w:cs="Arial"/>
                <w:sz w:val="19"/>
                <w:szCs w:val="19"/>
              </w:rPr>
            </w:pPr>
          </w:p>
          <w:p w14:paraId="02C65F70" w14:textId="77777777" w:rsidR="000501F5" w:rsidRDefault="000501F5" w:rsidP="00797198">
            <w:pPr>
              <w:jc w:val="both"/>
              <w:rPr>
                <w:rFonts w:ascii="Arial" w:hAnsi="Arial" w:cs="Arial"/>
                <w:sz w:val="19"/>
                <w:szCs w:val="19"/>
              </w:rPr>
            </w:pPr>
          </w:p>
          <w:p w14:paraId="6DC56EB4" w14:textId="261FD2F3" w:rsidR="00D81174" w:rsidRDefault="00B233E6" w:rsidP="00797198">
            <w:pPr>
              <w:jc w:val="both"/>
              <w:rPr>
                <w:rFonts w:ascii="Arial" w:hAnsi="Arial" w:cs="Arial"/>
                <w:sz w:val="19"/>
                <w:szCs w:val="19"/>
              </w:rPr>
            </w:pP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ua</w:t>
            </w:r>
            <w:proofErr w:type="spellEnd"/>
            <w:r w:rsidRPr="00B233E6">
              <w:rPr>
                <w:rFonts w:ascii="Arial" w:hAnsi="Arial" w:cs="Arial"/>
                <w:sz w:val="19"/>
                <w:szCs w:val="19"/>
              </w:rPr>
              <w:t xml:space="preserve"> </w:t>
            </w:r>
            <w:proofErr w:type="spellStart"/>
            <w:r w:rsidRPr="00B233E6">
              <w:rPr>
                <w:rFonts w:ascii="Arial" w:hAnsi="Arial" w:cs="Arial"/>
                <w:sz w:val="19"/>
                <w:szCs w:val="19"/>
              </w:rPr>
              <w:t>hauj</w:t>
            </w:r>
            <w:proofErr w:type="spellEnd"/>
            <w:r w:rsidR="00734855">
              <w:rPr>
                <w:rFonts w:ascii="Arial" w:hAnsi="Arial" w:cs="Arial"/>
                <w:sz w:val="19"/>
                <w:szCs w:val="19"/>
              </w:rPr>
              <w:t xml:space="preserve"> </w:t>
            </w:r>
            <w:proofErr w:type="spellStart"/>
            <w:r w:rsidRPr="00B233E6">
              <w:rPr>
                <w:rFonts w:ascii="Arial" w:hAnsi="Arial" w:cs="Arial"/>
                <w:sz w:val="19"/>
                <w:szCs w:val="19"/>
              </w:rPr>
              <w:t>lwm</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saib</w:t>
            </w:r>
            <w:proofErr w:type="spellEnd"/>
            <w:r w:rsidRPr="00B233E6">
              <w:rPr>
                <w:rFonts w:ascii="Arial" w:hAnsi="Arial" w:cs="Arial"/>
                <w:sz w:val="19"/>
                <w:szCs w:val="19"/>
              </w:rPr>
              <w:t xml:space="preserve"> </w:t>
            </w:r>
            <w:proofErr w:type="spellStart"/>
            <w:r w:rsidRPr="00B233E6">
              <w:rPr>
                <w:rFonts w:ascii="Arial" w:hAnsi="Arial" w:cs="Arial"/>
                <w:sz w:val="19"/>
                <w:szCs w:val="19"/>
              </w:rPr>
              <w:t>xyuas</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 </w:t>
            </w:r>
            <w:proofErr w:type="spellStart"/>
            <w:r w:rsidRPr="00B233E6">
              <w:rPr>
                <w:rFonts w:ascii="Arial" w:hAnsi="Arial" w:cs="Arial"/>
                <w:sz w:val="19"/>
                <w:szCs w:val="19"/>
              </w:rPr>
              <w:t>s</w:t>
            </w:r>
            <w:r w:rsidR="00734855">
              <w:rPr>
                <w:rFonts w:ascii="Arial" w:hAnsi="Arial" w:cs="Arial"/>
                <w:sz w:val="19"/>
                <w:szCs w:val="19"/>
              </w:rPr>
              <w:t>uav</w:t>
            </w:r>
            <w:proofErr w:type="spellEnd"/>
            <w:r w:rsidR="00734855">
              <w:rPr>
                <w:rFonts w:ascii="Arial" w:hAnsi="Arial" w:cs="Arial"/>
                <w:sz w:val="19"/>
                <w:szCs w:val="19"/>
              </w:rPr>
              <w:t xml:space="preserve"> tag </w:t>
            </w:r>
            <w:proofErr w:type="spellStart"/>
            <w:r w:rsidR="00734855">
              <w:rPr>
                <w:rFonts w:ascii="Arial" w:hAnsi="Arial" w:cs="Arial"/>
                <w:sz w:val="19"/>
                <w:szCs w:val="19"/>
              </w:rPr>
              <w:t>tag</w:t>
            </w:r>
            <w:proofErr w:type="spellEnd"/>
            <w:r w:rsidR="00734855">
              <w:rPr>
                <w:rFonts w:ascii="Arial" w:hAnsi="Arial" w:cs="Arial"/>
                <w:sz w:val="19"/>
                <w:szCs w:val="19"/>
              </w:rPr>
              <w:t xml:space="preserve"> </w:t>
            </w:r>
            <w:proofErr w:type="spellStart"/>
            <w:r w:rsidR="00734855">
              <w:rPr>
                <w:rFonts w:ascii="Arial" w:hAnsi="Arial" w:cs="Arial"/>
                <w:sz w:val="19"/>
                <w:szCs w:val="19"/>
              </w:rPr>
              <w:t>nrhos</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ntaub</w:t>
            </w:r>
            <w:proofErr w:type="spellEnd"/>
            <w:r w:rsidRPr="00B233E6">
              <w:rPr>
                <w:rFonts w:ascii="Arial" w:hAnsi="Arial" w:cs="Arial"/>
                <w:sz w:val="19"/>
                <w:szCs w:val="19"/>
              </w:rPr>
              <w:t xml:space="preserve"> </w:t>
            </w:r>
            <w:proofErr w:type="spellStart"/>
            <w:r w:rsidRPr="00B233E6">
              <w:rPr>
                <w:rFonts w:ascii="Arial" w:hAnsi="Arial" w:cs="Arial"/>
                <w:sz w:val="19"/>
                <w:szCs w:val="19"/>
              </w:rPr>
              <w:t>ntawv</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00734855">
              <w:rPr>
                <w:rFonts w:ascii="Arial" w:hAnsi="Arial" w:cs="Arial"/>
                <w:sz w:val="19"/>
                <w:szCs w:val="19"/>
              </w:rPr>
              <w:t>mus</w:t>
            </w:r>
            <w:proofErr w:type="spellEnd"/>
            <w:r w:rsidR="00734855">
              <w:rPr>
                <w:rFonts w:ascii="Arial" w:hAnsi="Arial" w:cs="Arial"/>
                <w:sz w:val="19"/>
                <w:szCs w:val="19"/>
              </w:rPr>
              <w:t xml:space="preserve"> de</w:t>
            </w:r>
            <w:del w:id="8" w:author="Fong RERHANG" w:date="2021-05-27T10:29:00Z">
              <w:r w:rsidR="00734855" w:rsidDel="00CF1AFF">
                <w:rPr>
                  <w:rFonts w:ascii="Arial" w:hAnsi="Arial" w:cs="Arial"/>
                  <w:sz w:val="19"/>
                  <w:szCs w:val="19"/>
                </w:rPr>
                <w:delText>j</w:delText>
              </w:r>
            </w:del>
            <w:ins w:id="9" w:author="Fong RERHANG" w:date="2021-05-27T10:29:00Z">
              <w:r w:rsidR="00CF1AFF">
                <w:rPr>
                  <w:rFonts w:ascii="Arial" w:hAnsi="Arial" w:cs="Arial"/>
                  <w:sz w:val="19"/>
                  <w:szCs w:val="19"/>
                </w:rPr>
                <w:t>b</w:t>
              </w:r>
            </w:ins>
            <w:r w:rsidRPr="00B233E6">
              <w:rPr>
                <w:rFonts w:ascii="Arial" w:hAnsi="Arial" w:cs="Arial"/>
                <w:sz w:val="19"/>
                <w:szCs w:val="19"/>
              </w:rPr>
              <w:t xml:space="preserve"> </w:t>
            </w:r>
            <w:proofErr w:type="spellStart"/>
            <w:r w:rsidRPr="00B233E6">
              <w:rPr>
                <w:rFonts w:ascii="Arial" w:hAnsi="Arial" w:cs="Arial"/>
                <w:sz w:val="19"/>
                <w:szCs w:val="19"/>
              </w:rPr>
              <w:t>ntawm</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hom</w:t>
            </w:r>
            <w:proofErr w:type="spellEnd"/>
            <w:r w:rsidRPr="00B233E6">
              <w:rPr>
                <w:rFonts w:ascii="Arial" w:hAnsi="Arial" w:cs="Arial"/>
                <w:sz w:val="19"/>
                <w:szCs w:val="19"/>
              </w:rPr>
              <w:t xml:space="preserve"> </w:t>
            </w:r>
            <w:proofErr w:type="spellStart"/>
            <w:r w:rsidRPr="00B233E6">
              <w:rPr>
                <w:rFonts w:ascii="Arial" w:hAnsi="Arial" w:cs="Arial"/>
                <w:sz w:val="19"/>
                <w:szCs w:val="19"/>
              </w:rPr>
              <w:t>phiaj</w:t>
            </w:r>
            <w:proofErr w:type="spellEnd"/>
            <w:r w:rsidRPr="00B233E6">
              <w:rPr>
                <w:rFonts w:ascii="Arial" w:hAnsi="Arial" w:cs="Arial"/>
                <w:sz w:val="19"/>
                <w:szCs w:val="19"/>
              </w:rPr>
              <w:t>.</w:t>
            </w:r>
          </w:p>
        </w:tc>
        <w:tc>
          <w:tcPr>
            <w:tcW w:w="1911" w:type="dxa"/>
          </w:tcPr>
          <w:p w14:paraId="36446C9A" w14:textId="77777777" w:rsidR="00D81174" w:rsidRDefault="00D81174" w:rsidP="00797198">
            <w:pPr>
              <w:jc w:val="both"/>
              <w:rPr>
                <w:rFonts w:ascii="Arial" w:hAnsi="Arial" w:cs="Arial"/>
                <w:sz w:val="19"/>
                <w:szCs w:val="19"/>
              </w:rPr>
            </w:pPr>
          </w:p>
          <w:p w14:paraId="011FA715" w14:textId="77777777" w:rsidR="00846B11" w:rsidRDefault="00846B11" w:rsidP="00797198">
            <w:pPr>
              <w:jc w:val="both"/>
              <w:rPr>
                <w:rFonts w:ascii="Arial" w:hAnsi="Arial" w:cs="Arial"/>
                <w:sz w:val="19"/>
                <w:szCs w:val="19"/>
              </w:rPr>
            </w:pPr>
          </w:p>
          <w:p w14:paraId="4A34F2BD" w14:textId="464BC614" w:rsidR="00846B11" w:rsidRDefault="00846B11" w:rsidP="00797198">
            <w:pPr>
              <w:jc w:val="both"/>
              <w:rPr>
                <w:rFonts w:ascii="Arial" w:hAnsi="Arial" w:cs="Arial"/>
                <w:sz w:val="19"/>
                <w:szCs w:val="19"/>
              </w:rPr>
            </w:pPr>
            <w:r>
              <w:rPr>
                <w:rFonts w:ascii="Arial" w:hAnsi="Arial" w:cs="Arial"/>
                <w:sz w:val="19"/>
                <w:szCs w:val="19"/>
              </w:rPr>
              <w:t>03/16/2021</w:t>
            </w:r>
          </w:p>
        </w:tc>
      </w:tr>
    </w:tbl>
    <w:p w14:paraId="00402280"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240"/>
        <w:gridCol w:w="5241"/>
      </w:tblGrid>
      <w:tr w:rsidR="00D81174" w14:paraId="03979EA8" w14:textId="77777777" w:rsidTr="00797198">
        <w:tc>
          <w:tcPr>
            <w:tcW w:w="1975" w:type="dxa"/>
            <w:shd w:val="clear" w:color="auto" w:fill="D9D9D9" w:themeFill="background1" w:themeFillShade="D9"/>
          </w:tcPr>
          <w:p w14:paraId="37783BFA"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6B6A07">
              <w:rPr>
                <w:rFonts w:ascii="Arial" w:hAnsi="Arial" w:cs="Arial"/>
                <w:b/>
                <w:bCs/>
                <w:sz w:val="19"/>
                <w:szCs w:val="19"/>
              </w:rPr>
              <w:t xml:space="preserve">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3240" w:type="dxa"/>
            <w:shd w:val="clear" w:color="auto" w:fill="D9D9D9" w:themeFill="background1" w:themeFillShade="D9"/>
          </w:tcPr>
          <w:p w14:paraId="1AA1B77F"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sidRPr="006B6A07">
              <w:rPr>
                <w:rFonts w:ascii="Arial" w:hAnsi="Arial" w:cs="Arial"/>
                <w:b/>
                <w:bCs/>
                <w:sz w:val="19"/>
                <w:szCs w:val="19"/>
              </w:rPr>
              <w:t xml:space="preserve"> Rau</w:t>
            </w:r>
            <w:r>
              <w:rPr>
                <w:rFonts w:ascii="Arial" w:hAnsi="Arial" w:cs="Arial"/>
                <w:b/>
                <w:bCs/>
                <w:sz w:val="19"/>
                <w:szCs w:val="19"/>
              </w:rPr>
              <w:t xml:space="preserve"> </w:t>
            </w:r>
            <w:proofErr w:type="spellStart"/>
            <w:r>
              <w:rPr>
                <w:rFonts w:ascii="Arial" w:hAnsi="Arial" w:cs="Arial"/>
                <w:b/>
                <w:bCs/>
                <w:sz w:val="19"/>
                <w:szCs w:val="19"/>
              </w:rPr>
              <w:t>Cov</w:t>
            </w:r>
            <w:proofErr w:type="spellEnd"/>
            <w:r w:rsidRPr="006B6A07">
              <w:rPr>
                <w:rFonts w:ascii="Arial" w:hAnsi="Arial" w:cs="Arial"/>
                <w:b/>
                <w:bCs/>
                <w:sz w:val="19"/>
                <w:szCs w:val="19"/>
              </w:rPr>
              <w:t xml:space="preserve"> 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5241" w:type="dxa"/>
            <w:shd w:val="clear" w:color="auto" w:fill="D9D9D9" w:themeFill="background1" w:themeFillShade="D9"/>
          </w:tcPr>
          <w:p w14:paraId="4909448D" w14:textId="77777777" w:rsidR="00D81174" w:rsidRDefault="00D81174" w:rsidP="00797198">
            <w:pPr>
              <w:jc w:val="both"/>
              <w:rPr>
                <w:rFonts w:ascii="Arial" w:hAnsi="Arial" w:cs="Arial"/>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D81174" w14:paraId="55016CF3" w14:textId="77777777" w:rsidTr="00797198">
        <w:trPr>
          <w:trHeight w:val="386"/>
        </w:trPr>
        <w:tc>
          <w:tcPr>
            <w:tcW w:w="1975" w:type="dxa"/>
          </w:tcPr>
          <w:p w14:paraId="6AAE46CE" w14:textId="77777777" w:rsidR="00D81174" w:rsidRDefault="00D81174" w:rsidP="00797198">
            <w:pPr>
              <w:jc w:val="both"/>
              <w:rPr>
                <w:rFonts w:ascii="Arial" w:hAnsi="Arial" w:cs="Arial"/>
                <w:sz w:val="19"/>
                <w:szCs w:val="19"/>
              </w:rPr>
            </w:pPr>
          </w:p>
        </w:tc>
        <w:tc>
          <w:tcPr>
            <w:tcW w:w="3240" w:type="dxa"/>
          </w:tcPr>
          <w:p w14:paraId="3ADF3A62" w14:textId="747AE22D" w:rsidR="00D81174" w:rsidRDefault="00D81174" w:rsidP="00797198">
            <w:pPr>
              <w:jc w:val="both"/>
              <w:rPr>
                <w:rFonts w:ascii="Arial" w:hAnsi="Arial" w:cs="Arial"/>
                <w:sz w:val="19"/>
                <w:szCs w:val="19"/>
              </w:rPr>
            </w:pPr>
          </w:p>
        </w:tc>
        <w:tc>
          <w:tcPr>
            <w:tcW w:w="5241" w:type="dxa"/>
          </w:tcPr>
          <w:p w14:paraId="20CF8A82" w14:textId="77777777" w:rsidR="00D81174" w:rsidRDefault="00D81174" w:rsidP="00797198">
            <w:pPr>
              <w:jc w:val="both"/>
              <w:rPr>
                <w:rFonts w:ascii="Arial" w:hAnsi="Arial" w:cs="Arial"/>
                <w:sz w:val="19"/>
                <w:szCs w:val="19"/>
              </w:rPr>
            </w:pPr>
          </w:p>
        </w:tc>
      </w:tr>
    </w:tbl>
    <w:p w14:paraId="32BD8A4F"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81174" w14:paraId="33C86360" w14:textId="77777777" w:rsidTr="00797198">
        <w:tc>
          <w:tcPr>
            <w:tcW w:w="3235" w:type="dxa"/>
            <w:shd w:val="clear" w:color="auto" w:fill="D9D9D9" w:themeFill="background1" w:themeFillShade="D9"/>
          </w:tcPr>
          <w:p w14:paraId="2C6FBEFC" w14:textId="37E935B4" w:rsidR="00D81174" w:rsidRPr="00702723" w:rsidRDefault="00D81174" w:rsidP="00797198">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w:t>
            </w:r>
            <w:proofErr w:type="spellStart"/>
            <w:ins w:id="10" w:author="Fong RERHANG" w:date="2021-05-27T10:32:00Z">
              <w:r w:rsidR="00CF1AFF">
                <w:rPr>
                  <w:rFonts w:ascii="Arial" w:hAnsi="Arial" w:cs="Arial"/>
                  <w:b/>
                  <w:bCs/>
                  <w:sz w:val="19"/>
                  <w:szCs w:val="19"/>
                </w:rPr>
                <w:t>Txoj</w:t>
              </w:r>
            </w:ins>
            <w:proofErr w:type="spellEnd"/>
            <w:del w:id="11" w:author="Fong RERHANG" w:date="2021-05-27T10:32:00Z">
              <w:r w:rsidRPr="00702723" w:rsidDel="00CF1AFF">
                <w:rPr>
                  <w:rFonts w:ascii="Arial" w:hAnsi="Arial" w:cs="Arial"/>
                  <w:b/>
                  <w:bCs/>
                  <w:sz w:val="19"/>
                  <w:szCs w:val="19"/>
                </w:rPr>
                <w:delText>Yam</w:delText>
              </w:r>
            </w:del>
            <w:r w:rsidRPr="00702723">
              <w:rPr>
                <w:rFonts w:ascii="Arial" w:hAnsi="Arial" w:cs="Arial"/>
                <w:b/>
                <w:bCs/>
                <w:sz w:val="19"/>
                <w:szCs w:val="19"/>
              </w:rPr>
              <w:t xml:space="preserve"> Kev </w:t>
            </w:r>
            <w:proofErr w:type="spellStart"/>
            <w:r w:rsidRPr="00702723">
              <w:rPr>
                <w:rFonts w:ascii="Arial" w:hAnsi="Arial" w:cs="Arial"/>
                <w:b/>
                <w:bCs/>
                <w:sz w:val="19"/>
                <w:szCs w:val="19"/>
              </w:rPr>
              <w:t>Xaiv</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55FE8B8F" w14:textId="35703AB5" w:rsidR="00D81174" w:rsidRPr="00702723" w:rsidRDefault="00D81174" w:rsidP="0079719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w:t>
            </w:r>
            <w:r w:rsidRPr="00702723">
              <w:rPr>
                <w:rFonts w:ascii="Arial" w:hAnsi="Arial" w:cs="Arial"/>
                <w:b/>
                <w:bCs/>
                <w:sz w:val="19"/>
                <w:szCs w:val="19"/>
              </w:rPr>
              <w:t xml:space="preserve"> </w:t>
            </w:r>
            <w:proofErr w:type="spellStart"/>
            <w:r>
              <w:rPr>
                <w:rFonts w:ascii="Arial" w:hAnsi="Arial" w:cs="Arial"/>
                <w:b/>
                <w:bCs/>
                <w:sz w:val="19"/>
                <w:szCs w:val="19"/>
              </w:rPr>
              <w:t>Lwm</w:t>
            </w:r>
            <w:proofErr w:type="spellEnd"/>
            <w:r>
              <w:rPr>
                <w:rFonts w:ascii="Arial" w:hAnsi="Arial" w:cs="Arial"/>
                <w:b/>
                <w:bCs/>
                <w:sz w:val="19"/>
                <w:szCs w:val="19"/>
              </w:rPr>
              <w:t xml:space="preserve"> </w:t>
            </w:r>
            <w:del w:id="12" w:author="Fong RERHANG" w:date="2021-05-27T10:33:00Z">
              <w:r w:rsidDel="00CF1AFF">
                <w:rPr>
                  <w:rFonts w:ascii="Arial" w:hAnsi="Arial" w:cs="Arial"/>
                  <w:b/>
                  <w:bCs/>
                  <w:sz w:val="19"/>
                  <w:szCs w:val="19"/>
                </w:rPr>
                <w:delText>Yam</w:delText>
              </w:r>
            </w:del>
            <w:proofErr w:type="spellStart"/>
            <w:ins w:id="13" w:author="Fong RERHANG" w:date="2021-05-27T10:33:00Z">
              <w:r w:rsidR="00CF1AFF">
                <w:rPr>
                  <w:rFonts w:ascii="Arial" w:hAnsi="Arial" w:cs="Arial"/>
                  <w:b/>
                  <w:bCs/>
                  <w:sz w:val="19"/>
                  <w:szCs w:val="19"/>
                </w:rPr>
                <w:t>Txoj</w:t>
              </w:r>
            </w:ins>
            <w:proofErr w:type="spellEnd"/>
            <w:r>
              <w:rPr>
                <w:rFonts w:ascii="Arial" w:hAnsi="Arial" w:cs="Arial"/>
                <w:b/>
                <w:bCs/>
                <w:sz w:val="19"/>
                <w:szCs w:val="19"/>
              </w:rPr>
              <w:t xml:space="preserve"> Kev </w:t>
            </w:r>
            <w:proofErr w:type="spellStart"/>
            <w:r>
              <w:rPr>
                <w:rFonts w:ascii="Arial" w:hAnsi="Arial" w:cs="Arial"/>
                <w:b/>
                <w:bCs/>
                <w:sz w:val="19"/>
                <w:szCs w:val="19"/>
              </w:rPr>
              <w:t>Xaiv</w:t>
            </w:r>
            <w:proofErr w:type="spellEnd"/>
            <w:r>
              <w:rPr>
                <w:rFonts w:ascii="Arial" w:hAnsi="Arial" w:cs="Arial"/>
                <w:b/>
                <w:bCs/>
                <w:sz w:val="19"/>
                <w:szCs w:val="19"/>
              </w:rPr>
              <w:t xml:space="preserve"> </w:t>
            </w:r>
            <w:proofErr w:type="spellStart"/>
            <w:r>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c>
          <w:tcPr>
            <w:tcW w:w="3981" w:type="dxa"/>
            <w:shd w:val="clear" w:color="auto" w:fill="D9D9D9" w:themeFill="background1" w:themeFillShade="D9"/>
          </w:tcPr>
          <w:p w14:paraId="213CC7C4" w14:textId="2D890FA4" w:rsidR="00D81174" w:rsidRPr="00702723" w:rsidRDefault="00D81174" w:rsidP="00797198">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w:t>
            </w:r>
            <w:proofErr w:type="spellStart"/>
            <w:r w:rsidRPr="00702723">
              <w:rPr>
                <w:rFonts w:ascii="Arial" w:hAnsi="Arial" w:cs="Arial"/>
                <w:b/>
                <w:bCs/>
                <w:sz w:val="19"/>
                <w:szCs w:val="19"/>
              </w:rPr>
              <w:t>Cov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r>
              <w:rPr>
                <w:rFonts w:ascii="Arial" w:hAnsi="Arial" w:cs="Arial"/>
                <w:b/>
                <w:bCs/>
                <w:sz w:val="19"/>
                <w:szCs w:val="19"/>
              </w:rPr>
              <w:t>Uas</w:t>
            </w:r>
            <w:proofErr w:type="spellEnd"/>
            <w:r>
              <w:rPr>
                <w:rFonts w:ascii="Arial" w:hAnsi="Arial" w:cs="Arial"/>
                <w:b/>
                <w:bCs/>
                <w:sz w:val="19"/>
                <w:szCs w:val="19"/>
              </w:rPr>
              <w:t xml:space="preserve"> Tau </w:t>
            </w:r>
            <w:proofErr w:type="spellStart"/>
            <w:r>
              <w:rPr>
                <w:rFonts w:ascii="Arial" w:hAnsi="Arial" w:cs="Arial"/>
                <w:b/>
                <w:bCs/>
                <w:sz w:val="19"/>
                <w:szCs w:val="19"/>
              </w:rPr>
              <w:t>Thov</w:t>
            </w:r>
            <w:proofErr w:type="spellEnd"/>
            <w:r>
              <w:rPr>
                <w:rFonts w:ascii="Arial" w:hAnsi="Arial" w:cs="Arial"/>
                <w:b/>
                <w:bCs/>
                <w:sz w:val="19"/>
                <w:szCs w:val="19"/>
              </w:rPr>
              <w:t xml:space="preserve"> </w:t>
            </w:r>
            <w:proofErr w:type="spellStart"/>
            <w:r w:rsidRPr="00702723">
              <w:rPr>
                <w:rFonts w:ascii="Arial" w:hAnsi="Arial" w:cs="Arial"/>
                <w:b/>
                <w:bCs/>
                <w:sz w:val="19"/>
                <w:szCs w:val="19"/>
              </w:rPr>
              <w:t>thiab</w:t>
            </w:r>
            <w:proofErr w:type="spellEnd"/>
            <w:del w:id="14" w:author="Fong RERHANG" w:date="2021-05-27T10:33:00Z">
              <w:r w:rsidRPr="00702723" w:rsidDel="00CF1AFF">
                <w:rPr>
                  <w:rFonts w:ascii="Arial" w:hAnsi="Arial" w:cs="Arial"/>
                  <w:b/>
                  <w:bCs/>
                  <w:sz w:val="19"/>
                  <w:szCs w:val="19"/>
                </w:rPr>
                <w:delText xml:space="preserve"> </w:delText>
              </w:r>
            </w:del>
            <w:r w:rsidRPr="00702723">
              <w:rPr>
                <w:rFonts w:ascii="Arial" w:hAnsi="Arial" w:cs="Arial"/>
                <w:b/>
                <w:bCs/>
                <w:sz w:val="19"/>
                <w:szCs w:val="19"/>
              </w:rPr>
              <w:t>/</w:t>
            </w:r>
            <w:del w:id="15" w:author="Fong RERHANG" w:date="2021-05-27T10:33:00Z">
              <w:r w:rsidRPr="00702723" w:rsidDel="00CF1AFF">
                <w:rPr>
                  <w:rFonts w:ascii="Arial" w:hAnsi="Arial" w:cs="Arial"/>
                  <w:b/>
                  <w:bCs/>
                  <w:sz w:val="19"/>
                  <w:szCs w:val="19"/>
                </w:rPr>
                <w:delText xml:space="preserve"> </w:delText>
              </w:r>
            </w:del>
            <w:r w:rsidRPr="00702723">
              <w:rPr>
                <w:rFonts w:ascii="Arial" w:hAnsi="Arial" w:cs="Arial"/>
                <w:b/>
                <w:bCs/>
                <w:sz w:val="19"/>
                <w:szCs w:val="19"/>
              </w:rPr>
              <w:t xml:space="preserve">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81174" w14:paraId="5919BBCC" w14:textId="77777777" w:rsidTr="00797198">
        <w:trPr>
          <w:trHeight w:val="368"/>
        </w:trPr>
        <w:tc>
          <w:tcPr>
            <w:tcW w:w="3235" w:type="dxa"/>
          </w:tcPr>
          <w:p w14:paraId="2999240E" w14:textId="77777777" w:rsidR="00D81174" w:rsidRDefault="00D81174" w:rsidP="00797198">
            <w:pPr>
              <w:jc w:val="both"/>
              <w:rPr>
                <w:rFonts w:ascii="Arial" w:hAnsi="Arial" w:cs="Arial"/>
                <w:sz w:val="19"/>
                <w:szCs w:val="19"/>
              </w:rPr>
            </w:pPr>
          </w:p>
        </w:tc>
        <w:tc>
          <w:tcPr>
            <w:tcW w:w="3240" w:type="dxa"/>
          </w:tcPr>
          <w:p w14:paraId="7309002E" w14:textId="77777777" w:rsidR="00D81174" w:rsidRDefault="00D81174" w:rsidP="00797198">
            <w:pPr>
              <w:jc w:val="both"/>
              <w:rPr>
                <w:rFonts w:ascii="Arial" w:hAnsi="Arial" w:cs="Arial"/>
                <w:sz w:val="19"/>
                <w:szCs w:val="19"/>
              </w:rPr>
            </w:pPr>
          </w:p>
        </w:tc>
        <w:tc>
          <w:tcPr>
            <w:tcW w:w="3981" w:type="dxa"/>
          </w:tcPr>
          <w:p w14:paraId="3B58CF69" w14:textId="77777777" w:rsidR="00D81174" w:rsidRDefault="00D81174" w:rsidP="00797198">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w:t>
            </w:r>
            <w:proofErr w:type="spellStart"/>
            <w:r w:rsidRPr="00702723">
              <w:rPr>
                <w:rFonts w:ascii="Arial" w:hAnsi="Arial" w:cs="Arial"/>
                <w:sz w:val="19"/>
                <w:szCs w:val="19"/>
              </w:rPr>
              <w:t>cov</w:t>
            </w:r>
            <w:proofErr w:type="spellEnd"/>
            <w:r w:rsidRPr="00702723">
              <w:rPr>
                <w:rFonts w:ascii="Arial" w:hAnsi="Arial" w:cs="Arial"/>
                <w:sz w:val="19"/>
                <w:szCs w:val="19"/>
              </w:rPr>
              <w:t xml:space="preserve">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4B4653FB" w14:textId="77777777" w:rsidR="00D81174" w:rsidRDefault="00D81174" w:rsidP="00D81174">
      <w:pPr>
        <w:spacing w:after="0"/>
        <w:jc w:val="both"/>
        <w:rPr>
          <w:rFonts w:ascii="Arial" w:hAnsi="Arial" w:cs="Arial"/>
          <w:sz w:val="19"/>
          <w:szCs w:val="19"/>
        </w:rPr>
      </w:pPr>
    </w:p>
    <w:p w14:paraId="641099FA" w14:textId="4559EBBF" w:rsidR="00D81174" w:rsidRDefault="00D81174" w:rsidP="00D81174">
      <w:pPr>
        <w:spacing w:after="0"/>
        <w:jc w:val="both"/>
        <w:rPr>
          <w:rFonts w:ascii="Arial" w:hAnsi="Arial" w:cs="Arial"/>
          <w:sz w:val="19"/>
          <w:szCs w:val="19"/>
        </w:rPr>
      </w:pP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del w:id="16" w:author="Fong RERHANG" w:date="2021-05-27T10:34:00Z">
        <w:r w:rsidRPr="00A3098B" w:rsidDel="00CF1AFF">
          <w:rPr>
            <w:rFonts w:ascii="Arial" w:hAnsi="Arial" w:cs="Arial"/>
            <w:sz w:val="19"/>
            <w:szCs w:val="19"/>
          </w:rPr>
          <w:delText xml:space="preserve"> </w:delText>
        </w:r>
      </w:del>
      <w:r w:rsidRPr="00A3098B">
        <w:rPr>
          <w:rFonts w:ascii="Arial" w:hAnsi="Arial" w:cs="Arial"/>
          <w:sz w:val="19"/>
          <w:szCs w:val="19"/>
        </w:rPr>
        <w:t>/</w:t>
      </w:r>
      <w:proofErr w:type="spellStart"/>
      <w:del w:id="17" w:author="Fong RERHANG" w:date="2021-05-27T10:34:00Z">
        <w:r w:rsidRPr="00A3098B" w:rsidDel="00CF1AFF">
          <w:rPr>
            <w:rFonts w:ascii="Arial" w:hAnsi="Arial" w:cs="Arial"/>
            <w:sz w:val="19"/>
            <w:szCs w:val="19"/>
          </w:rPr>
          <w:delText xml:space="preserve"> </w:delText>
        </w:r>
      </w:del>
      <w:r w:rsidRPr="00A3098B">
        <w:rPr>
          <w:rFonts w:ascii="Arial" w:hAnsi="Arial" w:cs="Arial"/>
          <w:sz w:val="19"/>
          <w:szCs w:val="19"/>
        </w:rPr>
        <w:t>Cov</w:t>
      </w:r>
      <w:proofErr w:type="spellEnd"/>
      <w:r w:rsidRPr="00A3098B">
        <w:rPr>
          <w:rFonts w:ascii="Arial" w:hAnsi="Arial" w:cs="Arial"/>
          <w:sz w:val="19"/>
          <w:szCs w:val="19"/>
        </w:rPr>
        <w:t xml:space="preserve"> </w:t>
      </w:r>
      <w:proofErr w:type="spellStart"/>
      <w:ins w:id="18" w:author="Fong RERHANG" w:date="2021-05-27T10:34:00Z">
        <w:r w:rsidR="00CF1AFF">
          <w:rPr>
            <w:rFonts w:ascii="Arial" w:hAnsi="Arial" w:cs="Arial"/>
            <w:sz w:val="19"/>
            <w:szCs w:val="19"/>
          </w:rPr>
          <w:t>Neeg</w:t>
        </w:r>
        <w:proofErr w:type="spellEnd"/>
        <w:r w:rsidR="00CF1AFF">
          <w:rPr>
            <w:rFonts w:ascii="Arial" w:hAnsi="Arial" w:cs="Arial"/>
            <w:sz w:val="19"/>
            <w:szCs w:val="19"/>
          </w:rPr>
          <w:t xml:space="preserve"> </w:t>
        </w:r>
      </w:ins>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A3098B">
        <w:rPr>
          <w:rFonts w:ascii="Arial" w:hAnsi="Arial" w:cs="Arial"/>
          <w:sz w:val="19"/>
          <w:szCs w:val="19"/>
        </w:rPr>
        <w:t>txheej</w:t>
      </w:r>
      <w:proofErr w:type="spellEnd"/>
      <w:r w:rsidRPr="00A3098B">
        <w:rPr>
          <w:rFonts w:ascii="Arial" w:hAnsi="Arial" w:cs="Arial"/>
          <w:sz w:val="19"/>
          <w:szCs w:val="19"/>
        </w:rPr>
        <w:t xml:space="preserve"> </w:t>
      </w:r>
      <w:proofErr w:type="spellStart"/>
      <w:r w:rsidRPr="00A3098B">
        <w:rPr>
          <w:rFonts w:ascii="Arial" w:hAnsi="Arial" w:cs="Arial"/>
          <w:sz w:val="19"/>
          <w:szCs w:val="19"/>
        </w:rPr>
        <w:t>txheem</w:t>
      </w:r>
      <w:proofErr w:type="spellEnd"/>
      <w:r w:rsidRPr="00A3098B">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T</w:t>
      </w:r>
      <w:ins w:id="19" w:author="Fong RERHANG" w:date="2021-05-27T10:36:00Z">
        <w:r w:rsidR="00CF1AFF">
          <w:rPr>
            <w:rFonts w:ascii="Arial" w:hAnsi="Arial" w:cs="Arial"/>
            <w:sz w:val="19"/>
            <w:szCs w:val="19"/>
          </w:rPr>
          <w:t>SAB</w:t>
        </w:r>
      </w:ins>
      <w:del w:id="20" w:author="Fong RERHANG" w:date="2021-05-27T10:36:00Z">
        <w:r w:rsidRPr="00A3098B" w:rsidDel="00CF1AFF">
          <w:rPr>
            <w:rFonts w:ascii="Arial" w:hAnsi="Arial" w:cs="Arial"/>
            <w:sz w:val="19"/>
            <w:szCs w:val="19"/>
          </w:rPr>
          <w:delText>sab</w:delText>
        </w:r>
      </w:del>
      <w:r w:rsidRPr="00A3098B">
        <w:rPr>
          <w:rFonts w:ascii="Arial" w:hAnsi="Arial" w:cs="Arial"/>
          <w:sz w:val="19"/>
          <w:szCs w:val="19"/>
        </w:rPr>
        <w:t xml:space="preserve"> N</w:t>
      </w:r>
      <w:ins w:id="21" w:author="Fong RERHANG" w:date="2021-05-27T10:36:00Z">
        <w:r w:rsidR="00CF1AFF">
          <w:rPr>
            <w:rFonts w:ascii="Arial" w:hAnsi="Arial" w:cs="Arial"/>
            <w:sz w:val="19"/>
            <w:szCs w:val="19"/>
          </w:rPr>
          <w:t>TAWV</w:t>
        </w:r>
      </w:ins>
      <w:del w:id="22" w:author="Fong RERHANG" w:date="2021-05-27T10:36:00Z">
        <w:r w:rsidRPr="00A3098B" w:rsidDel="00CF1AFF">
          <w:rPr>
            <w:rFonts w:ascii="Arial" w:hAnsi="Arial" w:cs="Arial"/>
            <w:sz w:val="19"/>
            <w:szCs w:val="19"/>
          </w:rPr>
          <w:delText>tawv</w:delText>
        </w:r>
      </w:del>
      <w:r w:rsidRPr="00A3098B">
        <w:rPr>
          <w:rFonts w:ascii="Arial" w:hAnsi="Arial" w:cs="Arial"/>
          <w:sz w:val="19"/>
          <w:szCs w:val="19"/>
        </w:rPr>
        <w:t xml:space="preserve"> C</w:t>
      </w:r>
      <w:ins w:id="23" w:author="Fong RERHANG" w:date="2021-05-27T10:36:00Z">
        <w:r w:rsidR="00CF1AFF">
          <w:rPr>
            <w:rFonts w:ascii="Arial" w:hAnsi="Arial" w:cs="Arial"/>
            <w:sz w:val="19"/>
            <w:szCs w:val="19"/>
          </w:rPr>
          <w:t>EEB</w:t>
        </w:r>
      </w:ins>
      <w:del w:id="24" w:author="Fong RERHANG" w:date="2021-05-27T10:36:00Z">
        <w:r w:rsidRPr="00A3098B" w:rsidDel="00CF1AFF">
          <w:rPr>
            <w:rFonts w:ascii="Arial" w:hAnsi="Arial" w:cs="Arial"/>
            <w:sz w:val="19"/>
            <w:szCs w:val="19"/>
          </w:rPr>
          <w:delText>eeb</w:delText>
        </w:r>
      </w:del>
      <w:r w:rsidRPr="00A3098B">
        <w:rPr>
          <w:rFonts w:ascii="Arial" w:hAnsi="Arial" w:cs="Arial"/>
          <w:sz w:val="19"/>
          <w:szCs w:val="19"/>
        </w:rPr>
        <w:t xml:space="preserve"> T</w:t>
      </w:r>
      <w:ins w:id="25" w:author="Fong RERHANG" w:date="2021-05-27T10:36:00Z">
        <w:r w:rsidR="00CF1AFF">
          <w:rPr>
            <w:rFonts w:ascii="Arial" w:hAnsi="Arial" w:cs="Arial"/>
            <w:sz w:val="19"/>
            <w:szCs w:val="19"/>
          </w:rPr>
          <w:t>OOM</w:t>
        </w:r>
      </w:ins>
      <w:del w:id="26" w:author="Fong RERHANG" w:date="2021-05-27T10:36:00Z">
        <w:r w:rsidRPr="00A3098B" w:rsidDel="00CF1AFF">
          <w:rPr>
            <w:rFonts w:ascii="Arial" w:hAnsi="Arial" w:cs="Arial"/>
            <w:sz w:val="19"/>
            <w:szCs w:val="19"/>
          </w:rPr>
          <w:delText>oom</w:delText>
        </w:r>
      </w:del>
      <w:r w:rsidRPr="00A3098B">
        <w:rPr>
          <w:rFonts w:ascii="Arial" w:hAnsi="Arial" w:cs="Arial"/>
          <w:sz w:val="19"/>
          <w:szCs w:val="19"/>
        </w:rPr>
        <w:t xml:space="preserve"> </w:t>
      </w:r>
      <w:proofErr w:type="spellStart"/>
      <w:ins w:id="27" w:author="Fong RERHANG" w:date="2021-05-27T10:37:00Z">
        <w:r w:rsidR="00CF1AFF">
          <w:rPr>
            <w:rFonts w:ascii="Arial" w:hAnsi="Arial" w:cs="Arial"/>
            <w:sz w:val="19"/>
            <w:szCs w:val="19"/>
          </w:rPr>
          <w:t>UAUS</w:t>
        </w:r>
      </w:ins>
      <w:r>
        <w:rPr>
          <w:rFonts w:ascii="Arial" w:hAnsi="Arial" w:cs="Arial"/>
          <w:sz w:val="19"/>
          <w:szCs w:val="19"/>
        </w:rPr>
        <w:t>uas</w:t>
      </w:r>
      <w:proofErr w:type="spellEnd"/>
      <w:r>
        <w:rPr>
          <w:rFonts w:ascii="Arial" w:hAnsi="Arial" w:cs="Arial"/>
          <w:sz w:val="19"/>
          <w:szCs w:val="19"/>
        </w:rPr>
        <w:t xml:space="preserve"> </w:t>
      </w:r>
      <w:ins w:id="28" w:author="Fong RERHANG" w:date="2021-05-27T10:37:00Z">
        <w:r w:rsidR="00CF1AFF">
          <w:rPr>
            <w:rFonts w:ascii="Arial" w:hAnsi="Arial" w:cs="Arial"/>
            <w:sz w:val="19"/>
            <w:szCs w:val="19"/>
          </w:rPr>
          <w:t>MUAB</w:t>
        </w:r>
      </w:ins>
      <w:del w:id="29" w:author="Fong RERHANG" w:date="2021-05-27T10:37:00Z">
        <w:r w:rsidDel="00CF1AFF">
          <w:rPr>
            <w:rFonts w:ascii="Arial" w:hAnsi="Arial" w:cs="Arial"/>
            <w:sz w:val="19"/>
            <w:szCs w:val="19"/>
          </w:rPr>
          <w:delText>muab</w:delText>
        </w:r>
      </w:del>
      <w:r>
        <w:rPr>
          <w:rFonts w:ascii="Arial" w:hAnsi="Arial" w:cs="Arial"/>
          <w:sz w:val="19"/>
          <w:szCs w:val="19"/>
        </w:rPr>
        <w:t xml:space="preserve"> </w:t>
      </w:r>
      <w:ins w:id="30" w:author="Fong RERHANG" w:date="2021-05-27T10:37:00Z">
        <w:r w:rsidR="00CF1AFF">
          <w:rPr>
            <w:rFonts w:ascii="Arial" w:hAnsi="Arial" w:cs="Arial"/>
            <w:sz w:val="19"/>
            <w:szCs w:val="19"/>
          </w:rPr>
          <w:t>NROG</w:t>
        </w:r>
      </w:ins>
      <w:del w:id="31" w:author="Fong RERHANG" w:date="2021-05-27T10:37:00Z">
        <w:r w:rsidDel="00CF1AFF">
          <w:rPr>
            <w:rFonts w:ascii="Arial" w:hAnsi="Arial" w:cs="Arial"/>
            <w:sz w:val="19"/>
            <w:szCs w:val="19"/>
          </w:rPr>
          <w:delText>nrog</w:delText>
        </w:r>
      </w:del>
      <w:r>
        <w:rPr>
          <w:rFonts w:ascii="Arial" w:hAnsi="Arial" w:cs="Arial"/>
          <w:sz w:val="19"/>
          <w:szCs w:val="19"/>
        </w:rPr>
        <w:t xml:space="preserve"> </w:t>
      </w:r>
      <w:r w:rsidRPr="00A3098B">
        <w:rPr>
          <w:rFonts w:ascii="Arial" w:hAnsi="Arial" w:cs="Arial"/>
          <w:sz w:val="19"/>
          <w:szCs w:val="19"/>
        </w:rPr>
        <w:t>T</w:t>
      </w:r>
      <w:ins w:id="32" w:author="Fong RERHANG" w:date="2021-05-27T10:37:00Z">
        <w:r w:rsidR="00CF1AFF">
          <w:rPr>
            <w:rFonts w:ascii="Arial" w:hAnsi="Arial" w:cs="Arial"/>
            <w:sz w:val="19"/>
            <w:szCs w:val="19"/>
          </w:rPr>
          <w:t>XOG</w:t>
        </w:r>
      </w:ins>
      <w:del w:id="33" w:author="Fong RERHANG" w:date="2021-05-27T10:37:00Z">
        <w:r w:rsidRPr="00A3098B" w:rsidDel="00CF1AFF">
          <w:rPr>
            <w:rFonts w:ascii="Arial" w:hAnsi="Arial" w:cs="Arial"/>
            <w:sz w:val="19"/>
            <w:szCs w:val="19"/>
          </w:rPr>
          <w:delText xml:space="preserve">xog </w:delText>
        </w:r>
      </w:del>
      <w:r w:rsidRPr="00A3098B">
        <w:rPr>
          <w:rFonts w:ascii="Arial" w:hAnsi="Arial" w:cs="Arial"/>
          <w:sz w:val="19"/>
          <w:szCs w:val="19"/>
        </w:rPr>
        <w:t>C</w:t>
      </w:r>
      <w:ins w:id="34" w:author="Fong RERHANG" w:date="2021-05-27T10:37:00Z">
        <w:r w:rsidR="00CF1AFF">
          <w:rPr>
            <w:rFonts w:ascii="Arial" w:hAnsi="Arial" w:cs="Arial"/>
            <w:sz w:val="19"/>
            <w:szCs w:val="19"/>
          </w:rPr>
          <w:t>OV</w:t>
        </w:r>
      </w:ins>
      <w:del w:id="35" w:author="Fong RERHANG" w:date="2021-05-27T10:37:00Z">
        <w:r w:rsidRPr="00A3098B" w:rsidDel="00CF1AFF">
          <w:rPr>
            <w:rFonts w:ascii="Arial" w:hAnsi="Arial" w:cs="Arial"/>
            <w:sz w:val="19"/>
            <w:szCs w:val="19"/>
          </w:rPr>
          <w:delText>ov</w:delText>
        </w:r>
      </w:del>
      <w:r w:rsidRPr="00A3098B">
        <w:rPr>
          <w:rFonts w:ascii="Arial" w:hAnsi="Arial" w:cs="Arial"/>
          <w:sz w:val="19"/>
          <w:szCs w:val="19"/>
        </w:rPr>
        <w:t xml:space="preserve"> C</w:t>
      </w:r>
      <w:ins w:id="36" w:author="Fong RERHANG" w:date="2021-05-27T10:37:00Z">
        <w:r w:rsidR="00CF1AFF">
          <w:rPr>
            <w:rFonts w:ascii="Arial" w:hAnsi="Arial" w:cs="Arial"/>
            <w:sz w:val="19"/>
            <w:szCs w:val="19"/>
          </w:rPr>
          <w:t>AI</w:t>
        </w:r>
      </w:ins>
      <w:del w:id="37" w:author="Fong RERHANG" w:date="2021-05-27T10:37:00Z">
        <w:r w:rsidRPr="00A3098B" w:rsidDel="00CF1AFF">
          <w:rPr>
            <w:rFonts w:ascii="Arial" w:hAnsi="Arial" w:cs="Arial"/>
            <w:sz w:val="19"/>
            <w:szCs w:val="19"/>
          </w:rPr>
          <w:delText>ai</w:delText>
        </w:r>
      </w:del>
      <w:r w:rsidRPr="00A3098B">
        <w:rPr>
          <w:rFonts w:ascii="Arial" w:hAnsi="Arial" w:cs="Arial"/>
          <w:sz w:val="19"/>
          <w:szCs w:val="19"/>
        </w:rPr>
        <w:t xml:space="preserve"> U</w:t>
      </w:r>
      <w:ins w:id="38" w:author="Fong RERHANG" w:date="2021-05-27T10:38:00Z">
        <w:r w:rsidR="00CF1AFF">
          <w:rPr>
            <w:rFonts w:ascii="Arial" w:hAnsi="Arial" w:cs="Arial"/>
            <w:sz w:val="19"/>
            <w:szCs w:val="19"/>
          </w:rPr>
          <w:t>AS</w:t>
        </w:r>
      </w:ins>
      <w:del w:id="39" w:author="Fong RERHANG" w:date="2021-05-27T10:38:00Z">
        <w:r w:rsidRPr="00A3098B" w:rsidDel="00CF1AFF">
          <w:rPr>
            <w:rFonts w:ascii="Arial" w:hAnsi="Arial" w:cs="Arial"/>
            <w:sz w:val="19"/>
            <w:szCs w:val="19"/>
          </w:rPr>
          <w:delText>as</w:delText>
        </w:r>
      </w:del>
      <w:r w:rsidRPr="00A3098B">
        <w:rPr>
          <w:rFonts w:ascii="Arial" w:hAnsi="Arial" w:cs="Arial"/>
          <w:sz w:val="19"/>
          <w:szCs w:val="19"/>
        </w:rPr>
        <w:t xml:space="preserve"> M</w:t>
      </w:r>
      <w:ins w:id="40" w:author="Fong RERHANG" w:date="2021-05-27T10:38:00Z">
        <w:r w:rsidR="00CF1AFF">
          <w:rPr>
            <w:rFonts w:ascii="Arial" w:hAnsi="Arial" w:cs="Arial"/>
            <w:sz w:val="19"/>
            <w:szCs w:val="19"/>
          </w:rPr>
          <w:t>UAJ</w:t>
        </w:r>
      </w:ins>
      <w:del w:id="41" w:author="Fong RERHANG" w:date="2021-05-27T10:38:00Z">
        <w:r w:rsidRPr="00A3098B" w:rsidDel="00CF1AFF">
          <w:rPr>
            <w:rFonts w:ascii="Arial" w:hAnsi="Arial" w:cs="Arial"/>
            <w:sz w:val="19"/>
            <w:szCs w:val="19"/>
          </w:rPr>
          <w:delText>uaj</w:delText>
        </w:r>
      </w:del>
      <w:r w:rsidRPr="00A3098B">
        <w:rPr>
          <w:rFonts w:ascii="Arial" w:hAnsi="Arial" w:cs="Arial"/>
          <w:sz w:val="19"/>
          <w:szCs w:val="19"/>
        </w:rPr>
        <w:t xml:space="preserve"> K</w:t>
      </w:r>
      <w:ins w:id="42" w:author="Fong RERHANG" w:date="2021-05-27T10:38:00Z">
        <w:r w:rsidR="00CF1AFF">
          <w:rPr>
            <w:rFonts w:ascii="Arial" w:hAnsi="Arial" w:cs="Arial"/>
            <w:sz w:val="19"/>
            <w:szCs w:val="19"/>
          </w:rPr>
          <w:t>EV</w:t>
        </w:r>
      </w:ins>
      <w:del w:id="43" w:author="Fong RERHANG" w:date="2021-05-27T10:38:00Z">
        <w:r w:rsidRPr="00A3098B" w:rsidDel="00CF1AFF">
          <w:rPr>
            <w:rFonts w:ascii="Arial" w:hAnsi="Arial" w:cs="Arial"/>
            <w:sz w:val="19"/>
            <w:szCs w:val="19"/>
          </w:rPr>
          <w:delText>ev</w:delText>
        </w:r>
      </w:del>
      <w:r w:rsidRPr="00A3098B">
        <w:rPr>
          <w:rFonts w:ascii="Arial" w:hAnsi="Arial" w:cs="Arial"/>
          <w:sz w:val="19"/>
          <w:szCs w:val="19"/>
        </w:rPr>
        <w:t xml:space="preserve"> N</w:t>
      </w:r>
      <w:ins w:id="44" w:author="Fong RERHANG" w:date="2021-05-27T10:38:00Z">
        <w:r w:rsidR="00CF1AFF">
          <w:rPr>
            <w:rFonts w:ascii="Arial" w:hAnsi="Arial" w:cs="Arial"/>
            <w:sz w:val="19"/>
            <w:szCs w:val="19"/>
          </w:rPr>
          <w:t>YAB</w:t>
        </w:r>
      </w:ins>
      <w:del w:id="45" w:author="Fong RERHANG" w:date="2021-05-27T10:38:00Z">
        <w:r w:rsidRPr="00A3098B" w:rsidDel="00CF1AFF">
          <w:rPr>
            <w:rFonts w:ascii="Arial" w:hAnsi="Arial" w:cs="Arial"/>
            <w:sz w:val="19"/>
            <w:szCs w:val="19"/>
          </w:rPr>
          <w:delText>yab</w:delText>
        </w:r>
      </w:del>
      <w:r w:rsidRPr="00A3098B">
        <w:rPr>
          <w:rFonts w:ascii="Arial" w:hAnsi="Arial" w:cs="Arial"/>
          <w:sz w:val="19"/>
          <w:szCs w:val="19"/>
        </w:rPr>
        <w:t xml:space="preserve"> X</w:t>
      </w:r>
      <w:ins w:id="46" w:author="Fong RERHANG" w:date="2021-05-27T10:38:00Z">
        <w:r w:rsidR="00CF1AFF">
          <w:rPr>
            <w:rFonts w:ascii="Arial" w:hAnsi="Arial" w:cs="Arial"/>
            <w:sz w:val="19"/>
            <w:szCs w:val="19"/>
          </w:rPr>
          <w:t>EEB</w:t>
        </w:r>
      </w:ins>
      <w:del w:id="47" w:author="Fong RERHANG" w:date="2021-05-27T10:38:00Z">
        <w:r w:rsidRPr="00A3098B" w:rsidDel="00CF1AFF">
          <w:rPr>
            <w:rFonts w:ascii="Arial" w:hAnsi="Arial" w:cs="Arial"/>
            <w:sz w:val="19"/>
            <w:szCs w:val="19"/>
          </w:rPr>
          <w:delText>eeb</w:delText>
        </w:r>
      </w:del>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Pr>
          <w:rFonts w:ascii="Arial" w:hAnsi="Arial" w:cs="Arial"/>
          <w:sz w:val="19"/>
          <w:szCs w:val="19"/>
        </w:rPr>
        <w:t>ua</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tau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hu</w:t>
      </w:r>
      <w:ins w:id="48" w:author="Fong RERHANG" w:date="2021-05-27T10:39:00Z">
        <w:r w:rsidR="00CF1AFF">
          <w:rPr>
            <w:rFonts w:ascii="Arial" w:hAnsi="Arial" w:cs="Arial"/>
            <w:sz w:val="19"/>
            <w:szCs w:val="19"/>
          </w:rPr>
          <w:t xml:space="preserve"> </w:t>
        </w:r>
        <w:proofErr w:type="spellStart"/>
        <w:r w:rsidR="00CF1AFF">
          <w:rPr>
            <w:rFonts w:ascii="Arial" w:hAnsi="Arial" w:cs="Arial"/>
            <w:sz w:val="19"/>
            <w:szCs w:val="19"/>
          </w:rPr>
          <w:t>tiv</w:t>
        </w:r>
        <w:proofErr w:type="spellEnd"/>
        <w:r w:rsidR="00CF1AFF">
          <w:rPr>
            <w:rFonts w:ascii="Arial" w:hAnsi="Arial" w:cs="Arial"/>
            <w:sz w:val="19"/>
            <w:szCs w:val="19"/>
          </w:rPr>
          <w:t xml:space="preserve"> </w:t>
        </w:r>
        <w:proofErr w:type="spellStart"/>
        <w:r w:rsidR="00CF1AFF">
          <w:rPr>
            <w:rFonts w:ascii="Arial" w:hAnsi="Arial" w:cs="Arial"/>
            <w:sz w:val="19"/>
            <w:szCs w:val="19"/>
          </w:rPr>
          <w:t>toj</w:t>
        </w:r>
      </w:ins>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Pr>
          <w:rFonts w:ascii="Arial" w:hAnsi="Arial" w:cs="Arial"/>
          <w:sz w:val="19"/>
          <w:szCs w:val="19"/>
        </w:rPr>
        <w:t>:</w:t>
      </w:r>
    </w:p>
    <w:p w14:paraId="6BEFE4D5" w14:textId="77777777" w:rsidR="00D81174" w:rsidRDefault="00D81174" w:rsidP="00D81174">
      <w:pPr>
        <w:spacing w:after="0"/>
        <w:jc w:val="both"/>
        <w:rPr>
          <w:rFonts w:ascii="Arial" w:hAnsi="Arial" w:cs="Arial"/>
          <w:sz w:val="19"/>
          <w:szCs w:val="19"/>
        </w:rPr>
      </w:pPr>
    </w:p>
    <w:p w14:paraId="6D2AB77D" w14:textId="77777777" w:rsidR="00D81174" w:rsidRDefault="00D81174" w:rsidP="00D81174">
      <w:pPr>
        <w:spacing w:after="0"/>
        <w:jc w:val="both"/>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Qib</w:t>
      </w:r>
      <w:proofErr w:type="spellEnd"/>
      <w:r>
        <w:rPr>
          <w:rFonts w:ascii="Arial" w:hAnsi="Arial" w:cs="Arial"/>
          <w:sz w:val="19"/>
          <w:szCs w:val="19"/>
        </w:rPr>
        <w:t xml:space="preserve">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1ACE16D8" w14:textId="77777777" w:rsidR="00D81174" w:rsidRDefault="00D81174" w:rsidP="00D81174">
      <w:pPr>
        <w:spacing w:after="0"/>
        <w:jc w:val="both"/>
        <w:rPr>
          <w:rFonts w:ascii="Arial" w:hAnsi="Arial" w:cs="Arial"/>
          <w:sz w:val="19"/>
          <w:szCs w:val="19"/>
        </w:rPr>
      </w:pPr>
    </w:p>
    <w:p w14:paraId="6F4F2D9D" w14:textId="5063E773" w:rsidR="00D81174" w:rsidRPr="00CA0A38" w:rsidRDefault="00D81174" w:rsidP="00D81174">
      <w:pPr>
        <w:spacing w:after="0"/>
        <w:jc w:val="both"/>
        <w:rPr>
          <w:rFonts w:ascii="Arial" w:hAnsi="Arial" w:cs="Arial"/>
          <w:sz w:val="19"/>
          <w:szCs w:val="19"/>
        </w:rPr>
      </w:pPr>
      <w:r w:rsidRPr="00356F71">
        <w:rPr>
          <w:rFonts w:ascii="Arial" w:hAnsi="Arial" w:cs="Arial"/>
          <w:sz w:val="19"/>
          <w:szCs w:val="19"/>
          <w:u w:val="single"/>
        </w:rPr>
        <w:t xml:space="preserve">Abigail Clayton </w:t>
      </w:r>
      <w:r w:rsidRPr="00CA0A38">
        <w:rPr>
          <w:rFonts w:ascii="Arial" w:hAnsi="Arial" w:cs="Arial"/>
          <w:sz w:val="19"/>
          <w:szCs w:val="19"/>
        </w:rPr>
        <w:t xml:space="preserve">     </w:t>
      </w:r>
      <w:r w:rsidR="000C7CAB">
        <w:rPr>
          <w:rFonts w:ascii="Arial" w:hAnsi="Arial" w:cs="Arial"/>
          <w:sz w:val="19"/>
          <w:szCs w:val="19"/>
        </w:rPr>
        <w:t xml:space="preserve">                                 </w:t>
      </w:r>
      <w:r w:rsidRPr="00CA0A38">
        <w:rPr>
          <w:rFonts w:ascii="Arial" w:hAnsi="Arial" w:cs="Arial"/>
          <w:sz w:val="19"/>
          <w:szCs w:val="19"/>
        </w:rPr>
        <w:t xml:space="preserve">   </w:t>
      </w:r>
      <w:r w:rsidR="000C7CAB">
        <w:rPr>
          <w:rFonts w:ascii="Arial" w:hAnsi="Arial" w:cs="Arial"/>
          <w:sz w:val="19"/>
          <w:szCs w:val="19"/>
          <w:u w:val="single"/>
        </w:rPr>
        <w:t>LSHS</w:t>
      </w:r>
      <w:r w:rsidRPr="001316C8">
        <w:rPr>
          <w:rFonts w:ascii="Arial" w:hAnsi="Arial" w:cs="Arial"/>
          <w:sz w:val="19"/>
          <w:szCs w:val="19"/>
        </w:rPr>
        <w:t xml:space="preserve">       </w:t>
      </w:r>
      <w:r w:rsidR="000C7CAB">
        <w:rPr>
          <w:rFonts w:ascii="Arial" w:hAnsi="Arial" w:cs="Arial"/>
          <w:sz w:val="19"/>
          <w:szCs w:val="19"/>
        </w:rPr>
        <w:t xml:space="preserve">      </w:t>
      </w:r>
      <w:r w:rsidRPr="001316C8">
        <w:rPr>
          <w:rFonts w:ascii="Arial" w:hAnsi="Arial" w:cs="Arial"/>
          <w:sz w:val="19"/>
          <w:szCs w:val="19"/>
        </w:rPr>
        <w:t xml:space="preserve">     </w:t>
      </w:r>
      <w:r>
        <w:rPr>
          <w:rFonts w:ascii="Arial" w:hAnsi="Arial" w:cs="Arial"/>
          <w:sz w:val="19"/>
          <w:szCs w:val="19"/>
          <w:u w:val="single"/>
        </w:rPr>
        <w:t>916-542-1288</w:t>
      </w:r>
      <w:r w:rsidRPr="001316C8">
        <w:rPr>
          <w:rFonts w:ascii="Arial" w:hAnsi="Arial" w:cs="Arial"/>
          <w:sz w:val="19"/>
          <w:szCs w:val="19"/>
        </w:rPr>
        <w:t xml:space="preserve">                     </w:t>
      </w:r>
      <w:r>
        <w:rPr>
          <w:rFonts w:ascii="Arial" w:hAnsi="Arial" w:cs="Arial"/>
          <w:sz w:val="19"/>
          <w:szCs w:val="19"/>
          <w:u w:val="single"/>
        </w:rPr>
        <w:t xml:space="preserve"> Abigail-Clayto-NPA@SCUSD.edu</w:t>
      </w:r>
    </w:p>
    <w:p w14:paraId="4B95D55F" w14:textId="326FF687" w:rsidR="00D81174" w:rsidDel="00BC735A" w:rsidRDefault="00D81174" w:rsidP="00D81174">
      <w:pPr>
        <w:spacing w:after="0"/>
        <w:jc w:val="both"/>
        <w:rPr>
          <w:del w:id="49" w:author="Fong RERHANG" w:date="2021-05-27T10:40:00Z"/>
          <w:rFonts w:ascii="Arial" w:hAnsi="Arial" w:cs="Arial"/>
          <w:sz w:val="19"/>
          <w:szCs w:val="19"/>
          <w:u w:val="single"/>
        </w:rPr>
      </w:pPr>
      <w:r>
        <w:rPr>
          <w:rFonts w:ascii="Arial" w:hAnsi="Arial" w:cs="Arial"/>
          <w:sz w:val="19"/>
          <w:szCs w:val="19"/>
        </w:rPr>
        <w:t xml:space="preserve">                             </w:t>
      </w:r>
      <w:del w:id="50" w:author="Fong RERHANG" w:date="2021-05-27T10:40:00Z">
        <w:r w:rsidDel="00BC735A">
          <w:rPr>
            <w:rFonts w:ascii="Arial" w:hAnsi="Arial" w:cs="Arial"/>
            <w:sz w:val="19"/>
            <w:szCs w:val="19"/>
          </w:rPr>
          <w:delText xml:space="preserve">                       </w:delText>
        </w:r>
      </w:del>
    </w:p>
    <w:p w14:paraId="4E2788BC" w14:textId="77777777" w:rsidR="00D81174" w:rsidRDefault="00D81174" w:rsidP="00D81174">
      <w:pPr>
        <w:spacing w:after="0"/>
        <w:jc w:val="both"/>
        <w:rPr>
          <w:rFonts w:ascii="Arial" w:hAnsi="Arial" w:cs="Arial"/>
          <w:sz w:val="19"/>
          <w:szCs w:val="19"/>
        </w:rPr>
      </w:pPr>
    </w:p>
    <w:p w14:paraId="5DB56B5D" w14:textId="7FC83994" w:rsidR="00D81174" w:rsidRDefault="00D81174" w:rsidP="00D81174">
      <w:pPr>
        <w:spacing w:after="0"/>
        <w:jc w:val="both"/>
        <w:rPr>
          <w:rFonts w:ascii="Arial" w:hAnsi="Arial" w:cs="Arial"/>
          <w:sz w:val="19"/>
          <w:szCs w:val="19"/>
        </w:rPr>
      </w:pPr>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w:t>
      </w:r>
      <w:r>
        <w:rPr>
          <w:rFonts w:ascii="Arial" w:hAnsi="Arial" w:cs="Arial"/>
          <w:sz w:val="19"/>
          <w:szCs w:val="19"/>
        </w:rPr>
        <w:t xml:space="preserve">tau </w:t>
      </w:r>
      <w:proofErr w:type="spellStart"/>
      <w:r>
        <w:rPr>
          <w:rFonts w:ascii="Arial" w:hAnsi="Arial" w:cs="Arial"/>
          <w:sz w:val="19"/>
          <w:szCs w:val="19"/>
        </w:rPr>
        <w:t>nkag</w:t>
      </w:r>
      <w:proofErr w:type="spellEnd"/>
      <w:r>
        <w:rPr>
          <w:rFonts w:ascii="Arial" w:hAnsi="Arial" w:cs="Arial"/>
          <w:sz w:val="19"/>
          <w:szCs w:val="19"/>
        </w:rPr>
        <w:t xml:space="preserve"> IEP </w:t>
      </w:r>
      <w:r w:rsidR="000C7CAB">
        <w:rPr>
          <w:rFonts w:ascii="Arial" w:hAnsi="Arial" w:cs="Arial"/>
          <w:sz w:val="19"/>
          <w:szCs w:val="19"/>
        </w:rPr>
        <w:t xml:space="preserve">03/16/2021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nrog</w:t>
      </w:r>
      <w:proofErr w:type="spellEnd"/>
      <w:r w:rsidRPr="00DE4561">
        <w:rPr>
          <w:rFonts w:ascii="Arial" w:hAnsi="Arial" w:cs="Arial"/>
          <w:sz w:val="19"/>
          <w:szCs w:val="19"/>
        </w:rPr>
        <w:t>:</w:t>
      </w:r>
    </w:p>
    <w:p w14:paraId="13E4AB2D" w14:textId="3AA0CE65" w:rsidR="00D81174" w:rsidRDefault="00D81174" w:rsidP="00D81174">
      <w:pPr>
        <w:spacing w:after="0"/>
        <w:jc w:val="both"/>
        <w:rPr>
          <w:rFonts w:ascii="Arial" w:hAnsi="Arial" w:cs="Arial"/>
          <w:sz w:val="19"/>
          <w:szCs w:val="19"/>
        </w:rPr>
      </w:pPr>
      <w:r>
        <w:rPr>
          <w:noProof/>
        </w:rPr>
        <w:lastRenderedPageBreak/>
        <w:drawing>
          <wp:inline distT="0" distB="0" distL="0" distR="0" wp14:anchorId="7B6D2DBA" wp14:editId="4551068B">
            <wp:extent cx="162560" cy="1193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Yog</w:t>
      </w:r>
      <w:proofErr w:type="spellEnd"/>
      <w:r>
        <w:rPr>
          <w:rFonts w:ascii="Arial" w:hAnsi="Arial" w:cs="Arial"/>
          <w:sz w:val="19"/>
          <w:szCs w:val="19"/>
        </w:rPr>
        <w:t xml:space="preserve"> </w:t>
      </w:r>
      <w:r w:rsidR="009F1B07">
        <w:rPr>
          <w:noProof/>
        </w:rPr>
        <w:drawing>
          <wp:inline distT="0" distB="0" distL="0" distR="0" wp14:anchorId="3396BDE7" wp14:editId="390018E4">
            <wp:extent cx="162560" cy="119380"/>
            <wp:effectExtent l="0" t="0" r="889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Tsis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p>
    <w:p w14:paraId="65E73EFF" w14:textId="4DA1F97D" w:rsidR="00A067DE" w:rsidRDefault="00A067DE" w:rsidP="00151C6F">
      <w:pPr>
        <w:spacing w:after="0"/>
        <w:jc w:val="both"/>
        <w:rPr>
          <w:rFonts w:ascii="Arial" w:hAnsi="Arial" w:cs="Arial"/>
          <w:sz w:val="19"/>
          <w:szCs w:val="19"/>
        </w:rPr>
      </w:pPr>
    </w:p>
    <w:p w14:paraId="59ED0AB3" w14:textId="79C1591B" w:rsidR="004D0EFF" w:rsidRDefault="004D0EFF" w:rsidP="00151C6F">
      <w:pPr>
        <w:spacing w:after="0"/>
        <w:jc w:val="both"/>
        <w:rPr>
          <w:rFonts w:ascii="Arial" w:hAnsi="Arial" w:cs="Arial"/>
          <w:sz w:val="19"/>
          <w:szCs w:val="19"/>
        </w:rPr>
      </w:pPr>
    </w:p>
    <w:p w14:paraId="569E8F3C" w14:textId="77777777"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t>SACRAMENTO CITY UNIFIED</w:t>
      </w:r>
    </w:p>
    <w:p w14:paraId="1BE9D07C" w14:textId="54CF01B5"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t xml:space="preserve"> Kev </w:t>
      </w:r>
      <w:proofErr w:type="spellStart"/>
      <w:r w:rsidRPr="00481A9F">
        <w:rPr>
          <w:rFonts w:ascii="Arial" w:hAnsi="Arial" w:cs="Arial"/>
          <w:b/>
          <w:bCs/>
          <w:sz w:val="20"/>
          <w:szCs w:val="20"/>
        </w:rPr>
        <w:t>Npaj</w:t>
      </w:r>
      <w:proofErr w:type="spellEnd"/>
      <w:r w:rsidRPr="00481A9F">
        <w:rPr>
          <w:rFonts w:ascii="Arial" w:hAnsi="Arial" w:cs="Arial"/>
          <w:b/>
          <w:bCs/>
          <w:sz w:val="20"/>
          <w:szCs w:val="20"/>
        </w:rPr>
        <w:t xml:space="preserve"> Kev </w:t>
      </w:r>
      <w:proofErr w:type="spellStart"/>
      <w:r w:rsidRPr="00481A9F">
        <w:rPr>
          <w:rFonts w:ascii="Arial" w:hAnsi="Arial" w:cs="Arial"/>
          <w:b/>
          <w:bCs/>
          <w:sz w:val="20"/>
          <w:szCs w:val="20"/>
        </w:rPr>
        <w:t>Ntsuam</w:t>
      </w:r>
      <w:proofErr w:type="spellEnd"/>
      <w:r w:rsidRPr="00481A9F">
        <w:rPr>
          <w:rFonts w:ascii="Arial" w:hAnsi="Arial" w:cs="Arial"/>
          <w:b/>
          <w:bCs/>
          <w:sz w:val="20"/>
          <w:szCs w:val="20"/>
        </w:rPr>
        <w:t xml:space="preserve"> </w:t>
      </w:r>
      <w:proofErr w:type="spellStart"/>
      <w:r w:rsidRPr="00481A9F">
        <w:rPr>
          <w:rFonts w:ascii="Arial" w:hAnsi="Arial" w:cs="Arial"/>
          <w:b/>
          <w:bCs/>
          <w:sz w:val="20"/>
          <w:szCs w:val="20"/>
        </w:rPr>
        <w:t>Xyuas</w:t>
      </w:r>
      <w:proofErr w:type="spellEnd"/>
    </w:p>
    <w:p w14:paraId="73EFD6CC" w14:textId="77777777" w:rsidR="004D0EFF" w:rsidRPr="00F17D83" w:rsidRDefault="004D0EFF" w:rsidP="004D0EFF">
      <w:pPr>
        <w:rPr>
          <w:rFonts w:ascii="Arial" w:hAnsi="Arial" w:cs="Arial"/>
          <w:b/>
          <w:bCs/>
          <w:sz w:val="18"/>
          <w:szCs w:val="18"/>
        </w:rPr>
      </w:pPr>
    </w:p>
    <w:p w14:paraId="53104153" w14:textId="34BE88EE" w:rsidR="004D0EFF" w:rsidRPr="00F17D83" w:rsidRDefault="004D0EFF" w:rsidP="004D0EFF">
      <w:pPr>
        <w:rPr>
          <w:rFonts w:ascii="Arial" w:hAnsi="Arial"/>
          <w:i/>
          <w:iCs/>
          <w:sz w:val="18"/>
          <w:szCs w:val="18"/>
          <w:u w:val="single"/>
        </w:rPr>
      </w:pPr>
      <w:r w:rsidRPr="00F17D83">
        <w:rPr>
          <w:rFonts w:ascii="Arial" w:hAnsi="Arial"/>
          <w:b/>
          <w:bCs/>
          <w:sz w:val="18"/>
          <w:szCs w:val="18"/>
        </w:rPr>
        <w:t xml:space="preserve"> </w:t>
      </w:r>
      <w:proofErr w:type="spellStart"/>
      <w:r w:rsidRPr="00F17D83">
        <w:rPr>
          <w:rFonts w:ascii="Arial" w:hAnsi="Arial"/>
          <w:b/>
          <w:bCs/>
          <w:sz w:val="18"/>
          <w:szCs w:val="18"/>
        </w:rPr>
        <w:t>Lub</w:t>
      </w:r>
      <w:proofErr w:type="spellEnd"/>
      <w:r w:rsidRPr="00F17D83">
        <w:rPr>
          <w:rFonts w:ascii="Arial" w:hAnsi="Arial"/>
          <w:b/>
          <w:bCs/>
          <w:sz w:val="18"/>
          <w:szCs w:val="18"/>
        </w:rPr>
        <w:t xml:space="preserve"> </w:t>
      </w:r>
      <w:proofErr w:type="spellStart"/>
      <w:r w:rsidRPr="00F17D83">
        <w:rPr>
          <w:rFonts w:ascii="Arial" w:hAnsi="Arial"/>
          <w:b/>
          <w:bCs/>
          <w:sz w:val="18"/>
          <w:szCs w:val="18"/>
        </w:rPr>
        <w:t>Npe</w:t>
      </w:r>
      <w:proofErr w:type="spellEnd"/>
      <w:r w:rsidRPr="00F17D83">
        <w:rPr>
          <w:rFonts w:ascii="Arial" w:hAnsi="Arial"/>
          <w:b/>
          <w:bCs/>
          <w:sz w:val="18"/>
          <w:szCs w:val="18"/>
        </w:rPr>
        <w:t>:</w:t>
      </w:r>
      <w:r w:rsidRPr="00F17D83">
        <w:rPr>
          <w:rFonts w:ascii="Arial" w:hAnsi="Arial"/>
          <w:sz w:val="18"/>
          <w:szCs w:val="18"/>
        </w:rPr>
        <w:t xml:space="preserve"> </w:t>
      </w:r>
      <w:proofErr w:type="spellStart"/>
      <w:r w:rsidR="00C865BA">
        <w:rPr>
          <w:rFonts w:ascii="Arial" w:hAnsi="Arial"/>
          <w:i/>
          <w:iCs/>
          <w:sz w:val="18"/>
          <w:szCs w:val="18"/>
          <w:u w:val="single"/>
        </w:rPr>
        <w:t>Xiong</w:t>
      </w:r>
      <w:proofErr w:type="spellEnd"/>
      <w:r w:rsidR="00C865BA">
        <w:rPr>
          <w:rFonts w:ascii="Arial" w:hAnsi="Arial"/>
          <w:i/>
          <w:iCs/>
          <w:sz w:val="18"/>
          <w:szCs w:val="18"/>
          <w:u w:val="single"/>
        </w:rPr>
        <w:t>, Skylar</w:t>
      </w:r>
      <w:r w:rsidRPr="00F17D83">
        <w:rPr>
          <w:rFonts w:ascii="Arial" w:hAnsi="Arial"/>
          <w:sz w:val="18"/>
          <w:szCs w:val="18"/>
        </w:rPr>
        <w:t xml:space="preserve">                                   </w:t>
      </w:r>
      <w:r>
        <w:rPr>
          <w:rFonts w:ascii="Arial" w:hAnsi="Arial"/>
          <w:sz w:val="18"/>
          <w:szCs w:val="18"/>
        </w:rPr>
        <w:t xml:space="preserve">                   </w:t>
      </w:r>
      <w:proofErr w:type="spellStart"/>
      <w:r w:rsidRPr="00F17D83">
        <w:rPr>
          <w:rFonts w:ascii="Arial" w:hAnsi="Arial"/>
          <w:b/>
          <w:bCs/>
          <w:sz w:val="18"/>
          <w:szCs w:val="18"/>
        </w:rPr>
        <w:t>Hnub</w:t>
      </w:r>
      <w:proofErr w:type="spellEnd"/>
      <w:r w:rsidRPr="00F17D83">
        <w:rPr>
          <w:rFonts w:ascii="Arial" w:hAnsi="Arial"/>
          <w:b/>
          <w:bCs/>
          <w:sz w:val="18"/>
          <w:szCs w:val="18"/>
        </w:rPr>
        <w:t xml:space="preserve"> </w:t>
      </w:r>
      <w:proofErr w:type="spellStart"/>
      <w:r w:rsidRPr="00F17D83">
        <w:rPr>
          <w:rFonts w:ascii="Arial" w:hAnsi="Arial"/>
          <w:b/>
          <w:bCs/>
          <w:sz w:val="18"/>
          <w:szCs w:val="18"/>
        </w:rPr>
        <w:t>Yug</w:t>
      </w:r>
      <w:proofErr w:type="spellEnd"/>
      <w:r w:rsidRPr="00F17D83">
        <w:rPr>
          <w:rFonts w:ascii="Arial" w:hAnsi="Arial"/>
          <w:b/>
          <w:bCs/>
          <w:sz w:val="18"/>
          <w:szCs w:val="18"/>
        </w:rPr>
        <w:t xml:space="preserve">: </w:t>
      </w:r>
      <w:r w:rsidRPr="00F17D83">
        <w:rPr>
          <w:rFonts w:ascii="Arial" w:hAnsi="Arial"/>
          <w:i/>
          <w:iCs/>
          <w:sz w:val="18"/>
          <w:szCs w:val="18"/>
          <w:u w:val="single"/>
        </w:rPr>
        <w:t>1</w:t>
      </w:r>
      <w:r w:rsidR="00C865BA">
        <w:rPr>
          <w:rFonts w:ascii="Arial" w:hAnsi="Arial"/>
          <w:i/>
          <w:iCs/>
          <w:sz w:val="18"/>
          <w:szCs w:val="18"/>
          <w:u w:val="single"/>
        </w:rPr>
        <w:t>0/29/2013</w:t>
      </w:r>
      <w:r w:rsidRPr="00F17D83">
        <w:rPr>
          <w:rFonts w:ascii="Arial" w:hAnsi="Arial"/>
          <w:sz w:val="18"/>
          <w:szCs w:val="18"/>
        </w:rPr>
        <w:t xml:space="preserve">                                            </w:t>
      </w:r>
      <w:proofErr w:type="spellStart"/>
      <w:r w:rsidRPr="00173A9B">
        <w:rPr>
          <w:rFonts w:ascii="Arial" w:hAnsi="Arial"/>
          <w:b/>
          <w:bCs/>
          <w:sz w:val="18"/>
          <w:szCs w:val="18"/>
          <w:rPrChange w:id="51" w:author="Fong RERHANG" w:date="2021-05-27T21:44:00Z">
            <w:rPr>
              <w:rFonts w:ascii="Arial" w:hAnsi="Arial"/>
              <w:sz w:val="18"/>
              <w:szCs w:val="18"/>
            </w:rPr>
          </w:rPrChange>
        </w:rPr>
        <w:t>Hnub</w:t>
      </w:r>
      <w:proofErr w:type="spellEnd"/>
      <w:r w:rsidRPr="00173A9B">
        <w:rPr>
          <w:rFonts w:ascii="Arial" w:hAnsi="Arial"/>
          <w:b/>
          <w:bCs/>
          <w:sz w:val="18"/>
          <w:szCs w:val="18"/>
          <w:rPrChange w:id="52" w:author="Fong RERHANG" w:date="2021-05-27T21:44:00Z">
            <w:rPr>
              <w:rFonts w:ascii="Arial" w:hAnsi="Arial"/>
              <w:sz w:val="18"/>
              <w:szCs w:val="18"/>
            </w:rPr>
          </w:rPrChange>
        </w:rPr>
        <w:t xml:space="preserve"> Tim</w:t>
      </w:r>
      <w:r w:rsidRPr="00F17D83">
        <w:rPr>
          <w:rFonts w:ascii="Arial" w:hAnsi="Arial"/>
          <w:sz w:val="18"/>
          <w:szCs w:val="18"/>
        </w:rPr>
        <w:t xml:space="preserve">: </w:t>
      </w:r>
      <w:r w:rsidR="00C865BA">
        <w:rPr>
          <w:rFonts w:ascii="Arial" w:hAnsi="Arial"/>
          <w:i/>
          <w:iCs/>
          <w:sz w:val="18"/>
          <w:szCs w:val="18"/>
          <w:u w:val="single"/>
        </w:rPr>
        <w:t>2/25/2013</w:t>
      </w:r>
    </w:p>
    <w:p w14:paraId="31A6F8AD" w14:textId="54A24A88" w:rsidR="004D0EFF" w:rsidRPr="004B7318" w:rsidRDefault="004D0EFF" w:rsidP="004D0EFF">
      <w:pPr>
        <w:rPr>
          <w:rFonts w:ascii="Arial" w:hAnsi="Arial" w:cs="Arial"/>
          <w:sz w:val="17"/>
          <w:szCs w:val="17"/>
        </w:rPr>
      </w:pPr>
      <w:r>
        <w:rPr>
          <w:noProof/>
          <w:sz w:val="17"/>
          <w:szCs w:val="17"/>
        </w:rPr>
        <w:drawing>
          <wp:inline distT="0" distB="0" distL="0" distR="0" wp14:anchorId="339C43AB" wp14:editId="36A01283">
            <wp:extent cx="111125" cy="111125"/>
            <wp:effectExtent l="0" t="0" r="3175" b="317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Thawj</w:t>
      </w:r>
      <w:proofErr w:type="spellEnd"/>
      <w:r w:rsidRPr="004B7318">
        <w:rPr>
          <w:rFonts w:ascii="Arial" w:hAnsi="Arial" w:cs="Arial"/>
          <w:sz w:val="17"/>
          <w:szCs w:val="17"/>
        </w:rPr>
        <w:t xml:space="preserve"> </w:t>
      </w:r>
      <w:proofErr w:type="spellStart"/>
      <w:r w:rsidRPr="004B7318">
        <w:rPr>
          <w:rFonts w:ascii="Arial" w:hAnsi="Arial" w:cs="Arial"/>
          <w:sz w:val="17"/>
          <w:szCs w:val="17"/>
        </w:rPr>
        <w:t>zaug</w:t>
      </w:r>
      <w:proofErr w:type="spellEnd"/>
      <w:r w:rsidRPr="004B7318">
        <w:rPr>
          <w:rFonts w:ascii="Arial" w:hAnsi="Arial" w:cs="Arial"/>
          <w:sz w:val="17"/>
          <w:szCs w:val="17"/>
        </w:rPr>
        <w:t xml:space="preserve">  </w:t>
      </w:r>
      <w:r w:rsidR="00793650" w:rsidRPr="004B7318">
        <w:rPr>
          <w:noProof/>
          <w:sz w:val="17"/>
          <w:szCs w:val="17"/>
        </w:rPr>
        <w:drawing>
          <wp:inline distT="0" distB="0" distL="0" distR="0" wp14:anchorId="3C572CAF" wp14:editId="7759FD94">
            <wp:extent cx="119380" cy="11938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Txhua</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62A7E08E" wp14:editId="5D5E8013">
            <wp:extent cx="119380" cy="119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ins w:id="53" w:author="Fong RERHANG" w:date="2021-05-27T21:45:00Z">
        <w:r w:rsidR="00173A9B">
          <w:rPr>
            <w:rFonts w:ascii="Arial" w:hAnsi="Arial" w:cs="Arial"/>
            <w:sz w:val="17"/>
            <w:szCs w:val="17"/>
          </w:rPr>
          <w:t>Txhua</w:t>
        </w:r>
        <w:proofErr w:type="spellEnd"/>
        <w:r w:rsidR="00173A9B">
          <w:rPr>
            <w:rFonts w:ascii="Arial" w:hAnsi="Arial" w:cs="Arial"/>
            <w:sz w:val="17"/>
            <w:szCs w:val="17"/>
          </w:rPr>
          <w:t xml:space="preserve"> </w:t>
        </w:r>
      </w:ins>
      <w:proofErr w:type="spellStart"/>
      <w:r w:rsidRPr="004B7318">
        <w:rPr>
          <w:rFonts w:ascii="Arial" w:hAnsi="Arial" w:cs="Arial"/>
          <w:sz w:val="17"/>
          <w:szCs w:val="17"/>
        </w:rPr>
        <w:t>Peb</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0D64469A" wp14:editId="5AF5326C">
            <wp:extent cx="115570" cy="115570"/>
            <wp:effectExtent l="0" t="0" r="0" b="0"/>
            <wp:docPr id="2"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Hloov</w:t>
      </w:r>
      <w:proofErr w:type="spellEnd"/>
      <w:r w:rsidRPr="004B7318">
        <w:rPr>
          <w:rFonts w:ascii="Arial" w:hAnsi="Arial" w:cs="Arial"/>
          <w:sz w:val="17"/>
          <w:szCs w:val="17"/>
        </w:rPr>
        <w:t xml:space="preserve"> </w:t>
      </w:r>
      <w:proofErr w:type="spellStart"/>
      <w:r w:rsidRPr="004B7318">
        <w:rPr>
          <w:rFonts w:ascii="Arial" w:hAnsi="Arial" w:cs="Arial"/>
          <w:sz w:val="17"/>
          <w:szCs w:val="17"/>
        </w:rPr>
        <w:t>Pauv</w:t>
      </w:r>
      <w:proofErr w:type="spellEnd"/>
      <w:r w:rsidRPr="004B7318">
        <w:rPr>
          <w:rFonts w:ascii="Arial" w:hAnsi="Arial" w:cs="Arial"/>
          <w:sz w:val="17"/>
          <w:szCs w:val="17"/>
        </w:rPr>
        <w:t xml:space="preserve"> </w:t>
      </w:r>
      <w:r w:rsidRPr="004B7318">
        <w:rPr>
          <w:noProof/>
          <w:sz w:val="17"/>
          <w:szCs w:val="17"/>
        </w:rPr>
        <w:drawing>
          <wp:inline distT="0" distB="0" distL="0" distR="0" wp14:anchorId="0B9C4715" wp14:editId="055FAF0C">
            <wp:extent cx="115570" cy="115570"/>
            <wp:effectExtent l="0" t="0" r="0" b="0"/>
            <wp:docPr id="4"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Ntu</w:t>
      </w:r>
      <w:proofErr w:type="spellEnd"/>
      <w:r w:rsidRPr="004B7318">
        <w:rPr>
          <w:rFonts w:ascii="Arial" w:hAnsi="Arial" w:cs="Arial"/>
          <w:sz w:val="17"/>
          <w:szCs w:val="17"/>
        </w:rPr>
        <w:t xml:space="preserve"> </w:t>
      </w:r>
      <w:proofErr w:type="spellStart"/>
      <w:r w:rsidRPr="004B7318">
        <w:rPr>
          <w:rFonts w:ascii="Arial" w:hAnsi="Arial" w:cs="Arial"/>
          <w:sz w:val="17"/>
          <w:szCs w:val="17"/>
        </w:rPr>
        <w:t>nruab</w:t>
      </w:r>
      <w:proofErr w:type="spellEnd"/>
      <w:r w:rsidRPr="004B7318">
        <w:rPr>
          <w:rFonts w:ascii="Arial" w:hAnsi="Arial" w:cs="Arial"/>
          <w:sz w:val="17"/>
          <w:szCs w:val="17"/>
        </w:rPr>
        <w:t xml:space="preserve"> </w:t>
      </w:r>
      <w:proofErr w:type="spellStart"/>
      <w:r w:rsidRPr="004B7318">
        <w:rPr>
          <w:rFonts w:ascii="Arial" w:hAnsi="Arial" w:cs="Arial"/>
          <w:sz w:val="17"/>
          <w:szCs w:val="17"/>
        </w:rPr>
        <w:t>nrab</w:t>
      </w:r>
      <w:proofErr w:type="spellEnd"/>
      <w:r w:rsidRPr="004B7318">
        <w:rPr>
          <w:rFonts w:ascii="Arial" w:hAnsi="Arial" w:cs="Arial"/>
          <w:sz w:val="17"/>
          <w:szCs w:val="17"/>
        </w:rPr>
        <w:t xml:space="preserve">  </w:t>
      </w:r>
      <w:r w:rsidRPr="004B7318">
        <w:rPr>
          <w:noProof/>
          <w:sz w:val="17"/>
          <w:szCs w:val="17"/>
        </w:rPr>
        <w:drawing>
          <wp:inline distT="0" distB="0" distL="0" distR="0" wp14:anchorId="42CB1E99" wp14:editId="0561B91D">
            <wp:extent cx="115570" cy="115570"/>
            <wp:effectExtent l="0" t="0" r="0" b="0"/>
            <wp:docPr id="465"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yam</w:t>
      </w:r>
    </w:p>
    <w:p w14:paraId="6D9ED16C" w14:textId="0D2E4BCA" w:rsidR="004D0EFF" w:rsidRPr="004B7318" w:rsidRDefault="004D0EFF" w:rsidP="004D0EFF">
      <w:pPr>
        <w:rPr>
          <w:rFonts w:ascii="Arial" w:hAnsi="Arial" w:cs="Arial"/>
          <w:i/>
          <w:iCs/>
          <w:sz w:val="17"/>
          <w:szCs w:val="17"/>
          <w:u w:val="single"/>
        </w:rPr>
      </w:pPr>
      <w:r w:rsidRPr="004B7318">
        <w:rPr>
          <w:rFonts w:ascii="Arial" w:hAnsi="Arial" w:cs="Arial"/>
          <w:b/>
          <w:bCs/>
          <w:sz w:val="17"/>
          <w:szCs w:val="17"/>
        </w:rPr>
        <w:t xml:space="preserve">Rau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 </w:t>
      </w:r>
      <w:proofErr w:type="spellStart"/>
      <w:r w:rsidRPr="004B7318">
        <w:rPr>
          <w:rFonts w:ascii="Arial" w:hAnsi="Arial" w:cs="Arial"/>
          <w:b/>
          <w:bCs/>
          <w:sz w:val="17"/>
          <w:szCs w:val="17"/>
        </w:rPr>
        <w:t>tus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saib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xyuas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ntawm</w:t>
      </w:r>
      <w:proofErr w:type="spellEnd"/>
      <w:r w:rsidRPr="004B7318">
        <w:rPr>
          <w:rFonts w:ascii="Arial" w:hAnsi="Arial" w:cs="Arial"/>
          <w:b/>
          <w:bCs/>
          <w:sz w:val="17"/>
          <w:szCs w:val="17"/>
        </w:rPr>
        <w:t>:</w:t>
      </w:r>
      <w:r w:rsidRPr="004B7318">
        <w:rPr>
          <w:rFonts w:ascii="Arial" w:hAnsi="Arial" w:cs="Arial"/>
          <w:sz w:val="17"/>
          <w:szCs w:val="17"/>
        </w:rPr>
        <w:t xml:space="preserve"> </w:t>
      </w:r>
      <w:r w:rsidR="00793650" w:rsidRPr="00173A9B">
        <w:rPr>
          <w:rFonts w:ascii="Arial" w:hAnsi="Arial"/>
          <w:i/>
          <w:iCs/>
          <w:sz w:val="17"/>
          <w:szCs w:val="17"/>
          <w:u w:val="single"/>
          <w:rPrChange w:id="54" w:author="Fong RERHANG" w:date="2021-05-27T21:46:00Z">
            <w:rPr>
              <w:rFonts w:ascii="Arial" w:hAnsi="Arial"/>
              <w:b/>
              <w:bCs/>
              <w:i/>
              <w:iCs/>
              <w:sz w:val="17"/>
              <w:szCs w:val="17"/>
              <w:u w:val="single"/>
            </w:rPr>
          </w:rPrChange>
        </w:rPr>
        <w:t>Skylar</w:t>
      </w:r>
      <w:del w:id="55" w:author="Fong RERHANG" w:date="2021-05-27T21:46:00Z">
        <w:r w:rsidR="00793650" w:rsidRPr="00173A9B" w:rsidDel="00173A9B">
          <w:rPr>
            <w:rFonts w:ascii="Arial" w:hAnsi="Arial"/>
            <w:i/>
            <w:iCs/>
            <w:sz w:val="17"/>
            <w:szCs w:val="17"/>
            <w:u w:val="single"/>
            <w:rPrChange w:id="56" w:author="Fong RERHANG" w:date="2021-05-27T21:46:00Z">
              <w:rPr>
                <w:rFonts w:ascii="Arial" w:hAnsi="Arial"/>
                <w:b/>
                <w:bCs/>
                <w:i/>
                <w:iCs/>
                <w:sz w:val="17"/>
                <w:szCs w:val="17"/>
                <w:u w:val="single"/>
              </w:rPr>
            </w:rPrChange>
          </w:rPr>
          <w:delText>,</w:delText>
        </w:r>
      </w:del>
      <w:ins w:id="57" w:author="Fong RERHANG" w:date="2021-05-27T21:45:00Z">
        <w:r w:rsidR="00173A9B" w:rsidRPr="00173A9B">
          <w:rPr>
            <w:rFonts w:ascii="Arial" w:hAnsi="Arial"/>
            <w:i/>
            <w:iCs/>
            <w:sz w:val="17"/>
            <w:szCs w:val="17"/>
            <w:u w:val="single"/>
            <w:rPrChange w:id="58" w:author="Fong RERHANG" w:date="2021-05-27T21:46:00Z">
              <w:rPr>
                <w:rFonts w:ascii="Arial" w:hAnsi="Arial"/>
                <w:b/>
                <w:bCs/>
                <w:i/>
                <w:iCs/>
                <w:sz w:val="17"/>
                <w:szCs w:val="17"/>
                <w:u w:val="single"/>
              </w:rPr>
            </w:rPrChange>
          </w:rPr>
          <w:t xml:space="preserve"> </w:t>
        </w:r>
      </w:ins>
      <w:r w:rsidR="00793650" w:rsidRPr="00173A9B">
        <w:rPr>
          <w:rFonts w:ascii="Arial" w:hAnsi="Arial"/>
          <w:i/>
          <w:iCs/>
          <w:sz w:val="17"/>
          <w:szCs w:val="17"/>
          <w:u w:val="single"/>
          <w:rPrChange w:id="59" w:author="Fong RERHANG" w:date="2021-05-27T21:46:00Z">
            <w:rPr>
              <w:rFonts w:ascii="Arial" w:hAnsi="Arial"/>
              <w:b/>
              <w:bCs/>
              <w:i/>
              <w:iCs/>
              <w:sz w:val="17"/>
              <w:szCs w:val="17"/>
              <w:u w:val="single"/>
            </w:rPr>
          </w:rPrChange>
        </w:rPr>
        <w:t xml:space="preserve"> </w:t>
      </w:r>
      <w:proofErr w:type="spellStart"/>
      <w:r w:rsidR="00793650" w:rsidRPr="00173A9B">
        <w:rPr>
          <w:rFonts w:ascii="Arial" w:hAnsi="Arial"/>
          <w:i/>
          <w:iCs/>
          <w:sz w:val="17"/>
          <w:szCs w:val="17"/>
          <w:u w:val="single"/>
          <w:rPrChange w:id="60" w:author="Fong RERHANG" w:date="2021-05-27T21:46:00Z">
            <w:rPr>
              <w:rFonts w:ascii="Arial" w:hAnsi="Arial"/>
              <w:b/>
              <w:bCs/>
              <w:i/>
              <w:iCs/>
              <w:sz w:val="17"/>
              <w:szCs w:val="17"/>
              <w:u w:val="single"/>
            </w:rPr>
          </w:rPrChange>
        </w:rPr>
        <w:t>Xiong</w:t>
      </w:r>
      <w:proofErr w:type="spellEnd"/>
      <w:r w:rsidRPr="004B7318">
        <w:rPr>
          <w:rFonts w:ascii="Arial" w:hAnsi="Arial"/>
          <w:sz w:val="17"/>
          <w:szCs w:val="17"/>
        </w:rPr>
        <w:t xml:space="preserve">       Kev </w:t>
      </w:r>
      <w:proofErr w:type="spellStart"/>
      <w:r w:rsidRPr="004B7318">
        <w:rPr>
          <w:rFonts w:ascii="Arial" w:hAnsi="Arial" w:cs="Arial"/>
          <w:b/>
          <w:bCs/>
          <w:sz w:val="17"/>
          <w:szCs w:val="17"/>
        </w:rPr>
        <w:t>Npaj</w:t>
      </w:r>
      <w:proofErr w:type="spellEnd"/>
      <w:r w:rsidRPr="004B7318">
        <w:rPr>
          <w:rFonts w:ascii="Arial" w:hAnsi="Arial" w:cs="Arial"/>
          <w:b/>
          <w:bCs/>
          <w:sz w:val="17"/>
          <w:szCs w:val="17"/>
        </w:rPr>
        <w:t xml:space="preserve"> Kev </w:t>
      </w:r>
      <w:proofErr w:type="spellStart"/>
      <w:r w:rsidRPr="004B7318">
        <w:rPr>
          <w:rFonts w:ascii="Arial" w:hAnsi="Arial" w:cs="Arial"/>
          <w:b/>
          <w:bCs/>
          <w:sz w:val="17"/>
          <w:szCs w:val="17"/>
        </w:rPr>
        <w:t>Soj</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Ntsuam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Hnut</w:t>
      </w:r>
      <w:proofErr w:type="spellEnd"/>
      <w:r w:rsidRPr="004B7318">
        <w:rPr>
          <w:rFonts w:ascii="Arial" w:hAnsi="Arial" w:cs="Arial"/>
          <w:b/>
          <w:bCs/>
          <w:sz w:val="17"/>
          <w:szCs w:val="17"/>
        </w:rPr>
        <w:t xml:space="preserve"> Tim: </w:t>
      </w:r>
      <w:r w:rsidR="00793650" w:rsidRPr="00173A9B">
        <w:rPr>
          <w:rFonts w:ascii="Arial" w:hAnsi="Arial" w:cs="Arial"/>
          <w:i/>
          <w:iCs/>
          <w:sz w:val="17"/>
          <w:szCs w:val="17"/>
          <w:u w:val="single"/>
          <w:rPrChange w:id="61" w:author="Fong RERHANG" w:date="2021-05-27T21:46:00Z">
            <w:rPr>
              <w:rFonts w:ascii="Arial" w:hAnsi="Arial" w:cs="Arial"/>
              <w:b/>
              <w:bCs/>
              <w:i/>
              <w:iCs/>
              <w:sz w:val="17"/>
              <w:szCs w:val="17"/>
              <w:u w:val="single"/>
            </w:rPr>
          </w:rPrChange>
        </w:rPr>
        <w:t>2/25/2021</w:t>
      </w:r>
    </w:p>
    <w:p w14:paraId="00D50E81" w14:textId="77777777" w:rsidR="004D0EFF" w:rsidRPr="004B7318" w:rsidRDefault="004D0EFF" w:rsidP="004D0EFF">
      <w:pPr>
        <w:rPr>
          <w:rFonts w:ascii="Arial" w:hAnsi="Arial" w:cs="Arial"/>
          <w:sz w:val="17"/>
          <w:szCs w:val="17"/>
        </w:rPr>
      </w:pPr>
      <w:proofErr w:type="spellStart"/>
      <w:r w:rsidRPr="004B7318">
        <w:rPr>
          <w:rFonts w:ascii="Arial" w:hAnsi="Arial" w:cs="Arial"/>
          <w:b/>
          <w:bCs/>
          <w:sz w:val="17"/>
          <w:szCs w:val="17"/>
        </w:rPr>
        <w:t>Nroog</w:t>
      </w:r>
      <w:proofErr w:type="spellEnd"/>
      <w:r w:rsidRPr="004B7318">
        <w:rPr>
          <w:rFonts w:ascii="Arial" w:hAnsi="Arial" w:cs="Arial"/>
          <w:b/>
          <w:bCs/>
          <w:sz w:val="17"/>
          <w:szCs w:val="17"/>
        </w:rPr>
        <w:t>:</w:t>
      </w:r>
      <w:r w:rsidRPr="004B7318">
        <w:rPr>
          <w:rFonts w:ascii="Arial" w:hAnsi="Arial" w:cs="Arial"/>
          <w:sz w:val="17"/>
          <w:szCs w:val="17"/>
        </w:rPr>
        <w:t xml:space="preserve"> </w:t>
      </w:r>
      <w:proofErr w:type="spellStart"/>
      <w:r w:rsidRPr="00173A9B">
        <w:rPr>
          <w:rFonts w:ascii="Arial" w:hAnsi="Arial" w:cs="Arial"/>
          <w:i/>
          <w:iCs/>
          <w:sz w:val="17"/>
          <w:szCs w:val="17"/>
          <w:u w:val="single"/>
          <w:rPrChange w:id="62" w:author="Fong RERHANG" w:date="2021-05-27T21:46:00Z">
            <w:rPr>
              <w:rFonts w:ascii="Arial" w:hAnsi="Arial" w:cs="Arial"/>
              <w:b/>
              <w:bCs/>
              <w:i/>
              <w:iCs/>
              <w:sz w:val="17"/>
              <w:szCs w:val="17"/>
              <w:u w:val="single"/>
            </w:rPr>
          </w:rPrChange>
        </w:rPr>
        <w:t>Yav</w:t>
      </w:r>
      <w:proofErr w:type="spellEnd"/>
      <w:r w:rsidRPr="00173A9B">
        <w:rPr>
          <w:rFonts w:ascii="Arial" w:hAnsi="Arial" w:cs="Arial"/>
          <w:i/>
          <w:iCs/>
          <w:sz w:val="17"/>
          <w:szCs w:val="17"/>
          <w:u w:val="single"/>
          <w:rPrChange w:id="63" w:author="Fong RERHANG" w:date="2021-05-27T21:46:00Z">
            <w:rPr>
              <w:rFonts w:ascii="Arial" w:hAnsi="Arial" w:cs="Arial"/>
              <w:b/>
              <w:bCs/>
              <w:i/>
              <w:iCs/>
              <w:sz w:val="17"/>
              <w:szCs w:val="17"/>
              <w:u w:val="single"/>
            </w:rPr>
          </w:rPrChange>
        </w:rPr>
        <w:t xml:space="preserve"> </w:t>
      </w:r>
      <w:proofErr w:type="spellStart"/>
      <w:r w:rsidRPr="00173A9B">
        <w:rPr>
          <w:rFonts w:ascii="Arial" w:hAnsi="Arial" w:cs="Arial"/>
          <w:i/>
          <w:iCs/>
          <w:sz w:val="17"/>
          <w:szCs w:val="17"/>
          <w:u w:val="single"/>
          <w:rPrChange w:id="64" w:author="Fong RERHANG" w:date="2021-05-27T21:46:00Z">
            <w:rPr>
              <w:rFonts w:ascii="Arial" w:hAnsi="Arial" w:cs="Arial"/>
              <w:b/>
              <w:bCs/>
              <w:i/>
              <w:iCs/>
              <w:sz w:val="17"/>
              <w:szCs w:val="17"/>
              <w:u w:val="single"/>
            </w:rPr>
          </w:rPrChange>
        </w:rPr>
        <w:t>Pem</w:t>
      </w:r>
      <w:proofErr w:type="spellEnd"/>
      <w:r w:rsidRPr="00173A9B">
        <w:rPr>
          <w:rFonts w:ascii="Arial" w:hAnsi="Arial" w:cs="Arial"/>
          <w:i/>
          <w:iCs/>
          <w:sz w:val="17"/>
          <w:szCs w:val="17"/>
          <w:u w:val="single"/>
          <w:rPrChange w:id="65" w:author="Fong RERHANG" w:date="2021-05-27T21:46:00Z">
            <w:rPr>
              <w:rFonts w:ascii="Arial" w:hAnsi="Arial" w:cs="Arial"/>
              <w:b/>
              <w:bCs/>
              <w:i/>
              <w:iCs/>
              <w:sz w:val="17"/>
              <w:szCs w:val="17"/>
              <w:u w:val="single"/>
            </w:rPr>
          </w:rPrChange>
        </w:rPr>
        <w:t xml:space="preserve"> </w:t>
      </w:r>
      <w:proofErr w:type="spellStart"/>
      <w:r w:rsidRPr="00173A9B">
        <w:rPr>
          <w:rFonts w:ascii="Arial" w:hAnsi="Arial" w:cs="Arial"/>
          <w:i/>
          <w:iCs/>
          <w:sz w:val="17"/>
          <w:szCs w:val="17"/>
          <w:u w:val="single"/>
          <w:rPrChange w:id="66" w:author="Fong RERHANG" w:date="2021-05-27T21:46:00Z">
            <w:rPr>
              <w:rFonts w:ascii="Arial" w:hAnsi="Arial" w:cs="Arial"/>
              <w:b/>
              <w:bCs/>
              <w:i/>
              <w:iCs/>
              <w:sz w:val="17"/>
              <w:szCs w:val="17"/>
              <w:u w:val="single"/>
            </w:rPr>
          </w:rPrChange>
        </w:rPr>
        <w:t>Suab</w:t>
      </w:r>
      <w:proofErr w:type="spellEnd"/>
      <w:r w:rsidRPr="00173A9B">
        <w:rPr>
          <w:rFonts w:ascii="Arial" w:hAnsi="Arial" w:cs="Arial"/>
          <w:i/>
          <w:iCs/>
          <w:sz w:val="17"/>
          <w:szCs w:val="17"/>
          <w:u w:val="single"/>
          <w:rPrChange w:id="67" w:author="Fong RERHANG" w:date="2021-05-27T21:46:00Z">
            <w:rPr>
              <w:rFonts w:ascii="Arial" w:hAnsi="Arial" w:cs="Arial"/>
              <w:b/>
              <w:bCs/>
              <w:i/>
              <w:iCs/>
              <w:sz w:val="17"/>
              <w:szCs w:val="17"/>
              <w:u w:val="single"/>
            </w:rPr>
          </w:rPrChange>
        </w:rPr>
        <w:t xml:space="preserve"> Academy</w:t>
      </w:r>
      <w:r w:rsidRPr="004B7318">
        <w:rPr>
          <w:rFonts w:ascii="Arial" w:hAnsi="Arial" w:cs="Arial"/>
          <w:i/>
          <w:iCs/>
          <w:sz w:val="17"/>
          <w:szCs w:val="17"/>
          <w:u w:val="single"/>
        </w:rPr>
        <w:t xml:space="preserve">  </w:t>
      </w:r>
      <w:r w:rsidRPr="004B7318">
        <w:rPr>
          <w:rFonts w:ascii="Arial" w:hAnsi="Arial" w:cs="Arial"/>
          <w:i/>
          <w:iCs/>
          <w:sz w:val="17"/>
          <w:szCs w:val="17"/>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173A9B">
        <w:rPr>
          <w:rFonts w:ascii="Arial" w:hAnsi="Arial" w:cs="Arial"/>
          <w:i/>
          <w:iCs/>
          <w:sz w:val="17"/>
          <w:szCs w:val="17"/>
          <w:u w:val="single"/>
          <w:rPrChange w:id="68" w:author="Fong RERHANG" w:date="2021-05-27T21:46:00Z">
            <w:rPr>
              <w:rFonts w:ascii="Arial" w:hAnsi="Arial" w:cs="Arial"/>
              <w:b/>
              <w:bCs/>
              <w:i/>
              <w:iCs/>
              <w:sz w:val="17"/>
              <w:szCs w:val="17"/>
              <w:u w:val="single"/>
            </w:rPr>
          </w:rPrChange>
        </w:rPr>
        <w:t>Yav</w:t>
      </w:r>
      <w:proofErr w:type="spellEnd"/>
      <w:r w:rsidRPr="00173A9B">
        <w:rPr>
          <w:rFonts w:ascii="Arial" w:hAnsi="Arial" w:cs="Arial"/>
          <w:i/>
          <w:iCs/>
          <w:sz w:val="17"/>
          <w:szCs w:val="17"/>
          <w:u w:val="single"/>
          <w:rPrChange w:id="69" w:author="Fong RERHANG" w:date="2021-05-27T21:46:00Z">
            <w:rPr>
              <w:rFonts w:ascii="Arial" w:hAnsi="Arial" w:cs="Arial"/>
              <w:b/>
              <w:bCs/>
              <w:i/>
              <w:iCs/>
              <w:sz w:val="17"/>
              <w:szCs w:val="17"/>
              <w:u w:val="single"/>
            </w:rPr>
          </w:rPrChange>
        </w:rPr>
        <w:t xml:space="preserve"> </w:t>
      </w:r>
      <w:proofErr w:type="spellStart"/>
      <w:r w:rsidRPr="00173A9B">
        <w:rPr>
          <w:rFonts w:ascii="Arial" w:hAnsi="Arial" w:cs="Arial"/>
          <w:i/>
          <w:iCs/>
          <w:sz w:val="17"/>
          <w:szCs w:val="17"/>
          <w:u w:val="single"/>
          <w:rPrChange w:id="70" w:author="Fong RERHANG" w:date="2021-05-27T21:46:00Z">
            <w:rPr>
              <w:rFonts w:ascii="Arial" w:hAnsi="Arial" w:cs="Arial"/>
              <w:b/>
              <w:bCs/>
              <w:i/>
              <w:iCs/>
              <w:sz w:val="17"/>
              <w:szCs w:val="17"/>
              <w:u w:val="single"/>
            </w:rPr>
          </w:rPrChange>
        </w:rPr>
        <w:t>Pem</w:t>
      </w:r>
      <w:proofErr w:type="spellEnd"/>
      <w:r w:rsidRPr="00173A9B">
        <w:rPr>
          <w:rFonts w:ascii="Arial" w:hAnsi="Arial" w:cs="Arial"/>
          <w:i/>
          <w:iCs/>
          <w:sz w:val="17"/>
          <w:szCs w:val="17"/>
          <w:u w:val="single"/>
          <w:rPrChange w:id="71" w:author="Fong RERHANG" w:date="2021-05-27T21:46:00Z">
            <w:rPr>
              <w:rFonts w:ascii="Arial" w:hAnsi="Arial" w:cs="Arial"/>
              <w:b/>
              <w:bCs/>
              <w:i/>
              <w:iCs/>
              <w:sz w:val="17"/>
              <w:szCs w:val="17"/>
              <w:u w:val="single"/>
            </w:rPr>
          </w:rPrChange>
        </w:rPr>
        <w:t xml:space="preserve"> </w:t>
      </w:r>
      <w:proofErr w:type="spellStart"/>
      <w:r w:rsidRPr="00173A9B">
        <w:rPr>
          <w:rFonts w:ascii="Arial" w:hAnsi="Arial" w:cs="Arial"/>
          <w:i/>
          <w:iCs/>
          <w:sz w:val="17"/>
          <w:szCs w:val="17"/>
          <w:u w:val="single"/>
          <w:rPrChange w:id="72" w:author="Fong RERHANG" w:date="2021-05-27T21:46:00Z">
            <w:rPr>
              <w:rFonts w:ascii="Arial" w:hAnsi="Arial" w:cs="Arial"/>
              <w:b/>
              <w:bCs/>
              <w:i/>
              <w:iCs/>
              <w:sz w:val="17"/>
              <w:szCs w:val="17"/>
              <w:u w:val="single"/>
            </w:rPr>
          </w:rPrChange>
        </w:rPr>
        <w:t>Suab</w:t>
      </w:r>
      <w:proofErr w:type="spellEnd"/>
      <w:r w:rsidRPr="00173A9B">
        <w:rPr>
          <w:rFonts w:ascii="Arial" w:hAnsi="Arial" w:cs="Arial"/>
          <w:i/>
          <w:iCs/>
          <w:sz w:val="17"/>
          <w:szCs w:val="17"/>
          <w:u w:val="single"/>
          <w:rPrChange w:id="73" w:author="Fong RERHANG" w:date="2021-05-27T21:46:00Z">
            <w:rPr>
              <w:rFonts w:ascii="Arial" w:hAnsi="Arial" w:cs="Arial"/>
              <w:b/>
              <w:bCs/>
              <w:i/>
              <w:iCs/>
              <w:sz w:val="17"/>
              <w:szCs w:val="17"/>
              <w:u w:val="single"/>
            </w:rPr>
          </w:rPrChange>
        </w:rPr>
        <w:t xml:space="preserve"> Academy</w:t>
      </w:r>
    </w:p>
    <w:p w14:paraId="089A1E7E"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173A9B">
        <w:rPr>
          <w:rFonts w:ascii="Arial" w:hAnsi="Arial" w:cs="Arial"/>
          <w:i/>
          <w:iCs/>
          <w:sz w:val="17"/>
          <w:szCs w:val="17"/>
          <w:u w:val="single"/>
          <w:rPrChange w:id="74" w:author="Fong RERHANG" w:date="2021-05-27T21:46:00Z">
            <w:rPr>
              <w:rFonts w:ascii="Arial" w:hAnsi="Arial" w:cs="Arial"/>
              <w:b/>
              <w:bCs/>
              <w:i/>
              <w:iCs/>
              <w:sz w:val="17"/>
              <w:szCs w:val="17"/>
              <w:u w:val="single"/>
            </w:rPr>
          </w:rPrChange>
        </w:rPr>
        <w:t>Tsib</w:t>
      </w:r>
      <w:proofErr w:type="spellEnd"/>
      <w:r w:rsidRPr="00173A9B">
        <w:rPr>
          <w:rFonts w:ascii="Arial" w:hAnsi="Arial" w:cs="Arial"/>
          <w:i/>
          <w:iCs/>
          <w:sz w:val="17"/>
          <w:szCs w:val="17"/>
          <w:u w:val="single"/>
          <w:rPrChange w:id="75" w:author="Fong RERHANG" w:date="2021-05-27T21:46:00Z">
            <w:rPr>
              <w:rFonts w:ascii="Arial" w:hAnsi="Arial" w:cs="Arial"/>
              <w:b/>
              <w:bCs/>
              <w:i/>
              <w:iCs/>
              <w:sz w:val="17"/>
              <w:szCs w:val="17"/>
              <w:u w:val="single"/>
            </w:rPr>
          </w:rPrChange>
        </w:rPr>
        <w:t xml:space="preserve"> (Fifth grade)</w:t>
      </w:r>
    </w:p>
    <w:p w14:paraId="1B908106"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Haiv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neeg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lis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w:t>
      </w:r>
      <w:r w:rsidRPr="004B7318">
        <w:rPr>
          <w:rFonts w:ascii="Arial" w:hAnsi="Arial" w:cs="Arial"/>
          <w:sz w:val="17"/>
          <w:szCs w:val="17"/>
        </w:rPr>
        <w:t xml:space="preserve"> </w:t>
      </w:r>
      <w:r w:rsidRPr="00173A9B">
        <w:rPr>
          <w:rFonts w:ascii="Arial" w:hAnsi="Arial" w:cs="Arial"/>
          <w:i/>
          <w:iCs/>
          <w:sz w:val="17"/>
          <w:szCs w:val="17"/>
          <w:u w:val="single"/>
          <w:rPrChange w:id="76" w:author="Fong RERHANG" w:date="2021-05-27T21:47:00Z">
            <w:rPr>
              <w:rFonts w:ascii="Arial" w:hAnsi="Arial" w:cs="Arial"/>
              <w:b/>
              <w:bCs/>
              <w:i/>
              <w:iCs/>
              <w:sz w:val="17"/>
              <w:szCs w:val="17"/>
              <w:u w:val="single"/>
            </w:rPr>
          </w:rPrChange>
        </w:rPr>
        <w:t xml:space="preserve">23 </w:t>
      </w:r>
      <w:proofErr w:type="spellStart"/>
      <w:r w:rsidRPr="00173A9B">
        <w:rPr>
          <w:rFonts w:ascii="Arial" w:hAnsi="Arial" w:cs="Arial"/>
          <w:i/>
          <w:iCs/>
          <w:sz w:val="17"/>
          <w:szCs w:val="17"/>
          <w:u w:val="single"/>
          <w:rPrChange w:id="77" w:author="Fong RERHANG" w:date="2021-05-27T21:47:00Z">
            <w:rPr>
              <w:rFonts w:ascii="Arial" w:hAnsi="Arial" w:cs="Arial"/>
              <w:b/>
              <w:bCs/>
              <w:i/>
              <w:iCs/>
              <w:sz w:val="17"/>
              <w:szCs w:val="17"/>
              <w:u w:val="single"/>
            </w:rPr>
          </w:rPrChange>
        </w:rPr>
        <w:t>Hmoob</w:t>
      </w:r>
      <w:proofErr w:type="spellEnd"/>
      <w:r w:rsidRPr="004B7318">
        <w:rPr>
          <w:rFonts w:ascii="Arial" w:hAnsi="Arial" w:cs="Arial"/>
          <w:i/>
          <w:iCs/>
          <w:sz w:val="17"/>
          <w:szCs w:val="17"/>
          <w:u w:val="single"/>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Paub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Askiv</w:t>
      </w:r>
      <w:proofErr w:type="spellEnd"/>
      <w:r w:rsidRPr="004B7318">
        <w:rPr>
          <w:rFonts w:ascii="Arial" w:hAnsi="Arial" w:cs="Arial"/>
          <w:b/>
          <w:bCs/>
          <w:sz w:val="17"/>
          <w:szCs w:val="17"/>
        </w:rPr>
        <w:t xml:space="preserve">: </w:t>
      </w:r>
    </w:p>
    <w:p w14:paraId="11B27978" w14:textId="77777777" w:rsidR="004D0EFF" w:rsidRPr="004B7318" w:rsidRDefault="004D0EFF" w:rsidP="004D0EFF">
      <w:pPr>
        <w:rPr>
          <w:rFonts w:ascii="Arial" w:hAnsi="Arial" w:cs="Arial"/>
          <w:sz w:val="17"/>
          <w:szCs w:val="17"/>
        </w:rPr>
      </w:pPr>
      <w:r w:rsidRPr="004B7318">
        <w:rPr>
          <w:rFonts w:ascii="Arial" w:hAnsi="Arial" w:cs="Arial"/>
          <w:i/>
          <w:iCs/>
          <w:noProof/>
          <w:sz w:val="17"/>
          <w:szCs w:val="17"/>
        </w:rPr>
        <mc:AlternateContent>
          <mc:Choice Requires="wps">
            <w:drawing>
              <wp:anchor distT="0" distB="0" distL="114300" distR="114300" simplePos="0" relativeHeight="251659264" behindDoc="0" locked="0" layoutInCell="1" allowOverlap="1" wp14:anchorId="110745BC" wp14:editId="5F0AF99D">
                <wp:simplePos x="0" y="0"/>
                <wp:positionH relativeFrom="column">
                  <wp:posOffset>3337809</wp:posOffset>
                </wp:positionH>
                <wp:positionV relativeFrom="paragraph">
                  <wp:posOffset>161842</wp:posOffset>
                </wp:positionV>
                <wp:extent cx="1172818" cy="327798"/>
                <wp:effectExtent l="0" t="0" r="0" b="0"/>
                <wp:wrapNone/>
                <wp:docPr id="43" name="Rectangle 43"/>
                <wp:cNvGraphicFramePr/>
                <a:graphic xmlns:a="http://schemas.openxmlformats.org/drawingml/2006/main">
                  <a:graphicData uri="http://schemas.microsoft.com/office/word/2010/wordprocessingShape">
                    <wps:wsp>
                      <wps:cNvSpPr/>
                      <wps:spPr>
                        <a:xfrm>
                          <a:off x="0" y="0"/>
                          <a:ext cx="1172818" cy="3277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5ECEA8" w14:textId="079868C2" w:rsidR="005A2745" w:rsidRPr="0041674F" w:rsidRDefault="005A2745" w:rsidP="00B443D8">
                            <w:pPr>
                              <w:rPr>
                                <w:rFonts w:ascii="Arial" w:hAnsi="Arial" w:cs="Arial"/>
                                <w:color w:val="000000" w:themeColor="text1"/>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745BC" id="Rectangle 43" o:spid="_x0000_s1026" style="position:absolute;margin-left:262.8pt;margin-top:12.75pt;width:92.3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" filled="f" stroked="f">
                <v:textbox>
                  <w:txbxContent>
                    <w:p w14:paraId="275ECEA8" w14:textId="079868C2" w:rsidR="005A2745" w:rsidRPr="0041674F" w:rsidRDefault="005A2745" w:rsidP="00B443D8">
                      <w:pPr>
                        <w:rPr>
                          <w:rFonts w:ascii="Arial" w:hAnsi="Arial" w:cs="Arial"/>
                          <w:color w:val="000000" w:themeColor="text1"/>
                          <w:sz w:val="19"/>
                          <w:szCs w:val="19"/>
                        </w:rPr>
                      </w:pPr>
                    </w:p>
                  </w:txbxContent>
                </v:textbox>
              </v:rect>
            </w:pict>
          </mc:Fallback>
        </mc:AlternateContent>
      </w:r>
      <w:r w:rsidRPr="004B7318">
        <w:rPr>
          <w:rFonts w:ascii="Arial" w:hAnsi="Arial" w:cs="Arial"/>
          <w:sz w:val="17"/>
          <w:szCs w:val="17"/>
        </w:rPr>
        <w:t xml:space="preserve">Tus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xa</w:t>
      </w:r>
      <w:proofErr w:type="spellEnd"/>
      <w:r w:rsidRPr="004B7318">
        <w:rPr>
          <w:rFonts w:ascii="Arial" w:hAnsi="Arial" w:cs="Arial"/>
          <w:sz w:val="17"/>
          <w:szCs w:val="17"/>
        </w:rPr>
        <w:t xml:space="preserve"> </w:t>
      </w:r>
      <w:proofErr w:type="spellStart"/>
      <w:r w:rsidRPr="004B7318">
        <w:rPr>
          <w:rFonts w:ascii="Arial" w:hAnsi="Arial" w:cs="Arial"/>
          <w:sz w:val="17"/>
          <w:szCs w:val="17"/>
        </w:rPr>
        <w:t>mus</w:t>
      </w:r>
      <w:proofErr w:type="spellEnd"/>
      <w:r w:rsidRPr="004B7318">
        <w:rPr>
          <w:rFonts w:ascii="Arial" w:hAnsi="Arial" w:cs="Arial"/>
          <w:sz w:val="17"/>
          <w:szCs w:val="17"/>
        </w:rPr>
        <w:t xml:space="preserve"> </w:t>
      </w:r>
      <w:proofErr w:type="spellStart"/>
      <w:r w:rsidRPr="004B7318">
        <w:rPr>
          <w:rFonts w:ascii="Arial" w:hAnsi="Arial" w:cs="Arial"/>
          <w:sz w:val="17"/>
          <w:szCs w:val="17"/>
        </w:rPr>
        <w:t>thiab</w:t>
      </w:r>
      <w:proofErr w:type="spellEnd"/>
      <w:del w:id="78" w:author="Fong RERHANG" w:date="2021-05-27T21:48:00Z">
        <w:r w:rsidRPr="004B7318" w:rsidDel="00173A9B">
          <w:rPr>
            <w:rFonts w:ascii="Arial" w:hAnsi="Arial" w:cs="Arial"/>
            <w:sz w:val="17"/>
            <w:szCs w:val="17"/>
          </w:rPr>
          <w:delText xml:space="preserve"> </w:delText>
        </w:r>
      </w:del>
      <w:r w:rsidRPr="004B7318">
        <w:rPr>
          <w:rFonts w:ascii="Arial" w:hAnsi="Arial" w:cs="Arial"/>
          <w:sz w:val="17"/>
          <w:szCs w:val="17"/>
        </w:rPr>
        <w:t>/</w:t>
      </w:r>
      <w:del w:id="79" w:author="Fong RERHANG" w:date="2021-05-27T21:48:00Z">
        <w:r w:rsidRPr="004B7318" w:rsidDel="00173A9B">
          <w:rPr>
            <w:rFonts w:ascii="Arial" w:hAnsi="Arial" w:cs="Arial"/>
            <w:sz w:val="17"/>
            <w:szCs w:val="17"/>
          </w:rPr>
          <w:delText xml:space="preserve"> </w:delText>
        </w:r>
      </w:del>
      <w:r w:rsidRPr="004B7318">
        <w:rPr>
          <w:rFonts w:ascii="Arial" w:hAnsi="Arial" w:cs="Arial"/>
          <w:sz w:val="17"/>
          <w:szCs w:val="17"/>
        </w:rPr>
        <w:t xml:space="preserve">los sis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rau</w:t>
      </w:r>
      <w:proofErr w:type="spellEnd"/>
      <w:r w:rsidRPr="004B7318">
        <w:rPr>
          <w:rFonts w:ascii="Arial" w:hAnsi="Arial" w:cs="Arial"/>
          <w:sz w:val="17"/>
          <w:szCs w:val="17"/>
        </w:rPr>
        <w:t xml:space="preserve"> </w:t>
      </w:r>
      <w:proofErr w:type="spellStart"/>
      <w:r w:rsidRPr="004B7318">
        <w:rPr>
          <w:rFonts w:ascii="Arial" w:hAnsi="Arial" w:cs="Arial"/>
          <w:sz w:val="17"/>
          <w:szCs w:val="17"/>
        </w:rPr>
        <w:t>kev</w:t>
      </w:r>
      <w:proofErr w:type="spellEnd"/>
      <w:r w:rsidRPr="004B7318">
        <w:rPr>
          <w:rFonts w:ascii="Arial" w:hAnsi="Arial" w:cs="Arial"/>
          <w:sz w:val="17"/>
          <w:szCs w:val="17"/>
        </w:rPr>
        <w:t xml:space="preserve">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los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neeg</w:t>
      </w:r>
      <w:proofErr w:type="spellEnd"/>
      <w:r w:rsidRPr="004B7318">
        <w:rPr>
          <w:rFonts w:ascii="Arial" w:hAnsi="Arial" w:cs="Arial"/>
          <w:sz w:val="17"/>
          <w:szCs w:val="17"/>
        </w:rPr>
        <w:t xml:space="preserve"> </w:t>
      </w:r>
      <w:proofErr w:type="spellStart"/>
      <w:r w:rsidRPr="004B7318">
        <w:rPr>
          <w:rFonts w:ascii="Arial" w:hAnsi="Arial" w:cs="Arial"/>
          <w:sz w:val="17"/>
          <w:szCs w:val="17"/>
        </w:rPr>
        <w:t>hauv</w:t>
      </w:r>
      <w:proofErr w:type="spellEnd"/>
      <w:r w:rsidRPr="004B7318">
        <w:rPr>
          <w:rFonts w:ascii="Arial" w:hAnsi="Arial" w:cs="Arial"/>
          <w:sz w:val="17"/>
          <w:szCs w:val="17"/>
        </w:rPr>
        <w:t xml:space="preserve"> </w:t>
      </w:r>
      <w:proofErr w:type="spellStart"/>
      <w:r w:rsidRPr="004B7318">
        <w:rPr>
          <w:rFonts w:ascii="Arial" w:hAnsi="Arial" w:cs="Arial"/>
          <w:sz w:val="17"/>
          <w:szCs w:val="17"/>
        </w:rPr>
        <w:t>qab</w:t>
      </w:r>
      <w:proofErr w:type="spellEnd"/>
      <w:r w:rsidRPr="004B7318">
        <w:rPr>
          <w:rFonts w:ascii="Arial" w:hAnsi="Arial" w:cs="Arial"/>
          <w:sz w:val="17"/>
          <w:szCs w:val="17"/>
        </w:rPr>
        <w:t xml:space="preserve"> no:</w:t>
      </w:r>
    </w:p>
    <w:p w14:paraId="06EAA7DB" w14:textId="77777777" w:rsidR="004D0EFF" w:rsidRPr="004B7318" w:rsidRDefault="004D0EFF" w:rsidP="004D0EFF">
      <w:pPr>
        <w:rPr>
          <w:rFonts w:ascii="Arial" w:hAnsi="Arial" w:cs="Arial"/>
          <w:i/>
          <w:iCs/>
          <w:sz w:val="17"/>
          <w:szCs w:val="17"/>
        </w:rPr>
      </w:pPr>
      <w:r w:rsidRPr="004B7318">
        <w:rPr>
          <w:rFonts w:ascii="Arial" w:hAnsi="Arial" w:cs="Arial"/>
          <w:i/>
          <w:iCs/>
          <w:sz w:val="17"/>
          <w:szCs w:val="17"/>
        </w:rPr>
        <w:t xml:space="preserve">  _______________           ______________         ________________      ________________                ____________</w:t>
      </w:r>
    </w:p>
    <w:p w14:paraId="733641AD" w14:textId="01698423" w:rsidR="004D0EFF" w:rsidRPr="004B7318" w:rsidRDefault="004D0EFF" w:rsidP="004D0EFF">
      <w:pPr>
        <w:rPr>
          <w:rFonts w:ascii="Arial" w:hAnsi="Arial" w:cs="Arial"/>
          <w:sz w:val="17"/>
          <w:szCs w:val="17"/>
        </w:rPr>
      </w:pPr>
      <w:r>
        <w:rPr>
          <w:noProof/>
          <w:sz w:val="17"/>
          <w:szCs w:val="17"/>
        </w:rPr>
        <w:drawing>
          <wp:inline distT="0" distB="0" distL="0" distR="0" wp14:anchorId="0CDCB983" wp14:editId="0F56BC1A">
            <wp:extent cx="111125" cy="111125"/>
            <wp:effectExtent l="0" t="0" r="3175" b="317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sz w:val="17"/>
          <w:szCs w:val="17"/>
        </w:rPr>
        <w:t xml:space="preserve"> </w:t>
      </w:r>
      <w:proofErr w:type="spellStart"/>
      <w:r w:rsidRPr="004B7318">
        <w:rPr>
          <w:rFonts w:ascii="Arial" w:hAnsi="Arial" w:cs="Arial"/>
          <w:sz w:val="17"/>
          <w:szCs w:val="17"/>
        </w:rPr>
        <w:t>Niam</w:t>
      </w:r>
      <w:proofErr w:type="spellEnd"/>
      <w:r w:rsidRPr="004B7318">
        <w:rPr>
          <w:rFonts w:ascii="Arial" w:hAnsi="Arial" w:cs="Arial"/>
          <w:sz w:val="17"/>
          <w:szCs w:val="17"/>
        </w:rPr>
        <w:t xml:space="preserve"> </w:t>
      </w:r>
      <w:del w:id="80" w:author="Fong RERHANG" w:date="2021-05-27T21:49:00Z">
        <w:r w:rsidRPr="004B7318" w:rsidDel="00173A9B">
          <w:rPr>
            <w:rFonts w:ascii="Arial" w:hAnsi="Arial" w:cs="Arial"/>
            <w:sz w:val="17"/>
            <w:szCs w:val="17"/>
          </w:rPr>
          <w:delText>t</w:delText>
        </w:r>
      </w:del>
      <w:proofErr w:type="spellStart"/>
      <w:ins w:id="81" w:author="Fong RERHANG" w:date="2021-05-27T21:49:00Z">
        <w:r w:rsidR="00173A9B">
          <w:rPr>
            <w:rFonts w:ascii="Arial" w:hAnsi="Arial" w:cs="Arial"/>
            <w:sz w:val="17"/>
            <w:szCs w:val="17"/>
          </w:rPr>
          <w:t>T</w:t>
        </w:r>
      </w:ins>
      <w:r w:rsidRPr="004B7318">
        <w:rPr>
          <w:rFonts w:ascii="Arial" w:hAnsi="Arial" w:cs="Arial"/>
          <w:sz w:val="17"/>
          <w:szCs w:val="17"/>
        </w:rPr>
        <w:t>xiv</w:t>
      </w:r>
      <w:proofErr w:type="spellEnd"/>
      <w:r w:rsidRPr="004B7318">
        <w:rPr>
          <w:rFonts w:ascii="Arial" w:hAnsi="Arial" w:cs="Arial"/>
          <w:sz w:val="17"/>
          <w:szCs w:val="17"/>
        </w:rPr>
        <w:t xml:space="preserve">                    </w:t>
      </w:r>
      <w:r w:rsidRPr="004B7318">
        <w:rPr>
          <w:noProof/>
          <w:sz w:val="17"/>
          <w:szCs w:val="17"/>
        </w:rPr>
        <w:drawing>
          <wp:inline distT="0" distB="0" distL="0" distR="0" wp14:anchorId="4316DE57" wp14:editId="5F5C956E">
            <wp:extent cx="115570" cy="115570"/>
            <wp:effectExtent l="0" t="0" r="0" b="0"/>
            <wp:docPr id="6"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del w:id="82" w:author="Fong RERHANG" w:date="2021-05-27T21:48:00Z">
        <w:r w:rsidRPr="004B7318" w:rsidDel="00173A9B">
          <w:rPr>
            <w:rFonts w:ascii="Arial" w:hAnsi="Arial" w:cs="Arial"/>
            <w:sz w:val="17"/>
            <w:szCs w:val="17"/>
          </w:rPr>
          <w:delText>t</w:delText>
        </w:r>
      </w:del>
      <w:ins w:id="83" w:author="Fong RERHANG" w:date="2021-05-27T21:48:00Z">
        <w:r w:rsidR="00173A9B">
          <w:rPr>
            <w:rFonts w:ascii="Arial" w:hAnsi="Arial" w:cs="Arial"/>
            <w:sz w:val="17"/>
            <w:szCs w:val="17"/>
          </w:rPr>
          <w:t>T</w:t>
        </w:r>
      </w:ins>
      <w:r w:rsidRPr="004B7318">
        <w:rPr>
          <w:rFonts w:ascii="Arial" w:hAnsi="Arial" w:cs="Arial"/>
          <w:sz w:val="17"/>
          <w:szCs w:val="17"/>
        </w:rPr>
        <w:t xml:space="preserve">us </w:t>
      </w:r>
      <w:proofErr w:type="spellStart"/>
      <w:ins w:id="84" w:author="Fong RERHANG" w:date="2021-05-27T21:48:00Z">
        <w:r w:rsidR="00173A9B">
          <w:rPr>
            <w:rFonts w:ascii="Arial" w:hAnsi="Arial" w:cs="Arial"/>
            <w:sz w:val="17"/>
            <w:szCs w:val="17"/>
          </w:rPr>
          <w:t>N</w:t>
        </w:r>
      </w:ins>
      <w:del w:id="85" w:author="Fong RERHANG" w:date="2021-05-27T21:48:00Z">
        <w:r w:rsidRPr="004B7318" w:rsidDel="00173A9B">
          <w:rPr>
            <w:rFonts w:ascii="Arial" w:hAnsi="Arial" w:cs="Arial"/>
            <w:sz w:val="17"/>
            <w:szCs w:val="17"/>
          </w:rPr>
          <w:delText>n</w:delText>
        </w:r>
      </w:del>
      <w:r w:rsidRPr="004B7318">
        <w:rPr>
          <w:rFonts w:ascii="Arial" w:hAnsi="Arial" w:cs="Arial"/>
          <w:sz w:val="17"/>
          <w:szCs w:val="17"/>
        </w:rPr>
        <w:t>ais</w:t>
      </w:r>
      <w:proofErr w:type="spellEnd"/>
      <w:r w:rsidRPr="004B7318">
        <w:rPr>
          <w:rFonts w:ascii="Arial" w:hAnsi="Arial" w:cs="Arial"/>
          <w:sz w:val="17"/>
          <w:szCs w:val="17"/>
        </w:rPr>
        <w:t xml:space="preserve"> </w:t>
      </w:r>
      <w:del w:id="86" w:author="Fong RERHANG" w:date="2021-05-27T21:48:00Z">
        <w:r w:rsidRPr="004B7318" w:rsidDel="00173A9B">
          <w:rPr>
            <w:rFonts w:ascii="Arial" w:hAnsi="Arial" w:cs="Arial"/>
            <w:sz w:val="17"/>
            <w:szCs w:val="17"/>
          </w:rPr>
          <w:delText>m</w:delText>
        </w:r>
      </w:del>
      <w:proofErr w:type="spellStart"/>
      <w:ins w:id="87" w:author="Fong RERHANG" w:date="2021-05-27T21:48:00Z">
        <w:r w:rsidR="00173A9B">
          <w:rPr>
            <w:rFonts w:ascii="Arial" w:hAnsi="Arial" w:cs="Arial"/>
            <w:sz w:val="17"/>
            <w:szCs w:val="17"/>
          </w:rPr>
          <w:t>M</w:t>
        </w:r>
      </w:ins>
      <w:r w:rsidRPr="004B7318">
        <w:rPr>
          <w:rFonts w:ascii="Arial" w:hAnsi="Arial" w:cs="Arial"/>
          <w:sz w:val="17"/>
          <w:szCs w:val="17"/>
        </w:rPr>
        <w:t>aum</w:t>
      </w:r>
      <w:proofErr w:type="spellEnd"/>
      <w:r w:rsidRPr="004B7318">
        <w:rPr>
          <w:rFonts w:ascii="Arial" w:hAnsi="Arial" w:cs="Arial"/>
          <w:sz w:val="17"/>
          <w:szCs w:val="17"/>
        </w:rPr>
        <w:t xml:space="preserve">          </w:t>
      </w:r>
      <w:r w:rsidRPr="004B7318">
        <w:rPr>
          <w:noProof/>
          <w:sz w:val="17"/>
          <w:szCs w:val="17"/>
        </w:rPr>
        <w:drawing>
          <wp:inline distT="0" distB="0" distL="0" distR="0" wp14:anchorId="7DDD9764" wp14:editId="3905CFE3">
            <wp:extent cx="115570" cy="115570"/>
            <wp:effectExtent l="0" t="0" r="0" b="0"/>
            <wp:docPr id="4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ins w:id="88" w:author="Fong RERHANG" w:date="2021-05-27T21:49:00Z">
        <w:r w:rsidR="00173A9B">
          <w:rPr>
            <w:rFonts w:ascii="Arial" w:hAnsi="Arial" w:cs="Arial"/>
            <w:sz w:val="17"/>
            <w:szCs w:val="17"/>
          </w:rPr>
          <w:t>X</w:t>
        </w:r>
      </w:ins>
      <w:del w:id="89" w:author="Fong RERHANG" w:date="2021-05-27T21:49:00Z">
        <w:r w:rsidRPr="004B7318" w:rsidDel="00173A9B">
          <w:rPr>
            <w:rFonts w:ascii="Arial" w:hAnsi="Arial" w:cs="Arial"/>
            <w:sz w:val="17"/>
            <w:szCs w:val="17"/>
          </w:rPr>
          <w:delText>x</w:delText>
        </w:r>
      </w:del>
      <w:r w:rsidRPr="004B7318">
        <w:rPr>
          <w:rFonts w:ascii="Arial" w:hAnsi="Arial" w:cs="Arial"/>
          <w:sz w:val="17"/>
          <w:szCs w:val="17"/>
        </w:rPr>
        <w:t>ib</w:t>
      </w:r>
      <w:proofErr w:type="spellEnd"/>
      <w:r w:rsidRPr="004B7318">
        <w:rPr>
          <w:rFonts w:ascii="Arial" w:hAnsi="Arial" w:cs="Arial"/>
          <w:sz w:val="17"/>
          <w:szCs w:val="17"/>
        </w:rPr>
        <w:t xml:space="preserve"> </w:t>
      </w:r>
      <w:del w:id="90" w:author="Fong RERHANG" w:date="2021-05-27T21:49:00Z">
        <w:r w:rsidRPr="004B7318" w:rsidDel="00173A9B">
          <w:rPr>
            <w:rFonts w:ascii="Arial" w:hAnsi="Arial" w:cs="Arial"/>
            <w:sz w:val="17"/>
            <w:szCs w:val="17"/>
          </w:rPr>
          <w:delText>f</w:delText>
        </w:r>
      </w:del>
      <w:proofErr w:type="spellStart"/>
      <w:ins w:id="91" w:author="Fong RERHANG" w:date="2021-05-27T21:49:00Z">
        <w:r w:rsidR="00173A9B">
          <w:rPr>
            <w:rFonts w:ascii="Arial" w:hAnsi="Arial" w:cs="Arial"/>
            <w:sz w:val="17"/>
            <w:szCs w:val="17"/>
          </w:rPr>
          <w:t>F</w:t>
        </w:r>
      </w:ins>
      <w:r w:rsidRPr="004B7318">
        <w:rPr>
          <w:rFonts w:ascii="Arial" w:hAnsi="Arial" w:cs="Arial"/>
          <w:sz w:val="17"/>
          <w:szCs w:val="17"/>
        </w:rPr>
        <w:t>wb</w:t>
      </w:r>
      <w:proofErr w:type="spellEnd"/>
      <w:r w:rsidRPr="004B7318">
        <w:rPr>
          <w:rFonts w:ascii="Arial" w:hAnsi="Arial" w:cs="Arial"/>
          <w:sz w:val="17"/>
          <w:szCs w:val="17"/>
        </w:rPr>
        <w:t xml:space="preserve">             </w:t>
      </w:r>
      <w:r w:rsidRPr="004B7318">
        <w:rPr>
          <w:noProof/>
          <w:sz w:val="17"/>
          <w:szCs w:val="17"/>
        </w:rPr>
        <w:t xml:space="preserve">       </w:t>
      </w:r>
      <w:r w:rsidR="00B443D8" w:rsidRPr="004B7318">
        <w:rPr>
          <w:noProof/>
          <w:sz w:val="17"/>
          <w:szCs w:val="17"/>
        </w:rPr>
        <w:drawing>
          <wp:inline distT="0" distB="0" distL="0" distR="0" wp14:anchorId="7E23D3D5" wp14:editId="3F82938E">
            <wp:extent cx="115570" cy="115570"/>
            <wp:effectExtent l="0" t="0" r="0" b="0"/>
            <wp:docPr id="477"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Xib</w:t>
      </w:r>
      <w:proofErr w:type="spellEnd"/>
      <w:r w:rsidRPr="004B7318">
        <w:rPr>
          <w:rFonts w:ascii="Arial" w:hAnsi="Arial" w:cs="Arial"/>
          <w:sz w:val="17"/>
          <w:szCs w:val="17"/>
        </w:rPr>
        <w:t xml:space="preserve"> </w:t>
      </w:r>
      <w:proofErr w:type="spellStart"/>
      <w:r w:rsidRPr="004B7318">
        <w:rPr>
          <w:rFonts w:ascii="Arial" w:hAnsi="Arial" w:cs="Arial"/>
          <w:sz w:val="17"/>
          <w:szCs w:val="17"/>
        </w:rPr>
        <w:t>Fwb</w:t>
      </w:r>
      <w:proofErr w:type="spellEnd"/>
      <w:r w:rsidRPr="004B7318">
        <w:rPr>
          <w:rFonts w:ascii="Arial" w:hAnsi="Arial" w:cs="Arial"/>
          <w:sz w:val="17"/>
          <w:szCs w:val="17"/>
        </w:rPr>
        <w:t xml:space="preserve"> </w:t>
      </w:r>
      <w:proofErr w:type="spellStart"/>
      <w:r w:rsidRPr="004B7318">
        <w:rPr>
          <w:rFonts w:ascii="Arial" w:hAnsi="Arial" w:cs="Arial"/>
          <w:sz w:val="17"/>
          <w:szCs w:val="17"/>
        </w:rPr>
        <w:t>Tshwj</w:t>
      </w:r>
      <w:proofErr w:type="spellEnd"/>
      <w:r w:rsidRPr="004B7318">
        <w:rPr>
          <w:rFonts w:ascii="Arial" w:hAnsi="Arial" w:cs="Arial"/>
          <w:sz w:val="17"/>
          <w:szCs w:val="17"/>
        </w:rPr>
        <w:t xml:space="preserve"> </w:t>
      </w:r>
      <w:proofErr w:type="spellStart"/>
      <w:r w:rsidRPr="004B7318">
        <w:rPr>
          <w:rFonts w:ascii="Arial" w:hAnsi="Arial" w:cs="Arial"/>
          <w:sz w:val="17"/>
          <w:szCs w:val="17"/>
        </w:rPr>
        <w:t>Xeeb</w:t>
      </w:r>
      <w:proofErr w:type="spellEnd"/>
      <w:r w:rsidRPr="004B7318">
        <w:rPr>
          <w:rFonts w:ascii="Arial" w:hAnsi="Arial" w:cs="Arial"/>
          <w:sz w:val="17"/>
          <w:szCs w:val="17"/>
        </w:rPr>
        <w:t xml:space="preserve">     </w:t>
      </w:r>
      <w:r w:rsidRPr="004B7318">
        <w:rPr>
          <w:noProof/>
          <w:sz w:val="17"/>
          <w:szCs w:val="17"/>
        </w:rPr>
        <w:drawing>
          <wp:inline distT="0" distB="0" distL="0" distR="0" wp14:anchorId="26A32677" wp14:editId="5C077D5E">
            <wp:extent cx="115570" cy="11557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w:t>
      </w:r>
      <w:del w:id="92" w:author="Fong RERHANG" w:date="2021-05-27T21:49:00Z">
        <w:r w:rsidRPr="004B7318" w:rsidDel="00173A9B">
          <w:rPr>
            <w:rFonts w:ascii="Arial" w:hAnsi="Arial" w:cs="Arial"/>
            <w:sz w:val="17"/>
            <w:szCs w:val="17"/>
          </w:rPr>
          <w:delText>t</w:delText>
        </w:r>
      </w:del>
      <w:ins w:id="93" w:author="Fong RERHANG" w:date="2021-05-27T21:49:00Z">
        <w:r w:rsidR="00173A9B">
          <w:rPr>
            <w:rFonts w:ascii="Arial" w:hAnsi="Arial" w:cs="Arial"/>
            <w:sz w:val="17"/>
            <w:szCs w:val="17"/>
          </w:rPr>
          <w:t>T</w:t>
        </w:r>
      </w:ins>
      <w:r w:rsidRPr="004B7318">
        <w:rPr>
          <w:rFonts w:ascii="Arial" w:hAnsi="Arial" w:cs="Arial"/>
          <w:sz w:val="17"/>
          <w:szCs w:val="17"/>
        </w:rPr>
        <w:t xml:space="preserve">us </w:t>
      </w:r>
      <w:del w:id="94" w:author="Fong RERHANG" w:date="2021-05-27T21:49:00Z">
        <w:r w:rsidRPr="004B7318" w:rsidDel="00173A9B">
          <w:rPr>
            <w:rFonts w:ascii="Arial" w:hAnsi="Arial" w:cs="Arial"/>
            <w:sz w:val="17"/>
            <w:szCs w:val="17"/>
          </w:rPr>
          <w:delText>n</w:delText>
        </w:r>
      </w:del>
      <w:proofErr w:type="spellStart"/>
      <w:ins w:id="95" w:author="Fong RERHANG" w:date="2021-05-27T21:49:00Z">
        <w:r w:rsidR="00173A9B">
          <w:rPr>
            <w:rFonts w:ascii="Arial" w:hAnsi="Arial" w:cs="Arial"/>
            <w:sz w:val="17"/>
            <w:szCs w:val="17"/>
          </w:rPr>
          <w:t>N</w:t>
        </w:r>
      </w:ins>
      <w:r w:rsidRPr="004B7318">
        <w:rPr>
          <w:rFonts w:ascii="Arial" w:hAnsi="Arial" w:cs="Arial"/>
          <w:sz w:val="17"/>
          <w:szCs w:val="17"/>
        </w:rPr>
        <w:t>eeg</w:t>
      </w:r>
      <w:proofErr w:type="spellEnd"/>
    </w:p>
    <w:p w14:paraId="03828C7D" w14:textId="5AB7838F" w:rsidR="004D0EFF" w:rsidRPr="004B7318" w:rsidRDefault="004D0EFF" w:rsidP="004D0EFF">
      <w:pPr>
        <w:rPr>
          <w:rFonts w:ascii="Arial" w:hAnsi="Arial" w:cs="Arial"/>
          <w:b/>
          <w:bCs/>
          <w:sz w:val="17"/>
          <w:szCs w:val="17"/>
        </w:rPr>
      </w:pPr>
      <w:proofErr w:type="spellStart"/>
      <w:r w:rsidRPr="004B7318">
        <w:rPr>
          <w:rFonts w:ascii="Arial" w:hAnsi="Arial" w:cs="Arial"/>
          <w:b/>
          <w:bCs/>
          <w:sz w:val="17"/>
          <w:szCs w:val="17"/>
        </w:rPr>
        <w:t>Daim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toom</w:t>
      </w:r>
      <w:proofErr w:type="spellEnd"/>
      <w:r w:rsidRPr="004B7318">
        <w:rPr>
          <w:rFonts w:ascii="Arial" w:hAnsi="Arial" w:cs="Arial"/>
          <w:b/>
          <w:bCs/>
          <w:sz w:val="17"/>
          <w:szCs w:val="17"/>
        </w:rPr>
        <w:t xml:space="preserve"> no </w:t>
      </w:r>
      <w:proofErr w:type="spellStart"/>
      <w:r w:rsidRPr="004B7318">
        <w:rPr>
          <w:rFonts w:ascii="Arial" w:hAnsi="Arial" w:cs="Arial"/>
          <w:b/>
          <w:bCs/>
          <w:sz w:val="17"/>
          <w:szCs w:val="17"/>
        </w:rPr>
        <w:t>yog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qhia</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cheeb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li </w:t>
      </w:r>
      <w:proofErr w:type="spellStart"/>
      <w:r w:rsidRPr="004B7318">
        <w:rPr>
          <w:rFonts w:ascii="Arial" w:hAnsi="Arial" w:cs="Arial"/>
          <w:b/>
          <w:bCs/>
          <w:sz w:val="17"/>
          <w:szCs w:val="17"/>
        </w:rPr>
        <w:t>kev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thov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txhawm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pib</w:t>
      </w:r>
      <w:proofErr w:type="spellEnd"/>
      <w:r w:rsidRPr="004B7318">
        <w:rPr>
          <w:rFonts w:ascii="Arial" w:hAnsi="Arial" w:cs="Arial"/>
          <w:b/>
          <w:bCs/>
          <w:sz w:val="17"/>
          <w:szCs w:val="17"/>
        </w:rPr>
        <w:t xml:space="preserve"> los sis </w:t>
      </w:r>
      <w:proofErr w:type="spellStart"/>
      <w:r w:rsidRPr="004B7318">
        <w:rPr>
          <w:rFonts w:ascii="Arial" w:hAnsi="Arial" w:cs="Arial"/>
          <w:b/>
          <w:bCs/>
          <w:sz w:val="17"/>
          <w:szCs w:val="17"/>
        </w:rPr>
        <w:t>hloov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npauv</w:t>
      </w:r>
      <w:proofErr w:type="spellEnd"/>
      <w:r w:rsidRPr="004B7318">
        <w:rPr>
          <w:rFonts w:ascii="Arial" w:hAnsi="Arial" w:cs="Arial"/>
          <w:b/>
          <w:bCs/>
          <w:sz w:val="17"/>
          <w:szCs w:val="17"/>
        </w:rPr>
        <w:t xml:space="preserve">                                                                                                                                                                                                    </w:t>
      </w:r>
      <w:r w:rsidR="00BD098D">
        <w:rPr>
          <w:noProof/>
          <w:sz w:val="17"/>
          <w:szCs w:val="17"/>
        </w:rPr>
        <w:t xml:space="preserve">  </w:t>
      </w:r>
      <w:r w:rsidR="00BD098D" w:rsidRPr="004B7318">
        <w:rPr>
          <w:noProof/>
          <w:sz w:val="17"/>
          <w:szCs w:val="17"/>
        </w:rPr>
        <w:drawing>
          <wp:inline distT="0" distB="0" distL="0" distR="0" wp14:anchorId="12D4878D" wp14:editId="66BC337F">
            <wp:extent cx="115570" cy="115570"/>
            <wp:effectExtent l="0" t="0" r="0" b="0"/>
            <wp:docPr id="478"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sz w:val="17"/>
          <w:szCs w:val="17"/>
        </w:rPr>
        <w:t xml:space="preserve"> </w:t>
      </w:r>
      <w:r w:rsidRPr="004B7318">
        <w:rPr>
          <w:rFonts w:ascii="Arial" w:hAnsi="Arial" w:cs="Arial"/>
          <w:sz w:val="17"/>
          <w:szCs w:val="17"/>
        </w:rPr>
        <w:t xml:space="preserve">Kev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Txog</w:t>
      </w:r>
      <w:proofErr w:type="spellEnd"/>
      <w:r w:rsidRPr="004B7318">
        <w:rPr>
          <w:rFonts w:ascii="Arial" w:hAnsi="Arial" w:cs="Arial"/>
          <w:sz w:val="17"/>
          <w:szCs w:val="17"/>
        </w:rPr>
        <w:t xml:space="preserve"> Tus </w:t>
      </w:r>
      <w:proofErr w:type="spellStart"/>
      <w:r w:rsidRPr="004B7318">
        <w:rPr>
          <w:rFonts w:ascii="Arial" w:hAnsi="Arial" w:cs="Arial"/>
          <w:sz w:val="17"/>
          <w:szCs w:val="17"/>
        </w:rPr>
        <w:t>Kheej</w:t>
      </w:r>
      <w:proofErr w:type="spellEnd"/>
      <w:r w:rsidRPr="004B7318">
        <w:rPr>
          <w:rFonts w:ascii="Arial" w:hAnsi="Arial" w:cs="Arial"/>
          <w:sz w:val="17"/>
          <w:szCs w:val="17"/>
        </w:rPr>
        <w:t xml:space="preserve">     </w:t>
      </w:r>
      <w:r w:rsidRPr="004B7318">
        <w:rPr>
          <w:noProof/>
          <w:sz w:val="17"/>
          <w:szCs w:val="17"/>
        </w:rPr>
        <w:drawing>
          <wp:inline distT="0" distB="0" distL="0" distR="0" wp14:anchorId="770FFDC2" wp14:editId="3B8705DF">
            <wp:extent cx="119380" cy="11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tus</w:t>
      </w:r>
      <w:proofErr w:type="spellEnd"/>
      <w:r w:rsidRPr="004B7318">
        <w:rPr>
          <w:rFonts w:ascii="Arial" w:hAnsi="Arial" w:cs="Arial"/>
          <w:sz w:val="17"/>
          <w:szCs w:val="17"/>
        </w:rPr>
        <w:t xml:space="preserve">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uas</w:t>
      </w:r>
      <w:proofErr w:type="spellEnd"/>
      <w:r w:rsidRPr="004B7318">
        <w:rPr>
          <w:rFonts w:ascii="Arial" w:hAnsi="Arial" w:cs="Arial"/>
          <w:sz w:val="17"/>
          <w:szCs w:val="17"/>
        </w:rPr>
        <w:t xml:space="preserve"> </w:t>
      </w:r>
      <w:proofErr w:type="spellStart"/>
      <w:r w:rsidRPr="004B7318">
        <w:rPr>
          <w:rFonts w:ascii="Arial" w:hAnsi="Arial" w:cs="Arial"/>
          <w:sz w:val="17"/>
          <w:szCs w:val="17"/>
        </w:rPr>
        <w:t>muaj</w:t>
      </w:r>
      <w:proofErr w:type="spellEnd"/>
      <w:r w:rsidRPr="004B7318">
        <w:rPr>
          <w:rFonts w:ascii="Arial" w:hAnsi="Arial" w:cs="Arial"/>
          <w:sz w:val="17"/>
          <w:szCs w:val="17"/>
        </w:rPr>
        <w:t xml:space="preserve"> </w:t>
      </w:r>
      <w:proofErr w:type="spellStart"/>
      <w:r w:rsidRPr="004B7318">
        <w:rPr>
          <w:rFonts w:ascii="Arial" w:hAnsi="Arial" w:cs="Arial"/>
          <w:sz w:val="17"/>
          <w:szCs w:val="17"/>
        </w:rPr>
        <w:t>npe</w:t>
      </w:r>
      <w:proofErr w:type="spellEnd"/>
      <w:r w:rsidRPr="004B7318">
        <w:rPr>
          <w:rFonts w:ascii="Arial" w:hAnsi="Arial" w:cs="Arial"/>
          <w:sz w:val="17"/>
          <w:szCs w:val="17"/>
        </w:rPr>
        <w:t xml:space="preserve"> sab </w:t>
      </w:r>
      <w:proofErr w:type="spellStart"/>
      <w:r w:rsidRPr="004B7318">
        <w:rPr>
          <w:rFonts w:ascii="Arial" w:hAnsi="Arial" w:cs="Arial"/>
          <w:sz w:val="17"/>
          <w:szCs w:val="17"/>
        </w:rPr>
        <w:t>sauv</w:t>
      </w:r>
      <w:proofErr w:type="spellEnd"/>
      <w:r w:rsidRPr="004B7318">
        <w:rPr>
          <w:rFonts w:ascii="Arial" w:hAnsi="Arial" w:cs="Arial"/>
          <w:sz w:val="17"/>
          <w:szCs w:val="17"/>
        </w:rPr>
        <w:t>:</w:t>
      </w:r>
    </w:p>
    <w:p w14:paraId="4254523B" w14:textId="77777777" w:rsidR="004D0EFF" w:rsidRPr="00497371" w:rsidRDefault="004D0EFF">
      <w:pPr>
        <w:rPr>
          <w:rFonts w:ascii="Arial" w:hAnsi="Arial" w:cs="Arial"/>
          <w:sz w:val="17"/>
          <w:szCs w:val="17"/>
        </w:rPr>
        <w:pPrChange w:id="96" w:author="Fong RERHANG" w:date="2021-05-27T21:53:00Z">
          <w:pPr>
            <w:jc w:val="both"/>
          </w:pPr>
        </w:pPrChange>
      </w:pP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ceeb</w:t>
      </w:r>
      <w:proofErr w:type="spellEnd"/>
      <w:r w:rsidRPr="00497371">
        <w:rPr>
          <w:rFonts w:ascii="Arial" w:hAnsi="Arial" w:cs="Arial"/>
          <w:sz w:val="17"/>
          <w:szCs w:val="17"/>
        </w:rPr>
        <w:t xml:space="preserve"> </w:t>
      </w:r>
      <w:proofErr w:type="spellStart"/>
      <w:r w:rsidRPr="00497371">
        <w:rPr>
          <w:rFonts w:ascii="Arial" w:hAnsi="Arial" w:cs="Arial"/>
          <w:sz w:val="17"/>
          <w:szCs w:val="17"/>
        </w:rPr>
        <w:t>toom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no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hais</w:t>
      </w:r>
      <w:proofErr w:type="spellEnd"/>
      <w:r w:rsidRPr="00497371">
        <w:rPr>
          <w:rFonts w:ascii="Arial" w:hAnsi="Arial" w:cs="Arial"/>
          <w:sz w:val="17"/>
          <w:szCs w:val="17"/>
        </w:rPr>
        <w:t xml:space="preserve"> </w:t>
      </w:r>
      <w:proofErr w:type="spellStart"/>
      <w:r w:rsidRPr="00497371">
        <w:rPr>
          <w:rFonts w:ascii="Arial" w:hAnsi="Arial" w:cs="Arial"/>
          <w:sz w:val="17"/>
          <w:szCs w:val="17"/>
        </w:rPr>
        <w:t>tseg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cheeb</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tsev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li tau </w:t>
      </w:r>
      <w:proofErr w:type="spellStart"/>
      <w:r w:rsidRPr="00497371">
        <w:rPr>
          <w:rFonts w:ascii="Arial" w:hAnsi="Arial" w:cs="Arial"/>
          <w:sz w:val="17"/>
          <w:szCs w:val="17"/>
        </w:rPr>
        <w:t>thov</w:t>
      </w:r>
      <w:proofErr w:type="spellEnd"/>
      <w:r w:rsidRPr="00497371">
        <w:rPr>
          <w:rFonts w:ascii="Arial" w:hAnsi="Arial" w:cs="Arial"/>
          <w:sz w:val="17"/>
          <w:szCs w:val="17"/>
        </w:rPr>
        <w:t xml:space="preserve"> </w:t>
      </w:r>
      <w:proofErr w:type="spellStart"/>
      <w:r w:rsidRPr="00497371">
        <w:rPr>
          <w:rFonts w:ascii="Arial" w:hAnsi="Arial" w:cs="Arial"/>
          <w:sz w:val="17"/>
          <w:szCs w:val="17"/>
        </w:rPr>
        <w:t>kom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xav</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kam</w:t>
      </w:r>
      <w:proofErr w:type="spellEnd"/>
      <w:r w:rsidRPr="00497371">
        <w:rPr>
          <w:rFonts w:ascii="Arial" w:hAnsi="Arial" w:cs="Arial"/>
          <w:sz w:val="17"/>
          <w:szCs w:val="17"/>
        </w:rPr>
        <w:t xml:space="preserve"> lees,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yam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tshuam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Koj</w:t>
      </w:r>
      <w:proofErr w:type="spellEnd"/>
      <w:r w:rsidRPr="00497371">
        <w:rPr>
          <w:rFonts w:ascii="Arial" w:hAnsi="Arial" w:cs="Arial"/>
          <w:sz w:val="17"/>
          <w:szCs w:val="17"/>
        </w:rPr>
        <w:t xml:space="preserve"> li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sau</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xa</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w:t>
      </w:r>
      <w:proofErr w:type="spellStart"/>
      <w:r w:rsidRPr="00497371">
        <w:rPr>
          <w:rFonts w:ascii="Arial" w:hAnsi="Arial" w:cs="Arial"/>
          <w:sz w:val="17"/>
          <w:szCs w:val="17"/>
        </w:rPr>
        <w:t>peb</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thawj</w:t>
      </w:r>
      <w:proofErr w:type="spellEnd"/>
      <w:r w:rsidRPr="00497371">
        <w:rPr>
          <w:rFonts w:ascii="Arial" w:hAnsi="Arial" w:cs="Arial"/>
          <w:sz w:val="17"/>
          <w:szCs w:val="17"/>
        </w:rPr>
        <w:t xml:space="preserve"> </w:t>
      </w:r>
      <w:proofErr w:type="spellStart"/>
      <w:r w:rsidRPr="00497371">
        <w:rPr>
          <w:rFonts w:ascii="Arial" w:hAnsi="Arial" w:cs="Arial"/>
          <w:sz w:val="17"/>
          <w:szCs w:val="17"/>
        </w:rPr>
        <w:t>zaug</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muab</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Tom </w:t>
      </w:r>
      <w:proofErr w:type="spellStart"/>
      <w:r w:rsidRPr="00497371">
        <w:rPr>
          <w:rFonts w:ascii="Arial" w:hAnsi="Arial" w:cs="Arial"/>
          <w:sz w:val="17"/>
          <w:szCs w:val="17"/>
        </w:rPr>
        <w:t>qab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lawm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los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pom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tau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tas</w:t>
      </w:r>
      <w:proofErr w:type="spellEnd"/>
      <w:r w:rsidRPr="00497371">
        <w:rPr>
          <w:rFonts w:ascii="Arial" w:hAnsi="Arial" w:cs="Arial"/>
          <w:sz w:val="17"/>
          <w:szCs w:val="17"/>
        </w:rPr>
        <w:t xml:space="preserve"> </w:t>
      </w:r>
      <w:proofErr w:type="spellStart"/>
      <w:r w:rsidRPr="00497371">
        <w:rPr>
          <w:rFonts w:ascii="Arial" w:hAnsi="Arial" w:cs="Arial"/>
          <w:sz w:val="17"/>
          <w:szCs w:val="17"/>
        </w:rPr>
        <w:t>nrho</w:t>
      </w:r>
      <w:proofErr w:type="spellEnd"/>
      <w:r w:rsidRPr="00497371">
        <w:rPr>
          <w:rFonts w:ascii="Arial" w:hAnsi="Arial" w:cs="Arial"/>
          <w:sz w:val="17"/>
          <w:szCs w:val="17"/>
        </w:rPr>
        <w:t xml:space="preserve"> </w:t>
      </w:r>
      <w:proofErr w:type="spellStart"/>
      <w:r w:rsidRPr="00497371">
        <w:rPr>
          <w:rFonts w:ascii="Arial" w:hAnsi="Arial" w:cs="Arial"/>
          <w:sz w:val="17"/>
          <w:szCs w:val="17"/>
        </w:rPr>
        <w:t>thaj</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w:t>
      </w:r>
    </w:p>
    <w:p w14:paraId="37E36B77" w14:textId="77777777" w:rsidR="004D0EFF" w:rsidRPr="00497371" w:rsidRDefault="004D0EFF" w:rsidP="004D0EFF">
      <w:pPr>
        <w:rPr>
          <w:rFonts w:ascii="Arial" w:hAnsi="Arial" w:cs="Arial"/>
          <w:b/>
          <w:bCs/>
          <w:sz w:val="17"/>
          <w:szCs w:val="17"/>
        </w:rPr>
      </w:pPr>
      <w:proofErr w:type="spellStart"/>
      <w:r w:rsidRPr="00497371">
        <w:rPr>
          <w:rFonts w:ascii="Arial" w:hAnsi="Arial" w:cs="Arial"/>
          <w:b/>
          <w:bCs/>
          <w:sz w:val="17"/>
          <w:szCs w:val="17"/>
        </w:rPr>
        <w:t>Nqe</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lus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piav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ntawm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w:t>
      </w:r>
    </w:p>
    <w:p w14:paraId="2A9E7964" w14:textId="77777777" w:rsidR="004D0EFF" w:rsidRPr="00497371" w:rsidRDefault="004D0EFF">
      <w:pPr>
        <w:rPr>
          <w:rFonts w:ascii="Arial" w:hAnsi="Arial" w:cs="Arial"/>
          <w:sz w:val="17"/>
          <w:szCs w:val="17"/>
        </w:rPr>
        <w:pPrChange w:id="97" w:author="Fong RERHANG" w:date="2021-05-27T21:54:00Z">
          <w:pPr>
            <w:jc w:val="both"/>
          </w:pPr>
        </w:pPrChange>
      </w:pPr>
      <w:r w:rsidRPr="00497371">
        <w:rPr>
          <w:rFonts w:ascii="Arial" w:hAnsi="Arial" w:cs="Arial"/>
          <w:sz w:val="17"/>
          <w:szCs w:val="17"/>
        </w:rPr>
        <w:t xml:space="preserve">Kev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hauj</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thaum</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txhais</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yam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txwm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tib </w:t>
      </w:r>
      <w:proofErr w:type="spellStart"/>
      <w:r w:rsidRPr="00497371">
        <w:rPr>
          <w:rFonts w:ascii="Arial" w:hAnsi="Arial" w:cs="Arial"/>
          <w:sz w:val="17"/>
          <w:szCs w:val="17"/>
        </w:rPr>
        <w:t>si</w:t>
      </w:r>
      <w:proofErr w:type="spellEnd"/>
      <w:r w:rsidRPr="00497371">
        <w:rPr>
          <w:rFonts w:ascii="Arial" w:hAnsi="Arial" w:cs="Arial"/>
          <w:sz w:val="17"/>
          <w:szCs w:val="17"/>
        </w:rPr>
        <w:t xml:space="preserve">, tab sis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txwv</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chav </w:t>
      </w:r>
      <w:proofErr w:type="spellStart"/>
      <w:r w:rsidRPr="00497371">
        <w:rPr>
          <w:rFonts w:ascii="Arial" w:hAnsi="Arial" w:cs="Arial"/>
          <w:sz w:val="17"/>
          <w:szCs w:val="17"/>
        </w:rPr>
        <w:t>kawm</w:t>
      </w:r>
      <w:proofErr w:type="spellEnd"/>
      <w:r w:rsidRPr="00497371">
        <w:rPr>
          <w:rFonts w:ascii="Arial" w:hAnsi="Arial" w:cs="Arial"/>
          <w:sz w:val="17"/>
          <w:szCs w:val="17"/>
        </w:rPr>
        <w:t xml:space="preserve">, Kev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qib</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leeg</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sib </w:t>
      </w:r>
      <w:proofErr w:type="spellStart"/>
      <w:r w:rsidRPr="00497371">
        <w:rPr>
          <w:rFonts w:ascii="Arial" w:hAnsi="Arial" w:cs="Arial"/>
          <w:sz w:val="17"/>
          <w:szCs w:val="17"/>
        </w:rPr>
        <w:t>koom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ke</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w:t>
      </w:r>
      <w:proofErr w:type="spellStart"/>
      <w:r w:rsidRPr="00497371">
        <w:rPr>
          <w:rFonts w:ascii="Arial" w:hAnsi="Arial" w:cs="Arial"/>
          <w:sz w:val="17"/>
          <w:szCs w:val="17"/>
        </w:rPr>
        <w:t>lis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w:t>
      </w:r>
      <w:proofErr w:type="spellEnd"/>
      <w:r w:rsidRPr="00497371">
        <w:rPr>
          <w:rFonts w:ascii="Arial" w:hAnsi="Arial" w:cs="Arial"/>
          <w:sz w:val="17"/>
          <w:szCs w:val="17"/>
        </w:rPr>
        <w:t xml:space="preserve"> </w:t>
      </w:r>
      <w:proofErr w:type="spellStart"/>
      <w:r w:rsidRPr="00497371">
        <w:rPr>
          <w:rFonts w:ascii="Arial" w:hAnsi="Arial" w:cs="Arial"/>
          <w:sz w:val="17"/>
          <w:szCs w:val="17"/>
        </w:rPr>
        <w:t>qaum</w:t>
      </w:r>
      <w:proofErr w:type="spellEnd"/>
      <w:r w:rsidRPr="00497371">
        <w:rPr>
          <w:rFonts w:ascii="Arial" w:hAnsi="Arial" w:cs="Arial"/>
          <w:sz w:val="17"/>
          <w:szCs w:val="17"/>
        </w:rPr>
        <w:t xml:space="preserve"> </w:t>
      </w:r>
      <w:proofErr w:type="spellStart"/>
      <w:r w:rsidRPr="00497371">
        <w:rPr>
          <w:rFonts w:ascii="Arial" w:hAnsi="Arial" w:cs="Arial"/>
          <w:sz w:val="17"/>
          <w:szCs w:val="17"/>
        </w:rPr>
        <w:t>xwb</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siab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qhoos</w:t>
      </w:r>
      <w:proofErr w:type="spellEnd"/>
      <w:r w:rsidRPr="00497371">
        <w:rPr>
          <w:rFonts w:ascii="Arial" w:hAnsi="Arial" w:cs="Arial"/>
          <w:sz w:val="17"/>
          <w:szCs w:val="17"/>
        </w:rPr>
        <w:t xml:space="preserve"> kas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IEP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daim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theej</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tshuaj</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hloov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tam sim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mus</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tau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niam</w:t>
      </w:r>
      <w:proofErr w:type="spellEnd"/>
      <w:r w:rsidRPr="00497371">
        <w:rPr>
          <w:rFonts w:ascii="Arial" w:hAnsi="Arial" w:cs="Arial"/>
          <w:sz w:val="17"/>
          <w:szCs w:val="17"/>
        </w:rPr>
        <w:t xml:space="preserve"> </w:t>
      </w:r>
      <w:proofErr w:type="spellStart"/>
      <w:r w:rsidRPr="00497371">
        <w:rPr>
          <w:rFonts w:ascii="Arial" w:hAnsi="Arial" w:cs="Arial"/>
          <w:sz w:val="17"/>
          <w:szCs w:val="17"/>
        </w:rPr>
        <w:t>txiv</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Txhua</w:t>
      </w:r>
      <w:proofErr w:type="spellEnd"/>
      <w:r w:rsidRPr="00497371">
        <w:rPr>
          <w:rFonts w:ascii="Arial" w:hAnsi="Arial" w:cs="Arial"/>
          <w:sz w:val="17"/>
          <w:szCs w:val="17"/>
        </w:rPr>
        <w:t xml:space="preserve"> yam </w:t>
      </w:r>
      <w:proofErr w:type="spellStart"/>
      <w:r w:rsidRPr="00497371">
        <w:rPr>
          <w:rFonts w:ascii="Arial" w:hAnsi="Arial" w:cs="Arial"/>
          <w:sz w:val="17"/>
          <w:szCs w:val="17"/>
        </w:rPr>
        <w:t>ntaub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Pr>
          <w:rFonts w:ascii="Arial" w:hAnsi="Arial" w:cs="Arial"/>
          <w:sz w:val="17"/>
          <w:szCs w:val="17"/>
        </w:rPr>
        <w:t>.</w:t>
      </w:r>
    </w:p>
    <w:p w14:paraId="1CA3BDE8" w14:textId="50E59BF5" w:rsidR="004D0EFF" w:rsidRPr="00497371" w:rsidRDefault="004D0EFF">
      <w:pPr>
        <w:rPr>
          <w:sz w:val="17"/>
          <w:szCs w:val="17"/>
        </w:rPr>
        <w:pPrChange w:id="98" w:author="Fong RERHANG" w:date="2021-05-27T21:57:00Z">
          <w:pPr>
            <w:jc w:val="both"/>
          </w:pPr>
        </w:pPrChange>
      </w:pPr>
      <w:r w:rsidRPr="00497371">
        <w:rPr>
          <w:rFonts w:ascii="Arial" w:hAnsi="Arial" w:cs="Arial"/>
          <w:b/>
          <w:bCs/>
          <w:sz w:val="17"/>
          <w:szCs w:val="17"/>
        </w:rPr>
        <w:t>(</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w:t>
      </w:r>
      <w:proofErr w:type="spellEnd"/>
      <w:ins w:id="99" w:author="Fong RERHANG" w:date="2021-05-27T21:57:00Z">
        <w:r w:rsidR="00E906DF">
          <w:rPr>
            <w:rFonts w:ascii="Arial" w:hAnsi="Arial" w:cs="Arial"/>
            <w:b/>
            <w:bCs/>
            <w:sz w:val="17"/>
            <w:szCs w:val="17"/>
          </w:rPr>
          <w:t xml:space="preserve"> </w:t>
        </w:r>
      </w:ins>
      <w:proofErr w:type="spellStart"/>
      <w:r w:rsidRPr="00497371">
        <w:rPr>
          <w:rFonts w:ascii="Arial" w:hAnsi="Arial" w:cs="Arial"/>
          <w:b/>
          <w:bCs/>
          <w:sz w:val="17"/>
          <w:szCs w:val="17"/>
        </w:rPr>
        <w:t>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ins w:id="100" w:author="Fong RERHANG" w:date="2021-05-27T21:59:00Z">
        <w:r w:rsidR="00E906DF">
          <w:rPr>
            <w:rFonts w:ascii="Calibri" w:hAnsi="Calibri" w:cs="Calibri"/>
            <w:i/>
            <w:iCs/>
            <w:sz w:val="17"/>
            <w:szCs w:val="17"/>
          </w:rPr>
          <w:t xml:space="preserve"> </w:t>
        </w:r>
        <w:proofErr w:type="spellStart"/>
        <w:r w:rsidR="00E906DF">
          <w:rPr>
            <w:rFonts w:ascii="Calibri" w:hAnsi="Calibri" w:cs="Calibri"/>
            <w:i/>
            <w:iCs/>
            <w:sz w:val="17"/>
            <w:szCs w:val="17"/>
          </w:rPr>
          <w:t>Xiam</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Ooob</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Khab</w:t>
        </w:r>
      </w:ins>
      <w:proofErr w:type="spellEnd"/>
      <w:del w:id="101" w:author="Fong RERHANG" w:date="2021-05-27T21:58:00Z">
        <w:r w:rsidRPr="004D3B7C" w:rsidDel="00E906DF">
          <w:rPr>
            <w:rFonts w:ascii="Calibri" w:hAnsi="Calibri" w:cs="Calibri"/>
            <w:i/>
            <w:iCs/>
            <w:sz w:val="17"/>
            <w:szCs w:val="17"/>
          </w:rPr>
          <w:delText xml:space="preserve"> Muaj Lub Cev Tsis Zoo</w:delText>
        </w:r>
      </w:del>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California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zaum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tshaj</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tsawg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kawg</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w:t>
      </w:r>
      <w:proofErr w:type="spellEnd"/>
      <w:r w:rsidR="001158A3" w:rsidRPr="004D3B7C">
        <w:rPr>
          <w:rFonts w:ascii="Calibri" w:hAnsi="Calibri" w:cs="Calibri"/>
          <w:i/>
          <w:iCs/>
          <w:sz w:val="17"/>
          <w:szCs w:val="17"/>
        </w:rPr>
        <w:t>,</w:t>
      </w:r>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pom zoo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ntsig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siv</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IE</w:t>
      </w:r>
      <w:r w:rsidR="001158A3" w:rsidRPr="004D3B7C">
        <w:rPr>
          <w:rFonts w:ascii="Calibri" w:hAnsi="Calibri" w:cs="Calibri"/>
          <w:i/>
          <w:iCs/>
          <w:sz w:val="17"/>
          <w:szCs w:val="17"/>
        </w:rPr>
        <w:t>P</w:t>
      </w:r>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r w:rsidR="001158A3" w:rsidRPr="004D3B7C">
        <w:rPr>
          <w:rFonts w:ascii="Calibri" w:hAnsi="Calibri" w:cs="Calibri"/>
          <w:i/>
          <w:iCs/>
          <w:sz w:val="17"/>
          <w:szCs w:val="17"/>
        </w:rPr>
        <w:t>Skylar</w:t>
      </w:r>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Kev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Dawb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(FAPE)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tub </w:t>
      </w:r>
      <w:proofErr w:type="spellStart"/>
      <w:r w:rsidRPr="004D3B7C">
        <w:rPr>
          <w:rFonts w:ascii="Calibri" w:hAnsi="Calibri" w:cs="Calibri"/>
          <w:i/>
          <w:iCs/>
          <w:sz w:val="17"/>
          <w:szCs w:val="17"/>
        </w:rPr>
        <w:t>ntxhais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ins w:id="102" w:author="Fong RERHANG" w:date="2021-05-27T22:00:00Z">
        <w:r w:rsidR="00E906DF">
          <w:rPr>
            <w:rFonts w:ascii="Calibri" w:hAnsi="Calibri" w:cs="Calibri"/>
            <w:i/>
            <w:iCs/>
            <w:sz w:val="17"/>
            <w:szCs w:val="17"/>
          </w:rPr>
          <w:t>Xiam</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Oob</w:t>
        </w:r>
        <w:proofErr w:type="spellEnd"/>
        <w:r w:rsidR="00E906DF">
          <w:rPr>
            <w:rFonts w:ascii="Calibri" w:hAnsi="Calibri" w:cs="Calibri"/>
            <w:i/>
            <w:iCs/>
            <w:sz w:val="17"/>
            <w:szCs w:val="17"/>
          </w:rPr>
          <w:t xml:space="preserve"> </w:t>
        </w:r>
        <w:proofErr w:type="spellStart"/>
        <w:r w:rsidR="00E906DF">
          <w:rPr>
            <w:rFonts w:ascii="Calibri" w:hAnsi="Calibri" w:cs="Calibri"/>
            <w:i/>
            <w:iCs/>
            <w:sz w:val="17"/>
            <w:szCs w:val="17"/>
          </w:rPr>
          <w:t>Khab</w:t>
        </w:r>
      </w:ins>
      <w:proofErr w:type="spellEnd"/>
      <w:del w:id="103" w:author="Fong RERHANG" w:date="2021-05-27T22:00:00Z">
        <w:r w:rsidRPr="004D3B7C" w:rsidDel="00E906DF">
          <w:rPr>
            <w:rFonts w:ascii="Calibri" w:hAnsi="Calibri" w:cs="Calibri"/>
            <w:i/>
            <w:iCs/>
            <w:sz w:val="17"/>
            <w:szCs w:val="17"/>
          </w:rPr>
          <w:delText>Muaj Lub Cev Tsi</w:delText>
        </w:r>
      </w:del>
      <w:del w:id="104" w:author="Fong RERHANG" w:date="2021-05-27T22:01:00Z">
        <w:r w:rsidRPr="004D3B7C" w:rsidDel="00E906DF">
          <w:rPr>
            <w:rFonts w:ascii="Calibri" w:hAnsi="Calibri" w:cs="Calibri"/>
            <w:i/>
            <w:iCs/>
            <w:sz w:val="17"/>
            <w:szCs w:val="17"/>
          </w:rPr>
          <w:delText>s Zoo</w:delText>
        </w:r>
      </w:del>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w:t>
      </w:r>
    </w:p>
    <w:p w14:paraId="50B9392F" w14:textId="77777777" w:rsidR="004D0EFF" w:rsidRPr="00497371" w:rsidRDefault="004D0EFF">
      <w:pPr>
        <w:rPr>
          <w:sz w:val="17"/>
          <w:szCs w:val="17"/>
        </w:rPr>
        <w:pPrChange w:id="105" w:author="Fong RERHANG" w:date="2021-05-27T22:01:00Z">
          <w:pPr>
            <w:jc w:val="both"/>
          </w:pPr>
        </w:pPrChange>
      </w:pPr>
      <w:proofErr w:type="spellStart"/>
      <w:r w:rsidRPr="00497371">
        <w:rPr>
          <w:rFonts w:ascii="Arial" w:hAnsi="Arial" w:cs="Arial"/>
          <w:b/>
          <w:bCs/>
          <w:sz w:val="17"/>
          <w:szCs w:val="17"/>
        </w:rPr>
        <w:t>Qhia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xaiv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xav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thiab</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lawv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tsis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kam</w:t>
      </w:r>
      <w:proofErr w:type="spellEnd"/>
      <w:r w:rsidRPr="00497371">
        <w:rPr>
          <w:rFonts w:ascii="Arial" w:hAnsi="Arial" w:cs="Arial"/>
          <w:b/>
          <w:bCs/>
          <w:sz w:val="17"/>
          <w:szCs w:val="17"/>
        </w:rPr>
        <w:t xml:space="preserve"> lees: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tau li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txawm</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cas</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xij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no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lees </w:t>
      </w:r>
      <w:proofErr w:type="spellStart"/>
      <w:r w:rsidRPr="004D3B7C">
        <w:rPr>
          <w:rFonts w:ascii="Calibri" w:hAnsi="Calibri" w:cs="Calibri"/>
          <w:i/>
          <w:iCs/>
          <w:sz w:val="17"/>
          <w:szCs w:val="17"/>
        </w:rPr>
        <w:t>paub</w:t>
      </w:r>
      <w:proofErr w:type="spellEnd"/>
      <w:r w:rsidRPr="004D3B7C">
        <w:rPr>
          <w:rFonts w:ascii="Calibri" w:hAnsi="Calibri" w:cs="Calibri"/>
          <w:i/>
          <w:iCs/>
          <w:sz w:val="17"/>
          <w:szCs w:val="17"/>
        </w:rPr>
        <w:t xml:space="preserve"> vim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qhia</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tshem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hawm</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vim li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tag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raw </w:t>
      </w:r>
      <w:proofErr w:type="spellStart"/>
      <w:r w:rsidRPr="004D3B7C">
        <w:rPr>
          <w:rFonts w:ascii="Calibri" w:hAnsi="Calibri" w:cs="Calibri"/>
          <w:i/>
          <w:iCs/>
          <w:sz w:val="17"/>
          <w:szCs w:val="17"/>
        </w:rPr>
        <w:t>lis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nrog</w:t>
      </w:r>
      <w:proofErr w:type="spellEnd"/>
      <w:r w:rsidRPr="004D3B7C">
        <w:rPr>
          <w:rFonts w:ascii="Calibri" w:hAnsi="Calibri" w:cs="Calibri"/>
          <w:i/>
          <w:iCs/>
          <w:sz w:val="17"/>
          <w:szCs w:val="17"/>
        </w:rPr>
        <w:t xml:space="preserve">, tab sis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khaws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nce</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fwb</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IEP.</w:t>
      </w:r>
    </w:p>
    <w:p w14:paraId="6CD399FC" w14:textId="0471F3FD" w:rsidR="004D0EFF" w:rsidRPr="003D7139" w:rsidRDefault="004D0EFF" w:rsidP="004D0EFF">
      <w:pPr>
        <w:rPr>
          <w:rFonts w:cs="Angsana New"/>
          <w:sz w:val="17"/>
          <w:szCs w:val="17"/>
        </w:rPr>
      </w:pPr>
      <w:proofErr w:type="spellStart"/>
      <w:r w:rsidRPr="003D7139">
        <w:rPr>
          <w:rFonts w:ascii="Arial" w:hAnsi="Arial" w:cs="Arial"/>
          <w:b/>
          <w:bCs/>
          <w:sz w:val="17"/>
          <w:szCs w:val="17"/>
        </w:rPr>
        <w:t>Lwm</w:t>
      </w:r>
      <w:proofErr w:type="spellEnd"/>
      <w:r w:rsidRPr="003D7139">
        <w:rPr>
          <w:rFonts w:ascii="Arial" w:hAnsi="Arial" w:cs="Arial"/>
          <w:b/>
          <w:bCs/>
          <w:sz w:val="17"/>
          <w:szCs w:val="17"/>
        </w:rPr>
        <w:t xml:space="preserve"> yam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tshuam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nrog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AE3DA1">
        <w:rPr>
          <w:rFonts w:ascii="Calibri" w:hAnsi="Calibri" w:cs="Calibri"/>
          <w:i/>
          <w:iCs/>
          <w:sz w:val="17"/>
          <w:szCs w:val="17"/>
        </w:rPr>
        <w:t>Pab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pawg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yuav</w:t>
      </w:r>
      <w:proofErr w:type="spellEnd"/>
      <w:r w:rsidRPr="00AE3DA1">
        <w:rPr>
          <w:rFonts w:ascii="Calibri" w:hAnsi="Calibri" w:cs="Calibri"/>
          <w:i/>
          <w:iCs/>
          <w:sz w:val="17"/>
          <w:szCs w:val="17"/>
        </w:rPr>
        <w:t xml:space="preserve"> sib </w:t>
      </w:r>
      <w:proofErr w:type="spellStart"/>
      <w:r w:rsidRPr="00AE3DA1">
        <w:rPr>
          <w:rFonts w:ascii="Calibri" w:hAnsi="Calibri" w:cs="Calibri"/>
          <w:i/>
          <w:iCs/>
          <w:sz w:val="17"/>
          <w:szCs w:val="17"/>
        </w:rPr>
        <w:t>tham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hloov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kho</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rau</w:t>
      </w:r>
      <w:proofErr w:type="spellEnd"/>
      <w:r w:rsidRPr="00AE3DA1">
        <w:rPr>
          <w:rFonts w:ascii="Calibri" w:hAnsi="Calibri" w:cs="Calibri"/>
          <w:i/>
          <w:iCs/>
          <w:sz w:val="17"/>
          <w:szCs w:val="17"/>
        </w:rPr>
        <w:t xml:space="preserve"> IEP </w:t>
      </w:r>
      <w:proofErr w:type="spellStart"/>
      <w:r w:rsidRPr="00AE3DA1">
        <w:rPr>
          <w:rFonts w:ascii="Calibri" w:hAnsi="Calibri" w:cs="Calibri"/>
          <w:i/>
          <w:iCs/>
          <w:sz w:val="17"/>
          <w:szCs w:val="17"/>
        </w:rPr>
        <w:t>tias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yog</w:t>
      </w:r>
      <w:proofErr w:type="spellEnd"/>
      <w:del w:id="106" w:author="Fong RERHANG" w:date="2021-05-27T22:03:00Z">
        <w:r w:rsidRPr="00AE3DA1" w:rsidDel="00F81FF9">
          <w:rPr>
            <w:rFonts w:ascii="Calibri" w:hAnsi="Calibri" w:cs="Calibri"/>
            <w:i/>
            <w:iCs/>
            <w:sz w:val="17"/>
            <w:szCs w:val="17"/>
          </w:rPr>
          <w:delText xml:space="preserve"> </w:delText>
        </w:r>
      </w:del>
      <w:r w:rsidRPr="00AE3DA1">
        <w:rPr>
          <w:rFonts w:ascii="Calibri" w:hAnsi="Calibri" w:cs="Calibri"/>
          <w:i/>
          <w:iCs/>
          <w:sz w:val="17"/>
          <w:szCs w:val="17"/>
        </w:rPr>
        <w:t>/</w:t>
      </w:r>
      <w:proofErr w:type="spellStart"/>
      <w:del w:id="107" w:author="Fong RERHANG" w:date="2021-05-27T22:02:00Z">
        <w:r w:rsidRPr="00AE3DA1" w:rsidDel="00F81FF9">
          <w:rPr>
            <w:rFonts w:ascii="Calibri" w:hAnsi="Calibri" w:cs="Calibri"/>
            <w:i/>
            <w:iCs/>
            <w:sz w:val="17"/>
            <w:szCs w:val="17"/>
          </w:rPr>
          <w:delText xml:space="preserve"> </w:delText>
        </w:r>
      </w:del>
      <w:r w:rsidRPr="00AE3DA1">
        <w:rPr>
          <w:rFonts w:ascii="Calibri" w:hAnsi="Calibri" w:cs="Calibri"/>
          <w:i/>
          <w:iCs/>
          <w:sz w:val="17"/>
          <w:szCs w:val="17"/>
        </w:rPr>
        <w:t>yuav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muaj</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cuam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tshuam</w:t>
      </w:r>
      <w:proofErr w:type="spellEnd"/>
      <w:r w:rsidRPr="00AE3DA1">
        <w:rPr>
          <w:rFonts w:ascii="Calibri" w:hAnsi="Calibri" w:cs="Calibri"/>
          <w:i/>
          <w:iCs/>
          <w:sz w:val="17"/>
          <w:szCs w:val="17"/>
        </w:rPr>
        <w:t xml:space="preserve"> vim </w:t>
      </w:r>
      <w:proofErr w:type="spellStart"/>
      <w:r w:rsidRPr="00AE3DA1">
        <w:rPr>
          <w:rFonts w:ascii="Calibri" w:hAnsi="Calibri" w:cs="Calibri"/>
          <w:i/>
          <w:iCs/>
          <w:sz w:val="17"/>
          <w:szCs w:val="17"/>
        </w:rPr>
        <w:t>yog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lub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thiab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lees </w:t>
      </w:r>
      <w:proofErr w:type="spellStart"/>
      <w:r w:rsidRPr="00AE3DA1">
        <w:rPr>
          <w:rFonts w:ascii="Calibri" w:hAnsi="Calibri" w:cs="Calibri"/>
          <w:i/>
          <w:iCs/>
          <w:sz w:val="17"/>
          <w:szCs w:val="17"/>
        </w:rPr>
        <w:t>txais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deb, vim </w:t>
      </w:r>
      <w:proofErr w:type="spellStart"/>
      <w:r w:rsidRPr="00AE3DA1">
        <w:rPr>
          <w:rFonts w:ascii="Calibri" w:hAnsi="Calibri" w:cs="Calibri"/>
          <w:i/>
          <w:iCs/>
          <w:sz w:val="17"/>
          <w:szCs w:val="17"/>
        </w:rPr>
        <w:t>hais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tias</w:t>
      </w:r>
      <w:proofErr w:type="spellEnd"/>
      <w:ins w:id="108" w:author="Fong RERHANG" w:date="2021-05-27T22:03:00Z">
        <w:r w:rsidR="00F81FF9">
          <w:rPr>
            <w:rFonts w:ascii="Calibri" w:hAnsi="Calibri" w:cs="Calibri"/>
            <w:i/>
            <w:iCs/>
            <w:sz w:val="17"/>
            <w:szCs w:val="17"/>
          </w:rPr>
          <w:t xml:space="preserve"> </w:t>
        </w:r>
        <w:proofErr w:type="spellStart"/>
        <w:r w:rsidR="00F81FF9">
          <w:rPr>
            <w:rFonts w:ascii="Calibri" w:hAnsi="Calibri" w:cs="Calibri"/>
            <w:i/>
            <w:iCs/>
            <w:sz w:val="17"/>
            <w:szCs w:val="17"/>
          </w:rPr>
          <w:t>muaj</w:t>
        </w:r>
        <w:proofErr w:type="spellEnd"/>
        <w:r w:rsidR="00F81FF9">
          <w:rPr>
            <w:rFonts w:ascii="Calibri" w:hAnsi="Calibri" w:cs="Calibri"/>
            <w:i/>
            <w:iCs/>
            <w:sz w:val="17"/>
            <w:szCs w:val="17"/>
          </w:rPr>
          <w:t xml:space="preserve"> </w:t>
        </w:r>
        <w:proofErr w:type="spellStart"/>
        <w:r w:rsidR="00F81FF9">
          <w:rPr>
            <w:rFonts w:ascii="Calibri" w:hAnsi="Calibri" w:cs="Calibri"/>
            <w:i/>
            <w:iCs/>
            <w:sz w:val="17"/>
            <w:szCs w:val="17"/>
          </w:rPr>
          <w:t>kab</w:t>
        </w:r>
        <w:proofErr w:type="spellEnd"/>
        <w:r w:rsidR="00F81FF9">
          <w:rPr>
            <w:rFonts w:ascii="Calibri" w:hAnsi="Calibri" w:cs="Calibri"/>
            <w:i/>
            <w:iCs/>
            <w:sz w:val="17"/>
            <w:szCs w:val="17"/>
          </w:rPr>
          <w:t xml:space="preserve"> mob</w:t>
        </w:r>
      </w:ins>
      <w:r w:rsidRPr="00AE3DA1">
        <w:rPr>
          <w:rFonts w:ascii="Calibri" w:hAnsi="Calibri" w:cs="Calibri"/>
          <w:i/>
          <w:iCs/>
          <w:sz w:val="17"/>
          <w:szCs w:val="17"/>
        </w:rPr>
        <w:t xml:space="preserve"> COVID 1</w:t>
      </w:r>
      <w:ins w:id="109" w:author="Fong RERHANG" w:date="2021-05-27T22:03:00Z">
        <w:r w:rsidR="00F81FF9">
          <w:rPr>
            <w:rFonts w:ascii="Calibri" w:hAnsi="Calibri" w:cs="Calibri"/>
            <w:i/>
            <w:iCs/>
            <w:sz w:val="17"/>
            <w:szCs w:val="17"/>
          </w:rPr>
          <w:t>9</w:t>
        </w:r>
      </w:ins>
      <w:del w:id="110" w:author="Fong RERHANG" w:date="2021-05-27T22:03:00Z">
        <w:r w:rsidRPr="00AE3DA1" w:rsidDel="00F81FF9">
          <w:rPr>
            <w:rFonts w:ascii="Calibri" w:hAnsi="Calibri" w:cs="Calibri"/>
            <w:i/>
            <w:iCs/>
            <w:sz w:val="17"/>
            <w:szCs w:val="17"/>
          </w:rPr>
          <w:delText>0</w:delText>
        </w:r>
      </w:del>
      <w:r w:rsidRPr="00AE3DA1">
        <w:rPr>
          <w:rFonts w:ascii="Calibri" w:hAnsi="Calibri" w:cs="Calibri"/>
          <w:i/>
          <w:iCs/>
          <w:sz w:val="17"/>
          <w:szCs w:val="17"/>
        </w:rPr>
        <w:t xml:space="preserve"> </w:t>
      </w:r>
      <w:ins w:id="111" w:author="Fong RERHANG" w:date="2021-05-27T22:03:00Z">
        <w:r w:rsidR="00F81FF9">
          <w:rPr>
            <w:rFonts w:ascii="Calibri" w:hAnsi="Calibri" w:cs="Calibri"/>
            <w:i/>
            <w:iCs/>
            <w:sz w:val="17"/>
            <w:szCs w:val="17"/>
          </w:rPr>
          <w:t>si</w:t>
        </w:r>
      </w:ins>
      <w:ins w:id="112" w:author="Fong RERHANG" w:date="2021-05-27T22:04:00Z">
        <w:r w:rsidR="00F81FF9">
          <w:rPr>
            <w:rFonts w:ascii="Calibri" w:hAnsi="Calibri" w:cs="Calibri"/>
            <w:i/>
            <w:iCs/>
            <w:sz w:val="17"/>
            <w:szCs w:val="17"/>
          </w:rPr>
          <w:t xml:space="preserve">b </w:t>
        </w:r>
      </w:ins>
      <w:proofErr w:type="spellStart"/>
      <w:r w:rsidRPr="00AE3DA1">
        <w:rPr>
          <w:rFonts w:ascii="Calibri" w:hAnsi="Calibri" w:cs="Calibri"/>
          <w:i/>
          <w:iCs/>
          <w:sz w:val="17"/>
          <w:szCs w:val="17"/>
        </w:rPr>
        <w:t>kis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thoob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txuas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qhov</w:t>
      </w:r>
      <w:proofErr w:type="spellEnd"/>
      <w:r w:rsidRPr="00AE3DA1">
        <w:rPr>
          <w:rFonts w:ascii="Calibri" w:hAnsi="Calibri" w:cs="Calibri"/>
          <w:i/>
          <w:iCs/>
          <w:sz w:val="17"/>
          <w:szCs w:val="17"/>
        </w:rPr>
        <w:t>.</w:t>
      </w:r>
    </w:p>
    <w:p w14:paraId="0CC7578E" w14:textId="096BFA25" w:rsidR="004D0EFF" w:rsidRPr="003D7139" w:rsidRDefault="004D0EFF">
      <w:pPr>
        <w:rPr>
          <w:rFonts w:cs="Angsana New"/>
          <w:sz w:val="17"/>
          <w:szCs w:val="17"/>
        </w:rPr>
        <w:pPrChange w:id="113" w:author="Fong RERHANG" w:date="2021-05-27T22:07:00Z">
          <w:pPr>
            <w:jc w:val="both"/>
          </w:pPr>
        </w:pPrChange>
      </w:pPr>
      <w:proofErr w:type="spellStart"/>
      <w:r w:rsidRPr="003D7139">
        <w:rPr>
          <w:rFonts w:ascii="Arial" w:hAnsi="Arial" w:cs="Arial"/>
          <w:b/>
          <w:bCs/>
          <w:sz w:val="17"/>
          <w:szCs w:val="17"/>
        </w:rPr>
        <w:lastRenderedPageBreak/>
        <w:t>Piav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qhia</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txheej</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xyuas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khaws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cias</w:t>
      </w:r>
      <w:proofErr w:type="spellEnd"/>
      <w:r w:rsidRPr="003D7139">
        <w:rPr>
          <w:rFonts w:ascii="Arial" w:hAnsi="Arial" w:cs="Arial"/>
          <w:b/>
          <w:bCs/>
          <w:sz w:val="17"/>
          <w:szCs w:val="17"/>
        </w:rPr>
        <w:t xml:space="preserve">, los sis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ntawv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ceeb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toom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nyob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hauv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siab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txhawm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no: </w:t>
      </w:r>
      <w:proofErr w:type="spellStart"/>
      <w:r w:rsidR="002E223E" w:rsidRPr="00F81FF9">
        <w:rPr>
          <w:rFonts w:ascii="Calibri" w:hAnsi="Calibri" w:cs="Calibri"/>
          <w:i/>
          <w:iCs/>
          <w:sz w:val="17"/>
          <w:szCs w:val="17"/>
          <w:rPrChange w:id="114" w:author="Fong RERHANG" w:date="2021-05-27T22:05:00Z">
            <w:rPr>
              <w:rFonts w:ascii="Calibri" w:hAnsi="Calibri" w:cs="Calibri"/>
              <w:sz w:val="17"/>
              <w:szCs w:val="17"/>
            </w:rPr>
          </w:rPrChange>
        </w:rPr>
        <w:t>Lub</w:t>
      </w:r>
      <w:proofErr w:type="spellEnd"/>
      <w:r w:rsidR="002E223E" w:rsidRPr="00F81FF9">
        <w:rPr>
          <w:rFonts w:ascii="Calibri" w:hAnsi="Calibri" w:cs="Calibri"/>
          <w:i/>
          <w:iCs/>
          <w:sz w:val="17"/>
          <w:szCs w:val="17"/>
          <w:rPrChange w:id="11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16" w:author="Fong RERHANG" w:date="2021-05-27T22:05:00Z">
            <w:rPr>
              <w:rFonts w:ascii="Calibri" w:hAnsi="Calibri" w:cs="Calibri"/>
              <w:sz w:val="17"/>
              <w:szCs w:val="17"/>
            </w:rPr>
          </w:rPrChange>
        </w:rPr>
        <w:t>cheeb</w:t>
      </w:r>
      <w:proofErr w:type="spellEnd"/>
      <w:r w:rsidR="002E223E" w:rsidRPr="00F81FF9">
        <w:rPr>
          <w:rFonts w:ascii="Calibri" w:hAnsi="Calibri" w:cs="Calibri"/>
          <w:i/>
          <w:iCs/>
          <w:sz w:val="17"/>
          <w:szCs w:val="17"/>
          <w:rPrChange w:id="11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18" w:author="Fong RERHANG" w:date="2021-05-27T22:05:00Z">
            <w:rPr>
              <w:rFonts w:ascii="Calibri" w:hAnsi="Calibri" w:cs="Calibri"/>
              <w:sz w:val="17"/>
              <w:szCs w:val="17"/>
            </w:rPr>
          </w:rPrChange>
        </w:rPr>
        <w:t>tsam</w:t>
      </w:r>
      <w:proofErr w:type="spellEnd"/>
      <w:r w:rsidR="002E223E" w:rsidRPr="00F81FF9">
        <w:rPr>
          <w:rFonts w:ascii="Calibri" w:hAnsi="Calibri" w:cs="Calibri"/>
          <w:i/>
          <w:iCs/>
          <w:sz w:val="17"/>
          <w:szCs w:val="17"/>
          <w:rPrChange w:id="11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20" w:author="Fong RERHANG" w:date="2021-05-27T22:05:00Z">
            <w:rPr>
              <w:rFonts w:ascii="Calibri" w:hAnsi="Calibri" w:cs="Calibri"/>
              <w:sz w:val="17"/>
              <w:szCs w:val="17"/>
            </w:rPr>
          </w:rPrChange>
        </w:rPr>
        <w:t>tsev</w:t>
      </w:r>
      <w:proofErr w:type="spellEnd"/>
      <w:r w:rsidR="002E223E" w:rsidRPr="00F81FF9">
        <w:rPr>
          <w:rFonts w:ascii="Calibri" w:hAnsi="Calibri" w:cs="Calibri"/>
          <w:i/>
          <w:iCs/>
          <w:sz w:val="17"/>
          <w:szCs w:val="17"/>
          <w:rPrChange w:id="12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22" w:author="Fong RERHANG" w:date="2021-05-27T22:05:00Z">
            <w:rPr>
              <w:rFonts w:ascii="Calibri" w:hAnsi="Calibri" w:cs="Calibri"/>
              <w:sz w:val="17"/>
              <w:szCs w:val="17"/>
            </w:rPr>
          </w:rPrChange>
        </w:rPr>
        <w:t>kawm</w:t>
      </w:r>
      <w:proofErr w:type="spellEnd"/>
      <w:r w:rsidR="002E223E" w:rsidRPr="00F81FF9">
        <w:rPr>
          <w:rFonts w:ascii="Calibri" w:hAnsi="Calibri" w:cs="Calibri"/>
          <w:i/>
          <w:iCs/>
          <w:sz w:val="17"/>
          <w:szCs w:val="17"/>
          <w:rPrChange w:id="12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24" w:author="Fong RERHANG" w:date="2021-05-27T22:05:00Z">
            <w:rPr>
              <w:rFonts w:ascii="Calibri" w:hAnsi="Calibri" w:cs="Calibri"/>
              <w:sz w:val="17"/>
              <w:szCs w:val="17"/>
            </w:rPr>
          </w:rPrChange>
        </w:rPr>
        <w:t>ntawv</w:t>
      </w:r>
      <w:proofErr w:type="spellEnd"/>
      <w:r w:rsidR="002E223E" w:rsidRPr="00F81FF9">
        <w:rPr>
          <w:rFonts w:ascii="Calibri" w:hAnsi="Calibri" w:cs="Calibri"/>
          <w:i/>
          <w:iCs/>
          <w:sz w:val="17"/>
          <w:szCs w:val="17"/>
          <w:rPrChange w:id="12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26" w:author="Fong RERHANG" w:date="2021-05-27T22:05:00Z">
            <w:rPr>
              <w:rFonts w:ascii="Calibri" w:hAnsi="Calibri" w:cs="Calibri"/>
              <w:sz w:val="17"/>
              <w:szCs w:val="17"/>
            </w:rPr>
          </w:rPrChange>
        </w:rPr>
        <w:t>npaj</w:t>
      </w:r>
      <w:proofErr w:type="spellEnd"/>
      <w:r w:rsidR="002E223E" w:rsidRPr="00F81FF9">
        <w:rPr>
          <w:rFonts w:ascii="Calibri" w:hAnsi="Calibri" w:cs="Calibri"/>
          <w:i/>
          <w:iCs/>
          <w:sz w:val="17"/>
          <w:szCs w:val="17"/>
          <w:rPrChange w:id="12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28" w:author="Fong RERHANG" w:date="2021-05-27T22:05:00Z">
            <w:rPr>
              <w:rFonts w:ascii="Calibri" w:hAnsi="Calibri" w:cs="Calibri"/>
              <w:sz w:val="17"/>
              <w:szCs w:val="17"/>
            </w:rPr>
          </w:rPrChange>
        </w:rPr>
        <w:t>siab</w:t>
      </w:r>
      <w:proofErr w:type="spellEnd"/>
      <w:r w:rsidR="002E223E" w:rsidRPr="00F81FF9">
        <w:rPr>
          <w:rFonts w:ascii="Calibri" w:hAnsi="Calibri" w:cs="Calibri"/>
          <w:i/>
          <w:iCs/>
          <w:sz w:val="17"/>
          <w:szCs w:val="17"/>
          <w:rPrChange w:id="12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30" w:author="Fong RERHANG" w:date="2021-05-27T22:05:00Z">
            <w:rPr>
              <w:rFonts w:ascii="Calibri" w:hAnsi="Calibri" w:cs="Calibri"/>
              <w:sz w:val="17"/>
              <w:szCs w:val="17"/>
            </w:rPr>
          </w:rPrChange>
        </w:rPr>
        <w:t>xyuas</w:t>
      </w:r>
      <w:proofErr w:type="spellEnd"/>
      <w:r w:rsidR="002E223E" w:rsidRPr="00F81FF9">
        <w:rPr>
          <w:rFonts w:ascii="Calibri" w:hAnsi="Calibri" w:cs="Calibri"/>
          <w:i/>
          <w:iCs/>
          <w:sz w:val="17"/>
          <w:szCs w:val="17"/>
          <w:rPrChange w:id="13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32"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13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34" w:author="Fong RERHANG" w:date="2021-05-27T22:05:00Z">
            <w:rPr>
              <w:rFonts w:ascii="Calibri" w:hAnsi="Calibri" w:cs="Calibri"/>
              <w:sz w:val="17"/>
              <w:szCs w:val="17"/>
            </w:rPr>
          </w:rPrChange>
        </w:rPr>
        <w:t>ntaub</w:t>
      </w:r>
      <w:proofErr w:type="spellEnd"/>
      <w:r w:rsidR="002E223E" w:rsidRPr="00F81FF9">
        <w:rPr>
          <w:rFonts w:ascii="Calibri" w:hAnsi="Calibri" w:cs="Calibri"/>
          <w:i/>
          <w:iCs/>
          <w:sz w:val="17"/>
          <w:szCs w:val="17"/>
          <w:rPrChange w:id="13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36" w:author="Fong RERHANG" w:date="2021-05-27T22:05:00Z">
            <w:rPr>
              <w:rFonts w:ascii="Calibri" w:hAnsi="Calibri" w:cs="Calibri"/>
              <w:sz w:val="17"/>
              <w:szCs w:val="17"/>
            </w:rPr>
          </w:rPrChange>
        </w:rPr>
        <w:t>ntawv</w:t>
      </w:r>
      <w:proofErr w:type="spellEnd"/>
      <w:r w:rsidR="002E223E" w:rsidRPr="00F81FF9">
        <w:rPr>
          <w:rFonts w:ascii="Calibri" w:hAnsi="Calibri" w:cs="Calibri"/>
          <w:i/>
          <w:iCs/>
          <w:sz w:val="17"/>
          <w:szCs w:val="17"/>
          <w:rPrChange w:id="13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38" w:author="Fong RERHANG" w:date="2021-05-27T22:05:00Z">
            <w:rPr>
              <w:rFonts w:ascii="Calibri" w:hAnsi="Calibri" w:cs="Calibri"/>
              <w:sz w:val="17"/>
              <w:szCs w:val="17"/>
            </w:rPr>
          </w:rPrChange>
        </w:rPr>
        <w:t>kom</w:t>
      </w:r>
      <w:proofErr w:type="spellEnd"/>
      <w:r w:rsidR="002E223E" w:rsidRPr="00F81FF9">
        <w:rPr>
          <w:rFonts w:ascii="Calibri" w:hAnsi="Calibri" w:cs="Calibri"/>
          <w:i/>
          <w:iCs/>
          <w:sz w:val="17"/>
          <w:szCs w:val="17"/>
          <w:rPrChange w:id="13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40" w:author="Fong RERHANG" w:date="2021-05-27T22:05:00Z">
            <w:rPr>
              <w:rFonts w:ascii="Calibri" w:hAnsi="Calibri" w:cs="Calibri"/>
              <w:sz w:val="17"/>
              <w:szCs w:val="17"/>
            </w:rPr>
          </w:rPrChange>
        </w:rPr>
        <w:t>rov</w:t>
      </w:r>
      <w:proofErr w:type="spellEnd"/>
      <w:r w:rsidR="002E223E" w:rsidRPr="00F81FF9">
        <w:rPr>
          <w:rFonts w:ascii="Calibri" w:hAnsi="Calibri" w:cs="Calibri"/>
          <w:i/>
          <w:iCs/>
          <w:sz w:val="17"/>
          <w:szCs w:val="17"/>
          <w:rPrChange w:id="14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42" w:author="Fong RERHANG" w:date="2021-05-27T22:05:00Z">
            <w:rPr>
              <w:rFonts w:ascii="Calibri" w:hAnsi="Calibri" w:cs="Calibri"/>
              <w:sz w:val="17"/>
              <w:szCs w:val="17"/>
            </w:rPr>
          </w:rPrChange>
        </w:rPr>
        <w:t>qhia</w:t>
      </w:r>
      <w:proofErr w:type="spellEnd"/>
      <w:r w:rsidR="002E223E" w:rsidRPr="00F81FF9">
        <w:rPr>
          <w:rFonts w:ascii="Calibri" w:hAnsi="Calibri" w:cs="Calibri"/>
          <w:i/>
          <w:iCs/>
          <w:sz w:val="17"/>
          <w:szCs w:val="17"/>
          <w:rPrChange w:id="14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44" w:author="Fong RERHANG" w:date="2021-05-27T22:05:00Z">
            <w:rPr>
              <w:rFonts w:ascii="Calibri" w:hAnsi="Calibri" w:cs="Calibri"/>
              <w:sz w:val="17"/>
              <w:szCs w:val="17"/>
            </w:rPr>
          </w:rPrChange>
        </w:rPr>
        <w:t>qhov</w:t>
      </w:r>
      <w:proofErr w:type="spellEnd"/>
      <w:r w:rsidR="002E223E" w:rsidRPr="00F81FF9">
        <w:rPr>
          <w:rFonts w:ascii="Calibri" w:hAnsi="Calibri" w:cs="Calibri"/>
          <w:i/>
          <w:iCs/>
          <w:sz w:val="17"/>
          <w:szCs w:val="17"/>
          <w:rPrChange w:id="14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46" w:author="Fong RERHANG" w:date="2021-05-27T22:05:00Z">
            <w:rPr>
              <w:rFonts w:ascii="Calibri" w:hAnsi="Calibri" w:cs="Calibri"/>
              <w:sz w:val="17"/>
              <w:szCs w:val="17"/>
            </w:rPr>
          </w:rPrChange>
        </w:rPr>
        <w:t>tsim</w:t>
      </w:r>
      <w:proofErr w:type="spellEnd"/>
      <w:r w:rsidR="002E223E" w:rsidRPr="00F81FF9">
        <w:rPr>
          <w:rFonts w:ascii="Calibri" w:hAnsi="Calibri" w:cs="Calibri"/>
          <w:i/>
          <w:iCs/>
          <w:sz w:val="17"/>
          <w:szCs w:val="17"/>
          <w:rPrChange w:id="14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48" w:author="Fong RERHANG" w:date="2021-05-27T22:05:00Z">
            <w:rPr>
              <w:rFonts w:ascii="Calibri" w:hAnsi="Calibri" w:cs="Calibri"/>
              <w:sz w:val="17"/>
              <w:szCs w:val="17"/>
            </w:rPr>
          </w:rPrChange>
        </w:rPr>
        <w:t>nyog</w:t>
      </w:r>
      <w:proofErr w:type="spellEnd"/>
      <w:r w:rsidR="002E223E" w:rsidRPr="00F81FF9">
        <w:rPr>
          <w:rFonts w:ascii="Calibri" w:hAnsi="Calibri" w:cs="Calibri"/>
          <w:i/>
          <w:iCs/>
          <w:sz w:val="17"/>
          <w:szCs w:val="17"/>
          <w:rPrChange w:id="149" w:author="Fong RERHANG" w:date="2021-05-27T22:05:00Z">
            <w:rPr>
              <w:rFonts w:ascii="Calibri" w:hAnsi="Calibri" w:cs="Calibri"/>
              <w:sz w:val="17"/>
              <w:szCs w:val="17"/>
            </w:rPr>
          </w:rPrChange>
        </w:rPr>
        <w:t xml:space="preserve"> tau </w:t>
      </w:r>
      <w:proofErr w:type="spellStart"/>
      <w:r w:rsidR="002E223E" w:rsidRPr="00F81FF9">
        <w:rPr>
          <w:rFonts w:ascii="Calibri" w:hAnsi="Calibri" w:cs="Calibri"/>
          <w:i/>
          <w:iCs/>
          <w:sz w:val="17"/>
          <w:szCs w:val="17"/>
          <w:rPrChange w:id="150" w:author="Fong RERHANG" w:date="2021-05-27T22:05:00Z">
            <w:rPr>
              <w:rFonts w:ascii="Calibri" w:hAnsi="Calibri" w:cs="Calibri"/>
              <w:sz w:val="17"/>
              <w:szCs w:val="17"/>
            </w:rPr>
          </w:rPrChange>
        </w:rPr>
        <w:t>thiab</w:t>
      </w:r>
      <w:proofErr w:type="spellEnd"/>
      <w:r w:rsidR="002E223E" w:rsidRPr="00F81FF9">
        <w:rPr>
          <w:rFonts w:ascii="Calibri" w:hAnsi="Calibri" w:cs="Calibri"/>
          <w:i/>
          <w:iCs/>
          <w:sz w:val="17"/>
          <w:szCs w:val="17"/>
          <w:rPrChange w:id="15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52"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15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54" w:author="Fong RERHANG" w:date="2021-05-27T22:05:00Z">
            <w:rPr>
              <w:rFonts w:ascii="Calibri" w:hAnsi="Calibri" w:cs="Calibri"/>
              <w:sz w:val="17"/>
              <w:szCs w:val="17"/>
            </w:rPr>
          </w:rPrChange>
        </w:rPr>
        <w:t>thov</w:t>
      </w:r>
      <w:proofErr w:type="spellEnd"/>
      <w:r w:rsidR="002E223E" w:rsidRPr="00F81FF9">
        <w:rPr>
          <w:rFonts w:ascii="Calibri" w:hAnsi="Calibri" w:cs="Calibri"/>
          <w:i/>
          <w:iCs/>
          <w:sz w:val="17"/>
          <w:szCs w:val="17"/>
          <w:rPrChange w:id="15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56" w:author="Fong RERHANG" w:date="2021-05-27T22:05:00Z">
            <w:rPr>
              <w:rFonts w:ascii="Calibri" w:hAnsi="Calibri" w:cs="Calibri"/>
              <w:sz w:val="17"/>
              <w:szCs w:val="17"/>
            </w:rPr>
          </w:rPrChange>
        </w:rPr>
        <w:t>ntawm</w:t>
      </w:r>
      <w:proofErr w:type="spellEnd"/>
      <w:r w:rsidR="002E223E" w:rsidRPr="00F81FF9">
        <w:rPr>
          <w:rFonts w:ascii="Calibri" w:hAnsi="Calibri" w:cs="Calibri"/>
          <w:i/>
          <w:iCs/>
          <w:sz w:val="17"/>
          <w:szCs w:val="17"/>
          <w:rPrChange w:id="157" w:author="Fong RERHANG" w:date="2021-05-27T22:05:00Z">
            <w:rPr>
              <w:rFonts w:ascii="Calibri" w:hAnsi="Calibri" w:cs="Calibri"/>
              <w:sz w:val="17"/>
              <w:szCs w:val="17"/>
            </w:rPr>
          </w:rPrChange>
        </w:rPr>
        <w:t xml:space="preserve"> FAPE </w:t>
      </w:r>
      <w:proofErr w:type="spellStart"/>
      <w:r w:rsidR="002E223E" w:rsidRPr="00F81FF9">
        <w:rPr>
          <w:rFonts w:ascii="Calibri" w:hAnsi="Calibri" w:cs="Calibri"/>
          <w:i/>
          <w:iCs/>
          <w:sz w:val="17"/>
          <w:szCs w:val="17"/>
          <w:rPrChange w:id="158" w:author="Fong RERHANG" w:date="2021-05-27T22:05:00Z">
            <w:rPr>
              <w:rFonts w:ascii="Calibri" w:hAnsi="Calibri" w:cs="Calibri"/>
              <w:sz w:val="17"/>
              <w:szCs w:val="17"/>
            </w:rPr>
          </w:rPrChange>
        </w:rPr>
        <w:t>rau</w:t>
      </w:r>
      <w:proofErr w:type="spellEnd"/>
      <w:r w:rsidR="002E223E" w:rsidRPr="00F81FF9">
        <w:rPr>
          <w:rFonts w:ascii="Calibri" w:hAnsi="Calibri" w:cs="Calibri"/>
          <w:i/>
          <w:iCs/>
          <w:sz w:val="17"/>
          <w:szCs w:val="17"/>
          <w:rPrChange w:id="159" w:author="Fong RERHANG" w:date="2021-05-27T22:05:00Z">
            <w:rPr>
              <w:rFonts w:ascii="Calibri" w:hAnsi="Calibri" w:cs="Calibri"/>
              <w:sz w:val="17"/>
              <w:szCs w:val="17"/>
            </w:rPr>
          </w:rPrChange>
        </w:rPr>
        <w:t xml:space="preserve"> Skylar. Kev </w:t>
      </w:r>
      <w:proofErr w:type="spellStart"/>
      <w:r w:rsidR="00EF7269" w:rsidRPr="00F81FF9">
        <w:rPr>
          <w:rFonts w:ascii="Calibri" w:hAnsi="Calibri" w:cs="Calibri"/>
          <w:i/>
          <w:iCs/>
          <w:sz w:val="17"/>
          <w:szCs w:val="17"/>
          <w:rPrChange w:id="160" w:author="Fong RERHANG" w:date="2021-05-27T22:05:00Z">
            <w:rPr>
              <w:rFonts w:ascii="Calibri" w:hAnsi="Calibri" w:cs="Calibri"/>
              <w:sz w:val="17"/>
              <w:szCs w:val="17"/>
            </w:rPr>
          </w:rPrChange>
        </w:rPr>
        <w:t>ntsuam</w:t>
      </w:r>
      <w:proofErr w:type="spellEnd"/>
      <w:r w:rsidR="00EF7269" w:rsidRPr="00F81FF9">
        <w:rPr>
          <w:rFonts w:ascii="Calibri" w:hAnsi="Calibri" w:cs="Calibri"/>
          <w:i/>
          <w:iCs/>
          <w:sz w:val="17"/>
          <w:szCs w:val="17"/>
          <w:rPrChange w:id="16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62" w:author="Fong RERHANG" w:date="2021-05-27T22:05:00Z">
            <w:rPr>
              <w:rFonts w:ascii="Calibri" w:hAnsi="Calibri" w:cs="Calibri"/>
              <w:sz w:val="17"/>
              <w:szCs w:val="17"/>
            </w:rPr>
          </w:rPrChange>
        </w:rPr>
        <w:t>xyuas</w:t>
      </w:r>
      <w:proofErr w:type="spellEnd"/>
      <w:r w:rsidR="002E223E" w:rsidRPr="00F81FF9">
        <w:rPr>
          <w:rFonts w:ascii="Calibri" w:hAnsi="Calibri" w:cs="Calibri"/>
          <w:i/>
          <w:iCs/>
          <w:sz w:val="17"/>
          <w:szCs w:val="17"/>
          <w:rPrChange w:id="16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64"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16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66" w:author="Fong RERHANG" w:date="2021-05-27T22:05:00Z">
            <w:rPr>
              <w:rFonts w:ascii="Calibri" w:hAnsi="Calibri" w:cs="Calibri"/>
              <w:sz w:val="17"/>
              <w:szCs w:val="17"/>
            </w:rPr>
          </w:rPrChange>
        </w:rPr>
        <w:t>ntaub</w:t>
      </w:r>
      <w:proofErr w:type="spellEnd"/>
      <w:r w:rsidR="002E223E" w:rsidRPr="00F81FF9">
        <w:rPr>
          <w:rFonts w:ascii="Calibri" w:hAnsi="Calibri" w:cs="Calibri"/>
          <w:i/>
          <w:iCs/>
          <w:sz w:val="17"/>
          <w:szCs w:val="17"/>
          <w:rPrChange w:id="16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68" w:author="Fong RERHANG" w:date="2021-05-27T22:05:00Z">
            <w:rPr>
              <w:rFonts w:ascii="Calibri" w:hAnsi="Calibri" w:cs="Calibri"/>
              <w:sz w:val="17"/>
              <w:szCs w:val="17"/>
            </w:rPr>
          </w:rPrChange>
        </w:rPr>
        <w:t>ntawv</w:t>
      </w:r>
      <w:proofErr w:type="spellEnd"/>
      <w:r w:rsidR="002E223E" w:rsidRPr="00F81FF9">
        <w:rPr>
          <w:rFonts w:ascii="Calibri" w:hAnsi="Calibri" w:cs="Calibri"/>
          <w:i/>
          <w:iCs/>
          <w:sz w:val="17"/>
          <w:szCs w:val="17"/>
          <w:rPrChange w:id="16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70" w:author="Fong RERHANG" w:date="2021-05-27T22:05:00Z">
            <w:rPr>
              <w:rFonts w:ascii="Calibri" w:hAnsi="Calibri" w:cs="Calibri"/>
              <w:sz w:val="17"/>
              <w:szCs w:val="17"/>
            </w:rPr>
          </w:rPrChange>
        </w:rPr>
        <w:t>teev</w:t>
      </w:r>
      <w:proofErr w:type="spellEnd"/>
      <w:r w:rsidR="002E223E" w:rsidRPr="00F81FF9">
        <w:rPr>
          <w:rFonts w:ascii="Calibri" w:hAnsi="Calibri" w:cs="Calibri"/>
          <w:i/>
          <w:iCs/>
          <w:sz w:val="17"/>
          <w:szCs w:val="17"/>
          <w:rPrChange w:id="17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72"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17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74" w:author="Fong RERHANG" w:date="2021-05-27T22:05:00Z">
            <w:rPr>
              <w:rFonts w:ascii="Calibri" w:hAnsi="Calibri" w:cs="Calibri"/>
              <w:sz w:val="17"/>
              <w:szCs w:val="17"/>
            </w:rPr>
          </w:rPrChange>
        </w:rPr>
        <w:t>kawm</w:t>
      </w:r>
      <w:proofErr w:type="spellEnd"/>
      <w:r w:rsidR="002E223E" w:rsidRPr="00F81FF9">
        <w:rPr>
          <w:rFonts w:ascii="Calibri" w:hAnsi="Calibri" w:cs="Calibri"/>
          <w:i/>
          <w:iCs/>
          <w:sz w:val="17"/>
          <w:szCs w:val="17"/>
          <w:rPrChange w:id="17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76" w:author="Fong RERHANG" w:date="2021-05-27T22:05:00Z">
            <w:rPr>
              <w:rFonts w:ascii="Calibri" w:hAnsi="Calibri" w:cs="Calibri"/>
              <w:sz w:val="17"/>
              <w:szCs w:val="17"/>
            </w:rPr>
          </w:rPrChange>
        </w:rPr>
        <w:t>ntaub</w:t>
      </w:r>
      <w:proofErr w:type="spellEnd"/>
      <w:r w:rsidR="002E223E" w:rsidRPr="00F81FF9">
        <w:rPr>
          <w:rFonts w:ascii="Calibri" w:hAnsi="Calibri" w:cs="Calibri"/>
          <w:i/>
          <w:iCs/>
          <w:sz w:val="17"/>
          <w:szCs w:val="17"/>
          <w:rPrChange w:id="17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78" w:author="Fong RERHANG" w:date="2021-05-27T22:05:00Z">
            <w:rPr>
              <w:rFonts w:ascii="Calibri" w:hAnsi="Calibri" w:cs="Calibri"/>
              <w:sz w:val="17"/>
              <w:szCs w:val="17"/>
            </w:rPr>
          </w:rPrChange>
        </w:rPr>
        <w:t>ntawv</w:t>
      </w:r>
      <w:proofErr w:type="spellEnd"/>
      <w:r w:rsidR="002E223E" w:rsidRPr="00F81FF9">
        <w:rPr>
          <w:rFonts w:ascii="Calibri" w:hAnsi="Calibri" w:cs="Calibri"/>
          <w:i/>
          <w:iCs/>
          <w:sz w:val="17"/>
          <w:szCs w:val="17"/>
          <w:rPrChange w:id="17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80" w:author="Fong RERHANG" w:date="2021-05-27T22:05:00Z">
            <w:rPr>
              <w:rFonts w:ascii="Calibri" w:hAnsi="Calibri" w:cs="Calibri"/>
              <w:sz w:val="17"/>
              <w:szCs w:val="17"/>
            </w:rPr>
          </w:rPrChange>
        </w:rPr>
        <w:t>muab</w:t>
      </w:r>
      <w:proofErr w:type="spellEnd"/>
      <w:r w:rsidR="002E223E" w:rsidRPr="00F81FF9">
        <w:rPr>
          <w:rFonts w:ascii="Calibri" w:hAnsi="Calibri" w:cs="Calibri"/>
          <w:i/>
          <w:iCs/>
          <w:sz w:val="17"/>
          <w:szCs w:val="17"/>
          <w:rPrChange w:id="181" w:author="Fong RERHANG" w:date="2021-05-27T22:05:00Z">
            <w:rPr>
              <w:rFonts w:ascii="Calibri" w:hAnsi="Calibri" w:cs="Calibri"/>
              <w:sz w:val="17"/>
              <w:szCs w:val="17"/>
            </w:rPr>
          </w:rPrChange>
        </w:rPr>
        <w:t xml:space="preserve"> los </w:t>
      </w:r>
      <w:proofErr w:type="spellStart"/>
      <w:r w:rsidR="002E223E" w:rsidRPr="00F81FF9">
        <w:rPr>
          <w:rFonts w:ascii="Calibri" w:hAnsi="Calibri" w:cs="Calibri"/>
          <w:i/>
          <w:iCs/>
          <w:sz w:val="17"/>
          <w:szCs w:val="17"/>
          <w:rPrChange w:id="182" w:author="Fong RERHANG" w:date="2021-05-27T22:05:00Z">
            <w:rPr>
              <w:rFonts w:ascii="Calibri" w:hAnsi="Calibri" w:cs="Calibri"/>
              <w:sz w:val="17"/>
              <w:szCs w:val="17"/>
            </w:rPr>
          </w:rPrChange>
        </w:rPr>
        <w:t>ntawm</w:t>
      </w:r>
      <w:proofErr w:type="spellEnd"/>
      <w:r w:rsidR="002E223E" w:rsidRPr="00F81FF9">
        <w:rPr>
          <w:rFonts w:ascii="Calibri" w:hAnsi="Calibri" w:cs="Calibri"/>
          <w:i/>
          <w:iCs/>
          <w:sz w:val="17"/>
          <w:szCs w:val="17"/>
          <w:rPrChange w:id="18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84" w:author="Fong RERHANG" w:date="2021-05-27T22:05:00Z">
            <w:rPr>
              <w:rFonts w:ascii="Calibri" w:hAnsi="Calibri" w:cs="Calibri"/>
              <w:sz w:val="17"/>
              <w:szCs w:val="17"/>
            </w:rPr>
          </w:rPrChange>
        </w:rPr>
        <w:t>niam</w:t>
      </w:r>
      <w:proofErr w:type="spellEnd"/>
      <w:r w:rsidR="002E223E" w:rsidRPr="00F81FF9">
        <w:rPr>
          <w:rFonts w:ascii="Calibri" w:hAnsi="Calibri" w:cs="Calibri"/>
          <w:i/>
          <w:iCs/>
          <w:sz w:val="17"/>
          <w:szCs w:val="17"/>
          <w:rPrChange w:id="18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86" w:author="Fong RERHANG" w:date="2021-05-27T22:05:00Z">
            <w:rPr>
              <w:rFonts w:ascii="Calibri" w:hAnsi="Calibri" w:cs="Calibri"/>
              <w:sz w:val="17"/>
              <w:szCs w:val="17"/>
            </w:rPr>
          </w:rPrChange>
        </w:rPr>
        <w:t>txiv</w:t>
      </w:r>
      <w:proofErr w:type="spellEnd"/>
      <w:r w:rsidR="002E223E" w:rsidRPr="00F81FF9">
        <w:rPr>
          <w:rFonts w:ascii="Calibri" w:hAnsi="Calibri" w:cs="Calibri"/>
          <w:i/>
          <w:iCs/>
          <w:sz w:val="17"/>
          <w:szCs w:val="17"/>
          <w:rPrChange w:id="18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88"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18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90" w:author="Fong RERHANG" w:date="2021-05-27T22:05:00Z">
            <w:rPr>
              <w:rFonts w:ascii="Calibri" w:hAnsi="Calibri" w:cs="Calibri"/>
              <w:sz w:val="17"/>
              <w:szCs w:val="17"/>
            </w:rPr>
          </w:rPrChange>
        </w:rPr>
        <w:t>kws</w:t>
      </w:r>
      <w:proofErr w:type="spellEnd"/>
      <w:r w:rsidR="002E223E" w:rsidRPr="00F81FF9">
        <w:rPr>
          <w:rFonts w:ascii="Calibri" w:hAnsi="Calibri" w:cs="Calibri"/>
          <w:i/>
          <w:iCs/>
          <w:sz w:val="17"/>
          <w:szCs w:val="17"/>
          <w:rPrChange w:id="19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92" w:author="Fong RERHANG" w:date="2021-05-27T22:05:00Z">
            <w:rPr>
              <w:rFonts w:ascii="Calibri" w:hAnsi="Calibri" w:cs="Calibri"/>
              <w:sz w:val="17"/>
              <w:szCs w:val="17"/>
            </w:rPr>
          </w:rPrChange>
        </w:rPr>
        <w:t>qhia</w:t>
      </w:r>
      <w:proofErr w:type="spellEnd"/>
      <w:r w:rsidR="002E223E" w:rsidRPr="00F81FF9">
        <w:rPr>
          <w:rFonts w:ascii="Calibri" w:hAnsi="Calibri" w:cs="Calibri"/>
          <w:i/>
          <w:iCs/>
          <w:sz w:val="17"/>
          <w:szCs w:val="17"/>
          <w:rPrChange w:id="19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94" w:author="Fong RERHANG" w:date="2021-05-27T22:05:00Z">
            <w:rPr>
              <w:rFonts w:ascii="Calibri" w:hAnsi="Calibri" w:cs="Calibri"/>
              <w:sz w:val="17"/>
              <w:szCs w:val="17"/>
            </w:rPr>
          </w:rPrChange>
        </w:rPr>
        <w:t>ntawv</w:t>
      </w:r>
      <w:proofErr w:type="spellEnd"/>
      <w:r w:rsidR="002E223E" w:rsidRPr="00F81FF9">
        <w:rPr>
          <w:rFonts w:ascii="Calibri" w:hAnsi="Calibri" w:cs="Calibri"/>
          <w:i/>
          <w:iCs/>
          <w:sz w:val="17"/>
          <w:szCs w:val="17"/>
          <w:rPrChange w:id="19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96"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19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198" w:author="Fong RERHANG" w:date="2021-05-27T22:05:00Z">
            <w:rPr>
              <w:rFonts w:ascii="Calibri" w:hAnsi="Calibri" w:cs="Calibri"/>
              <w:sz w:val="17"/>
              <w:szCs w:val="17"/>
            </w:rPr>
          </w:rPrChange>
        </w:rPr>
        <w:t>muab</w:t>
      </w:r>
      <w:proofErr w:type="spellEnd"/>
      <w:r w:rsidR="002E223E" w:rsidRPr="00F81FF9">
        <w:rPr>
          <w:rFonts w:ascii="Calibri" w:hAnsi="Calibri" w:cs="Calibri"/>
          <w:i/>
          <w:iCs/>
          <w:sz w:val="17"/>
          <w:szCs w:val="17"/>
          <w:rPrChange w:id="19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00"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20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02" w:author="Fong RERHANG" w:date="2021-05-27T22:05:00Z">
            <w:rPr>
              <w:rFonts w:ascii="Calibri" w:hAnsi="Calibri" w:cs="Calibri"/>
              <w:sz w:val="17"/>
              <w:szCs w:val="17"/>
            </w:rPr>
          </w:rPrChange>
        </w:rPr>
        <w:t>pab</w:t>
      </w:r>
      <w:proofErr w:type="spellEnd"/>
      <w:r w:rsidR="002E223E" w:rsidRPr="00F81FF9">
        <w:rPr>
          <w:rFonts w:ascii="Calibri" w:hAnsi="Calibri" w:cs="Calibri"/>
          <w:i/>
          <w:iCs/>
          <w:sz w:val="17"/>
          <w:szCs w:val="17"/>
          <w:rPrChange w:id="20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04" w:author="Fong RERHANG" w:date="2021-05-27T22:05:00Z">
            <w:rPr>
              <w:rFonts w:ascii="Calibri" w:hAnsi="Calibri" w:cs="Calibri"/>
              <w:sz w:val="17"/>
              <w:szCs w:val="17"/>
            </w:rPr>
          </w:rPrChange>
        </w:rPr>
        <w:t>cuam</w:t>
      </w:r>
      <w:proofErr w:type="spellEnd"/>
      <w:r w:rsidR="002E223E" w:rsidRPr="00F81FF9">
        <w:rPr>
          <w:rFonts w:ascii="Calibri" w:hAnsi="Calibri" w:cs="Calibri"/>
          <w:i/>
          <w:iCs/>
          <w:sz w:val="17"/>
          <w:szCs w:val="17"/>
          <w:rPrChange w:id="20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06" w:author="Fong RERHANG" w:date="2021-05-27T22:05:00Z">
            <w:rPr>
              <w:rFonts w:ascii="Calibri" w:hAnsi="Calibri" w:cs="Calibri"/>
              <w:sz w:val="17"/>
              <w:szCs w:val="17"/>
            </w:rPr>
          </w:rPrChange>
        </w:rPr>
        <w:t>cuam</w:t>
      </w:r>
      <w:proofErr w:type="spellEnd"/>
      <w:r w:rsidR="002E223E" w:rsidRPr="00F81FF9">
        <w:rPr>
          <w:rFonts w:ascii="Calibri" w:hAnsi="Calibri" w:cs="Calibri"/>
          <w:i/>
          <w:iCs/>
          <w:sz w:val="17"/>
          <w:szCs w:val="17"/>
          <w:rPrChange w:id="20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08" w:author="Fong RERHANG" w:date="2021-05-27T22:05:00Z">
            <w:rPr>
              <w:rFonts w:ascii="Calibri" w:hAnsi="Calibri" w:cs="Calibri"/>
              <w:sz w:val="17"/>
              <w:szCs w:val="17"/>
            </w:rPr>
          </w:rPrChange>
        </w:rPr>
        <w:t>tshuam</w:t>
      </w:r>
      <w:proofErr w:type="spellEnd"/>
      <w:r w:rsidR="002E223E" w:rsidRPr="00F81FF9">
        <w:rPr>
          <w:rFonts w:ascii="Calibri" w:hAnsi="Calibri" w:cs="Calibri"/>
          <w:i/>
          <w:iCs/>
          <w:sz w:val="17"/>
          <w:szCs w:val="17"/>
          <w:rPrChange w:id="20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10"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21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12"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21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14" w:author="Fong RERHANG" w:date="2021-05-27T22:05:00Z">
            <w:rPr>
              <w:rFonts w:ascii="Calibri" w:hAnsi="Calibri" w:cs="Calibri"/>
              <w:sz w:val="17"/>
              <w:szCs w:val="17"/>
            </w:rPr>
          </w:rPrChange>
        </w:rPr>
        <w:t>soj</w:t>
      </w:r>
      <w:proofErr w:type="spellEnd"/>
      <w:r w:rsidR="002E223E" w:rsidRPr="00F81FF9">
        <w:rPr>
          <w:rFonts w:ascii="Calibri" w:hAnsi="Calibri" w:cs="Calibri"/>
          <w:i/>
          <w:iCs/>
          <w:sz w:val="17"/>
          <w:szCs w:val="17"/>
          <w:rPrChange w:id="21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16" w:author="Fong RERHANG" w:date="2021-05-27T22:05:00Z">
            <w:rPr>
              <w:rFonts w:ascii="Calibri" w:hAnsi="Calibri" w:cs="Calibri"/>
              <w:sz w:val="17"/>
              <w:szCs w:val="17"/>
            </w:rPr>
          </w:rPrChange>
        </w:rPr>
        <w:t>ntsuam</w:t>
      </w:r>
      <w:proofErr w:type="spellEnd"/>
      <w:r w:rsidR="002E223E" w:rsidRPr="00F81FF9">
        <w:rPr>
          <w:rFonts w:ascii="Calibri" w:hAnsi="Calibri" w:cs="Calibri"/>
          <w:i/>
          <w:iCs/>
          <w:sz w:val="17"/>
          <w:szCs w:val="17"/>
          <w:rPrChange w:id="217" w:author="Fong RERHANG" w:date="2021-05-27T22:05:00Z">
            <w:rPr>
              <w:rFonts w:ascii="Calibri" w:hAnsi="Calibri" w:cs="Calibri"/>
              <w:sz w:val="17"/>
              <w:szCs w:val="17"/>
            </w:rPr>
          </w:rPrChange>
        </w:rPr>
        <w:t xml:space="preserve"> tub </w:t>
      </w:r>
      <w:proofErr w:type="spellStart"/>
      <w:r w:rsidR="002E223E" w:rsidRPr="00F81FF9">
        <w:rPr>
          <w:rFonts w:ascii="Calibri" w:hAnsi="Calibri" w:cs="Calibri"/>
          <w:i/>
          <w:iCs/>
          <w:sz w:val="17"/>
          <w:szCs w:val="17"/>
          <w:rPrChange w:id="218" w:author="Fong RERHANG" w:date="2021-05-27T22:05:00Z">
            <w:rPr>
              <w:rFonts w:ascii="Calibri" w:hAnsi="Calibri" w:cs="Calibri"/>
              <w:sz w:val="17"/>
              <w:szCs w:val="17"/>
            </w:rPr>
          </w:rPrChange>
        </w:rPr>
        <w:t>ntxhais</w:t>
      </w:r>
      <w:proofErr w:type="spellEnd"/>
      <w:r w:rsidR="002E223E" w:rsidRPr="00F81FF9">
        <w:rPr>
          <w:rFonts w:ascii="Calibri" w:hAnsi="Calibri" w:cs="Calibri"/>
          <w:i/>
          <w:iCs/>
          <w:sz w:val="17"/>
          <w:szCs w:val="17"/>
          <w:rPrChange w:id="21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20" w:author="Fong RERHANG" w:date="2021-05-27T22:05:00Z">
            <w:rPr>
              <w:rFonts w:ascii="Calibri" w:hAnsi="Calibri" w:cs="Calibri"/>
              <w:sz w:val="17"/>
              <w:szCs w:val="17"/>
            </w:rPr>
          </w:rPrChange>
        </w:rPr>
        <w:t>kawm</w:t>
      </w:r>
      <w:proofErr w:type="spellEnd"/>
      <w:r w:rsidR="002E223E" w:rsidRPr="00F81FF9">
        <w:rPr>
          <w:rFonts w:ascii="Calibri" w:hAnsi="Calibri" w:cs="Calibri"/>
          <w:i/>
          <w:iCs/>
          <w:sz w:val="17"/>
          <w:szCs w:val="17"/>
          <w:rPrChange w:id="22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22"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223" w:author="Fong RERHANG" w:date="2021-05-27T22:05:00Z">
            <w:rPr>
              <w:rFonts w:ascii="Calibri" w:hAnsi="Calibri" w:cs="Calibri"/>
              <w:sz w:val="17"/>
              <w:szCs w:val="17"/>
            </w:rPr>
          </w:rPrChange>
        </w:rPr>
        <w:t xml:space="preserve"> </w:t>
      </w:r>
      <w:proofErr w:type="spellStart"/>
      <w:r w:rsidR="00EF7269" w:rsidRPr="00F81FF9">
        <w:rPr>
          <w:rFonts w:ascii="Calibri" w:hAnsi="Calibri" w:cs="Calibri"/>
          <w:i/>
          <w:iCs/>
          <w:sz w:val="17"/>
          <w:szCs w:val="17"/>
          <w:rPrChange w:id="224" w:author="Fong RERHANG" w:date="2021-05-27T22:05:00Z">
            <w:rPr>
              <w:rFonts w:ascii="Calibri" w:hAnsi="Calibri" w:cs="Calibri"/>
              <w:sz w:val="17"/>
              <w:szCs w:val="17"/>
            </w:rPr>
          </w:rPrChange>
        </w:rPr>
        <w:t>ntsuam</w:t>
      </w:r>
      <w:proofErr w:type="spellEnd"/>
      <w:r w:rsidR="00EF7269" w:rsidRPr="00F81FF9">
        <w:rPr>
          <w:rFonts w:ascii="Calibri" w:hAnsi="Calibri" w:cs="Calibri"/>
          <w:i/>
          <w:iCs/>
          <w:sz w:val="17"/>
          <w:szCs w:val="17"/>
          <w:rPrChange w:id="225" w:author="Fong RERHANG" w:date="2021-05-27T22:05:00Z">
            <w:rPr>
              <w:rFonts w:ascii="Calibri" w:hAnsi="Calibri" w:cs="Calibri"/>
              <w:sz w:val="17"/>
              <w:szCs w:val="17"/>
            </w:rPr>
          </w:rPrChange>
        </w:rPr>
        <w:t xml:space="preserve"> </w:t>
      </w:r>
      <w:proofErr w:type="spellStart"/>
      <w:r w:rsidR="00EF7269" w:rsidRPr="00F81FF9">
        <w:rPr>
          <w:rFonts w:ascii="Calibri" w:hAnsi="Calibri" w:cs="Calibri"/>
          <w:i/>
          <w:iCs/>
          <w:sz w:val="17"/>
          <w:szCs w:val="17"/>
          <w:rPrChange w:id="226" w:author="Fong RERHANG" w:date="2021-05-27T22:05:00Z">
            <w:rPr>
              <w:rFonts w:ascii="Calibri" w:hAnsi="Calibri" w:cs="Calibri"/>
              <w:sz w:val="17"/>
              <w:szCs w:val="17"/>
            </w:rPr>
          </w:rPrChange>
        </w:rPr>
        <w:t>xyuas</w:t>
      </w:r>
      <w:proofErr w:type="spellEnd"/>
      <w:r w:rsidR="002E223E" w:rsidRPr="00F81FF9">
        <w:rPr>
          <w:rFonts w:ascii="Calibri" w:hAnsi="Calibri" w:cs="Calibri"/>
          <w:i/>
          <w:iCs/>
          <w:sz w:val="17"/>
          <w:szCs w:val="17"/>
          <w:rPrChange w:id="22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28" w:author="Fong RERHANG" w:date="2021-05-27T22:05:00Z">
            <w:rPr>
              <w:rFonts w:ascii="Calibri" w:hAnsi="Calibri" w:cs="Calibri"/>
              <w:sz w:val="17"/>
              <w:szCs w:val="17"/>
            </w:rPr>
          </w:rPrChange>
        </w:rPr>
        <w:t>cov</w:t>
      </w:r>
      <w:proofErr w:type="spellEnd"/>
      <w:r w:rsidR="002E223E" w:rsidRPr="00F81FF9">
        <w:rPr>
          <w:rFonts w:ascii="Calibri" w:hAnsi="Calibri" w:cs="Calibri"/>
          <w:i/>
          <w:iCs/>
          <w:sz w:val="17"/>
          <w:szCs w:val="17"/>
          <w:rPrChange w:id="22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30" w:author="Fong RERHANG" w:date="2021-05-27T22:05:00Z">
            <w:rPr>
              <w:rFonts w:ascii="Calibri" w:hAnsi="Calibri" w:cs="Calibri"/>
              <w:sz w:val="17"/>
              <w:szCs w:val="17"/>
            </w:rPr>
          </w:rPrChange>
        </w:rPr>
        <w:t>neeg</w:t>
      </w:r>
      <w:proofErr w:type="spellEnd"/>
      <w:r w:rsidR="002E223E" w:rsidRPr="00F81FF9">
        <w:rPr>
          <w:rFonts w:ascii="Calibri" w:hAnsi="Calibri" w:cs="Calibri"/>
          <w:i/>
          <w:iCs/>
          <w:sz w:val="17"/>
          <w:szCs w:val="17"/>
          <w:rPrChange w:id="23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32" w:author="Fong RERHANG" w:date="2021-05-27T22:05:00Z">
            <w:rPr>
              <w:rFonts w:ascii="Calibri" w:hAnsi="Calibri" w:cs="Calibri"/>
              <w:sz w:val="17"/>
              <w:szCs w:val="17"/>
            </w:rPr>
          </w:rPrChange>
        </w:rPr>
        <w:t>ua</w:t>
      </w:r>
      <w:proofErr w:type="spellEnd"/>
      <w:r w:rsidR="002E223E" w:rsidRPr="00F81FF9">
        <w:rPr>
          <w:rFonts w:ascii="Calibri" w:hAnsi="Calibri" w:cs="Calibri"/>
          <w:i/>
          <w:iCs/>
          <w:sz w:val="17"/>
          <w:szCs w:val="17"/>
          <w:rPrChange w:id="23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34" w:author="Fong RERHANG" w:date="2021-05-27T22:05:00Z">
            <w:rPr>
              <w:rFonts w:ascii="Calibri" w:hAnsi="Calibri" w:cs="Calibri"/>
              <w:sz w:val="17"/>
              <w:szCs w:val="17"/>
            </w:rPr>
          </w:rPrChange>
        </w:rPr>
        <w:t>hauj</w:t>
      </w:r>
      <w:proofErr w:type="spellEnd"/>
      <w:r w:rsidR="00EF7269" w:rsidRPr="00F81FF9">
        <w:rPr>
          <w:rFonts w:ascii="Calibri" w:hAnsi="Calibri" w:cs="Calibri"/>
          <w:i/>
          <w:iCs/>
          <w:sz w:val="17"/>
          <w:szCs w:val="17"/>
          <w:rPrChange w:id="23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36" w:author="Fong RERHANG" w:date="2021-05-27T22:05:00Z">
            <w:rPr>
              <w:rFonts w:ascii="Calibri" w:hAnsi="Calibri" w:cs="Calibri"/>
              <w:sz w:val="17"/>
              <w:szCs w:val="17"/>
            </w:rPr>
          </w:rPrChange>
        </w:rPr>
        <w:t>lwm</w:t>
      </w:r>
      <w:proofErr w:type="spellEnd"/>
      <w:r w:rsidR="002E223E" w:rsidRPr="00F81FF9">
        <w:rPr>
          <w:rFonts w:ascii="Calibri" w:hAnsi="Calibri" w:cs="Calibri"/>
          <w:i/>
          <w:iCs/>
          <w:sz w:val="17"/>
          <w:szCs w:val="17"/>
          <w:rPrChange w:id="23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38" w:author="Fong RERHANG" w:date="2021-05-27T22:05:00Z">
            <w:rPr>
              <w:rFonts w:ascii="Calibri" w:hAnsi="Calibri" w:cs="Calibri"/>
              <w:sz w:val="17"/>
              <w:szCs w:val="17"/>
            </w:rPr>
          </w:rPrChange>
        </w:rPr>
        <w:t>thiab</w:t>
      </w:r>
      <w:proofErr w:type="spellEnd"/>
      <w:r w:rsidR="002E223E" w:rsidRPr="00F81FF9">
        <w:rPr>
          <w:rFonts w:ascii="Calibri" w:hAnsi="Calibri" w:cs="Calibri"/>
          <w:i/>
          <w:iCs/>
          <w:sz w:val="17"/>
          <w:szCs w:val="17"/>
          <w:rPrChange w:id="23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40"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241" w:author="Fong RERHANG" w:date="2021-05-27T22:05:00Z">
            <w:rPr>
              <w:rFonts w:ascii="Calibri" w:hAnsi="Calibri" w:cs="Calibri"/>
              <w:sz w:val="17"/>
              <w:szCs w:val="17"/>
            </w:rPr>
          </w:rPrChange>
        </w:rPr>
        <w:t xml:space="preserve"> sib </w:t>
      </w:r>
      <w:proofErr w:type="spellStart"/>
      <w:r w:rsidR="002E223E" w:rsidRPr="00F81FF9">
        <w:rPr>
          <w:rFonts w:ascii="Calibri" w:hAnsi="Calibri" w:cs="Calibri"/>
          <w:i/>
          <w:iCs/>
          <w:sz w:val="17"/>
          <w:szCs w:val="17"/>
          <w:rPrChange w:id="242" w:author="Fong RERHANG" w:date="2021-05-27T22:05:00Z">
            <w:rPr>
              <w:rFonts w:ascii="Calibri" w:hAnsi="Calibri" w:cs="Calibri"/>
              <w:sz w:val="17"/>
              <w:szCs w:val="17"/>
            </w:rPr>
          </w:rPrChange>
        </w:rPr>
        <w:t>tham</w:t>
      </w:r>
      <w:proofErr w:type="spellEnd"/>
      <w:r w:rsidR="002E223E" w:rsidRPr="00F81FF9">
        <w:rPr>
          <w:rFonts w:ascii="Calibri" w:hAnsi="Calibri" w:cs="Calibri"/>
          <w:i/>
          <w:iCs/>
          <w:sz w:val="17"/>
          <w:szCs w:val="17"/>
          <w:rPrChange w:id="24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44" w:author="Fong RERHANG" w:date="2021-05-27T22:05:00Z">
            <w:rPr>
              <w:rFonts w:ascii="Calibri" w:hAnsi="Calibri" w:cs="Calibri"/>
              <w:sz w:val="17"/>
              <w:szCs w:val="17"/>
            </w:rPr>
          </w:rPrChange>
        </w:rPr>
        <w:t>yuav</w:t>
      </w:r>
      <w:proofErr w:type="spellEnd"/>
      <w:r w:rsidR="002E223E" w:rsidRPr="00F81FF9">
        <w:rPr>
          <w:rFonts w:ascii="Calibri" w:hAnsi="Calibri" w:cs="Calibri"/>
          <w:i/>
          <w:iCs/>
          <w:sz w:val="17"/>
          <w:szCs w:val="17"/>
          <w:rPrChange w:id="24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46" w:author="Fong RERHANG" w:date="2021-05-27T22:05:00Z">
            <w:rPr>
              <w:rFonts w:ascii="Calibri" w:hAnsi="Calibri" w:cs="Calibri"/>
              <w:sz w:val="17"/>
              <w:szCs w:val="17"/>
            </w:rPr>
          </w:rPrChange>
        </w:rPr>
        <w:t>raug</w:t>
      </w:r>
      <w:proofErr w:type="spellEnd"/>
      <w:r w:rsidR="002E223E" w:rsidRPr="00F81FF9">
        <w:rPr>
          <w:rFonts w:ascii="Calibri" w:hAnsi="Calibri" w:cs="Calibri"/>
          <w:i/>
          <w:iCs/>
          <w:sz w:val="17"/>
          <w:szCs w:val="17"/>
          <w:rPrChange w:id="24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48" w:author="Fong RERHANG" w:date="2021-05-27T22:05:00Z">
            <w:rPr>
              <w:rFonts w:ascii="Calibri" w:hAnsi="Calibri" w:cs="Calibri"/>
              <w:sz w:val="17"/>
              <w:szCs w:val="17"/>
            </w:rPr>
          </w:rPrChange>
        </w:rPr>
        <w:t>sau</w:t>
      </w:r>
      <w:proofErr w:type="spellEnd"/>
      <w:r w:rsidR="002E223E" w:rsidRPr="00F81FF9">
        <w:rPr>
          <w:rFonts w:ascii="Calibri" w:hAnsi="Calibri" w:cs="Calibri"/>
          <w:i/>
          <w:iCs/>
          <w:sz w:val="17"/>
          <w:szCs w:val="17"/>
          <w:rPrChange w:id="24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50" w:author="Fong RERHANG" w:date="2021-05-27T22:05:00Z">
            <w:rPr>
              <w:rFonts w:ascii="Calibri" w:hAnsi="Calibri" w:cs="Calibri"/>
              <w:sz w:val="17"/>
              <w:szCs w:val="17"/>
            </w:rPr>
          </w:rPrChange>
        </w:rPr>
        <w:t>ua</w:t>
      </w:r>
      <w:proofErr w:type="spellEnd"/>
      <w:r w:rsidR="002E223E" w:rsidRPr="00F81FF9">
        <w:rPr>
          <w:rFonts w:ascii="Calibri" w:hAnsi="Calibri" w:cs="Calibri"/>
          <w:i/>
          <w:iCs/>
          <w:sz w:val="17"/>
          <w:szCs w:val="17"/>
          <w:rPrChange w:id="25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52" w:author="Fong RERHANG" w:date="2021-05-27T22:05:00Z">
            <w:rPr>
              <w:rFonts w:ascii="Calibri" w:hAnsi="Calibri" w:cs="Calibri"/>
              <w:sz w:val="17"/>
              <w:szCs w:val="17"/>
            </w:rPr>
          </w:rPrChange>
        </w:rPr>
        <w:t>ib</w:t>
      </w:r>
      <w:proofErr w:type="spellEnd"/>
      <w:r w:rsidR="002E223E" w:rsidRPr="00F81FF9">
        <w:rPr>
          <w:rFonts w:ascii="Calibri" w:hAnsi="Calibri" w:cs="Calibri"/>
          <w:i/>
          <w:iCs/>
          <w:sz w:val="17"/>
          <w:szCs w:val="17"/>
          <w:rPrChange w:id="253"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54" w:author="Fong RERHANG" w:date="2021-05-27T22:05:00Z">
            <w:rPr>
              <w:rFonts w:ascii="Calibri" w:hAnsi="Calibri" w:cs="Calibri"/>
              <w:sz w:val="17"/>
              <w:szCs w:val="17"/>
            </w:rPr>
          </w:rPrChange>
        </w:rPr>
        <w:t>feem</w:t>
      </w:r>
      <w:proofErr w:type="spellEnd"/>
      <w:r w:rsidR="002E223E" w:rsidRPr="00F81FF9">
        <w:rPr>
          <w:rFonts w:ascii="Calibri" w:hAnsi="Calibri" w:cs="Calibri"/>
          <w:i/>
          <w:iCs/>
          <w:sz w:val="17"/>
          <w:szCs w:val="17"/>
          <w:rPrChange w:id="25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56" w:author="Fong RERHANG" w:date="2021-05-27T22:05:00Z">
            <w:rPr>
              <w:rFonts w:ascii="Calibri" w:hAnsi="Calibri" w:cs="Calibri"/>
              <w:sz w:val="17"/>
              <w:szCs w:val="17"/>
            </w:rPr>
          </w:rPrChange>
        </w:rPr>
        <w:t>ntawm</w:t>
      </w:r>
      <w:proofErr w:type="spellEnd"/>
      <w:r w:rsidR="002E223E" w:rsidRPr="00F81FF9">
        <w:rPr>
          <w:rFonts w:ascii="Calibri" w:hAnsi="Calibri" w:cs="Calibri"/>
          <w:i/>
          <w:iCs/>
          <w:sz w:val="17"/>
          <w:szCs w:val="17"/>
          <w:rPrChange w:id="25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58" w:author="Fong RERHANG" w:date="2021-05-27T22:05:00Z">
            <w:rPr>
              <w:rFonts w:ascii="Calibri" w:hAnsi="Calibri" w:cs="Calibri"/>
              <w:sz w:val="17"/>
              <w:szCs w:val="17"/>
            </w:rPr>
          </w:rPrChange>
        </w:rPr>
        <w:t>qhov</w:t>
      </w:r>
      <w:proofErr w:type="spellEnd"/>
      <w:r w:rsidR="002E223E" w:rsidRPr="00F81FF9">
        <w:rPr>
          <w:rFonts w:ascii="Calibri" w:hAnsi="Calibri" w:cs="Calibri"/>
          <w:i/>
          <w:iCs/>
          <w:sz w:val="17"/>
          <w:szCs w:val="17"/>
          <w:rPrChange w:id="259"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60" w:author="Fong RERHANG" w:date="2021-05-27T22:05:00Z">
            <w:rPr>
              <w:rFonts w:ascii="Calibri" w:hAnsi="Calibri" w:cs="Calibri"/>
              <w:sz w:val="17"/>
              <w:szCs w:val="17"/>
            </w:rPr>
          </w:rPrChange>
        </w:rPr>
        <w:t>kev</w:t>
      </w:r>
      <w:proofErr w:type="spellEnd"/>
      <w:r w:rsidR="002E223E" w:rsidRPr="00F81FF9">
        <w:rPr>
          <w:rFonts w:ascii="Calibri" w:hAnsi="Calibri" w:cs="Calibri"/>
          <w:i/>
          <w:iCs/>
          <w:sz w:val="17"/>
          <w:szCs w:val="17"/>
          <w:rPrChange w:id="261"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62" w:author="Fong RERHANG" w:date="2021-05-27T22:05:00Z">
            <w:rPr>
              <w:rFonts w:ascii="Calibri" w:hAnsi="Calibri" w:cs="Calibri"/>
              <w:sz w:val="17"/>
              <w:szCs w:val="17"/>
            </w:rPr>
          </w:rPrChange>
        </w:rPr>
        <w:t>ntsuas</w:t>
      </w:r>
      <w:proofErr w:type="spellEnd"/>
      <w:r w:rsidR="002E223E" w:rsidRPr="00F81FF9">
        <w:rPr>
          <w:rFonts w:ascii="Calibri" w:hAnsi="Calibri" w:cs="Calibri"/>
          <w:i/>
          <w:iCs/>
          <w:sz w:val="17"/>
          <w:szCs w:val="17"/>
          <w:rPrChange w:id="263" w:author="Fong RERHANG" w:date="2021-05-27T22:05:00Z">
            <w:rPr>
              <w:rFonts w:ascii="Calibri" w:hAnsi="Calibri" w:cs="Calibri"/>
              <w:sz w:val="17"/>
              <w:szCs w:val="17"/>
            </w:rPr>
          </w:rPrChange>
        </w:rPr>
        <w:t xml:space="preserve"> no. Kev </w:t>
      </w:r>
      <w:proofErr w:type="spellStart"/>
      <w:r w:rsidR="002E223E" w:rsidRPr="00F81FF9">
        <w:rPr>
          <w:rFonts w:ascii="Calibri" w:hAnsi="Calibri" w:cs="Calibri"/>
          <w:i/>
          <w:iCs/>
          <w:sz w:val="17"/>
          <w:szCs w:val="17"/>
          <w:rPrChange w:id="264" w:author="Fong RERHANG" w:date="2021-05-27T22:05:00Z">
            <w:rPr>
              <w:rFonts w:ascii="Calibri" w:hAnsi="Calibri" w:cs="Calibri"/>
              <w:sz w:val="17"/>
              <w:szCs w:val="17"/>
            </w:rPr>
          </w:rPrChange>
        </w:rPr>
        <w:t>ntsuas</w:t>
      </w:r>
      <w:proofErr w:type="spellEnd"/>
      <w:r w:rsidR="002E223E" w:rsidRPr="00F81FF9">
        <w:rPr>
          <w:rFonts w:ascii="Calibri" w:hAnsi="Calibri" w:cs="Calibri"/>
          <w:i/>
          <w:iCs/>
          <w:sz w:val="17"/>
          <w:szCs w:val="17"/>
          <w:rPrChange w:id="265"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66" w:author="Fong RERHANG" w:date="2021-05-27T22:05:00Z">
            <w:rPr>
              <w:rFonts w:ascii="Calibri" w:hAnsi="Calibri" w:cs="Calibri"/>
              <w:sz w:val="17"/>
              <w:szCs w:val="17"/>
            </w:rPr>
          </w:rPrChange>
        </w:rPr>
        <w:t>qhov</w:t>
      </w:r>
      <w:proofErr w:type="spellEnd"/>
      <w:r w:rsidR="002E223E" w:rsidRPr="00F81FF9">
        <w:rPr>
          <w:rFonts w:ascii="Calibri" w:hAnsi="Calibri" w:cs="Calibri"/>
          <w:i/>
          <w:iCs/>
          <w:sz w:val="17"/>
          <w:szCs w:val="17"/>
          <w:rPrChange w:id="267"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68" w:author="Fong RERHANG" w:date="2021-05-27T22:05:00Z">
            <w:rPr>
              <w:rFonts w:ascii="Calibri" w:hAnsi="Calibri" w:cs="Calibri"/>
              <w:sz w:val="17"/>
              <w:szCs w:val="17"/>
            </w:rPr>
          </w:rPrChange>
        </w:rPr>
        <w:t>ntsua</w:t>
      </w:r>
      <w:r w:rsidR="00EF7269" w:rsidRPr="00F81FF9">
        <w:rPr>
          <w:rFonts w:ascii="Calibri" w:hAnsi="Calibri" w:cs="Calibri"/>
          <w:i/>
          <w:iCs/>
          <w:sz w:val="17"/>
          <w:szCs w:val="17"/>
          <w:rPrChange w:id="269" w:author="Fong RERHANG" w:date="2021-05-27T22:05:00Z">
            <w:rPr>
              <w:rFonts w:ascii="Calibri" w:hAnsi="Calibri" w:cs="Calibri"/>
              <w:sz w:val="17"/>
              <w:szCs w:val="17"/>
            </w:rPr>
          </w:rPrChange>
        </w:rPr>
        <w:t>m</w:t>
      </w:r>
      <w:proofErr w:type="spellEnd"/>
      <w:r w:rsidR="00EF7269" w:rsidRPr="00F81FF9">
        <w:rPr>
          <w:rFonts w:ascii="Calibri" w:hAnsi="Calibri" w:cs="Calibri"/>
          <w:i/>
          <w:iCs/>
          <w:sz w:val="17"/>
          <w:szCs w:val="17"/>
          <w:rPrChange w:id="270" w:author="Fong RERHANG" w:date="2021-05-27T22:05:00Z">
            <w:rPr>
              <w:rFonts w:ascii="Calibri" w:hAnsi="Calibri" w:cs="Calibri"/>
              <w:sz w:val="17"/>
              <w:szCs w:val="17"/>
            </w:rPr>
          </w:rPrChange>
        </w:rPr>
        <w:t xml:space="preserve"> </w:t>
      </w:r>
      <w:proofErr w:type="spellStart"/>
      <w:r w:rsidR="00EF7269" w:rsidRPr="00F81FF9">
        <w:rPr>
          <w:rFonts w:ascii="Calibri" w:hAnsi="Calibri" w:cs="Calibri"/>
          <w:i/>
          <w:iCs/>
          <w:sz w:val="17"/>
          <w:szCs w:val="17"/>
          <w:rPrChange w:id="271" w:author="Fong RERHANG" w:date="2021-05-27T22:05:00Z">
            <w:rPr>
              <w:rFonts w:ascii="Calibri" w:hAnsi="Calibri" w:cs="Calibri"/>
              <w:sz w:val="17"/>
              <w:szCs w:val="17"/>
            </w:rPr>
          </w:rPrChange>
        </w:rPr>
        <w:t>xyuas</w:t>
      </w:r>
      <w:proofErr w:type="spellEnd"/>
      <w:r w:rsidR="002E223E" w:rsidRPr="00F81FF9">
        <w:rPr>
          <w:rFonts w:ascii="Calibri" w:hAnsi="Calibri" w:cs="Calibri"/>
          <w:i/>
          <w:iCs/>
          <w:sz w:val="17"/>
          <w:szCs w:val="17"/>
          <w:rPrChange w:id="272"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73" w:author="Fong RERHANG" w:date="2021-05-27T22:05:00Z">
            <w:rPr>
              <w:rFonts w:ascii="Calibri" w:hAnsi="Calibri" w:cs="Calibri"/>
              <w:sz w:val="17"/>
              <w:szCs w:val="17"/>
            </w:rPr>
          </w:rPrChange>
        </w:rPr>
        <w:t>yuav</w:t>
      </w:r>
      <w:proofErr w:type="spellEnd"/>
      <w:r w:rsidR="002E223E" w:rsidRPr="00F81FF9">
        <w:rPr>
          <w:rFonts w:ascii="Calibri" w:hAnsi="Calibri" w:cs="Calibri"/>
          <w:i/>
          <w:iCs/>
          <w:sz w:val="17"/>
          <w:szCs w:val="17"/>
          <w:rPrChange w:id="274" w:author="Fong RERHANG" w:date="2021-05-27T22:05:00Z">
            <w:rPr>
              <w:rFonts w:ascii="Calibri" w:hAnsi="Calibri" w:cs="Calibri"/>
              <w:sz w:val="17"/>
              <w:szCs w:val="17"/>
            </w:rPr>
          </w:rPrChange>
        </w:rPr>
        <w:t xml:space="preserve"> tau </w:t>
      </w:r>
      <w:proofErr w:type="spellStart"/>
      <w:r w:rsidR="002E223E" w:rsidRPr="00F81FF9">
        <w:rPr>
          <w:rFonts w:ascii="Calibri" w:hAnsi="Calibri" w:cs="Calibri"/>
          <w:i/>
          <w:iCs/>
          <w:sz w:val="17"/>
          <w:szCs w:val="17"/>
          <w:rPrChange w:id="275" w:author="Fong RERHANG" w:date="2021-05-27T22:05:00Z">
            <w:rPr>
              <w:rFonts w:ascii="Calibri" w:hAnsi="Calibri" w:cs="Calibri"/>
              <w:sz w:val="17"/>
              <w:szCs w:val="17"/>
            </w:rPr>
          </w:rPrChange>
        </w:rPr>
        <w:t>siv</w:t>
      </w:r>
      <w:proofErr w:type="spellEnd"/>
      <w:r w:rsidR="002E223E" w:rsidRPr="00F81FF9">
        <w:rPr>
          <w:rFonts w:ascii="Calibri" w:hAnsi="Calibri" w:cs="Calibri"/>
          <w:i/>
          <w:iCs/>
          <w:sz w:val="17"/>
          <w:szCs w:val="17"/>
          <w:rPrChange w:id="276"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77" w:author="Fong RERHANG" w:date="2021-05-27T22:05:00Z">
            <w:rPr>
              <w:rFonts w:ascii="Calibri" w:hAnsi="Calibri" w:cs="Calibri"/>
              <w:sz w:val="17"/>
              <w:szCs w:val="17"/>
            </w:rPr>
          </w:rPrChange>
        </w:rPr>
        <w:t>yog</w:t>
      </w:r>
      <w:proofErr w:type="spellEnd"/>
      <w:r w:rsidR="002E223E" w:rsidRPr="00F81FF9">
        <w:rPr>
          <w:rFonts w:ascii="Calibri" w:hAnsi="Calibri" w:cs="Calibri"/>
          <w:i/>
          <w:iCs/>
          <w:sz w:val="17"/>
          <w:szCs w:val="17"/>
          <w:rPrChange w:id="278" w:author="Fong RERHANG" w:date="2021-05-27T22:05:00Z">
            <w:rPr>
              <w:rFonts w:ascii="Calibri" w:hAnsi="Calibri" w:cs="Calibri"/>
              <w:sz w:val="17"/>
              <w:szCs w:val="17"/>
            </w:rPr>
          </w:rPrChange>
        </w:rPr>
        <w:t xml:space="preserve"> pom </w:t>
      </w:r>
      <w:proofErr w:type="spellStart"/>
      <w:r w:rsidR="002E223E" w:rsidRPr="00F81FF9">
        <w:rPr>
          <w:rFonts w:ascii="Calibri" w:hAnsi="Calibri" w:cs="Calibri"/>
          <w:i/>
          <w:iCs/>
          <w:sz w:val="17"/>
          <w:szCs w:val="17"/>
          <w:rPrChange w:id="279" w:author="Fong RERHANG" w:date="2021-05-27T22:05:00Z">
            <w:rPr>
              <w:rFonts w:ascii="Calibri" w:hAnsi="Calibri" w:cs="Calibri"/>
              <w:sz w:val="17"/>
              <w:szCs w:val="17"/>
            </w:rPr>
          </w:rPrChange>
        </w:rPr>
        <w:t>tias</w:t>
      </w:r>
      <w:proofErr w:type="spellEnd"/>
      <w:r w:rsidR="002E223E" w:rsidRPr="00F81FF9">
        <w:rPr>
          <w:rFonts w:ascii="Calibri" w:hAnsi="Calibri" w:cs="Calibri"/>
          <w:i/>
          <w:iCs/>
          <w:sz w:val="17"/>
          <w:szCs w:val="17"/>
          <w:rPrChange w:id="280"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81" w:author="Fong RERHANG" w:date="2021-05-27T22:05:00Z">
            <w:rPr>
              <w:rFonts w:ascii="Calibri" w:hAnsi="Calibri" w:cs="Calibri"/>
              <w:sz w:val="17"/>
              <w:szCs w:val="17"/>
            </w:rPr>
          </w:rPrChange>
        </w:rPr>
        <w:t>tsim</w:t>
      </w:r>
      <w:proofErr w:type="spellEnd"/>
      <w:r w:rsidR="002E223E" w:rsidRPr="00F81FF9">
        <w:rPr>
          <w:rFonts w:ascii="Calibri" w:hAnsi="Calibri" w:cs="Calibri"/>
          <w:i/>
          <w:iCs/>
          <w:sz w:val="17"/>
          <w:szCs w:val="17"/>
          <w:rPrChange w:id="282" w:author="Fong RERHANG" w:date="2021-05-27T22:05:00Z">
            <w:rPr>
              <w:rFonts w:ascii="Calibri" w:hAnsi="Calibri" w:cs="Calibri"/>
              <w:sz w:val="17"/>
              <w:szCs w:val="17"/>
            </w:rPr>
          </w:rPrChange>
        </w:rPr>
        <w:t xml:space="preserve"> </w:t>
      </w:r>
      <w:proofErr w:type="spellStart"/>
      <w:r w:rsidR="002E223E" w:rsidRPr="00F81FF9">
        <w:rPr>
          <w:rFonts w:ascii="Calibri" w:hAnsi="Calibri" w:cs="Calibri"/>
          <w:i/>
          <w:iCs/>
          <w:sz w:val="17"/>
          <w:szCs w:val="17"/>
          <w:rPrChange w:id="283" w:author="Fong RERHANG" w:date="2021-05-27T22:05:00Z">
            <w:rPr>
              <w:rFonts w:ascii="Calibri" w:hAnsi="Calibri" w:cs="Calibri"/>
              <w:sz w:val="17"/>
              <w:szCs w:val="17"/>
            </w:rPr>
          </w:rPrChange>
        </w:rPr>
        <w:t>nyog</w:t>
      </w:r>
      <w:proofErr w:type="spellEnd"/>
      <w:r w:rsidR="002E223E" w:rsidRPr="00F81FF9">
        <w:rPr>
          <w:rFonts w:ascii="Calibri" w:hAnsi="Calibri" w:cs="Calibri"/>
          <w:i/>
          <w:iCs/>
          <w:sz w:val="17"/>
          <w:szCs w:val="17"/>
          <w:rPrChange w:id="284" w:author="Fong RERHANG" w:date="2021-05-27T22:05:00Z">
            <w:rPr>
              <w:rFonts w:ascii="Calibri" w:hAnsi="Calibri" w:cs="Calibri"/>
              <w:sz w:val="17"/>
              <w:szCs w:val="17"/>
            </w:rPr>
          </w:rPrChange>
        </w:rPr>
        <w:t>.</w:t>
      </w:r>
    </w:p>
    <w:p w14:paraId="56769191" w14:textId="7AFE1B45" w:rsidR="004D0EFF" w:rsidRDefault="004D0EFF">
      <w:pPr>
        <w:rPr>
          <w:rFonts w:ascii="Arial" w:hAnsi="Arial" w:cs="Arial"/>
          <w:sz w:val="17"/>
          <w:szCs w:val="17"/>
        </w:rPr>
        <w:pPrChange w:id="285" w:author="Fong RERHANG" w:date="2021-05-27T22:07:00Z">
          <w:pPr>
            <w:jc w:val="both"/>
          </w:pPr>
        </w:pPrChange>
      </w:pP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tsev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thov</w:t>
      </w:r>
      <w:proofErr w:type="spellEnd"/>
      <w:r w:rsidRPr="003D7139">
        <w:rPr>
          <w:rFonts w:ascii="Arial" w:hAnsi="Arial" w:cs="Arial"/>
          <w:sz w:val="17"/>
          <w:szCs w:val="17"/>
        </w:rPr>
        <w:t xml:space="preserve"> </w:t>
      </w:r>
      <w:proofErr w:type="spellStart"/>
      <w:r w:rsidRPr="003D7139">
        <w:rPr>
          <w:rFonts w:ascii="Arial" w:hAnsi="Arial" w:cs="Arial"/>
          <w:sz w:val="17"/>
          <w:szCs w:val="17"/>
        </w:rPr>
        <w:t>soj</w:t>
      </w:r>
      <w:proofErr w:type="spellEnd"/>
      <w:r w:rsidRPr="003D7139">
        <w:rPr>
          <w:rFonts w:ascii="Arial" w:hAnsi="Arial" w:cs="Arial"/>
          <w:sz w:val="17"/>
          <w:szCs w:val="17"/>
        </w:rPr>
        <w:t xml:space="preserve"> </w:t>
      </w:r>
      <w:proofErr w:type="spellStart"/>
      <w:r w:rsidRPr="003D7139">
        <w:rPr>
          <w:rFonts w:ascii="Arial" w:hAnsi="Arial" w:cs="Arial"/>
          <w:sz w:val="17"/>
          <w:szCs w:val="17"/>
        </w:rPr>
        <w:t>ntsuam</w:t>
      </w:r>
      <w:proofErr w:type="spellEnd"/>
      <w:r w:rsidRPr="003D7139">
        <w:rPr>
          <w:rFonts w:ascii="Arial" w:hAnsi="Arial" w:cs="Arial"/>
          <w:sz w:val="17"/>
          <w:szCs w:val="17"/>
        </w:rPr>
        <w:t xml:space="preserve">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los </w:t>
      </w:r>
      <w:proofErr w:type="spellStart"/>
      <w:r w:rsidRPr="003D7139">
        <w:rPr>
          <w:rFonts w:ascii="Arial" w:hAnsi="Arial" w:cs="Arial"/>
          <w:sz w:val="17"/>
          <w:szCs w:val="17"/>
        </w:rPr>
        <w:t>txiav</w:t>
      </w:r>
      <w:proofErr w:type="spellEnd"/>
      <w:r w:rsidRPr="003D7139">
        <w:rPr>
          <w:rFonts w:ascii="Arial" w:hAnsi="Arial" w:cs="Arial"/>
          <w:sz w:val="17"/>
          <w:szCs w:val="17"/>
        </w:rPr>
        <w:t xml:space="preserve"> </w:t>
      </w:r>
      <w:proofErr w:type="spellStart"/>
      <w:r w:rsidRPr="003D7139">
        <w:rPr>
          <w:rFonts w:ascii="Arial" w:hAnsi="Arial" w:cs="Arial"/>
          <w:sz w:val="17"/>
          <w:szCs w:val="17"/>
        </w:rPr>
        <w:t>txim</w:t>
      </w:r>
      <w:proofErr w:type="spellEnd"/>
      <w:r w:rsidRPr="003D7139">
        <w:rPr>
          <w:rFonts w:ascii="Arial" w:hAnsi="Arial" w:cs="Arial"/>
          <w:sz w:val="17"/>
          <w:szCs w:val="17"/>
        </w:rPr>
        <w:t xml:space="preserve"> </w:t>
      </w:r>
      <w:proofErr w:type="spellStart"/>
      <w:r w:rsidRPr="003D7139">
        <w:rPr>
          <w:rFonts w:ascii="Arial" w:hAnsi="Arial" w:cs="Arial"/>
          <w:sz w:val="17"/>
          <w:szCs w:val="17"/>
        </w:rPr>
        <w:t>siab</w:t>
      </w:r>
      <w:proofErr w:type="spellEnd"/>
      <w:r w:rsidRPr="003D7139">
        <w:rPr>
          <w:rFonts w:ascii="Arial" w:hAnsi="Arial" w:cs="Arial"/>
          <w:sz w:val="17"/>
          <w:szCs w:val="17"/>
        </w:rPr>
        <w:t xml:space="preserve">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nws</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tau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tshwj</w:t>
      </w:r>
      <w:proofErr w:type="spellEnd"/>
      <w:r w:rsidRPr="003D7139">
        <w:rPr>
          <w:rFonts w:ascii="Arial" w:hAnsi="Arial" w:cs="Arial"/>
          <w:sz w:val="17"/>
          <w:szCs w:val="17"/>
        </w:rPr>
        <w:t xml:space="preserve"> </w:t>
      </w:r>
      <w:proofErr w:type="spellStart"/>
      <w:r w:rsidRPr="003D7139">
        <w:rPr>
          <w:rFonts w:ascii="Arial" w:hAnsi="Arial" w:cs="Arial"/>
          <w:sz w:val="17"/>
          <w:szCs w:val="17"/>
        </w:rPr>
        <w:t>xeeb</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txuas</w:t>
      </w:r>
      <w:proofErr w:type="spellEnd"/>
      <w:r w:rsidRPr="003D7139">
        <w:rPr>
          <w:rFonts w:ascii="Arial" w:hAnsi="Arial" w:cs="Arial"/>
          <w:sz w:val="17"/>
          <w:szCs w:val="17"/>
        </w:rPr>
        <w:t xml:space="preserve"> </w:t>
      </w:r>
      <w:proofErr w:type="spellStart"/>
      <w:r w:rsidRPr="003D7139">
        <w:rPr>
          <w:rFonts w:ascii="Arial" w:hAnsi="Arial" w:cs="Arial"/>
          <w:sz w:val="17"/>
          <w:szCs w:val="17"/>
        </w:rPr>
        <w:t>ntxiv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tau tam sim no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tiav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zoo.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raug</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txhua</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pom tau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taus</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kom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thaj</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tshawb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los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lub</w:t>
      </w:r>
      <w:proofErr w:type="spellEnd"/>
      <w:r w:rsidRPr="003D7139">
        <w:rPr>
          <w:rFonts w:ascii="Arial" w:hAnsi="Arial" w:cs="Arial"/>
          <w:sz w:val="17"/>
          <w:szCs w:val="17"/>
        </w:rPr>
        <w:t xml:space="preserve"> chaw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hauj</w:t>
      </w:r>
      <w:proofErr w:type="spellEnd"/>
      <w:r w:rsidRPr="003D7139">
        <w:rPr>
          <w:rFonts w:ascii="Arial" w:hAnsi="Arial" w:cs="Arial"/>
          <w:sz w:val="17"/>
          <w:szCs w:val="17"/>
        </w:rPr>
        <w:t xml:space="preserve">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txog</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zej</w:t>
      </w:r>
      <w:proofErr w:type="spellEnd"/>
      <w:r w:rsidRPr="003D7139">
        <w:rPr>
          <w:rFonts w:ascii="Arial" w:hAnsi="Arial" w:cs="Arial"/>
          <w:sz w:val="17"/>
          <w:szCs w:val="17"/>
        </w:rPr>
        <w:t xml:space="preserve"> </w:t>
      </w:r>
      <w:proofErr w:type="spellStart"/>
      <w:r w:rsidRPr="003D7139">
        <w:rPr>
          <w:rFonts w:ascii="Arial" w:hAnsi="Arial" w:cs="Arial"/>
          <w:sz w:val="17"/>
          <w:szCs w:val="17"/>
        </w:rPr>
        <w:t>zog</w:t>
      </w:r>
      <w:proofErr w:type="spellEnd"/>
      <w:r w:rsidRPr="003D7139">
        <w:rPr>
          <w:rFonts w:ascii="Arial" w:hAnsi="Arial" w:cs="Arial"/>
          <w:sz w:val="17"/>
          <w:szCs w:val="17"/>
        </w:rPr>
        <w:t xml:space="preserve"> (LEA)</w:t>
      </w:r>
      <w:del w:id="286" w:author="Fong RERHANG" w:date="2021-05-27T22:08:00Z">
        <w:r w:rsidRPr="003D7139" w:rsidDel="00F81FF9">
          <w:rPr>
            <w:rFonts w:ascii="Arial" w:hAnsi="Arial" w:cs="Arial"/>
            <w:sz w:val="17"/>
            <w:szCs w:val="17"/>
          </w:rPr>
          <w:delText xml:space="preserve"> </w:delText>
        </w:r>
      </w:del>
      <w:r w:rsidRPr="003D7139">
        <w:rPr>
          <w:rFonts w:ascii="Arial" w:hAnsi="Arial" w:cs="Arial"/>
          <w:sz w:val="17"/>
          <w:szCs w:val="17"/>
        </w:rPr>
        <w:t>/</w:t>
      </w:r>
      <w:proofErr w:type="spellStart"/>
      <w:del w:id="287" w:author="Fong RERHANG" w:date="2021-05-27T22:08:00Z">
        <w:r w:rsidRPr="003D7139" w:rsidDel="00F81FF9">
          <w:rPr>
            <w:rFonts w:ascii="Arial" w:hAnsi="Arial" w:cs="Arial"/>
            <w:sz w:val="17"/>
            <w:szCs w:val="17"/>
          </w:rPr>
          <w:delText xml:space="preserve"> </w:delText>
        </w:r>
      </w:del>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ins w:id="288" w:author="Fong RERHANG" w:date="2021-05-27T22:09:00Z">
        <w:r w:rsidR="00F81FF9">
          <w:rPr>
            <w:rFonts w:ascii="Arial" w:hAnsi="Arial" w:cs="Arial"/>
            <w:sz w:val="17"/>
            <w:szCs w:val="17"/>
          </w:rPr>
          <w:t>*</w:t>
        </w:r>
      </w:ins>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txheej</w:t>
      </w:r>
      <w:proofErr w:type="spellEnd"/>
      <w:r w:rsidRPr="003D7139">
        <w:rPr>
          <w:rFonts w:ascii="Arial" w:hAnsi="Arial" w:cs="Arial"/>
          <w:sz w:val="17"/>
          <w:szCs w:val="17"/>
        </w:rPr>
        <w:t xml:space="preserve"> </w:t>
      </w:r>
      <w:proofErr w:type="spellStart"/>
      <w:r w:rsidRPr="003D7139">
        <w:rPr>
          <w:rFonts w:ascii="Arial" w:hAnsi="Arial" w:cs="Arial"/>
          <w:sz w:val="17"/>
          <w:szCs w:val="17"/>
        </w:rPr>
        <w:t>txheem</w:t>
      </w:r>
      <w:proofErr w:type="spellEnd"/>
      <w:r w:rsidRPr="003D7139">
        <w:rPr>
          <w:rFonts w:ascii="Arial" w:hAnsi="Arial" w:cs="Arial"/>
          <w:sz w:val="17"/>
          <w:szCs w:val="17"/>
        </w:rPr>
        <w:t xml:space="preserve"> tau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suav</w:t>
      </w:r>
      <w:proofErr w:type="spellEnd"/>
      <w:r w:rsidRPr="003D7139">
        <w:rPr>
          <w:rFonts w:ascii="Arial" w:hAnsi="Arial" w:cs="Arial"/>
          <w:sz w:val="17"/>
          <w:szCs w:val="17"/>
        </w:rPr>
        <w:t xml:space="preserve"> </w:t>
      </w:r>
      <w:proofErr w:type="spellStart"/>
      <w:r w:rsidRPr="003D7139">
        <w:rPr>
          <w:rFonts w:ascii="Arial" w:hAnsi="Arial" w:cs="Arial"/>
          <w:sz w:val="17"/>
          <w:szCs w:val="17"/>
        </w:rPr>
        <w:t>nrog</w:t>
      </w:r>
      <w:proofErr w:type="spellEnd"/>
      <w:r w:rsidRPr="003D7139">
        <w:rPr>
          <w:rFonts w:ascii="Arial" w:hAnsi="Arial" w:cs="Arial"/>
          <w:sz w:val="17"/>
          <w:szCs w:val="17"/>
        </w:rPr>
        <w:t xml:space="preserve">, tab sis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txwv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saib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chav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xam</w:t>
      </w:r>
      <w:proofErr w:type="spellEnd"/>
      <w:r w:rsidRPr="003D7139">
        <w:rPr>
          <w:rFonts w:ascii="Arial" w:hAnsi="Arial" w:cs="Arial"/>
          <w:sz w:val="17"/>
          <w:szCs w:val="17"/>
        </w:rPr>
        <w:t xml:space="preserve"> </w:t>
      </w:r>
      <w:proofErr w:type="spellStart"/>
      <w:r w:rsidRPr="003D7139">
        <w:rPr>
          <w:rFonts w:ascii="Arial" w:hAnsi="Arial" w:cs="Arial"/>
          <w:sz w:val="17"/>
          <w:szCs w:val="17"/>
        </w:rPr>
        <w:t>phaj</w:t>
      </w:r>
      <w:proofErr w:type="spellEnd"/>
      <w:r w:rsidRPr="003D7139">
        <w:rPr>
          <w:rFonts w:ascii="Arial" w:hAnsi="Arial" w:cs="Arial"/>
          <w:sz w:val="17"/>
          <w:szCs w:val="17"/>
        </w:rPr>
        <w:t xml:space="preserve">, </w:t>
      </w:r>
      <w:proofErr w:type="spellStart"/>
      <w:r w:rsidRPr="003D7139">
        <w:rPr>
          <w:rFonts w:ascii="Arial" w:hAnsi="Arial" w:cs="Arial"/>
          <w:sz w:val="17"/>
          <w:szCs w:val="17"/>
        </w:rPr>
        <w:t>ntshuaj</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ntaub</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ib-rau</w:t>
      </w:r>
      <w:proofErr w:type="spellEnd"/>
      <w:r w:rsidRPr="003D7139">
        <w:rPr>
          <w:rFonts w:ascii="Arial" w:hAnsi="Arial" w:cs="Arial"/>
          <w:sz w:val="17"/>
          <w:szCs w:val="17"/>
        </w:rPr>
        <w:t xml:space="preserve"> -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hom</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kev</w:t>
      </w:r>
      <w:proofErr w:type="spellEnd"/>
      <w:r w:rsidRPr="003D7139">
        <w:rPr>
          <w:rFonts w:ascii="Arial" w:hAnsi="Arial" w:cs="Arial"/>
          <w:sz w:val="17"/>
          <w:szCs w:val="17"/>
        </w:rPr>
        <w:t xml:space="preserve"> sib </w:t>
      </w:r>
      <w:proofErr w:type="spellStart"/>
      <w:r w:rsidRPr="003D7139">
        <w:rPr>
          <w:rFonts w:ascii="Arial" w:hAnsi="Arial" w:cs="Arial"/>
          <w:sz w:val="17"/>
          <w:szCs w:val="17"/>
        </w:rPr>
        <w:t>koom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ke</w:t>
      </w:r>
      <w:proofErr w:type="spellEnd"/>
      <w:r w:rsidRPr="003D7139">
        <w:rPr>
          <w:rFonts w:ascii="Arial" w:hAnsi="Arial" w:cs="Arial"/>
          <w:sz w:val="17"/>
          <w:szCs w:val="17"/>
        </w:rPr>
        <w:t xml:space="preserve">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ins w:id="289" w:author="Fong RERHANG" w:date="2021-05-27T22:10:00Z">
        <w:r w:rsidR="00F81FF9">
          <w:rPr>
            <w:rFonts w:ascii="Arial" w:hAnsi="Arial" w:cs="Arial"/>
            <w:sz w:val="17"/>
            <w:szCs w:val="17"/>
          </w:rPr>
          <w:t>kuaj</w:t>
        </w:r>
      </w:ins>
      <w:proofErr w:type="spellEnd"/>
      <w:del w:id="290" w:author="Fong RERHANG" w:date="2021-05-27T22:10:00Z">
        <w:r w:rsidRPr="003D7139" w:rsidDel="00F81FF9">
          <w:rPr>
            <w:rFonts w:ascii="Arial" w:hAnsi="Arial" w:cs="Arial"/>
            <w:sz w:val="17"/>
            <w:szCs w:val="17"/>
          </w:rPr>
          <w:delText>ntsuas</w:delText>
        </w:r>
      </w:del>
      <w:r>
        <w:rPr>
          <w:rFonts w:ascii="Arial" w:hAnsi="Arial" w:cs="Arial"/>
          <w:sz w:val="17"/>
          <w:szCs w:val="17"/>
        </w:rPr>
        <w:t>.</w:t>
      </w:r>
    </w:p>
    <w:p w14:paraId="1DBB3D3F" w14:textId="77777777" w:rsidR="004D0EFF" w:rsidRPr="003D7139" w:rsidRDefault="004D0EFF" w:rsidP="004D0EFF">
      <w:pPr>
        <w:jc w:val="both"/>
        <w:rPr>
          <w:rFonts w:ascii="Arial" w:hAnsi="Arial" w:cs="Arial"/>
          <w:sz w:val="17"/>
          <w:szCs w:val="17"/>
        </w:rPr>
      </w:pPr>
    </w:p>
    <w:p w14:paraId="33295DFF" w14:textId="3F6C34F1" w:rsidR="004D0EFF" w:rsidRPr="00540635" w:rsidRDefault="004D0EFF" w:rsidP="004D0EFF">
      <w:pPr>
        <w:rPr>
          <w:rFonts w:ascii="Arial" w:hAnsi="Arial" w:cs="Arial"/>
          <w:b/>
          <w:bCs/>
          <w:sz w:val="17"/>
          <w:szCs w:val="17"/>
        </w:rPr>
      </w:pPr>
      <w:r w:rsidRPr="00540635">
        <w:rPr>
          <w:rFonts w:ascii="Arial" w:hAnsi="Arial" w:cs="Arial"/>
          <w:noProof/>
          <w:sz w:val="17"/>
          <w:szCs w:val="17"/>
        </w:rPr>
        <mc:AlternateContent>
          <mc:Choice Requires="wps">
            <w:drawing>
              <wp:anchor distT="0" distB="0" distL="114300" distR="114300" simplePos="0" relativeHeight="251662336" behindDoc="0" locked="0" layoutInCell="1" allowOverlap="1" wp14:anchorId="45F9194C" wp14:editId="004C57EC">
                <wp:simplePos x="0" y="0"/>
                <wp:positionH relativeFrom="column">
                  <wp:posOffset>4155440</wp:posOffset>
                </wp:positionH>
                <wp:positionV relativeFrom="paragraph">
                  <wp:posOffset>177275</wp:posOffset>
                </wp:positionV>
                <wp:extent cx="1958009" cy="566382"/>
                <wp:effectExtent l="0" t="0" r="0" b="5715"/>
                <wp:wrapNone/>
                <wp:docPr id="46" name="Rectangle 46"/>
                <wp:cNvGraphicFramePr/>
                <a:graphic xmlns:a="http://schemas.openxmlformats.org/drawingml/2006/main">
                  <a:graphicData uri="http://schemas.microsoft.com/office/word/2010/wordprocessingShape">
                    <wps:wsp>
                      <wps:cNvSpPr/>
                      <wps:spPr>
                        <a:xfrm>
                          <a:off x="0" y="0"/>
                          <a:ext cx="1958009" cy="566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B2AC87D" w14:textId="05C944C3" w:rsidR="005A2745" w:rsidRPr="009A042A" w:rsidRDefault="005A2745"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9194C" id="Rectangle 46" o:spid="_x0000_s1027" style="position:absolute;margin-left:327.2pt;margin-top:13.95pt;width:154.15pt;height:4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" filled="f" stroked="f">
                <v:textbox>
                  <w:txbxContent>
                    <w:p w14:paraId="7B2AC87D" w14:textId="05C944C3" w:rsidR="005A2745" w:rsidRPr="009A042A" w:rsidRDefault="005A2745" w:rsidP="004D0EFF">
                      <w:pPr>
                        <w:jc w:val="center"/>
                        <w:rPr>
                          <w:sz w:val="18"/>
                          <w:szCs w:val="18"/>
                        </w:rPr>
                      </w:pPr>
                    </w:p>
                  </w:txbxContent>
                </v:textbox>
              </v:rect>
            </w:pict>
          </mc:Fallback>
        </mc:AlternateContent>
      </w:r>
      <w:proofErr w:type="spellStart"/>
      <w:r w:rsidRPr="00540635">
        <w:rPr>
          <w:rFonts w:ascii="Arial" w:hAnsi="Arial" w:cs="Arial"/>
          <w:b/>
          <w:bCs/>
          <w:sz w:val="17"/>
          <w:szCs w:val="17"/>
        </w:rPr>
        <w:t>Cheeb</w:t>
      </w:r>
      <w:proofErr w:type="spellEnd"/>
      <w:r w:rsidRPr="00540635">
        <w:rPr>
          <w:rFonts w:ascii="Arial" w:hAnsi="Arial" w:cs="Arial"/>
          <w:b/>
          <w:bCs/>
          <w:sz w:val="17"/>
          <w:szCs w:val="17"/>
        </w:rPr>
        <w:t xml:space="preserve"> </w:t>
      </w:r>
      <w:del w:id="291" w:author="Fong RERHANG" w:date="2021-05-27T22:10:00Z">
        <w:r w:rsidRPr="00540635" w:rsidDel="00F81FF9">
          <w:rPr>
            <w:rFonts w:ascii="Arial" w:hAnsi="Arial" w:cs="Arial"/>
            <w:b/>
            <w:bCs/>
            <w:sz w:val="17"/>
            <w:szCs w:val="17"/>
          </w:rPr>
          <w:delText>t</w:delText>
        </w:r>
      </w:del>
      <w:proofErr w:type="spellStart"/>
      <w:ins w:id="292" w:author="Fong RERHANG" w:date="2021-05-27T22:10:00Z">
        <w:r w:rsidR="00F81FF9">
          <w:rPr>
            <w:rFonts w:ascii="Arial" w:hAnsi="Arial" w:cs="Arial"/>
            <w:b/>
            <w:bCs/>
            <w:sz w:val="17"/>
            <w:szCs w:val="17"/>
          </w:rPr>
          <w:t>T</w:t>
        </w:r>
      </w:ins>
      <w:r w:rsidRPr="00540635">
        <w:rPr>
          <w:rFonts w:ascii="Arial" w:hAnsi="Arial" w:cs="Arial"/>
          <w:b/>
          <w:bCs/>
          <w:sz w:val="17"/>
          <w:szCs w:val="17"/>
        </w:rPr>
        <w:t>sam</w:t>
      </w:r>
      <w:proofErr w:type="spellEnd"/>
      <w:r w:rsidRPr="00540635">
        <w:rPr>
          <w:rFonts w:ascii="Arial" w:hAnsi="Arial" w:cs="Arial"/>
          <w:b/>
          <w:bCs/>
          <w:sz w:val="17"/>
          <w:szCs w:val="17"/>
        </w:rPr>
        <w:t xml:space="preserve"> </w:t>
      </w:r>
      <w:del w:id="293" w:author="Fong RERHANG" w:date="2021-05-27T22:10:00Z">
        <w:r w:rsidRPr="00540635" w:rsidDel="00F81FF9">
          <w:rPr>
            <w:rFonts w:ascii="Arial" w:hAnsi="Arial" w:cs="Arial"/>
            <w:b/>
            <w:bCs/>
            <w:sz w:val="17"/>
            <w:szCs w:val="17"/>
          </w:rPr>
          <w:delText>k</w:delText>
        </w:r>
      </w:del>
      <w:ins w:id="294" w:author="Fong RERHANG" w:date="2021-05-27T22:10:00Z">
        <w:r w:rsidR="00F81FF9">
          <w:rPr>
            <w:rFonts w:ascii="Arial" w:hAnsi="Arial" w:cs="Arial"/>
            <w:b/>
            <w:bCs/>
            <w:sz w:val="17"/>
            <w:szCs w:val="17"/>
          </w:rPr>
          <w:t>K</w:t>
        </w:r>
      </w:ins>
      <w:r w:rsidRPr="00540635">
        <w:rPr>
          <w:rFonts w:ascii="Arial" w:hAnsi="Arial" w:cs="Arial"/>
          <w:b/>
          <w:bCs/>
          <w:sz w:val="17"/>
          <w:szCs w:val="17"/>
        </w:rPr>
        <w:t xml:space="preserve">ev </w:t>
      </w:r>
      <w:proofErr w:type="spellStart"/>
      <w:r w:rsidRPr="00540635">
        <w:rPr>
          <w:rFonts w:ascii="Arial" w:hAnsi="Arial" w:cs="Arial"/>
          <w:b/>
          <w:bCs/>
          <w:sz w:val="17"/>
          <w:szCs w:val="17"/>
        </w:rPr>
        <w:t>Ntsuam</w:t>
      </w:r>
      <w:proofErr w:type="spellEnd"/>
      <w:r w:rsidRPr="00540635">
        <w:rPr>
          <w:rFonts w:ascii="Arial" w:hAnsi="Arial" w:cs="Arial"/>
          <w:b/>
          <w:bCs/>
          <w:sz w:val="17"/>
          <w:szCs w:val="17"/>
        </w:rPr>
        <w:t xml:space="preserve"> </w:t>
      </w:r>
      <w:proofErr w:type="spellStart"/>
      <w:ins w:id="295" w:author="Fong RERHANG" w:date="2021-05-27T22:10:00Z">
        <w:r w:rsidR="00F81FF9">
          <w:rPr>
            <w:rFonts w:ascii="Arial" w:hAnsi="Arial" w:cs="Arial"/>
            <w:b/>
            <w:bCs/>
            <w:sz w:val="17"/>
            <w:szCs w:val="17"/>
          </w:rPr>
          <w:t>X</w:t>
        </w:r>
      </w:ins>
      <w:del w:id="296" w:author="Fong RERHANG" w:date="2021-05-27T22:10:00Z">
        <w:r w:rsidRPr="00540635" w:rsidDel="00F81FF9">
          <w:rPr>
            <w:rFonts w:ascii="Arial" w:hAnsi="Arial" w:cs="Arial"/>
            <w:b/>
            <w:bCs/>
            <w:sz w:val="17"/>
            <w:szCs w:val="17"/>
          </w:rPr>
          <w:delText>x</w:delText>
        </w:r>
      </w:del>
      <w:r w:rsidRPr="00540635">
        <w:rPr>
          <w:rFonts w:ascii="Arial" w:hAnsi="Arial" w:cs="Arial"/>
          <w:b/>
          <w:bCs/>
          <w:sz w:val="17"/>
          <w:szCs w:val="17"/>
        </w:rPr>
        <w:t>yuas</w:t>
      </w:r>
      <w:proofErr w:type="spellEnd"/>
      <w:r w:rsidRPr="00540635">
        <w:rPr>
          <w:rFonts w:ascii="Arial" w:hAnsi="Arial" w:cs="Arial"/>
          <w:b/>
          <w:bCs/>
          <w:sz w:val="17"/>
          <w:szCs w:val="17"/>
        </w:rPr>
        <w:t xml:space="preserve">                                                                                 </w:t>
      </w:r>
      <w:proofErr w:type="spellStart"/>
      <w:ins w:id="297" w:author="Fong RERHANG" w:date="2021-05-27T22:12:00Z">
        <w:r w:rsidR="00F81FF9">
          <w:rPr>
            <w:rFonts w:ascii="Arial" w:hAnsi="Arial" w:cs="Arial"/>
            <w:b/>
            <w:bCs/>
            <w:sz w:val="17"/>
            <w:szCs w:val="17"/>
          </w:rPr>
          <w:t>Lub</w:t>
        </w:r>
        <w:proofErr w:type="spellEnd"/>
        <w:r w:rsidR="00F81FF9">
          <w:rPr>
            <w:rFonts w:ascii="Arial" w:hAnsi="Arial" w:cs="Arial"/>
            <w:b/>
            <w:bCs/>
            <w:sz w:val="17"/>
            <w:szCs w:val="17"/>
          </w:rPr>
          <w:t xml:space="preserve"> </w:t>
        </w:r>
        <w:proofErr w:type="spellStart"/>
        <w:r w:rsidR="00F81FF9">
          <w:rPr>
            <w:rFonts w:ascii="Arial" w:hAnsi="Arial" w:cs="Arial"/>
            <w:b/>
            <w:bCs/>
            <w:sz w:val="17"/>
            <w:szCs w:val="17"/>
          </w:rPr>
          <w:t>Npe</w:t>
        </w:r>
        <w:proofErr w:type="spellEnd"/>
        <w:r w:rsidR="00F81FF9">
          <w:rPr>
            <w:rFonts w:ascii="Arial" w:hAnsi="Arial" w:cs="Arial"/>
            <w:b/>
            <w:bCs/>
            <w:sz w:val="17"/>
            <w:szCs w:val="17"/>
          </w:rPr>
          <w:t xml:space="preserve"> </w:t>
        </w:r>
        <w:proofErr w:type="spellStart"/>
        <w:r w:rsidR="00F81FF9">
          <w:rPr>
            <w:rFonts w:ascii="Arial" w:hAnsi="Arial" w:cs="Arial"/>
            <w:b/>
            <w:bCs/>
            <w:sz w:val="17"/>
            <w:szCs w:val="17"/>
          </w:rPr>
          <w:t>Tus</w:t>
        </w:r>
      </w:ins>
      <w:del w:id="298" w:author="Fong RERHANG" w:date="2021-05-27T22:12:00Z">
        <w:r w:rsidRPr="00540635" w:rsidDel="00F81FF9">
          <w:rPr>
            <w:rFonts w:ascii="Arial" w:hAnsi="Arial" w:cs="Arial"/>
            <w:b/>
            <w:bCs/>
            <w:sz w:val="17"/>
            <w:szCs w:val="17"/>
          </w:rPr>
          <w:delText>Neeg s</w:delText>
        </w:r>
      </w:del>
      <w:ins w:id="299" w:author="Fong RERHANG" w:date="2021-05-27T22:12:00Z">
        <w:r w:rsidR="00F81FF9">
          <w:rPr>
            <w:rFonts w:ascii="Arial" w:hAnsi="Arial" w:cs="Arial"/>
            <w:b/>
            <w:bCs/>
            <w:sz w:val="17"/>
            <w:szCs w:val="17"/>
          </w:rPr>
          <w:t>S</w:t>
        </w:r>
      </w:ins>
      <w:r w:rsidRPr="00540635">
        <w:rPr>
          <w:rFonts w:ascii="Arial" w:hAnsi="Arial" w:cs="Arial"/>
          <w:b/>
          <w:bCs/>
          <w:sz w:val="17"/>
          <w:szCs w:val="17"/>
        </w:rPr>
        <w:t>oj</w:t>
      </w:r>
      <w:proofErr w:type="spellEnd"/>
      <w:r w:rsidRPr="00540635">
        <w:rPr>
          <w:rFonts w:ascii="Arial" w:hAnsi="Arial" w:cs="Arial"/>
          <w:b/>
          <w:bCs/>
          <w:sz w:val="17"/>
          <w:szCs w:val="17"/>
        </w:rPr>
        <w:t xml:space="preserve"> </w:t>
      </w:r>
      <w:del w:id="300" w:author="Fong RERHANG" w:date="2021-05-27T22:12:00Z">
        <w:r w:rsidRPr="00540635" w:rsidDel="00F81FF9">
          <w:rPr>
            <w:rFonts w:ascii="Arial" w:hAnsi="Arial" w:cs="Arial"/>
            <w:b/>
            <w:bCs/>
            <w:sz w:val="17"/>
            <w:szCs w:val="17"/>
          </w:rPr>
          <w:delText>n</w:delText>
        </w:r>
      </w:del>
      <w:proofErr w:type="spellStart"/>
      <w:ins w:id="301" w:author="Fong RERHANG" w:date="2021-05-27T22:12:00Z">
        <w:r w:rsidR="00F81FF9">
          <w:rPr>
            <w:rFonts w:ascii="Arial" w:hAnsi="Arial" w:cs="Arial"/>
            <w:b/>
            <w:bCs/>
            <w:sz w:val="17"/>
            <w:szCs w:val="17"/>
          </w:rPr>
          <w:t>N</w:t>
        </w:r>
      </w:ins>
      <w:r w:rsidRPr="00540635">
        <w:rPr>
          <w:rFonts w:ascii="Arial" w:hAnsi="Arial" w:cs="Arial"/>
          <w:b/>
          <w:bCs/>
          <w:sz w:val="17"/>
          <w:szCs w:val="17"/>
        </w:rPr>
        <w:t>tsuam</w:t>
      </w:r>
      <w:proofErr w:type="spellEnd"/>
      <w:r w:rsidRPr="00540635">
        <w:rPr>
          <w:rFonts w:ascii="Arial" w:hAnsi="Arial" w:cs="Arial"/>
          <w:b/>
          <w:bCs/>
          <w:sz w:val="17"/>
          <w:szCs w:val="17"/>
        </w:rPr>
        <w:t xml:space="preserve"> </w:t>
      </w:r>
      <w:del w:id="302" w:author="Fong RERHANG" w:date="2021-05-27T22:12:00Z">
        <w:r w:rsidRPr="00540635" w:rsidDel="00F81FF9">
          <w:rPr>
            <w:rFonts w:ascii="Arial" w:hAnsi="Arial" w:cs="Arial"/>
            <w:b/>
            <w:bCs/>
            <w:sz w:val="17"/>
            <w:szCs w:val="17"/>
          </w:rPr>
          <w:delText>lub npe</w:delText>
        </w:r>
      </w:del>
    </w:p>
    <w:p w14:paraId="29D2C79F" w14:textId="4D3DAFA5" w:rsidR="004D0EFF" w:rsidRPr="00540635" w:rsidRDefault="005A2745" w:rsidP="004D0EFF">
      <w:pPr>
        <w:rPr>
          <w:rFonts w:ascii="Arial" w:hAnsi="Arial" w:cs="Arial"/>
          <w:sz w:val="17"/>
          <w:szCs w:val="17"/>
        </w:rPr>
      </w:pPr>
      <w:r>
        <w:pict w14:anchorId="1DEE5C43">
          <v:shape id="Picture 479" o:spid="_x0000_i1030" type="#_x0000_t75" style="width:9.15pt;height:9.15pt;visibility:visible;mso-wrap-style:square">
            <v:imagedata r:id="rId12" o:title=""/>
          </v:shape>
        </w:pict>
      </w:r>
      <w:r w:rsidR="004D0EFF" w:rsidRPr="00540635">
        <w:rPr>
          <w:rFonts w:ascii="Arial" w:hAnsi="Arial" w:cs="Arial"/>
          <w:sz w:val="17"/>
          <w:szCs w:val="17"/>
        </w:rPr>
        <w:t xml:space="preserve"> </w:t>
      </w:r>
      <w:r w:rsidR="004D0EFF" w:rsidRPr="00540635">
        <w:rPr>
          <w:rFonts w:ascii="Arial" w:hAnsi="Arial" w:cs="Arial"/>
          <w:b/>
          <w:bCs/>
          <w:sz w:val="17"/>
          <w:szCs w:val="17"/>
        </w:rPr>
        <w:t xml:space="preserve">Kev </w:t>
      </w:r>
      <w:proofErr w:type="spellStart"/>
      <w:ins w:id="303" w:author="Fong RERHANG" w:date="2021-05-27T22:13:00Z">
        <w:r w:rsidR="004C7E9C">
          <w:rPr>
            <w:rFonts w:ascii="Arial" w:hAnsi="Arial" w:cs="Arial"/>
            <w:b/>
            <w:bCs/>
            <w:sz w:val="17"/>
            <w:szCs w:val="17"/>
          </w:rPr>
          <w:t>Tiav</w:t>
        </w:r>
        <w:proofErr w:type="spellEnd"/>
        <w:r w:rsidR="004C7E9C">
          <w:rPr>
            <w:rFonts w:ascii="Arial" w:hAnsi="Arial" w:cs="Arial"/>
            <w:b/>
            <w:bCs/>
            <w:sz w:val="17"/>
            <w:szCs w:val="17"/>
          </w:rPr>
          <w:t xml:space="preserve"> Kev </w:t>
        </w:r>
      </w:ins>
      <w:proofErr w:type="spellStart"/>
      <w:r w:rsidR="004D0EFF" w:rsidRPr="00540635">
        <w:rPr>
          <w:rFonts w:ascii="Arial" w:hAnsi="Arial" w:cs="Arial"/>
          <w:b/>
          <w:bCs/>
          <w:sz w:val="17"/>
          <w:szCs w:val="17"/>
        </w:rPr>
        <w:t>Kawm</w:t>
      </w:r>
      <w:proofErr w:type="spellEnd"/>
      <w:r w:rsidR="004D0EFF" w:rsidRPr="00540635">
        <w:rPr>
          <w:rFonts w:ascii="Arial" w:hAnsi="Arial" w:cs="Arial"/>
          <w:b/>
          <w:bCs/>
          <w:sz w:val="17"/>
          <w:szCs w:val="17"/>
        </w:rPr>
        <w:t xml:space="preserve"> </w:t>
      </w:r>
      <w:proofErr w:type="spellStart"/>
      <w:r w:rsidR="004D0EFF" w:rsidRPr="00540635">
        <w:rPr>
          <w:rFonts w:ascii="Arial" w:hAnsi="Arial" w:cs="Arial"/>
          <w:b/>
          <w:bCs/>
          <w:sz w:val="17"/>
          <w:szCs w:val="17"/>
        </w:rPr>
        <w:t>Txuj</w:t>
      </w:r>
      <w:proofErr w:type="spellEnd"/>
      <w:r w:rsidR="004D0EFF" w:rsidRPr="00540635">
        <w:rPr>
          <w:rFonts w:ascii="Arial" w:hAnsi="Arial" w:cs="Arial"/>
          <w:b/>
          <w:bCs/>
          <w:sz w:val="17"/>
          <w:szCs w:val="17"/>
        </w:rPr>
        <w:t xml:space="preserve"> Ci</w:t>
      </w:r>
      <w:r w:rsidR="004D0EFF" w:rsidRPr="00540635">
        <w:rPr>
          <w:rFonts w:ascii="Arial" w:hAnsi="Arial" w:cs="Arial"/>
          <w:sz w:val="17"/>
          <w:szCs w:val="17"/>
        </w:rPr>
        <w:t xml:space="preserve"> -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w:t>
      </w:r>
      <w:ins w:id="304" w:author="Fong RERHANG" w:date="2021-05-27T22:14:00Z">
        <w:r w:rsidR="004C7E9C">
          <w:rPr>
            <w:rFonts w:ascii="Arial" w:hAnsi="Arial" w:cs="Arial"/>
            <w:sz w:val="17"/>
            <w:szCs w:val="17"/>
          </w:rPr>
          <w:t xml:space="preserve"> </w:t>
        </w:r>
        <w:proofErr w:type="spellStart"/>
        <w:r w:rsidR="004C7E9C">
          <w:rPr>
            <w:rFonts w:ascii="Arial" w:hAnsi="Arial" w:cs="Arial"/>
            <w:sz w:val="17"/>
            <w:szCs w:val="17"/>
          </w:rPr>
          <w:t>yog</w:t>
        </w:r>
      </w:ins>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nyeem</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w:t>
      </w:r>
      <w:r w:rsidR="0065741D">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lej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sau</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del w:id="305" w:author="Fong RERHANG" w:date="2021-05-27T22:14:00Z">
        <w:r w:rsidR="004D0EFF" w:rsidRPr="00540635" w:rsidDel="004C7E9C">
          <w:rPr>
            <w:rFonts w:ascii="Arial" w:hAnsi="Arial" w:cs="Arial"/>
            <w:sz w:val="17"/>
            <w:szCs w:val="17"/>
          </w:rPr>
          <w:delText xml:space="preserve"> </w:delText>
        </w:r>
      </w:del>
      <w:r w:rsidR="004D0EFF" w:rsidRPr="00540635">
        <w:rPr>
          <w:rFonts w:ascii="Arial" w:hAnsi="Arial" w:cs="Arial"/>
          <w:sz w:val="17"/>
          <w:szCs w:val="17"/>
        </w:rPr>
        <w:t>/</w:t>
      </w:r>
      <w:del w:id="306" w:author="Fong RERHANG" w:date="2021-05-27T22:14:00Z">
        <w:r w:rsidR="004D0EFF" w:rsidRPr="00540635" w:rsidDel="004C7E9C">
          <w:rPr>
            <w:rFonts w:ascii="Arial" w:hAnsi="Arial" w:cs="Arial"/>
            <w:sz w:val="17"/>
            <w:szCs w:val="17"/>
          </w:rPr>
          <w:delText xml:space="preserve"> </w:delText>
        </w:r>
      </w:del>
      <w:r w:rsidR="004D0EFF" w:rsidRPr="00540635">
        <w:rPr>
          <w:rFonts w:ascii="Arial" w:hAnsi="Arial" w:cs="Arial"/>
          <w:sz w:val="17"/>
          <w:szCs w:val="17"/>
        </w:rPr>
        <w:t xml:space="preserve">los sis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lwm</w:t>
      </w:r>
      <w:proofErr w:type="spellEnd"/>
      <w:r w:rsidR="004D0EFF" w:rsidRPr="00540635">
        <w:rPr>
          <w:rFonts w:ascii="Arial" w:hAnsi="Arial" w:cs="Arial"/>
          <w:sz w:val="17"/>
          <w:szCs w:val="17"/>
        </w:rPr>
        <w:t xml:space="preserve"> yam                     ___________________________________</w:t>
      </w:r>
    </w:p>
    <w:p w14:paraId="0A4CE556" w14:textId="441EEBE7" w:rsidR="004D0EFF" w:rsidRPr="00540635" w:rsidRDefault="004D0EFF" w:rsidP="004D0EFF">
      <w:pPr>
        <w:rPr>
          <w:rFonts w:ascii="Arial" w:hAnsi="Arial" w:cs="Arial"/>
          <w:sz w:val="17"/>
          <w:szCs w:val="17"/>
        </w:rPr>
      </w:pPr>
      <w:r w:rsidRPr="00540635">
        <w:rPr>
          <w:rFonts w:ascii="Arial" w:hAnsi="Arial" w:cs="Arial"/>
          <w:b/>
          <w:bCs/>
          <w:noProof/>
          <w:sz w:val="17"/>
          <w:szCs w:val="17"/>
        </w:rPr>
        <mc:AlternateContent>
          <mc:Choice Requires="wps">
            <w:drawing>
              <wp:anchor distT="0" distB="0" distL="114300" distR="114300" simplePos="0" relativeHeight="251660288" behindDoc="0" locked="0" layoutInCell="1" allowOverlap="1" wp14:anchorId="41A09D06" wp14:editId="49B4D8B7">
                <wp:simplePos x="0" y="0"/>
                <wp:positionH relativeFrom="column">
                  <wp:posOffset>4462642</wp:posOffset>
                </wp:positionH>
                <wp:positionV relativeFrom="paragraph">
                  <wp:posOffset>93235</wp:posOffset>
                </wp:positionV>
                <wp:extent cx="1649895" cy="709683"/>
                <wp:effectExtent l="0" t="0" r="0" b="0"/>
                <wp:wrapNone/>
                <wp:docPr id="44" name="Rectangle 44"/>
                <wp:cNvGraphicFramePr/>
                <a:graphic xmlns:a="http://schemas.openxmlformats.org/drawingml/2006/main">
                  <a:graphicData uri="http://schemas.microsoft.com/office/word/2010/wordprocessingShape">
                    <wps:wsp>
                      <wps:cNvSpPr/>
                      <wps:spPr>
                        <a:xfrm>
                          <a:off x="0" y="0"/>
                          <a:ext cx="1649895" cy="7096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35A4BDC" w14:textId="0F2345C9" w:rsidR="005A2745" w:rsidRPr="009A042A" w:rsidRDefault="005A2745"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09D06" id="Rectangle 44" o:spid="_x0000_s1028" style="position:absolute;margin-left:351.4pt;margin-top:7.35pt;width:129.9pt;height:5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" filled="f" stroked="f">
                <v:textbox>
                  <w:txbxContent>
                    <w:p w14:paraId="335A4BDC" w14:textId="0F2345C9" w:rsidR="005A2745" w:rsidRPr="009A042A" w:rsidRDefault="005A2745" w:rsidP="004D0EFF">
                      <w:pPr>
                        <w:jc w:val="center"/>
                        <w:rPr>
                          <w:rFonts w:ascii="Arial" w:hAnsi="Arial" w:cs="Arial"/>
                          <w:i/>
                          <w:iCs/>
                          <w:color w:val="000000" w:themeColor="text1"/>
                          <w:sz w:val="18"/>
                          <w:szCs w:val="18"/>
                        </w:rPr>
                      </w:pPr>
                    </w:p>
                  </w:txbxContent>
                </v:textbox>
              </v:rect>
            </w:pict>
          </mc:Fallback>
        </mc:AlternateContent>
      </w:r>
      <w:r w:rsidR="00C82C0A" w:rsidRPr="00540635">
        <w:rPr>
          <w:rFonts w:ascii="Arial" w:hAnsi="Arial" w:cs="Arial"/>
          <w:noProof/>
          <w:sz w:val="17"/>
          <w:szCs w:val="17"/>
        </w:rPr>
        <w:drawing>
          <wp:inline distT="0" distB="0" distL="0" distR="0" wp14:anchorId="00A25DCF" wp14:editId="6FF58904">
            <wp:extent cx="119380" cy="1193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b/>
          <w:bCs/>
          <w:sz w:val="17"/>
          <w:szCs w:val="17"/>
        </w:rPr>
        <w:t xml:space="preserve"> Kev </w:t>
      </w:r>
      <w:proofErr w:type="spellStart"/>
      <w:r w:rsidRPr="00540635">
        <w:rPr>
          <w:rFonts w:ascii="Arial" w:hAnsi="Arial" w:cs="Arial"/>
          <w:b/>
          <w:bCs/>
          <w:sz w:val="17"/>
          <w:szCs w:val="17"/>
        </w:rPr>
        <w:t>Noj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Haus </w:t>
      </w:r>
      <w:proofErr w:type="spellStart"/>
      <w:r w:rsidRPr="00540635">
        <w:rPr>
          <w:rFonts w:ascii="Arial" w:hAnsi="Arial" w:cs="Arial"/>
          <w:b/>
          <w:bCs/>
          <w:sz w:val="17"/>
          <w:szCs w:val="17"/>
        </w:rPr>
        <w:t>Huv</w:t>
      </w:r>
      <w:proofErr w:type="spellEnd"/>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ntaub</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r w:rsidR="0065741D">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kuaj</w:t>
      </w:r>
      <w:proofErr w:type="spellEnd"/>
      <w:r w:rsidRPr="00540635">
        <w:rPr>
          <w:rFonts w:ascii="Arial" w:hAnsi="Arial" w:cs="Arial"/>
          <w:sz w:val="17"/>
          <w:szCs w:val="17"/>
        </w:rPr>
        <w:t xml:space="preserve"> mob tau sib </w:t>
      </w:r>
      <w:proofErr w:type="spellStart"/>
      <w:r w:rsidRPr="00540635">
        <w:rPr>
          <w:rFonts w:ascii="Arial" w:hAnsi="Arial" w:cs="Arial"/>
          <w:sz w:val="17"/>
          <w:szCs w:val="17"/>
        </w:rPr>
        <w:t>sau</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ke</w:t>
      </w:r>
      <w:proofErr w:type="spellEnd"/>
      <w:r w:rsidRPr="00540635">
        <w:rPr>
          <w:rFonts w:ascii="Arial" w:hAnsi="Arial" w:cs="Arial"/>
          <w:sz w:val="17"/>
          <w:szCs w:val="17"/>
        </w:rPr>
        <w:t xml:space="preserve"> los </w:t>
      </w:r>
      <w:proofErr w:type="spellStart"/>
      <w:r w:rsidRPr="00540635">
        <w:rPr>
          <w:rFonts w:ascii="Arial" w:hAnsi="Arial" w:cs="Arial"/>
          <w:sz w:val="17"/>
          <w:szCs w:val="17"/>
        </w:rPr>
        <w:t>txiav</w:t>
      </w:r>
      <w:proofErr w:type="spellEnd"/>
      <w:r w:rsidRPr="00540635">
        <w:rPr>
          <w:rFonts w:ascii="Arial" w:hAnsi="Arial" w:cs="Arial"/>
          <w:sz w:val="17"/>
          <w:szCs w:val="17"/>
        </w:rPr>
        <w:t xml:space="preserve"> </w:t>
      </w:r>
      <w:proofErr w:type="spellStart"/>
      <w:r w:rsidRPr="00540635">
        <w:rPr>
          <w:rFonts w:ascii="Arial" w:hAnsi="Arial" w:cs="Arial"/>
          <w:sz w:val="17"/>
          <w:szCs w:val="17"/>
        </w:rPr>
        <w:t>txim</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r w:rsidRPr="00540635">
        <w:rPr>
          <w:rFonts w:ascii="Arial" w:hAnsi="Arial" w:cs="Arial"/>
          <w:noProof/>
          <w:sz w:val="17"/>
          <w:szCs w:val="17"/>
        </w:rPr>
        <mc:AlternateContent>
          <mc:Choice Requires="wps">
            <w:drawing>
              <wp:anchor distT="0" distB="0" distL="114300" distR="114300" simplePos="0" relativeHeight="251661312" behindDoc="0" locked="0" layoutInCell="1" allowOverlap="1" wp14:anchorId="18F6E820" wp14:editId="5333D6AF">
                <wp:simplePos x="0" y="0"/>
                <wp:positionH relativeFrom="column">
                  <wp:posOffset>4302346</wp:posOffset>
                </wp:positionH>
                <wp:positionV relativeFrom="paragraph">
                  <wp:posOffset>127166</wp:posOffset>
                </wp:positionV>
                <wp:extent cx="1928191" cy="784746"/>
                <wp:effectExtent l="0" t="0" r="0" b="0"/>
                <wp:wrapNone/>
                <wp:docPr id="45" name="Rectangle 45"/>
                <wp:cNvGraphicFramePr/>
                <a:graphic xmlns:a="http://schemas.openxmlformats.org/drawingml/2006/main">
                  <a:graphicData uri="http://schemas.microsoft.com/office/word/2010/wordprocessingShape">
                    <wps:wsp>
                      <wps:cNvSpPr/>
                      <wps:spPr>
                        <a:xfrm>
                          <a:off x="0" y="0"/>
                          <a:ext cx="1928191" cy="78474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A1D18DB" w14:textId="155F96A7" w:rsidR="005A2745" w:rsidRPr="00D83F58" w:rsidRDefault="005A2745"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6E820" id="Rectangle 45" o:spid="_x0000_s1029" style="position:absolute;margin-left:338.75pt;margin-top:10pt;width:151.85pt;height:6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" filled="f" stroked="f">
                <v:textbox>
                  <w:txbxContent>
                    <w:p w14:paraId="2A1D18DB" w14:textId="155F96A7" w:rsidR="005A2745" w:rsidRPr="00D83F58" w:rsidRDefault="005A2745" w:rsidP="004D0EFF">
                      <w:pPr>
                        <w:jc w:val="center"/>
                        <w:rPr>
                          <w:rFonts w:ascii="Arial" w:hAnsi="Arial" w:cs="Arial"/>
                          <w:i/>
                          <w:iCs/>
                          <w:color w:val="000000" w:themeColor="text1"/>
                          <w:sz w:val="18"/>
                          <w:szCs w:val="18"/>
                        </w:rPr>
                      </w:pPr>
                    </w:p>
                  </w:txbxContent>
                </v:textbox>
              </v:rect>
            </w:pict>
          </mc:Fallback>
        </mc:AlternateContent>
      </w:r>
      <w:r w:rsidR="0065741D">
        <w:rPr>
          <w:rFonts w:ascii="Arial" w:hAnsi="Arial" w:cs="Arial"/>
          <w:sz w:val="17"/>
          <w:szCs w:val="17"/>
        </w:rPr>
        <w:t xml:space="preserve">                                                                                                                                </w:t>
      </w:r>
      <w:r w:rsidRPr="00540635">
        <w:rPr>
          <w:rFonts w:ascii="Arial" w:hAnsi="Arial" w:cs="Arial"/>
          <w:sz w:val="17"/>
          <w:szCs w:val="17"/>
        </w:rPr>
        <w:t xml:space="preserve">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li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proofErr w:type="spellStart"/>
      <w:r w:rsidRPr="00540635">
        <w:rPr>
          <w:rFonts w:ascii="Arial" w:hAnsi="Arial" w:cs="Arial"/>
          <w:sz w:val="17"/>
          <w:szCs w:val="17"/>
        </w:rPr>
        <w:t>cuam</w:t>
      </w:r>
      <w:proofErr w:type="spellEnd"/>
      <w:r w:rsidRPr="00540635">
        <w:rPr>
          <w:rFonts w:ascii="Arial" w:hAnsi="Arial" w:cs="Arial"/>
          <w:sz w:val="17"/>
          <w:szCs w:val="17"/>
        </w:rPr>
        <w:t xml:space="preserve"> </w:t>
      </w:r>
      <w:proofErr w:type="spellStart"/>
      <w:r w:rsidRPr="00540635">
        <w:rPr>
          <w:rFonts w:ascii="Arial" w:hAnsi="Arial" w:cs="Arial"/>
          <w:sz w:val="17"/>
          <w:szCs w:val="17"/>
        </w:rPr>
        <w:t>tshuam</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__________________________________</w:t>
      </w:r>
    </w:p>
    <w:p w14:paraId="764B2DF6" w14:textId="7CA52BC9" w:rsidR="004D0EFF" w:rsidRPr="00540635" w:rsidRDefault="0065741D"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4384" behindDoc="0" locked="0" layoutInCell="1" allowOverlap="1" wp14:anchorId="6A2B9948" wp14:editId="20BEDA41">
                <wp:simplePos x="0" y="0"/>
                <wp:positionH relativeFrom="column">
                  <wp:posOffset>4656732</wp:posOffset>
                </wp:positionH>
                <wp:positionV relativeFrom="paragraph">
                  <wp:posOffset>443033</wp:posOffset>
                </wp:positionV>
                <wp:extent cx="1908313" cy="556592"/>
                <wp:effectExtent l="0" t="0" r="0" b="0"/>
                <wp:wrapNone/>
                <wp:docPr id="52" name="Rectangle 52"/>
                <wp:cNvGraphicFramePr/>
                <a:graphic xmlns:a="http://schemas.openxmlformats.org/drawingml/2006/main">
                  <a:graphicData uri="http://schemas.microsoft.com/office/word/2010/wordprocessingShape">
                    <wps:wsp>
                      <wps:cNvSpPr/>
                      <wps:spPr>
                        <a:xfrm>
                          <a:off x="0" y="0"/>
                          <a:ext cx="1908313" cy="55659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4F4C8C" w14:textId="108439A1" w:rsidR="005A2745" w:rsidRPr="000F180F" w:rsidRDefault="005A2745" w:rsidP="004D0EFF">
                            <w:pPr>
                              <w:jc w:val="center"/>
                              <w:rPr>
                                <w:sz w:val="18"/>
                                <w:szCs w:val="18"/>
                              </w:rPr>
                            </w:pPr>
                            <w:r>
                              <w:rPr>
                                <w:rFonts w:ascii="Arial" w:hAnsi="Arial" w:cs="Arial"/>
                                <w:i/>
                                <w:iCs/>
                                <w:color w:val="000000" w:themeColor="text1"/>
                                <w:sz w:val="18"/>
                                <w:szCs w:val="18"/>
                              </w:rPr>
                              <w:t>LSHS (</w:t>
                            </w:r>
                            <w:proofErr w:type="spellStart"/>
                            <w:r>
                              <w:rPr>
                                <w:rFonts w:ascii="Arial" w:hAnsi="Arial" w:cs="Arial"/>
                                <w:i/>
                                <w:iCs/>
                                <w:color w:val="000000" w:themeColor="text1"/>
                                <w:sz w:val="18"/>
                                <w:szCs w:val="18"/>
                              </w:rPr>
                              <w:t>raws</w:t>
                            </w:r>
                            <w:proofErr w:type="spellEnd"/>
                            <w:r>
                              <w:rPr>
                                <w:rFonts w:ascii="Arial" w:hAnsi="Arial" w:cs="Arial"/>
                                <w:i/>
                                <w:iCs/>
                                <w:color w:val="000000" w:themeColor="text1"/>
                                <w:sz w:val="18"/>
                                <w:szCs w:val="18"/>
                              </w:rPr>
                              <w:t xml:space="preserve"> li </w:t>
                            </w:r>
                            <w:proofErr w:type="spellStart"/>
                            <w:r>
                              <w:rPr>
                                <w:rFonts w:ascii="Arial" w:hAnsi="Arial" w:cs="Arial"/>
                                <w:i/>
                                <w:iCs/>
                                <w:color w:val="000000" w:themeColor="text1"/>
                                <w:sz w:val="18"/>
                                <w:szCs w:val="18"/>
                              </w:rPr>
                              <w:t>muab</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tso</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tseg</w:t>
                            </w:r>
                            <w:proofErr w:type="spellEnd"/>
                            <w:ins w:id="307" w:author="Fong RERHANG" w:date="2021-05-27T22:18:00Z">
                              <w:r>
                                <w:rPr>
                                  <w:rFonts w:ascii="Arial" w:hAnsi="Arial" w:cs="Arial"/>
                                  <w:i/>
                                  <w:iCs/>
                                  <w:color w:val="000000" w:themeColor="text1"/>
                                  <w:sz w:val="18"/>
                                  <w:szCs w:val="18"/>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B9948" id="Rectangle 52" o:spid="_x0000_s1030" style="position:absolute;margin-left:366.65pt;margin-top:34.9pt;width:150.2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" filled="f" stroked="f">
                <v:textbox>
                  <w:txbxContent>
                    <w:p w14:paraId="394F4C8C" w14:textId="108439A1" w:rsidR="005A2745" w:rsidRPr="000F180F" w:rsidRDefault="005A2745" w:rsidP="004D0EFF">
                      <w:pPr>
                        <w:jc w:val="center"/>
                        <w:rPr>
                          <w:sz w:val="18"/>
                          <w:szCs w:val="18"/>
                        </w:rPr>
                      </w:pPr>
                      <w:r>
                        <w:rPr>
                          <w:rFonts w:ascii="Arial" w:hAnsi="Arial" w:cs="Arial"/>
                          <w:i/>
                          <w:iCs/>
                          <w:color w:val="000000" w:themeColor="text1"/>
                          <w:sz w:val="18"/>
                          <w:szCs w:val="18"/>
                        </w:rPr>
                        <w:t>LSHS (</w:t>
                      </w:r>
                      <w:proofErr w:type="spellStart"/>
                      <w:r>
                        <w:rPr>
                          <w:rFonts w:ascii="Arial" w:hAnsi="Arial" w:cs="Arial"/>
                          <w:i/>
                          <w:iCs/>
                          <w:color w:val="000000" w:themeColor="text1"/>
                          <w:sz w:val="18"/>
                          <w:szCs w:val="18"/>
                        </w:rPr>
                        <w:t>raws</w:t>
                      </w:r>
                      <w:proofErr w:type="spellEnd"/>
                      <w:r>
                        <w:rPr>
                          <w:rFonts w:ascii="Arial" w:hAnsi="Arial" w:cs="Arial"/>
                          <w:i/>
                          <w:iCs/>
                          <w:color w:val="000000" w:themeColor="text1"/>
                          <w:sz w:val="18"/>
                          <w:szCs w:val="18"/>
                        </w:rPr>
                        <w:t xml:space="preserve"> li </w:t>
                      </w:r>
                      <w:proofErr w:type="spellStart"/>
                      <w:r>
                        <w:rPr>
                          <w:rFonts w:ascii="Arial" w:hAnsi="Arial" w:cs="Arial"/>
                          <w:i/>
                          <w:iCs/>
                          <w:color w:val="000000" w:themeColor="text1"/>
                          <w:sz w:val="18"/>
                          <w:szCs w:val="18"/>
                        </w:rPr>
                        <w:t>muab</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tso</w:t>
                      </w:r>
                      <w:proofErr w:type="spellEnd"/>
                      <w:r>
                        <w:rPr>
                          <w:rFonts w:ascii="Arial" w:hAnsi="Arial" w:cs="Arial"/>
                          <w:i/>
                          <w:iCs/>
                          <w:color w:val="000000" w:themeColor="text1"/>
                          <w:sz w:val="18"/>
                          <w:szCs w:val="18"/>
                        </w:rPr>
                        <w:t xml:space="preserve"> </w:t>
                      </w:r>
                      <w:proofErr w:type="spellStart"/>
                      <w:r>
                        <w:rPr>
                          <w:rFonts w:ascii="Arial" w:hAnsi="Arial" w:cs="Arial"/>
                          <w:i/>
                          <w:iCs/>
                          <w:color w:val="000000" w:themeColor="text1"/>
                          <w:sz w:val="18"/>
                          <w:szCs w:val="18"/>
                        </w:rPr>
                        <w:t>tseg</w:t>
                      </w:r>
                      <w:proofErr w:type="spellEnd"/>
                      <w:ins w:id="308" w:author="Fong RERHANG" w:date="2021-05-27T22:18:00Z">
                        <w:r>
                          <w:rPr>
                            <w:rFonts w:ascii="Arial" w:hAnsi="Arial" w:cs="Arial"/>
                            <w:i/>
                            <w:iCs/>
                            <w:color w:val="000000" w:themeColor="text1"/>
                            <w:sz w:val="18"/>
                            <w:szCs w:val="18"/>
                          </w:rPr>
                          <w:t>)</w:t>
                        </w:r>
                      </w:ins>
                    </w:p>
                  </w:txbxContent>
                </v:textbox>
              </v:rect>
            </w:pict>
          </mc:Fallback>
        </mc:AlternateContent>
      </w:r>
      <w:r w:rsidR="005A2745">
        <w:pict w14:anchorId="5C8E709B">
          <v:shape id="Picture 282" o:spid="_x0000_i1031" type="#_x0000_t75" style="width:9.15pt;height:9.15pt;visibility:visible;mso-wrap-style:square">
            <v:imagedata r:id="rId12" o:title=""/>
          </v:shape>
        </w:pict>
      </w:r>
      <w:r w:rsidR="004D0EFF" w:rsidRPr="00540635">
        <w:rPr>
          <w:rFonts w:ascii="Arial" w:hAnsi="Arial" w:cs="Arial"/>
          <w:noProof/>
          <w:sz w:val="17"/>
          <w:szCs w:val="17"/>
        </w:rPr>
        <w:t xml:space="preserve"> </w:t>
      </w:r>
      <w:r w:rsidR="004D0EFF" w:rsidRPr="00540635">
        <w:rPr>
          <w:rFonts w:ascii="Arial" w:hAnsi="Arial" w:cs="Arial"/>
          <w:b/>
          <w:bCs/>
          <w:noProof/>
          <w:sz w:val="17"/>
          <w:szCs w:val="17"/>
        </w:rPr>
        <w:t xml:space="preserve">Kev </w:t>
      </w:r>
      <w:ins w:id="309" w:author="Fong RERHANG" w:date="2021-05-27T22:16:00Z">
        <w:r w:rsidR="004C7E9C">
          <w:rPr>
            <w:rFonts w:ascii="Arial" w:hAnsi="Arial" w:cs="Arial"/>
            <w:b/>
            <w:bCs/>
            <w:noProof/>
            <w:sz w:val="17"/>
            <w:szCs w:val="17"/>
          </w:rPr>
          <w:t>Txhim K</w:t>
        </w:r>
      </w:ins>
      <w:ins w:id="310" w:author="Fong RERHANG" w:date="2021-05-27T22:17:00Z">
        <w:r w:rsidR="004C7E9C">
          <w:rPr>
            <w:rFonts w:ascii="Arial" w:hAnsi="Arial" w:cs="Arial"/>
            <w:b/>
            <w:bCs/>
            <w:noProof/>
            <w:sz w:val="17"/>
            <w:szCs w:val="17"/>
          </w:rPr>
          <w:t xml:space="preserve">ho Kev </w:t>
        </w:r>
      </w:ins>
      <w:r w:rsidR="004D0EFF" w:rsidRPr="00540635">
        <w:rPr>
          <w:rFonts w:ascii="Arial" w:hAnsi="Arial" w:cs="Arial"/>
          <w:b/>
          <w:bCs/>
          <w:noProof/>
          <w:sz w:val="17"/>
          <w:szCs w:val="17"/>
        </w:rPr>
        <w:t>Txawj Ntse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tus</w:t>
      </w:r>
      <w:proofErr w:type="spellEnd"/>
      <w:r w:rsidR="004D0EFF" w:rsidRPr="00540635">
        <w:rPr>
          <w:rFonts w:ascii="Arial" w:hAnsi="Arial" w:cs="Arial"/>
          <w:sz w:val="17"/>
          <w:szCs w:val="17"/>
        </w:rPr>
        <w:t xml:space="preserve"> me </w:t>
      </w:r>
      <w:proofErr w:type="spellStart"/>
      <w:r w:rsidR="004D0EFF" w:rsidRPr="00540635">
        <w:rPr>
          <w:rFonts w:ascii="Arial" w:hAnsi="Arial" w:cs="Arial"/>
          <w:sz w:val="17"/>
          <w:szCs w:val="17"/>
        </w:rPr>
        <w:t>nyuam</w:t>
      </w:r>
      <w:proofErr w:type="spellEnd"/>
      <w:r>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xav</w:t>
      </w:r>
      <w:proofErr w:type="spellEnd"/>
      <w:r w:rsidR="004D0EFF" w:rsidRPr="00540635">
        <w:rPr>
          <w:rFonts w:ascii="Arial" w:hAnsi="Arial" w:cs="Arial"/>
          <w:sz w:val="17"/>
          <w:szCs w:val="17"/>
        </w:rPr>
        <w:t xml:space="preserve"> li </w:t>
      </w:r>
      <w:proofErr w:type="spellStart"/>
      <w:r w:rsidR="004D0EFF" w:rsidRPr="00540635">
        <w:rPr>
          <w:rFonts w:ascii="Arial" w:hAnsi="Arial" w:cs="Arial"/>
          <w:sz w:val="17"/>
          <w:szCs w:val="17"/>
        </w:rPr>
        <w:t>cas,nco</w:t>
      </w:r>
      <w:proofErr w:type="spellEnd"/>
      <w:r w:rsidR="004D0EFF" w:rsidRPr="00540635">
        <w:rPr>
          <w:rFonts w:ascii="Arial" w:hAnsi="Arial" w:cs="Arial"/>
          <w:sz w:val="17"/>
          <w:szCs w:val="17"/>
        </w:rPr>
        <w:t xml:space="preserve"> tau,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daws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teeb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meem</w:t>
      </w:r>
      <w:proofErr w:type="spellEnd"/>
      <w:r w:rsidR="004D0EFF" w:rsidRPr="00540635">
        <w:rPr>
          <w:rFonts w:ascii="Arial" w:hAnsi="Arial" w:cs="Arial"/>
          <w:sz w:val="17"/>
          <w:szCs w:val="17"/>
        </w:rPr>
        <w:t>.                                                            __________________________________</w:t>
      </w:r>
    </w:p>
    <w:p w14:paraId="3D2F2B08" w14:textId="65C34D95"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0AC58786" wp14:editId="0870DF12">
            <wp:extent cx="119380" cy="11938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ins w:id="311" w:author="Fong RERHANG" w:date="2021-05-27T22:17:00Z">
        <w:r w:rsidR="004C7E9C" w:rsidRPr="004C7E9C">
          <w:rPr>
            <w:rFonts w:ascii="Arial" w:hAnsi="Arial" w:cs="Arial"/>
            <w:b/>
            <w:bCs/>
            <w:sz w:val="17"/>
            <w:szCs w:val="17"/>
            <w:rPrChange w:id="312" w:author="Fong RERHANG" w:date="2021-05-27T22:18:00Z">
              <w:rPr>
                <w:rFonts w:ascii="Arial" w:hAnsi="Arial" w:cs="Arial"/>
                <w:sz w:val="17"/>
                <w:szCs w:val="17"/>
              </w:rPr>
            </w:rPrChange>
          </w:rPr>
          <w:t xml:space="preserve">Kev </w:t>
        </w:r>
      </w:ins>
      <w:proofErr w:type="spellStart"/>
      <w:ins w:id="313" w:author="Fong RERHANG" w:date="2021-05-27T22:18:00Z">
        <w:r w:rsidR="004C7E9C" w:rsidRPr="004C7E9C">
          <w:rPr>
            <w:rFonts w:ascii="Arial" w:hAnsi="Arial" w:cs="Arial"/>
            <w:b/>
            <w:bCs/>
            <w:sz w:val="17"/>
            <w:szCs w:val="17"/>
            <w:rPrChange w:id="314" w:author="Fong RERHANG" w:date="2021-05-27T22:18:00Z">
              <w:rPr>
                <w:rFonts w:ascii="Arial" w:hAnsi="Arial" w:cs="Arial"/>
                <w:sz w:val="17"/>
                <w:szCs w:val="17"/>
              </w:rPr>
            </w:rPrChange>
          </w:rPr>
          <w:t>Txhim</w:t>
        </w:r>
        <w:proofErr w:type="spellEnd"/>
        <w:r w:rsidR="004C7E9C" w:rsidRPr="004C7E9C">
          <w:rPr>
            <w:rFonts w:ascii="Arial" w:hAnsi="Arial" w:cs="Arial"/>
            <w:b/>
            <w:bCs/>
            <w:sz w:val="17"/>
            <w:szCs w:val="17"/>
            <w:rPrChange w:id="315" w:author="Fong RERHANG" w:date="2021-05-27T22:18:00Z">
              <w:rPr>
                <w:rFonts w:ascii="Arial" w:hAnsi="Arial" w:cs="Arial"/>
                <w:sz w:val="17"/>
                <w:szCs w:val="17"/>
              </w:rPr>
            </w:rPrChange>
          </w:rPr>
          <w:t xml:space="preserve"> Kho</w:t>
        </w:r>
        <w:r w:rsidR="004C7E9C">
          <w:rPr>
            <w:rFonts w:ascii="Arial" w:hAnsi="Arial" w:cs="Arial"/>
            <w:sz w:val="17"/>
            <w:szCs w:val="17"/>
          </w:rPr>
          <w:t xml:space="preserve"> </w:t>
        </w:r>
      </w:ins>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Kev </w:t>
      </w:r>
      <w:proofErr w:type="spellStart"/>
      <w:r w:rsidRPr="00540635">
        <w:rPr>
          <w:rFonts w:ascii="Arial" w:hAnsi="Arial" w:cs="Arial"/>
          <w:b/>
          <w:bCs/>
          <w:sz w:val="17"/>
          <w:szCs w:val="17"/>
        </w:rPr>
        <w:t>Hais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Sib </w:t>
      </w:r>
      <w:proofErr w:type="spellStart"/>
      <w:r w:rsidRPr="00540635">
        <w:rPr>
          <w:rFonts w:ascii="Arial" w:hAnsi="Arial" w:cs="Arial"/>
          <w:b/>
          <w:bCs/>
          <w:sz w:val="17"/>
          <w:szCs w:val="17"/>
        </w:rPr>
        <w:t>Txuas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del w:id="316" w:author="Fong RERHANG" w:date="2021-05-27T22:18:00Z">
        <w:r w:rsidRPr="00540635" w:rsidDel="004C7E9C">
          <w:rPr>
            <w:rFonts w:ascii="Arial" w:hAnsi="Arial" w:cs="Arial"/>
            <w:sz w:val="17"/>
            <w:szCs w:val="17"/>
          </w:rPr>
          <w:delText>S</w:delText>
        </w:r>
      </w:del>
      <w:proofErr w:type="spellStart"/>
      <w:ins w:id="317" w:author="Fong RERHANG" w:date="2021-05-27T22:18:00Z">
        <w:r w:rsidR="004C7E9C">
          <w:rPr>
            <w:rFonts w:ascii="Arial" w:hAnsi="Arial" w:cs="Arial"/>
            <w:sz w:val="17"/>
            <w:szCs w:val="17"/>
          </w:rPr>
          <w:t>s</w:t>
        </w:r>
      </w:ins>
      <w:r w:rsidRPr="00540635">
        <w:rPr>
          <w:rFonts w:ascii="Arial" w:hAnsi="Arial" w:cs="Arial"/>
          <w:sz w:val="17"/>
          <w:szCs w:val="17"/>
        </w:rPr>
        <w:t>oj</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peev</w:t>
      </w:r>
      <w:proofErr w:type="spellEnd"/>
      <w:r w:rsidRPr="00540635">
        <w:rPr>
          <w:rFonts w:ascii="Arial" w:hAnsi="Arial" w:cs="Arial"/>
          <w:sz w:val="17"/>
          <w:szCs w:val="17"/>
        </w:rPr>
        <w:t xml:space="preserve"> </w:t>
      </w:r>
      <w:proofErr w:type="spellStart"/>
      <w:r w:rsidRPr="00540635">
        <w:rPr>
          <w:rFonts w:ascii="Arial" w:hAnsi="Arial" w:cs="Arial"/>
          <w:sz w:val="17"/>
          <w:szCs w:val="17"/>
        </w:rPr>
        <w:t>xwm</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lus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hais</w:t>
      </w:r>
      <w:proofErr w:type="spellEnd"/>
      <w:r w:rsidRPr="00540635">
        <w:rPr>
          <w:rFonts w:ascii="Arial" w:hAnsi="Arial" w:cs="Arial"/>
          <w:sz w:val="17"/>
          <w:szCs w:val="17"/>
        </w:rPr>
        <w:t xml:space="preserve"> tau </w:t>
      </w:r>
      <w:proofErr w:type="spellStart"/>
      <w:r w:rsidRPr="00540635">
        <w:rPr>
          <w:rFonts w:ascii="Arial" w:hAnsi="Arial" w:cs="Arial"/>
          <w:sz w:val="17"/>
          <w:szCs w:val="17"/>
        </w:rPr>
        <w:t>meej</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tsim</w:t>
      </w:r>
      <w:proofErr w:type="spellEnd"/>
      <w:r w:rsidRPr="00540635">
        <w:rPr>
          <w:rFonts w:ascii="Arial" w:hAnsi="Arial" w:cs="Arial"/>
          <w:sz w:val="17"/>
          <w:szCs w:val="17"/>
        </w:rPr>
        <w:t xml:space="preserve"> </w:t>
      </w:r>
      <w:proofErr w:type="spellStart"/>
      <w:r w:rsidRPr="00540635">
        <w:rPr>
          <w:rFonts w:ascii="Arial" w:hAnsi="Arial" w:cs="Arial"/>
          <w:sz w:val="17"/>
          <w:szCs w:val="17"/>
        </w:rPr>
        <w:t>nyog</w:t>
      </w:r>
      <w:proofErr w:type="spellEnd"/>
      <w:r w:rsidRPr="00540635">
        <w:rPr>
          <w:rFonts w:ascii="Arial" w:hAnsi="Arial" w:cs="Arial"/>
          <w:sz w:val="17"/>
          <w:szCs w:val="17"/>
        </w:rPr>
        <w:t xml:space="preserve">      __________________________________                                                                                        </w:t>
      </w:r>
    </w:p>
    <w:p w14:paraId="5592A4B3" w14:textId="3530C7EA"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2B44BC9E" wp14:editId="0704B9EA">
            <wp:extent cx="119380" cy="119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Tsim</w:t>
      </w:r>
      <w:proofErr w:type="spellEnd"/>
      <w:r w:rsidRPr="00540635">
        <w:rPr>
          <w:rFonts w:ascii="Arial" w:hAnsi="Arial" w:cs="Arial"/>
          <w:b/>
          <w:bCs/>
          <w:sz w:val="17"/>
          <w:szCs w:val="17"/>
        </w:rPr>
        <w:t xml:space="preserve"> </w:t>
      </w:r>
      <w:ins w:id="318" w:author="Fong RERHANG" w:date="2021-05-27T22:19:00Z">
        <w:r w:rsidR="004C7E9C">
          <w:rPr>
            <w:rFonts w:ascii="Arial" w:hAnsi="Arial" w:cs="Arial"/>
            <w:b/>
            <w:bCs/>
            <w:sz w:val="17"/>
            <w:szCs w:val="17"/>
          </w:rPr>
          <w:t>K</w:t>
        </w:r>
      </w:ins>
      <w:del w:id="319" w:author="Fong RERHANG" w:date="2021-05-27T22:19:00Z">
        <w:r w:rsidRPr="00540635" w:rsidDel="004C7E9C">
          <w:rPr>
            <w:rFonts w:ascii="Arial" w:hAnsi="Arial" w:cs="Arial"/>
            <w:b/>
            <w:bCs/>
            <w:sz w:val="17"/>
            <w:szCs w:val="17"/>
          </w:rPr>
          <w:delText>k</w:delText>
        </w:r>
      </w:del>
      <w:r w:rsidRPr="00540635">
        <w:rPr>
          <w:rFonts w:ascii="Arial" w:hAnsi="Arial" w:cs="Arial"/>
          <w:b/>
          <w:bCs/>
          <w:sz w:val="17"/>
          <w:szCs w:val="17"/>
        </w:rPr>
        <w:t xml:space="preserve">ho </w:t>
      </w:r>
      <w:ins w:id="320" w:author="Fong RERHANG" w:date="2021-05-27T22:19:00Z">
        <w:r w:rsidR="004C7E9C">
          <w:rPr>
            <w:rFonts w:ascii="Arial" w:hAnsi="Arial" w:cs="Arial"/>
            <w:b/>
            <w:bCs/>
            <w:sz w:val="17"/>
            <w:szCs w:val="17"/>
          </w:rPr>
          <w:t>K</w:t>
        </w:r>
      </w:ins>
      <w:del w:id="321" w:author="Fong RERHANG" w:date="2021-05-27T22:19:00Z">
        <w:r w:rsidRPr="00540635" w:rsidDel="004C7E9C">
          <w:rPr>
            <w:rFonts w:ascii="Arial" w:hAnsi="Arial" w:cs="Arial"/>
            <w:b/>
            <w:bCs/>
            <w:sz w:val="17"/>
            <w:szCs w:val="17"/>
          </w:rPr>
          <w:delText>k</w:delText>
        </w:r>
      </w:del>
      <w:r w:rsidRPr="00540635">
        <w:rPr>
          <w:rFonts w:ascii="Arial" w:hAnsi="Arial" w:cs="Arial"/>
          <w:b/>
          <w:bCs/>
          <w:sz w:val="17"/>
          <w:szCs w:val="17"/>
        </w:rPr>
        <w:t xml:space="preserve">ev </w:t>
      </w:r>
      <w:ins w:id="322" w:author="Fong RERHANG" w:date="2021-05-27T22:21:00Z">
        <w:r w:rsidR="004C7E9C">
          <w:rPr>
            <w:rFonts w:ascii="Arial" w:hAnsi="Arial" w:cs="Arial"/>
            <w:b/>
            <w:bCs/>
            <w:sz w:val="17"/>
            <w:szCs w:val="17"/>
          </w:rPr>
          <w:t>S</w:t>
        </w:r>
      </w:ins>
      <w:del w:id="323" w:author="Fong RERHANG" w:date="2021-05-27T22:21:00Z">
        <w:r w:rsidRPr="00540635" w:rsidDel="004C7E9C">
          <w:rPr>
            <w:rFonts w:ascii="Arial" w:hAnsi="Arial" w:cs="Arial"/>
            <w:b/>
            <w:bCs/>
            <w:sz w:val="17"/>
            <w:szCs w:val="17"/>
          </w:rPr>
          <w:delText>s</w:delText>
        </w:r>
      </w:del>
      <w:r w:rsidRPr="00540635">
        <w:rPr>
          <w:rFonts w:ascii="Arial" w:hAnsi="Arial" w:cs="Arial"/>
          <w:b/>
          <w:bCs/>
          <w:sz w:val="17"/>
          <w:szCs w:val="17"/>
        </w:rPr>
        <w:t xml:space="preserve">iv </w:t>
      </w:r>
      <w:proofErr w:type="spellStart"/>
      <w:ins w:id="324" w:author="Fong RERHANG" w:date="2021-05-27T22:21:00Z">
        <w:r w:rsidR="004C7E9C">
          <w:rPr>
            <w:rFonts w:ascii="Arial" w:hAnsi="Arial" w:cs="Arial"/>
            <w:b/>
            <w:bCs/>
            <w:sz w:val="17"/>
            <w:szCs w:val="17"/>
          </w:rPr>
          <w:t>L</w:t>
        </w:r>
      </w:ins>
      <w:del w:id="325" w:author="Fong RERHANG" w:date="2021-05-27T22:21:00Z">
        <w:r w:rsidRPr="00540635" w:rsidDel="004C7E9C">
          <w:rPr>
            <w:rFonts w:ascii="Arial" w:hAnsi="Arial" w:cs="Arial"/>
            <w:b/>
            <w:bCs/>
            <w:sz w:val="17"/>
            <w:szCs w:val="17"/>
          </w:rPr>
          <w:delText>l</w:delText>
        </w:r>
      </w:del>
      <w:r w:rsidRPr="00540635">
        <w:rPr>
          <w:rFonts w:ascii="Arial" w:hAnsi="Arial" w:cs="Arial"/>
          <w:b/>
          <w:bCs/>
          <w:sz w:val="17"/>
          <w:szCs w:val="17"/>
        </w:rPr>
        <w:t>ub</w:t>
      </w:r>
      <w:proofErr w:type="spellEnd"/>
      <w:r w:rsidRPr="00540635">
        <w:rPr>
          <w:rFonts w:ascii="Arial" w:hAnsi="Arial" w:cs="Arial"/>
          <w:b/>
          <w:bCs/>
          <w:sz w:val="17"/>
          <w:szCs w:val="17"/>
        </w:rPr>
        <w:t xml:space="preserve"> </w:t>
      </w:r>
      <w:proofErr w:type="spellStart"/>
      <w:ins w:id="326" w:author="Fong RERHANG" w:date="2021-05-27T22:21:00Z">
        <w:r w:rsidR="004C7E9C">
          <w:rPr>
            <w:rFonts w:ascii="Arial" w:hAnsi="Arial" w:cs="Arial"/>
            <w:b/>
            <w:bCs/>
            <w:sz w:val="17"/>
            <w:szCs w:val="17"/>
          </w:rPr>
          <w:t>C</w:t>
        </w:r>
      </w:ins>
      <w:del w:id="327" w:author="Fong RERHANG" w:date="2021-05-27T22:21:00Z">
        <w:r w:rsidRPr="00540635" w:rsidDel="004C7E9C">
          <w:rPr>
            <w:rFonts w:ascii="Arial" w:hAnsi="Arial" w:cs="Arial"/>
            <w:b/>
            <w:bCs/>
            <w:sz w:val="17"/>
            <w:szCs w:val="17"/>
          </w:rPr>
          <w:delText>c</w:delText>
        </w:r>
      </w:del>
      <w:r w:rsidRPr="00540635">
        <w:rPr>
          <w:rFonts w:ascii="Arial" w:hAnsi="Arial" w:cs="Arial"/>
          <w:b/>
          <w:bCs/>
          <w:sz w:val="17"/>
          <w:szCs w:val="17"/>
        </w:rPr>
        <w:t>ev</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koom</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tau zoo </w:t>
      </w:r>
      <w:proofErr w:type="spellStart"/>
      <w:r w:rsidRPr="00540635">
        <w:rPr>
          <w:rFonts w:ascii="Arial" w:hAnsi="Arial" w:cs="Arial"/>
          <w:sz w:val="17"/>
          <w:szCs w:val="17"/>
        </w:rPr>
        <w:t>npaum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nyob</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nqaij</w:t>
      </w:r>
      <w:proofErr w:type="spellEnd"/>
      <w:r w:rsidRPr="00540635">
        <w:rPr>
          <w:rFonts w:ascii="Arial" w:hAnsi="Arial" w:cs="Arial"/>
          <w:sz w:val="17"/>
          <w:szCs w:val="17"/>
        </w:rPr>
        <w:t>.</w:t>
      </w:r>
      <w:del w:id="328" w:author="Fong RERHANG" w:date="2021-05-27T22:21:00Z">
        <w:r w:rsidRPr="00540635" w:rsidDel="004C7E9C">
          <w:rPr>
            <w:rFonts w:ascii="Arial" w:hAnsi="Arial" w:cs="Arial"/>
            <w:sz w:val="17"/>
            <w:szCs w:val="17"/>
          </w:rPr>
          <w:delText xml:space="preserve"> </w:delText>
        </w:r>
      </w:del>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paub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tau </w:t>
      </w:r>
      <w:proofErr w:type="spellStart"/>
      <w:r w:rsidRPr="00540635">
        <w:rPr>
          <w:rFonts w:ascii="Arial" w:hAnsi="Arial" w:cs="Arial"/>
          <w:sz w:val="17"/>
          <w:szCs w:val="17"/>
        </w:rPr>
        <w:t>tej</w:t>
      </w:r>
      <w:proofErr w:type="spellEnd"/>
      <w:r w:rsidRPr="00540635">
        <w:rPr>
          <w:rFonts w:ascii="Arial" w:hAnsi="Arial" w:cs="Arial"/>
          <w:sz w:val="17"/>
          <w:szCs w:val="17"/>
        </w:rPr>
        <w:t xml:space="preserve"> </w:t>
      </w:r>
      <w:proofErr w:type="spellStart"/>
      <w:r w:rsidRPr="00540635">
        <w:rPr>
          <w:rFonts w:ascii="Arial" w:hAnsi="Arial" w:cs="Arial"/>
          <w:sz w:val="17"/>
          <w:szCs w:val="17"/>
        </w:rPr>
        <w:t>zaum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raug</w:t>
      </w:r>
      <w:proofErr w:type="spellEnd"/>
      <w:r w:rsidRPr="00540635">
        <w:rPr>
          <w:rFonts w:ascii="Arial" w:hAnsi="Arial" w:cs="Arial"/>
          <w:sz w:val="17"/>
          <w:szCs w:val="17"/>
        </w:rPr>
        <w:t xml:space="preserve"> </w:t>
      </w:r>
      <w:proofErr w:type="spellStart"/>
      <w:r w:rsidRPr="00540635">
        <w:rPr>
          <w:rFonts w:ascii="Arial" w:hAnsi="Arial" w:cs="Arial"/>
          <w:sz w:val="17"/>
          <w:szCs w:val="17"/>
        </w:rPr>
        <w:t>tsuaj</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w:t>
      </w:r>
      <w:r w:rsidRPr="00540635">
        <w:rPr>
          <w:rFonts w:ascii="Arial" w:hAnsi="Arial" w:cs="Arial"/>
          <w:sz w:val="17"/>
          <w:szCs w:val="17"/>
        </w:rPr>
        <w:tab/>
      </w:r>
      <w:r w:rsidRPr="00540635">
        <w:rPr>
          <w:rFonts w:ascii="Arial" w:hAnsi="Arial" w:cs="Arial"/>
          <w:sz w:val="17"/>
          <w:szCs w:val="17"/>
        </w:rPr>
        <w:tab/>
        <w:t xml:space="preserve">            _________________________________</w:t>
      </w:r>
    </w:p>
    <w:p w14:paraId="75C55C36" w14:textId="2B72248A" w:rsidR="004D0EFF" w:rsidRPr="00540635" w:rsidRDefault="004D0EFF"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3360" behindDoc="0" locked="0" layoutInCell="1" allowOverlap="1" wp14:anchorId="5B5D088B" wp14:editId="1B1DA1BA">
                <wp:simplePos x="0" y="0"/>
                <wp:positionH relativeFrom="column">
                  <wp:posOffset>4516010</wp:posOffset>
                </wp:positionH>
                <wp:positionV relativeFrom="paragraph">
                  <wp:posOffset>11043</wp:posOffset>
                </wp:positionV>
                <wp:extent cx="1400810" cy="566530"/>
                <wp:effectExtent l="0" t="0" r="0" b="5080"/>
                <wp:wrapNone/>
                <wp:docPr id="51" name="Rectangle 51"/>
                <wp:cNvGraphicFramePr/>
                <a:graphic xmlns:a="http://schemas.openxmlformats.org/drawingml/2006/main">
                  <a:graphicData uri="http://schemas.microsoft.com/office/word/2010/wordprocessingShape">
                    <wps:wsp>
                      <wps:cNvSpPr/>
                      <wps:spPr>
                        <a:xfrm>
                          <a:off x="0" y="0"/>
                          <a:ext cx="1400810" cy="5665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238592C" w14:textId="5738DD93" w:rsidR="005A2745" w:rsidRPr="00DB394E" w:rsidRDefault="005A2745"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D088B" id="Rectangle 51" o:spid="_x0000_s1031" style="position:absolute;margin-left:355.6pt;margin-top:.85pt;width:110.3pt;height:4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" filled="f" stroked="f">
                <v:textbox>
                  <w:txbxContent>
                    <w:p w14:paraId="3238592C" w14:textId="5738DD93" w:rsidR="005A2745" w:rsidRPr="00DB394E" w:rsidRDefault="005A2745" w:rsidP="004D0EFF">
                      <w:pPr>
                        <w:jc w:val="center"/>
                        <w:rPr>
                          <w:sz w:val="18"/>
                          <w:szCs w:val="18"/>
                        </w:rPr>
                      </w:pPr>
                    </w:p>
                  </w:txbxContent>
                </v:textbox>
              </v:rect>
            </w:pict>
          </mc:Fallback>
        </mc:AlternateContent>
      </w:r>
      <w:r w:rsidR="000632E9" w:rsidRPr="00540635">
        <w:rPr>
          <w:rFonts w:ascii="Arial" w:hAnsi="Arial" w:cs="Arial"/>
          <w:noProof/>
          <w:sz w:val="17"/>
          <w:szCs w:val="17"/>
        </w:rPr>
        <w:drawing>
          <wp:inline distT="0" distB="0" distL="0" distR="0" wp14:anchorId="007A413B" wp14:editId="6D25250F">
            <wp:extent cx="11938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Xav</w:t>
      </w:r>
      <w:proofErr w:type="spellEnd"/>
      <w:r w:rsidRPr="00540635">
        <w:rPr>
          <w:rFonts w:ascii="Arial" w:hAnsi="Arial" w:cs="Arial"/>
          <w:b/>
          <w:bCs/>
          <w:sz w:val="17"/>
          <w:szCs w:val="17"/>
        </w:rPr>
        <w:t>/</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w:t>
      </w:r>
      <w:del w:id="329" w:author="Fong RERHANG" w:date="2021-05-27T22:22:00Z">
        <w:r w:rsidRPr="00540635" w:rsidDel="004C7E9C">
          <w:rPr>
            <w:rFonts w:ascii="Arial" w:hAnsi="Arial" w:cs="Arial"/>
            <w:b/>
            <w:bCs/>
            <w:sz w:val="17"/>
            <w:szCs w:val="17"/>
          </w:rPr>
          <w:delText>rau Zej Zog</w:delText>
        </w:r>
      </w:del>
      <w:r w:rsidRPr="00540635">
        <w:rPr>
          <w:rFonts w:ascii="Arial" w:hAnsi="Arial" w:cs="Arial"/>
          <w:b/>
          <w:bCs/>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sib </w:t>
      </w:r>
      <w:proofErr w:type="spellStart"/>
      <w:r w:rsidRPr="00540635">
        <w:rPr>
          <w:rFonts w:ascii="Arial" w:hAnsi="Arial" w:cs="Arial"/>
          <w:sz w:val="17"/>
          <w:szCs w:val="17"/>
        </w:rPr>
        <w:t>raug</w:t>
      </w:r>
      <w:proofErr w:type="spellEnd"/>
      <w:r w:rsidRPr="00540635">
        <w:rPr>
          <w:rFonts w:ascii="Arial" w:hAnsi="Arial" w:cs="Arial"/>
          <w:sz w:val="17"/>
          <w:szCs w:val="17"/>
        </w:rPr>
        <w:t xml:space="preserve"> zoo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tau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_________________________________</w:t>
      </w:r>
    </w:p>
    <w:p w14:paraId="2F6F871E"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5AD21F41" wp14:editId="4A05F3C7">
            <wp:extent cx="119380" cy="119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Tus </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Kho </w:t>
      </w:r>
      <w:proofErr w:type="spellStart"/>
      <w:r w:rsidRPr="00540635">
        <w:rPr>
          <w:rFonts w:ascii="Arial" w:hAnsi="Arial" w:cs="Arial"/>
          <w:b/>
          <w:bCs/>
          <w:sz w:val="17"/>
          <w:szCs w:val="17"/>
        </w:rPr>
        <w:t>Kom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Haum</w:t>
      </w:r>
      <w:proofErr w:type="spellEnd"/>
      <w:r w:rsidRPr="00540635">
        <w:rPr>
          <w:rFonts w:ascii="Arial" w:hAnsi="Arial" w:cs="Arial"/>
          <w:sz w:val="17"/>
          <w:szCs w:val="17"/>
        </w:rPr>
        <w:t xml:space="preserve"> -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ntsuam</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qhia</w:t>
      </w:r>
      <w:proofErr w:type="spellEnd"/>
      <w:r w:rsidRPr="00540635">
        <w:rPr>
          <w:rFonts w:ascii="Arial" w:hAnsi="Arial" w:cs="Arial"/>
          <w:sz w:val="17"/>
          <w:szCs w:val="17"/>
        </w:rPr>
        <w:t xml:space="preserve"> tau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xml:space="preserve">                                                                             _________________________________</w:t>
      </w:r>
    </w:p>
    <w:p w14:paraId="649F5B58"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6165FA19" wp14:editId="20388500">
            <wp:extent cx="11938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Cov</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Hloov</w:t>
      </w:r>
      <w:proofErr w:type="spellEnd"/>
      <w:r w:rsidRPr="00540635">
        <w:rPr>
          <w:rFonts w:ascii="Arial" w:hAnsi="Arial" w:cs="Arial"/>
          <w:b/>
          <w:bCs/>
          <w:sz w:val="17"/>
          <w:szCs w:val="17"/>
        </w:rPr>
        <w:t xml:space="preserve"> Mus Tom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Qib</w:t>
      </w:r>
      <w:proofErr w:type="spellEnd"/>
      <w:r w:rsidRPr="00540635">
        <w:rPr>
          <w:rFonts w:ascii="Arial" w:hAnsi="Arial" w:cs="Arial"/>
          <w:b/>
          <w:bCs/>
          <w:sz w:val="17"/>
          <w:szCs w:val="17"/>
        </w:rPr>
        <w:t xml:space="preserve"> Ob</w:t>
      </w:r>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cuam</w:t>
      </w:r>
      <w:proofErr w:type="spellEnd"/>
      <w:r w:rsidRPr="00540635">
        <w:rPr>
          <w:rFonts w:ascii="Arial" w:hAnsi="Arial" w:cs="Arial"/>
          <w:sz w:val="17"/>
          <w:szCs w:val="17"/>
        </w:rPr>
        <w:t xml:space="preserve"> </w:t>
      </w:r>
      <w:proofErr w:type="spellStart"/>
      <w:r w:rsidRPr="00540635">
        <w:rPr>
          <w:rFonts w:ascii="Arial" w:hAnsi="Arial" w:cs="Arial"/>
          <w:sz w:val="17"/>
          <w:szCs w:val="17"/>
        </w:rPr>
        <w:t>tshuam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cob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txawj</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neej</w:t>
      </w:r>
      <w:proofErr w:type="spellEnd"/>
      <w:r w:rsidRPr="00540635">
        <w:rPr>
          <w:rFonts w:ascii="Arial" w:hAnsi="Arial" w:cs="Arial"/>
          <w:sz w:val="17"/>
          <w:szCs w:val="17"/>
        </w:rPr>
        <w:t xml:space="preserve"> </w:t>
      </w:r>
      <w:proofErr w:type="spellStart"/>
      <w:r w:rsidRPr="00540635">
        <w:rPr>
          <w:rFonts w:ascii="Arial" w:hAnsi="Arial" w:cs="Arial"/>
          <w:sz w:val="17"/>
          <w:szCs w:val="17"/>
        </w:rPr>
        <w:t>ywj</w:t>
      </w:r>
      <w:proofErr w:type="spellEnd"/>
      <w:r w:rsidRPr="00540635">
        <w:rPr>
          <w:rFonts w:ascii="Arial" w:hAnsi="Arial" w:cs="Arial"/>
          <w:sz w:val="17"/>
          <w:szCs w:val="17"/>
        </w:rPr>
        <w:t xml:space="preserve"> </w:t>
      </w:r>
      <w:proofErr w:type="spellStart"/>
      <w:r w:rsidRPr="00540635">
        <w:rPr>
          <w:rFonts w:ascii="Arial" w:hAnsi="Arial" w:cs="Arial"/>
          <w:sz w:val="17"/>
          <w:szCs w:val="17"/>
        </w:rPr>
        <w:t>pheej</w:t>
      </w:r>
      <w:proofErr w:type="spellEnd"/>
      <w:r w:rsidRPr="00540635">
        <w:rPr>
          <w:rFonts w:ascii="Arial" w:hAnsi="Arial" w:cs="Arial"/>
          <w:sz w:val="17"/>
          <w:szCs w:val="17"/>
        </w:rPr>
        <w:t>.     _________________________________</w:t>
      </w:r>
    </w:p>
    <w:p w14:paraId="508029D1"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33530467" wp14:editId="12DCAE20">
            <wp:extent cx="119380" cy="119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yam                                                                                                                  </w:t>
      </w:r>
      <w:r w:rsidRPr="00540635">
        <w:rPr>
          <w:rFonts w:ascii="Arial" w:hAnsi="Arial" w:cs="Arial"/>
          <w:sz w:val="17"/>
          <w:szCs w:val="17"/>
        </w:rPr>
        <w:t>_________________________________</w:t>
      </w:r>
    </w:p>
    <w:p w14:paraId="5FD11183" w14:textId="6A7FB32F"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543170F0" wp14:editId="5095E703">
            <wp:extent cx="111125" cy="111125"/>
            <wp:effectExtent l="0" t="0" r="3175" b="317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Txoj</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Ntsuas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Xyuas</w:t>
      </w:r>
      <w:proofErr w:type="spellEnd"/>
      <w:r w:rsidRPr="00540635">
        <w:rPr>
          <w:rFonts w:ascii="Arial" w:hAnsi="Arial" w:cs="Arial"/>
          <w:b/>
          <w:bCs/>
          <w:sz w:val="17"/>
          <w:szCs w:val="17"/>
        </w:rPr>
        <w:t xml:space="preserve"> </w:t>
      </w:r>
      <w:r w:rsidRPr="00540635">
        <w:rPr>
          <w:rFonts w:ascii="Arial" w:hAnsi="Arial" w:cs="Arial"/>
          <w:sz w:val="17"/>
          <w:szCs w:val="17"/>
        </w:rPr>
        <w:t>– (</w:t>
      </w:r>
      <w:proofErr w:type="spellStart"/>
      <w:r w:rsidRPr="00540635">
        <w:rPr>
          <w:rFonts w:ascii="Arial" w:hAnsi="Arial" w:cs="Arial"/>
          <w:sz w:val="17"/>
          <w:szCs w:val="17"/>
        </w:rPr>
        <w:t>Piav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txoj</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del w:id="330" w:author="Fong RERHANG" w:date="2021-05-27T22:27:00Z">
        <w:r w:rsidRPr="00540635" w:rsidDel="00473628">
          <w:rPr>
            <w:rFonts w:ascii="Arial" w:hAnsi="Arial" w:cs="Arial"/>
            <w:sz w:val="17"/>
            <w:szCs w:val="17"/>
          </w:rPr>
          <w:delText>ntawm</w:delText>
        </w:r>
      </w:del>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proofErr w:type="spellStart"/>
      <w:r w:rsidRPr="00540635">
        <w:rPr>
          <w:rFonts w:ascii="Arial" w:hAnsi="Arial" w:cs="Arial"/>
          <w:sz w:val="17"/>
          <w:szCs w:val="17"/>
        </w:rPr>
        <w:t>muaj</w:t>
      </w:r>
      <w:proofErr w:type="spellEnd"/>
      <w:r w:rsidRPr="00540635">
        <w:rPr>
          <w:rFonts w:ascii="Arial" w:hAnsi="Arial" w:cs="Arial"/>
          <w:sz w:val="17"/>
          <w:szCs w:val="17"/>
        </w:rPr>
        <w:t>)                                             _________________________________</w:t>
      </w:r>
    </w:p>
    <w:p w14:paraId="7299BF94" w14:textId="1912AF15" w:rsidR="004D0EFF" w:rsidRPr="00816DEE" w:rsidRDefault="00473628" w:rsidP="004D0EFF">
      <w:pPr>
        <w:rPr>
          <w:rFonts w:ascii="Arial" w:hAnsi="Arial" w:cs="Arial"/>
          <w:sz w:val="17"/>
          <w:szCs w:val="17"/>
        </w:rPr>
      </w:pPr>
      <w:r w:rsidRPr="00816DEE">
        <w:rPr>
          <w:rFonts w:ascii="Arial" w:hAnsi="Arial" w:cs="Arial"/>
          <w:noProof/>
          <w:sz w:val="17"/>
          <w:szCs w:val="17"/>
        </w:rPr>
        <mc:AlternateContent>
          <mc:Choice Requires="wps">
            <w:drawing>
              <wp:anchor distT="0" distB="0" distL="114300" distR="114300" simplePos="0" relativeHeight="251666432" behindDoc="0" locked="0" layoutInCell="1" allowOverlap="1" wp14:anchorId="238734EF" wp14:editId="44D0C1AB">
                <wp:simplePos x="0" y="0"/>
                <wp:positionH relativeFrom="column">
                  <wp:posOffset>1732915</wp:posOffset>
                </wp:positionH>
                <wp:positionV relativeFrom="paragraph">
                  <wp:posOffset>344885</wp:posOffset>
                </wp:positionV>
                <wp:extent cx="1321905" cy="655983"/>
                <wp:effectExtent l="0" t="0" r="0" b="0"/>
                <wp:wrapNone/>
                <wp:docPr id="11" name="Rectangle 11"/>
                <wp:cNvGraphicFramePr/>
                <a:graphic xmlns:a="http://schemas.openxmlformats.org/drawingml/2006/main">
                  <a:graphicData uri="http://schemas.microsoft.com/office/word/2010/wordprocessingShape">
                    <wps:wsp>
                      <wps:cNvSpPr/>
                      <wps:spPr>
                        <a:xfrm>
                          <a:off x="0" y="0"/>
                          <a:ext cx="1321905" cy="6559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884EC0" w14:textId="69B372D5" w:rsidR="005A2745" w:rsidRPr="00A438B6" w:rsidRDefault="005A2745" w:rsidP="004D0EFF">
                            <w:pPr>
                              <w:jc w:val="center"/>
                              <w:rPr>
                                <w:color w:val="000000" w:themeColor="text1"/>
                              </w:rPr>
                            </w:pPr>
                            <w:r>
                              <w:rPr>
                                <w:rFonts w:ascii="Arial" w:hAnsi="Arial" w:cs="Arial"/>
                                <w:i/>
                                <w:iCs/>
                                <w:color w:val="000000" w:themeColor="text1"/>
                                <w:sz w:val="18"/>
                                <w:szCs w:val="18"/>
                              </w:rPr>
                              <w:t>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734EF" id="Rectangle 11" o:spid="_x0000_s1032" style="position:absolute;margin-left:136.45pt;margin-top:27.15pt;width:104.1pt;height:5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" filled="f" stroked="f">
                <v:textbox>
                  <w:txbxContent>
                    <w:p w14:paraId="41884EC0" w14:textId="69B372D5" w:rsidR="005A2745" w:rsidRPr="00A438B6" w:rsidRDefault="005A2745" w:rsidP="004D0EFF">
                      <w:pPr>
                        <w:jc w:val="center"/>
                        <w:rPr>
                          <w:color w:val="000000" w:themeColor="text1"/>
                        </w:rPr>
                      </w:pPr>
                      <w:r>
                        <w:rPr>
                          <w:rFonts w:ascii="Arial" w:hAnsi="Arial" w:cs="Arial"/>
                          <w:i/>
                          <w:iCs/>
                          <w:color w:val="000000" w:themeColor="text1"/>
                          <w:sz w:val="18"/>
                          <w:szCs w:val="18"/>
                        </w:rPr>
                        <w:t>LSHS</w:t>
                      </w:r>
                    </w:p>
                  </w:txbxContent>
                </v:textbox>
              </v:rect>
            </w:pict>
          </mc:Fallback>
        </mc:AlternateContent>
      </w:r>
      <w:r w:rsidRPr="00816DEE">
        <w:rPr>
          <w:noProof/>
          <w:sz w:val="17"/>
          <w:szCs w:val="17"/>
        </w:rPr>
        <mc:AlternateContent>
          <mc:Choice Requires="wps">
            <w:drawing>
              <wp:anchor distT="0" distB="0" distL="114300" distR="114300" simplePos="0" relativeHeight="251668480" behindDoc="0" locked="0" layoutInCell="1" allowOverlap="1" wp14:anchorId="3710B8C6" wp14:editId="56A40E3F">
                <wp:simplePos x="0" y="0"/>
                <wp:positionH relativeFrom="column">
                  <wp:posOffset>2936240</wp:posOffset>
                </wp:positionH>
                <wp:positionV relativeFrom="paragraph">
                  <wp:posOffset>312956</wp:posOffset>
                </wp:positionV>
                <wp:extent cx="1252330" cy="665921"/>
                <wp:effectExtent l="0" t="0" r="0" b="1270"/>
                <wp:wrapNone/>
                <wp:docPr id="17" name="Rectangle 17"/>
                <wp:cNvGraphicFramePr/>
                <a:graphic xmlns:a="http://schemas.openxmlformats.org/drawingml/2006/main">
                  <a:graphicData uri="http://schemas.microsoft.com/office/word/2010/wordprocessingShape">
                    <wps:wsp>
                      <wps:cNvSpPr/>
                      <wps:spPr>
                        <a:xfrm>
                          <a:off x="0" y="0"/>
                          <a:ext cx="1252330" cy="66592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6C1BD4F" w14:textId="4CCAC05E" w:rsidR="005A2745" w:rsidRPr="00A438B6" w:rsidRDefault="005A2745" w:rsidP="004D0EFF">
                            <w:pPr>
                              <w:jc w:val="center"/>
                              <w:rPr>
                                <w:color w:val="000000" w:themeColor="text1"/>
                              </w:rPr>
                            </w:pPr>
                            <w:r>
                              <w:rPr>
                                <w:rFonts w:ascii="Arial" w:hAnsi="Arial" w:cs="Arial"/>
                                <w:i/>
                                <w:iCs/>
                                <w:color w:val="000000" w:themeColor="text1"/>
                                <w:sz w:val="18"/>
                                <w:szCs w:val="18"/>
                              </w:rPr>
                              <w:t>916-542-1288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0B8C6" id="Rectangle 17" o:spid="_x0000_s1033" style="position:absolute;margin-left:231.2pt;margin-top:24.65pt;width:98.6pt;height:52.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" filled="f" stroked="f">
                <v:textbox>
                  <w:txbxContent>
                    <w:p w14:paraId="36C1BD4F" w14:textId="4CCAC05E" w:rsidR="005A2745" w:rsidRPr="00A438B6" w:rsidRDefault="005A2745" w:rsidP="004D0EFF">
                      <w:pPr>
                        <w:jc w:val="center"/>
                        <w:rPr>
                          <w:color w:val="000000" w:themeColor="text1"/>
                        </w:rPr>
                      </w:pPr>
                      <w:r>
                        <w:rPr>
                          <w:rFonts w:ascii="Arial" w:hAnsi="Arial" w:cs="Arial"/>
                          <w:i/>
                          <w:iCs/>
                          <w:color w:val="000000" w:themeColor="text1"/>
                          <w:sz w:val="18"/>
                          <w:szCs w:val="18"/>
                        </w:rPr>
                        <w:t>916-542-1288</w:t>
                      </w:r>
                    </w:p>
                  </w:txbxContent>
                </v:textbox>
              </v:rect>
            </w:pict>
          </mc:Fallback>
        </mc:AlternateContent>
      </w:r>
      <w:r w:rsidRPr="00816DEE">
        <w:rPr>
          <w:noProof/>
          <w:sz w:val="17"/>
          <w:szCs w:val="17"/>
        </w:rPr>
        <mc:AlternateContent>
          <mc:Choice Requires="wps">
            <w:drawing>
              <wp:anchor distT="0" distB="0" distL="114300" distR="114300" simplePos="0" relativeHeight="251667456" behindDoc="0" locked="0" layoutInCell="1" allowOverlap="1" wp14:anchorId="32DED802" wp14:editId="0A96D9D0">
                <wp:simplePos x="0" y="0"/>
                <wp:positionH relativeFrom="column">
                  <wp:posOffset>4186984</wp:posOffset>
                </wp:positionH>
                <wp:positionV relativeFrom="paragraph">
                  <wp:posOffset>404745</wp:posOffset>
                </wp:positionV>
                <wp:extent cx="1600200" cy="437322"/>
                <wp:effectExtent l="0" t="0" r="0" b="1270"/>
                <wp:wrapNone/>
                <wp:docPr id="16" name="Rectangle 16"/>
                <wp:cNvGraphicFramePr/>
                <a:graphic xmlns:a="http://schemas.openxmlformats.org/drawingml/2006/main">
                  <a:graphicData uri="http://schemas.microsoft.com/office/word/2010/wordprocessingShape">
                    <wps:wsp>
                      <wps:cNvSpPr/>
                      <wps:spPr>
                        <a:xfrm>
                          <a:off x="0" y="0"/>
                          <a:ext cx="1600200" cy="4373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541E76E" w14:textId="06A49943" w:rsidR="005A2745" w:rsidRPr="00A438B6" w:rsidRDefault="005A2745" w:rsidP="004D0EFF">
                            <w:pPr>
                              <w:jc w:val="center"/>
                              <w:rPr>
                                <w:color w:val="000000" w:themeColor="text1"/>
                              </w:rPr>
                            </w:pPr>
                            <w:r>
                              <w:rPr>
                                <w:rFonts w:ascii="Arial" w:hAnsi="Arial" w:cs="Arial"/>
                                <w:color w:val="000000" w:themeColor="text1"/>
                                <w:sz w:val="18"/>
                                <w:szCs w:val="18"/>
                              </w:rPr>
                              <w:t>Abigail-Clayton-NPA@SCUSE.edu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ED802" id="Rectangle 16" o:spid="_x0000_s1034" style="position:absolute;margin-left:329.7pt;margin-top:31.85pt;width:126pt;height:3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" filled="f" stroked="f">
                <v:textbox>
                  <w:txbxContent>
                    <w:p w14:paraId="2541E76E" w14:textId="06A49943" w:rsidR="005A2745" w:rsidRPr="00A438B6" w:rsidRDefault="005A2745" w:rsidP="004D0EFF">
                      <w:pPr>
                        <w:jc w:val="center"/>
                        <w:rPr>
                          <w:color w:val="000000" w:themeColor="text1"/>
                        </w:rPr>
                      </w:pPr>
                      <w:r>
                        <w:rPr>
                          <w:rFonts w:ascii="Arial" w:hAnsi="Arial" w:cs="Arial"/>
                          <w:color w:val="000000" w:themeColor="text1"/>
                          <w:sz w:val="18"/>
                          <w:szCs w:val="18"/>
                        </w:rPr>
                        <w:t>Abigail-Clayton-NPA@SCUSE.edu</w:t>
                      </w:r>
                    </w:p>
                  </w:txbxContent>
                </v:textbox>
              </v:rect>
            </w:pict>
          </mc:Fallback>
        </mc:AlternateContent>
      </w:r>
      <w:r w:rsidRPr="00816DEE">
        <w:rPr>
          <w:rFonts w:ascii="Arial" w:hAnsi="Arial" w:cs="Arial"/>
          <w:noProof/>
          <w:sz w:val="17"/>
          <w:szCs w:val="17"/>
        </w:rPr>
        <mc:AlternateContent>
          <mc:Choice Requires="wps">
            <w:drawing>
              <wp:anchor distT="0" distB="0" distL="114300" distR="114300" simplePos="0" relativeHeight="251665408" behindDoc="0" locked="0" layoutInCell="1" allowOverlap="1" wp14:anchorId="7D149F5A" wp14:editId="16AEB43B">
                <wp:simplePos x="0" y="0"/>
                <wp:positionH relativeFrom="margin">
                  <wp:posOffset>-67945</wp:posOffset>
                </wp:positionH>
                <wp:positionV relativeFrom="paragraph">
                  <wp:posOffset>482162</wp:posOffset>
                </wp:positionV>
                <wp:extent cx="1734737" cy="457200"/>
                <wp:effectExtent l="0" t="0" r="0" b="0"/>
                <wp:wrapNone/>
                <wp:docPr id="9" name="Rectangle 9"/>
                <wp:cNvGraphicFramePr/>
                <a:graphic xmlns:a="http://schemas.openxmlformats.org/drawingml/2006/main">
                  <a:graphicData uri="http://schemas.microsoft.com/office/word/2010/wordprocessingShape">
                    <wps:wsp>
                      <wps:cNvSpPr/>
                      <wps:spPr>
                        <a:xfrm>
                          <a:off x="0" y="0"/>
                          <a:ext cx="1734737" cy="4572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C582BF8" w14:textId="540BD0CB" w:rsidR="005A2745" w:rsidRPr="00A438B6" w:rsidRDefault="005A2745" w:rsidP="004D0EFF">
                            <w:pPr>
                              <w:jc w:val="center"/>
                              <w:rPr>
                                <w:color w:val="000000" w:themeColor="text1"/>
                              </w:rPr>
                            </w:pPr>
                            <w:r>
                              <w:rPr>
                                <w:rFonts w:ascii="Arial" w:hAnsi="Arial" w:cs="Arial"/>
                                <w:i/>
                                <w:iCs/>
                                <w:color w:val="000000" w:themeColor="text1"/>
                                <w:sz w:val="18"/>
                                <w:szCs w:val="18"/>
                              </w:rPr>
                              <w:t>Abigail Clayton M.A.CCC-SLP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49F5A" id="Rectangle 9" o:spid="_x0000_s1035" style="position:absolute;margin-left:-5.35pt;margin-top:37.95pt;width:136.6pt;height:3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" filled="f" stroked="f">
                <v:textbox>
                  <w:txbxContent>
                    <w:p w14:paraId="6C582BF8" w14:textId="540BD0CB" w:rsidR="005A2745" w:rsidRPr="00A438B6" w:rsidRDefault="005A2745" w:rsidP="004D0EFF">
                      <w:pPr>
                        <w:jc w:val="center"/>
                        <w:rPr>
                          <w:color w:val="000000" w:themeColor="text1"/>
                        </w:rPr>
                      </w:pPr>
                      <w:r>
                        <w:rPr>
                          <w:rFonts w:ascii="Arial" w:hAnsi="Arial" w:cs="Arial"/>
                          <w:i/>
                          <w:iCs/>
                          <w:color w:val="000000" w:themeColor="text1"/>
                          <w:sz w:val="18"/>
                          <w:szCs w:val="18"/>
                        </w:rPr>
                        <w:t>Abigail Clayton M.A.CCC-SLP</w:t>
                      </w:r>
                    </w:p>
                  </w:txbxContent>
                </v:textbox>
                <w10:wrap anchorx="margin"/>
              </v:rect>
            </w:pict>
          </mc:Fallback>
        </mc:AlternateConten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niam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txiv</w:t>
      </w:r>
      <w:proofErr w:type="spellEnd"/>
      <w:del w:id="331" w:author="Fong RERHANG" w:date="2021-05-27T22:28:00Z">
        <w:r w:rsidR="004D0EFF" w:rsidRPr="00816DEE" w:rsidDel="00473628">
          <w:rPr>
            <w:rFonts w:ascii="Arial" w:hAnsi="Arial" w:cs="Arial"/>
            <w:sz w:val="17"/>
            <w:szCs w:val="17"/>
          </w:rPr>
          <w:delText xml:space="preserve"> </w:delText>
        </w:r>
      </w:del>
      <w:r w:rsidR="004D0EFF" w:rsidRPr="00816DEE">
        <w:rPr>
          <w:rFonts w:ascii="Arial" w:hAnsi="Arial" w:cs="Arial"/>
          <w:sz w:val="17"/>
          <w:szCs w:val="17"/>
        </w:rPr>
        <w:t>/</w:t>
      </w:r>
      <w:proofErr w:type="spellStart"/>
      <w:del w:id="332" w:author="Fong RERHANG" w:date="2021-05-27T22:28:00Z">
        <w:r w:rsidR="004D0EFF" w:rsidRPr="00816DEE" w:rsidDel="00473628">
          <w:rPr>
            <w:rFonts w:ascii="Arial" w:hAnsi="Arial" w:cs="Arial"/>
            <w:sz w:val="17"/>
            <w:szCs w:val="17"/>
          </w:rPr>
          <w:delText xml:space="preserve"> </w:delText>
        </w:r>
      </w:del>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Xyuas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muaj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raws</w:t>
      </w:r>
      <w:proofErr w:type="spellEnd"/>
      <w:r w:rsidR="004D0EFF" w:rsidRPr="00816DEE">
        <w:rPr>
          <w:rFonts w:ascii="Arial" w:hAnsi="Arial" w:cs="Arial"/>
          <w:sz w:val="17"/>
          <w:szCs w:val="17"/>
        </w:rPr>
        <w:t xml:space="preserve"> li </w:t>
      </w:r>
      <w:proofErr w:type="spellStart"/>
      <w:r w:rsidR="004D0EFF" w:rsidRPr="00816DEE">
        <w:rPr>
          <w:rFonts w:ascii="Arial" w:hAnsi="Arial" w:cs="Arial"/>
          <w:sz w:val="17"/>
          <w:szCs w:val="17"/>
        </w:rPr>
        <w:t>lub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tsoom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fwv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nyab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ntawm</w:t>
      </w:r>
      <w:proofErr w:type="spellEnd"/>
      <w:r w:rsidR="004D0EFF" w:rsidRPr="00816DEE">
        <w:rPr>
          <w:rFonts w:ascii="Arial" w:hAnsi="Arial" w:cs="Arial"/>
          <w:sz w:val="17"/>
          <w:szCs w:val="17"/>
        </w:rPr>
        <w:t xml:space="preserve"> T</w:t>
      </w:r>
      <w:ins w:id="333" w:author="Fong RERHANG" w:date="2021-05-27T22:29:00Z">
        <w:r>
          <w:rPr>
            <w:rFonts w:ascii="Arial" w:hAnsi="Arial" w:cs="Arial"/>
            <w:sz w:val="17"/>
            <w:szCs w:val="17"/>
          </w:rPr>
          <w:t>SAB</w:t>
        </w:r>
      </w:ins>
      <w:del w:id="334" w:author="Fong RERHANG" w:date="2021-05-27T22:29:00Z">
        <w:r w:rsidR="004D0EFF" w:rsidRPr="00816DEE" w:rsidDel="00473628">
          <w:rPr>
            <w:rFonts w:ascii="Arial" w:hAnsi="Arial" w:cs="Arial"/>
            <w:sz w:val="17"/>
            <w:szCs w:val="17"/>
          </w:rPr>
          <w:delText>sab</w:delText>
        </w:r>
      </w:del>
      <w:r w:rsidR="004D0EFF" w:rsidRPr="00816DEE">
        <w:rPr>
          <w:rFonts w:ascii="Arial" w:hAnsi="Arial" w:cs="Arial"/>
          <w:sz w:val="17"/>
          <w:szCs w:val="17"/>
        </w:rPr>
        <w:t xml:space="preserve"> N</w:t>
      </w:r>
      <w:ins w:id="335" w:author="Fong RERHANG" w:date="2021-05-27T22:29:00Z">
        <w:r>
          <w:rPr>
            <w:rFonts w:ascii="Arial" w:hAnsi="Arial" w:cs="Arial"/>
            <w:sz w:val="17"/>
            <w:szCs w:val="17"/>
          </w:rPr>
          <w:t>TAWV</w:t>
        </w:r>
      </w:ins>
      <w:del w:id="336" w:author="Fong RERHANG" w:date="2021-05-27T22:29:00Z">
        <w:r w:rsidR="004D0EFF" w:rsidRPr="00816DEE" w:rsidDel="00473628">
          <w:rPr>
            <w:rFonts w:ascii="Arial" w:hAnsi="Arial" w:cs="Arial"/>
            <w:sz w:val="17"/>
            <w:szCs w:val="17"/>
          </w:rPr>
          <w:delText>tawv</w:delText>
        </w:r>
      </w:del>
      <w:r w:rsidR="004D0EFF" w:rsidRPr="00816DEE">
        <w:rPr>
          <w:rFonts w:ascii="Arial" w:hAnsi="Arial" w:cs="Arial"/>
          <w:sz w:val="17"/>
          <w:szCs w:val="17"/>
        </w:rPr>
        <w:t xml:space="preserve"> C</w:t>
      </w:r>
      <w:ins w:id="337" w:author="Fong RERHANG" w:date="2021-05-27T22:29:00Z">
        <w:r>
          <w:rPr>
            <w:rFonts w:ascii="Arial" w:hAnsi="Arial" w:cs="Arial"/>
            <w:sz w:val="17"/>
            <w:szCs w:val="17"/>
          </w:rPr>
          <w:t>EEB</w:t>
        </w:r>
      </w:ins>
      <w:del w:id="338" w:author="Fong RERHANG" w:date="2021-05-27T22:29:00Z">
        <w:r w:rsidR="004D0EFF" w:rsidRPr="00816DEE" w:rsidDel="00473628">
          <w:rPr>
            <w:rFonts w:ascii="Arial" w:hAnsi="Arial" w:cs="Arial"/>
            <w:sz w:val="17"/>
            <w:szCs w:val="17"/>
          </w:rPr>
          <w:delText>eeb</w:delText>
        </w:r>
      </w:del>
      <w:r w:rsidR="004D0EFF" w:rsidRPr="00816DEE">
        <w:rPr>
          <w:rFonts w:ascii="Arial" w:hAnsi="Arial" w:cs="Arial"/>
          <w:sz w:val="17"/>
          <w:szCs w:val="17"/>
        </w:rPr>
        <w:t xml:space="preserve"> T</w:t>
      </w:r>
      <w:ins w:id="339" w:author="Fong RERHANG" w:date="2021-05-27T22:29:00Z">
        <w:r>
          <w:rPr>
            <w:rFonts w:ascii="Arial" w:hAnsi="Arial" w:cs="Arial"/>
            <w:sz w:val="17"/>
            <w:szCs w:val="17"/>
          </w:rPr>
          <w:t>OOM</w:t>
        </w:r>
      </w:ins>
      <w:del w:id="340" w:author="Fong RERHANG" w:date="2021-05-27T22:29:00Z">
        <w:r w:rsidR="004D0EFF" w:rsidRPr="00816DEE" w:rsidDel="00473628">
          <w:rPr>
            <w:rFonts w:ascii="Arial" w:hAnsi="Arial" w:cs="Arial"/>
            <w:sz w:val="17"/>
            <w:szCs w:val="17"/>
          </w:rPr>
          <w:delText>oom</w:delText>
        </w:r>
      </w:del>
      <w:r w:rsidR="004D0EFF" w:rsidRPr="00816DEE">
        <w:rPr>
          <w:rFonts w:ascii="Arial" w:hAnsi="Arial" w:cs="Arial"/>
          <w:sz w:val="17"/>
          <w:szCs w:val="17"/>
        </w:rPr>
        <w:t xml:space="preserve"> U</w:t>
      </w:r>
      <w:ins w:id="341" w:author="Fong RERHANG" w:date="2021-05-27T22:29:00Z">
        <w:r>
          <w:rPr>
            <w:rFonts w:ascii="Arial" w:hAnsi="Arial" w:cs="Arial"/>
            <w:sz w:val="17"/>
            <w:szCs w:val="17"/>
          </w:rPr>
          <w:t>U</w:t>
        </w:r>
      </w:ins>
      <w:ins w:id="342" w:author="Fong RERHANG" w:date="2021-05-27T22:30:00Z">
        <w:r>
          <w:rPr>
            <w:rFonts w:ascii="Arial" w:hAnsi="Arial" w:cs="Arial"/>
            <w:sz w:val="17"/>
            <w:szCs w:val="17"/>
          </w:rPr>
          <w:t>AS</w:t>
        </w:r>
      </w:ins>
      <w:del w:id="343" w:author="Fong RERHANG" w:date="2021-05-27T22:30:00Z">
        <w:r w:rsidR="004D0EFF" w:rsidRPr="00816DEE" w:rsidDel="00473628">
          <w:rPr>
            <w:rFonts w:ascii="Arial" w:hAnsi="Arial" w:cs="Arial"/>
            <w:sz w:val="17"/>
            <w:szCs w:val="17"/>
          </w:rPr>
          <w:delText>as</w:delText>
        </w:r>
      </w:del>
      <w:r w:rsidR="004D0EFF" w:rsidRPr="00816DEE">
        <w:rPr>
          <w:rFonts w:ascii="Arial" w:hAnsi="Arial" w:cs="Arial"/>
          <w:sz w:val="17"/>
          <w:szCs w:val="17"/>
        </w:rPr>
        <w:t xml:space="preserve"> M</w:t>
      </w:r>
      <w:ins w:id="344" w:author="Fong RERHANG" w:date="2021-05-27T22:30:00Z">
        <w:r>
          <w:rPr>
            <w:rFonts w:ascii="Arial" w:hAnsi="Arial" w:cs="Arial"/>
            <w:sz w:val="17"/>
            <w:szCs w:val="17"/>
          </w:rPr>
          <w:t>UAJ</w:t>
        </w:r>
      </w:ins>
      <w:del w:id="345" w:author="Fong RERHANG" w:date="2021-05-27T22:30:00Z">
        <w:r w:rsidR="004D0EFF" w:rsidRPr="00816DEE" w:rsidDel="00473628">
          <w:rPr>
            <w:rFonts w:ascii="Arial" w:hAnsi="Arial" w:cs="Arial"/>
            <w:sz w:val="17"/>
            <w:szCs w:val="17"/>
          </w:rPr>
          <w:delText>uaj</w:delText>
        </w:r>
      </w:del>
      <w:r w:rsidR="004D0EFF" w:rsidRPr="00816DEE">
        <w:rPr>
          <w:rFonts w:ascii="Arial" w:hAnsi="Arial" w:cs="Arial"/>
          <w:sz w:val="17"/>
          <w:szCs w:val="17"/>
        </w:rPr>
        <w:t xml:space="preserve"> K</w:t>
      </w:r>
      <w:ins w:id="346" w:author="Fong RERHANG" w:date="2021-05-27T22:30:00Z">
        <w:r>
          <w:rPr>
            <w:rFonts w:ascii="Arial" w:hAnsi="Arial" w:cs="Arial"/>
            <w:sz w:val="17"/>
            <w:szCs w:val="17"/>
          </w:rPr>
          <w:t>EV</w:t>
        </w:r>
      </w:ins>
      <w:del w:id="347" w:author="Fong RERHANG" w:date="2021-05-27T22:30:00Z">
        <w:r w:rsidR="004D0EFF" w:rsidRPr="00816DEE" w:rsidDel="00473628">
          <w:rPr>
            <w:rFonts w:ascii="Arial" w:hAnsi="Arial" w:cs="Arial"/>
            <w:sz w:val="17"/>
            <w:szCs w:val="17"/>
          </w:rPr>
          <w:delText>ev</w:delText>
        </w:r>
      </w:del>
      <w:r w:rsidR="004D0EFF" w:rsidRPr="00816DEE">
        <w:rPr>
          <w:rFonts w:ascii="Arial" w:hAnsi="Arial" w:cs="Arial"/>
          <w:sz w:val="17"/>
          <w:szCs w:val="17"/>
        </w:rPr>
        <w:t xml:space="preserve"> N</w:t>
      </w:r>
      <w:ins w:id="348" w:author="Fong RERHANG" w:date="2021-05-27T22:30:00Z">
        <w:r>
          <w:rPr>
            <w:rFonts w:ascii="Arial" w:hAnsi="Arial" w:cs="Arial"/>
            <w:sz w:val="17"/>
            <w:szCs w:val="17"/>
          </w:rPr>
          <w:t>YAB</w:t>
        </w:r>
      </w:ins>
      <w:del w:id="349" w:author="Fong RERHANG" w:date="2021-05-27T22:30:00Z">
        <w:r w:rsidR="004D0EFF" w:rsidRPr="00816DEE" w:rsidDel="00473628">
          <w:rPr>
            <w:rFonts w:ascii="Arial" w:hAnsi="Arial" w:cs="Arial"/>
            <w:sz w:val="17"/>
            <w:szCs w:val="17"/>
          </w:rPr>
          <w:delText>yab</w:delText>
        </w:r>
      </w:del>
      <w:r w:rsidR="004D0EFF" w:rsidRPr="00816DEE">
        <w:rPr>
          <w:rFonts w:ascii="Arial" w:hAnsi="Arial" w:cs="Arial"/>
          <w:sz w:val="17"/>
          <w:szCs w:val="17"/>
        </w:rPr>
        <w:t xml:space="preserve"> X</w:t>
      </w:r>
      <w:ins w:id="350" w:author="Fong RERHANG" w:date="2021-05-27T22:30:00Z">
        <w:r>
          <w:rPr>
            <w:rFonts w:ascii="Arial" w:hAnsi="Arial" w:cs="Arial"/>
            <w:sz w:val="17"/>
            <w:szCs w:val="17"/>
          </w:rPr>
          <w:t>EEB</w:t>
        </w:r>
      </w:ins>
      <w:del w:id="351" w:author="Fong RERHANG" w:date="2021-05-27T22:30:00Z">
        <w:r w:rsidR="004D0EFF" w:rsidRPr="00816DEE" w:rsidDel="00473628">
          <w:rPr>
            <w:rFonts w:ascii="Arial" w:hAnsi="Arial" w:cs="Arial"/>
            <w:sz w:val="17"/>
            <w:szCs w:val="17"/>
          </w:rPr>
          <w:delText>eeb</w:delText>
        </w:r>
      </w:del>
      <w:r w:rsidR="004D0EFF" w:rsidRPr="00816DEE">
        <w:rPr>
          <w:rFonts w:ascii="Arial" w:hAnsi="Arial" w:cs="Arial"/>
          <w:sz w:val="17"/>
          <w:szCs w:val="17"/>
        </w:rPr>
        <w:t xml:space="preserve"> N</w:t>
      </w:r>
      <w:ins w:id="352" w:author="Fong RERHANG" w:date="2021-05-27T22:30:00Z">
        <w:r>
          <w:rPr>
            <w:rFonts w:ascii="Arial" w:hAnsi="Arial" w:cs="Arial"/>
            <w:sz w:val="17"/>
            <w:szCs w:val="17"/>
          </w:rPr>
          <w:t>TAWM</w:t>
        </w:r>
      </w:ins>
      <w:del w:id="353" w:author="Fong RERHANG" w:date="2021-05-27T22:30:00Z">
        <w:r w:rsidR="004D0EFF" w:rsidRPr="00816DEE" w:rsidDel="00473628">
          <w:rPr>
            <w:rFonts w:ascii="Arial" w:hAnsi="Arial" w:cs="Arial"/>
            <w:sz w:val="17"/>
            <w:szCs w:val="17"/>
          </w:rPr>
          <w:delText>tawm</w:delText>
        </w:r>
      </w:del>
      <w:r w:rsidR="004D0EFF" w:rsidRPr="00816DEE">
        <w:rPr>
          <w:rFonts w:ascii="Arial" w:hAnsi="Arial" w:cs="Arial"/>
          <w:sz w:val="17"/>
          <w:szCs w:val="17"/>
        </w:rPr>
        <w:t xml:space="preserve"> T</w:t>
      </w:r>
      <w:ins w:id="354" w:author="Fong RERHANG" w:date="2021-05-27T22:30:00Z">
        <w:r>
          <w:rPr>
            <w:rFonts w:ascii="Arial" w:hAnsi="Arial" w:cs="Arial"/>
            <w:sz w:val="17"/>
            <w:szCs w:val="17"/>
          </w:rPr>
          <w:t>US</w:t>
        </w:r>
      </w:ins>
      <w:del w:id="355" w:author="Fong RERHANG" w:date="2021-05-27T22:30:00Z">
        <w:r w:rsidR="004D0EFF" w:rsidRPr="00816DEE" w:rsidDel="00473628">
          <w:rPr>
            <w:rFonts w:ascii="Arial" w:hAnsi="Arial" w:cs="Arial"/>
            <w:sz w:val="17"/>
            <w:szCs w:val="17"/>
          </w:rPr>
          <w:delText>us</w:delText>
        </w:r>
      </w:del>
      <w:r w:rsidR="004D0EFF" w:rsidRPr="00816DEE">
        <w:rPr>
          <w:rFonts w:ascii="Arial" w:hAnsi="Arial" w:cs="Arial"/>
          <w:sz w:val="17"/>
          <w:szCs w:val="17"/>
        </w:rPr>
        <w:t xml:space="preserve"> K</w:t>
      </w:r>
      <w:ins w:id="356" w:author="Fong RERHANG" w:date="2021-05-27T22:31:00Z">
        <w:r>
          <w:rPr>
            <w:rFonts w:ascii="Arial" w:hAnsi="Arial" w:cs="Arial"/>
            <w:sz w:val="17"/>
            <w:szCs w:val="17"/>
          </w:rPr>
          <w:t>HEEJ</w:t>
        </w:r>
      </w:ins>
      <w:del w:id="357" w:author="Fong RERHANG" w:date="2021-05-27T22:31:00Z">
        <w:r w:rsidR="004D0EFF" w:rsidRPr="00816DEE" w:rsidDel="00473628">
          <w:rPr>
            <w:rFonts w:ascii="Arial" w:hAnsi="Arial" w:cs="Arial"/>
            <w:sz w:val="17"/>
            <w:szCs w:val="17"/>
          </w:rPr>
          <w:delText>heej</w:delText>
        </w:r>
      </w:del>
      <w:r w:rsidR="004D0EFF" w:rsidRPr="00816DEE">
        <w:rPr>
          <w:rFonts w:ascii="Arial" w:hAnsi="Arial" w:cs="Arial"/>
          <w:sz w:val="17"/>
          <w:szCs w:val="17"/>
        </w:rPr>
        <w:t xml:space="preserve"> </w:t>
      </w:r>
      <w:proofErr w:type="spellStart"/>
      <w:r w:rsidR="004D0EFF" w:rsidRPr="00816DEE">
        <w:rPr>
          <w:rFonts w:ascii="Arial" w:hAnsi="Arial" w:cs="Arial"/>
          <w:sz w:val="17"/>
          <w:szCs w:val="17"/>
        </w:rPr>
        <w:t>kom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piav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qhia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no.Yog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xav</w:t>
      </w:r>
      <w:proofErr w:type="spellEnd"/>
      <w:r w:rsidR="004D0EFF" w:rsidRPr="00816DEE">
        <w:rPr>
          <w:rFonts w:ascii="Arial" w:hAnsi="Arial" w:cs="Arial"/>
          <w:sz w:val="17"/>
          <w:szCs w:val="17"/>
        </w:rPr>
        <w:t xml:space="preserve"> tau </w:t>
      </w:r>
      <w:proofErr w:type="spellStart"/>
      <w:r w:rsidR="004D0EFF" w:rsidRPr="00816DEE">
        <w:rPr>
          <w:rFonts w:ascii="Arial" w:hAnsi="Arial" w:cs="Arial"/>
          <w:sz w:val="17"/>
          <w:szCs w:val="17"/>
        </w:rPr>
        <w:t>ntaub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xwm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ntxiv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ua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del w:id="358" w:author="Fong RERHANG" w:date="2021-05-27T22:31:00Z">
        <w:r w:rsidR="004D0EFF" w:rsidRPr="00816DEE" w:rsidDel="00473628">
          <w:rPr>
            <w:rFonts w:ascii="Arial" w:hAnsi="Arial" w:cs="Arial"/>
            <w:sz w:val="17"/>
            <w:szCs w:val="17"/>
          </w:rPr>
          <w:delText xml:space="preserve"> </w:delText>
        </w:r>
      </w:del>
      <w:r w:rsidR="004D0EFF" w:rsidRPr="00816DEE">
        <w:rPr>
          <w:rFonts w:ascii="Arial" w:hAnsi="Arial" w:cs="Arial"/>
          <w:sz w:val="17"/>
          <w:szCs w:val="17"/>
        </w:rPr>
        <w:t>/</w:t>
      </w:r>
      <w:del w:id="359" w:author="Fong RERHANG" w:date="2021-05-27T22:31:00Z">
        <w:r w:rsidR="004D0EFF" w:rsidRPr="00816DEE" w:rsidDel="00473628">
          <w:rPr>
            <w:rFonts w:ascii="Arial" w:hAnsi="Arial" w:cs="Arial"/>
            <w:sz w:val="17"/>
            <w:szCs w:val="17"/>
          </w:rPr>
          <w:delText xml:space="preserve"> </w:delText>
        </w:r>
      </w:del>
      <w:r w:rsidR="004D0EFF" w:rsidRPr="00816DEE">
        <w:rPr>
          <w:rFonts w:ascii="Arial" w:hAnsi="Arial" w:cs="Arial"/>
          <w:sz w:val="17"/>
          <w:szCs w:val="17"/>
        </w:rPr>
        <w:t xml:space="preserve">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hu </w:t>
      </w:r>
      <w:proofErr w:type="spellStart"/>
      <w:r w:rsidR="004D0EFF" w:rsidRPr="00816DEE">
        <w:rPr>
          <w:rFonts w:ascii="Arial" w:hAnsi="Arial" w:cs="Arial"/>
          <w:sz w:val="17"/>
          <w:szCs w:val="17"/>
        </w:rPr>
        <w:t>rau</w:t>
      </w:r>
      <w:proofErr w:type="spellEnd"/>
      <w:r w:rsidR="004D0EFF" w:rsidRPr="00816DEE">
        <w:rPr>
          <w:rFonts w:ascii="Arial" w:hAnsi="Arial" w:cs="Arial"/>
          <w:sz w:val="17"/>
          <w:szCs w:val="17"/>
        </w:rPr>
        <w:t>:</w:t>
      </w:r>
    </w:p>
    <w:p w14:paraId="2CE2D188" w14:textId="011907ED" w:rsidR="004D0EFF" w:rsidRPr="0065741D" w:rsidRDefault="004D0EFF" w:rsidP="004D0EFF">
      <w:pPr>
        <w:rPr>
          <w:rFonts w:ascii="Arial" w:hAnsi="Arial" w:cs="Arial"/>
          <w:i/>
          <w:iCs/>
          <w:sz w:val="17"/>
          <w:szCs w:val="17"/>
        </w:rPr>
      </w:pPr>
      <w:r w:rsidRPr="00816DEE">
        <w:rPr>
          <w:rFonts w:ascii="Arial" w:hAnsi="Arial" w:cs="Arial"/>
          <w:sz w:val="17"/>
          <w:szCs w:val="17"/>
        </w:rPr>
        <w:t xml:space="preserve">  ____________________                  ____________________      ____________           _______________________</w:t>
      </w:r>
    </w:p>
    <w:p w14:paraId="148D2447" w14:textId="02589368" w:rsidR="004D0EFF" w:rsidRPr="00816DEE" w:rsidRDefault="004D0EFF" w:rsidP="004D0EFF">
      <w:pPr>
        <w:rPr>
          <w:rFonts w:ascii="Arial" w:hAnsi="Arial" w:cs="Arial"/>
          <w:sz w:val="17"/>
          <w:szCs w:val="17"/>
        </w:rPr>
      </w:pPr>
      <w:r w:rsidRPr="00816DEE">
        <w:rPr>
          <w:rFonts w:ascii="Arial" w:hAnsi="Arial" w:cs="Arial"/>
          <w:sz w:val="17"/>
          <w:szCs w:val="17"/>
        </w:rPr>
        <w:t xml:space="preserve">Sau </w:t>
      </w:r>
      <w:proofErr w:type="spellStart"/>
      <w:r w:rsidRPr="00816DEE">
        <w:rPr>
          <w:rFonts w:ascii="Arial" w:hAnsi="Arial" w:cs="Arial"/>
          <w:sz w:val="17"/>
          <w:szCs w:val="17"/>
        </w:rPr>
        <w:t>Npe</w:t>
      </w:r>
      <w:proofErr w:type="spellEnd"/>
      <w:r w:rsidRPr="00816DEE">
        <w:rPr>
          <w:rFonts w:ascii="Arial" w:hAnsi="Arial" w:cs="Arial"/>
          <w:sz w:val="17"/>
          <w:szCs w:val="17"/>
        </w:rPr>
        <w:t xml:space="preserve"> </w:t>
      </w:r>
      <w:del w:id="360" w:author="Fong RERHANG" w:date="2021-05-27T22:33:00Z">
        <w:r w:rsidRPr="00816DEE" w:rsidDel="00473628">
          <w:rPr>
            <w:rFonts w:ascii="Arial" w:hAnsi="Arial" w:cs="Arial"/>
            <w:sz w:val="17"/>
            <w:szCs w:val="17"/>
          </w:rPr>
          <w:delText>Nroog</w:delText>
        </w:r>
      </w:del>
      <w:r w:rsidRPr="00816DEE">
        <w:rPr>
          <w:rFonts w:ascii="Arial" w:hAnsi="Arial" w:cs="Arial"/>
          <w:sz w:val="17"/>
          <w:szCs w:val="17"/>
        </w:rPr>
        <w:t xml:space="preserve"> </w:t>
      </w:r>
      <w:proofErr w:type="spellStart"/>
      <w:r w:rsidRPr="00816DEE">
        <w:rPr>
          <w:rFonts w:ascii="Arial" w:hAnsi="Arial" w:cs="Arial"/>
          <w:sz w:val="17"/>
          <w:szCs w:val="17"/>
        </w:rPr>
        <w:t>Qhov</w:t>
      </w:r>
      <w:proofErr w:type="spellEnd"/>
      <w:r w:rsidRPr="00816DEE">
        <w:rPr>
          <w:rFonts w:ascii="Arial" w:hAnsi="Arial" w:cs="Arial"/>
          <w:sz w:val="17"/>
          <w:szCs w:val="17"/>
        </w:rPr>
        <w:t xml:space="preserve"> Chaw Hu</w:t>
      </w:r>
      <w:ins w:id="361" w:author="Fong RERHANG" w:date="2021-05-27T22:33:00Z">
        <w:r w:rsidR="00473628">
          <w:rPr>
            <w:rFonts w:ascii="Arial" w:hAnsi="Arial" w:cs="Arial"/>
            <w:sz w:val="17"/>
            <w:szCs w:val="17"/>
          </w:rPr>
          <w:t xml:space="preserve"> </w:t>
        </w:r>
        <w:proofErr w:type="spellStart"/>
        <w:r w:rsidR="00473628">
          <w:rPr>
            <w:rFonts w:ascii="Arial" w:hAnsi="Arial" w:cs="Arial"/>
            <w:sz w:val="17"/>
            <w:szCs w:val="17"/>
          </w:rPr>
          <w:t>Lub</w:t>
        </w:r>
        <w:proofErr w:type="spellEnd"/>
        <w:r w:rsidR="00473628">
          <w:rPr>
            <w:rFonts w:ascii="Arial" w:hAnsi="Arial" w:cs="Arial"/>
            <w:sz w:val="17"/>
            <w:szCs w:val="17"/>
          </w:rPr>
          <w:t xml:space="preserve"> </w:t>
        </w:r>
        <w:proofErr w:type="spellStart"/>
        <w:r w:rsidR="00473628">
          <w:rPr>
            <w:rFonts w:ascii="Arial" w:hAnsi="Arial" w:cs="Arial"/>
            <w:sz w:val="17"/>
            <w:szCs w:val="17"/>
          </w:rPr>
          <w:t>Nroog</w:t>
        </w:r>
      </w:ins>
      <w:proofErr w:type="spellEnd"/>
      <w:r w:rsidRPr="00816DEE">
        <w:rPr>
          <w:rFonts w:ascii="Arial" w:hAnsi="Arial" w:cs="Arial"/>
          <w:sz w:val="17"/>
          <w:szCs w:val="17"/>
        </w:rPr>
        <w:t xml:space="preserve">            </w:t>
      </w:r>
      <w:proofErr w:type="spellStart"/>
      <w:r w:rsidRPr="00816DEE">
        <w:rPr>
          <w:rFonts w:ascii="Arial" w:hAnsi="Arial" w:cs="Arial"/>
          <w:sz w:val="17"/>
          <w:szCs w:val="17"/>
        </w:rPr>
        <w:t>Qib</w:t>
      </w:r>
      <w:proofErr w:type="spellEnd"/>
      <w:r w:rsidRPr="00816DEE">
        <w:rPr>
          <w:rFonts w:ascii="Arial" w:hAnsi="Arial" w:cs="Arial"/>
          <w:sz w:val="17"/>
          <w:szCs w:val="17"/>
        </w:rPr>
        <w:t xml:space="preserve"> </w:t>
      </w:r>
      <w:proofErr w:type="spellStart"/>
      <w:r w:rsidRPr="00816DEE">
        <w:rPr>
          <w:rFonts w:ascii="Arial" w:hAnsi="Arial" w:cs="Arial"/>
          <w:sz w:val="17"/>
          <w:szCs w:val="17"/>
        </w:rPr>
        <w:t>Ua</w:t>
      </w:r>
      <w:proofErr w:type="spellEnd"/>
      <w:r w:rsidRPr="00816DEE">
        <w:rPr>
          <w:rFonts w:ascii="Arial" w:hAnsi="Arial" w:cs="Arial"/>
          <w:sz w:val="17"/>
          <w:szCs w:val="17"/>
        </w:rPr>
        <w:t xml:space="preserve"> </w:t>
      </w:r>
      <w:proofErr w:type="spellStart"/>
      <w:r w:rsidRPr="00816DEE">
        <w:rPr>
          <w:rFonts w:ascii="Arial" w:hAnsi="Arial" w:cs="Arial"/>
          <w:sz w:val="17"/>
          <w:szCs w:val="17"/>
        </w:rPr>
        <w:t>Hauj</w:t>
      </w:r>
      <w:proofErr w:type="spellEnd"/>
      <w:r w:rsidRPr="00816DEE">
        <w:rPr>
          <w:rFonts w:ascii="Arial" w:hAnsi="Arial" w:cs="Arial"/>
          <w:sz w:val="17"/>
          <w:szCs w:val="17"/>
        </w:rPr>
        <w:t xml:space="preserve"> </w:t>
      </w:r>
      <w:del w:id="362" w:author="Fong RERHANG" w:date="2021-05-27T22:33:00Z">
        <w:r w:rsidRPr="00816DEE" w:rsidDel="00473628">
          <w:rPr>
            <w:rFonts w:ascii="Arial" w:hAnsi="Arial" w:cs="Arial"/>
            <w:sz w:val="17"/>
            <w:szCs w:val="17"/>
          </w:rPr>
          <w:delText>l</w:delText>
        </w:r>
      </w:del>
      <w:proofErr w:type="spellStart"/>
      <w:ins w:id="363" w:author="Fong RERHANG" w:date="2021-05-27T22:33:00Z">
        <w:r w:rsidR="00473628">
          <w:rPr>
            <w:rFonts w:ascii="Arial" w:hAnsi="Arial" w:cs="Arial"/>
            <w:sz w:val="17"/>
            <w:szCs w:val="17"/>
          </w:rPr>
          <w:t>L</w:t>
        </w:r>
      </w:ins>
      <w:r w:rsidRPr="00816DEE">
        <w:rPr>
          <w:rFonts w:ascii="Arial" w:hAnsi="Arial" w:cs="Arial"/>
          <w:sz w:val="17"/>
          <w:szCs w:val="17"/>
        </w:rPr>
        <w:t>wm</w:t>
      </w:r>
      <w:proofErr w:type="spellEnd"/>
      <w:r w:rsidRPr="00816DEE">
        <w:rPr>
          <w:rFonts w:ascii="Arial" w:hAnsi="Arial" w:cs="Arial"/>
          <w:sz w:val="17"/>
          <w:szCs w:val="17"/>
        </w:rPr>
        <w:t xml:space="preserve">                   </w:t>
      </w:r>
      <w:proofErr w:type="spellStart"/>
      <w:r w:rsidRPr="00816DEE">
        <w:rPr>
          <w:rFonts w:ascii="Arial" w:hAnsi="Arial" w:cs="Arial"/>
          <w:sz w:val="17"/>
          <w:szCs w:val="17"/>
        </w:rPr>
        <w:t>Lej</w:t>
      </w:r>
      <w:proofErr w:type="spellEnd"/>
      <w:r w:rsidRPr="00816DEE">
        <w:rPr>
          <w:rFonts w:ascii="Arial" w:hAnsi="Arial" w:cs="Arial"/>
          <w:sz w:val="17"/>
          <w:szCs w:val="17"/>
        </w:rPr>
        <w:t xml:space="preserve"> </w:t>
      </w:r>
      <w:proofErr w:type="spellStart"/>
      <w:r w:rsidRPr="00816DEE">
        <w:rPr>
          <w:rFonts w:ascii="Arial" w:hAnsi="Arial" w:cs="Arial"/>
          <w:sz w:val="17"/>
          <w:szCs w:val="17"/>
        </w:rPr>
        <w:t>Xov</w:t>
      </w:r>
      <w:proofErr w:type="spellEnd"/>
      <w:r w:rsidRPr="00816DEE">
        <w:rPr>
          <w:rFonts w:ascii="Arial" w:hAnsi="Arial" w:cs="Arial"/>
          <w:sz w:val="17"/>
          <w:szCs w:val="17"/>
        </w:rPr>
        <w:t xml:space="preserve"> </w:t>
      </w:r>
      <w:del w:id="364" w:author="Fong RERHANG" w:date="2021-05-27T22:33:00Z">
        <w:r w:rsidRPr="00816DEE" w:rsidDel="00473628">
          <w:rPr>
            <w:rFonts w:ascii="Arial" w:hAnsi="Arial" w:cs="Arial"/>
            <w:sz w:val="17"/>
            <w:szCs w:val="17"/>
          </w:rPr>
          <w:delText>t</w:delText>
        </w:r>
      </w:del>
      <w:proofErr w:type="spellStart"/>
      <w:ins w:id="365" w:author="Fong RERHANG" w:date="2021-05-27T22:33:00Z">
        <w:r w:rsidR="00473628">
          <w:rPr>
            <w:rFonts w:ascii="Arial" w:hAnsi="Arial" w:cs="Arial"/>
            <w:sz w:val="17"/>
            <w:szCs w:val="17"/>
          </w:rPr>
          <w:t>T</w:t>
        </w:r>
      </w:ins>
      <w:r w:rsidRPr="00816DEE">
        <w:rPr>
          <w:rFonts w:ascii="Arial" w:hAnsi="Arial" w:cs="Arial"/>
          <w:sz w:val="17"/>
          <w:szCs w:val="17"/>
        </w:rPr>
        <w:t>ooj</w:t>
      </w:r>
      <w:proofErr w:type="spellEnd"/>
      <w:r w:rsidRPr="00816DEE">
        <w:rPr>
          <w:rFonts w:ascii="Arial" w:hAnsi="Arial" w:cs="Arial"/>
          <w:sz w:val="17"/>
          <w:szCs w:val="17"/>
        </w:rPr>
        <w:t xml:space="preserve">                     Chaw </w:t>
      </w:r>
      <w:proofErr w:type="spellStart"/>
      <w:r w:rsidRPr="00816DEE">
        <w:rPr>
          <w:rFonts w:ascii="Arial" w:hAnsi="Arial" w:cs="Arial"/>
          <w:sz w:val="17"/>
          <w:szCs w:val="17"/>
        </w:rPr>
        <w:t>Nyob</w:t>
      </w:r>
      <w:proofErr w:type="spellEnd"/>
      <w:r w:rsidRPr="00816DEE">
        <w:rPr>
          <w:rFonts w:ascii="Arial" w:hAnsi="Arial" w:cs="Arial"/>
          <w:sz w:val="17"/>
          <w:szCs w:val="17"/>
        </w:rPr>
        <w:t xml:space="preserve"> E-mail</w:t>
      </w:r>
    </w:p>
    <w:p w14:paraId="7580A215" w14:textId="5D457C2A" w:rsidR="004D0EFF" w:rsidRPr="00D23089" w:rsidRDefault="004D0EFF" w:rsidP="004D0EFF">
      <w:pPr>
        <w:rPr>
          <w:rFonts w:ascii="Arial" w:hAnsi="Arial" w:cs="Arial"/>
          <w:sz w:val="17"/>
          <w:szCs w:val="17"/>
        </w:rPr>
      </w:pPr>
      <w:r>
        <w:rPr>
          <w:noProof/>
          <w:sz w:val="17"/>
          <w:szCs w:val="17"/>
        </w:rPr>
        <w:drawing>
          <wp:inline distT="0" distB="0" distL="0" distR="0" wp14:anchorId="07C68F0B" wp14:editId="3CA8834F">
            <wp:extent cx="111125" cy="111125"/>
            <wp:effectExtent l="0" t="0" r="3175" b="317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ntsiab</w:t>
      </w:r>
      <w:proofErr w:type="spellEnd"/>
      <w:r w:rsidRPr="00D23089">
        <w:rPr>
          <w:rFonts w:ascii="Arial" w:hAnsi="Arial" w:cs="Arial"/>
          <w:sz w:val="17"/>
          <w:szCs w:val="17"/>
        </w:rPr>
        <w:t xml:space="preserve"> </w:t>
      </w:r>
      <w:proofErr w:type="spellStart"/>
      <w:r w:rsidRPr="00D23089">
        <w:rPr>
          <w:rFonts w:ascii="Arial" w:hAnsi="Arial" w:cs="Arial"/>
          <w:sz w:val="17"/>
          <w:szCs w:val="17"/>
        </w:rPr>
        <w:t>lus</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pub </w:t>
      </w:r>
      <w:proofErr w:type="spellStart"/>
      <w:r w:rsidRPr="00D23089">
        <w:rPr>
          <w:rFonts w:ascii="Arial" w:hAnsi="Arial" w:cs="Arial"/>
          <w:sz w:val="17"/>
          <w:szCs w:val="17"/>
        </w:rPr>
        <w:t>lwm</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w:t>
      </w:r>
      <w:proofErr w:type="spellStart"/>
      <w:r w:rsidRPr="00D23089">
        <w:rPr>
          <w:rFonts w:ascii="Arial" w:hAnsi="Arial" w:cs="Arial"/>
          <w:sz w:val="17"/>
          <w:szCs w:val="17"/>
        </w:rPr>
        <w:t>paub</w:t>
      </w:r>
      <w:proofErr w:type="spellEnd"/>
      <w:r w:rsidRPr="00D23089">
        <w:rPr>
          <w:rFonts w:ascii="Arial" w:hAnsi="Arial" w:cs="Arial"/>
          <w:sz w:val="17"/>
          <w:szCs w:val="17"/>
        </w:rPr>
        <w:t xml:space="preserve"> </w:t>
      </w:r>
      <w:proofErr w:type="spellStart"/>
      <w:r w:rsidRPr="00D23089">
        <w:rPr>
          <w:rFonts w:ascii="Arial" w:hAnsi="Arial" w:cs="Arial"/>
          <w:sz w:val="17"/>
          <w:szCs w:val="17"/>
        </w:rPr>
        <w:t>thiab</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caw </w:t>
      </w:r>
      <w:proofErr w:type="spellStart"/>
      <w:r w:rsidRPr="00D23089">
        <w:rPr>
          <w:rFonts w:ascii="Arial" w:hAnsi="Arial" w:cs="Arial"/>
          <w:sz w:val="17"/>
          <w:szCs w:val="17"/>
        </w:rPr>
        <w:t>tuaj</w:t>
      </w:r>
      <w:proofErr w:type="spellEnd"/>
      <w:r w:rsidRPr="00D23089">
        <w:rPr>
          <w:rFonts w:ascii="Arial" w:hAnsi="Arial" w:cs="Arial"/>
          <w:sz w:val="17"/>
          <w:szCs w:val="17"/>
        </w:rPr>
        <w:t xml:space="preserve"> </w:t>
      </w:r>
      <w:proofErr w:type="spellStart"/>
      <w:r w:rsidRPr="00D23089">
        <w:rPr>
          <w:rFonts w:ascii="Arial" w:hAnsi="Arial" w:cs="Arial"/>
          <w:sz w:val="17"/>
          <w:szCs w:val="17"/>
        </w:rPr>
        <w:t>koom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 </w:t>
      </w:r>
      <w:proofErr w:type="spellStart"/>
      <w:r w:rsidRPr="00D23089">
        <w:rPr>
          <w:rFonts w:ascii="Arial" w:hAnsi="Arial" w:cs="Arial"/>
          <w:sz w:val="17"/>
          <w:szCs w:val="17"/>
        </w:rPr>
        <w:t>lub</w:t>
      </w:r>
      <w:proofErr w:type="spellEnd"/>
      <w:r w:rsidRPr="00D23089">
        <w:rPr>
          <w:rFonts w:ascii="Arial" w:hAnsi="Arial" w:cs="Arial"/>
          <w:sz w:val="17"/>
          <w:szCs w:val="17"/>
        </w:rPr>
        <w:t xml:space="preserve"> </w:t>
      </w:r>
      <w:proofErr w:type="spellStart"/>
      <w:r w:rsidRPr="00D23089">
        <w:rPr>
          <w:rFonts w:ascii="Arial" w:hAnsi="Arial" w:cs="Arial"/>
          <w:sz w:val="17"/>
          <w:szCs w:val="17"/>
        </w:rPr>
        <w:t>rooj</w:t>
      </w:r>
      <w:proofErr w:type="spellEnd"/>
      <w:r w:rsidRPr="00D23089">
        <w:rPr>
          <w:rFonts w:ascii="Arial" w:hAnsi="Arial" w:cs="Arial"/>
          <w:sz w:val="17"/>
          <w:szCs w:val="17"/>
        </w:rPr>
        <w:t xml:space="preserve"> sib </w:t>
      </w:r>
      <w:proofErr w:type="spellStart"/>
      <w:r w:rsidRPr="00D23089">
        <w:rPr>
          <w:rFonts w:ascii="Arial" w:hAnsi="Arial" w:cs="Arial"/>
          <w:sz w:val="17"/>
          <w:szCs w:val="17"/>
        </w:rPr>
        <w:t>tham</w:t>
      </w:r>
      <w:proofErr w:type="spellEnd"/>
      <w:r w:rsidRPr="00D23089">
        <w:rPr>
          <w:rFonts w:ascii="Arial" w:hAnsi="Arial" w:cs="Arial"/>
          <w:sz w:val="17"/>
          <w:szCs w:val="17"/>
        </w:rPr>
        <w:t xml:space="preserve"> los </w:t>
      </w:r>
      <w:proofErr w:type="spellStart"/>
      <w:r w:rsidRPr="00D23089">
        <w:rPr>
          <w:rFonts w:ascii="Arial" w:hAnsi="Arial" w:cs="Arial"/>
          <w:sz w:val="17"/>
          <w:szCs w:val="17"/>
        </w:rPr>
        <w:t>tham</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w:t>
      </w:r>
      <w:proofErr w:type="spellStart"/>
      <w:r w:rsidRPr="00D23089">
        <w:rPr>
          <w:rFonts w:ascii="Arial" w:hAnsi="Arial" w:cs="Arial"/>
          <w:sz w:val="17"/>
          <w:szCs w:val="17"/>
        </w:rPr>
        <w:t>qhov</w:t>
      </w:r>
      <w:proofErr w:type="spellEnd"/>
      <w:r w:rsidRPr="00D23089">
        <w:rPr>
          <w:rFonts w:ascii="Arial" w:hAnsi="Arial" w:cs="Arial"/>
          <w:sz w:val="17"/>
          <w:szCs w:val="17"/>
        </w:rPr>
        <w:t xml:space="preserve"> </w:t>
      </w:r>
      <w:proofErr w:type="spellStart"/>
      <w:r w:rsidRPr="00D23089">
        <w:rPr>
          <w:rFonts w:ascii="Arial" w:hAnsi="Arial" w:cs="Arial"/>
          <w:sz w:val="17"/>
          <w:szCs w:val="17"/>
        </w:rPr>
        <w:t>ua</w:t>
      </w:r>
      <w:proofErr w:type="spellEnd"/>
      <w:r w:rsidRPr="00D23089">
        <w:rPr>
          <w:rFonts w:ascii="Arial" w:hAnsi="Arial" w:cs="Arial"/>
          <w:sz w:val="17"/>
          <w:szCs w:val="17"/>
        </w:rPr>
        <w:t xml:space="preserve"> tau </w:t>
      </w:r>
      <w:proofErr w:type="spellStart"/>
      <w:r w:rsidRPr="00D23089">
        <w:rPr>
          <w:rFonts w:ascii="Arial" w:hAnsi="Arial" w:cs="Arial"/>
          <w:sz w:val="17"/>
          <w:szCs w:val="17"/>
        </w:rPr>
        <w:t>tiav</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tseem</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w:t>
      </w:r>
      <w:proofErr w:type="spellStart"/>
      <w:r w:rsidRPr="00D23089">
        <w:rPr>
          <w:rFonts w:ascii="Arial" w:hAnsi="Arial" w:cs="Arial"/>
          <w:sz w:val="17"/>
          <w:szCs w:val="17"/>
        </w:rPr>
        <w:t>muaj</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kawm</w:t>
      </w:r>
      <w:proofErr w:type="spellEnd"/>
      <w:r w:rsidRPr="00D23089">
        <w:rPr>
          <w:rFonts w:ascii="Arial" w:hAnsi="Arial" w:cs="Arial"/>
          <w:sz w:val="17"/>
          <w:szCs w:val="17"/>
        </w:rPr>
        <w:t xml:space="preserve"> </w:t>
      </w:r>
      <w:proofErr w:type="spellStart"/>
      <w:r w:rsidRPr="00D23089">
        <w:rPr>
          <w:rFonts w:ascii="Arial" w:hAnsi="Arial" w:cs="Arial"/>
          <w:sz w:val="17"/>
          <w:szCs w:val="17"/>
        </w:rPr>
        <w:t>tshwj</w:t>
      </w:r>
      <w:proofErr w:type="spellEnd"/>
      <w:r w:rsidRPr="00D23089">
        <w:rPr>
          <w:rFonts w:ascii="Arial" w:hAnsi="Arial" w:cs="Arial"/>
          <w:sz w:val="17"/>
          <w:szCs w:val="17"/>
        </w:rPr>
        <w:t xml:space="preserve"> </w:t>
      </w:r>
      <w:proofErr w:type="spellStart"/>
      <w:r w:rsidRPr="00D23089">
        <w:rPr>
          <w:rFonts w:ascii="Arial" w:hAnsi="Arial" w:cs="Arial"/>
          <w:sz w:val="17"/>
          <w:szCs w:val="17"/>
        </w:rPr>
        <w:t>xeeb</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muab</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me </w:t>
      </w:r>
      <w:proofErr w:type="spellStart"/>
      <w:r w:rsidRPr="00D23089">
        <w:rPr>
          <w:rFonts w:ascii="Arial" w:hAnsi="Arial" w:cs="Arial"/>
          <w:sz w:val="17"/>
          <w:szCs w:val="17"/>
        </w:rPr>
        <w:t>nyuam</w:t>
      </w:r>
      <w:proofErr w:type="spellEnd"/>
      <w:r w:rsidRPr="00D23089">
        <w:rPr>
          <w:rFonts w:ascii="Arial" w:hAnsi="Arial" w:cs="Arial"/>
          <w:sz w:val="17"/>
          <w:szCs w:val="17"/>
        </w:rPr>
        <w:t xml:space="preserve"> yam </w:t>
      </w:r>
      <w:proofErr w:type="spellStart"/>
      <w:r w:rsidRPr="00D23089">
        <w:rPr>
          <w:rFonts w:ascii="Arial" w:hAnsi="Arial" w:cs="Arial"/>
          <w:sz w:val="17"/>
          <w:szCs w:val="17"/>
        </w:rPr>
        <w:t>tsis</w:t>
      </w:r>
      <w:proofErr w:type="spellEnd"/>
      <w:r w:rsidRPr="00D23089">
        <w:rPr>
          <w:rFonts w:ascii="Arial" w:hAnsi="Arial" w:cs="Arial"/>
          <w:sz w:val="17"/>
          <w:szCs w:val="17"/>
        </w:rPr>
        <w:t xml:space="preserve"> tau </w:t>
      </w:r>
      <w:proofErr w:type="spellStart"/>
      <w:r w:rsidRPr="00D23089">
        <w:rPr>
          <w:rFonts w:ascii="Arial" w:hAnsi="Arial" w:cs="Arial"/>
          <w:sz w:val="17"/>
          <w:szCs w:val="17"/>
        </w:rPr>
        <w:t>txais</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Pr>
          <w:rFonts w:ascii="Arial" w:hAnsi="Arial" w:cs="Arial"/>
          <w:sz w:val="17"/>
          <w:szCs w:val="17"/>
        </w:rPr>
        <w:t>.</w:t>
      </w:r>
      <w:r w:rsidR="00D532C6">
        <w:rPr>
          <w:rFonts w:ascii="Arial" w:hAnsi="Arial" w:cs="Arial"/>
          <w:sz w:val="17"/>
          <w:szCs w:val="17"/>
        </w:rPr>
        <w:t xml:space="preserve">                                                                                                                                   </w:t>
      </w:r>
      <w:r w:rsidRPr="00D23089">
        <w:rPr>
          <w:noProof/>
          <w:sz w:val="17"/>
          <w:szCs w:val="17"/>
        </w:rPr>
        <w:drawing>
          <wp:inline distT="0" distB="0" distL="0" distR="0" wp14:anchorId="6E2C95F1" wp14:editId="3F81358A">
            <wp:extent cx="119380" cy="119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tso</w:t>
      </w:r>
      <w:proofErr w:type="spellEnd"/>
      <w:r w:rsidRPr="00D23089">
        <w:rPr>
          <w:rFonts w:ascii="Arial" w:hAnsi="Arial" w:cs="Arial"/>
          <w:sz w:val="17"/>
          <w:szCs w:val="17"/>
        </w:rPr>
        <w:t xml:space="preserve"> </w:t>
      </w:r>
      <w:proofErr w:type="spellStart"/>
      <w:r w:rsidRPr="00D23089">
        <w:rPr>
          <w:rFonts w:ascii="Arial" w:hAnsi="Arial" w:cs="Arial"/>
          <w:sz w:val="17"/>
          <w:szCs w:val="17"/>
        </w:rPr>
        <w:t>cai</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ntsuas</w:t>
      </w:r>
      <w:proofErr w:type="spellEnd"/>
      <w:r w:rsidRPr="00D23089">
        <w:rPr>
          <w:rFonts w:ascii="Arial" w:hAnsi="Arial" w:cs="Arial"/>
          <w:sz w:val="17"/>
          <w:szCs w:val="17"/>
        </w:rPr>
        <w:t xml:space="preserve"> </w:t>
      </w:r>
      <w:del w:id="366" w:author="Fong RERHANG" w:date="2021-05-27T22:34:00Z">
        <w:r w:rsidRPr="00D23089" w:rsidDel="00163680">
          <w:rPr>
            <w:rFonts w:ascii="Arial" w:hAnsi="Arial" w:cs="Arial"/>
            <w:sz w:val="17"/>
            <w:szCs w:val="17"/>
          </w:rPr>
          <w:delText>ntsuas</w:delText>
        </w:r>
      </w:del>
      <w:r w:rsidRPr="00D23089">
        <w:rPr>
          <w:rFonts w:ascii="Arial" w:hAnsi="Arial" w:cs="Arial"/>
          <w:sz w:val="17"/>
          <w:szCs w:val="17"/>
        </w:rPr>
        <w:t xml:space="preserve"> tau </w:t>
      </w:r>
      <w:proofErr w:type="spellStart"/>
      <w:r w:rsidRPr="00D23089">
        <w:rPr>
          <w:rFonts w:ascii="Arial" w:hAnsi="Arial" w:cs="Arial"/>
          <w:sz w:val="17"/>
          <w:szCs w:val="17"/>
        </w:rPr>
        <w:t>piav</w:t>
      </w:r>
      <w:proofErr w:type="spellEnd"/>
      <w:r w:rsidRPr="00D23089">
        <w:rPr>
          <w:rFonts w:ascii="Arial" w:hAnsi="Arial" w:cs="Arial"/>
          <w:sz w:val="17"/>
          <w:szCs w:val="17"/>
        </w:rPr>
        <w:t xml:space="preserve"> </w:t>
      </w:r>
      <w:proofErr w:type="spellStart"/>
      <w:r w:rsidRPr="00D23089">
        <w:rPr>
          <w:rFonts w:ascii="Arial" w:hAnsi="Arial" w:cs="Arial"/>
          <w:sz w:val="17"/>
          <w:szCs w:val="17"/>
        </w:rPr>
        <w:t>qhia</w:t>
      </w:r>
      <w:proofErr w:type="spellEnd"/>
      <w:r w:rsidRPr="00D23089">
        <w:rPr>
          <w:rFonts w:ascii="Arial" w:hAnsi="Arial" w:cs="Arial"/>
          <w:sz w:val="17"/>
          <w:szCs w:val="17"/>
        </w:rPr>
        <w:t xml:space="preserve"> </w:t>
      </w:r>
      <w:proofErr w:type="spellStart"/>
      <w:r w:rsidRPr="00D23089">
        <w:rPr>
          <w:rFonts w:ascii="Arial" w:hAnsi="Arial" w:cs="Arial"/>
          <w:sz w:val="17"/>
          <w:szCs w:val="17"/>
        </w:rPr>
        <w:t>saum</w:t>
      </w:r>
      <w:proofErr w:type="spellEnd"/>
      <w:r w:rsidRPr="00D23089">
        <w:rPr>
          <w:rFonts w:ascii="Arial" w:hAnsi="Arial" w:cs="Arial"/>
          <w:sz w:val="17"/>
          <w:szCs w:val="17"/>
        </w:rPr>
        <w:t xml:space="preserve"> </w:t>
      </w:r>
      <w:proofErr w:type="spellStart"/>
      <w:r w:rsidRPr="00D23089">
        <w:rPr>
          <w:rFonts w:ascii="Arial" w:hAnsi="Arial" w:cs="Arial"/>
          <w:sz w:val="17"/>
          <w:szCs w:val="17"/>
        </w:rPr>
        <w:t>toj</w:t>
      </w:r>
      <w:proofErr w:type="spellEnd"/>
      <w:r w:rsidRPr="00D23089">
        <w:rPr>
          <w:rFonts w:ascii="Arial" w:hAnsi="Arial" w:cs="Arial"/>
          <w:sz w:val="17"/>
          <w:szCs w:val="17"/>
        </w:rPr>
        <w:t xml:space="preserve"> no.</w:t>
      </w:r>
      <w:r w:rsidR="00D532C6">
        <w:rPr>
          <w:rFonts w:ascii="Arial" w:hAnsi="Arial" w:cs="Arial"/>
          <w:sz w:val="17"/>
          <w:szCs w:val="17"/>
        </w:rPr>
        <w:t xml:space="preserve">                                                                                                        </w:t>
      </w:r>
      <w:r w:rsidRPr="00D23089">
        <w:rPr>
          <w:noProof/>
          <w:sz w:val="17"/>
          <w:szCs w:val="17"/>
        </w:rPr>
        <w:drawing>
          <wp:inline distT="0" distB="0" distL="0" distR="0" wp14:anchorId="5AEFB3B1" wp14:editId="38CD6EDC">
            <wp:extent cx="119380" cy="119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kom</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ntaub</w:t>
      </w:r>
      <w:proofErr w:type="spellEnd"/>
      <w:r w:rsidRPr="00D23089">
        <w:rPr>
          <w:rFonts w:ascii="Arial" w:hAnsi="Arial" w:cs="Arial"/>
          <w:sz w:val="17"/>
          <w:szCs w:val="17"/>
        </w:rPr>
        <w:t xml:space="preserve"> </w:t>
      </w:r>
      <w:proofErr w:type="spellStart"/>
      <w:r w:rsidRPr="00D23089">
        <w:rPr>
          <w:rFonts w:ascii="Arial" w:hAnsi="Arial" w:cs="Arial"/>
          <w:sz w:val="17"/>
          <w:szCs w:val="17"/>
        </w:rPr>
        <w:t>ntawv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hauv</w:t>
      </w:r>
      <w:proofErr w:type="spellEnd"/>
      <w:r w:rsidRPr="00D23089">
        <w:rPr>
          <w:rFonts w:ascii="Arial" w:hAnsi="Arial" w:cs="Arial"/>
          <w:sz w:val="17"/>
          <w:szCs w:val="17"/>
        </w:rPr>
        <w:t xml:space="preserve"> </w:t>
      </w:r>
      <w:proofErr w:type="spellStart"/>
      <w:r w:rsidRPr="00D23089">
        <w:rPr>
          <w:rFonts w:ascii="Arial" w:hAnsi="Arial" w:cs="Arial"/>
          <w:sz w:val="17"/>
          <w:szCs w:val="17"/>
        </w:rPr>
        <w:t>qab</w:t>
      </w:r>
      <w:proofErr w:type="spellEnd"/>
      <w:r w:rsidRPr="00D23089">
        <w:rPr>
          <w:rFonts w:ascii="Arial" w:hAnsi="Arial" w:cs="Arial"/>
          <w:sz w:val="17"/>
          <w:szCs w:val="17"/>
        </w:rPr>
        <w:t xml:space="preserve"> no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los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w:t>
      </w:r>
    </w:p>
    <w:p w14:paraId="7FC41DF3" w14:textId="2DD8612D" w:rsidR="004D0EFF" w:rsidRPr="003219BA" w:rsidRDefault="004D0EFF" w:rsidP="004D0EFF">
      <w:pPr>
        <w:rPr>
          <w:rFonts w:ascii="Arial" w:hAnsi="Arial" w:cs="Arial"/>
          <w:sz w:val="17"/>
          <w:szCs w:val="17"/>
        </w:rPr>
      </w:pP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w:t>
      </w:r>
      <w:r>
        <w:rPr>
          <w:rFonts w:ascii="Arial" w:hAnsi="Arial" w:cs="Arial"/>
          <w:sz w:val="17"/>
          <w:szCs w:val="17"/>
        </w:rPr>
        <w:t>____________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w:t>
      </w:r>
      <w:r>
        <w:rPr>
          <w:rFonts w:ascii="Arial" w:hAnsi="Arial" w:cs="Arial"/>
          <w:sz w:val="17"/>
          <w:szCs w:val="17"/>
        </w:rPr>
        <w:t xml:space="preserve">                                                           </w:t>
      </w:r>
      <w:r w:rsidRPr="003219BA">
        <w:rPr>
          <w:noProof/>
          <w:sz w:val="17"/>
          <w:szCs w:val="17"/>
        </w:rPr>
        <w:t xml:space="preserve">  </w:t>
      </w:r>
      <w:r>
        <w:rPr>
          <w:noProof/>
          <w:sz w:val="17"/>
          <w:szCs w:val="17"/>
        </w:rPr>
        <w:t xml:space="preserve">                   </w:t>
      </w:r>
      <w:r w:rsidRPr="002471DB">
        <w:rPr>
          <w:rFonts w:ascii="Arial" w:hAnsi="Arial" w:cs="Arial"/>
          <w:noProof/>
          <w:sz w:val="4"/>
          <w:szCs w:val="4"/>
        </w:rPr>
        <w:t xml:space="preserve">,  </w:t>
      </w:r>
      <w:r>
        <w:rPr>
          <w:noProof/>
          <w:sz w:val="17"/>
          <w:szCs w:val="17"/>
        </w:rPr>
        <w:t xml:space="preserve">                </w:t>
      </w:r>
      <w:r w:rsidRPr="003219BA">
        <w:rPr>
          <w:noProof/>
          <w:sz w:val="17"/>
          <w:szCs w:val="17"/>
        </w:rPr>
        <w:drawing>
          <wp:inline distT="0" distB="0" distL="0" distR="0" wp14:anchorId="3C22B46E" wp14:editId="1A70B6E1">
            <wp:extent cx="119380" cy="119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del w:id="367" w:author="Fong RERHANG" w:date="2021-05-27T22:35:00Z">
        <w:r w:rsidRPr="003219BA" w:rsidDel="00163680">
          <w:rPr>
            <w:rFonts w:ascii="Arial" w:hAnsi="Arial" w:cs="Arial"/>
            <w:sz w:val="17"/>
            <w:szCs w:val="17"/>
          </w:rPr>
          <w:delText>t</w:delText>
        </w:r>
      </w:del>
      <w:proofErr w:type="spellStart"/>
      <w:ins w:id="368" w:author="Fong RERHANG" w:date="2021-05-27T22:35:00Z">
        <w:r w:rsidR="00163680">
          <w:rPr>
            <w:rFonts w:ascii="Arial" w:hAnsi="Arial" w:cs="Arial"/>
            <w:sz w:val="17"/>
            <w:szCs w:val="17"/>
          </w:rPr>
          <w:t>T</w:t>
        </w:r>
      </w:ins>
      <w:r w:rsidRPr="003219BA">
        <w:rPr>
          <w:rFonts w:ascii="Arial" w:hAnsi="Arial" w:cs="Arial"/>
          <w:sz w:val="17"/>
          <w:szCs w:val="17"/>
        </w:rPr>
        <w:t>xiv</w:t>
      </w:r>
      <w:proofErr w:type="spellEnd"/>
      <w:r w:rsidRPr="003219BA">
        <w:rPr>
          <w:rFonts w:ascii="Arial" w:hAnsi="Arial" w:cs="Arial"/>
          <w:sz w:val="17"/>
          <w:szCs w:val="17"/>
        </w:rPr>
        <w:t xml:space="preserve">  </w:t>
      </w:r>
      <w:r w:rsidRPr="003219BA">
        <w:rPr>
          <w:noProof/>
          <w:sz w:val="17"/>
          <w:szCs w:val="17"/>
        </w:rPr>
        <w:drawing>
          <wp:inline distT="0" distB="0" distL="0" distR="0" wp14:anchorId="7124A42F" wp14:editId="25BBA619">
            <wp:extent cx="119380" cy="119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ins w:id="369" w:author="Fong RERHANG" w:date="2021-05-27T22:35:00Z">
        <w:r w:rsidR="00163680">
          <w:rPr>
            <w:rFonts w:ascii="Arial" w:hAnsi="Arial" w:cs="Arial"/>
            <w:sz w:val="17"/>
            <w:szCs w:val="17"/>
          </w:rPr>
          <w:t>S</w:t>
        </w:r>
      </w:ins>
      <w:del w:id="370" w:author="Fong RERHANG" w:date="2021-05-27T22:35:00Z">
        <w:r w:rsidRPr="003219BA" w:rsidDel="00163680">
          <w:rPr>
            <w:rFonts w:ascii="Arial" w:hAnsi="Arial" w:cs="Arial"/>
            <w:sz w:val="17"/>
            <w:szCs w:val="17"/>
          </w:rPr>
          <w:delText>s</w:delText>
        </w:r>
      </w:del>
      <w:r w:rsidRPr="003219BA">
        <w:rPr>
          <w:rFonts w:ascii="Arial" w:hAnsi="Arial" w:cs="Arial"/>
          <w:sz w:val="17"/>
          <w:szCs w:val="17"/>
        </w:rPr>
        <w:t>aib</w:t>
      </w:r>
      <w:proofErr w:type="spellEnd"/>
      <w:r w:rsidRPr="003219BA">
        <w:rPr>
          <w:rFonts w:ascii="Arial" w:hAnsi="Arial" w:cs="Arial"/>
          <w:sz w:val="17"/>
          <w:szCs w:val="17"/>
        </w:rPr>
        <w:t xml:space="preserve"> </w:t>
      </w:r>
      <w:proofErr w:type="spellStart"/>
      <w:ins w:id="371" w:author="Fong RERHANG" w:date="2021-05-27T22:35:00Z">
        <w:r w:rsidR="00163680">
          <w:rPr>
            <w:rFonts w:ascii="Arial" w:hAnsi="Arial" w:cs="Arial"/>
            <w:sz w:val="17"/>
            <w:szCs w:val="17"/>
          </w:rPr>
          <w:t>X</w:t>
        </w:r>
      </w:ins>
      <w:del w:id="372" w:author="Fong RERHANG" w:date="2021-05-27T22:35:00Z">
        <w:r w:rsidRPr="003219BA" w:rsidDel="00163680">
          <w:rPr>
            <w:rFonts w:ascii="Arial" w:hAnsi="Arial" w:cs="Arial"/>
            <w:sz w:val="17"/>
            <w:szCs w:val="17"/>
          </w:rPr>
          <w:delText>x</w:delText>
        </w:r>
      </w:del>
      <w:r w:rsidRPr="003219BA">
        <w:rPr>
          <w:rFonts w:ascii="Arial" w:hAnsi="Arial" w:cs="Arial"/>
          <w:sz w:val="17"/>
          <w:szCs w:val="17"/>
        </w:rPr>
        <w:t>yuas</w:t>
      </w:r>
      <w:proofErr w:type="spellEnd"/>
      <w:r w:rsidRPr="003219BA">
        <w:rPr>
          <w:rFonts w:ascii="Arial" w:hAnsi="Arial" w:cs="Arial"/>
          <w:sz w:val="17"/>
          <w:szCs w:val="17"/>
        </w:rPr>
        <w:t xml:space="preserve">   </w:t>
      </w:r>
      <w:r w:rsidRPr="003219BA">
        <w:rPr>
          <w:noProof/>
          <w:sz w:val="17"/>
          <w:szCs w:val="17"/>
        </w:rPr>
        <w:drawing>
          <wp:inline distT="0" distB="0" distL="0" distR="0" wp14:anchorId="2ADFCCD9" wp14:editId="66C26A69">
            <wp:extent cx="119380" cy="119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ins w:id="373" w:author="Fong RERHANG" w:date="2021-05-27T22:35:00Z">
        <w:r w:rsidR="00163680">
          <w:rPr>
            <w:rFonts w:ascii="Arial" w:hAnsi="Arial" w:cs="Arial"/>
            <w:sz w:val="17"/>
            <w:szCs w:val="17"/>
          </w:rPr>
          <w:t>S</w:t>
        </w:r>
      </w:ins>
      <w:del w:id="374" w:author="Fong RERHANG" w:date="2021-05-27T22:35:00Z">
        <w:r w:rsidRPr="003219BA" w:rsidDel="00163680">
          <w:rPr>
            <w:rFonts w:ascii="Arial" w:hAnsi="Arial" w:cs="Arial"/>
            <w:sz w:val="17"/>
            <w:szCs w:val="17"/>
          </w:rPr>
          <w:delText>s</w:delText>
        </w:r>
      </w:del>
      <w:r w:rsidRPr="003219BA">
        <w:rPr>
          <w:rFonts w:ascii="Arial" w:hAnsi="Arial" w:cs="Arial"/>
          <w:sz w:val="17"/>
          <w:szCs w:val="17"/>
        </w:rPr>
        <w:t>awv</w:t>
      </w:r>
      <w:proofErr w:type="spellEnd"/>
      <w:r w:rsidRPr="003219BA">
        <w:rPr>
          <w:rFonts w:ascii="Arial" w:hAnsi="Arial" w:cs="Arial"/>
          <w:sz w:val="17"/>
          <w:szCs w:val="17"/>
        </w:rPr>
        <w:t xml:space="preserve"> </w:t>
      </w:r>
      <w:proofErr w:type="spellStart"/>
      <w:ins w:id="375" w:author="Fong RERHANG" w:date="2021-05-27T22:35:00Z">
        <w:r w:rsidR="00163680">
          <w:rPr>
            <w:rFonts w:ascii="Arial" w:hAnsi="Arial" w:cs="Arial"/>
            <w:sz w:val="17"/>
            <w:szCs w:val="17"/>
          </w:rPr>
          <w:t>C</w:t>
        </w:r>
      </w:ins>
      <w:del w:id="376" w:author="Fong RERHANG" w:date="2021-05-27T22:35:00Z">
        <w:r w:rsidRPr="003219BA" w:rsidDel="00163680">
          <w:rPr>
            <w:rFonts w:ascii="Arial" w:hAnsi="Arial" w:cs="Arial"/>
            <w:sz w:val="17"/>
            <w:szCs w:val="17"/>
          </w:rPr>
          <w:delText>c</w:delText>
        </w:r>
      </w:del>
      <w:r w:rsidRPr="003219BA">
        <w:rPr>
          <w:rFonts w:ascii="Arial" w:hAnsi="Arial" w:cs="Arial"/>
          <w:sz w:val="17"/>
          <w:szCs w:val="17"/>
        </w:rPr>
        <w:t>ev</w:t>
      </w:r>
      <w:proofErr w:type="spellEnd"/>
      <w:r w:rsidRPr="003219BA">
        <w:rPr>
          <w:rFonts w:ascii="Arial" w:hAnsi="Arial" w:cs="Arial"/>
          <w:sz w:val="17"/>
          <w:szCs w:val="17"/>
        </w:rPr>
        <w:t xml:space="preserve">   </w:t>
      </w:r>
      <w:r w:rsidRPr="003219BA">
        <w:rPr>
          <w:noProof/>
          <w:sz w:val="17"/>
          <w:szCs w:val="17"/>
        </w:rPr>
        <w:drawing>
          <wp:inline distT="0" distB="0" distL="0" distR="0" wp14:anchorId="4B792638" wp14:editId="01BC17A7">
            <wp:extent cx="119380" cy="119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ins w:id="377" w:author="Fong RERHANG" w:date="2021-05-27T22:35:00Z">
        <w:r w:rsidR="00163680">
          <w:rPr>
            <w:rFonts w:ascii="Arial" w:hAnsi="Arial" w:cs="Arial"/>
            <w:sz w:val="17"/>
            <w:szCs w:val="17"/>
          </w:rPr>
          <w:t>T</w:t>
        </w:r>
      </w:ins>
      <w:del w:id="378" w:author="Fong RERHANG" w:date="2021-05-27T22:35:00Z">
        <w:r w:rsidRPr="003219BA" w:rsidDel="00163680">
          <w:rPr>
            <w:rFonts w:ascii="Arial" w:hAnsi="Arial" w:cs="Arial"/>
            <w:sz w:val="17"/>
            <w:szCs w:val="17"/>
          </w:rPr>
          <w:delText>t</w:delText>
        </w:r>
      </w:del>
      <w:r w:rsidRPr="003219BA">
        <w:rPr>
          <w:rFonts w:ascii="Arial" w:hAnsi="Arial" w:cs="Arial"/>
          <w:sz w:val="17"/>
          <w:szCs w:val="17"/>
        </w:rPr>
        <w:t xml:space="preserve">ub </w:t>
      </w:r>
      <w:proofErr w:type="spellStart"/>
      <w:ins w:id="379" w:author="Fong RERHANG" w:date="2021-05-27T22:35:00Z">
        <w:r w:rsidR="00163680">
          <w:rPr>
            <w:rFonts w:ascii="Arial" w:hAnsi="Arial" w:cs="Arial"/>
            <w:sz w:val="17"/>
            <w:szCs w:val="17"/>
          </w:rPr>
          <w:t>N</w:t>
        </w:r>
      </w:ins>
      <w:del w:id="380" w:author="Fong RERHANG" w:date="2021-05-27T22:35:00Z">
        <w:r w:rsidRPr="003219BA" w:rsidDel="00163680">
          <w:rPr>
            <w:rFonts w:ascii="Arial" w:hAnsi="Arial" w:cs="Arial"/>
            <w:sz w:val="17"/>
            <w:szCs w:val="17"/>
          </w:rPr>
          <w:delText>n</w:delText>
        </w:r>
      </w:del>
      <w:r w:rsidRPr="003219BA">
        <w:rPr>
          <w:rFonts w:ascii="Arial" w:hAnsi="Arial" w:cs="Arial"/>
          <w:sz w:val="17"/>
          <w:szCs w:val="17"/>
        </w:rPr>
        <w:t>txhais</w:t>
      </w:r>
      <w:proofErr w:type="spellEnd"/>
      <w:r w:rsidRPr="003219BA">
        <w:rPr>
          <w:rFonts w:ascii="Arial" w:hAnsi="Arial" w:cs="Arial"/>
          <w:sz w:val="17"/>
          <w:szCs w:val="17"/>
        </w:rPr>
        <w:t xml:space="preserve"> </w:t>
      </w:r>
      <w:proofErr w:type="spellStart"/>
      <w:ins w:id="381" w:author="Fong RERHANG" w:date="2021-05-27T22:36:00Z">
        <w:r w:rsidR="00163680">
          <w:rPr>
            <w:rFonts w:ascii="Arial" w:hAnsi="Arial" w:cs="Arial"/>
            <w:sz w:val="17"/>
            <w:szCs w:val="17"/>
          </w:rPr>
          <w:t>Kawm</w:t>
        </w:r>
        <w:proofErr w:type="spellEnd"/>
        <w:r w:rsidR="00163680">
          <w:rPr>
            <w:rFonts w:ascii="Arial" w:hAnsi="Arial" w:cs="Arial"/>
            <w:sz w:val="17"/>
            <w:szCs w:val="17"/>
          </w:rPr>
          <w:t xml:space="preserve"> </w:t>
        </w:r>
      </w:ins>
      <w:del w:id="382" w:author="Fong RERHANG" w:date="2021-05-27T22:36:00Z">
        <w:r w:rsidRPr="003219BA" w:rsidDel="00163680">
          <w:rPr>
            <w:rFonts w:ascii="Arial" w:hAnsi="Arial" w:cs="Arial"/>
            <w:sz w:val="17"/>
            <w:szCs w:val="17"/>
          </w:rPr>
          <w:delText>h</w:delText>
        </w:r>
      </w:del>
      <w:proofErr w:type="spellStart"/>
      <w:ins w:id="383" w:author="Fong RERHANG" w:date="2021-05-27T22:36:00Z">
        <w:r w:rsidR="00163680">
          <w:rPr>
            <w:rFonts w:ascii="Arial" w:hAnsi="Arial" w:cs="Arial"/>
            <w:sz w:val="17"/>
            <w:szCs w:val="17"/>
          </w:rPr>
          <w:t>H</w:t>
        </w:r>
      </w:ins>
      <w:r w:rsidRPr="003219BA">
        <w:rPr>
          <w:rFonts w:ascii="Arial" w:hAnsi="Arial" w:cs="Arial"/>
          <w:sz w:val="17"/>
          <w:szCs w:val="17"/>
        </w:rPr>
        <w:t>luas</w:t>
      </w:r>
      <w:proofErr w:type="spellEnd"/>
      <w:r>
        <w:rPr>
          <w:rFonts w:ascii="Arial" w:hAnsi="Arial" w:cs="Arial"/>
          <w:sz w:val="17"/>
          <w:szCs w:val="17"/>
        </w:rPr>
        <w:t xml:space="preserve">                                                                                               __________________________________________________________________________________________________________</w:t>
      </w:r>
      <w:r w:rsidR="00D532C6">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proofErr w:type="spellStart"/>
      <w:r w:rsidRPr="003219BA">
        <w:rPr>
          <w:rFonts w:ascii="Arial" w:hAnsi="Arial" w:cs="Arial"/>
          <w:sz w:val="17"/>
          <w:szCs w:val="17"/>
        </w:rPr>
        <w:t>tias</w:t>
      </w:r>
      <w:proofErr w:type="spellEnd"/>
      <w:r w:rsidRPr="003219BA">
        <w:rPr>
          <w:rFonts w:ascii="Arial" w:hAnsi="Arial" w:cs="Arial"/>
          <w:sz w:val="17"/>
          <w:szCs w:val="17"/>
        </w:rPr>
        <w:t xml:space="preserve"> </w:t>
      </w:r>
      <w:proofErr w:type="spellStart"/>
      <w:r w:rsidRPr="003219BA">
        <w:rPr>
          <w:rFonts w:ascii="Arial" w:hAnsi="Arial" w:cs="Arial"/>
          <w:sz w:val="17"/>
          <w:szCs w:val="17"/>
        </w:rPr>
        <w:t>kuv</w:t>
      </w:r>
      <w:proofErr w:type="spellEnd"/>
      <w:r w:rsidRPr="003219BA">
        <w:rPr>
          <w:rFonts w:ascii="Arial" w:hAnsi="Arial" w:cs="Arial"/>
          <w:sz w:val="17"/>
          <w:szCs w:val="17"/>
        </w:rPr>
        <w:t xml:space="preserve"> </w:t>
      </w:r>
      <w:proofErr w:type="spellStart"/>
      <w:r w:rsidRPr="003219BA">
        <w:rPr>
          <w:rFonts w:ascii="Arial" w:hAnsi="Arial" w:cs="Arial"/>
          <w:sz w:val="17"/>
          <w:szCs w:val="17"/>
        </w:rPr>
        <w:t>tus</w:t>
      </w:r>
      <w:proofErr w:type="spellEnd"/>
      <w:r w:rsidRPr="003219BA">
        <w:rPr>
          <w:rFonts w:ascii="Arial" w:hAnsi="Arial" w:cs="Arial"/>
          <w:sz w:val="17"/>
          <w:szCs w:val="17"/>
        </w:rPr>
        <w:t xml:space="preserve"> me </w:t>
      </w:r>
      <w:proofErr w:type="spellStart"/>
      <w:r w:rsidRPr="003219BA">
        <w:rPr>
          <w:rFonts w:ascii="Arial" w:hAnsi="Arial" w:cs="Arial"/>
          <w:sz w:val="17"/>
          <w:szCs w:val="17"/>
        </w:rPr>
        <w:t>nyuam</w:t>
      </w:r>
      <w:proofErr w:type="spellEnd"/>
      <w:r w:rsidRPr="003219BA">
        <w:rPr>
          <w:rFonts w:ascii="Arial" w:hAnsi="Arial" w:cs="Arial"/>
          <w:sz w:val="17"/>
          <w:szCs w:val="17"/>
        </w:rPr>
        <w:t xml:space="preserve"> los sis </w:t>
      </w:r>
      <w:proofErr w:type="spellStart"/>
      <w:r w:rsidRPr="003219BA">
        <w:rPr>
          <w:rFonts w:ascii="Arial" w:hAnsi="Arial" w:cs="Arial"/>
          <w:sz w:val="17"/>
          <w:szCs w:val="17"/>
        </w:rPr>
        <w:t>tseem</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feem</w:t>
      </w:r>
      <w:proofErr w:type="spellEnd"/>
      <w:r w:rsidRPr="003219BA">
        <w:rPr>
          <w:rFonts w:ascii="Arial" w:hAnsi="Arial" w:cs="Arial"/>
          <w:sz w:val="17"/>
          <w:szCs w:val="17"/>
        </w:rPr>
        <w:t xml:space="preserve"> </w:t>
      </w:r>
      <w:proofErr w:type="spellStart"/>
      <w:r w:rsidRPr="003219BA">
        <w:rPr>
          <w:rFonts w:ascii="Arial" w:hAnsi="Arial" w:cs="Arial"/>
          <w:sz w:val="17"/>
          <w:szCs w:val="17"/>
        </w:rPr>
        <w:t>raug</w:t>
      </w:r>
      <w:proofErr w:type="spellEnd"/>
      <w:r w:rsidRPr="003219BA">
        <w:rPr>
          <w:rFonts w:ascii="Arial" w:hAnsi="Arial" w:cs="Arial"/>
          <w:sz w:val="17"/>
          <w:szCs w:val="17"/>
        </w:rPr>
        <w:t xml:space="preserve"> </w:t>
      </w:r>
      <w:proofErr w:type="spellStart"/>
      <w:r w:rsidRPr="003219BA">
        <w:rPr>
          <w:rFonts w:ascii="Arial" w:hAnsi="Arial" w:cs="Arial"/>
          <w:sz w:val="17"/>
          <w:szCs w:val="17"/>
        </w:rPr>
        <w:t>xaiv</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pab</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Kuv</w:t>
      </w:r>
      <w:proofErr w:type="spellEnd"/>
      <w:r w:rsidRPr="003219BA">
        <w:rPr>
          <w:rFonts w:ascii="Arial" w:hAnsi="Arial" w:cs="Arial"/>
          <w:sz w:val="17"/>
          <w:szCs w:val="17"/>
        </w:rPr>
        <w:t xml:space="preserve"> pom zoo </w:t>
      </w:r>
      <w:proofErr w:type="spellStart"/>
      <w:r w:rsidRPr="003219BA">
        <w:rPr>
          <w:rFonts w:ascii="Arial" w:hAnsi="Arial" w:cs="Arial"/>
          <w:sz w:val="17"/>
          <w:szCs w:val="17"/>
        </w:rPr>
        <w:t>rau</w:t>
      </w:r>
      <w:proofErr w:type="spellEnd"/>
      <w:r w:rsidRPr="003219BA">
        <w:rPr>
          <w:rFonts w:ascii="Arial" w:hAnsi="Arial" w:cs="Arial"/>
          <w:sz w:val="17"/>
          <w:szCs w:val="17"/>
        </w:rPr>
        <w:t xml:space="preserve"> LEA</w:t>
      </w:r>
      <w:del w:id="384" w:author="Fong RERHANG" w:date="2021-05-27T22:37:00Z">
        <w:r w:rsidRPr="003219BA" w:rsidDel="00163680">
          <w:rPr>
            <w:rFonts w:ascii="Arial" w:hAnsi="Arial" w:cs="Arial"/>
            <w:sz w:val="17"/>
            <w:szCs w:val="17"/>
          </w:rPr>
          <w:delText xml:space="preserve"> </w:delText>
        </w:r>
      </w:del>
      <w:r w:rsidRPr="003219BA">
        <w:rPr>
          <w:rFonts w:ascii="Arial" w:hAnsi="Arial" w:cs="Arial"/>
          <w:sz w:val="17"/>
          <w:szCs w:val="17"/>
        </w:rPr>
        <w:t>/</w:t>
      </w:r>
      <w:proofErr w:type="spellStart"/>
      <w:del w:id="385" w:author="Fong RERHANG" w:date="2021-05-27T22:37:00Z">
        <w:r w:rsidRPr="003219BA" w:rsidDel="00163680">
          <w:rPr>
            <w:rFonts w:ascii="Arial" w:hAnsi="Arial" w:cs="Arial"/>
            <w:sz w:val="17"/>
            <w:szCs w:val="17"/>
          </w:rPr>
          <w:delText xml:space="preserve"> </w:delText>
        </w:r>
      </w:del>
      <w:r w:rsidRPr="003219BA">
        <w:rPr>
          <w:rFonts w:ascii="Arial" w:hAnsi="Arial" w:cs="Arial"/>
          <w:sz w:val="17"/>
          <w:szCs w:val="17"/>
        </w:rPr>
        <w:t>cheeb</w:t>
      </w:r>
      <w:proofErr w:type="spellEnd"/>
      <w:r w:rsidRPr="003219BA">
        <w:rPr>
          <w:rFonts w:ascii="Arial" w:hAnsi="Arial" w:cs="Arial"/>
          <w:sz w:val="17"/>
          <w:szCs w:val="17"/>
        </w:rPr>
        <w:t xml:space="preserve"> </w:t>
      </w:r>
      <w:proofErr w:type="spellStart"/>
      <w:r w:rsidRPr="003219BA">
        <w:rPr>
          <w:rFonts w:ascii="Arial" w:hAnsi="Arial" w:cs="Arial"/>
          <w:sz w:val="17"/>
          <w:szCs w:val="17"/>
        </w:rPr>
        <w:lastRenderedPageBreak/>
        <w:t>tsam</w:t>
      </w:r>
      <w:proofErr w:type="spellEnd"/>
      <w:r w:rsidRPr="003219BA">
        <w:rPr>
          <w:rFonts w:ascii="Arial" w:hAnsi="Arial" w:cs="Arial"/>
          <w:sz w:val="17"/>
          <w:szCs w:val="17"/>
        </w:rPr>
        <w:t xml:space="preserve"> </w:t>
      </w:r>
      <w:proofErr w:type="spellStart"/>
      <w:r w:rsidRPr="003219BA">
        <w:rPr>
          <w:rFonts w:ascii="Arial" w:hAnsi="Arial" w:cs="Arial"/>
          <w:sz w:val="17"/>
          <w:szCs w:val="17"/>
        </w:rPr>
        <w:t>tsev</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tshaj</w:t>
      </w:r>
      <w:proofErr w:type="spellEnd"/>
      <w:r w:rsidRPr="003219BA">
        <w:rPr>
          <w:rFonts w:ascii="Arial" w:hAnsi="Arial" w:cs="Arial"/>
          <w:sz w:val="17"/>
          <w:szCs w:val="17"/>
        </w:rPr>
        <w:t xml:space="preserve"> </w:t>
      </w:r>
      <w:proofErr w:type="spellStart"/>
      <w:r w:rsidRPr="003219BA">
        <w:rPr>
          <w:rFonts w:ascii="Arial" w:hAnsi="Arial" w:cs="Arial"/>
          <w:sz w:val="17"/>
          <w:szCs w:val="17"/>
        </w:rPr>
        <w:t>tawm</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ntaub</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ua</w:t>
      </w:r>
      <w:proofErr w:type="spellEnd"/>
      <w:r w:rsidRPr="003219BA">
        <w:rPr>
          <w:rFonts w:ascii="Arial" w:hAnsi="Arial" w:cs="Arial"/>
          <w:sz w:val="17"/>
          <w:szCs w:val="17"/>
        </w:rPr>
        <w:t xml:space="preserve"> </w:t>
      </w:r>
      <w:proofErr w:type="spellStart"/>
      <w:r w:rsidRPr="003219BA">
        <w:rPr>
          <w:rFonts w:ascii="Arial" w:hAnsi="Arial" w:cs="Arial"/>
          <w:sz w:val="17"/>
          <w:szCs w:val="17"/>
        </w:rPr>
        <w:t>hauj</w:t>
      </w:r>
      <w:proofErr w:type="spellEnd"/>
      <w:r w:rsidRPr="003219BA">
        <w:rPr>
          <w:rFonts w:ascii="Arial" w:hAnsi="Arial" w:cs="Arial"/>
          <w:sz w:val="17"/>
          <w:szCs w:val="17"/>
        </w:rPr>
        <w:t xml:space="preserve"> </w:t>
      </w:r>
      <w:proofErr w:type="spellStart"/>
      <w:r w:rsidRPr="003219BA">
        <w:rPr>
          <w:rFonts w:ascii="Arial" w:hAnsi="Arial" w:cs="Arial"/>
          <w:sz w:val="17"/>
          <w:szCs w:val="17"/>
        </w:rPr>
        <w:t>lwm</w:t>
      </w:r>
      <w:proofErr w:type="spellEnd"/>
      <w:r w:rsidRPr="003219BA">
        <w:rPr>
          <w:rFonts w:ascii="Arial" w:hAnsi="Arial" w:cs="Arial"/>
          <w:sz w:val="17"/>
          <w:szCs w:val="17"/>
        </w:rPr>
        <w:t xml:space="preserve">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tsub</w:t>
      </w:r>
      <w:proofErr w:type="spellEnd"/>
      <w:r w:rsidRPr="003219BA">
        <w:rPr>
          <w:rFonts w:ascii="Arial" w:hAnsi="Arial" w:cs="Arial"/>
          <w:sz w:val="17"/>
          <w:szCs w:val="17"/>
        </w:rPr>
        <w:t xml:space="preserve"> </w:t>
      </w:r>
      <w:proofErr w:type="spellStart"/>
      <w:r w:rsidRPr="003219BA">
        <w:rPr>
          <w:rFonts w:ascii="Arial" w:hAnsi="Arial" w:cs="Arial"/>
          <w:sz w:val="17"/>
          <w:szCs w:val="17"/>
        </w:rPr>
        <w:t>nqi</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w:t>
      </w:r>
      <w:del w:id="386" w:author="Fong RERHANG" w:date="2021-05-27T22:37:00Z">
        <w:r w:rsidRPr="003219BA" w:rsidDel="00163680">
          <w:rPr>
            <w:rFonts w:ascii="Arial" w:hAnsi="Arial" w:cs="Arial"/>
            <w:sz w:val="17"/>
            <w:szCs w:val="17"/>
          </w:rPr>
          <w:delText xml:space="preserve"> </w:delText>
        </w:r>
      </w:del>
      <w:r w:rsidRPr="003219BA">
        <w:rPr>
          <w:rFonts w:ascii="Arial" w:hAnsi="Arial" w:cs="Arial"/>
          <w:sz w:val="17"/>
          <w:szCs w:val="17"/>
        </w:rPr>
        <w:t xml:space="preserve">/ Medicaid </w:t>
      </w:r>
      <w:proofErr w:type="spellStart"/>
      <w:r w:rsidRPr="003219BA">
        <w:rPr>
          <w:rFonts w:ascii="Arial" w:hAnsi="Arial" w:cs="Arial"/>
          <w:sz w:val="17"/>
          <w:szCs w:val="17"/>
        </w:rPr>
        <w:t>thiab</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txog</w:t>
      </w:r>
      <w:proofErr w:type="spellEnd"/>
      <w:r w:rsidRPr="003219BA">
        <w:rPr>
          <w:rFonts w:ascii="Arial" w:hAnsi="Arial" w:cs="Arial"/>
          <w:sz w:val="17"/>
          <w:szCs w:val="17"/>
        </w:rPr>
        <w:t xml:space="preserve"> Medi-</w:t>
      </w:r>
      <w:proofErr w:type="spellStart"/>
      <w:r w:rsidRPr="003219BA">
        <w:rPr>
          <w:rFonts w:ascii="Arial" w:hAnsi="Arial" w:cs="Arial"/>
          <w:sz w:val="17"/>
          <w:szCs w:val="17"/>
        </w:rPr>
        <w:t>cal</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txiag</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pov</w:t>
      </w:r>
      <w:proofErr w:type="spellEnd"/>
      <w:r w:rsidRPr="003219BA">
        <w:rPr>
          <w:rFonts w:ascii="Arial" w:hAnsi="Arial" w:cs="Arial"/>
          <w:sz w:val="17"/>
          <w:szCs w:val="17"/>
        </w:rPr>
        <w:t xml:space="preserve"> </w:t>
      </w:r>
      <w:proofErr w:type="spellStart"/>
      <w:r w:rsidRPr="003219BA">
        <w:rPr>
          <w:rFonts w:ascii="Arial" w:hAnsi="Arial" w:cs="Arial"/>
          <w:sz w:val="17"/>
          <w:szCs w:val="17"/>
        </w:rPr>
        <w:t>hwm</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kho</w:t>
      </w:r>
      <w:proofErr w:type="spellEnd"/>
      <w:r w:rsidRPr="003219BA">
        <w:rPr>
          <w:rFonts w:ascii="Arial" w:hAnsi="Arial" w:cs="Arial"/>
          <w:sz w:val="17"/>
          <w:szCs w:val="17"/>
        </w:rPr>
        <w:t xml:space="preserve"> mob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ntsuam</w:t>
      </w:r>
      <w:proofErr w:type="spellEnd"/>
      <w:r w:rsidRPr="003219BA">
        <w:rPr>
          <w:rFonts w:ascii="Arial" w:hAnsi="Arial" w:cs="Arial"/>
          <w:sz w:val="17"/>
          <w:szCs w:val="17"/>
        </w:rPr>
        <w:t xml:space="preserve">. </w:t>
      </w:r>
      <w:r w:rsidRPr="003219BA">
        <w:rPr>
          <w:noProof/>
          <w:sz w:val="17"/>
          <w:szCs w:val="17"/>
        </w:rPr>
        <w:drawing>
          <wp:inline distT="0" distB="0" distL="0" distR="0" wp14:anchorId="27E404F6" wp14:editId="719F1A0C">
            <wp:extent cx="119380" cy="11938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Pr="003219BA">
        <w:rPr>
          <w:noProof/>
          <w:sz w:val="17"/>
          <w:szCs w:val="17"/>
        </w:rPr>
        <w:drawing>
          <wp:inline distT="0" distB="0" distL="0" distR="0" wp14:anchorId="7FB7368A" wp14:editId="32B459D3">
            <wp:extent cx="119380" cy="119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Tsi</w:t>
      </w:r>
      <w:proofErr w:type="spellEnd"/>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00D532C6">
        <w:rPr>
          <w:rFonts w:ascii="Arial" w:hAnsi="Arial" w:cs="Arial"/>
          <w:sz w:val="17"/>
          <w:szCs w:val="17"/>
        </w:rPr>
        <w:t xml:space="preserve">                                                                  </w:t>
      </w: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_______________________________________________________</w:t>
      </w:r>
      <w:r>
        <w:rPr>
          <w:rFonts w:ascii="Arial" w:hAnsi="Arial" w:cs="Arial"/>
          <w:sz w:val="17"/>
          <w:szCs w:val="17"/>
        </w:rPr>
        <w:t>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_____________</w:t>
      </w:r>
      <w:r>
        <w:rPr>
          <w:rFonts w:ascii="Arial" w:hAnsi="Arial" w:cs="Arial"/>
          <w:sz w:val="17"/>
          <w:szCs w:val="17"/>
        </w:rPr>
        <w:t xml:space="preserve">                                                               </w:t>
      </w:r>
      <w:r>
        <w:rPr>
          <w:rFonts w:ascii="Arial" w:hAnsi="Arial" w:cs="Arial"/>
          <w:sz w:val="4"/>
          <w:szCs w:val="4"/>
        </w:rPr>
        <w:t>,</w:t>
      </w:r>
      <w:r>
        <w:rPr>
          <w:rFonts w:ascii="Arial" w:hAnsi="Arial" w:cs="Arial"/>
          <w:sz w:val="17"/>
          <w:szCs w:val="17"/>
        </w:rPr>
        <w:t xml:space="preserve">                  </w:t>
      </w:r>
      <w:r w:rsidRPr="003219BA">
        <w:rPr>
          <w:noProof/>
          <w:sz w:val="17"/>
          <w:szCs w:val="17"/>
        </w:rPr>
        <w:t xml:space="preserve"> </w:t>
      </w:r>
      <w:r>
        <w:rPr>
          <w:noProof/>
          <w:sz w:val="17"/>
          <w:szCs w:val="17"/>
        </w:rPr>
        <w:drawing>
          <wp:inline distT="0" distB="0" distL="0" distR="0" wp14:anchorId="676A4307" wp14:editId="6AD0C699">
            <wp:extent cx="111125" cy="111125"/>
            <wp:effectExtent l="0" t="0" r="3175" b="317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ins w:id="387" w:author="Fong RERHANG" w:date="2021-05-27T22:38:00Z">
        <w:r w:rsidR="00163680">
          <w:rPr>
            <w:rFonts w:ascii="Arial" w:hAnsi="Arial" w:cs="Arial"/>
            <w:sz w:val="17"/>
            <w:szCs w:val="17"/>
          </w:rPr>
          <w:t>T</w:t>
        </w:r>
      </w:ins>
      <w:del w:id="388" w:author="Fong RERHANG" w:date="2021-05-27T22:38:00Z">
        <w:r w:rsidRPr="003219BA" w:rsidDel="00163680">
          <w:rPr>
            <w:rFonts w:ascii="Arial" w:hAnsi="Arial" w:cs="Arial"/>
            <w:sz w:val="17"/>
            <w:szCs w:val="17"/>
          </w:rPr>
          <w:delText>t</w:delText>
        </w:r>
      </w:del>
      <w:r w:rsidRPr="003219BA">
        <w:rPr>
          <w:rFonts w:ascii="Arial" w:hAnsi="Arial" w:cs="Arial"/>
          <w:sz w:val="17"/>
          <w:szCs w:val="17"/>
        </w:rPr>
        <w:t>xiv</w:t>
      </w:r>
      <w:proofErr w:type="spellEnd"/>
      <w:r w:rsidRPr="003219BA">
        <w:rPr>
          <w:rFonts w:ascii="Arial" w:hAnsi="Arial" w:cs="Arial"/>
          <w:sz w:val="17"/>
          <w:szCs w:val="17"/>
        </w:rPr>
        <w:t xml:space="preserve">  </w:t>
      </w:r>
      <w:r w:rsidRPr="003219BA">
        <w:rPr>
          <w:noProof/>
          <w:sz w:val="17"/>
          <w:szCs w:val="17"/>
        </w:rPr>
        <w:drawing>
          <wp:inline distT="0" distB="0" distL="0" distR="0" wp14:anchorId="4BE6B9B6" wp14:editId="6D6F4E96">
            <wp:extent cx="11938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del w:id="389" w:author="Fong RERHANG" w:date="2021-05-27T22:38:00Z">
        <w:r w:rsidRPr="003219BA" w:rsidDel="00163680">
          <w:rPr>
            <w:rFonts w:ascii="Arial" w:hAnsi="Arial" w:cs="Arial"/>
            <w:sz w:val="17"/>
            <w:szCs w:val="17"/>
          </w:rPr>
          <w:delText>s</w:delText>
        </w:r>
      </w:del>
      <w:proofErr w:type="spellStart"/>
      <w:ins w:id="390" w:author="Fong RERHANG" w:date="2021-05-27T22:38:00Z">
        <w:r w:rsidR="00163680">
          <w:rPr>
            <w:rFonts w:ascii="Arial" w:hAnsi="Arial" w:cs="Arial"/>
            <w:sz w:val="17"/>
            <w:szCs w:val="17"/>
          </w:rPr>
          <w:t>S</w:t>
        </w:r>
      </w:ins>
      <w:r w:rsidRPr="003219BA">
        <w:rPr>
          <w:rFonts w:ascii="Arial" w:hAnsi="Arial" w:cs="Arial"/>
          <w:sz w:val="17"/>
          <w:szCs w:val="17"/>
        </w:rPr>
        <w:t>aib</w:t>
      </w:r>
      <w:proofErr w:type="spellEnd"/>
      <w:r w:rsidRPr="003219BA">
        <w:rPr>
          <w:rFonts w:ascii="Arial" w:hAnsi="Arial" w:cs="Arial"/>
          <w:sz w:val="17"/>
          <w:szCs w:val="17"/>
        </w:rPr>
        <w:t xml:space="preserve"> </w:t>
      </w:r>
      <w:del w:id="391" w:author="Fong RERHANG" w:date="2021-05-27T22:38:00Z">
        <w:r w:rsidRPr="003219BA" w:rsidDel="00163680">
          <w:rPr>
            <w:rFonts w:ascii="Arial" w:hAnsi="Arial" w:cs="Arial"/>
            <w:sz w:val="17"/>
            <w:szCs w:val="17"/>
          </w:rPr>
          <w:delText>x</w:delText>
        </w:r>
      </w:del>
      <w:proofErr w:type="spellStart"/>
      <w:ins w:id="392" w:author="Fong RERHANG" w:date="2021-05-27T22:38:00Z">
        <w:r w:rsidR="00163680">
          <w:rPr>
            <w:rFonts w:ascii="Arial" w:hAnsi="Arial" w:cs="Arial"/>
            <w:sz w:val="17"/>
            <w:szCs w:val="17"/>
          </w:rPr>
          <w:t>X</w:t>
        </w:r>
      </w:ins>
      <w:r w:rsidRPr="003219BA">
        <w:rPr>
          <w:rFonts w:ascii="Arial" w:hAnsi="Arial" w:cs="Arial"/>
          <w:sz w:val="17"/>
          <w:szCs w:val="17"/>
        </w:rPr>
        <w:t>yuas</w:t>
      </w:r>
      <w:proofErr w:type="spellEnd"/>
      <w:r w:rsidRPr="003219BA">
        <w:rPr>
          <w:rFonts w:ascii="Arial" w:hAnsi="Arial" w:cs="Arial"/>
          <w:sz w:val="17"/>
          <w:szCs w:val="17"/>
        </w:rPr>
        <w:t xml:space="preserve">   </w:t>
      </w:r>
      <w:r w:rsidRPr="003219BA">
        <w:rPr>
          <w:noProof/>
          <w:sz w:val="17"/>
          <w:szCs w:val="17"/>
        </w:rPr>
        <w:drawing>
          <wp:inline distT="0" distB="0" distL="0" distR="0" wp14:anchorId="6226B7AB" wp14:editId="0260F99C">
            <wp:extent cx="119380" cy="119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ins w:id="393" w:author="Fong RERHANG" w:date="2021-05-27T22:38:00Z">
        <w:r w:rsidR="00163680">
          <w:rPr>
            <w:rFonts w:ascii="Arial" w:hAnsi="Arial" w:cs="Arial"/>
            <w:sz w:val="17"/>
            <w:szCs w:val="17"/>
          </w:rPr>
          <w:t>S</w:t>
        </w:r>
      </w:ins>
      <w:del w:id="394" w:author="Fong RERHANG" w:date="2021-05-27T22:38:00Z">
        <w:r w:rsidRPr="003219BA" w:rsidDel="00163680">
          <w:rPr>
            <w:rFonts w:ascii="Arial" w:hAnsi="Arial" w:cs="Arial"/>
            <w:sz w:val="17"/>
            <w:szCs w:val="17"/>
          </w:rPr>
          <w:delText>s</w:delText>
        </w:r>
      </w:del>
      <w:r w:rsidRPr="003219BA">
        <w:rPr>
          <w:rFonts w:ascii="Arial" w:hAnsi="Arial" w:cs="Arial"/>
          <w:sz w:val="17"/>
          <w:szCs w:val="17"/>
        </w:rPr>
        <w:t>awv</w:t>
      </w:r>
      <w:proofErr w:type="spellEnd"/>
      <w:r w:rsidRPr="003219BA">
        <w:rPr>
          <w:rFonts w:ascii="Arial" w:hAnsi="Arial" w:cs="Arial"/>
          <w:sz w:val="17"/>
          <w:szCs w:val="17"/>
        </w:rPr>
        <w:t xml:space="preserve"> </w:t>
      </w:r>
      <w:proofErr w:type="spellStart"/>
      <w:ins w:id="395" w:author="Fong RERHANG" w:date="2021-05-27T22:38:00Z">
        <w:r w:rsidR="00163680">
          <w:rPr>
            <w:rFonts w:ascii="Arial" w:hAnsi="Arial" w:cs="Arial"/>
            <w:sz w:val="17"/>
            <w:szCs w:val="17"/>
          </w:rPr>
          <w:t>C</w:t>
        </w:r>
      </w:ins>
      <w:del w:id="396" w:author="Fong RERHANG" w:date="2021-05-27T22:38:00Z">
        <w:r w:rsidRPr="003219BA" w:rsidDel="00163680">
          <w:rPr>
            <w:rFonts w:ascii="Arial" w:hAnsi="Arial" w:cs="Arial"/>
            <w:sz w:val="17"/>
            <w:szCs w:val="17"/>
          </w:rPr>
          <w:delText>c</w:delText>
        </w:r>
      </w:del>
      <w:r w:rsidRPr="003219BA">
        <w:rPr>
          <w:rFonts w:ascii="Arial" w:hAnsi="Arial" w:cs="Arial"/>
          <w:sz w:val="17"/>
          <w:szCs w:val="17"/>
        </w:rPr>
        <w:t>ev</w:t>
      </w:r>
      <w:proofErr w:type="spellEnd"/>
      <w:r w:rsidRPr="003219BA">
        <w:rPr>
          <w:rFonts w:ascii="Arial" w:hAnsi="Arial" w:cs="Arial"/>
          <w:sz w:val="17"/>
          <w:szCs w:val="17"/>
        </w:rPr>
        <w:t xml:space="preserve">   </w:t>
      </w:r>
      <w:r w:rsidRPr="003219BA">
        <w:rPr>
          <w:noProof/>
          <w:sz w:val="17"/>
          <w:szCs w:val="17"/>
        </w:rPr>
        <w:drawing>
          <wp:inline distT="0" distB="0" distL="0" distR="0" wp14:anchorId="5D548B05" wp14:editId="0F662540">
            <wp:extent cx="119380" cy="119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ins w:id="397" w:author="Fong RERHANG" w:date="2021-05-27T22:38:00Z">
        <w:r w:rsidR="00163680">
          <w:rPr>
            <w:rFonts w:ascii="Arial" w:hAnsi="Arial" w:cs="Arial"/>
            <w:sz w:val="17"/>
            <w:szCs w:val="17"/>
          </w:rPr>
          <w:t>T</w:t>
        </w:r>
      </w:ins>
      <w:del w:id="398" w:author="Fong RERHANG" w:date="2021-05-27T22:38:00Z">
        <w:r w:rsidRPr="003219BA" w:rsidDel="00163680">
          <w:rPr>
            <w:rFonts w:ascii="Arial" w:hAnsi="Arial" w:cs="Arial"/>
            <w:sz w:val="17"/>
            <w:szCs w:val="17"/>
          </w:rPr>
          <w:delText>t</w:delText>
        </w:r>
      </w:del>
      <w:r w:rsidRPr="003219BA">
        <w:rPr>
          <w:rFonts w:ascii="Arial" w:hAnsi="Arial" w:cs="Arial"/>
          <w:sz w:val="17"/>
          <w:szCs w:val="17"/>
        </w:rPr>
        <w:t xml:space="preserve">ub </w:t>
      </w:r>
      <w:del w:id="399" w:author="Fong RERHANG" w:date="2021-05-27T22:38:00Z">
        <w:r w:rsidRPr="003219BA" w:rsidDel="00163680">
          <w:rPr>
            <w:rFonts w:ascii="Arial" w:hAnsi="Arial" w:cs="Arial"/>
            <w:sz w:val="17"/>
            <w:szCs w:val="17"/>
          </w:rPr>
          <w:delText>n</w:delText>
        </w:r>
      </w:del>
      <w:proofErr w:type="spellStart"/>
      <w:ins w:id="400" w:author="Fong RERHANG" w:date="2021-05-27T22:38:00Z">
        <w:r w:rsidR="00163680">
          <w:rPr>
            <w:rFonts w:ascii="Arial" w:hAnsi="Arial" w:cs="Arial"/>
            <w:sz w:val="17"/>
            <w:szCs w:val="17"/>
          </w:rPr>
          <w:t>N</w:t>
        </w:r>
      </w:ins>
      <w:r w:rsidRPr="003219BA">
        <w:rPr>
          <w:rFonts w:ascii="Arial" w:hAnsi="Arial" w:cs="Arial"/>
          <w:sz w:val="17"/>
          <w:szCs w:val="17"/>
        </w:rPr>
        <w:t>txhais</w:t>
      </w:r>
      <w:proofErr w:type="spellEnd"/>
      <w:r w:rsidRPr="003219BA">
        <w:rPr>
          <w:rFonts w:ascii="Arial" w:hAnsi="Arial" w:cs="Arial"/>
          <w:sz w:val="17"/>
          <w:szCs w:val="17"/>
        </w:rPr>
        <w:t xml:space="preserve"> </w:t>
      </w:r>
      <w:proofErr w:type="spellStart"/>
      <w:ins w:id="401" w:author="Fong RERHANG" w:date="2021-05-27T22:38:00Z">
        <w:r w:rsidR="00163680">
          <w:rPr>
            <w:rFonts w:ascii="Arial" w:hAnsi="Arial" w:cs="Arial"/>
            <w:sz w:val="17"/>
            <w:szCs w:val="17"/>
          </w:rPr>
          <w:t>Kawm</w:t>
        </w:r>
        <w:proofErr w:type="spellEnd"/>
        <w:r w:rsidR="00163680">
          <w:rPr>
            <w:rFonts w:ascii="Arial" w:hAnsi="Arial" w:cs="Arial"/>
            <w:sz w:val="17"/>
            <w:szCs w:val="17"/>
          </w:rPr>
          <w:t xml:space="preserve"> </w:t>
        </w:r>
      </w:ins>
      <w:del w:id="402" w:author="Fong RERHANG" w:date="2021-05-27T22:38:00Z">
        <w:r w:rsidRPr="003219BA" w:rsidDel="00163680">
          <w:rPr>
            <w:rFonts w:ascii="Arial" w:hAnsi="Arial" w:cs="Arial"/>
            <w:sz w:val="17"/>
            <w:szCs w:val="17"/>
          </w:rPr>
          <w:delText>h</w:delText>
        </w:r>
      </w:del>
      <w:proofErr w:type="spellStart"/>
      <w:ins w:id="403" w:author="Fong RERHANG" w:date="2021-05-27T22:38:00Z">
        <w:r w:rsidR="00163680">
          <w:rPr>
            <w:rFonts w:ascii="Arial" w:hAnsi="Arial" w:cs="Arial"/>
            <w:sz w:val="17"/>
            <w:szCs w:val="17"/>
          </w:rPr>
          <w:t>H</w:t>
        </w:r>
      </w:ins>
      <w:r w:rsidRPr="003219BA">
        <w:rPr>
          <w:rFonts w:ascii="Arial" w:hAnsi="Arial" w:cs="Arial"/>
          <w:sz w:val="17"/>
          <w:szCs w:val="17"/>
        </w:rPr>
        <w:t>luas</w:t>
      </w:r>
      <w:proofErr w:type="spellEnd"/>
    </w:p>
    <w:p w14:paraId="21BDF26F" w14:textId="10DC7D11" w:rsidR="004D0EFF" w:rsidRDefault="004D0EFF" w:rsidP="004D0EFF">
      <w:pPr>
        <w:rPr>
          <w:rFonts w:ascii="Arial" w:hAnsi="Arial" w:cs="Arial"/>
          <w:sz w:val="17"/>
          <w:szCs w:val="17"/>
        </w:rPr>
      </w:pPr>
      <w:r w:rsidRPr="00970A92">
        <w:rPr>
          <w:rFonts w:ascii="Arial" w:hAnsi="Arial" w:cs="Arial"/>
          <w:b/>
          <w:bCs/>
          <w:noProof/>
          <w:sz w:val="16"/>
          <w:szCs w:val="16"/>
        </w:rPr>
        <mc:AlternateContent>
          <mc:Choice Requires="wps">
            <w:drawing>
              <wp:anchor distT="0" distB="0" distL="114300" distR="114300" simplePos="0" relativeHeight="251670528" behindDoc="0" locked="0" layoutInCell="1" allowOverlap="1" wp14:anchorId="5CAFB7FA" wp14:editId="5C31E6B5">
                <wp:simplePos x="0" y="0"/>
                <wp:positionH relativeFrom="column">
                  <wp:posOffset>3157079</wp:posOffset>
                </wp:positionH>
                <wp:positionV relativeFrom="paragraph">
                  <wp:posOffset>172650</wp:posOffset>
                </wp:positionV>
                <wp:extent cx="1570355" cy="547794"/>
                <wp:effectExtent l="0" t="0" r="0" b="5080"/>
                <wp:wrapNone/>
                <wp:docPr id="19" name="Rectangle 19"/>
                <wp:cNvGraphicFramePr/>
                <a:graphic xmlns:a="http://schemas.openxmlformats.org/drawingml/2006/main">
                  <a:graphicData uri="http://schemas.microsoft.com/office/word/2010/wordprocessingShape">
                    <wps:wsp>
                      <wps:cNvSpPr/>
                      <wps:spPr>
                        <a:xfrm>
                          <a:off x="0" y="0"/>
                          <a:ext cx="1570355" cy="547794"/>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9BAE1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FB7FA" id="Rectangle 19" o:spid="_x0000_s1036" style="position:absolute;margin-left:248.6pt;margin-top:13.6pt;width:123.65pt;height:4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" filled="f" stroked="f">
                <v:textbox>
                  <w:txbxContent>
                    <w:p w14:paraId="0D9BAE1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v:textbox>
              </v:rect>
            </w:pict>
          </mc:Fallback>
        </mc:AlternateContent>
      </w:r>
      <w:r>
        <w:rPr>
          <w:noProof/>
          <w:sz w:val="18"/>
          <w:szCs w:val="18"/>
        </w:rPr>
        <mc:AlternateContent>
          <mc:Choice Requires="wps">
            <w:drawing>
              <wp:anchor distT="0" distB="0" distL="114300" distR="114300" simplePos="0" relativeHeight="251669504" behindDoc="0" locked="0" layoutInCell="1" allowOverlap="1" wp14:anchorId="016C9562" wp14:editId="3DAB8C18">
                <wp:simplePos x="0" y="0"/>
                <wp:positionH relativeFrom="column">
                  <wp:posOffset>-342053</wp:posOffset>
                </wp:positionH>
                <wp:positionV relativeFrom="paragraph">
                  <wp:posOffset>308258</wp:posOffset>
                </wp:positionV>
                <wp:extent cx="1361661" cy="293511"/>
                <wp:effectExtent l="0" t="0" r="0" b="0"/>
                <wp:wrapNone/>
                <wp:docPr id="18" name="Rectangle 18"/>
                <wp:cNvGraphicFramePr/>
                <a:graphic xmlns:a="http://schemas.openxmlformats.org/drawingml/2006/main">
                  <a:graphicData uri="http://schemas.microsoft.com/office/word/2010/wordprocessingShape">
                    <wps:wsp>
                      <wps:cNvSpPr/>
                      <wps:spPr>
                        <a:xfrm>
                          <a:off x="0" y="0"/>
                          <a:ext cx="1361661" cy="29351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72C93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C9562" id="Rectangle 18" o:spid="_x0000_s1037" style="position:absolute;margin-left:-26.95pt;margin-top:24.25pt;width:107.2pt;height:23.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" filled="f" stroked="f">
                <v:textbox>
                  <w:txbxContent>
                    <w:p w14:paraId="2872C93A" w14:textId="77777777" w:rsidR="005A2745" w:rsidRPr="00FD2B96" w:rsidRDefault="005A2745"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v:textbox>
              </v:rect>
            </w:pict>
          </mc:Fallback>
        </mc:AlternateContent>
      </w:r>
      <w:r>
        <w:rPr>
          <w:noProof/>
          <w:sz w:val="17"/>
          <w:szCs w:val="17"/>
        </w:rPr>
        <w:drawing>
          <wp:inline distT="0" distB="0" distL="0" distR="0" wp14:anchorId="729A5FEC" wp14:editId="71DF4B17">
            <wp:extent cx="111125" cy="111125"/>
            <wp:effectExtent l="0" t="0" r="317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ins w:id="404" w:author="Fong RERHANG" w:date="2021-05-27T22:39:00Z">
        <w:r w:rsidR="00163680">
          <w:rPr>
            <w:rFonts w:ascii="Arial" w:hAnsi="Arial" w:cs="Arial"/>
            <w:sz w:val="17"/>
            <w:szCs w:val="17"/>
          </w:rPr>
          <w:t>T</w:t>
        </w:r>
      </w:ins>
      <w:del w:id="405" w:author="Fong RERHANG" w:date="2021-05-27T22:39:00Z">
        <w:r w:rsidRPr="003219BA" w:rsidDel="00163680">
          <w:rPr>
            <w:rFonts w:ascii="Arial" w:hAnsi="Arial" w:cs="Arial"/>
            <w:sz w:val="17"/>
            <w:szCs w:val="17"/>
          </w:rPr>
          <w:delText>t</w:delText>
        </w:r>
      </w:del>
      <w:r w:rsidRPr="003219BA">
        <w:rPr>
          <w:rFonts w:ascii="Arial" w:hAnsi="Arial" w:cs="Arial"/>
          <w:sz w:val="17"/>
          <w:szCs w:val="17"/>
        </w:rPr>
        <w:t>xiv</w:t>
      </w:r>
      <w:proofErr w:type="spellEnd"/>
      <w:r w:rsidRPr="003219BA">
        <w:rPr>
          <w:rFonts w:ascii="Arial" w:hAnsi="Arial" w:cs="Arial"/>
          <w:sz w:val="17"/>
          <w:szCs w:val="17"/>
        </w:rPr>
        <w:t xml:space="preserve"> / Tus </w:t>
      </w:r>
      <w:proofErr w:type="spellStart"/>
      <w:ins w:id="406" w:author="Fong RERHANG" w:date="2021-05-27T22:39:00Z">
        <w:r w:rsidR="00163680">
          <w:rPr>
            <w:rFonts w:ascii="Arial" w:hAnsi="Arial" w:cs="Arial"/>
            <w:sz w:val="17"/>
            <w:szCs w:val="17"/>
          </w:rPr>
          <w:t>S</w:t>
        </w:r>
      </w:ins>
      <w:del w:id="407" w:author="Fong RERHANG" w:date="2021-05-27T22:39:00Z">
        <w:r w:rsidRPr="003219BA" w:rsidDel="00163680">
          <w:rPr>
            <w:rFonts w:ascii="Arial" w:hAnsi="Arial" w:cs="Arial"/>
            <w:sz w:val="17"/>
            <w:szCs w:val="17"/>
          </w:rPr>
          <w:delText>s</w:delText>
        </w:r>
      </w:del>
      <w:r w:rsidRPr="003219BA">
        <w:rPr>
          <w:rFonts w:ascii="Arial" w:hAnsi="Arial" w:cs="Arial"/>
          <w:sz w:val="17"/>
          <w:szCs w:val="17"/>
        </w:rPr>
        <w:t>aib</w:t>
      </w:r>
      <w:proofErr w:type="spellEnd"/>
      <w:r w:rsidRPr="003219BA">
        <w:rPr>
          <w:rFonts w:ascii="Arial" w:hAnsi="Arial" w:cs="Arial"/>
          <w:sz w:val="17"/>
          <w:szCs w:val="17"/>
        </w:rPr>
        <w:t xml:space="preserve"> </w:t>
      </w:r>
      <w:del w:id="408" w:author="Fong RERHANG" w:date="2021-05-27T22:39:00Z">
        <w:r w:rsidRPr="003219BA" w:rsidDel="00163680">
          <w:rPr>
            <w:rFonts w:ascii="Arial" w:hAnsi="Arial" w:cs="Arial"/>
            <w:sz w:val="17"/>
            <w:szCs w:val="17"/>
          </w:rPr>
          <w:delText>x</w:delText>
        </w:r>
      </w:del>
      <w:proofErr w:type="spellStart"/>
      <w:ins w:id="409" w:author="Fong RERHANG" w:date="2021-05-27T22:39:00Z">
        <w:r w:rsidR="00163680">
          <w:rPr>
            <w:rFonts w:ascii="Arial" w:hAnsi="Arial" w:cs="Arial"/>
            <w:sz w:val="17"/>
            <w:szCs w:val="17"/>
          </w:rPr>
          <w:t>X</w:t>
        </w:r>
      </w:ins>
      <w:r w:rsidRPr="003219BA">
        <w:rPr>
          <w:rFonts w:ascii="Arial" w:hAnsi="Arial" w:cs="Arial"/>
          <w:sz w:val="17"/>
          <w:szCs w:val="17"/>
        </w:rPr>
        <w:t>yuas</w:t>
      </w:r>
      <w:proofErr w:type="spellEnd"/>
      <w:r w:rsidRPr="003219BA">
        <w:rPr>
          <w:rFonts w:ascii="Arial" w:hAnsi="Arial" w:cs="Arial"/>
          <w:sz w:val="17"/>
          <w:szCs w:val="17"/>
        </w:rPr>
        <w:t xml:space="preserve"> /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 </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txais</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ceeb</w:t>
      </w:r>
      <w:proofErr w:type="spellEnd"/>
      <w:r w:rsidRPr="003219BA">
        <w:rPr>
          <w:rFonts w:ascii="Arial" w:hAnsi="Arial" w:cs="Arial"/>
          <w:sz w:val="17"/>
          <w:szCs w:val="17"/>
        </w:rPr>
        <w:t xml:space="preserve"> </w:t>
      </w:r>
      <w:proofErr w:type="spellStart"/>
      <w:r w:rsidRPr="003219BA">
        <w:rPr>
          <w:rFonts w:ascii="Arial" w:hAnsi="Arial" w:cs="Arial"/>
          <w:sz w:val="17"/>
          <w:szCs w:val="17"/>
        </w:rPr>
        <w:t>toom</w:t>
      </w:r>
      <w:proofErr w:type="spellEnd"/>
      <w:r w:rsidRPr="003219BA">
        <w:rPr>
          <w:rFonts w:ascii="Arial" w:hAnsi="Arial" w:cs="Arial"/>
          <w:sz w:val="17"/>
          <w:szCs w:val="17"/>
        </w:rPr>
        <w:t xml:space="preserve"> </w:t>
      </w:r>
      <w:proofErr w:type="spellStart"/>
      <w:r w:rsidRPr="003219BA">
        <w:rPr>
          <w:rFonts w:ascii="Arial" w:hAnsi="Arial" w:cs="Arial"/>
          <w:sz w:val="17"/>
          <w:szCs w:val="17"/>
        </w:rPr>
        <w:t>txog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tiv</w:t>
      </w:r>
      <w:proofErr w:type="spellEnd"/>
      <w:r w:rsidRPr="003219BA">
        <w:rPr>
          <w:rFonts w:ascii="Arial" w:hAnsi="Arial" w:cs="Arial"/>
          <w:sz w:val="17"/>
          <w:szCs w:val="17"/>
        </w:rPr>
        <w:t xml:space="preserve"> </w:t>
      </w:r>
      <w:proofErr w:type="spellStart"/>
      <w:r w:rsidRPr="003219BA">
        <w:rPr>
          <w:rFonts w:ascii="Arial" w:hAnsi="Arial" w:cs="Arial"/>
          <w:sz w:val="17"/>
          <w:szCs w:val="17"/>
        </w:rPr>
        <w:t>thaiv</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w:t>
      </w:r>
      <w:proofErr w:type="spellStart"/>
      <w:r w:rsidRPr="003219BA">
        <w:rPr>
          <w:rFonts w:ascii="Arial" w:hAnsi="Arial" w:cs="Arial"/>
          <w:sz w:val="17"/>
          <w:szCs w:val="17"/>
        </w:rPr>
        <w:t>thaum</w:t>
      </w:r>
      <w:proofErr w:type="spellEnd"/>
      <w:r w:rsidRPr="003219BA">
        <w:rPr>
          <w:rFonts w:ascii="Arial" w:hAnsi="Arial" w:cs="Arial"/>
          <w:sz w:val="17"/>
          <w:szCs w:val="17"/>
        </w:rPr>
        <w:t xml:space="preserve"> LEA </w:t>
      </w:r>
      <w:proofErr w:type="spellStart"/>
      <w:r w:rsidRPr="003219BA">
        <w:rPr>
          <w:rFonts w:ascii="Arial" w:hAnsi="Arial" w:cs="Arial"/>
          <w:sz w:val="17"/>
          <w:szCs w:val="17"/>
        </w:rPr>
        <w:t>thov</w:t>
      </w:r>
      <w:proofErr w:type="spellEnd"/>
      <w:r w:rsidRPr="003219BA">
        <w:rPr>
          <w:rFonts w:ascii="Arial" w:hAnsi="Arial" w:cs="Arial"/>
          <w:sz w:val="17"/>
          <w:szCs w:val="17"/>
        </w:rPr>
        <w:t xml:space="preserve"> </w:t>
      </w:r>
      <w:proofErr w:type="spellStart"/>
      <w:r w:rsidRPr="003219BA">
        <w:rPr>
          <w:rFonts w:ascii="Arial" w:hAnsi="Arial" w:cs="Arial"/>
          <w:sz w:val="17"/>
          <w:szCs w:val="17"/>
        </w:rPr>
        <w:t>kom</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w:t>
      </w:r>
      <w:proofErr w:type="spellStart"/>
      <w:r w:rsidRPr="003219BA">
        <w:rPr>
          <w:rFonts w:ascii="Arial" w:hAnsi="Arial" w:cs="Arial"/>
          <w:sz w:val="17"/>
          <w:szCs w:val="17"/>
        </w:rPr>
        <w:t>mus</w:t>
      </w:r>
      <w:proofErr w:type="spellEnd"/>
      <w:r w:rsidRPr="003219BA">
        <w:rPr>
          <w:rFonts w:ascii="Arial" w:hAnsi="Arial" w:cs="Arial"/>
          <w:sz w:val="17"/>
          <w:szCs w:val="17"/>
        </w:rPr>
        <w:t xml:space="preserve"> </w:t>
      </w:r>
      <w:proofErr w:type="spellStart"/>
      <w:r w:rsidRPr="003219BA">
        <w:rPr>
          <w:rFonts w:ascii="Arial" w:hAnsi="Arial" w:cs="Arial"/>
          <w:sz w:val="17"/>
          <w:szCs w:val="17"/>
        </w:rPr>
        <w:t>hauv</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txiaj</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w:t>
      </w:r>
      <w:r>
        <w:rPr>
          <w:rFonts w:ascii="Arial" w:hAnsi="Arial" w:cs="Arial"/>
          <w:sz w:val="17"/>
          <w:szCs w:val="17"/>
        </w:rPr>
        <w:t xml:space="preserve"> </w:t>
      </w:r>
    </w:p>
    <w:p w14:paraId="18A89CDA" w14:textId="33C77546" w:rsidR="004D0EFF" w:rsidRPr="00D532C6" w:rsidRDefault="004D0EFF" w:rsidP="004D0EFF">
      <w:pPr>
        <w:rPr>
          <w:rFonts w:ascii="Arial" w:hAnsi="Arial" w:cs="Arial"/>
          <w:sz w:val="17"/>
          <w:szCs w:val="17"/>
        </w:rPr>
      </w:pPr>
      <w:r>
        <w:rPr>
          <w:rFonts w:ascii="Arial" w:hAnsi="Arial" w:cs="Arial"/>
          <w:sz w:val="17"/>
          <w:szCs w:val="17"/>
        </w:rPr>
        <w:t>__________________________________________________________________________________________________________</w:t>
      </w:r>
      <w:r w:rsidR="00D532C6">
        <w:rPr>
          <w:rFonts w:ascii="Arial" w:hAnsi="Arial" w:cs="Arial"/>
          <w:sz w:val="17"/>
          <w:szCs w:val="17"/>
        </w:rPr>
        <w:t xml:space="preserve">                        </w:t>
      </w:r>
      <w:proofErr w:type="spellStart"/>
      <w:r w:rsidRPr="00970A92">
        <w:rPr>
          <w:rFonts w:ascii="Arial" w:hAnsi="Arial" w:cs="Arial"/>
          <w:b/>
          <w:bCs/>
          <w:sz w:val="16"/>
          <w:szCs w:val="16"/>
        </w:rPr>
        <w:t>Cov</w:t>
      </w:r>
      <w:proofErr w:type="spellEnd"/>
      <w:r w:rsidRPr="00970A92">
        <w:rPr>
          <w:rFonts w:ascii="Arial" w:hAnsi="Arial" w:cs="Arial"/>
          <w:b/>
          <w:bCs/>
          <w:sz w:val="16"/>
          <w:szCs w:val="16"/>
        </w:rPr>
        <w:t xml:space="preserve"> Kev </w:t>
      </w:r>
      <w:proofErr w:type="spellStart"/>
      <w:r w:rsidRPr="00970A92">
        <w:rPr>
          <w:rFonts w:ascii="Arial" w:hAnsi="Arial" w:cs="Arial"/>
          <w:b/>
          <w:bCs/>
          <w:sz w:val="16"/>
          <w:szCs w:val="16"/>
        </w:rPr>
        <w:t>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tswv</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yim</w:t>
      </w:r>
      <w:proofErr w:type="spellEnd"/>
      <w:r w:rsidRPr="00970A92">
        <w:rPr>
          <w:rFonts w:ascii="Arial" w:hAnsi="Arial" w:cs="Arial"/>
          <w:b/>
          <w:bCs/>
          <w:sz w:val="16"/>
          <w:szCs w:val="16"/>
        </w:rPr>
        <w:t>:</w:t>
      </w:r>
      <w:r>
        <w:rPr>
          <w:rFonts w:ascii="Arial" w:hAnsi="Arial" w:cs="Arial"/>
          <w:b/>
          <w:bCs/>
          <w:sz w:val="16"/>
          <w:szCs w:val="16"/>
        </w:rPr>
        <w:t xml:space="preserve">                                                                                                                                                                                                       </w:t>
      </w:r>
      <w:proofErr w:type="spellStart"/>
      <w:r w:rsidRPr="00970A92">
        <w:rPr>
          <w:rFonts w:ascii="Arial" w:hAnsi="Arial" w:cs="Arial"/>
          <w:b/>
          <w:bCs/>
          <w:sz w:val="16"/>
          <w:szCs w:val="16"/>
        </w:rPr>
        <w:t>Hnub</w:t>
      </w:r>
      <w:proofErr w:type="spellEnd"/>
      <w:r w:rsidRPr="00970A92">
        <w:rPr>
          <w:rFonts w:ascii="Arial" w:hAnsi="Arial" w:cs="Arial"/>
          <w:b/>
          <w:bCs/>
          <w:sz w:val="16"/>
          <w:szCs w:val="16"/>
        </w:rPr>
        <w:t xml:space="preserve"> Tau </w:t>
      </w:r>
      <w:proofErr w:type="spellStart"/>
      <w:r w:rsidRPr="00970A92">
        <w:rPr>
          <w:rFonts w:ascii="Arial" w:hAnsi="Arial" w:cs="Arial"/>
          <w:b/>
          <w:bCs/>
          <w:sz w:val="16"/>
          <w:szCs w:val="16"/>
        </w:rPr>
        <w:t>Txais</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Nroog</w:t>
      </w:r>
      <w:proofErr w:type="spellEnd"/>
      <w:r w:rsidRPr="00970A92">
        <w:rPr>
          <w:rFonts w:ascii="Arial" w:hAnsi="Arial" w:cs="Arial"/>
          <w:b/>
          <w:bCs/>
          <w:sz w:val="16"/>
          <w:szCs w:val="16"/>
        </w:rPr>
        <w:t xml:space="preserve"> / LEA:</w:t>
      </w:r>
    </w:p>
    <w:p w14:paraId="09844D75" w14:textId="2271FD8B" w:rsidR="004D0EFF" w:rsidRDefault="004D0EFF" w:rsidP="00151C6F">
      <w:pPr>
        <w:spacing w:after="0"/>
        <w:jc w:val="both"/>
        <w:rPr>
          <w:rFonts w:ascii="Arial" w:hAnsi="Arial" w:cs="Arial"/>
          <w:sz w:val="19"/>
          <w:szCs w:val="19"/>
        </w:rPr>
      </w:pPr>
    </w:p>
    <w:p w14:paraId="5870C314" w14:textId="77777777" w:rsidR="000243B3" w:rsidRDefault="000243B3" w:rsidP="000243B3">
      <w:pPr>
        <w:spacing w:after="0"/>
        <w:jc w:val="center"/>
        <w:rPr>
          <w:rFonts w:ascii="Arial" w:hAnsi="Arial" w:cs="Arial"/>
          <w:b/>
          <w:bCs/>
          <w:sz w:val="23"/>
          <w:szCs w:val="23"/>
        </w:rPr>
      </w:pPr>
      <w:r w:rsidRPr="00D3536A">
        <w:rPr>
          <w:rFonts w:ascii="Arial" w:hAnsi="Arial" w:cs="Arial"/>
          <w:b/>
          <w:bCs/>
          <w:sz w:val="23"/>
          <w:szCs w:val="23"/>
        </w:rPr>
        <w:t>SACRAMENTO CITY UNIFIED</w:t>
      </w:r>
    </w:p>
    <w:p w14:paraId="78F8CA8D" w14:textId="77777777" w:rsidR="000243B3" w:rsidRPr="00D3536A" w:rsidRDefault="000243B3" w:rsidP="000243B3">
      <w:pPr>
        <w:spacing w:after="0"/>
        <w:jc w:val="center"/>
        <w:rPr>
          <w:rFonts w:ascii="Arial" w:hAnsi="Arial" w:cs="Arial"/>
          <w:b/>
          <w:bCs/>
          <w:sz w:val="23"/>
          <w:szCs w:val="23"/>
        </w:rPr>
      </w:pPr>
      <w:r>
        <w:rPr>
          <w:rFonts w:ascii="Arial" w:hAnsi="Arial" w:cs="Arial"/>
          <w:b/>
          <w:bCs/>
          <w:sz w:val="23"/>
          <w:szCs w:val="23"/>
        </w:rPr>
        <w:t>KEV CAW RAU KHOOS KAS PAB PAWG ROOJ SIB THAM KEV KAWM NTIAG TUS (INDIVIDUAL EDUCATIONAL PROGRAM) /CEEB TOOM KEV SIB THAM</w:t>
      </w:r>
    </w:p>
    <w:p w14:paraId="7B7F7FD3" w14:textId="77777777" w:rsidR="000243B3" w:rsidRDefault="000243B3" w:rsidP="000243B3">
      <w:pPr>
        <w:spacing w:after="0"/>
        <w:jc w:val="both"/>
        <w:rPr>
          <w:rFonts w:ascii="Arial" w:hAnsi="Arial" w:cs="Arial"/>
          <w:b/>
          <w:bCs/>
          <w:sz w:val="23"/>
          <w:szCs w:val="23"/>
        </w:rPr>
      </w:pPr>
    </w:p>
    <w:p w14:paraId="6557C48D" w14:textId="55EBD2C1" w:rsidR="000243B3" w:rsidRPr="00EA7F58" w:rsidRDefault="000243B3" w:rsidP="000243B3">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4C595F">
        <w:rPr>
          <w:rFonts w:ascii="Arial" w:hAnsi="Arial" w:cs="Arial"/>
          <w:i/>
          <w:iCs/>
          <w:sz w:val="22"/>
          <w:szCs w:val="22"/>
          <w:u w:val="single"/>
        </w:rPr>
        <w:t xml:space="preserve">Skylar, </w:t>
      </w:r>
      <w:proofErr w:type="spellStart"/>
      <w:r w:rsidR="004C595F">
        <w:rPr>
          <w:rFonts w:ascii="Arial" w:hAnsi="Arial" w:cs="Arial"/>
          <w:i/>
          <w:iCs/>
          <w:sz w:val="22"/>
          <w:szCs w:val="22"/>
          <w:u w:val="single"/>
        </w:rPr>
        <w:t>Xiong</w:t>
      </w:r>
      <w:proofErr w:type="spellEnd"/>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Pr>
          <w:rFonts w:ascii="Arial" w:hAnsi="Arial" w:cs="Arial"/>
          <w:i/>
          <w:iCs/>
          <w:sz w:val="22"/>
          <w:szCs w:val="22"/>
          <w:u w:val="single"/>
        </w:rPr>
        <w:t>10/</w:t>
      </w:r>
      <w:r w:rsidR="004C595F">
        <w:rPr>
          <w:rFonts w:ascii="Arial" w:hAnsi="Arial" w:cs="Arial"/>
          <w:i/>
          <w:iCs/>
          <w:sz w:val="22"/>
          <w:szCs w:val="22"/>
          <w:u w:val="single"/>
        </w:rPr>
        <w:t>29/2013</w:t>
      </w:r>
    </w:p>
    <w:p w14:paraId="731C3BA6" w14:textId="77777777" w:rsidR="000243B3" w:rsidRDefault="000243B3" w:rsidP="000243B3">
      <w:pPr>
        <w:spacing w:after="0"/>
        <w:jc w:val="both"/>
        <w:rPr>
          <w:rFonts w:ascii="Arial" w:hAnsi="Arial" w:cs="Arial"/>
          <w:i/>
          <w:iCs/>
          <w:sz w:val="19"/>
          <w:szCs w:val="19"/>
          <w:u w:val="single"/>
        </w:rPr>
      </w:pPr>
    </w:p>
    <w:p w14:paraId="1D2934C3" w14:textId="3EE0AA70" w:rsidR="000243B3" w:rsidRDefault="000243B3" w:rsidP="000243B3">
      <w:pPr>
        <w:spacing w:after="0"/>
        <w:jc w:val="both"/>
        <w:rPr>
          <w:rFonts w:ascii="Arial" w:hAnsi="Arial" w:cs="Arial"/>
          <w:color w:val="000000"/>
          <w:sz w:val="18"/>
          <w:szCs w:val="18"/>
          <w:shd w:val="clear" w:color="auto" w:fill="FFFFFF"/>
        </w:rPr>
      </w:pPr>
      <w:r>
        <w:rPr>
          <w:noProof/>
        </w:rPr>
        <w:drawing>
          <wp:inline distT="0" distB="0" distL="0" distR="0" wp14:anchorId="6D785444" wp14:editId="1FFEA455">
            <wp:extent cx="154305" cy="1212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21285"/>
                    </a:xfrm>
                    <a:prstGeom prst="rect">
                      <a:avLst/>
                    </a:prstGeom>
                    <a:noFill/>
                    <a:ln>
                      <a:noFill/>
                    </a:ln>
                  </pic:spPr>
                </pic:pic>
              </a:graphicData>
            </a:graphic>
          </wp:inline>
        </w:drawing>
      </w:r>
      <w:proofErr w:type="spellStart"/>
      <w:r w:rsidRPr="00A572C6">
        <w:rPr>
          <w:rFonts w:ascii="Arial" w:hAnsi="Arial" w:cs="Arial"/>
          <w:sz w:val="18"/>
          <w:szCs w:val="18"/>
        </w:rPr>
        <w:t>Thawj</w:t>
      </w:r>
      <w:proofErr w:type="spellEnd"/>
      <w:r w:rsidRPr="00A572C6">
        <w:rPr>
          <w:rFonts w:ascii="Arial" w:hAnsi="Arial" w:cs="Arial"/>
          <w:sz w:val="18"/>
          <w:szCs w:val="18"/>
        </w:rPr>
        <w:t xml:space="preserve"> </w:t>
      </w:r>
      <w:proofErr w:type="spellStart"/>
      <w:r w:rsidRPr="00A572C6">
        <w:rPr>
          <w:rFonts w:ascii="Arial" w:hAnsi="Arial" w:cs="Arial"/>
          <w:sz w:val="18"/>
          <w:szCs w:val="18"/>
        </w:rPr>
        <w:t>Zaug</w:t>
      </w:r>
      <w:proofErr w:type="spellEnd"/>
      <w:r w:rsidRPr="00A572C6">
        <w:rPr>
          <w:noProof/>
          <w:sz w:val="18"/>
          <w:szCs w:val="18"/>
        </w:rPr>
        <w:drawing>
          <wp:inline distT="0" distB="0" distL="0" distR="0" wp14:anchorId="239EDDB2" wp14:editId="20ABBC8C">
            <wp:extent cx="152400" cy="1143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A572C6">
        <w:rPr>
          <w:rFonts w:ascii="Arial" w:hAnsi="Arial" w:cs="Arial"/>
          <w:sz w:val="18"/>
          <w:szCs w:val="18"/>
        </w:rPr>
        <w:t>Niaj</w:t>
      </w:r>
      <w:proofErr w:type="spellEnd"/>
      <w:r w:rsidRPr="00A572C6">
        <w:rPr>
          <w:rFonts w:ascii="Arial" w:hAnsi="Arial" w:cs="Arial"/>
          <w:sz w:val="18"/>
          <w:szCs w:val="18"/>
        </w:rPr>
        <w:t xml:space="preserve"> </w:t>
      </w:r>
      <w:proofErr w:type="spellStart"/>
      <w:r w:rsidRPr="00A572C6">
        <w:rPr>
          <w:rFonts w:ascii="Arial" w:hAnsi="Arial" w:cs="Arial"/>
          <w:sz w:val="18"/>
          <w:szCs w:val="18"/>
        </w:rPr>
        <w:t>Xyoo</w:t>
      </w:r>
      <w:proofErr w:type="spellEnd"/>
      <w:r w:rsidR="0031314F" w:rsidRPr="00A572C6">
        <w:rPr>
          <w:noProof/>
          <w:sz w:val="18"/>
          <w:szCs w:val="18"/>
        </w:rPr>
        <w:drawing>
          <wp:inline distT="0" distB="0" distL="0" distR="0" wp14:anchorId="5FABDF4B" wp14:editId="5FA22BFE">
            <wp:extent cx="1524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ins w:id="410" w:author="Fong RERHANG" w:date="2021-05-27T22:42:00Z">
        <w:r w:rsidR="00163680">
          <w:rPr>
            <w:rFonts w:ascii="Arial" w:hAnsi="Arial" w:cs="Arial"/>
            <w:sz w:val="18"/>
            <w:szCs w:val="18"/>
          </w:rPr>
          <w:t>Txua</w:t>
        </w:r>
        <w:proofErr w:type="spellEnd"/>
        <w:r w:rsidR="00163680">
          <w:rPr>
            <w:rFonts w:ascii="Arial" w:hAnsi="Arial" w:cs="Arial"/>
            <w:sz w:val="18"/>
            <w:szCs w:val="18"/>
          </w:rPr>
          <w:t xml:space="preserve"> </w:t>
        </w:r>
      </w:ins>
      <w:proofErr w:type="spellStart"/>
      <w:r w:rsidRPr="00A572C6">
        <w:rPr>
          <w:rFonts w:ascii="Arial" w:hAnsi="Arial" w:cs="Arial"/>
          <w:sz w:val="18"/>
          <w:szCs w:val="18"/>
        </w:rPr>
        <w:t>Peb</w:t>
      </w:r>
      <w:proofErr w:type="spellEnd"/>
      <w:r w:rsidRPr="00A572C6">
        <w:rPr>
          <w:rFonts w:ascii="Arial" w:hAnsi="Arial" w:cs="Arial"/>
          <w:sz w:val="18"/>
          <w:szCs w:val="18"/>
        </w:rPr>
        <w:t xml:space="preserve"> </w:t>
      </w:r>
      <w:proofErr w:type="spellStart"/>
      <w:r w:rsidRPr="00A572C6">
        <w:rPr>
          <w:rFonts w:ascii="Arial" w:hAnsi="Arial" w:cs="Arial"/>
          <w:sz w:val="18"/>
          <w:szCs w:val="18"/>
        </w:rPr>
        <w:t>Xyoo</w:t>
      </w:r>
      <w:proofErr w:type="spellEnd"/>
      <w:r w:rsidRPr="00A572C6">
        <w:rPr>
          <w:noProof/>
          <w:sz w:val="18"/>
          <w:szCs w:val="18"/>
        </w:rPr>
        <w:drawing>
          <wp:inline distT="0" distB="0" distL="0" distR="0" wp14:anchorId="048CCDD3" wp14:editId="28C0C5A9">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572C6">
        <w:rPr>
          <w:rFonts w:ascii="Arial" w:hAnsi="Arial" w:cs="Arial"/>
          <w:sz w:val="18"/>
          <w:szCs w:val="18"/>
        </w:rPr>
        <w:t xml:space="preserve">Kev </w:t>
      </w:r>
      <w:proofErr w:type="spellStart"/>
      <w:r w:rsidRPr="00A572C6">
        <w:rPr>
          <w:rFonts w:ascii="Arial" w:hAnsi="Arial" w:cs="Arial"/>
          <w:sz w:val="18"/>
          <w:szCs w:val="18"/>
        </w:rPr>
        <w:t>Npaj</w:t>
      </w:r>
      <w:proofErr w:type="spellEnd"/>
      <w:r w:rsidRPr="00A572C6">
        <w:rPr>
          <w:rFonts w:ascii="Arial" w:hAnsi="Arial" w:cs="Arial"/>
          <w:sz w:val="18"/>
          <w:szCs w:val="18"/>
        </w:rPr>
        <w:t xml:space="preserve"> Rau </w:t>
      </w:r>
      <w:proofErr w:type="spellStart"/>
      <w:r w:rsidRPr="00A572C6">
        <w:rPr>
          <w:rFonts w:ascii="Arial" w:hAnsi="Arial" w:cs="Arial"/>
          <w:sz w:val="18"/>
          <w:szCs w:val="18"/>
        </w:rPr>
        <w:t>Txoj</w:t>
      </w:r>
      <w:proofErr w:type="spellEnd"/>
      <w:r w:rsidRPr="00A572C6">
        <w:rPr>
          <w:rFonts w:ascii="Arial" w:hAnsi="Arial" w:cs="Arial"/>
          <w:sz w:val="18"/>
          <w:szCs w:val="18"/>
        </w:rPr>
        <w:t xml:space="preserve"> Kev </w:t>
      </w:r>
      <w:proofErr w:type="spellStart"/>
      <w:r w:rsidRPr="00A572C6">
        <w:rPr>
          <w:rFonts w:ascii="Arial" w:hAnsi="Arial" w:cs="Arial"/>
          <w:sz w:val="18"/>
          <w:szCs w:val="18"/>
        </w:rPr>
        <w:t>Hloov</w:t>
      </w:r>
      <w:proofErr w:type="spellEnd"/>
      <w:r w:rsidRPr="00CC502C">
        <w:rPr>
          <w:noProof/>
          <w:sz w:val="19"/>
          <w:szCs w:val="19"/>
        </w:rPr>
        <w:drawing>
          <wp:inline distT="0" distB="0" distL="0" distR="0" wp14:anchorId="066BAC1B" wp14:editId="6BB634C3">
            <wp:extent cx="147320" cy="115570"/>
            <wp:effectExtent l="0" t="0" r="508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572C6">
        <w:rPr>
          <w:rFonts w:ascii="Arial" w:hAnsi="Arial" w:cs="Arial"/>
          <w:sz w:val="18"/>
          <w:szCs w:val="18"/>
        </w:rPr>
        <w:t xml:space="preserve">Kev </w:t>
      </w:r>
      <w:proofErr w:type="spellStart"/>
      <w:r w:rsidRPr="00A572C6">
        <w:rPr>
          <w:rFonts w:ascii="Arial" w:hAnsi="Arial" w:cs="Arial"/>
          <w:sz w:val="18"/>
          <w:szCs w:val="18"/>
        </w:rPr>
        <w:t>Tshem</w:t>
      </w:r>
      <w:proofErr w:type="spellEnd"/>
      <w:r w:rsidRPr="00A572C6">
        <w:rPr>
          <w:rFonts w:ascii="Arial" w:hAnsi="Arial" w:cs="Arial"/>
          <w:sz w:val="18"/>
          <w:szCs w:val="18"/>
        </w:rPr>
        <w:t xml:space="preserve"> </w:t>
      </w:r>
      <w:proofErr w:type="spellStart"/>
      <w:r>
        <w:rPr>
          <w:rFonts w:ascii="Arial" w:hAnsi="Arial" w:cs="Arial"/>
          <w:sz w:val="18"/>
          <w:szCs w:val="18"/>
        </w:rPr>
        <w:t>T</w:t>
      </w:r>
      <w:r w:rsidRPr="00A572C6">
        <w:rPr>
          <w:rFonts w:ascii="Arial" w:hAnsi="Arial" w:cs="Arial"/>
          <w:sz w:val="18"/>
          <w:szCs w:val="18"/>
        </w:rPr>
        <w:t>awm</w:t>
      </w:r>
      <w:proofErr w:type="spellEnd"/>
      <w:r w:rsidRPr="00A572C6">
        <w:rPr>
          <w:rFonts w:ascii="Arial" w:hAnsi="Arial" w:cs="Arial"/>
          <w:sz w:val="18"/>
          <w:szCs w:val="18"/>
        </w:rPr>
        <w:t xml:space="preserve"> </w:t>
      </w:r>
      <w:proofErr w:type="spellStart"/>
      <w:r w:rsidRPr="00A572C6">
        <w:rPr>
          <w:rFonts w:ascii="Arial" w:hAnsi="Arial" w:cs="Arial"/>
          <w:sz w:val="18"/>
          <w:szCs w:val="18"/>
        </w:rPr>
        <w:t>Ua</w:t>
      </w:r>
      <w:proofErr w:type="spellEnd"/>
      <w:r w:rsidRPr="00A572C6">
        <w:rPr>
          <w:rFonts w:ascii="Arial" w:hAnsi="Arial" w:cs="Arial"/>
          <w:sz w:val="18"/>
          <w:szCs w:val="18"/>
        </w:rPr>
        <w:t xml:space="preserve"> </w:t>
      </w:r>
      <w:proofErr w:type="spellStart"/>
      <w:r w:rsidRPr="00A572C6">
        <w:rPr>
          <w:rFonts w:ascii="Arial" w:hAnsi="Arial" w:cs="Arial"/>
          <w:sz w:val="18"/>
          <w:szCs w:val="18"/>
        </w:rPr>
        <w:t>Ntej</w:t>
      </w:r>
      <w:proofErr w:type="spellEnd"/>
      <w:r w:rsidRPr="00A572C6">
        <w:rPr>
          <w:noProof/>
          <w:sz w:val="18"/>
          <w:szCs w:val="18"/>
        </w:rPr>
        <w:drawing>
          <wp:inline distT="0" distB="0" distL="0" distR="0" wp14:anchorId="48131C71" wp14:editId="203701C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1314F">
        <w:rPr>
          <w:rFonts w:ascii="Arial" w:hAnsi="Arial" w:cs="Arial"/>
          <w:sz w:val="18"/>
          <w:szCs w:val="18"/>
        </w:rPr>
        <w:t xml:space="preserve"> </w:t>
      </w:r>
      <w:proofErr w:type="spellStart"/>
      <w:r w:rsidRPr="00A572C6">
        <w:rPr>
          <w:rFonts w:ascii="Arial" w:hAnsi="Arial" w:cs="Arial"/>
          <w:color w:val="000000"/>
          <w:sz w:val="18"/>
          <w:szCs w:val="18"/>
          <w:shd w:val="clear" w:color="auto" w:fill="FFFFFF"/>
        </w:rPr>
        <w:t>Nru</w:t>
      </w:r>
      <w:r>
        <w:rPr>
          <w:rFonts w:ascii="Arial" w:hAnsi="Arial" w:cs="Arial"/>
          <w:color w:val="000000"/>
          <w:sz w:val="18"/>
          <w:szCs w:val="18"/>
          <w:shd w:val="clear" w:color="auto" w:fill="FFFFFF"/>
        </w:rPr>
        <w:t>a</w:t>
      </w:r>
      <w:r w:rsidRPr="00A572C6">
        <w:rPr>
          <w:rFonts w:ascii="Arial" w:hAnsi="Arial" w:cs="Arial"/>
          <w:color w:val="000000"/>
          <w:sz w:val="18"/>
          <w:szCs w:val="18"/>
          <w:shd w:val="clear" w:color="auto" w:fill="FFFFFF"/>
        </w:rPr>
        <w:t>b</w:t>
      </w:r>
      <w:proofErr w:type="spellEnd"/>
      <w:r w:rsidRPr="00A572C6">
        <w:rPr>
          <w:rFonts w:ascii="Arial" w:hAnsi="Arial" w:cs="Arial"/>
          <w:color w:val="000000"/>
          <w:sz w:val="18"/>
          <w:szCs w:val="18"/>
          <w:shd w:val="clear" w:color="auto" w:fill="FFFFFF"/>
        </w:rPr>
        <w:t xml:space="preserve"> </w:t>
      </w:r>
      <w:proofErr w:type="spellStart"/>
      <w:r w:rsidRPr="00A572C6">
        <w:rPr>
          <w:rFonts w:ascii="Arial" w:hAnsi="Arial" w:cs="Arial"/>
          <w:color w:val="000000"/>
          <w:sz w:val="18"/>
          <w:szCs w:val="18"/>
          <w:shd w:val="clear" w:color="auto" w:fill="FFFFFF"/>
        </w:rPr>
        <w:t>Nrab</w:t>
      </w:r>
      <w:proofErr w:type="spellEnd"/>
      <w:r w:rsidRPr="00A572C6">
        <w:rPr>
          <w:noProof/>
          <w:sz w:val="18"/>
          <w:szCs w:val="18"/>
        </w:rPr>
        <w:drawing>
          <wp:inline distT="0" distB="0" distL="0" distR="0" wp14:anchorId="794C0A41" wp14:editId="75324D15">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D54C89">
        <w:rPr>
          <w:rFonts w:ascii="Arial" w:hAnsi="Arial" w:cs="Arial"/>
          <w:color w:val="000000"/>
          <w:sz w:val="18"/>
          <w:szCs w:val="18"/>
          <w:shd w:val="clear" w:color="auto" w:fill="FFFFFF"/>
        </w:rPr>
        <w:t xml:space="preserve"> </w:t>
      </w:r>
      <w:proofErr w:type="spellStart"/>
      <w:r w:rsidRPr="00A572C6">
        <w:rPr>
          <w:rFonts w:ascii="Arial" w:hAnsi="Arial" w:cs="Arial"/>
          <w:color w:val="000000"/>
          <w:sz w:val="18"/>
          <w:szCs w:val="18"/>
          <w:shd w:val="clear" w:color="auto" w:fill="FFFFFF"/>
        </w:rPr>
        <w:t>Lwm</w:t>
      </w:r>
      <w:proofErr w:type="spellEnd"/>
      <w:r w:rsidRPr="00A572C6">
        <w:rPr>
          <w:rFonts w:ascii="Arial" w:hAnsi="Arial" w:cs="Arial"/>
          <w:color w:val="000000"/>
          <w:sz w:val="18"/>
          <w:szCs w:val="18"/>
          <w:shd w:val="clear" w:color="auto" w:fill="FFFFFF"/>
        </w:rPr>
        <w:t xml:space="preserve"> Yam</w:t>
      </w:r>
    </w:p>
    <w:p w14:paraId="50D9CE38" w14:textId="77777777" w:rsidR="000243B3" w:rsidRPr="00A572C6" w:rsidRDefault="000243B3" w:rsidP="000243B3">
      <w:pPr>
        <w:spacing w:after="0"/>
        <w:jc w:val="both"/>
        <w:rPr>
          <w:rFonts w:ascii="Arial" w:hAnsi="Arial" w:cs="Arial"/>
          <w:color w:val="000000"/>
          <w:sz w:val="18"/>
          <w:szCs w:val="18"/>
          <w:shd w:val="clear" w:color="auto" w:fill="FFFFFF"/>
        </w:rPr>
      </w:pPr>
    </w:p>
    <w:p w14:paraId="4EC908B8" w14:textId="2B0E9BA9" w:rsidR="000243B3" w:rsidRPr="005A179C" w:rsidRDefault="000243B3" w:rsidP="000243B3">
      <w:pPr>
        <w:spacing w:after="0"/>
        <w:jc w:val="both"/>
        <w:rPr>
          <w:rFonts w:ascii="Arial" w:hAnsi="Arial" w:cs="Arial"/>
          <w:color w:val="000000"/>
          <w:sz w:val="20"/>
          <w:szCs w:val="20"/>
          <w:shd w:val="clear" w:color="auto" w:fill="FFFFFF"/>
        </w:rPr>
      </w:pPr>
      <w:r w:rsidRPr="005A179C">
        <w:rPr>
          <w:rFonts w:ascii="Arial" w:hAnsi="Arial" w:cs="Arial"/>
          <w:b/>
          <w:bCs/>
          <w:color w:val="000000"/>
          <w:sz w:val="20"/>
          <w:szCs w:val="20"/>
          <w:shd w:val="clear" w:color="auto" w:fill="FFFFFF"/>
        </w:rPr>
        <w:t xml:space="preserve">Chaw </w:t>
      </w: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color w:val="000000"/>
          <w:sz w:val="20"/>
          <w:szCs w:val="20"/>
          <w:shd w:val="clear" w:color="auto" w:fill="FFFFFF"/>
        </w:rPr>
        <w:t xml:space="preserve"> </w:t>
      </w:r>
      <w:r w:rsidR="008E26A9" w:rsidRPr="005A179C">
        <w:rPr>
          <w:rFonts w:ascii="Arial" w:hAnsi="Arial" w:cs="Arial"/>
          <w:i/>
          <w:iCs/>
          <w:color w:val="000000"/>
          <w:sz w:val="20"/>
          <w:szCs w:val="20"/>
          <w:u w:val="single"/>
          <w:shd w:val="clear" w:color="auto" w:fill="FFFFFF"/>
        </w:rPr>
        <w:t xml:space="preserve">1725 </w:t>
      </w:r>
      <w:proofErr w:type="spellStart"/>
      <w:r w:rsidR="008E26A9" w:rsidRPr="005A179C">
        <w:rPr>
          <w:rFonts w:ascii="Arial" w:hAnsi="Arial" w:cs="Arial"/>
          <w:i/>
          <w:iCs/>
          <w:color w:val="000000"/>
          <w:sz w:val="20"/>
          <w:szCs w:val="20"/>
          <w:u w:val="single"/>
          <w:shd w:val="clear" w:color="auto" w:fill="FFFFFF"/>
        </w:rPr>
        <w:t>Amington</w:t>
      </w:r>
      <w:proofErr w:type="spellEnd"/>
      <w:r w:rsidR="008E26A9" w:rsidRPr="005A179C">
        <w:rPr>
          <w:rFonts w:ascii="Arial" w:hAnsi="Arial" w:cs="Arial"/>
          <w:i/>
          <w:iCs/>
          <w:color w:val="000000"/>
          <w:sz w:val="20"/>
          <w:szCs w:val="20"/>
          <w:u w:val="single"/>
          <w:shd w:val="clear" w:color="auto" w:fill="FFFFFF"/>
        </w:rPr>
        <w:t xml:space="preserve"> Ave Sacramento, CA 95832</w:t>
      </w:r>
    </w:p>
    <w:p w14:paraId="11605489" w14:textId="3F3C7007" w:rsidR="000243B3" w:rsidRPr="005A179C" w:rsidRDefault="000243B3" w:rsidP="000243B3">
      <w:pPr>
        <w:spacing w:after="0"/>
        <w:jc w:val="both"/>
        <w:rPr>
          <w:rFonts w:ascii="Arial" w:hAnsi="Arial" w:cs="Arial"/>
          <w:i/>
          <w:iCs/>
          <w:color w:val="000000"/>
          <w:sz w:val="20"/>
          <w:szCs w:val="20"/>
          <w:u w:val="single"/>
          <w:shd w:val="clear" w:color="auto" w:fill="FFFFFF"/>
        </w:rPr>
      </w:pP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b/>
          <w:bCs/>
          <w:color w:val="000000"/>
          <w:sz w:val="20"/>
          <w:szCs w:val="20"/>
          <w:shd w:val="clear" w:color="auto" w:fill="FFFFFF"/>
        </w:rPr>
        <w:t xml:space="preserve"> Zoo</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Ko Yang</w:t>
      </w:r>
      <w:r w:rsidRPr="005A179C">
        <w:rPr>
          <w:rFonts w:ascii="Arial" w:hAnsi="Arial" w:cs="Arial"/>
          <w:color w:val="000000"/>
          <w:sz w:val="20"/>
          <w:szCs w:val="20"/>
          <w:shd w:val="clear" w:color="auto" w:fill="FFFFFF"/>
        </w:rPr>
        <w:t xml:space="preserve">                                                  </w:t>
      </w:r>
      <w:r w:rsidR="005A179C">
        <w:rPr>
          <w:rFonts w:ascii="Arial" w:hAnsi="Arial" w:cs="Arial"/>
          <w:color w:val="000000"/>
          <w:sz w:val="20"/>
          <w:szCs w:val="20"/>
          <w:shd w:val="clear" w:color="auto" w:fill="FFFFFF"/>
        </w:rPr>
        <w:t xml:space="preserve">              </w:t>
      </w:r>
      <w:r w:rsidRPr="005A179C">
        <w:rPr>
          <w:rFonts w:ascii="Arial" w:hAnsi="Arial" w:cs="Arial"/>
          <w:color w:val="000000"/>
          <w:sz w:val="20"/>
          <w:szCs w:val="20"/>
          <w:shd w:val="clear" w:color="auto" w:fill="FFFFFF"/>
        </w:rPr>
        <w:t xml:space="preserve">         </w:t>
      </w:r>
      <w:r w:rsidRPr="005A179C">
        <w:rPr>
          <w:rFonts w:ascii="Arial" w:hAnsi="Arial" w:cs="Arial"/>
          <w:i/>
          <w:iCs/>
          <w:color w:val="000000"/>
          <w:sz w:val="20"/>
          <w:szCs w:val="20"/>
          <w:u w:val="single"/>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No </w:t>
      </w:r>
      <w:proofErr w:type="spellStart"/>
      <w:r w:rsidRPr="005A179C">
        <w:rPr>
          <w:rFonts w:ascii="Arial" w:hAnsi="Arial" w:cs="Arial"/>
          <w:b/>
          <w:bCs/>
          <w:color w:val="000000"/>
          <w:sz w:val="20"/>
          <w:szCs w:val="20"/>
          <w:shd w:val="clear" w:color="auto" w:fill="FFFFFF"/>
        </w:rPr>
        <w:t>Yog</w:t>
      </w:r>
      <w:proofErr w:type="spellEnd"/>
      <w:r w:rsidRPr="005A179C">
        <w:rPr>
          <w:rFonts w:ascii="Arial" w:hAnsi="Arial" w:cs="Arial"/>
          <w:b/>
          <w:bCs/>
          <w:color w:val="000000"/>
          <w:sz w:val="20"/>
          <w:szCs w:val="20"/>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Tim</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03/04/2021</w:t>
      </w:r>
    </w:p>
    <w:p w14:paraId="3797CF81" w14:textId="77777777" w:rsidR="000243B3" w:rsidRPr="005A179C" w:rsidRDefault="000243B3" w:rsidP="000243B3">
      <w:pPr>
        <w:spacing w:after="0"/>
        <w:jc w:val="both"/>
        <w:rPr>
          <w:rFonts w:ascii="Arial" w:hAnsi="Arial" w:cs="Arial"/>
          <w:color w:val="000000"/>
          <w:sz w:val="18"/>
          <w:szCs w:val="18"/>
          <w:shd w:val="clear" w:color="auto" w:fill="FFFFFF"/>
        </w:rPr>
      </w:pP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Laj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Kev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Ntiag</w:t>
      </w:r>
      <w:proofErr w:type="spellEnd"/>
      <w:r w:rsidRPr="005A179C">
        <w:rPr>
          <w:rFonts w:ascii="Arial" w:hAnsi="Arial" w:cs="Arial"/>
          <w:color w:val="000000"/>
          <w:sz w:val="18"/>
          <w:szCs w:val="18"/>
          <w:shd w:val="clear" w:color="auto" w:fill="FFFFFF"/>
        </w:rPr>
        <w:t xml:space="preserve"> Tus (IEP)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npaj</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npe</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yam li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zeej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w:t>
      </w:r>
      <w:r w:rsidRPr="005A179C">
        <w:rPr>
          <w:sz w:val="18"/>
          <w:szCs w:val="18"/>
        </w:rPr>
        <w:t xml:space="preserve"> </w:t>
      </w:r>
      <w:r w:rsidRPr="005A179C">
        <w:rPr>
          <w:rFonts w:ascii="Arial" w:hAnsi="Arial" w:cs="Arial"/>
          <w:color w:val="000000"/>
          <w:sz w:val="18"/>
          <w:szCs w:val="18"/>
          <w:shd w:val="clear" w:color="auto" w:fill="FFFFFF"/>
        </w:rPr>
        <w:t xml:space="preserve">Kev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qhia</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cai</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tshwj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ntsig</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tias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thawj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raws</w:t>
      </w:r>
      <w:proofErr w:type="spellEnd"/>
      <w:r w:rsidRPr="005A179C">
        <w:rPr>
          <w:rFonts w:ascii="Arial" w:hAnsi="Arial" w:cs="Arial"/>
          <w:color w:val="000000"/>
          <w:sz w:val="18"/>
          <w:szCs w:val="18"/>
          <w:shd w:val="clear" w:color="auto" w:fill="FFFFFF"/>
        </w:rPr>
        <w:t xml:space="preserve"> li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IFSP,</w:t>
      </w:r>
      <w:r w:rsidRPr="005A179C">
        <w:rPr>
          <w:sz w:val="18"/>
          <w:szCs w:val="18"/>
        </w:rPr>
        <w:t xml:space="preserve"> </w:t>
      </w:r>
      <w:proofErr w:type="spellStart"/>
      <w:r w:rsidRPr="005A179C">
        <w:rPr>
          <w:rFonts w:ascii="Arial" w:hAnsi="Arial" w:cs="Arial"/>
          <w:sz w:val="18"/>
          <w:szCs w:val="18"/>
        </w:rPr>
        <w:t>tej</w:t>
      </w:r>
      <w:proofErr w:type="spellEnd"/>
      <w:r w:rsidRPr="005A179C">
        <w:rPr>
          <w:rFonts w:ascii="Arial" w:hAnsi="Arial" w:cs="Arial"/>
          <w:sz w:val="18"/>
          <w:szCs w:val="18"/>
        </w:rPr>
        <w:t xml:space="preserve"> </w:t>
      </w:r>
      <w:proofErr w:type="spellStart"/>
      <w:r w:rsidRPr="005A179C">
        <w:rPr>
          <w:rFonts w:ascii="Arial" w:hAnsi="Arial" w:cs="Arial"/>
          <w:sz w:val="18"/>
          <w:szCs w:val="18"/>
        </w:rPr>
        <w:t>zaum</w:t>
      </w:r>
      <w:proofErr w:type="spellEnd"/>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cheeb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Tus </w:t>
      </w:r>
      <w:proofErr w:type="spellStart"/>
      <w:r w:rsidRPr="005A179C">
        <w:rPr>
          <w:rFonts w:ascii="Arial" w:hAnsi="Arial" w:cs="Arial"/>
          <w:color w:val="000000"/>
          <w:sz w:val="18"/>
          <w:szCs w:val="18"/>
          <w:shd w:val="clear" w:color="auto" w:fill="FFFFFF"/>
        </w:rPr>
        <w:t>Saib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Xyuas</w:t>
      </w:r>
      <w:proofErr w:type="spellEnd"/>
      <w:r w:rsidRPr="005A179C">
        <w:rPr>
          <w:rFonts w:ascii="Arial" w:hAnsi="Arial" w:cs="Arial"/>
          <w:color w:val="000000"/>
          <w:sz w:val="18"/>
          <w:szCs w:val="18"/>
          <w:shd w:val="clear" w:color="auto" w:fill="FFFFFF"/>
        </w:rPr>
        <w:t xml:space="preserve"> Kev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sawv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hnub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nyoog</w:t>
      </w:r>
      <w:proofErr w:type="spellEnd"/>
      <w:r w:rsidRPr="005A179C">
        <w:rPr>
          <w:rFonts w:ascii="Arial" w:hAnsi="Arial" w:cs="Arial"/>
          <w:color w:val="000000"/>
          <w:sz w:val="18"/>
          <w:szCs w:val="18"/>
          <w:shd w:val="clear" w:color="auto" w:fill="FFFFFF"/>
        </w:rPr>
        <w:t xml:space="preserve"> 15 los sis </w:t>
      </w:r>
      <w:proofErr w:type="spellStart"/>
      <w:r w:rsidRPr="005A179C">
        <w:rPr>
          <w:rFonts w:ascii="Arial" w:hAnsi="Arial" w:cs="Arial"/>
          <w:color w:val="000000"/>
          <w:sz w:val="18"/>
          <w:szCs w:val="18"/>
          <w:shd w:val="clear" w:color="auto" w:fill="FFFFFF"/>
        </w:rPr>
        <w:t>tshaj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tsum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niam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zaum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kuj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ib</w:t>
      </w:r>
      <w:proofErr w:type="spellEnd"/>
      <w:r w:rsidRPr="005A179C">
        <w:rPr>
          <w:rFonts w:ascii="Arial" w:hAnsi="Arial" w:cs="Arial"/>
          <w:color w:val="000000"/>
          <w:sz w:val="18"/>
          <w:szCs w:val="18"/>
          <w:shd w:val="clear" w:color="auto" w:fill="FFFFFF"/>
        </w:rPr>
        <w:t xml:space="preserve"> yam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w:t>
      </w:r>
    </w:p>
    <w:p w14:paraId="5600697E" w14:textId="77777777" w:rsidR="000243B3" w:rsidRDefault="000243B3" w:rsidP="000243B3">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68DBFA9C" w14:textId="32E79275" w:rsidR="000243B3" w:rsidRDefault="000243B3" w:rsidP="000243B3">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091E17">
        <w:rPr>
          <w:rFonts w:ascii="Arial" w:hAnsi="Arial" w:cs="Arial"/>
          <w:i/>
          <w:iCs/>
          <w:color w:val="000000"/>
          <w:sz w:val="23"/>
          <w:szCs w:val="23"/>
          <w:u w:val="single"/>
          <w:shd w:val="clear" w:color="auto" w:fill="FFFFFF"/>
        </w:rPr>
        <w:t>03/16/2021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091E17">
        <w:rPr>
          <w:rFonts w:ascii="Arial" w:hAnsi="Arial" w:cs="Arial"/>
          <w:i/>
          <w:iCs/>
          <w:color w:val="000000"/>
          <w:sz w:val="23"/>
          <w:szCs w:val="23"/>
          <w:u w:val="single"/>
          <w:shd w:val="clear" w:color="auto" w:fill="FFFFFF"/>
        </w:rPr>
        <w:t>12:</w:t>
      </w:r>
      <w:r w:rsidR="00B75E70">
        <w:rPr>
          <w:rFonts w:ascii="Arial" w:hAnsi="Arial" w:cs="Arial"/>
          <w:i/>
          <w:iCs/>
          <w:color w:val="000000"/>
          <w:sz w:val="23"/>
          <w:szCs w:val="23"/>
          <w:u w:val="single"/>
          <w:shd w:val="clear" w:color="auto" w:fill="FFFFFF"/>
        </w:rPr>
        <w:t>00</w:t>
      </w:r>
      <w:r w:rsidR="00091E17">
        <w:rPr>
          <w:rFonts w:ascii="Arial" w:hAnsi="Arial" w:cs="Arial"/>
          <w:i/>
          <w:iCs/>
          <w:color w:val="000000"/>
          <w:sz w:val="23"/>
          <w:szCs w:val="23"/>
          <w:u w:val="single"/>
          <w:shd w:val="clear" w:color="auto" w:fill="FFFFFF"/>
        </w:rPr>
        <w:t xml:space="preserve"> pm</w:t>
      </w:r>
    </w:p>
    <w:p w14:paraId="5A2A2BD4" w14:textId="45C7F69E" w:rsidR="000243B3" w:rsidRPr="00981F65" w:rsidRDefault="000243B3" w:rsidP="000243B3">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proofErr w:type="spellStart"/>
      <w:r w:rsidR="00091E17">
        <w:rPr>
          <w:rFonts w:ascii="Calibri" w:hAnsi="Calibri" w:cs="Calibri"/>
          <w:i/>
          <w:iCs/>
          <w:u w:val="single"/>
        </w:rPr>
        <w:t>Yav</w:t>
      </w:r>
      <w:proofErr w:type="spellEnd"/>
      <w:r w:rsidR="00091E17">
        <w:rPr>
          <w:rFonts w:ascii="Calibri" w:hAnsi="Calibri" w:cs="Calibri"/>
          <w:i/>
          <w:iCs/>
          <w:u w:val="single"/>
        </w:rPr>
        <w:t xml:space="preserve"> </w:t>
      </w:r>
      <w:proofErr w:type="spellStart"/>
      <w:r w:rsidR="00091E17">
        <w:rPr>
          <w:rFonts w:ascii="Calibri" w:hAnsi="Calibri" w:cs="Calibri"/>
          <w:i/>
          <w:iCs/>
          <w:u w:val="single"/>
        </w:rPr>
        <w:t>Pem</w:t>
      </w:r>
      <w:proofErr w:type="spellEnd"/>
      <w:r w:rsidR="00091E17">
        <w:rPr>
          <w:rFonts w:ascii="Calibri" w:hAnsi="Calibri" w:cs="Calibri"/>
          <w:i/>
          <w:iCs/>
          <w:u w:val="single"/>
        </w:rPr>
        <w:t xml:space="preserve"> </w:t>
      </w:r>
      <w:proofErr w:type="spellStart"/>
      <w:r w:rsidR="00091E17">
        <w:rPr>
          <w:rFonts w:ascii="Calibri" w:hAnsi="Calibri" w:cs="Calibri"/>
          <w:i/>
          <w:iCs/>
          <w:u w:val="single"/>
        </w:rPr>
        <w:t>Suab</w:t>
      </w:r>
      <w:proofErr w:type="spellEnd"/>
      <w:r w:rsidR="00091E17">
        <w:rPr>
          <w:rFonts w:ascii="Calibri" w:hAnsi="Calibri" w:cs="Calibri"/>
          <w:i/>
          <w:iCs/>
          <w:u w:val="single"/>
        </w:rPr>
        <w:t xml:space="preserve"> Academy</w:t>
      </w:r>
      <w:r>
        <w:rPr>
          <w:rFonts w:ascii="Calibri" w:hAnsi="Calibri" w:cs="Calibri"/>
          <w:i/>
          <w:iCs/>
          <w:u w:val="single"/>
        </w:rPr>
        <w:t xml:space="preserve"> </w:t>
      </w:r>
      <w:r>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00091E17">
        <w:rPr>
          <w:rFonts w:ascii="Arial" w:hAnsi="Arial" w:cs="Arial"/>
          <w:b/>
          <w:bCs/>
          <w:color w:val="000000"/>
          <w:sz w:val="23"/>
          <w:szCs w:val="23"/>
          <w:shd w:val="clear" w:color="auto" w:fill="FFFFFF"/>
        </w:rPr>
        <w:t xml:space="preserve"> </w:t>
      </w:r>
      <w:r>
        <w:rPr>
          <w:rFonts w:ascii="Calibri" w:hAnsi="Calibri" w:cs="Calibri"/>
          <w:i/>
          <w:iCs/>
          <w:color w:val="000000"/>
          <w:u w:val="single"/>
          <w:shd w:val="clear" w:color="auto" w:fill="FFFFFF"/>
        </w:rPr>
        <w:t>Zoom (Zoom</w:t>
      </w:r>
      <w:r w:rsidR="00091E17">
        <w:rPr>
          <w:rFonts w:ascii="Calibri" w:hAnsi="Calibri" w:cs="Calibri"/>
          <w:i/>
          <w:iCs/>
          <w:color w:val="000000"/>
          <w:u w:val="single"/>
          <w:shd w:val="clear" w:color="auto" w:fill="FFFFFF"/>
        </w:rPr>
        <w:t>)</w:t>
      </w:r>
    </w:p>
    <w:p w14:paraId="1EE05935" w14:textId="77777777" w:rsidR="000243B3" w:rsidRDefault="000243B3" w:rsidP="000243B3">
      <w:pPr>
        <w:spacing w:after="0"/>
        <w:jc w:val="both"/>
        <w:rPr>
          <w:rFonts w:ascii="Arial" w:hAnsi="Arial" w:cs="Arial"/>
          <w:sz w:val="19"/>
          <w:szCs w:val="19"/>
        </w:rPr>
      </w:pPr>
    </w:p>
    <w:p w14:paraId="1FCAFD07" w14:textId="39B7F64E" w:rsidR="000243B3" w:rsidRPr="00F11388" w:rsidRDefault="000243B3" w:rsidP="000243B3">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ins w:id="411" w:author="Fong RERHANG" w:date="2021-05-27T22:46:00Z">
        <w:r w:rsidR="00E53FCE">
          <w:rPr>
            <w:rFonts w:ascii="Arial" w:hAnsi="Arial" w:cs="Arial"/>
            <w:b/>
            <w:bCs/>
            <w:sz w:val="23"/>
            <w:szCs w:val="23"/>
          </w:rPr>
          <w:t>tswv</w:t>
        </w:r>
        <w:proofErr w:type="spellEnd"/>
        <w:r w:rsidR="00E53FCE">
          <w:rPr>
            <w:rFonts w:ascii="Arial" w:hAnsi="Arial" w:cs="Arial"/>
            <w:b/>
            <w:bCs/>
            <w:sz w:val="23"/>
            <w:szCs w:val="23"/>
          </w:rPr>
          <w:t xml:space="preserve"> </w:t>
        </w:r>
        <w:proofErr w:type="spellStart"/>
        <w:r w:rsidR="00E53FCE">
          <w:rPr>
            <w:rFonts w:ascii="Arial" w:hAnsi="Arial" w:cs="Arial"/>
            <w:b/>
            <w:bCs/>
            <w:sz w:val="23"/>
            <w:szCs w:val="23"/>
          </w:rPr>
          <w:t>cuab</w:t>
        </w:r>
        <w:proofErr w:type="spellEnd"/>
        <w:r w:rsidR="00E53FCE">
          <w:rPr>
            <w:rFonts w:ascii="Arial" w:hAnsi="Arial" w:cs="Arial"/>
            <w:b/>
            <w:bCs/>
            <w:sz w:val="23"/>
            <w:szCs w:val="23"/>
          </w:rPr>
          <w:t xml:space="preserve"> </w:t>
        </w:r>
      </w:ins>
      <w:del w:id="412" w:author="Fong RERHANG" w:date="2021-05-27T22:46:00Z">
        <w:r w:rsidDel="00E53FCE">
          <w:rPr>
            <w:rFonts w:ascii="Arial" w:hAnsi="Arial" w:cs="Arial"/>
            <w:b/>
            <w:bCs/>
            <w:sz w:val="23"/>
            <w:szCs w:val="23"/>
          </w:rPr>
          <w:delText>mej zeej</w:delText>
        </w:r>
      </w:del>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Pr>
          <w:rFonts w:ascii="Arial" w:hAnsi="Arial" w:cs="Arial"/>
          <w:b/>
          <w:bCs/>
          <w:sz w:val="23"/>
          <w:szCs w:val="23"/>
        </w:rPr>
        <w:t xml:space="preserve"> </w:t>
      </w:r>
      <w:proofErr w:type="spellStart"/>
      <w:r>
        <w:rPr>
          <w:rFonts w:ascii="Arial" w:hAnsi="Arial" w:cs="Arial"/>
          <w:b/>
          <w:bCs/>
          <w:sz w:val="23"/>
          <w:szCs w:val="23"/>
        </w:rPr>
        <w:t>tej</w:t>
      </w:r>
      <w:proofErr w:type="spellEnd"/>
      <w:r>
        <w:rPr>
          <w:rFonts w:ascii="Arial" w:hAnsi="Arial" w:cs="Arial"/>
          <w:b/>
          <w:bCs/>
          <w:sz w:val="23"/>
          <w:szCs w:val="23"/>
        </w:rPr>
        <w:t xml:space="preserve"> </w:t>
      </w:r>
      <w:proofErr w:type="spellStart"/>
      <w:r>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Pr>
          <w:rFonts w:ascii="Arial" w:hAnsi="Arial" w:cs="Arial"/>
          <w:b/>
          <w:bCs/>
          <w:sz w:val="23"/>
          <w:szCs w:val="23"/>
        </w:rPr>
        <w:t xml:space="preserve"> </w:t>
      </w:r>
      <w:proofErr w:type="spellStart"/>
      <w:r>
        <w:rPr>
          <w:rFonts w:ascii="Arial" w:hAnsi="Arial" w:cs="Arial"/>
          <w:b/>
          <w:bCs/>
          <w:sz w:val="23"/>
          <w:szCs w:val="23"/>
        </w:rPr>
        <w:t>ib</w:t>
      </w:r>
      <w:proofErr w:type="spellEnd"/>
      <w:r>
        <w:rPr>
          <w:rFonts w:ascii="Arial" w:hAnsi="Arial" w:cs="Arial"/>
          <w:b/>
          <w:bCs/>
          <w:sz w:val="23"/>
          <w:szCs w:val="23"/>
        </w:rPr>
        <w:t xml:space="preserve"> yam</w:t>
      </w:r>
      <w:r w:rsidRPr="00F11388">
        <w:rPr>
          <w:rFonts w:ascii="Arial" w:hAnsi="Arial" w:cs="Arial"/>
          <w:b/>
          <w:bCs/>
          <w:sz w:val="23"/>
          <w:szCs w:val="23"/>
        </w:rPr>
        <w:t>:</w:t>
      </w:r>
    </w:p>
    <w:p w14:paraId="4959C6EA" w14:textId="759C96E0" w:rsidR="000243B3" w:rsidRPr="00226DB2" w:rsidRDefault="000243B3" w:rsidP="000243B3">
      <w:pPr>
        <w:spacing w:after="0"/>
        <w:jc w:val="both"/>
        <w:rPr>
          <w:rFonts w:ascii="Arial" w:hAnsi="Arial" w:cs="Arial"/>
          <w:i/>
          <w:iCs/>
          <w:sz w:val="19"/>
          <w:szCs w:val="19"/>
          <w:u w:val="single"/>
        </w:rPr>
      </w:pPr>
      <w:r w:rsidRPr="00CC502C">
        <w:rPr>
          <w:noProof/>
        </w:rPr>
        <w:drawing>
          <wp:inline distT="0" distB="0" distL="0" distR="0" wp14:anchorId="25C40702" wp14:editId="6C4D8C40">
            <wp:extent cx="1524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Pr>
          <w:rFonts w:ascii="Arial" w:hAnsi="Arial" w:cs="Arial"/>
          <w:sz w:val="19"/>
          <w:szCs w:val="19"/>
        </w:rPr>
        <w:t>Tswj</w:t>
      </w:r>
      <w:proofErr w:type="spellEnd"/>
      <w:r>
        <w:rPr>
          <w:rFonts w:ascii="Arial" w:hAnsi="Arial" w:cs="Arial"/>
          <w:sz w:val="19"/>
          <w:szCs w:val="19"/>
        </w:rPr>
        <w:t xml:space="preserve"> </w:t>
      </w:r>
      <w:proofErr w:type="spellStart"/>
      <w:r>
        <w:rPr>
          <w:rFonts w:ascii="Arial" w:hAnsi="Arial" w:cs="Arial"/>
          <w:sz w:val="19"/>
          <w:szCs w:val="19"/>
        </w:rPr>
        <w:t>Hwm</w:t>
      </w:r>
      <w:proofErr w:type="spellEnd"/>
      <w:r w:rsidRPr="00226DB2">
        <w:rPr>
          <w:rFonts w:ascii="Arial" w:hAnsi="Arial" w:cs="Arial"/>
          <w:sz w:val="19"/>
          <w:szCs w:val="19"/>
        </w:rPr>
        <w:t xml:space="preserve">/Tus </w:t>
      </w:r>
      <w:proofErr w:type="spellStart"/>
      <w:ins w:id="413" w:author="Fong RERHANG" w:date="2021-05-27T22:46:00Z">
        <w:r w:rsidR="00E53FCE">
          <w:rPr>
            <w:rFonts w:ascii="Arial" w:hAnsi="Arial" w:cs="Arial"/>
            <w:sz w:val="19"/>
            <w:szCs w:val="19"/>
          </w:rPr>
          <w:t>N</w:t>
        </w:r>
      </w:ins>
      <w:del w:id="414" w:author="Fong RERHANG" w:date="2021-05-27T22:46:00Z">
        <w:r w:rsidRPr="00226DB2" w:rsidDel="00E53FCE">
          <w:rPr>
            <w:rFonts w:ascii="Arial" w:hAnsi="Arial" w:cs="Arial"/>
            <w:sz w:val="19"/>
            <w:szCs w:val="19"/>
          </w:rPr>
          <w:delText>n</w:delText>
        </w:r>
      </w:del>
      <w:r w:rsidRPr="00226DB2">
        <w:rPr>
          <w:rFonts w:ascii="Arial" w:hAnsi="Arial" w:cs="Arial"/>
          <w:sz w:val="19"/>
          <w:szCs w:val="19"/>
        </w:rPr>
        <w:t>eeg</w:t>
      </w:r>
      <w:proofErr w:type="spellEnd"/>
      <w:r w:rsidRPr="00226DB2">
        <w:rPr>
          <w:rFonts w:ascii="Arial" w:hAnsi="Arial" w:cs="Arial"/>
          <w:sz w:val="19"/>
          <w:szCs w:val="19"/>
        </w:rPr>
        <w:t xml:space="preserve"> </w:t>
      </w:r>
      <w:del w:id="415" w:author="Fong RERHANG" w:date="2021-05-27T22:46:00Z">
        <w:r w:rsidRPr="00226DB2" w:rsidDel="00E53FCE">
          <w:rPr>
            <w:rFonts w:ascii="Arial" w:hAnsi="Arial" w:cs="Arial"/>
            <w:sz w:val="19"/>
            <w:szCs w:val="19"/>
          </w:rPr>
          <w:delText>t</w:delText>
        </w:r>
      </w:del>
      <w:proofErr w:type="spellStart"/>
      <w:ins w:id="416" w:author="Fong RERHANG" w:date="2021-05-27T22:46:00Z">
        <w:r w:rsidR="00E53FCE">
          <w:rPr>
            <w:rFonts w:ascii="Arial" w:hAnsi="Arial" w:cs="Arial"/>
            <w:sz w:val="19"/>
            <w:szCs w:val="19"/>
          </w:rPr>
          <w:t>T</w:t>
        </w:r>
      </w:ins>
      <w:r w:rsidRPr="00226DB2">
        <w:rPr>
          <w:rFonts w:ascii="Arial" w:hAnsi="Arial" w:cs="Arial"/>
          <w:sz w:val="19"/>
          <w:szCs w:val="19"/>
        </w:rPr>
        <w:t>sim</w:t>
      </w:r>
      <w:proofErr w:type="spellEnd"/>
      <w:r w:rsidRPr="00226DB2">
        <w:rPr>
          <w:rFonts w:ascii="Arial" w:hAnsi="Arial" w:cs="Arial"/>
          <w:sz w:val="19"/>
          <w:szCs w:val="19"/>
        </w:rPr>
        <w:t xml:space="preserve"> </w:t>
      </w:r>
      <w:del w:id="417" w:author="Fong RERHANG" w:date="2021-05-27T22:46:00Z">
        <w:r w:rsidRPr="00226DB2" w:rsidDel="00E53FCE">
          <w:rPr>
            <w:rFonts w:ascii="Arial" w:hAnsi="Arial" w:cs="Arial"/>
            <w:sz w:val="19"/>
            <w:szCs w:val="19"/>
          </w:rPr>
          <w:delText>q</w:delText>
        </w:r>
      </w:del>
      <w:proofErr w:type="spellStart"/>
      <w:ins w:id="418" w:author="Fong RERHANG" w:date="2021-05-27T22:47:00Z">
        <w:r w:rsidR="00E53FCE">
          <w:rPr>
            <w:rFonts w:ascii="Arial" w:hAnsi="Arial" w:cs="Arial"/>
            <w:sz w:val="19"/>
            <w:szCs w:val="19"/>
          </w:rPr>
          <w:t>Q</w:t>
        </w:r>
      </w:ins>
      <w:r w:rsidRPr="00226DB2">
        <w:rPr>
          <w:rFonts w:ascii="Arial" w:hAnsi="Arial" w:cs="Arial"/>
          <w:sz w:val="19"/>
          <w:szCs w:val="19"/>
        </w:rPr>
        <w:t>auv</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760A59C0" wp14:editId="0622072D">
            <wp:extent cx="147320" cy="115570"/>
            <wp:effectExtent l="0" t="0" r="508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w:t>
      </w:r>
    </w:p>
    <w:p w14:paraId="1430E2E4" w14:textId="77777777" w:rsidR="000243B3" w:rsidRPr="00226DB2" w:rsidRDefault="000243B3" w:rsidP="000243B3">
      <w:pPr>
        <w:spacing w:after="0"/>
        <w:jc w:val="both"/>
        <w:rPr>
          <w:rFonts w:ascii="Arial" w:hAnsi="Arial" w:cs="Arial"/>
          <w:sz w:val="19"/>
          <w:szCs w:val="19"/>
        </w:rPr>
      </w:pPr>
      <w:r w:rsidRPr="00CC502C">
        <w:rPr>
          <w:noProof/>
        </w:rPr>
        <w:drawing>
          <wp:inline distT="0" distB="0" distL="0" distR="0" wp14:anchorId="6279F687" wp14:editId="7BF3872F">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489616BA" wp14:editId="40F2B2C4">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327CFD2D" w14:textId="4CCCFB2D" w:rsidR="000243B3" w:rsidRPr="00927E3E" w:rsidRDefault="000243B3" w:rsidP="000243B3">
      <w:pPr>
        <w:spacing w:after="0"/>
        <w:jc w:val="both"/>
        <w:rPr>
          <w:rFonts w:ascii="Arial" w:hAnsi="Arial" w:cs="Arial"/>
          <w:i/>
          <w:iCs/>
          <w:sz w:val="19"/>
          <w:szCs w:val="19"/>
          <w:u w:val="single"/>
        </w:rPr>
      </w:pPr>
      <w:r w:rsidRPr="00CC502C">
        <w:rPr>
          <w:noProof/>
        </w:rPr>
        <w:drawing>
          <wp:inline distT="0" distB="0" distL="0" distR="0" wp14:anchorId="39C0D0D6" wp14:editId="35186E18">
            <wp:extent cx="1524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ins w:id="419" w:author="Fong RERHANG" w:date="2021-05-27T22:47:00Z">
        <w:r w:rsidR="00E53FCE">
          <w:rPr>
            <w:rFonts w:ascii="Arial" w:hAnsi="Arial" w:cs="Arial"/>
            <w:sz w:val="19"/>
            <w:szCs w:val="19"/>
          </w:rPr>
          <w:t>N</w:t>
        </w:r>
      </w:ins>
      <w:del w:id="420" w:author="Fong RERHANG" w:date="2021-05-27T22:47:00Z">
        <w:r w:rsidDel="00E53FCE">
          <w:rPr>
            <w:rFonts w:ascii="Arial" w:hAnsi="Arial" w:cs="Arial"/>
            <w:sz w:val="19"/>
            <w:szCs w:val="19"/>
          </w:rPr>
          <w:delText>n</w:delText>
        </w:r>
      </w:del>
      <w:r>
        <w:rPr>
          <w:rFonts w:ascii="Arial" w:hAnsi="Arial" w:cs="Arial"/>
          <w:sz w:val="19"/>
          <w:szCs w:val="19"/>
        </w:rPr>
        <w:t>tawv</w:t>
      </w:r>
      <w:proofErr w:type="spellEnd"/>
      <w:r>
        <w:rPr>
          <w:rFonts w:ascii="Arial" w:hAnsi="Arial" w:cs="Arial"/>
          <w:sz w:val="19"/>
          <w:szCs w:val="19"/>
        </w:rPr>
        <w:t xml:space="preserve"> </w:t>
      </w:r>
      <w:del w:id="421" w:author="Fong RERHANG" w:date="2021-05-27T22:47:00Z">
        <w:r w:rsidDel="00E53FCE">
          <w:rPr>
            <w:rFonts w:ascii="Arial" w:hAnsi="Arial" w:cs="Arial"/>
            <w:sz w:val="19"/>
            <w:szCs w:val="19"/>
          </w:rPr>
          <w:delText>i</w:delText>
        </w:r>
      </w:del>
      <w:proofErr w:type="spellStart"/>
      <w:ins w:id="422" w:author="Fong RERHANG" w:date="2021-05-27T22:47:00Z">
        <w:r w:rsidR="00E53FCE">
          <w:rPr>
            <w:rFonts w:ascii="Arial" w:hAnsi="Arial" w:cs="Arial"/>
            <w:sz w:val="19"/>
            <w:szCs w:val="19"/>
          </w:rPr>
          <w:t>I</w:t>
        </w:r>
      </w:ins>
      <w:r>
        <w:rPr>
          <w:rFonts w:ascii="Arial" w:hAnsi="Arial" w:cs="Arial"/>
          <w:sz w:val="19"/>
          <w:szCs w:val="19"/>
        </w:rPr>
        <w:t>b</w:t>
      </w:r>
      <w:proofErr w:type="spellEnd"/>
      <w:r>
        <w:rPr>
          <w:rFonts w:ascii="Arial" w:hAnsi="Arial" w:cs="Arial"/>
          <w:sz w:val="19"/>
          <w:szCs w:val="19"/>
        </w:rPr>
        <w:t xml:space="preserve"> </w:t>
      </w:r>
      <w:del w:id="423" w:author="Fong RERHANG" w:date="2021-05-27T22:47:00Z">
        <w:r w:rsidDel="00E53FCE">
          <w:rPr>
            <w:rFonts w:ascii="Arial" w:hAnsi="Arial" w:cs="Arial"/>
            <w:sz w:val="19"/>
            <w:szCs w:val="19"/>
          </w:rPr>
          <w:delText>t</w:delText>
        </w:r>
      </w:del>
      <w:proofErr w:type="spellStart"/>
      <w:ins w:id="424" w:author="Fong RERHANG" w:date="2021-05-27T22:47:00Z">
        <w:r w:rsidR="00E53FCE">
          <w:rPr>
            <w:rFonts w:ascii="Arial" w:hAnsi="Arial" w:cs="Arial"/>
            <w:sz w:val="19"/>
            <w:szCs w:val="19"/>
          </w:rPr>
          <w:t>T</w:t>
        </w:r>
      </w:ins>
      <w:r>
        <w:rPr>
          <w:rFonts w:ascii="Arial" w:hAnsi="Arial" w:cs="Arial"/>
          <w:sz w:val="19"/>
          <w:szCs w:val="19"/>
        </w:rPr>
        <w:t>xwm</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5446C15" wp14:editId="2CF3218B">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0009719B" w14:textId="42F397BC" w:rsidR="000243B3" w:rsidRPr="00AD5467" w:rsidRDefault="005A2745" w:rsidP="000243B3">
      <w:pPr>
        <w:spacing w:after="0"/>
        <w:jc w:val="both"/>
        <w:rPr>
          <w:rFonts w:ascii="Arial" w:hAnsi="Arial" w:cs="Arial"/>
          <w:sz w:val="19"/>
          <w:szCs w:val="19"/>
        </w:rPr>
      </w:pPr>
      <w:r>
        <w:pict w14:anchorId="5E11FD15">
          <v:shape id="Picture 63" o:spid="_x0000_i1032" type="#_x0000_t75" style="width:12.9pt;height:9.15pt;visibility:visible;mso-wrap-style:square">
            <v:imagedata r:id="rId13" o:title=""/>
          </v:shape>
        </w:pict>
      </w:r>
      <w:r w:rsidR="000243B3" w:rsidRPr="00AD5467">
        <w:rPr>
          <w:rFonts w:ascii="Arial" w:hAnsi="Arial" w:cs="Arial"/>
          <w:sz w:val="19"/>
          <w:szCs w:val="19"/>
        </w:rPr>
        <w:t xml:space="preserve">Tub </w:t>
      </w:r>
      <w:proofErr w:type="spellStart"/>
      <w:ins w:id="425" w:author="Fong RERHANG" w:date="2021-05-27T22:47:00Z">
        <w:r w:rsidR="00E53FCE">
          <w:rPr>
            <w:rFonts w:ascii="Arial" w:hAnsi="Arial" w:cs="Arial"/>
            <w:sz w:val="19"/>
            <w:szCs w:val="19"/>
          </w:rPr>
          <w:t>N</w:t>
        </w:r>
      </w:ins>
      <w:del w:id="426" w:author="Fong RERHANG" w:date="2021-05-27T22:47:00Z">
        <w:r w:rsidR="000243B3" w:rsidRPr="00AD5467" w:rsidDel="00E53FCE">
          <w:rPr>
            <w:rFonts w:ascii="Arial" w:hAnsi="Arial" w:cs="Arial"/>
            <w:sz w:val="19"/>
            <w:szCs w:val="19"/>
          </w:rPr>
          <w:delText>n</w:delText>
        </w:r>
      </w:del>
      <w:r w:rsidR="000243B3" w:rsidRPr="00AD5467">
        <w:rPr>
          <w:rFonts w:ascii="Arial" w:hAnsi="Arial" w:cs="Arial"/>
          <w:sz w:val="19"/>
          <w:szCs w:val="19"/>
        </w:rPr>
        <w:t>txhais</w:t>
      </w:r>
      <w:proofErr w:type="spellEnd"/>
      <w:r w:rsidR="000243B3" w:rsidRPr="00AD5467">
        <w:rPr>
          <w:rFonts w:ascii="Arial" w:hAnsi="Arial" w:cs="Arial"/>
          <w:sz w:val="19"/>
          <w:szCs w:val="19"/>
        </w:rPr>
        <w:t xml:space="preserve"> </w:t>
      </w:r>
      <w:proofErr w:type="spellStart"/>
      <w:ins w:id="427" w:author="Fong RERHANG" w:date="2021-05-27T22:47:00Z">
        <w:r w:rsidR="00E53FCE">
          <w:rPr>
            <w:rFonts w:ascii="Arial" w:hAnsi="Arial" w:cs="Arial"/>
            <w:sz w:val="19"/>
            <w:szCs w:val="19"/>
          </w:rPr>
          <w:t>K</w:t>
        </w:r>
      </w:ins>
      <w:del w:id="428" w:author="Fong RERHANG" w:date="2021-05-27T22:47:00Z">
        <w:r w:rsidR="000243B3" w:rsidRPr="00AD5467" w:rsidDel="00E53FCE">
          <w:rPr>
            <w:rFonts w:ascii="Arial" w:hAnsi="Arial" w:cs="Arial"/>
            <w:sz w:val="19"/>
            <w:szCs w:val="19"/>
          </w:rPr>
          <w:delText>k</w:delText>
        </w:r>
      </w:del>
      <w:r w:rsidR="000243B3" w:rsidRPr="00AD5467">
        <w:rPr>
          <w:rFonts w:ascii="Arial" w:hAnsi="Arial" w:cs="Arial"/>
          <w:sz w:val="19"/>
          <w:szCs w:val="19"/>
        </w:rPr>
        <w:t>awm</w:t>
      </w:r>
      <w:proofErr w:type="spellEnd"/>
      <w:r w:rsidR="000243B3" w:rsidRPr="00AD5467">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0243B3" w:rsidRPr="001F433B">
        <w:rPr>
          <w:noProof/>
        </w:rPr>
        <w:drawing>
          <wp:inline distT="0" distB="0" distL="0" distR="0" wp14:anchorId="6C26BEC9" wp14:editId="25720DFF">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i/>
          <w:iCs/>
          <w:sz w:val="19"/>
          <w:szCs w:val="19"/>
          <w:u w:val="single"/>
        </w:rPr>
        <w:t>______________________</w:t>
      </w:r>
      <w:r w:rsidR="000243B3" w:rsidRPr="00AD5467">
        <w:rPr>
          <w:rFonts w:ascii="Arial" w:hAnsi="Arial" w:cs="Arial"/>
          <w:sz w:val="19"/>
          <w:szCs w:val="19"/>
        </w:rPr>
        <w:t xml:space="preserve"> </w:t>
      </w:r>
    </w:p>
    <w:p w14:paraId="0557FB03" w14:textId="1DC466A3" w:rsidR="000243B3" w:rsidRPr="00927E3E" w:rsidRDefault="000243B3" w:rsidP="000243B3">
      <w:pPr>
        <w:spacing w:after="0"/>
        <w:jc w:val="both"/>
        <w:rPr>
          <w:rFonts w:ascii="Arial" w:hAnsi="Arial" w:cs="Arial"/>
          <w:sz w:val="19"/>
          <w:szCs w:val="19"/>
        </w:rPr>
      </w:pPr>
      <w:r>
        <w:rPr>
          <w:noProof/>
        </w:rPr>
        <w:drawing>
          <wp:inline distT="0" distB="0" distL="0" distR="0" wp14:anchorId="238FB58C" wp14:editId="5B348164">
            <wp:extent cx="149860" cy="120015"/>
            <wp:effectExtent l="0" t="0" r="254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ins w:id="429" w:author="Fong RERHANG" w:date="2021-05-27T22:48:00Z">
        <w:r w:rsidR="00E53FCE">
          <w:rPr>
            <w:rFonts w:ascii="Arial" w:hAnsi="Arial" w:cs="Arial"/>
            <w:sz w:val="19"/>
            <w:szCs w:val="19"/>
          </w:rPr>
          <w:t>T</w:t>
        </w:r>
      </w:ins>
      <w:del w:id="430" w:author="Fong RERHANG" w:date="2021-05-27T22:48:00Z">
        <w:r w:rsidRPr="00927E3E" w:rsidDel="00E53FCE">
          <w:rPr>
            <w:rFonts w:ascii="Arial" w:hAnsi="Arial" w:cs="Arial"/>
            <w:sz w:val="19"/>
            <w:szCs w:val="19"/>
          </w:rPr>
          <w:delText>t</w:delText>
        </w:r>
      </w:del>
      <w:r w:rsidRPr="00927E3E">
        <w:rPr>
          <w:rFonts w:ascii="Arial" w:hAnsi="Arial" w:cs="Arial"/>
          <w:sz w:val="19"/>
          <w:szCs w:val="19"/>
        </w:rPr>
        <w:t>shuaj</w:t>
      </w:r>
      <w:proofErr w:type="spellEnd"/>
      <w:r w:rsidRPr="00927E3E">
        <w:rPr>
          <w:rFonts w:ascii="Arial" w:hAnsi="Arial" w:cs="Arial"/>
          <w:sz w:val="19"/>
          <w:szCs w:val="19"/>
        </w:rPr>
        <w:t xml:space="preserve"> </w:t>
      </w:r>
      <w:del w:id="431" w:author="Fong RERHANG" w:date="2021-05-27T22:48:00Z">
        <w:r w:rsidRPr="00927E3E" w:rsidDel="00E53FCE">
          <w:rPr>
            <w:rFonts w:ascii="Arial" w:hAnsi="Arial" w:cs="Arial"/>
            <w:sz w:val="19"/>
            <w:szCs w:val="19"/>
          </w:rPr>
          <w:delText>s</w:delText>
        </w:r>
      </w:del>
      <w:ins w:id="432" w:author="Fong RERHANG" w:date="2021-05-27T22:48:00Z">
        <w:r w:rsidR="00E53FCE">
          <w:rPr>
            <w:rFonts w:ascii="Arial" w:hAnsi="Arial" w:cs="Arial"/>
            <w:sz w:val="19"/>
            <w:szCs w:val="19"/>
          </w:rPr>
          <w:t>S</w:t>
        </w:r>
      </w:ins>
      <w:r w:rsidRPr="00927E3E">
        <w:rPr>
          <w:rFonts w:ascii="Arial" w:hAnsi="Arial" w:cs="Arial"/>
          <w:sz w:val="19"/>
          <w:szCs w:val="19"/>
        </w:rPr>
        <w:t xml:space="preserve">ab </w:t>
      </w:r>
      <w:del w:id="433" w:author="Fong RERHANG" w:date="2021-05-27T22:48:00Z">
        <w:r w:rsidRPr="00927E3E" w:rsidDel="00E53FCE">
          <w:rPr>
            <w:rFonts w:ascii="Arial" w:hAnsi="Arial" w:cs="Arial"/>
            <w:sz w:val="19"/>
            <w:szCs w:val="19"/>
          </w:rPr>
          <w:delText>l</w:delText>
        </w:r>
      </w:del>
      <w:proofErr w:type="spellStart"/>
      <w:ins w:id="434" w:author="Fong RERHANG" w:date="2021-05-27T22:48:00Z">
        <w:r w:rsidR="00E53FCE">
          <w:rPr>
            <w:rFonts w:ascii="Arial" w:hAnsi="Arial" w:cs="Arial"/>
            <w:sz w:val="19"/>
            <w:szCs w:val="19"/>
          </w:rPr>
          <w:t>L</w:t>
        </w:r>
      </w:ins>
      <w:r w:rsidRPr="00927E3E">
        <w:rPr>
          <w:rFonts w:ascii="Arial" w:hAnsi="Arial" w:cs="Arial"/>
          <w:sz w:val="19"/>
          <w:szCs w:val="19"/>
        </w:rPr>
        <w:t>aj</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854C8C0" wp14:editId="37A6250C">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1B45624F" w14:textId="39E42453" w:rsidR="000243B3" w:rsidRPr="00AD5467" w:rsidRDefault="005A2745" w:rsidP="000243B3">
      <w:pPr>
        <w:spacing w:after="0"/>
        <w:jc w:val="both"/>
        <w:rPr>
          <w:rFonts w:ascii="Arial" w:hAnsi="Arial" w:cs="Arial"/>
          <w:sz w:val="19"/>
          <w:szCs w:val="19"/>
        </w:rPr>
      </w:pPr>
      <w:r>
        <w:pict w14:anchorId="5BD98022">
          <v:shape id="Picture 69" o:spid="_x0000_i1033" type="#_x0000_t75" style="width:12.35pt;height:9.15pt;visibility:visible;mso-wrap-style:square">
            <v:imagedata r:id="rId14" o:title=""/>
          </v:shape>
        </w:pict>
      </w:r>
      <w:r w:rsidR="000243B3" w:rsidRPr="00AD5467">
        <w:rPr>
          <w:rFonts w:ascii="Arial" w:hAnsi="Arial" w:cs="Arial"/>
          <w:sz w:val="19"/>
          <w:szCs w:val="19"/>
        </w:rPr>
        <w:t xml:space="preserve">Tus </w:t>
      </w:r>
      <w:proofErr w:type="spellStart"/>
      <w:r w:rsidR="000243B3" w:rsidRPr="00AD5467">
        <w:rPr>
          <w:rFonts w:ascii="Arial" w:hAnsi="Arial" w:cs="Arial"/>
          <w:sz w:val="19"/>
          <w:szCs w:val="19"/>
        </w:rPr>
        <w:t>Kws</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Tshaj</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Lij</w:t>
      </w:r>
      <w:proofErr w:type="spellEnd"/>
      <w:r w:rsidR="000243B3" w:rsidRPr="00AD5467">
        <w:rPr>
          <w:rFonts w:ascii="Arial" w:hAnsi="Arial" w:cs="Arial"/>
          <w:sz w:val="19"/>
          <w:szCs w:val="19"/>
        </w:rPr>
        <w:t xml:space="preserve"> </w:t>
      </w:r>
      <w:r w:rsidR="000F2828">
        <w:rPr>
          <w:rFonts w:ascii="Arial" w:hAnsi="Arial" w:cs="Arial"/>
          <w:i/>
          <w:iCs/>
          <w:sz w:val="16"/>
          <w:szCs w:val="16"/>
          <w:u w:val="single"/>
        </w:rPr>
        <w:t xml:space="preserve">Tus </w:t>
      </w:r>
      <w:proofErr w:type="spellStart"/>
      <w:r w:rsidR="000F2828">
        <w:rPr>
          <w:rFonts w:ascii="Arial" w:hAnsi="Arial" w:cs="Arial"/>
          <w:i/>
          <w:iCs/>
          <w:sz w:val="16"/>
          <w:szCs w:val="16"/>
          <w:u w:val="single"/>
        </w:rPr>
        <w:t>Txhais</w:t>
      </w:r>
      <w:proofErr w:type="spellEnd"/>
      <w:r w:rsidR="000F2828">
        <w:rPr>
          <w:rFonts w:ascii="Arial" w:hAnsi="Arial" w:cs="Arial"/>
          <w:i/>
          <w:iCs/>
          <w:sz w:val="16"/>
          <w:szCs w:val="16"/>
          <w:u w:val="single"/>
        </w:rPr>
        <w:t xml:space="preserve"> </w:t>
      </w:r>
      <w:proofErr w:type="spellStart"/>
      <w:r w:rsidR="000F2828">
        <w:rPr>
          <w:rFonts w:ascii="Arial" w:hAnsi="Arial" w:cs="Arial"/>
          <w:i/>
          <w:iCs/>
          <w:sz w:val="16"/>
          <w:szCs w:val="16"/>
          <w:u w:val="single"/>
        </w:rPr>
        <w:t>Lus</w:t>
      </w:r>
      <w:proofErr w:type="spellEnd"/>
      <w:r w:rsidR="000F2828">
        <w:rPr>
          <w:rFonts w:ascii="Arial" w:hAnsi="Arial" w:cs="Arial"/>
          <w:i/>
          <w:iCs/>
          <w:sz w:val="16"/>
          <w:szCs w:val="16"/>
          <w:u w:val="single"/>
        </w:rPr>
        <w:t xml:space="preserve"> (</w:t>
      </w:r>
      <w:proofErr w:type="spellStart"/>
      <w:ins w:id="435" w:author="Fong RERHANG" w:date="2021-05-27T22:48:00Z">
        <w:r w:rsidR="00E53FCE">
          <w:rPr>
            <w:rFonts w:ascii="Arial" w:hAnsi="Arial" w:cs="Arial"/>
            <w:i/>
            <w:iCs/>
            <w:sz w:val="16"/>
            <w:szCs w:val="16"/>
            <w:u w:val="single"/>
          </w:rPr>
          <w:t>Lus</w:t>
        </w:r>
        <w:proofErr w:type="spellEnd"/>
        <w:r w:rsidR="00E53FCE">
          <w:rPr>
            <w:rFonts w:ascii="Arial" w:hAnsi="Arial" w:cs="Arial"/>
            <w:i/>
            <w:iCs/>
            <w:sz w:val="16"/>
            <w:szCs w:val="16"/>
            <w:u w:val="single"/>
          </w:rPr>
          <w:t xml:space="preserve"> </w:t>
        </w:r>
      </w:ins>
      <w:proofErr w:type="spellStart"/>
      <w:r w:rsidR="000F2828">
        <w:rPr>
          <w:rFonts w:ascii="Arial" w:hAnsi="Arial" w:cs="Arial"/>
          <w:i/>
          <w:iCs/>
          <w:sz w:val="16"/>
          <w:szCs w:val="16"/>
          <w:u w:val="single"/>
        </w:rPr>
        <w:t>Hmoob</w:t>
      </w:r>
      <w:proofErr w:type="spellEnd"/>
      <w:r w:rsidR="000F2828">
        <w:rPr>
          <w:rFonts w:ascii="Arial" w:hAnsi="Arial" w:cs="Arial"/>
          <w:i/>
          <w:iCs/>
          <w:sz w:val="16"/>
          <w:szCs w:val="16"/>
          <w:u w:val="single"/>
        </w:rPr>
        <w:t>)</w:t>
      </w:r>
      <w:r w:rsidR="000243B3">
        <w:rPr>
          <w:rFonts w:ascii="Arial" w:hAnsi="Arial" w:cs="Arial"/>
          <w:sz w:val="19"/>
          <w:szCs w:val="19"/>
        </w:rPr>
        <w:t xml:space="preserve"> </w:t>
      </w:r>
      <w:r w:rsidR="000F2828">
        <w:rPr>
          <w:rFonts w:ascii="Arial" w:hAnsi="Arial" w:cs="Arial"/>
          <w:sz w:val="19"/>
          <w:szCs w:val="19"/>
        </w:rPr>
        <w:t xml:space="preserve">                          </w:t>
      </w:r>
      <w:r w:rsidR="000243B3">
        <w:rPr>
          <w:rFonts w:ascii="Arial" w:hAnsi="Arial" w:cs="Arial"/>
          <w:sz w:val="19"/>
          <w:szCs w:val="19"/>
        </w:rPr>
        <w:t xml:space="preserve"> </w:t>
      </w:r>
      <w:r w:rsidR="000243B3" w:rsidRPr="001F433B">
        <w:rPr>
          <w:noProof/>
        </w:rPr>
        <w:drawing>
          <wp:inline distT="0" distB="0" distL="0" distR="0" wp14:anchorId="7BE81925" wp14:editId="12198DD7">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sz w:val="19"/>
          <w:szCs w:val="19"/>
        </w:rPr>
        <w:t xml:space="preserve"> </w:t>
      </w:r>
      <w:r w:rsidR="000243B3" w:rsidRPr="00AD5467">
        <w:rPr>
          <w:rFonts w:ascii="Arial" w:hAnsi="Arial" w:cs="Arial"/>
          <w:i/>
          <w:iCs/>
          <w:sz w:val="19"/>
          <w:szCs w:val="19"/>
          <w:u w:val="single"/>
        </w:rPr>
        <w:t>_______________________</w:t>
      </w:r>
      <w:r w:rsidR="000243B3" w:rsidRPr="00AD5467">
        <w:rPr>
          <w:rFonts w:ascii="Arial" w:hAnsi="Arial" w:cs="Arial"/>
          <w:sz w:val="19"/>
          <w:szCs w:val="19"/>
        </w:rPr>
        <w:t xml:space="preserve">                               </w:t>
      </w:r>
    </w:p>
    <w:p w14:paraId="4FD92504" w14:textId="77777777" w:rsidR="000243B3" w:rsidRDefault="000243B3" w:rsidP="000243B3">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Pr>
          <w:rFonts w:ascii="Arial" w:hAnsi="Arial" w:cs="Arial"/>
          <w:sz w:val="19"/>
          <w:szCs w:val="19"/>
        </w:rPr>
        <w:t>lus</w:t>
      </w:r>
      <w:proofErr w:type="spellEnd"/>
      <w:r>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sij</w:t>
      </w:r>
      <w:proofErr w:type="spellEnd"/>
      <w:r>
        <w:rPr>
          <w:rFonts w:ascii="Arial" w:hAnsi="Arial" w:cs="Arial"/>
          <w:sz w:val="19"/>
          <w:szCs w:val="19"/>
        </w:rPr>
        <w:t xml:space="preserve"> </w:t>
      </w:r>
      <w:proofErr w:type="spellStart"/>
      <w:r>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86DFA8B" w14:textId="77777777" w:rsidR="000243B3" w:rsidRDefault="000243B3" w:rsidP="000243B3">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0E319C83" w14:textId="5DF588A2" w:rsidR="000243B3" w:rsidRDefault="000243B3" w:rsidP="000243B3">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813C48">
        <w:rPr>
          <w:rFonts w:ascii="Arial" w:hAnsi="Arial" w:cs="Arial"/>
          <w:b/>
          <w:bCs/>
          <w:sz w:val="22"/>
          <w:szCs w:val="22"/>
        </w:rPr>
        <w:t xml:space="preserve">                     </w:t>
      </w:r>
      <w:r w:rsidRPr="00DC085C">
        <w:rPr>
          <w:rFonts w:ascii="Arial" w:hAnsi="Arial" w:cs="Arial"/>
          <w:b/>
          <w:bCs/>
          <w:sz w:val="22"/>
          <w:szCs w:val="22"/>
        </w:rPr>
        <w:t xml:space="preserve"> </w:t>
      </w:r>
      <w:r>
        <w:rPr>
          <w:rFonts w:ascii="Arial" w:hAnsi="Arial" w:cs="Arial"/>
          <w:b/>
          <w:bCs/>
          <w:sz w:val="22"/>
          <w:szCs w:val="22"/>
        </w:rPr>
        <w:t xml:space="preserve"> </w:t>
      </w:r>
      <w:proofErr w:type="spellStart"/>
      <w:ins w:id="436" w:author="Fong RERHANG" w:date="2021-05-27T22:51:00Z">
        <w:r w:rsidR="00E53FCE">
          <w:rPr>
            <w:rFonts w:ascii="Arial" w:hAnsi="Arial" w:cs="Arial"/>
            <w:b/>
            <w:bCs/>
            <w:sz w:val="22"/>
            <w:szCs w:val="22"/>
          </w:rPr>
          <w:t>Npe</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Qib</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Hauj</w:t>
        </w:r>
        <w:proofErr w:type="spellEnd"/>
        <w:r w:rsidR="00E53FCE">
          <w:rPr>
            <w:rFonts w:ascii="Arial" w:hAnsi="Arial" w:cs="Arial"/>
            <w:b/>
            <w:bCs/>
            <w:sz w:val="22"/>
            <w:szCs w:val="22"/>
          </w:rPr>
          <w:t xml:space="preserve"> </w:t>
        </w:r>
        <w:proofErr w:type="spellStart"/>
        <w:r w:rsidR="00E53FCE">
          <w:rPr>
            <w:rFonts w:ascii="Arial" w:hAnsi="Arial" w:cs="Arial"/>
            <w:b/>
            <w:bCs/>
            <w:sz w:val="22"/>
            <w:szCs w:val="22"/>
          </w:rPr>
          <w:t>Lwm</w:t>
        </w:r>
      </w:ins>
      <w:proofErr w:type="spellEnd"/>
      <w:del w:id="437" w:author="Fong RERHANG" w:date="2021-05-27T22:51:00Z">
        <w:r w:rsidDel="00E53FCE">
          <w:rPr>
            <w:rFonts w:ascii="Arial" w:hAnsi="Arial" w:cs="Arial"/>
            <w:b/>
            <w:bCs/>
            <w:sz w:val="19"/>
            <w:szCs w:val="19"/>
          </w:rPr>
          <w:delText>Lub Npe Rooj Sib Tham</w:delText>
        </w:r>
      </w:del>
      <w:r w:rsidRPr="006E6F10">
        <w:rPr>
          <w:rFonts w:ascii="Arial" w:hAnsi="Arial" w:cs="Arial"/>
          <w:b/>
          <w:bCs/>
          <w:sz w:val="19"/>
          <w:szCs w:val="19"/>
        </w:rPr>
        <w:t>:</w:t>
      </w:r>
      <w:r w:rsidRPr="006E6F10">
        <w:rPr>
          <w:rFonts w:ascii="Arial" w:hAnsi="Arial" w:cs="Arial"/>
          <w:i/>
          <w:iCs/>
          <w:sz w:val="19"/>
          <w:szCs w:val="19"/>
          <w:u w:val="single"/>
        </w:rPr>
        <w:t xml:space="preserve"> </w:t>
      </w:r>
      <w:ins w:id="438" w:author="Fong RERHANG" w:date="2021-05-27T22:52:00Z">
        <w:r w:rsidR="00E53FCE">
          <w:rPr>
            <w:rFonts w:ascii="Arial" w:hAnsi="Arial" w:cs="Arial"/>
            <w:i/>
            <w:iCs/>
            <w:sz w:val="19"/>
            <w:szCs w:val="19"/>
            <w:u w:val="single"/>
          </w:rPr>
          <w:t xml:space="preserve">Tus </w:t>
        </w:r>
        <w:proofErr w:type="spellStart"/>
        <w:r w:rsidR="00E53FCE">
          <w:rPr>
            <w:rFonts w:ascii="Arial" w:hAnsi="Arial" w:cs="Arial"/>
            <w:i/>
            <w:iCs/>
            <w:sz w:val="19"/>
            <w:szCs w:val="19"/>
            <w:u w:val="single"/>
          </w:rPr>
          <w:t>Kws</w:t>
        </w:r>
        <w:proofErr w:type="spellEnd"/>
        <w:r w:rsidR="00E53FCE">
          <w:rPr>
            <w:rFonts w:ascii="Arial" w:hAnsi="Arial" w:cs="Arial"/>
            <w:i/>
            <w:iCs/>
            <w:sz w:val="19"/>
            <w:szCs w:val="19"/>
            <w:u w:val="single"/>
          </w:rPr>
          <w:t xml:space="preserve"> </w:t>
        </w:r>
        <w:proofErr w:type="spellStart"/>
        <w:r w:rsidR="00E53FCE">
          <w:rPr>
            <w:rFonts w:ascii="Arial" w:hAnsi="Arial" w:cs="Arial"/>
            <w:i/>
            <w:iCs/>
            <w:sz w:val="19"/>
            <w:szCs w:val="19"/>
            <w:u w:val="single"/>
          </w:rPr>
          <w:t>Tshaj</w:t>
        </w:r>
        <w:proofErr w:type="spellEnd"/>
        <w:r w:rsidR="00E53FCE">
          <w:rPr>
            <w:rFonts w:ascii="Arial" w:hAnsi="Arial" w:cs="Arial"/>
            <w:i/>
            <w:iCs/>
            <w:sz w:val="19"/>
            <w:szCs w:val="19"/>
            <w:u w:val="single"/>
          </w:rPr>
          <w:t xml:space="preserve"> </w:t>
        </w:r>
        <w:proofErr w:type="spellStart"/>
        <w:r w:rsidR="00E53FCE">
          <w:rPr>
            <w:rFonts w:ascii="Arial" w:hAnsi="Arial" w:cs="Arial"/>
            <w:i/>
            <w:iCs/>
            <w:sz w:val="19"/>
            <w:szCs w:val="19"/>
            <w:u w:val="single"/>
          </w:rPr>
          <w:t>Lij</w:t>
        </w:r>
        <w:proofErr w:type="spellEnd"/>
        <w:r w:rsidR="00E53FCE">
          <w:rPr>
            <w:rFonts w:ascii="Arial" w:hAnsi="Arial" w:cs="Arial"/>
            <w:i/>
            <w:iCs/>
            <w:sz w:val="19"/>
            <w:szCs w:val="19"/>
            <w:u w:val="single"/>
          </w:rPr>
          <w:t xml:space="preserve"> </w:t>
        </w:r>
      </w:ins>
      <w:r w:rsidRPr="006E6F10">
        <w:rPr>
          <w:rFonts w:ascii="Arial" w:hAnsi="Arial" w:cs="Arial"/>
          <w:i/>
          <w:iCs/>
          <w:sz w:val="19"/>
          <w:szCs w:val="19"/>
          <w:u w:val="single"/>
        </w:rPr>
        <w:t xml:space="preserve">Kev </w:t>
      </w:r>
      <w:proofErr w:type="spellStart"/>
      <w:r w:rsidRPr="006E6F10">
        <w:rPr>
          <w:rFonts w:ascii="Arial" w:hAnsi="Arial" w:cs="Arial"/>
          <w:i/>
          <w:iCs/>
          <w:sz w:val="19"/>
          <w:szCs w:val="19"/>
          <w:u w:val="single"/>
        </w:rPr>
        <w:t>Hais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thiab</w:t>
      </w:r>
      <w:proofErr w:type="spellEnd"/>
      <w:r w:rsidRPr="006E6F10">
        <w:rPr>
          <w:rFonts w:ascii="Arial" w:hAnsi="Arial" w:cs="Arial"/>
          <w:i/>
          <w:iCs/>
          <w:sz w:val="19"/>
          <w:szCs w:val="19"/>
          <w:u w:val="single"/>
        </w:rPr>
        <w:t xml:space="preserve"> </w:t>
      </w:r>
      <w:del w:id="439" w:author="Fong RERHANG" w:date="2021-05-27T22:52:00Z">
        <w:r w:rsidRPr="006E6F10" w:rsidDel="00E53FCE">
          <w:rPr>
            <w:rFonts w:ascii="Arial" w:hAnsi="Arial" w:cs="Arial"/>
            <w:i/>
            <w:iCs/>
            <w:sz w:val="19"/>
            <w:szCs w:val="19"/>
            <w:u w:val="single"/>
          </w:rPr>
          <w:delText>Tus Kws Paub</w:delText>
        </w:r>
      </w:del>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Mloog</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p>
    <w:p w14:paraId="204E044A" w14:textId="1EC4D885" w:rsidR="000243B3" w:rsidRPr="0033171E" w:rsidRDefault="000243B3" w:rsidP="000243B3">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813C48">
        <w:rPr>
          <w:rFonts w:ascii="Arial" w:hAnsi="Arial" w:cs="Arial"/>
          <w:i/>
          <w:iCs/>
          <w:sz w:val="18"/>
          <w:szCs w:val="18"/>
          <w:u w:val="single"/>
        </w:rPr>
        <w:t>Yav</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Pem</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Suab</w:t>
      </w:r>
      <w:proofErr w:type="spellEnd"/>
      <w:r w:rsidR="00813C48">
        <w:rPr>
          <w:rFonts w:ascii="Arial" w:hAnsi="Arial" w:cs="Arial"/>
          <w:i/>
          <w:iCs/>
          <w:sz w:val="18"/>
          <w:szCs w:val="18"/>
          <w:u w:val="single"/>
        </w:rPr>
        <w:t xml:space="preserve"> Academy</w:t>
      </w:r>
      <w:r w:rsidR="00813C48">
        <w:rPr>
          <w:rFonts w:ascii="Arial" w:hAnsi="Arial" w:cs="Arial"/>
          <w:b/>
          <w:bCs/>
          <w:sz w:val="19"/>
          <w:szCs w:val="19"/>
        </w:rPr>
        <w:t xml:space="preserve">    </w:t>
      </w:r>
      <w:proofErr w:type="spellStart"/>
      <w:r w:rsidR="00813C48">
        <w:rPr>
          <w:rFonts w:ascii="Arial" w:hAnsi="Arial" w:cs="Arial"/>
          <w:b/>
          <w:bCs/>
          <w:sz w:val="19"/>
          <w:szCs w:val="19"/>
        </w:rPr>
        <w:t>X</w:t>
      </w:r>
      <w:r w:rsidRPr="006E6F10">
        <w:rPr>
          <w:rFonts w:ascii="Arial" w:hAnsi="Arial" w:cs="Arial"/>
          <w:b/>
          <w:bCs/>
          <w:sz w:val="19"/>
          <w:szCs w:val="19"/>
        </w:rPr>
        <w:t>ov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tooj</w:t>
      </w:r>
      <w:proofErr w:type="spellEnd"/>
      <w:r w:rsidRPr="006E6F10">
        <w:rPr>
          <w:rFonts w:ascii="Arial" w:hAnsi="Arial" w:cs="Arial"/>
          <w:b/>
          <w:bCs/>
          <w:sz w:val="19"/>
          <w:szCs w:val="19"/>
        </w:rPr>
        <w:t xml:space="preserve"> </w:t>
      </w:r>
      <w:r w:rsidRPr="006E6F10">
        <w:rPr>
          <w:i/>
          <w:iCs/>
          <w:sz w:val="19"/>
          <w:szCs w:val="19"/>
          <w:u w:val="single"/>
        </w:rPr>
        <w:t>916-542-128</w:t>
      </w:r>
      <w:r w:rsidR="00785349">
        <w:rPr>
          <w:i/>
          <w:iCs/>
          <w:sz w:val="19"/>
          <w:szCs w:val="19"/>
          <w:u w:val="single"/>
        </w:rPr>
        <w:t>8</w:t>
      </w:r>
      <w:r>
        <w:rPr>
          <w:rFonts w:ascii="Arial" w:hAnsi="Arial" w:cs="Arial"/>
          <w:sz w:val="19"/>
          <w:szCs w:val="19"/>
        </w:rPr>
        <w:t xml:space="preserve">                                                </w:t>
      </w:r>
    </w:p>
    <w:p w14:paraId="6C075549" w14:textId="77777777" w:rsidR="000243B3" w:rsidRDefault="000243B3" w:rsidP="000243B3">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r w:rsidRPr="00135A1A">
        <w:rPr>
          <w:rFonts w:ascii="Arial" w:hAnsi="Arial" w:cs="Arial"/>
          <w:i/>
          <w:iCs/>
          <w:sz w:val="19"/>
          <w:szCs w:val="19"/>
          <w:u w:val="single"/>
        </w:rPr>
        <w:t>Abigail Clayton</w:t>
      </w:r>
    </w:p>
    <w:p w14:paraId="705FB984" w14:textId="77777777" w:rsidR="000243B3" w:rsidRDefault="000243B3" w:rsidP="000243B3">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235D01A7" w14:textId="59C5CC73" w:rsidR="000243B3" w:rsidRPr="0002207C" w:rsidRDefault="000243B3" w:rsidP="000243B3">
      <w:pPr>
        <w:spacing w:after="0"/>
        <w:jc w:val="both"/>
        <w:rPr>
          <w:rFonts w:ascii="Arial" w:hAnsi="Arial" w:cs="Arial"/>
          <w:sz w:val="18"/>
          <w:szCs w:val="18"/>
        </w:rPr>
      </w:pPr>
      <w:r w:rsidRPr="001F433B">
        <w:rPr>
          <w:noProof/>
        </w:rPr>
        <w:drawing>
          <wp:inline distT="0" distB="0" distL="0" distR="0" wp14:anchorId="79632C12" wp14:editId="6C9EACDE">
            <wp:extent cx="147320" cy="115570"/>
            <wp:effectExtent l="0" t="0" r="508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6346C">
        <w:rPr>
          <w:rFonts w:ascii="Arial" w:hAnsi="Arial" w:cs="Arial"/>
          <w:b/>
          <w:bCs/>
          <w:sz w:val="18"/>
          <w:szCs w:val="18"/>
        </w:rPr>
        <w:t>Y</w:t>
      </w:r>
      <w:ins w:id="440" w:author="Fong RERHANG" w:date="2021-05-27T22:54:00Z">
        <w:r w:rsidR="00DB7146">
          <w:rPr>
            <w:rFonts w:ascii="Arial" w:hAnsi="Arial" w:cs="Arial"/>
            <w:b/>
            <w:bCs/>
            <w:sz w:val="18"/>
            <w:szCs w:val="18"/>
          </w:rPr>
          <w:t>OG</w:t>
        </w:r>
      </w:ins>
      <w:del w:id="441" w:author="Fong RERHANG" w:date="2021-05-27T22:54:00Z">
        <w:r w:rsidRPr="00F6346C" w:rsidDel="00DB7146">
          <w:rPr>
            <w:rFonts w:ascii="Arial" w:hAnsi="Arial" w:cs="Arial"/>
            <w:b/>
            <w:bCs/>
            <w:sz w:val="18"/>
            <w:szCs w:val="18"/>
          </w:rPr>
          <w:delText>og</w:delText>
        </w:r>
      </w:del>
      <w:r w:rsidRPr="00F6346C">
        <w:rPr>
          <w:rFonts w:ascii="Arial" w:hAnsi="Arial" w:cs="Arial"/>
          <w:b/>
          <w:bCs/>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ins w:id="442" w:author="Fong RERHANG" w:date="2021-05-27T22:54:00Z">
        <w:r w:rsidR="00DB7146">
          <w:rPr>
            <w:rFonts w:ascii="Arial" w:hAnsi="Arial" w:cs="Arial"/>
            <w:sz w:val="18"/>
            <w:szCs w:val="18"/>
          </w:rPr>
          <w:t xml:space="preserve"> </w:t>
        </w:r>
        <w:proofErr w:type="spellStart"/>
        <w:r w:rsidR="00DB7146">
          <w:rPr>
            <w:rFonts w:ascii="Arial" w:hAnsi="Arial" w:cs="Arial"/>
            <w:sz w:val="18"/>
            <w:szCs w:val="18"/>
          </w:rPr>
          <w:t>tuaj</w:t>
        </w:r>
      </w:ins>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42153185" w14:textId="4F46CE5B" w:rsidR="000243B3" w:rsidRPr="00220D58" w:rsidRDefault="000243B3" w:rsidP="000243B3">
      <w:pPr>
        <w:spacing w:after="0"/>
        <w:jc w:val="both"/>
        <w:rPr>
          <w:rFonts w:ascii="Arial" w:hAnsi="Arial" w:cs="Arial"/>
          <w:b/>
          <w:bCs/>
          <w:sz w:val="18"/>
          <w:szCs w:val="18"/>
        </w:rPr>
      </w:pPr>
      <w:r w:rsidRPr="001F433B">
        <w:rPr>
          <w:noProof/>
        </w:rPr>
        <w:lastRenderedPageBreak/>
        <w:drawing>
          <wp:inline distT="0" distB="0" distL="0" distR="0" wp14:anchorId="1E5AA415" wp14:editId="16556E9B">
            <wp:extent cx="147320" cy="115570"/>
            <wp:effectExtent l="0" t="0" r="508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0D58">
        <w:rPr>
          <w:rFonts w:ascii="Arial" w:hAnsi="Arial" w:cs="Arial"/>
          <w:b/>
          <w:bCs/>
          <w:sz w:val="18"/>
          <w:szCs w:val="18"/>
        </w:rPr>
        <w:t>Y</w:t>
      </w:r>
      <w:ins w:id="443" w:author="Fong RERHANG" w:date="2021-05-27T22:55:00Z">
        <w:r w:rsidR="00DB7146">
          <w:rPr>
            <w:rFonts w:ascii="Arial" w:hAnsi="Arial" w:cs="Arial"/>
            <w:b/>
            <w:bCs/>
            <w:sz w:val="18"/>
            <w:szCs w:val="18"/>
          </w:rPr>
          <w:t>OG</w:t>
        </w:r>
      </w:ins>
      <w:del w:id="444" w:author="Fong RERHANG" w:date="2021-05-27T22:55:00Z">
        <w:r w:rsidRPr="00220D58" w:rsidDel="00DB7146">
          <w:rPr>
            <w:rFonts w:ascii="Arial" w:hAnsi="Arial" w:cs="Arial"/>
            <w:b/>
            <w:bCs/>
            <w:sz w:val="18"/>
            <w:szCs w:val="18"/>
          </w:rPr>
          <w:delText>og</w:delText>
        </w:r>
      </w:del>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ins w:id="445" w:author="Fong RERHANG" w:date="2021-05-27T22:55:00Z">
        <w:r w:rsidR="00DB7146">
          <w:rPr>
            <w:rFonts w:ascii="Arial" w:hAnsi="Arial" w:cs="Arial"/>
            <w:sz w:val="18"/>
            <w:szCs w:val="18"/>
          </w:rPr>
          <w:t>tuaj</w:t>
        </w:r>
        <w:proofErr w:type="spellEnd"/>
        <w:r w:rsidR="00DB7146">
          <w:rPr>
            <w:rFonts w:ascii="Arial" w:hAnsi="Arial" w:cs="Arial"/>
            <w:sz w:val="18"/>
            <w:szCs w:val="18"/>
          </w:rPr>
          <w:t xml:space="preserve"> </w:t>
        </w:r>
      </w:ins>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42198A97" w14:textId="77777777" w:rsidR="000243B3" w:rsidRPr="00E20DB9" w:rsidRDefault="000243B3" w:rsidP="000243B3">
      <w:pPr>
        <w:spacing w:after="0"/>
        <w:jc w:val="both"/>
        <w:rPr>
          <w:rFonts w:ascii="Arial" w:hAnsi="Arial" w:cs="Arial"/>
          <w:sz w:val="18"/>
          <w:szCs w:val="18"/>
        </w:rPr>
      </w:pPr>
      <w:r w:rsidRPr="001F433B">
        <w:rPr>
          <w:noProof/>
        </w:rPr>
        <w:drawing>
          <wp:inline distT="0" distB="0" distL="0" distR="0" wp14:anchorId="6680F3E4" wp14:editId="7C196BE2">
            <wp:extent cx="147320" cy="115570"/>
            <wp:effectExtent l="0" t="0" r="508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68E6A370" w14:textId="77777777" w:rsidR="000243B3" w:rsidRPr="0008708F" w:rsidRDefault="000243B3" w:rsidP="000243B3">
      <w:pPr>
        <w:spacing w:after="0"/>
        <w:jc w:val="both"/>
        <w:rPr>
          <w:rFonts w:ascii="Arial" w:hAnsi="Arial" w:cs="Arial"/>
          <w:sz w:val="18"/>
          <w:szCs w:val="18"/>
        </w:rPr>
      </w:pPr>
      <w:r w:rsidRPr="001F433B">
        <w:rPr>
          <w:noProof/>
        </w:rPr>
        <w:drawing>
          <wp:inline distT="0" distB="0" distL="0" distR="0" wp14:anchorId="764CB92E" wp14:editId="7869121E">
            <wp:extent cx="147320" cy="115570"/>
            <wp:effectExtent l="0" t="0" r="508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7318DEB2" w14:textId="77777777" w:rsidR="000243B3" w:rsidRPr="00EA2F37" w:rsidRDefault="000243B3" w:rsidP="000243B3">
      <w:pPr>
        <w:spacing w:after="0"/>
        <w:jc w:val="both"/>
        <w:rPr>
          <w:rFonts w:ascii="Arial" w:hAnsi="Arial" w:cs="Arial"/>
          <w:sz w:val="18"/>
          <w:szCs w:val="18"/>
        </w:rPr>
      </w:pPr>
      <w:r w:rsidRPr="001F433B">
        <w:rPr>
          <w:noProof/>
        </w:rPr>
        <w:drawing>
          <wp:inline distT="0" distB="0" distL="0" distR="0" wp14:anchorId="71E90534" wp14:editId="137982EC">
            <wp:extent cx="147320" cy="11557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1C2438CB" w14:textId="77777777" w:rsidR="000243B3" w:rsidRPr="00C560F5" w:rsidRDefault="000243B3" w:rsidP="000243B3">
      <w:pPr>
        <w:spacing w:after="0"/>
        <w:jc w:val="both"/>
        <w:rPr>
          <w:rFonts w:ascii="Arial" w:hAnsi="Arial" w:cs="Arial"/>
          <w:sz w:val="18"/>
          <w:szCs w:val="18"/>
        </w:rPr>
      </w:pPr>
      <w:r w:rsidRPr="001F433B">
        <w:rPr>
          <w:noProof/>
        </w:rPr>
        <w:drawing>
          <wp:inline distT="0" distB="0" distL="0" distR="0" wp14:anchorId="37A041EB" wp14:editId="1A0DB854">
            <wp:extent cx="147320" cy="11557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34A38D67" w14:textId="457DD710" w:rsidR="000243B3" w:rsidRPr="003224DD" w:rsidRDefault="000243B3" w:rsidP="000243B3">
      <w:pPr>
        <w:spacing w:after="0"/>
        <w:jc w:val="both"/>
        <w:rPr>
          <w:rFonts w:ascii="Arial" w:hAnsi="Arial" w:cs="Arial"/>
          <w:sz w:val="18"/>
          <w:szCs w:val="18"/>
        </w:rPr>
      </w:pPr>
      <w:r w:rsidRPr="001F433B">
        <w:rPr>
          <w:noProof/>
        </w:rPr>
        <w:drawing>
          <wp:inline distT="0" distB="0" distL="0" distR="0" wp14:anchorId="1B652DD5" wp14:editId="139C0A84">
            <wp:extent cx="147320" cy="11557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DB7146">
        <w:rPr>
          <w:rFonts w:ascii="Arial" w:hAnsi="Arial" w:cs="Arial"/>
          <w:sz w:val="18"/>
          <w:szCs w:val="18"/>
          <w:rPrChange w:id="446" w:author="Fong RERHANG" w:date="2021-05-27T22:56:00Z">
            <w:rPr>
              <w:rFonts w:ascii="Arial" w:hAnsi="Arial" w:cs="Arial"/>
              <w:b/>
              <w:bCs/>
              <w:sz w:val="18"/>
              <w:szCs w:val="18"/>
            </w:rPr>
          </w:rPrChange>
        </w:rPr>
        <w:t>T</w:t>
      </w:r>
      <w:ins w:id="447" w:author="Fong RERHANG" w:date="2021-05-27T22:56:00Z">
        <w:r w:rsidR="00DB7146" w:rsidRPr="00DB7146">
          <w:rPr>
            <w:rFonts w:ascii="Arial" w:hAnsi="Arial" w:cs="Arial"/>
            <w:sz w:val="18"/>
            <w:szCs w:val="18"/>
            <w:rPrChange w:id="448" w:author="Fong RERHANG" w:date="2021-05-27T22:56:00Z">
              <w:rPr>
                <w:rFonts w:ascii="Arial" w:hAnsi="Arial" w:cs="Arial"/>
                <w:b/>
                <w:bCs/>
                <w:sz w:val="18"/>
                <w:szCs w:val="18"/>
              </w:rPr>
            </w:rPrChange>
          </w:rPr>
          <w:t>SIS YOG</w:t>
        </w:r>
      </w:ins>
      <w:del w:id="449" w:author="Fong RERHANG" w:date="2021-05-27T22:56:00Z">
        <w:r w:rsidRPr="00DB7146" w:rsidDel="00DB7146">
          <w:rPr>
            <w:rFonts w:ascii="Arial" w:hAnsi="Arial" w:cs="Arial"/>
            <w:sz w:val="18"/>
            <w:szCs w:val="18"/>
            <w:rPrChange w:id="450" w:author="Fong RERHANG" w:date="2021-05-27T22:56:00Z">
              <w:rPr>
                <w:rFonts w:ascii="Arial" w:hAnsi="Arial" w:cs="Arial"/>
                <w:b/>
                <w:bCs/>
                <w:sz w:val="18"/>
                <w:szCs w:val="18"/>
              </w:rPr>
            </w:rPrChange>
          </w:rPr>
          <w:delText>sis Yog</w:delText>
        </w:r>
      </w:del>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0174711A" w14:textId="15589BF8" w:rsidR="000243B3" w:rsidRPr="00C30A17" w:rsidRDefault="000243B3" w:rsidP="000243B3">
      <w:pPr>
        <w:spacing w:after="0"/>
        <w:jc w:val="both"/>
        <w:rPr>
          <w:rFonts w:ascii="Arial" w:hAnsi="Arial" w:cs="Arial"/>
          <w:sz w:val="18"/>
          <w:szCs w:val="18"/>
        </w:rPr>
      </w:pPr>
      <w:r w:rsidRPr="001F433B">
        <w:rPr>
          <w:noProof/>
        </w:rPr>
        <w:drawing>
          <wp:inline distT="0" distB="0" distL="0" distR="0" wp14:anchorId="644C1E07" wp14:editId="5728D599">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DB7146">
        <w:rPr>
          <w:rFonts w:ascii="Arial" w:hAnsi="Arial" w:cs="Arial"/>
          <w:sz w:val="18"/>
          <w:szCs w:val="18"/>
          <w:rPrChange w:id="451" w:author="Fong RERHANG" w:date="2021-05-27T22:57:00Z">
            <w:rPr>
              <w:rFonts w:ascii="Arial" w:hAnsi="Arial" w:cs="Arial"/>
              <w:b/>
              <w:bCs/>
              <w:sz w:val="18"/>
              <w:szCs w:val="18"/>
            </w:rPr>
          </w:rPrChange>
        </w:rPr>
        <w:t>T</w:t>
      </w:r>
      <w:ins w:id="452" w:author="Fong RERHANG" w:date="2021-05-27T22:56:00Z">
        <w:r w:rsidR="00DB7146" w:rsidRPr="00DB7146">
          <w:rPr>
            <w:rFonts w:ascii="Arial" w:hAnsi="Arial" w:cs="Arial"/>
            <w:sz w:val="18"/>
            <w:szCs w:val="18"/>
            <w:rPrChange w:id="453" w:author="Fong RERHANG" w:date="2021-05-27T22:57:00Z">
              <w:rPr>
                <w:rFonts w:ascii="Arial" w:hAnsi="Arial" w:cs="Arial"/>
                <w:b/>
                <w:bCs/>
                <w:sz w:val="18"/>
                <w:szCs w:val="18"/>
              </w:rPr>
            </w:rPrChange>
          </w:rPr>
          <w:t>SIS</w:t>
        </w:r>
      </w:ins>
      <w:del w:id="454" w:author="Fong RERHANG" w:date="2021-05-27T22:56:00Z">
        <w:r w:rsidRPr="00DB7146" w:rsidDel="00DB7146">
          <w:rPr>
            <w:rFonts w:ascii="Arial" w:hAnsi="Arial" w:cs="Arial"/>
            <w:sz w:val="18"/>
            <w:szCs w:val="18"/>
            <w:rPrChange w:id="455" w:author="Fong RERHANG" w:date="2021-05-27T22:57:00Z">
              <w:rPr>
                <w:rFonts w:ascii="Arial" w:hAnsi="Arial" w:cs="Arial"/>
                <w:b/>
                <w:bCs/>
                <w:sz w:val="18"/>
                <w:szCs w:val="18"/>
              </w:rPr>
            </w:rPrChange>
          </w:rPr>
          <w:delText>sis</w:delText>
        </w:r>
      </w:del>
      <w:r w:rsidRPr="00DB7146">
        <w:rPr>
          <w:rFonts w:ascii="Arial" w:hAnsi="Arial" w:cs="Arial"/>
          <w:sz w:val="18"/>
          <w:szCs w:val="18"/>
          <w:rPrChange w:id="456" w:author="Fong RERHANG" w:date="2021-05-27T22:57:00Z">
            <w:rPr>
              <w:rFonts w:ascii="Arial" w:hAnsi="Arial" w:cs="Arial"/>
              <w:b/>
              <w:bCs/>
              <w:sz w:val="18"/>
              <w:szCs w:val="18"/>
            </w:rPr>
          </w:rPrChange>
        </w:rPr>
        <w:t xml:space="preserve"> Y</w:t>
      </w:r>
      <w:ins w:id="457" w:author="Fong RERHANG" w:date="2021-05-27T22:56:00Z">
        <w:r w:rsidR="00DB7146" w:rsidRPr="00DB7146">
          <w:rPr>
            <w:rFonts w:ascii="Arial" w:hAnsi="Arial" w:cs="Arial"/>
            <w:sz w:val="18"/>
            <w:szCs w:val="18"/>
            <w:rPrChange w:id="458" w:author="Fong RERHANG" w:date="2021-05-27T22:57:00Z">
              <w:rPr>
                <w:rFonts w:ascii="Arial" w:hAnsi="Arial" w:cs="Arial"/>
                <w:b/>
                <w:bCs/>
                <w:sz w:val="18"/>
                <w:szCs w:val="18"/>
              </w:rPr>
            </w:rPrChange>
          </w:rPr>
          <w:t>OG</w:t>
        </w:r>
      </w:ins>
      <w:del w:id="459" w:author="Fong RERHANG" w:date="2021-05-27T22:57:00Z">
        <w:r w:rsidRPr="00DB7146" w:rsidDel="00DB7146">
          <w:rPr>
            <w:rFonts w:ascii="Arial" w:hAnsi="Arial" w:cs="Arial"/>
            <w:sz w:val="18"/>
            <w:szCs w:val="18"/>
            <w:rPrChange w:id="460" w:author="Fong RERHANG" w:date="2021-05-27T22:57:00Z">
              <w:rPr>
                <w:rFonts w:ascii="Arial" w:hAnsi="Arial" w:cs="Arial"/>
                <w:b/>
                <w:bCs/>
                <w:sz w:val="18"/>
                <w:szCs w:val="18"/>
              </w:rPr>
            </w:rPrChange>
          </w:rPr>
          <w:delText>og</w:delText>
        </w:r>
      </w:del>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6B23AD43" w14:textId="769E66C3" w:rsidR="000243B3" w:rsidRPr="00C45054" w:rsidRDefault="000243B3" w:rsidP="000243B3">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r w:rsidR="00F6346C">
        <w:rPr>
          <w:rFonts w:ascii="Arial" w:hAnsi="Arial" w:cs="Arial"/>
          <w:b/>
          <w:bCs/>
          <w:sz w:val="22"/>
          <w:szCs w:val="22"/>
        </w:rPr>
        <w:t xml:space="preserve">    </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52BAD3BC" w14:textId="7060900D" w:rsidR="000243B3" w:rsidRDefault="000243B3" w:rsidP="000243B3">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54972D5E" wp14:editId="46B4405F">
            <wp:extent cx="147320" cy="11557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ins w:id="461" w:author="Fong RERHANG" w:date="2021-05-27T22:58:00Z">
        <w:r w:rsidR="00DB7146">
          <w:rPr>
            <w:rFonts w:ascii="Arial" w:hAnsi="Arial" w:cs="Arial"/>
            <w:sz w:val="19"/>
            <w:szCs w:val="19"/>
          </w:rPr>
          <w:t>T</w:t>
        </w:r>
      </w:ins>
      <w:del w:id="462" w:author="Fong RERHANG" w:date="2021-05-27T22:58:00Z">
        <w:r w:rsidRPr="00090B58" w:rsidDel="00DB7146">
          <w:rPr>
            <w:rFonts w:ascii="Arial" w:hAnsi="Arial" w:cs="Arial"/>
            <w:sz w:val="19"/>
            <w:szCs w:val="19"/>
          </w:rPr>
          <w:delText>t</w:delText>
        </w:r>
      </w:del>
      <w:r w:rsidRPr="00090B58">
        <w:rPr>
          <w:rFonts w:ascii="Arial" w:hAnsi="Arial" w:cs="Arial"/>
          <w:sz w:val="19"/>
          <w:szCs w:val="19"/>
        </w:rPr>
        <w:t>xiv</w:t>
      </w:r>
      <w:proofErr w:type="spellEnd"/>
      <w:r>
        <w:rPr>
          <w:rFonts w:ascii="Arial" w:hAnsi="Arial" w:cs="Arial"/>
          <w:sz w:val="19"/>
          <w:szCs w:val="19"/>
        </w:rPr>
        <w:t xml:space="preserve"> </w:t>
      </w:r>
      <w:r w:rsidRPr="001F433B">
        <w:rPr>
          <w:noProof/>
        </w:rPr>
        <w:drawing>
          <wp:inline distT="0" distB="0" distL="0" distR="0" wp14:anchorId="0C165275" wp14:editId="4F661317">
            <wp:extent cx="147320" cy="11557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19F7493A" wp14:editId="3EC0F0D1">
            <wp:extent cx="147320" cy="1155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0AE344FD" wp14:editId="4BDA6731">
            <wp:extent cx="147320" cy="11557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del w:id="463" w:author="Fong RERHANG" w:date="2021-05-27T22:58:00Z">
        <w:r w:rsidDel="00DB7146">
          <w:rPr>
            <w:rFonts w:ascii="Arial" w:hAnsi="Arial" w:cs="Arial"/>
            <w:sz w:val="19"/>
            <w:szCs w:val="19"/>
          </w:rPr>
          <w:delText>l</w:delText>
        </w:r>
      </w:del>
      <w:proofErr w:type="spellStart"/>
      <w:ins w:id="464" w:author="Fong RERHANG" w:date="2021-05-27T22:58:00Z">
        <w:r w:rsidR="00DB7146">
          <w:rPr>
            <w:rFonts w:ascii="Arial" w:hAnsi="Arial" w:cs="Arial"/>
            <w:sz w:val="19"/>
            <w:szCs w:val="19"/>
          </w:rPr>
          <w:t>L</w:t>
        </w:r>
      </w:ins>
      <w:r>
        <w:rPr>
          <w:rFonts w:ascii="Arial" w:hAnsi="Arial" w:cs="Arial"/>
          <w:sz w:val="19"/>
          <w:szCs w:val="19"/>
        </w:rPr>
        <w:t>oj</w:t>
      </w:r>
      <w:proofErr w:type="spellEnd"/>
      <w:r>
        <w:rPr>
          <w:rFonts w:ascii="Arial" w:hAnsi="Arial" w:cs="Arial"/>
          <w:sz w:val="19"/>
          <w:szCs w:val="19"/>
        </w:rPr>
        <w:tab/>
      </w:r>
    </w:p>
    <w:p w14:paraId="6459A3FE" w14:textId="77777777" w:rsidR="000243B3" w:rsidRPr="001B1690" w:rsidRDefault="000243B3" w:rsidP="000243B3">
      <w:pPr>
        <w:shd w:val="clear" w:color="auto" w:fill="D9D9D9" w:themeFill="background1" w:themeFillShade="D9"/>
        <w:spacing w:after="0"/>
        <w:jc w:val="both"/>
        <w:rPr>
          <w:rFonts w:ascii="Arial" w:hAnsi="Arial" w:cs="Arial"/>
          <w:b/>
          <w:bCs/>
          <w:sz w:val="20"/>
          <w:szCs w:val="20"/>
        </w:rPr>
      </w:pPr>
      <w:r w:rsidRPr="001B1690">
        <w:rPr>
          <w:rFonts w:ascii="Arial" w:hAnsi="Arial" w:cs="Arial"/>
          <w:b/>
          <w:bCs/>
          <w:sz w:val="19"/>
          <w:szCs w:val="19"/>
        </w:rPr>
        <w:t xml:space="preserve"> Rau </w:t>
      </w:r>
      <w:r w:rsidRPr="001B1690">
        <w:rPr>
          <w:rFonts w:ascii="Arial" w:hAnsi="Arial" w:cs="Arial"/>
          <w:b/>
          <w:bCs/>
          <w:sz w:val="20"/>
          <w:szCs w:val="20"/>
        </w:rPr>
        <w:t>LEA</w:t>
      </w:r>
      <w:r w:rsidRPr="001B1690">
        <w:rPr>
          <w:rFonts w:ascii="Arial" w:hAnsi="Arial" w:cs="Arial"/>
          <w:b/>
          <w:bCs/>
          <w:sz w:val="19"/>
          <w:szCs w:val="19"/>
        </w:rPr>
        <w:t xml:space="preserve"> </w:t>
      </w:r>
      <w:proofErr w:type="spellStart"/>
      <w:r w:rsidRPr="001B1690">
        <w:rPr>
          <w:rFonts w:ascii="Arial" w:hAnsi="Arial" w:cs="Arial"/>
          <w:b/>
          <w:bCs/>
          <w:sz w:val="19"/>
          <w:szCs w:val="19"/>
        </w:rPr>
        <w:t>siv</w:t>
      </w:r>
      <w:proofErr w:type="spellEnd"/>
      <w:r w:rsidRPr="001B1690">
        <w:rPr>
          <w:rFonts w:ascii="Arial" w:hAnsi="Arial" w:cs="Arial"/>
          <w:b/>
          <w:bCs/>
          <w:sz w:val="19"/>
          <w:szCs w:val="19"/>
        </w:rPr>
        <w:t xml:space="preserve"> </w:t>
      </w:r>
      <w:proofErr w:type="spellStart"/>
      <w:r w:rsidRPr="001B1690">
        <w:rPr>
          <w:rFonts w:ascii="Arial" w:hAnsi="Arial" w:cs="Arial"/>
          <w:b/>
          <w:bCs/>
          <w:sz w:val="19"/>
          <w:szCs w:val="19"/>
        </w:rPr>
        <w:t>xwb</w:t>
      </w:r>
      <w:proofErr w:type="spellEnd"/>
      <w:r w:rsidRPr="001B1690">
        <w:rPr>
          <w:rFonts w:ascii="Arial" w:hAnsi="Arial" w:cs="Arial"/>
          <w:b/>
          <w:bCs/>
          <w:sz w:val="19"/>
          <w:szCs w:val="19"/>
        </w:rPr>
        <w:t xml:space="preserve">                        </w:t>
      </w:r>
      <w:r w:rsidRPr="001B1690">
        <w:rPr>
          <w:rFonts w:ascii="Arial" w:hAnsi="Arial" w:cs="Arial"/>
          <w:b/>
          <w:bCs/>
          <w:sz w:val="20"/>
          <w:szCs w:val="20"/>
        </w:rPr>
        <w:t xml:space="preserve">                                                                                                                          </w:t>
      </w:r>
    </w:p>
    <w:p w14:paraId="5DF5392A" w14:textId="43832D7F" w:rsidR="000243B3" w:rsidRPr="00D74C22" w:rsidRDefault="000243B3" w:rsidP="000243B3">
      <w:pPr>
        <w:shd w:val="clear" w:color="auto" w:fill="D9D9D9" w:themeFill="background1" w:themeFillShade="D9"/>
        <w:spacing w:after="0"/>
        <w:jc w:val="center"/>
        <w:rPr>
          <w:rFonts w:ascii="Arial" w:hAnsi="Arial" w:cs="Arial"/>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Pr="001B1690">
        <w:rPr>
          <w:rFonts w:ascii="Arial" w:hAnsi="Arial" w:cs="Arial"/>
          <w:b/>
          <w:bCs/>
          <w:sz w:val="20"/>
          <w:szCs w:val="20"/>
        </w:rPr>
        <w:t>Tawm</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Tswv</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Yim</w:t>
      </w:r>
      <w:proofErr w:type="spellEnd"/>
      <w:r w:rsidRPr="001B1690">
        <w:rPr>
          <w:rFonts w:ascii="Arial" w:hAnsi="Arial" w:cs="Arial"/>
          <w:b/>
          <w:bCs/>
          <w:sz w:val="20"/>
          <w:szCs w:val="20"/>
        </w:rPr>
        <w:t>(Comments)/</w:t>
      </w: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Lus</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Qhia</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Ntxiv</w:t>
      </w:r>
      <w:proofErr w:type="spellEnd"/>
      <w:r w:rsidR="00D74C22">
        <w:rPr>
          <w:rFonts w:ascii="Arial" w:hAnsi="Arial" w:cs="Arial"/>
          <w:b/>
          <w:bCs/>
          <w:sz w:val="20"/>
          <w:szCs w:val="20"/>
        </w:rPr>
        <w:t xml:space="preserve">                                                                                                 </w:t>
      </w:r>
      <w:proofErr w:type="spellStart"/>
      <w:ins w:id="465" w:author="Fong RERHANG" w:date="2021-05-27T22:58:00Z">
        <w:r w:rsidR="00DB7146">
          <w:rPr>
            <w:rFonts w:ascii="Calibri" w:hAnsi="Calibri" w:cs="Calibri"/>
            <w:i/>
            <w:iCs/>
            <w:sz w:val="20"/>
            <w:szCs w:val="20"/>
          </w:rPr>
          <w:t>t</w:t>
        </w:r>
      </w:ins>
      <w:del w:id="466" w:author="Fong RERHANG" w:date="2021-05-27T22:58:00Z">
        <w:r w:rsidR="00D74C22" w:rsidRPr="00B86243" w:rsidDel="00DB7146">
          <w:rPr>
            <w:rFonts w:ascii="Calibri" w:hAnsi="Calibri" w:cs="Calibri"/>
            <w:i/>
            <w:iCs/>
            <w:sz w:val="20"/>
            <w:szCs w:val="20"/>
          </w:rPr>
          <w:delText>t</w:delText>
        </w:r>
      </w:del>
      <w:r w:rsidR="00D74C22" w:rsidRPr="00B86243">
        <w:rPr>
          <w:rFonts w:ascii="Calibri" w:hAnsi="Calibri" w:cs="Calibri"/>
          <w:i/>
          <w:iCs/>
          <w:sz w:val="20"/>
          <w:szCs w:val="20"/>
        </w:rPr>
        <w:t>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txhais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lus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yuav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ncav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tes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mus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rau</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tsev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thiab</w:t>
      </w:r>
      <w:proofErr w:type="spellEnd"/>
      <w:r w:rsidR="00D74C22" w:rsidRPr="00B86243">
        <w:rPr>
          <w:rFonts w:ascii="Calibri" w:hAnsi="Calibri" w:cs="Calibri"/>
          <w:i/>
          <w:iCs/>
          <w:sz w:val="20"/>
          <w:szCs w:val="20"/>
        </w:rPr>
        <w:t xml:space="preserve"> teem </w:t>
      </w:r>
      <w:proofErr w:type="spellStart"/>
      <w:r w:rsidR="00D74C22" w:rsidRPr="00B86243">
        <w:rPr>
          <w:rFonts w:ascii="Calibri" w:hAnsi="Calibri" w:cs="Calibri"/>
          <w:i/>
          <w:iCs/>
          <w:sz w:val="20"/>
          <w:szCs w:val="20"/>
        </w:rPr>
        <w:t>caij</w:t>
      </w:r>
      <w:proofErr w:type="spellEnd"/>
      <w:r w:rsidR="00D74C22" w:rsidRPr="00B86243">
        <w:rPr>
          <w:rFonts w:ascii="Calibri" w:hAnsi="Calibri" w:cs="Calibri"/>
          <w:i/>
          <w:iCs/>
          <w:sz w:val="20"/>
          <w:szCs w:val="20"/>
        </w:rPr>
        <w:t xml:space="preserve"> sib </w:t>
      </w:r>
      <w:proofErr w:type="spellStart"/>
      <w:r w:rsidR="00D74C22" w:rsidRPr="00B86243">
        <w:rPr>
          <w:rFonts w:ascii="Calibri" w:hAnsi="Calibri" w:cs="Calibri"/>
          <w:i/>
          <w:iCs/>
          <w:sz w:val="20"/>
          <w:szCs w:val="20"/>
        </w:rPr>
        <w:t>ntsib</w:t>
      </w:r>
      <w:proofErr w:type="spellEnd"/>
    </w:p>
    <w:p w14:paraId="0A1881AF" w14:textId="331235E8" w:rsidR="000243B3" w:rsidRDefault="000243B3" w:rsidP="00151C6F">
      <w:pPr>
        <w:spacing w:after="0"/>
        <w:jc w:val="both"/>
        <w:rPr>
          <w:rFonts w:ascii="Arial" w:hAnsi="Arial" w:cs="Arial"/>
          <w:sz w:val="19"/>
          <w:szCs w:val="19"/>
        </w:rPr>
      </w:pPr>
    </w:p>
    <w:p w14:paraId="22FEF150" w14:textId="77777777" w:rsidR="006D3C7C" w:rsidRPr="00A32DFE" w:rsidRDefault="006D3C7C" w:rsidP="006D3C7C">
      <w:pPr>
        <w:spacing w:line="0" w:lineRule="atLeast"/>
        <w:ind w:left="2880" w:right="60" w:firstLine="720"/>
        <w:rPr>
          <w:rFonts w:ascii="Arial" w:eastAsia="Arial" w:hAnsi="Arial"/>
          <w:b/>
          <w:sz w:val="22"/>
          <w:szCs w:val="22"/>
        </w:rPr>
      </w:pPr>
      <w:r w:rsidRPr="00A32DFE">
        <w:rPr>
          <w:rFonts w:ascii="Arial" w:eastAsia="Arial" w:hAnsi="Arial"/>
          <w:b/>
          <w:sz w:val="22"/>
          <w:szCs w:val="22"/>
        </w:rPr>
        <w:t>SACRAMENTO CITY UNIFIED</w:t>
      </w:r>
    </w:p>
    <w:p w14:paraId="297C43C3" w14:textId="77777777" w:rsidR="006D3C7C" w:rsidRPr="00A32DFE" w:rsidRDefault="006D3C7C" w:rsidP="006D3C7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1F404993" w14:textId="77777777" w:rsidR="006D3C7C" w:rsidRPr="00A32DFE" w:rsidRDefault="006D3C7C" w:rsidP="006D3C7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053514E" w14:textId="51B7D731" w:rsidR="006D3C7C" w:rsidRPr="006B1DEC" w:rsidRDefault="006D3C7C" w:rsidP="006D3C7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proofErr w:type="spellStart"/>
      <w:r w:rsidR="007623AF">
        <w:rPr>
          <w:rFonts w:ascii="Arial" w:hAnsi="Arial" w:cs="Arial"/>
          <w:i/>
          <w:w w:val="79"/>
          <w:sz w:val="19"/>
          <w:szCs w:val="19"/>
          <w:u w:val="single"/>
        </w:rPr>
        <w:t>Xiong</w:t>
      </w:r>
      <w:proofErr w:type="spellEnd"/>
      <w:r w:rsidR="007623AF">
        <w:rPr>
          <w:rFonts w:ascii="Arial" w:hAnsi="Arial" w:cs="Arial"/>
          <w:i/>
          <w:w w:val="79"/>
          <w:sz w:val="19"/>
          <w:szCs w:val="19"/>
          <w:u w:val="single"/>
        </w:rPr>
        <w:t>, Skylar</w:t>
      </w:r>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007623AF">
        <w:rPr>
          <w:rFonts w:ascii="Arial" w:hAnsi="Arial" w:cs="Arial"/>
          <w:i/>
          <w:w w:val="87"/>
          <w:sz w:val="19"/>
          <w:szCs w:val="19"/>
          <w:u w:val="single"/>
        </w:rPr>
        <w:t>10/29/2013</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7623AF">
        <w:rPr>
          <w:rFonts w:ascii="Arial" w:hAnsi="Arial" w:cs="Arial"/>
          <w:i/>
          <w:sz w:val="19"/>
          <w:szCs w:val="19"/>
          <w:u w:val="single"/>
        </w:rPr>
        <w:t>3/16/2021</w:t>
      </w:r>
    </w:p>
    <w:p w14:paraId="1762BE58" w14:textId="17F53964" w:rsidR="006D3C7C" w:rsidRPr="00801D78" w:rsidRDefault="006D3C7C" w:rsidP="006D3C7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E2C82">
        <w:rPr>
          <w:rFonts w:ascii="Arial" w:hAnsi="Arial"/>
          <w:b/>
          <w:bCs/>
          <w:iCs/>
          <w:w w:val="79"/>
          <w:sz w:val="20"/>
          <w:szCs w:val="20"/>
        </w:rPr>
        <w:t>:</w:t>
      </w:r>
      <w:r w:rsidRPr="00FE2C82">
        <w:rPr>
          <w:i/>
          <w:w w:val="83"/>
          <w:sz w:val="20"/>
          <w:szCs w:val="20"/>
        </w:rPr>
        <w:t xml:space="preserve"> </w:t>
      </w:r>
      <w:r w:rsidR="00FE2C82" w:rsidRPr="00FE2C82">
        <w:rPr>
          <w:rFonts w:ascii="Arial" w:hAnsi="Arial" w:cs="Arial"/>
          <w:i/>
          <w:w w:val="83"/>
          <w:sz w:val="20"/>
          <w:szCs w:val="20"/>
          <w:u w:val="single"/>
        </w:rPr>
        <w:t>2/26/2018</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FE2C82">
        <w:rPr>
          <w:rFonts w:ascii="Arial" w:hAnsi="Arial" w:cs="Arial"/>
          <w:i/>
          <w:w w:val="83"/>
          <w:sz w:val="20"/>
          <w:szCs w:val="20"/>
          <w:u w:val="single"/>
        </w:rPr>
        <w:t>3/15/2022</w:t>
      </w:r>
    </w:p>
    <w:p w14:paraId="422CFD1D" w14:textId="27C770D1" w:rsidR="006D3C7C" w:rsidRDefault="006D3C7C" w:rsidP="006D3C7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E118C7">
        <w:rPr>
          <w:rFonts w:ascii="Arial" w:eastAsia="Arial" w:hAnsi="Arial" w:cs="Arial"/>
          <w:i/>
          <w:iCs/>
          <w:sz w:val="20"/>
          <w:szCs w:val="20"/>
          <w:u w:val="single"/>
        </w:rPr>
        <w:t>2/26/2018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E118C7">
        <w:rPr>
          <w:rFonts w:ascii="Arial" w:eastAsia="Arial" w:hAnsi="Arial" w:cs="Arial"/>
          <w:i/>
          <w:iCs/>
          <w:sz w:val="20"/>
          <w:szCs w:val="20"/>
          <w:u w:val="single"/>
        </w:rPr>
        <w:t>3/15/2024</w:t>
      </w:r>
    </w:p>
    <w:p w14:paraId="52F72881" w14:textId="1A7534D6" w:rsidR="006D3C7C" w:rsidRDefault="006D3C7C" w:rsidP="006D3C7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00BA7A17" w:rsidRPr="008409EB">
        <w:rPr>
          <w:rFonts w:ascii="Arial" w:eastAsia="Arial" w:hAnsi="Arial"/>
          <w:sz w:val="20"/>
          <w:szCs w:val="20"/>
        </w:rPr>
        <w:sym w:font="Wingdings 2" w:char="F052"/>
      </w:r>
      <w:r w:rsidR="00BA7A17">
        <w:rPr>
          <w:rFonts w:ascii="Arial" w:eastAsia="Arial" w:hAnsi="Arial"/>
          <w:sz w:val="20"/>
          <w:szCs w:val="20"/>
        </w:rPr>
        <w:t xml:space="preserve"> </w:t>
      </w:r>
      <w:del w:id="467" w:author="Fong RERHANG" w:date="2021-05-27T23:01:00Z">
        <w:r w:rsidDel="00DB7146">
          <w:rPr>
            <w:rFonts w:ascii="Arial" w:eastAsia="Arial" w:hAnsi="Arial"/>
            <w:sz w:val="20"/>
            <w:szCs w:val="20"/>
          </w:rPr>
          <w:delText>Txua</w:delText>
        </w:r>
      </w:del>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r w:rsidRPr="00C679EC">
        <w:rPr>
          <w:rFonts w:ascii="Arial" w:eastAsia="Arial" w:hAnsi="Arial"/>
          <w:sz w:val="2"/>
          <w:szCs w:val="2"/>
        </w:rPr>
        <w:t xml:space="preserve">  ,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w:t>
      </w:r>
      <w:ins w:id="468" w:author="Fong RERHANG" w:date="2021-05-27T23:01:00Z">
        <w:r w:rsidR="00DB7146">
          <w:rPr>
            <w:rFonts w:ascii="Arial" w:eastAsia="Arial" w:hAnsi="Arial"/>
            <w:sz w:val="20"/>
            <w:szCs w:val="20"/>
          </w:rPr>
          <w:t>Y</w:t>
        </w:r>
      </w:ins>
      <w:del w:id="469" w:author="Fong RERHANG" w:date="2021-05-27T23:01:00Z">
        <w:r w:rsidRPr="008409EB" w:rsidDel="00DB7146">
          <w:rPr>
            <w:rFonts w:ascii="Arial" w:eastAsia="Arial" w:hAnsi="Arial"/>
            <w:sz w:val="20"/>
            <w:szCs w:val="20"/>
          </w:rPr>
          <w:delText>y</w:delText>
        </w:r>
      </w:del>
      <w:r w:rsidRPr="008409EB">
        <w:rPr>
          <w:rFonts w:ascii="Arial" w:eastAsia="Arial" w:hAnsi="Arial"/>
          <w:sz w:val="20"/>
          <w:szCs w:val="20"/>
        </w:rPr>
        <w:t>am</w:t>
      </w:r>
    </w:p>
    <w:p w14:paraId="6ED9C4DC" w14:textId="1D78A519"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ins w:id="470" w:author="Fong RERHANG" w:date="2021-05-27T23:01:00Z">
        <w:r w:rsidR="00DB7146">
          <w:rPr>
            <w:rFonts w:ascii="Arial" w:eastAsia="Arial" w:hAnsi="Arial"/>
            <w:b/>
            <w:bCs/>
            <w:sz w:val="20"/>
            <w:szCs w:val="20"/>
          </w:rPr>
          <w:t>N</w:t>
        </w:r>
      </w:ins>
      <w:del w:id="471" w:author="Fong RERHANG" w:date="2021-05-27T23:01:00Z">
        <w:r w:rsidRPr="00950457" w:rsidDel="00DB7146">
          <w:rPr>
            <w:rFonts w:ascii="Arial" w:eastAsia="Arial" w:hAnsi="Arial"/>
            <w:b/>
            <w:bCs/>
            <w:sz w:val="20"/>
            <w:szCs w:val="20"/>
          </w:rPr>
          <w:delText>n</w:delText>
        </w:r>
      </w:del>
      <w:r w:rsidRPr="00950457">
        <w:rPr>
          <w:rFonts w:ascii="Arial" w:eastAsia="Arial" w:hAnsi="Arial"/>
          <w:b/>
          <w:bCs/>
          <w:sz w:val="20"/>
          <w:szCs w:val="20"/>
        </w:rPr>
        <w:t>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ED6E33">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ED6E33">
        <w:rPr>
          <w:rFonts w:ascii="Calibri" w:eastAsia="Arial" w:hAnsi="Calibri" w:cs="Calibri"/>
          <w:i/>
          <w:iCs/>
          <w:u w:val="single"/>
        </w:rPr>
        <w:t>4</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3362309F" w14:textId="0836083F"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ED6E33">
        <w:rPr>
          <w:rFonts w:ascii="Calibri" w:eastAsia="Arial" w:hAnsi="Calibri" w:cs="Calibri"/>
          <w:i/>
          <w:iCs/>
          <w:u w:val="single"/>
        </w:rPr>
        <w:t>1</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ED6E33">
        <w:rPr>
          <w:rFonts w:ascii="Calibri" w:eastAsia="Arial" w:hAnsi="Calibri" w:cs="Calibri"/>
          <w:i/>
          <w:iCs/>
          <w:u w:val="single"/>
        </w:rPr>
        <w:t>I</w:t>
      </w:r>
      <w:r>
        <w:rPr>
          <w:rFonts w:ascii="Calibri" w:eastAsia="Arial" w:hAnsi="Calibri" w:cs="Calibri"/>
          <w:i/>
          <w:iCs/>
          <w:u w:val="single"/>
        </w:rPr>
        <w:t>b</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8F0119C" w14:textId="77777777" w:rsidR="006D3C7C" w:rsidRPr="00950457" w:rsidRDefault="006D3C7C" w:rsidP="006D3C7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0CE08350" w14:textId="174AFB51" w:rsidR="006D3C7C" w:rsidRPr="00950457" w:rsidRDefault="006D3C7C" w:rsidP="006D3C7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700</w:t>
      </w:r>
      <w:r w:rsidR="00ED6E33">
        <w:rPr>
          <w:rFonts w:ascii="Calibri" w:eastAsia="Arial" w:hAnsi="Calibri" w:cs="Calibri"/>
          <w:i/>
          <w:iCs/>
          <w:u w:val="single"/>
        </w:rPr>
        <w:t>49886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ED6E33">
        <w:rPr>
          <w:rFonts w:ascii="Calibri" w:eastAsia="Arial" w:hAnsi="Calibri" w:cs="Calibri"/>
          <w:i/>
          <w:iCs/>
          <w:u w:val="single"/>
        </w:rPr>
        <w:t>3530525703</w:t>
      </w:r>
      <w:r>
        <w:rPr>
          <w:rFonts w:ascii="Calibri" w:eastAsia="Arial" w:hAnsi="Calibri" w:cs="Calibri"/>
          <w:i/>
          <w:iCs/>
          <w:u w:val="single"/>
        </w:rPr>
        <w:t xml:space="preserve">  </w:t>
      </w:r>
    </w:p>
    <w:p w14:paraId="1C1A4E49" w14:textId="5E29CC74" w:rsidR="006D3C7C" w:rsidRPr="00EE4951" w:rsidRDefault="006D3C7C" w:rsidP="00885E3C">
      <w:pPr>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885E3C">
        <w:rPr>
          <w:rFonts w:eastAsia="Arial" w:cs="Calibri"/>
          <w:i/>
          <w:iCs/>
          <w:sz w:val="20"/>
          <w:szCs w:val="20"/>
          <w:u w:val="single"/>
        </w:rPr>
        <w:t xml:space="preserve">ko </w:t>
      </w:r>
      <w:r>
        <w:rPr>
          <w:rFonts w:eastAsia="Arial" w:cs="Calibri"/>
          <w:i/>
          <w:iCs/>
          <w:sz w:val="20"/>
          <w:szCs w:val="20"/>
          <w:u w:val="single"/>
        </w:rPr>
        <w:t>Yang</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85E3C">
        <w:rPr>
          <w:rFonts w:ascii="Arial" w:eastAsia="Arial" w:hAnsi="Arial"/>
          <w:sz w:val="20"/>
          <w:szCs w:val="20"/>
        </w:rPr>
        <w:t>(916)-424-2792</w:t>
      </w:r>
      <w:r>
        <w:rPr>
          <w:rFonts w:ascii="Arial" w:eastAsia="Arial" w:hAnsi="Arial"/>
          <w:sz w:val="20"/>
          <w:szCs w:val="20"/>
        </w:rPr>
        <w:t xml:space="preserve">                                                     </w:t>
      </w:r>
      <w:r w:rsidRPr="00B158FD">
        <w:rPr>
          <w:rFonts w:ascii="Arial" w:eastAsia="Arial" w:hAnsi="Arial"/>
          <w:sz w:val="2"/>
          <w:szCs w:val="2"/>
        </w:rPr>
        <w:t xml:space="preserve"> ,</w:t>
      </w:r>
      <w:del w:id="472" w:author="Fong RERHANG" w:date="2021-05-27T23:03:00Z">
        <w:r w:rsidDel="00DB7146">
          <w:rPr>
            <w:rFonts w:ascii="Arial" w:eastAsia="Arial" w:hAnsi="Arial"/>
            <w:sz w:val="20"/>
            <w:szCs w:val="20"/>
          </w:rPr>
          <w:delText xml:space="preserve"> </w:delText>
        </w:r>
      </w:del>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6E442B">
        <w:rPr>
          <w:rFonts w:ascii="Arial" w:eastAsia="Arial" w:hAnsi="Arial"/>
          <w:i/>
          <w:iCs/>
          <w:sz w:val="20"/>
          <w:szCs w:val="20"/>
          <w:u w:val="single"/>
        </w:rPr>
        <w:t xml:space="preserve">1725 </w:t>
      </w:r>
      <w:proofErr w:type="spellStart"/>
      <w:r w:rsidR="006E442B">
        <w:rPr>
          <w:rFonts w:ascii="Arial" w:eastAsia="Arial" w:hAnsi="Arial"/>
          <w:i/>
          <w:iCs/>
          <w:sz w:val="20"/>
          <w:szCs w:val="20"/>
          <w:u w:val="single"/>
        </w:rPr>
        <w:t>Armington</w:t>
      </w:r>
      <w:proofErr w:type="spellEnd"/>
      <w:r w:rsidR="006E442B">
        <w:rPr>
          <w:rFonts w:ascii="Arial" w:eastAsia="Arial" w:hAnsi="Arial"/>
          <w:i/>
          <w:iCs/>
          <w:sz w:val="20"/>
          <w:szCs w:val="20"/>
          <w:u w:val="single"/>
        </w:rPr>
        <w:t xml:space="preserve"> Ave</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del w:id="473" w:author="Fong RERHANG" w:date="2021-05-27T23:04:00Z">
        <w:r w:rsidDel="00B37852">
          <w:rPr>
            <w:rFonts w:ascii="Arial" w:eastAsia="Arial" w:hAnsi="Arial"/>
            <w:b/>
            <w:bCs/>
            <w:sz w:val="20"/>
            <w:szCs w:val="20"/>
          </w:rPr>
          <w:delText xml:space="preserve">   </w:delText>
        </w:r>
      </w:del>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sidRPr="00885E3C">
        <w:rPr>
          <w:rFonts w:ascii="Arial" w:eastAsia="Arial" w:hAnsi="Arial" w:cs="Arial"/>
          <w:sz w:val="20"/>
          <w:szCs w:val="20"/>
          <w:u w:val="single"/>
        </w:rPr>
        <w:t>(</w:t>
      </w:r>
      <w:r w:rsidRPr="00885E3C">
        <w:rPr>
          <w:rFonts w:ascii="Arial" w:eastAsia="Arial" w:hAnsi="Arial" w:cs="Arial"/>
          <w:i/>
          <w:iCs/>
          <w:sz w:val="20"/>
          <w:szCs w:val="20"/>
          <w:u w:val="single"/>
        </w:rPr>
        <w:t>916)</w:t>
      </w:r>
      <w:r w:rsidR="004E3308">
        <w:rPr>
          <w:rFonts w:ascii="Arial" w:eastAsia="Arial" w:hAnsi="Arial" w:cs="Arial"/>
          <w:i/>
          <w:iCs/>
          <w:sz w:val="20"/>
          <w:szCs w:val="20"/>
          <w:u w:val="single"/>
        </w:rPr>
        <w:t>318-2598</w:t>
      </w:r>
      <w:r w:rsidRPr="00885E3C">
        <w:rPr>
          <w:rFonts w:ascii="Arial" w:eastAsia="Arial" w:hAnsi="Arial" w:cs="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del w:id="474" w:author="Fong RERHANG" w:date="2021-05-27T23:04:00Z">
        <w:r w:rsidRPr="00EE4951" w:rsidDel="00B37852">
          <w:rPr>
            <w:rFonts w:ascii="Arial" w:eastAsia="Arial" w:hAnsi="Arial"/>
            <w:b/>
            <w:bCs/>
            <w:sz w:val="2"/>
            <w:szCs w:val="2"/>
          </w:rPr>
          <w:delText xml:space="preserve"> </w:delText>
        </w:r>
        <w:r w:rsidDel="00B37852">
          <w:rPr>
            <w:rFonts w:ascii="Arial" w:eastAsia="Arial" w:hAnsi="Arial"/>
            <w:b/>
            <w:bCs/>
            <w:sz w:val="20"/>
            <w:szCs w:val="20"/>
          </w:rPr>
          <w:delText xml:space="preserve">   </w:delText>
        </w:r>
      </w:del>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w:t>
      </w:r>
      <w:ins w:id="475" w:author="Fong RERHANG" w:date="2021-05-27T23:04:00Z">
        <w:r w:rsidR="00B37852">
          <w:rPr>
            <w:rFonts w:ascii="Arial" w:eastAsia="Arial" w:hAnsi="Arial"/>
            <w:b/>
            <w:bCs/>
            <w:sz w:val="20"/>
            <w:szCs w:val="20"/>
          </w:rPr>
          <w:t>Z</w:t>
        </w:r>
      </w:ins>
      <w:del w:id="476" w:author="Fong RERHANG" w:date="2021-05-27T23:04:00Z">
        <w:r w:rsidRPr="00DF6034" w:rsidDel="00B37852">
          <w:rPr>
            <w:rFonts w:ascii="Arial" w:eastAsia="Arial" w:hAnsi="Arial"/>
            <w:b/>
            <w:bCs/>
            <w:sz w:val="20"/>
            <w:szCs w:val="20"/>
          </w:rPr>
          <w:delText>z</w:delText>
        </w:r>
      </w:del>
      <w:r w:rsidRPr="00DF6034">
        <w:rPr>
          <w:rFonts w:ascii="Arial" w:eastAsia="Arial" w:hAnsi="Arial"/>
          <w:b/>
          <w:bCs/>
          <w:sz w:val="20"/>
          <w:szCs w:val="20"/>
        </w:rPr>
        <w:t>ip:</w:t>
      </w:r>
      <w:r w:rsidRPr="00DF6034">
        <w:rPr>
          <w:rFonts w:ascii="Arial" w:eastAsia="Arial" w:hAnsi="Arial"/>
          <w:sz w:val="20"/>
          <w:szCs w:val="20"/>
        </w:rPr>
        <w:t xml:space="preserve"> </w:t>
      </w:r>
      <w:r w:rsidRPr="00DF6034">
        <w:rPr>
          <w:rFonts w:eastAsia="Arial" w:cs="Calibri"/>
          <w:i/>
          <w:iCs/>
          <w:sz w:val="20"/>
          <w:szCs w:val="20"/>
          <w:u w:val="single"/>
        </w:rPr>
        <w:t>CA, 958</w:t>
      </w:r>
      <w:r w:rsidR="006E442B">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Email:</w:t>
      </w:r>
    </w:p>
    <w:p w14:paraId="3839FF2B" w14:textId="721D75AE" w:rsidR="006D3C7C" w:rsidRPr="00DF6034" w:rsidRDefault="006D3C7C" w:rsidP="006D3C7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proofErr w:type="spellStart"/>
      <w:r w:rsidRPr="00DF6034">
        <w:rPr>
          <w:rFonts w:ascii="Arial" w:eastAsia="Arial" w:hAnsi="Arial"/>
          <w:b/>
          <w:bCs/>
          <w:sz w:val="20"/>
          <w:szCs w:val="20"/>
        </w:rPr>
        <w:t>Xov</w:t>
      </w:r>
      <w:proofErr w:type="spellEnd"/>
      <w:ins w:id="477" w:author="Fong RERHANG" w:date="2021-05-27T23:04:00Z">
        <w:r w:rsidR="00B37852">
          <w:rPr>
            <w:rFonts w:ascii="Arial" w:eastAsia="Arial" w:hAnsi="Arial"/>
            <w:b/>
            <w:bCs/>
            <w:sz w:val="20"/>
            <w:szCs w:val="20"/>
          </w:rPr>
          <w:t xml:space="preserve"> </w:t>
        </w:r>
      </w:ins>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Pr>
          <w:rFonts w:ascii="Arial" w:eastAsia="Arial" w:hAnsi="Arial"/>
          <w:b/>
          <w:bCs/>
          <w:sz w:val="20"/>
          <w:szCs w:val="20"/>
        </w:rPr>
        <w:t xml:space="preserve">                        </w:t>
      </w:r>
      <w:r w:rsidR="00384640">
        <w:rPr>
          <w:rFonts w:ascii="Arial" w:eastAsia="Arial" w:hAnsi="Arial"/>
          <w:b/>
          <w:bCs/>
          <w:sz w:val="20"/>
          <w:szCs w:val="20"/>
        </w:rPr>
        <w:t xml:space="preserve">                </w:t>
      </w:r>
      <w:r>
        <w:rPr>
          <w:rFonts w:ascii="Arial" w:eastAsia="Arial" w:hAnsi="Arial"/>
          <w:b/>
          <w:bCs/>
          <w:sz w:val="20"/>
          <w:szCs w:val="20"/>
        </w:rPr>
        <w:t xml:space="preserve">   </w:t>
      </w:r>
      <w:r w:rsidR="00DA31CE">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w:t>
      </w:r>
      <w:r w:rsidR="00384640">
        <w:rPr>
          <w:rFonts w:ascii="Arial" w:eastAsia="Arial" w:hAnsi="Arial"/>
          <w:b/>
          <w:bCs/>
          <w:sz w:val="2"/>
          <w:szCs w:val="2"/>
        </w:rPr>
        <w:t xml:space="preserve">     </w:t>
      </w:r>
      <w:r w:rsidRPr="00576A19">
        <w:rPr>
          <w:rFonts w:ascii="Arial" w:eastAsia="Arial" w:hAnsi="Arial"/>
          <w:b/>
          <w:bCs/>
          <w:sz w:val="2"/>
          <w:szCs w:val="2"/>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w:t>
      </w:r>
      <w:ins w:id="478" w:author="Fong RERHANG" w:date="2021-05-27T23:04:00Z">
        <w:r w:rsidR="00B37852">
          <w:rPr>
            <w:rFonts w:ascii="Arial" w:eastAsia="Arial" w:hAnsi="Arial"/>
            <w:b/>
            <w:bCs/>
            <w:sz w:val="20"/>
            <w:szCs w:val="20"/>
          </w:rPr>
          <w:t>Z</w:t>
        </w:r>
      </w:ins>
      <w:del w:id="479" w:author="Fong RERHANG" w:date="2021-05-27T23:04:00Z">
        <w:r w:rsidRPr="00DF6034" w:rsidDel="00B37852">
          <w:rPr>
            <w:rFonts w:ascii="Arial" w:eastAsia="Arial" w:hAnsi="Arial"/>
            <w:b/>
            <w:bCs/>
            <w:sz w:val="20"/>
            <w:szCs w:val="20"/>
          </w:rPr>
          <w:delText>z</w:delText>
        </w:r>
      </w:del>
      <w:r w:rsidRPr="00DF6034">
        <w:rPr>
          <w:rFonts w:ascii="Arial" w:eastAsia="Arial" w:hAnsi="Arial"/>
          <w:b/>
          <w:bCs/>
          <w:sz w:val="20"/>
          <w:szCs w:val="20"/>
        </w:rPr>
        <w:t>ip:</w:t>
      </w:r>
      <w:r w:rsidRPr="00DF6034">
        <w:rPr>
          <w:rFonts w:ascii="Arial" w:eastAsia="Arial" w:hAnsi="Arial"/>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E21A37">
        <w:rPr>
          <w:rFonts w:eastAsia="Arial" w:cs="Calibri"/>
          <w:b/>
          <w:bCs/>
          <w:i/>
          <w:iCs/>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23FED463" w14:textId="76AA3375" w:rsidR="006D3C7C" w:rsidRPr="00BA0480" w:rsidRDefault="006D3C7C" w:rsidP="006D3C7C">
      <w:pPr>
        <w:rPr>
          <w:rFonts w:ascii="Arial" w:eastAsia="Arial" w:hAnsi="Arial"/>
          <w:b/>
          <w:bCs/>
          <w:sz w:val="20"/>
          <w:szCs w:val="20"/>
        </w:rPr>
      </w:pPr>
      <w:del w:id="480" w:author="Fong RERHANG" w:date="2021-05-27T23:06:00Z">
        <w:r w:rsidDel="00B37852">
          <w:rPr>
            <w:rFonts w:ascii="Arial" w:eastAsia="Arial" w:hAnsi="Arial"/>
            <w:b/>
            <w:bCs/>
            <w:sz w:val="19"/>
            <w:szCs w:val="19"/>
          </w:rPr>
          <w:delText xml:space="preserve">Nroog </w:delText>
        </w:r>
      </w:del>
      <w:proofErr w:type="spellStart"/>
      <w:r w:rsidRPr="002965E7">
        <w:rPr>
          <w:rFonts w:ascii="Arial" w:eastAsia="Arial" w:hAnsi="Arial"/>
          <w:b/>
          <w:bCs/>
          <w:sz w:val="19"/>
          <w:szCs w:val="19"/>
        </w:rPr>
        <w:t>Tsev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Kawm</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Ntawv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Tshwj</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Xeeb</w:t>
      </w:r>
      <w:proofErr w:type="spellEnd"/>
      <w:r w:rsidRPr="002965E7">
        <w:rPr>
          <w:rFonts w:ascii="Arial" w:eastAsia="Arial" w:hAnsi="Arial"/>
          <w:b/>
          <w:bCs/>
          <w:sz w:val="19"/>
          <w:szCs w:val="19"/>
        </w:rPr>
        <w:t xml:space="preserve"> </w:t>
      </w:r>
      <w:del w:id="481" w:author="Fong RERHANG" w:date="2021-05-27T23:06:00Z">
        <w:r w:rsidRPr="002965E7" w:rsidDel="00B37852">
          <w:rPr>
            <w:rFonts w:ascii="Arial" w:eastAsia="Arial" w:hAnsi="Arial"/>
            <w:b/>
            <w:bCs/>
            <w:sz w:val="19"/>
            <w:szCs w:val="19"/>
          </w:rPr>
          <w:delText>Kev Ris Dej Num</w:delText>
        </w:r>
        <w:r w:rsidDel="00B37852">
          <w:rPr>
            <w:rFonts w:ascii="Arial" w:eastAsia="Arial" w:hAnsi="Arial"/>
            <w:b/>
            <w:bCs/>
            <w:sz w:val="19"/>
            <w:szCs w:val="19"/>
          </w:rPr>
          <w:delText xml:space="preserve"> </w:delText>
        </w:r>
      </w:del>
      <w:r>
        <w:rPr>
          <w:rFonts w:ascii="Arial" w:eastAsia="Arial" w:hAnsi="Arial"/>
          <w:b/>
          <w:bCs/>
          <w:sz w:val="19"/>
          <w:szCs w:val="19"/>
        </w:rPr>
        <w:t>(District of Special Education Accountability)</w:t>
      </w:r>
      <w:r w:rsidRPr="002965E7">
        <w:rPr>
          <w:rFonts w:ascii="Arial" w:eastAsia="Arial" w:hAnsi="Arial"/>
          <w:b/>
          <w:bCs/>
          <w:sz w:val="19"/>
          <w:szCs w:val="19"/>
        </w:rPr>
        <w:t>:</w:t>
      </w:r>
      <w:r>
        <w:rPr>
          <w:rFonts w:ascii="Arial" w:eastAsia="Arial" w:hAnsi="Arial"/>
          <w:b/>
          <w:bCs/>
          <w:sz w:val="20"/>
          <w:szCs w:val="20"/>
        </w:rPr>
        <w:t xml:space="preserve">  </w:t>
      </w:r>
      <w:del w:id="482" w:author="Fong RERHANG" w:date="2021-05-27T23:07:00Z">
        <w:r w:rsidRPr="00DF6034" w:rsidDel="00B37852">
          <w:rPr>
            <w:rFonts w:eastAsia="Arial" w:cs="Calibri"/>
            <w:i/>
            <w:iCs/>
            <w:sz w:val="20"/>
            <w:szCs w:val="20"/>
            <w:u w:val="single"/>
          </w:rPr>
          <w:delText>Cheeb Tsam Tsev Kawm</w:delText>
        </w:r>
        <w:r w:rsidDel="00B37852">
          <w:rPr>
            <w:rFonts w:eastAsia="Arial" w:cs="Calibri"/>
            <w:i/>
            <w:iCs/>
            <w:sz w:val="20"/>
            <w:szCs w:val="20"/>
            <w:u w:val="single"/>
          </w:rPr>
          <w:delText xml:space="preserve"> Ntawv Lub Nroog </w:delText>
        </w:r>
        <w:r w:rsidRPr="00DF6034" w:rsidDel="00B37852">
          <w:rPr>
            <w:rFonts w:eastAsia="Arial" w:cs="Calibri"/>
            <w:i/>
            <w:iCs/>
            <w:sz w:val="20"/>
            <w:szCs w:val="20"/>
            <w:u w:val="single"/>
          </w:rPr>
          <w:delText>Sacramento</w:delText>
        </w:r>
      </w:del>
      <w:ins w:id="483" w:author="Fong RERHANG" w:date="2021-05-27T23:07:00Z">
        <w:r w:rsidR="00B37852">
          <w:rPr>
            <w:rFonts w:eastAsia="Arial" w:cs="Calibri"/>
            <w:i/>
            <w:iCs/>
            <w:sz w:val="20"/>
            <w:szCs w:val="20"/>
            <w:u w:val="single"/>
          </w:rPr>
          <w:t>City Unified School District</w:t>
        </w:r>
      </w:ins>
      <w:r>
        <w:rPr>
          <w:rFonts w:ascii="Arial" w:eastAsia="Arial" w:hAnsi="Arial"/>
          <w:b/>
          <w:bCs/>
          <w:sz w:val="20"/>
          <w:szCs w:val="20"/>
        </w:rPr>
        <w:t xml:space="preserve">                       </w:t>
      </w:r>
      <w:r w:rsidRPr="00DB12A6">
        <w:rPr>
          <w:rFonts w:ascii="Arial" w:eastAsia="Arial" w:hAnsi="Arial"/>
          <w:b/>
          <w:bCs/>
          <w:sz w:val="2"/>
          <w:szCs w:val="2"/>
        </w:rPr>
        <w:t>,</w:t>
      </w:r>
      <w:r w:rsidRPr="00703865">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E3730B">
        <w:rPr>
          <w:rFonts w:ascii="Arial" w:eastAsia="Arial" w:hAnsi="Arial"/>
          <w:i/>
          <w:iCs/>
          <w:sz w:val="20"/>
          <w:szCs w:val="20"/>
          <w:u w:val="single"/>
        </w:rPr>
        <w:t>John Still Elementary</w:t>
      </w:r>
    </w:p>
    <w:p w14:paraId="0226A38C" w14:textId="77777777" w:rsidR="006D3C7C" w:rsidRDefault="006D3C7C" w:rsidP="006D3C7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lastRenderedPageBreak/>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r w:rsidRPr="006F1886">
        <w:rPr>
          <w:rFonts w:ascii="Arial" w:eastAsia="Arial" w:hAnsi="Arial"/>
          <w:sz w:val="2"/>
          <w:szCs w:val="2"/>
        </w:rPr>
        <w:t>,</w:t>
      </w:r>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4. ____ </w:t>
      </w:r>
      <w:proofErr w:type="spellStart"/>
      <w:r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 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1F5CF393" w14:textId="509A1D7E" w:rsidR="006D3C7C" w:rsidRPr="00607431" w:rsidRDefault="006D3C7C" w:rsidP="006D3C7C">
      <w:pPr>
        <w:rPr>
          <w:rFonts w:ascii="Arial" w:eastAsia="Arial" w:hAnsi="Arial"/>
          <w:sz w:val="22"/>
          <w:szCs w:val="18"/>
        </w:rPr>
      </w:pPr>
      <w:r w:rsidRPr="0022567F">
        <w:rPr>
          <w:rFonts w:ascii="Arial" w:eastAsia="Arial" w:hAnsi="Arial"/>
          <w:b/>
          <w:bCs/>
          <w:sz w:val="22"/>
          <w:szCs w:val="18"/>
        </w:rPr>
        <w:t xml:space="preserve">QHIA TXOG </w:t>
      </w:r>
      <w:ins w:id="484" w:author="Fong RERHANG" w:date="2021-05-27T23:13:00Z">
        <w:r w:rsidR="00B37852">
          <w:rPr>
            <w:rFonts w:ascii="Arial" w:eastAsia="Arial" w:hAnsi="Arial"/>
            <w:b/>
            <w:bCs/>
            <w:sz w:val="22"/>
            <w:szCs w:val="18"/>
          </w:rPr>
          <w:t>(</w:t>
        </w:r>
      </w:ins>
      <w:r>
        <w:rPr>
          <w:rFonts w:ascii="Arial" w:eastAsia="Arial" w:hAnsi="Arial"/>
          <w:b/>
          <w:bCs/>
          <w:sz w:val="22"/>
          <w:szCs w:val="18"/>
        </w:rPr>
        <w:t>COV</w:t>
      </w:r>
      <w:ins w:id="485" w:author="Fong RERHANG" w:date="2021-05-27T23:13:00Z">
        <w:r w:rsidR="00B37852">
          <w:rPr>
            <w:rFonts w:ascii="Arial" w:eastAsia="Arial" w:hAnsi="Arial"/>
            <w:b/>
            <w:bCs/>
            <w:sz w:val="22"/>
            <w:szCs w:val="18"/>
          </w:rPr>
          <w:t>)</w:t>
        </w:r>
      </w:ins>
      <w:del w:id="486" w:author="Fong RERHANG" w:date="2021-05-27T23:13:00Z">
        <w:r w:rsidDel="00B37852">
          <w:rPr>
            <w:rFonts w:ascii="Arial" w:eastAsia="Arial" w:hAnsi="Arial"/>
            <w:b/>
            <w:bCs/>
            <w:sz w:val="22"/>
            <w:szCs w:val="18"/>
          </w:rPr>
          <w:delText>/</w:delText>
        </w:r>
      </w:del>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987CCD">
        <w:rPr>
          <w:rFonts w:ascii="Arial" w:eastAsia="Arial" w:hAnsi="Arial" w:cs="Arial"/>
          <w:i/>
          <w:iCs/>
          <w:sz w:val="18"/>
          <w:szCs w:val="14"/>
          <w:rPrChange w:id="487" w:author="Fong RERHANG" w:date="2021-05-27T23:14:00Z">
            <w:rPr>
              <w:rFonts w:eastAsia="Arial" w:cs="Calibri"/>
              <w:i/>
              <w:iCs/>
              <w:sz w:val="18"/>
              <w:szCs w:val="14"/>
            </w:rPr>
          </w:rPrChange>
        </w:rPr>
        <w:t>Cov</w:t>
      </w:r>
      <w:proofErr w:type="spellEnd"/>
      <w:r w:rsidRPr="00987CCD">
        <w:rPr>
          <w:rFonts w:ascii="Arial" w:eastAsia="Arial" w:hAnsi="Arial" w:cs="Arial"/>
          <w:i/>
          <w:iCs/>
          <w:sz w:val="18"/>
          <w:szCs w:val="14"/>
          <w:rPrChange w:id="488" w:author="Fong RERHANG" w:date="2021-05-27T23:14:00Z">
            <w:rPr>
              <w:rFonts w:eastAsia="Arial" w:cs="Calibri"/>
              <w:i/>
              <w:iCs/>
              <w:sz w:val="18"/>
              <w:szCs w:val="14"/>
            </w:rPr>
          </w:rPrChange>
        </w:rPr>
        <w:t xml:space="preserve"> </w:t>
      </w:r>
      <w:proofErr w:type="spellStart"/>
      <w:r w:rsidRPr="00987CCD">
        <w:rPr>
          <w:rFonts w:ascii="Arial" w:eastAsia="Arial" w:hAnsi="Arial" w:cs="Arial"/>
          <w:i/>
          <w:iCs/>
          <w:sz w:val="18"/>
          <w:szCs w:val="14"/>
          <w:rPrChange w:id="489" w:author="Fong RERHANG" w:date="2021-05-27T23:14:00Z">
            <w:rPr>
              <w:rFonts w:eastAsia="Arial" w:cs="Calibri"/>
              <w:i/>
              <w:iCs/>
              <w:sz w:val="18"/>
              <w:szCs w:val="14"/>
            </w:rPr>
          </w:rPrChange>
        </w:rPr>
        <w:t>Lus</w:t>
      </w:r>
      <w:proofErr w:type="spellEnd"/>
      <w:r w:rsidRPr="00987CCD">
        <w:rPr>
          <w:rFonts w:ascii="Arial" w:eastAsia="Arial" w:hAnsi="Arial" w:cs="Arial"/>
          <w:i/>
          <w:iCs/>
          <w:sz w:val="18"/>
          <w:szCs w:val="14"/>
          <w:rPrChange w:id="490" w:author="Fong RERHANG" w:date="2021-05-27T23:14:00Z">
            <w:rPr>
              <w:rFonts w:eastAsia="Arial" w:cs="Calibri"/>
              <w:i/>
              <w:iCs/>
              <w:sz w:val="18"/>
              <w:szCs w:val="14"/>
            </w:rPr>
          </w:rPrChange>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del w:id="491" w:author="Fong RERHANG" w:date="2021-05-27T23:15:00Z">
        <w:r w:rsidRPr="00FB0BF4" w:rsidDel="00987CCD">
          <w:rPr>
            <w:rFonts w:ascii="Arial" w:eastAsia="Arial" w:hAnsi="Arial" w:cs="Arial"/>
            <w:i/>
            <w:iCs/>
            <w:sz w:val="18"/>
            <w:szCs w:val="18"/>
          </w:rPr>
          <w:delText>txhua</w:delText>
        </w:r>
      </w:del>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ins w:id="492" w:author="Fong RERHANG" w:date="2021-05-27T23:16:00Z">
        <w:r w:rsidR="00987CCD">
          <w:rPr>
            <w:rFonts w:ascii="Arial" w:eastAsia="Arial" w:hAnsi="Arial"/>
            <w:b/>
            <w:bCs/>
            <w:sz w:val="20"/>
            <w:szCs w:val="20"/>
          </w:rPr>
          <w:t>K</w:t>
        </w:r>
      </w:ins>
      <w:del w:id="493" w:author="Fong RERHANG" w:date="2021-05-27T23:16:00Z">
        <w:r w:rsidDel="00987CCD">
          <w:rPr>
            <w:rFonts w:ascii="Arial" w:eastAsia="Arial" w:hAnsi="Arial"/>
            <w:b/>
            <w:bCs/>
            <w:sz w:val="20"/>
            <w:szCs w:val="20"/>
          </w:rPr>
          <w:delText>k</w:delText>
        </w:r>
      </w:del>
      <w:r>
        <w:rPr>
          <w:rFonts w:ascii="Arial" w:eastAsia="Arial" w:hAnsi="Arial"/>
          <w:b/>
          <w:bCs/>
          <w:sz w:val="20"/>
          <w:szCs w:val="20"/>
        </w:rPr>
        <w:t>awm</w:t>
      </w:r>
      <w:proofErr w:type="spellEnd"/>
      <w:r>
        <w:rPr>
          <w:rFonts w:ascii="Arial" w:eastAsia="Arial" w:hAnsi="Arial"/>
          <w:b/>
          <w:bCs/>
          <w:sz w:val="20"/>
          <w:szCs w:val="20"/>
        </w:rPr>
        <w:t xml:space="preserve"> </w:t>
      </w:r>
      <w:proofErr w:type="spellStart"/>
      <w:ins w:id="494" w:author="Fong RERHANG" w:date="2021-05-27T23:16:00Z">
        <w:r w:rsidR="00987CCD">
          <w:rPr>
            <w:rFonts w:ascii="Arial" w:eastAsia="Arial" w:hAnsi="Arial"/>
            <w:b/>
            <w:bCs/>
            <w:sz w:val="20"/>
            <w:szCs w:val="20"/>
          </w:rPr>
          <w:t>Q</w:t>
        </w:r>
      </w:ins>
      <w:del w:id="495" w:author="Fong RERHANG" w:date="2021-05-27T23:16:00Z">
        <w:r w:rsidDel="00987CCD">
          <w:rPr>
            <w:rFonts w:ascii="Arial" w:eastAsia="Arial" w:hAnsi="Arial"/>
            <w:b/>
            <w:bCs/>
            <w:sz w:val="20"/>
            <w:szCs w:val="20"/>
          </w:rPr>
          <w:delText>q</w:delText>
        </w:r>
      </w:del>
      <w:r>
        <w:rPr>
          <w:rFonts w:ascii="Arial" w:eastAsia="Arial" w:hAnsi="Arial"/>
          <w:b/>
          <w:bCs/>
          <w:sz w:val="20"/>
          <w:szCs w:val="20"/>
        </w:rPr>
        <w:t>ib</w:t>
      </w:r>
      <w:proofErr w:type="spellEnd"/>
      <w:r>
        <w:rPr>
          <w:rFonts w:ascii="Arial" w:eastAsia="Arial" w:hAnsi="Arial"/>
          <w:b/>
          <w:bCs/>
          <w:sz w:val="20"/>
          <w:szCs w:val="20"/>
        </w:rPr>
        <w:t xml:space="preserve"> </w:t>
      </w:r>
      <w:proofErr w:type="spellStart"/>
      <w:ins w:id="496" w:author="Fong RERHANG" w:date="2021-05-27T23:16:00Z">
        <w:r w:rsidR="00987CCD">
          <w:rPr>
            <w:rFonts w:ascii="Arial" w:eastAsia="Arial" w:hAnsi="Arial"/>
            <w:b/>
            <w:bCs/>
            <w:sz w:val="20"/>
            <w:szCs w:val="20"/>
          </w:rPr>
          <w:t>N</w:t>
        </w:r>
      </w:ins>
      <w:del w:id="497" w:author="Fong RERHANG" w:date="2021-05-27T23:16:00Z">
        <w:r w:rsidDel="00987CCD">
          <w:rPr>
            <w:rFonts w:ascii="Arial" w:eastAsia="Arial" w:hAnsi="Arial"/>
            <w:b/>
            <w:bCs/>
            <w:sz w:val="20"/>
            <w:szCs w:val="20"/>
          </w:rPr>
          <w:delText>n</w:delText>
        </w:r>
      </w:del>
      <w:r>
        <w:rPr>
          <w:rFonts w:ascii="Arial" w:eastAsia="Arial" w:hAnsi="Arial"/>
          <w:b/>
          <w:bCs/>
          <w:sz w:val="20"/>
          <w:szCs w:val="20"/>
        </w:rPr>
        <w:t>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4BF90D58" w14:textId="139D345F" w:rsidR="006D3C7C" w:rsidRPr="001D0F69" w:rsidRDefault="006D3C7C" w:rsidP="006D3C7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37E23" w:rsidRPr="00FF2C37">
        <w:rPr>
          <w:rFonts w:asciiTheme="minorHAnsi" w:hAnsiTheme="minorHAnsi" w:cstheme="minorHAnsi"/>
          <w:i/>
          <w:iCs/>
          <w:sz w:val="20"/>
          <w:szCs w:val="20"/>
        </w:rPr>
        <w:t xml:space="preserve">Kev </w:t>
      </w:r>
      <w:proofErr w:type="spellStart"/>
      <w:r w:rsidR="00237E23" w:rsidRPr="00FF2C37">
        <w:rPr>
          <w:rFonts w:asciiTheme="minorHAnsi" w:hAnsiTheme="minorHAnsi" w:cstheme="minorHAnsi"/>
          <w:i/>
          <w:iCs/>
          <w:sz w:val="20"/>
          <w:szCs w:val="20"/>
        </w:rPr>
        <w:t>hais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los</w:t>
      </w:r>
      <w:r w:rsidR="00ED39BF">
        <w:rPr>
          <w:rFonts w:asciiTheme="minorHAnsi" w:hAnsiTheme="minorHAnsi" w:cstheme="minorHAnsi"/>
          <w:i/>
          <w:iCs/>
          <w:sz w:val="20"/>
          <w:szCs w:val="20"/>
        </w:rPr>
        <w:t xml:space="preserve"> </w:t>
      </w:r>
      <w:r w:rsidR="00237E23" w:rsidRPr="00FF2C37">
        <w:rPr>
          <w:rFonts w:asciiTheme="minorHAnsi" w:hAnsiTheme="minorHAnsi" w:cstheme="minorHAnsi"/>
          <w:i/>
          <w:iCs/>
          <w:sz w:val="20"/>
          <w:szCs w:val="20"/>
        </w:rPr>
        <w:t xml:space="preserve">sis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txuas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tsis</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tuaj</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yeem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hauv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rau</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nkag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mus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koom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nrog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ntaub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ntawv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kawm</w:t>
      </w:r>
      <w:proofErr w:type="spellEnd"/>
      <w:r w:rsidR="00237E23" w:rsidRPr="00FF2C37">
        <w:rPr>
          <w:rFonts w:asciiTheme="minorHAnsi" w:hAnsiTheme="minorHAnsi" w:cstheme="minorHAnsi"/>
          <w:i/>
          <w:iCs/>
          <w:sz w:val="20"/>
          <w:szCs w:val="20"/>
        </w:rPr>
        <w:t>.</w:t>
      </w:r>
    </w:p>
    <w:p w14:paraId="2C81C9A1" w14:textId="77777777" w:rsidR="006D3C7C" w:rsidRPr="00132B7E" w:rsidRDefault="006D3C7C" w:rsidP="006D3C7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0A20E51B" w14:textId="5AC74635" w:rsidR="006D3C7C" w:rsidRDefault="006D3C7C" w:rsidP="006D3C7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C81950">
        <w:rPr>
          <w:rFonts w:eastAsia="Arial" w:cs="Calibri"/>
          <w:i/>
          <w:iCs/>
          <w:sz w:val="20"/>
          <w:szCs w:val="20"/>
          <w:u w:val="single"/>
        </w:rPr>
        <w:t>12/13/2017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987CCD">
        <w:rPr>
          <w:rFonts w:ascii="Arial" w:eastAsia="Arial" w:hAnsi="Arial"/>
          <w:sz w:val="20"/>
          <w:szCs w:val="20"/>
          <w:rPrChange w:id="498" w:author="Fong RERHANG" w:date="2021-05-27T23:20:00Z">
            <w:rPr>
              <w:rFonts w:ascii="Arial" w:eastAsia="Arial" w:hAnsi="Arial"/>
              <w:sz w:val="18"/>
              <w:szCs w:val="18"/>
            </w:rPr>
          </w:rPrChange>
        </w:rPr>
        <w:t xml:space="preserve">Tus </w:t>
      </w:r>
      <w:proofErr w:type="spellStart"/>
      <w:r w:rsidRPr="00987CCD">
        <w:rPr>
          <w:rFonts w:ascii="Arial" w:eastAsia="Arial" w:hAnsi="Arial"/>
          <w:sz w:val="20"/>
          <w:szCs w:val="20"/>
          <w:rPrChange w:id="499" w:author="Fong RERHANG" w:date="2021-05-27T23:20:00Z">
            <w:rPr>
              <w:rFonts w:ascii="Arial" w:eastAsia="Arial" w:hAnsi="Arial"/>
              <w:sz w:val="18"/>
              <w:szCs w:val="18"/>
            </w:rPr>
          </w:rPrChange>
        </w:rPr>
        <w:t>Neeg</w:t>
      </w:r>
      <w:proofErr w:type="spellEnd"/>
      <w:r w:rsidRPr="00987CCD">
        <w:rPr>
          <w:rFonts w:ascii="Arial" w:eastAsia="Arial" w:hAnsi="Arial"/>
          <w:sz w:val="20"/>
          <w:szCs w:val="20"/>
          <w:rPrChange w:id="500" w:author="Fong RERHANG" w:date="2021-05-27T23:20:00Z">
            <w:rPr>
              <w:rFonts w:ascii="Arial" w:eastAsia="Arial" w:hAnsi="Arial"/>
              <w:sz w:val="18"/>
              <w:szCs w:val="18"/>
            </w:rPr>
          </w:rPrChange>
        </w:rPr>
        <w:t xml:space="preserve"> </w:t>
      </w:r>
      <w:proofErr w:type="spellStart"/>
      <w:r w:rsidRPr="00987CCD">
        <w:rPr>
          <w:rFonts w:ascii="Arial" w:eastAsia="Arial" w:hAnsi="Arial"/>
          <w:sz w:val="20"/>
          <w:szCs w:val="20"/>
          <w:rPrChange w:id="501" w:author="Fong RERHANG" w:date="2021-05-27T23:20:00Z">
            <w:rPr>
              <w:rFonts w:ascii="Arial" w:eastAsia="Arial" w:hAnsi="Arial"/>
              <w:sz w:val="18"/>
              <w:szCs w:val="18"/>
            </w:rPr>
          </w:rPrChange>
        </w:rPr>
        <w:t>Xa</w:t>
      </w:r>
      <w:proofErr w:type="spellEnd"/>
      <w:r w:rsidRPr="00987CCD">
        <w:rPr>
          <w:rFonts w:ascii="Arial" w:eastAsia="Arial" w:hAnsi="Arial"/>
          <w:sz w:val="20"/>
          <w:szCs w:val="20"/>
          <w:rPrChange w:id="502" w:author="Fong RERHANG" w:date="2021-05-27T23:20:00Z">
            <w:rPr>
              <w:rFonts w:ascii="Arial" w:eastAsia="Arial" w:hAnsi="Arial"/>
              <w:sz w:val="18"/>
              <w:szCs w:val="18"/>
            </w:rPr>
          </w:rPrChange>
        </w:rPr>
        <w:t xml:space="preserve"> Mus Kev </w:t>
      </w:r>
      <w:proofErr w:type="spellStart"/>
      <w:r w:rsidRPr="00987CCD">
        <w:rPr>
          <w:rFonts w:ascii="Arial" w:eastAsia="Arial" w:hAnsi="Arial"/>
          <w:sz w:val="20"/>
          <w:szCs w:val="20"/>
          <w:rPrChange w:id="503" w:author="Fong RERHANG" w:date="2021-05-27T23:20:00Z">
            <w:rPr>
              <w:rFonts w:ascii="Arial" w:eastAsia="Arial" w:hAnsi="Arial"/>
              <w:sz w:val="18"/>
              <w:szCs w:val="18"/>
            </w:rPr>
          </w:rPrChange>
        </w:rPr>
        <w:t>xa</w:t>
      </w:r>
      <w:proofErr w:type="spellEnd"/>
      <w:r w:rsidRPr="00987CCD">
        <w:rPr>
          <w:rFonts w:ascii="Arial" w:eastAsia="Arial" w:hAnsi="Arial"/>
          <w:sz w:val="20"/>
          <w:szCs w:val="20"/>
          <w:rPrChange w:id="504" w:author="Fong RERHANG" w:date="2021-05-27T23:20:00Z">
            <w:rPr>
              <w:rFonts w:ascii="Arial" w:eastAsia="Arial" w:hAnsi="Arial"/>
              <w:sz w:val="18"/>
              <w:szCs w:val="18"/>
            </w:rPr>
          </w:rPrChange>
        </w:rPr>
        <w:t xml:space="preserve"> </w:t>
      </w:r>
      <w:proofErr w:type="spellStart"/>
      <w:r w:rsidRPr="00987CCD">
        <w:rPr>
          <w:rFonts w:ascii="Arial" w:eastAsia="Arial" w:hAnsi="Arial"/>
          <w:sz w:val="20"/>
          <w:szCs w:val="20"/>
          <w:rPrChange w:id="505" w:author="Fong RERHANG" w:date="2021-05-27T23:20:00Z">
            <w:rPr>
              <w:rFonts w:ascii="Arial" w:eastAsia="Arial" w:hAnsi="Arial"/>
              <w:sz w:val="18"/>
              <w:szCs w:val="18"/>
            </w:rPr>
          </w:rPrChange>
        </w:rPr>
        <w:t>mus</w:t>
      </w:r>
      <w:proofErr w:type="spellEnd"/>
      <w:r w:rsidRPr="00987CCD">
        <w:rPr>
          <w:rFonts w:ascii="Arial" w:eastAsia="Arial" w:hAnsi="Arial"/>
          <w:sz w:val="20"/>
          <w:szCs w:val="20"/>
          <w:rPrChange w:id="506" w:author="Fong RERHANG" w:date="2021-05-27T23:20:00Z">
            <w:rPr>
              <w:rFonts w:ascii="Arial" w:eastAsia="Arial" w:hAnsi="Arial"/>
              <w:sz w:val="18"/>
              <w:szCs w:val="18"/>
            </w:rPr>
          </w:rPrChange>
        </w:rPr>
        <w:t xml:space="preserve"> </w:t>
      </w:r>
      <w:proofErr w:type="spellStart"/>
      <w:r w:rsidRPr="00987CCD">
        <w:rPr>
          <w:rFonts w:ascii="Arial" w:eastAsia="Arial" w:hAnsi="Arial"/>
          <w:sz w:val="20"/>
          <w:szCs w:val="20"/>
          <w:rPrChange w:id="507" w:author="Fong RERHANG" w:date="2021-05-27T23:20:00Z">
            <w:rPr>
              <w:rFonts w:ascii="Arial" w:eastAsia="Arial" w:hAnsi="Arial"/>
              <w:sz w:val="18"/>
              <w:szCs w:val="18"/>
            </w:rPr>
          </w:rPrChange>
        </w:rPr>
        <w:t>rau</w:t>
      </w:r>
      <w:proofErr w:type="spellEnd"/>
      <w:r w:rsidRPr="00987CCD">
        <w:rPr>
          <w:rFonts w:ascii="Arial" w:eastAsia="Arial" w:hAnsi="Arial"/>
          <w:sz w:val="20"/>
          <w:szCs w:val="20"/>
          <w:rPrChange w:id="508" w:author="Fong RERHANG" w:date="2021-05-27T23:20:00Z">
            <w:rPr>
              <w:rFonts w:ascii="Arial" w:eastAsia="Arial" w:hAnsi="Arial"/>
              <w:sz w:val="18"/>
              <w:szCs w:val="18"/>
            </w:rPr>
          </w:rPrChange>
        </w:rPr>
        <w:t xml:space="preserve"> Kev </w:t>
      </w:r>
      <w:proofErr w:type="spellStart"/>
      <w:r w:rsidRPr="00987CCD">
        <w:rPr>
          <w:rFonts w:ascii="Arial" w:eastAsia="Arial" w:hAnsi="Arial"/>
          <w:sz w:val="20"/>
          <w:szCs w:val="20"/>
          <w:rPrChange w:id="509" w:author="Fong RERHANG" w:date="2021-05-27T23:20:00Z">
            <w:rPr>
              <w:rFonts w:ascii="Arial" w:eastAsia="Arial" w:hAnsi="Arial"/>
              <w:sz w:val="18"/>
              <w:szCs w:val="18"/>
            </w:rPr>
          </w:rPrChange>
        </w:rPr>
        <w:t>Kawm</w:t>
      </w:r>
      <w:proofErr w:type="spellEnd"/>
      <w:r w:rsidRPr="00987CCD">
        <w:rPr>
          <w:rFonts w:ascii="Arial" w:eastAsia="Arial" w:hAnsi="Arial"/>
          <w:sz w:val="20"/>
          <w:szCs w:val="20"/>
          <w:rPrChange w:id="510" w:author="Fong RERHANG" w:date="2021-05-27T23:20:00Z">
            <w:rPr>
              <w:rFonts w:ascii="Arial" w:eastAsia="Arial" w:hAnsi="Arial"/>
              <w:sz w:val="18"/>
              <w:szCs w:val="18"/>
            </w:rPr>
          </w:rPrChange>
        </w:rPr>
        <w:t xml:space="preserve"> </w:t>
      </w:r>
      <w:proofErr w:type="spellStart"/>
      <w:r w:rsidRPr="00987CCD">
        <w:rPr>
          <w:rFonts w:ascii="Arial" w:eastAsia="Arial" w:hAnsi="Arial"/>
          <w:sz w:val="20"/>
          <w:szCs w:val="20"/>
          <w:rPrChange w:id="511" w:author="Fong RERHANG" w:date="2021-05-27T23:20:00Z">
            <w:rPr>
              <w:rFonts w:ascii="Arial" w:eastAsia="Arial" w:hAnsi="Arial"/>
              <w:sz w:val="18"/>
              <w:szCs w:val="18"/>
            </w:rPr>
          </w:rPrChange>
        </w:rPr>
        <w:t>Tshwj</w:t>
      </w:r>
      <w:proofErr w:type="spellEnd"/>
      <w:r w:rsidRPr="00987CCD">
        <w:rPr>
          <w:rFonts w:ascii="Arial" w:eastAsia="Arial" w:hAnsi="Arial"/>
          <w:sz w:val="20"/>
          <w:szCs w:val="20"/>
          <w:rPrChange w:id="512" w:author="Fong RERHANG" w:date="2021-05-27T23:20:00Z">
            <w:rPr>
              <w:rFonts w:ascii="Arial" w:eastAsia="Arial" w:hAnsi="Arial"/>
              <w:sz w:val="18"/>
              <w:szCs w:val="18"/>
            </w:rPr>
          </w:rPrChange>
        </w:rPr>
        <w:t xml:space="preserve"> </w:t>
      </w:r>
      <w:proofErr w:type="spellStart"/>
      <w:r w:rsidRPr="00987CCD">
        <w:rPr>
          <w:rFonts w:ascii="Arial" w:eastAsia="Arial" w:hAnsi="Arial"/>
          <w:sz w:val="20"/>
          <w:szCs w:val="20"/>
          <w:rPrChange w:id="513" w:author="Fong RERHANG" w:date="2021-05-27T23:20:00Z">
            <w:rPr>
              <w:rFonts w:ascii="Arial" w:eastAsia="Arial" w:hAnsi="Arial"/>
              <w:sz w:val="18"/>
              <w:szCs w:val="18"/>
            </w:rPr>
          </w:rPrChange>
        </w:rPr>
        <w:t>Xeeb</w:t>
      </w:r>
      <w:proofErr w:type="spellEnd"/>
      <w:r w:rsidRPr="00987CCD">
        <w:rPr>
          <w:rFonts w:ascii="Arial" w:eastAsia="Arial" w:hAnsi="Arial"/>
          <w:sz w:val="20"/>
          <w:szCs w:val="20"/>
          <w:rPrChange w:id="514" w:author="Fong RERHANG" w:date="2021-05-27T23:20:00Z">
            <w:rPr>
              <w:rFonts w:ascii="Arial" w:eastAsia="Arial" w:hAnsi="Arial"/>
              <w:sz w:val="18"/>
              <w:szCs w:val="18"/>
            </w:rPr>
          </w:rPrChange>
        </w:rPr>
        <w:t>:</w:t>
      </w:r>
      <w:r w:rsidRPr="00987CCD">
        <w:rPr>
          <w:rFonts w:ascii="Arial" w:eastAsia="Arial" w:hAnsi="Arial"/>
          <w:sz w:val="22"/>
          <w:szCs w:val="22"/>
          <w:rPrChange w:id="515" w:author="Fong RERHANG" w:date="2021-05-27T23:20:00Z">
            <w:rPr>
              <w:rFonts w:ascii="Arial" w:eastAsia="Arial" w:hAnsi="Arial"/>
              <w:sz w:val="20"/>
              <w:szCs w:val="20"/>
            </w:rPr>
          </w:rPrChange>
        </w:rPr>
        <w:t xml:space="preserve"> </w:t>
      </w:r>
      <w:r w:rsidR="00C81950" w:rsidRPr="00987CCD">
        <w:rPr>
          <w:rFonts w:ascii="Arial" w:eastAsia="Arial" w:hAnsi="Arial"/>
          <w:i/>
          <w:iCs/>
          <w:sz w:val="20"/>
          <w:szCs w:val="20"/>
          <w:u w:val="single"/>
          <w:rPrChange w:id="516" w:author="Fong RERHANG" w:date="2021-05-27T23:20:00Z">
            <w:rPr>
              <w:rFonts w:ascii="Arial" w:eastAsia="Arial" w:hAnsi="Arial"/>
              <w:i/>
              <w:iCs/>
              <w:sz w:val="18"/>
              <w:szCs w:val="18"/>
              <w:u w:val="single"/>
            </w:rPr>
          </w:rPrChange>
        </w:rPr>
        <w:t xml:space="preserve">10 </w:t>
      </w:r>
      <w:del w:id="517" w:author="Fong RERHANG" w:date="2021-05-27T23:20:00Z">
        <w:r w:rsidR="00C81950" w:rsidRPr="00987CCD" w:rsidDel="00987CCD">
          <w:rPr>
            <w:rFonts w:ascii="Arial" w:eastAsia="Arial" w:hAnsi="Arial"/>
            <w:i/>
            <w:iCs/>
            <w:sz w:val="20"/>
            <w:szCs w:val="20"/>
            <w:u w:val="single"/>
            <w:rPrChange w:id="518" w:author="Fong RERHANG" w:date="2021-05-27T23:20:00Z">
              <w:rPr>
                <w:rFonts w:ascii="Arial" w:eastAsia="Arial" w:hAnsi="Arial"/>
                <w:i/>
                <w:iCs/>
                <w:sz w:val="18"/>
                <w:szCs w:val="18"/>
                <w:u w:val="single"/>
              </w:rPr>
            </w:rPrChange>
          </w:rPr>
          <w:delText>n</w:delText>
        </w:r>
      </w:del>
      <w:proofErr w:type="spellStart"/>
      <w:ins w:id="519" w:author="Fong RERHANG" w:date="2021-05-27T23:20:00Z">
        <w:r w:rsidR="00987CCD" w:rsidRPr="00987CCD">
          <w:rPr>
            <w:rFonts w:ascii="Arial" w:eastAsia="Arial" w:hAnsi="Arial"/>
            <w:i/>
            <w:iCs/>
            <w:sz w:val="20"/>
            <w:szCs w:val="20"/>
            <w:u w:val="single"/>
            <w:rPrChange w:id="520" w:author="Fong RERHANG" w:date="2021-05-27T23:20:00Z">
              <w:rPr>
                <w:rFonts w:ascii="Arial" w:eastAsia="Arial" w:hAnsi="Arial"/>
                <w:i/>
                <w:iCs/>
                <w:sz w:val="18"/>
                <w:szCs w:val="18"/>
                <w:u w:val="single"/>
              </w:rPr>
            </w:rPrChange>
          </w:rPr>
          <w:t>N</w:t>
        </w:r>
      </w:ins>
      <w:r w:rsidR="00C81950" w:rsidRPr="00987CCD">
        <w:rPr>
          <w:rFonts w:ascii="Arial" w:eastAsia="Arial" w:hAnsi="Arial"/>
          <w:i/>
          <w:iCs/>
          <w:sz w:val="20"/>
          <w:szCs w:val="20"/>
          <w:u w:val="single"/>
          <w:rPrChange w:id="521" w:author="Fong RERHANG" w:date="2021-05-27T23:20:00Z">
            <w:rPr>
              <w:rFonts w:ascii="Arial" w:eastAsia="Arial" w:hAnsi="Arial"/>
              <w:i/>
              <w:iCs/>
              <w:sz w:val="18"/>
              <w:szCs w:val="18"/>
              <w:u w:val="single"/>
            </w:rPr>
          </w:rPrChange>
        </w:rPr>
        <w:t>ia</w:t>
      </w:r>
      <w:del w:id="522" w:author="Fong RERHANG" w:date="2021-05-27T23:20:00Z">
        <w:r w:rsidR="00C81950" w:rsidRPr="00987CCD" w:rsidDel="00987CCD">
          <w:rPr>
            <w:rFonts w:ascii="Arial" w:eastAsia="Arial" w:hAnsi="Arial"/>
            <w:i/>
            <w:iCs/>
            <w:sz w:val="20"/>
            <w:szCs w:val="20"/>
            <w:u w:val="single"/>
            <w:rPrChange w:id="523" w:author="Fong RERHANG" w:date="2021-05-27T23:20:00Z">
              <w:rPr>
                <w:rFonts w:ascii="Arial" w:eastAsia="Arial" w:hAnsi="Arial"/>
                <w:i/>
                <w:iCs/>
                <w:sz w:val="18"/>
                <w:szCs w:val="18"/>
                <w:u w:val="single"/>
              </w:rPr>
            </w:rPrChange>
          </w:rPr>
          <w:delText>v</w:delText>
        </w:r>
      </w:del>
      <w:ins w:id="524" w:author="Fong RERHANG" w:date="2021-05-27T23:20:00Z">
        <w:r w:rsidR="00987CCD" w:rsidRPr="00987CCD">
          <w:rPr>
            <w:rFonts w:ascii="Arial" w:eastAsia="Arial" w:hAnsi="Arial"/>
            <w:i/>
            <w:iCs/>
            <w:sz w:val="20"/>
            <w:szCs w:val="20"/>
            <w:u w:val="single"/>
            <w:rPrChange w:id="525" w:author="Fong RERHANG" w:date="2021-05-27T23:20:00Z">
              <w:rPr>
                <w:rFonts w:ascii="Arial" w:eastAsia="Arial" w:hAnsi="Arial"/>
                <w:i/>
                <w:iCs/>
                <w:sz w:val="18"/>
                <w:szCs w:val="18"/>
                <w:u w:val="single"/>
              </w:rPr>
            </w:rPrChange>
          </w:rPr>
          <w:t>m</w:t>
        </w:r>
      </w:ins>
      <w:proofErr w:type="spellEnd"/>
      <w:r w:rsidR="00C81950" w:rsidRPr="00987CCD">
        <w:rPr>
          <w:rFonts w:ascii="Arial" w:eastAsia="Arial" w:hAnsi="Arial"/>
          <w:i/>
          <w:iCs/>
          <w:sz w:val="20"/>
          <w:szCs w:val="20"/>
          <w:u w:val="single"/>
          <w:rPrChange w:id="526" w:author="Fong RERHANG" w:date="2021-05-27T23:20:00Z">
            <w:rPr>
              <w:rFonts w:ascii="Arial" w:eastAsia="Arial" w:hAnsi="Arial"/>
              <w:i/>
              <w:iCs/>
              <w:sz w:val="18"/>
              <w:szCs w:val="18"/>
              <w:u w:val="single"/>
            </w:rPr>
          </w:rPrChange>
        </w:rPr>
        <w:t xml:space="preserve"> </w:t>
      </w:r>
      <w:del w:id="527" w:author="Fong RERHANG" w:date="2021-05-27T23:20:00Z">
        <w:r w:rsidR="00C81950" w:rsidRPr="00987CCD" w:rsidDel="00987CCD">
          <w:rPr>
            <w:rFonts w:ascii="Arial" w:eastAsia="Arial" w:hAnsi="Arial"/>
            <w:i/>
            <w:iCs/>
            <w:sz w:val="20"/>
            <w:szCs w:val="20"/>
            <w:u w:val="single"/>
            <w:rPrChange w:id="528" w:author="Fong RERHANG" w:date="2021-05-27T23:20:00Z">
              <w:rPr>
                <w:rFonts w:ascii="Arial" w:eastAsia="Arial" w:hAnsi="Arial"/>
                <w:i/>
                <w:iCs/>
                <w:sz w:val="18"/>
                <w:szCs w:val="18"/>
                <w:u w:val="single"/>
              </w:rPr>
            </w:rPrChange>
          </w:rPr>
          <w:delText>t</w:delText>
        </w:r>
      </w:del>
      <w:proofErr w:type="spellStart"/>
      <w:ins w:id="529" w:author="Fong RERHANG" w:date="2021-05-27T23:20:00Z">
        <w:r w:rsidR="00987CCD" w:rsidRPr="00987CCD">
          <w:rPr>
            <w:rFonts w:ascii="Arial" w:eastAsia="Arial" w:hAnsi="Arial"/>
            <w:i/>
            <w:iCs/>
            <w:sz w:val="20"/>
            <w:szCs w:val="20"/>
            <w:u w:val="single"/>
            <w:rPrChange w:id="530" w:author="Fong RERHANG" w:date="2021-05-27T23:20:00Z">
              <w:rPr>
                <w:rFonts w:ascii="Arial" w:eastAsia="Arial" w:hAnsi="Arial"/>
                <w:i/>
                <w:iCs/>
                <w:sz w:val="18"/>
                <w:szCs w:val="18"/>
                <w:u w:val="single"/>
              </w:rPr>
            </w:rPrChange>
          </w:rPr>
          <w:t>T</w:t>
        </w:r>
      </w:ins>
      <w:r w:rsidR="00C81950" w:rsidRPr="00987CCD">
        <w:rPr>
          <w:rFonts w:ascii="Arial" w:eastAsia="Arial" w:hAnsi="Arial"/>
          <w:i/>
          <w:iCs/>
          <w:sz w:val="20"/>
          <w:szCs w:val="20"/>
          <w:u w:val="single"/>
          <w:rPrChange w:id="531" w:author="Fong RERHANG" w:date="2021-05-27T23:20:00Z">
            <w:rPr>
              <w:rFonts w:ascii="Arial" w:eastAsia="Arial" w:hAnsi="Arial"/>
              <w:i/>
              <w:iCs/>
              <w:sz w:val="18"/>
              <w:szCs w:val="18"/>
              <w:u w:val="single"/>
            </w:rPr>
          </w:rPrChange>
        </w:rPr>
        <w:t>xiv</w:t>
      </w:r>
      <w:proofErr w:type="spellEnd"/>
      <w:r w:rsidRPr="00987CCD">
        <w:rPr>
          <w:rFonts w:ascii="Arial" w:eastAsia="Arial" w:hAnsi="Arial"/>
          <w:sz w:val="22"/>
          <w:szCs w:val="22"/>
          <w:rPrChange w:id="532" w:author="Fong RERHANG" w:date="2021-05-27T23:20:00Z">
            <w:rPr>
              <w:rFonts w:ascii="Arial" w:eastAsia="Arial" w:hAnsi="Arial"/>
              <w:sz w:val="20"/>
              <w:szCs w:val="20"/>
            </w:rPr>
          </w:rPrChange>
        </w:rPr>
        <w:t xml:space="preserve">                                                                                 </w:t>
      </w:r>
      <w:r w:rsidRPr="00987CCD">
        <w:rPr>
          <w:rFonts w:ascii="Arial" w:eastAsia="Arial" w:hAnsi="Arial"/>
          <w:sz w:val="22"/>
          <w:szCs w:val="22"/>
          <w:u w:val="single"/>
          <w:rPrChange w:id="533" w:author="Fong RERHANG" w:date="2021-05-27T23:20:00Z">
            <w:rPr>
              <w:rFonts w:ascii="Arial" w:eastAsia="Arial" w:hAnsi="Arial"/>
              <w:sz w:val="20"/>
              <w:szCs w:val="20"/>
              <w:u w:val="single"/>
            </w:rPr>
          </w:rPrChang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C81950">
        <w:rPr>
          <w:rFonts w:ascii="Arial" w:eastAsia="Arial" w:hAnsi="Arial"/>
          <w:i/>
          <w:iCs/>
          <w:sz w:val="20"/>
          <w:szCs w:val="20"/>
          <w:u w:val="single"/>
        </w:rPr>
        <w:t>12/19/2017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8625E2">
        <w:rPr>
          <w:rFonts w:ascii="Arial" w:eastAsia="Arial" w:hAnsi="Arial"/>
          <w:i/>
          <w:iCs/>
          <w:sz w:val="20"/>
          <w:szCs w:val="20"/>
          <w:u w:val="single"/>
        </w:rPr>
        <w:t>2/26/2018</w:t>
      </w:r>
    </w:p>
    <w:p w14:paraId="5CAAC93D" w14:textId="702CD8D9" w:rsidR="00816890" w:rsidRDefault="00816890" w:rsidP="00151C6F">
      <w:pPr>
        <w:spacing w:after="0"/>
        <w:jc w:val="both"/>
        <w:rPr>
          <w:rFonts w:ascii="Arial" w:hAnsi="Arial" w:cs="Arial"/>
          <w:sz w:val="19"/>
          <w:szCs w:val="19"/>
        </w:rPr>
      </w:pPr>
    </w:p>
    <w:p w14:paraId="0387F2EC" w14:textId="117F0567" w:rsidR="00547E4D" w:rsidRDefault="00547E4D" w:rsidP="00151C6F">
      <w:pPr>
        <w:spacing w:after="0"/>
        <w:jc w:val="both"/>
        <w:rPr>
          <w:rFonts w:ascii="Arial" w:hAnsi="Arial" w:cs="Arial"/>
          <w:sz w:val="19"/>
          <w:szCs w:val="19"/>
        </w:rPr>
      </w:pPr>
    </w:p>
    <w:p w14:paraId="50FF06B3" w14:textId="62B0E967" w:rsidR="00547E4D" w:rsidRDefault="00547E4D" w:rsidP="00151C6F">
      <w:pPr>
        <w:spacing w:after="0"/>
        <w:jc w:val="both"/>
        <w:rPr>
          <w:rFonts w:ascii="Arial" w:hAnsi="Arial" w:cs="Arial"/>
          <w:sz w:val="19"/>
          <w:szCs w:val="19"/>
        </w:rPr>
      </w:pPr>
    </w:p>
    <w:p w14:paraId="3B6DB946" w14:textId="77777777" w:rsidR="00547E4D" w:rsidRDefault="00547E4D" w:rsidP="00547E4D">
      <w:pPr>
        <w:spacing w:line="0" w:lineRule="atLeast"/>
        <w:ind w:right="60"/>
        <w:jc w:val="center"/>
        <w:rPr>
          <w:rFonts w:ascii="Arial" w:eastAsia="Arial" w:hAnsi="Arial"/>
          <w:b/>
          <w:sz w:val="23"/>
        </w:rPr>
      </w:pPr>
      <w:r>
        <w:rPr>
          <w:rFonts w:ascii="Arial" w:eastAsia="Arial" w:hAnsi="Arial"/>
          <w:b/>
          <w:sz w:val="23"/>
        </w:rPr>
        <w:t>SACRAMENTO CITY UNIFIED</w:t>
      </w:r>
    </w:p>
    <w:p w14:paraId="7B698586" w14:textId="094C5386" w:rsidR="00547E4D" w:rsidRPr="003E5852" w:rsidRDefault="00547E4D" w:rsidP="00547E4D">
      <w:pPr>
        <w:jc w:val="center"/>
        <w:rPr>
          <w:rFonts w:ascii="Arial" w:eastAsia="Arial" w:hAnsi="Arial"/>
          <w:b/>
          <w:bCs/>
          <w:sz w:val="22"/>
          <w:szCs w:val="18"/>
        </w:rPr>
      </w:pPr>
      <w:r w:rsidRPr="003E5852">
        <w:rPr>
          <w:rFonts w:ascii="Arial" w:eastAsia="Arial" w:hAnsi="Arial"/>
          <w:b/>
          <w:bCs/>
          <w:sz w:val="22"/>
          <w:szCs w:val="18"/>
        </w:rPr>
        <w:t xml:space="preserve">KEV QHIA TXOG THEEM KEV KAWM </w:t>
      </w:r>
      <w:ins w:id="534" w:author="Fong RERHANG" w:date="2021-05-28T08:09:00Z">
        <w:r w:rsidR="00516A66">
          <w:rPr>
            <w:rFonts w:ascii="Arial" w:eastAsia="Arial" w:hAnsi="Arial"/>
            <w:b/>
            <w:bCs/>
            <w:sz w:val="22"/>
            <w:szCs w:val="18"/>
          </w:rPr>
          <w:t xml:space="preserve">TIAV </w:t>
        </w:r>
      </w:ins>
      <w:r w:rsidRPr="003E5852">
        <w:rPr>
          <w:rFonts w:ascii="Arial" w:eastAsia="Arial" w:hAnsi="Arial"/>
          <w:b/>
          <w:bCs/>
          <w:sz w:val="22"/>
          <w:szCs w:val="18"/>
        </w:rPr>
        <w:t>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1A345061" w14:textId="348A8A2F" w:rsidR="00547E4D" w:rsidRDefault="00547E4D" w:rsidP="00547E4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1935D4">
        <w:rPr>
          <w:rFonts w:ascii="Arial" w:hAnsi="Arial" w:cs="Arial"/>
          <w:i/>
          <w:iCs/>
          <w:sz w:val="20"/>
          <w:szCs w:val="20"/>
          <w:u w:val="single"/>
        </w:rPr>
        <w:t>Xiong</w:t>
      </w:r>
      <w:proofErr w:type="spellEnd"/>
      <w:r w:rsidR="001935D4">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1935D4">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w:t>
      </w:r>
      <w:r w:rsidR="001935D4">
        <w:rPr>
          <w:rFonts w:ascii="Arial" w:hAnsi="Arial" w:cs="Arial"/>
          <w:i/>
          <w:iCs/>
          <w:sz w:val="20"/>
          <w:szCs w:val="20"/>
          <w:u w:val="single"/>
        </w:rPr>
        <w:t>1</w:t>
      </w:r>
    </w:p>
    <w:p w14:paraId="63FC65E3" w14:textId="77777777" w:rsidR="00547E4D" w:rsidRPr="001101EA" w:rsidRDefault="00547E4D" w:rsidP="00547E4D">
      <w:pPr>
        <w:spacing w:after="0"/>
        <w:rPr>
          <w:rFonts w:ascii="Arial" w:hAnsi="Arial" w:cs="Arial"/>
          <w:i/>
          <w:iCs/>
          <w:sz w:val="20"/>
          <w:szCs w:val="20"/>
          <w:u w:val="single"/>
        </w:rPr>
      </w:pPr>
      <w:r w:rsidRPr="003E5852">
        <w:rPr>
          <w:rFonts w:ascii="Arial" w:eastAsia="Arial" w:hAnsi="Arial"/>
          <w:b/>
          <w:bCs/>
          <w:sz w:val="22"/>
          <w:szCs w:val="18"/>
        </w:rPr>
        <w:tab/>
      </w:r>
    </w:p>
    <w:p w14:paraId="64DDAEB2" w14:textId="502D0363" w:rsidR="00547E4D" w:rsidRPr="00203EFA" w:rsidRDefault="00547E4D" w:rsidP="00547E4D">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ins w:id="535" w:author="Fong RERHANG" w:date="2021-05-28T08:10:00Z">
        <w:r w:rsidR="00516A66">
          <w:rPr>
            <w:rFonts w:ascii="Arial" w:eastAsia="Arial" w:hAnsi="Arial"/>
            <w:b/>
            <w:bCs/>
            <w:sz w:val="20"/>
            <w:szCs w:val="20"/>
          </w:rPr>
          <w:t>S</w:t>
        </w:r>
      </w:ins>
      <w:del w:id="536" w:author="Fong RERHANG" w:date="2021-05-28T08:10:00Z">
        <w:r w:rsidDel="00516A66">
          <w:rPr>
            <w:rFonts w:ascii="Arial" w:eastAsia="Arial" w:hAnsi="Arial"/>
            <w:b/>
            <w:bCs/>
            <w:sz w:val="20"/>
            <w:szCs w:val="20"/>
          </w:rPr>
          <w:delText>s</w:delText>
        </w:r>
      </w:del>
      <w:r>
        <w:rPr>
          <w:rFonts w:ascii="Arial" w:eastAsia="Arial" w:hAnsi="Arial"/>
          <w:b/>
          <w:bCs/>
          <w:sz w:val="20"/>
          <w:szCs w:val="20"/>
        </w:rPr>
        <w:t>iab</w:t>
      </w:r>
      <w:proofErr w:type="spellEnd"/>
    </w:p>
    <w:p w14:paraId="2783DED2" w14:textId="76CDB5A2" w:rsidR="00547E4D" w:rsidRPr="008112B5" w:rsidRDefault="00160CAB" w:rsidP="00547E4D">
      <w:pPr>
        <w:jc w:val="both"/>
        <w:rPr>
          <w:rStyle w:val="Strong"/>
          <w:rFonts w:ascii="Calibri" w:hAnsi="Calibri" w:cs="Calibri"/>
          <w:b w:val="0"/>
          <w:bCs w:val="0"/>
          <w:i/>
          <w:iCs/>
          <w:sz w:val="20"/>
          <w:szCs w:val="20"/>
        </w:rPr>
      </w:pPr>
      <w:r w:rsidRPr="00160CAB">
        <w:rPr>
          <w:rStyle w:val="Strong"/>
          <w:rFonts w:ascii="Calibri" w:hAnsi="Calibri" w:cs="Calibri"/>
          <w:b w:val="0"/>
          <w:bCs w:val="0"/>
          <w:i/>
          <w:iCs/>
          <w:sz w:val="20"/>
          <w:szCs w:val="20"/>
        </w:rPr>
        <w:t>Sky</w:t>
      </w:r>
      <w:ins w:id="537" w:author="Fong RERHANG" w:date="2021-05-28T08:11:00Z">
        <w:r w:rsidR="00516A66">
          <w:rPr>
            <w:rStyle w:val="Strong"/>
            <w:rFonts w:ascii="Calibri" w:hAnsi="Calibri" w:cs="Calibri"/>
            <w:b w:val="0"/>
            <w:bCs w:val="0"/>
            <w:i/>
            <w:iCs/>
            <w:sz w:val="20"/>
            <w:szCs w:val="20"/>
          </w:rPr>
          <w:t>l</w:t>
        </w:r>
      </w:ins>
      <w:del w:id="538" w:author="Fong RERHANG" w:date="2021-05-28T08:11:00Z">
        <w:r w:rsidRPr="00160CAB" w:rsidDel="00516A66">
          <w:rPr>
            <w:rStyle w:val="Strong"/>
            <w:rFonts w:ascii="Calibri" w:hAnsi="Calibri" w:cs="Calibri"/>
            <w:b w:val="0"/>
            <w:bCs w:val="0"/>
            <w:i/>
            <w:iCs/>
            <w:sz w:val="20"/>
            <w:szCs w:val="20"/>
          </w:rPr>
          <w:delText>k</w:delText>
        </w:r>
      </w:del>
      <w:r w:rsidRPr="00160CAB">
        <w:rPr>
          <w:rStyle w:val="Strong"/>
          <w:rFonts w:ascii="Calibri" w:hAnsi="Calibri" w:cs="Calibri"/>
          <w:b w:val="0"/>
          <w:bCs w:val="0"/>
          <w:i/>
          <w:iCs/>
          <w:sz w:val="20"/>
          <w:szCs w:val="20"/>
        </w:rPr>
        <w:t>ar</w:t>
      </w:r>
      <w:del w:id="539" w:author="Fong RERHANG" w:date="2021-05-28T08:11:00Z">
        <w:r w:rsidRPr="00160CAB" w:rsidDel="00516A66">
          <w:rPr>
            <w:rStyle w:val="Strong"/>
            <w:rFonts w:ascii="Calibri" w:hAnsi="Calibri" w:cs="Calibri"/>
            <w:b w:val="0"/>
            <w:bCs w:val="0"/>
            <w:i/>
            <w:iCs/>
            <w:sz w:val="20"/>
            <w:szCs w:val="20"/>
          </w:rPr>
          <w:delText>s</w:delText>
        </w:r>
      </w:del>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kos </w:t>
      </w:r>
      <w:proofErr w:type="spellStart"/>
      <w:r w:rsidRPr="00160CAB">
        <w:rPr>
          <w:rStyle w:val="Strong"/>
          <w:rFonts w:ascii="Calibri" w:hAnsi="Calibri" w:cs="Calibri"/>
          <w:b w:val="0"/>
          <w:bCs w:val="0"/>
          <w:i/>
          <w:iCs/>
          <w:sz w:val="20"/>
          <w:szCs w:val="20"/>
        </w:rPr>
        <w:t>duab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taug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ywj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ins w:id="540" w:author="Fong RERHANG" w:date="2021-05-28T08:12:00Z">
        <w:r w:rsidR="00516A66">
          <w:rPr>
            <w:rStyle w:val="Strong"/>
            <w:rFonts w:ascii="Calibri" w:hAnsi="Calibri" w:cs="Calibri"/>
            <w:b w:val="0"/>
            <w:bCs w:val="0"/>
            <w:i/>
            <w:iCs/>
            <w:sz w:val="20"/>
            <w:szCs w:val="20"/>
          </w:rPr>
          <w:t>Nws</w:t>
        </w:r>
      </w:ins>
      <w:proofErr w:type="spellEnd"/>
      <w:del w:id="541" w:author="Fong RERHANG" w:date="2021-05-28T08:12:00Z">
        <w:r w:rsidRPr="00160CAB" w:rsidDel="00516A66">
          <w:rPr>
            <w:rStyle w:val="Strong"/>
            <w:rFonts w:ascii="Calibri" w:hAnsi="Calibri" w:cs="Calibri"/>
            <w:b w:val="0"/>
            <w:bCs w:val="0"/>
            <w:i/>
            <w:iCs/>
            <w:sz w:val="20"/>
            <w:szCs w:val="20"/>
          </w:rPr>
          <w:delText>Sheis</w:delText>
        </w:r>
      </w:del>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txaus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txog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xav</w:t>
      </w:r>
      <w:proofErr w:type="spellEnd"/>
      <w:r w:rsidRPr="00160CAB">
        <w:rPr>
          <w:rStyle w:val="Strong"/>
          <w:rFonts w:ascii="Calibri" w:hAnsi="Calibri" w:cs="Calibri"/>
          <w:b w:val="0"/>
          <w:bCs w:val="0"/>
          <w:i/>
          <w:iCs/>
          <w:sz w:val="20"/>
          <w:szCs w:val="20"/>
        </w:rPr>
        <w:t xml:space="preserve"> tau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qee</w:t>
      </w:r>
      <w:proofErr w:type="spellEnd"/>
      <w:r w:rsidRPr="00160CAB">
        <w:rPr>
          <w:rStyle w:val="Strong"/>
          <w:rFonts w:ascii="Calibri" w:hAnsi="Calibri" w:cs="Calibri"/>
          <w:b w:val="0"/>
          <w:bCs w:val="0"/>
          <w:i/>
          <w:iCs/>
          <w:sz w:val="20"/>
          <w:szCs w:val="20"/>
        </w:rPr>
        <w:t xml:space="preserve"> yam </w:t>
      </w:r>
      <w:proofErr w:type="spellStart"/>
      <w:r w:rsidRPr="00160CAB">
        <w:rPr>
          <w:rStyle w:val="Strong"/>
          <w:rFonts w:ascii="Calibri" w:hAnsi="Calibri" w:cs="Calibri"/>
          <w:b w:val="0"/>
          <w:bCs w:val="0"/>
          <w:i/>
          <w:iCs/>
          <w:sz w:val="20"/>
          <w:szCs w:val="20"/>
        </w:rPr>
        <w:t>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paub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yuav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li </w:t>
      </w:r>
      <w:proofErr w:type="spellStart"/>
      <w:r w:rsidRPr="00160CAB">
        <w:rPr>
          <w:rStyle w:val="Strong"/>
          <w:rFonts w:ascii="Calibri" w:hAnsi="Calibri" w:cs="Calibri"/>
          <w:b w:val="0"/>
          <w:bCs w:val="0"/>
          <w:i/>
          <w:iCs/>
          <w:sz w:val="20"/>
          <w:szCs w:val="20"/>
        </w:rPr>
        <w:t>cas</w:t>
      </w:r>
      <w:proofErr w:type="spellEnd"/>
      <w:r w:rsidRPr="00160CAB">
        <w:rPr>
          <w:rStyle w:val="Strong"/>
          <w:rFonts w:ascii="Calibri" w:hAnsi="Calibri" w:cs="Calibri"/>
          <w:b w:val="0"/>
          <w:bCs w:val="0"/>
          <w:i/>
          <w:iCs/>
          <w:sz w:val="20"/>
          <w:szCs w:val="20"/>
        </w:rPr>
        <w:t xml:space="preserve"> Tus </w:t>
      </w:r>
      <w:proofErr w:type="spellStart"/>
      <w:r w:rsidRPr="00160CAB">
        <w:rPr>
          <w:rStyle w:val="Strong"/>
          <w:rFonts w:ascii="Calibri" w:hAnsi="Calibri" w:cs="Calibri"/>
          <w:b w:val="0"/>
          <w:bCs w:val="0"/>
          <w:i/>
          <w:iCs/>
          <w:sz w:val="20"/>
          <w:szCs w:val="20"/>
        </w:rPr>
        <w:t>kws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raug</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tsoo</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teeb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meem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ntawm</w:t>
      </w:r>
      <w:proofErr w:type="spellEnd"/>
      <w:r w:rsidRPr="00160CAB">
        <w:rPr>
          <w:rStyle w:val="Strong"/>
          <w:rFonts w:ascii="Calibri" w:hAnsi="Calibri" w:cs="Calibri"/>
          <w:b w:val="0"/>
          <w:bCs w:val="0"/>
          <w:i/>
          <w:iCs/>
          <w:sz w:val="20"/>
          <w:szCs w:val="20"/>
        </w:rPr>
        <w:t xml:space="preserve"> chav </w:t>
      </w:r>
      <w:proofErr w:type="spellStart"/>
      <w:r w:rsidRPr="00160CAB">
        <w:rPr>
          <w:rStyle w:val="Strong"/>
          <w:rFonts w:ascii="Calibri" w:hAnsi="Calibri" w:cs="Calibri"/>
          <w:b w:val="0"/>
          <w:bCs w:val="0"/>
          <w:i/>
          <w:iCs/>
          <w:sz w:val="20"/>
          <w:szCs w:val="20"/>
        </w:rPr>
        <w:t>kawm</w:t>
      </w:r>
      <w:proofErr w:type="spellEnd"/>
      <w:ins w:id="542" w:author="Fong RERHANG" w:date="2021-05-28T08:16:00Z">
        <w:r w:rsidR="00D45FA2">
          <w:rPr>
            <w:rStyle w:val="Strong"/>
            <w:rFonts w:ascii="Calibri" w:hAnsi="Calibri" w:cs="Calibri"/>
            <w:b w:val="0"/>
            <w:bCs w:val="0"/>
            <w:i/>
            <w:iCs/>
            <w:sz w:val="20"/>
            <w:szCs w:val="20"/>
          </w:rPr>
          <w:t xml:space="preserve">. </w:t>
        </w:r>
        <w:proofErr w:type="spellStart"/>
        <w:r w:rsidR="00D45FA2">
          <w:rPr>
            <w:rStyle w:val="Strong"/>
            <w:rFonts w:ascii="Calibri" w:hAnsi="Calibri" w:cs="Calibri"/>
            <w:b w:val="0"/>
            <w:bCs w:val="0"/>
            <w:i/>
            <w:iCs/>
            <w:sz w:val="20"/>
            <w:szCs w:val="20"/>
          </w:rPr>
          <w:t>Nw</w:t>
        </w:r>
      </w:ins>
      <w:del w:id="543" w:author="Fong RERHANG" w:date="2021-05-28T08:16:00Z">
        <w:r w:rsidRPr="00160CAB" w:rsidDel="00D45FA2">
          <w:rPr>
            <w:rStyle w:val="Strong"/>
            <w:rFonts w:ascii="Calibri" w:hAnsi="Calibri" w:cs="Calibri"/>
            <w:b w:val="0"/>
            <w:bCs w:val="0"/>
            <w:i/>
            <w:iCs/>
            <w:sz w:val="20"/>
            <w:szCs w:val="20"/>
          </w:rPr>
          <w:delText xml:space="preserve"> Sheaso Res utikring</w:delText>
        </w:r>
      </w:del>
      <w:ins w:id="544" w:author="Fong RERHANG" w:date="2021-05-28T08:16:00Z">
        <w:r w:rsidR="00D45FA2">
          <w:rPr>
            <w:rStyle w:val="Strong"/>
            <w:rFonts w:ascii="Calibri" w:hAnsi="Calibri" w:cs="Calibri"/>
            <w:b w:val="0"/>
            <w:bCs w:val="0"/>
            <w:i/>
            <w:iCs/>
            <w:sz w:val="20"/>
            <w:szCs w:val="20"/>
          </w:rPr>
          <w:t>siv</w:t>
        </w:r>
      </w:ins>
      <w:proofErr w:type="spellEnd"/>
      <w:r w:rsidRPr="00160CAB">
        <w:rPr>
          <w:rStyle w:val="Strong"/>
          <w:rFonts w:ascii="Calibri" w:hAnsi="Calibri" w:cs="Calibri"/>
          <w:b w:val="0"/>
          <w:bCs w:val="0"/>
          <w:i/>
          <w:iCs/>
          <w:sz w:val="20"/>
          <w:szCs w:val="20"/>
        </w:rPr>
        <w:t xml:space="preserve"> emojis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nyob</w:t>
      </w:r>
      <w:proofErr w:type="spellEnd"/>
      <w:r w:rsidRPr="00160CAB">
        <w:rPr>
          <w:rStyle w:val="Strong"/>
          <w:rFonts w:ascii="Calibri" w:hAnsi="Calibri" w:cs="Calibri"/>
          <w:b w:val="0"/>
          <w:bCs w:val="0"/>
          <w:i/>
          <w:iCs/>
          <w:sz w:val="20"/>
          <w:szCs w:val="20"/>
        </w:rPr>
        <w:t xml:space="preserve"> deb </w:t>
      </w:r>
      <w:proofErr w:type="spellStart"/>
      <w:r w:rsidRPr="00160CAB">
        <w:rPr>
          <w:rStyle w:val="Strong"/>
          <w:rFonts w:ascii="Calibri" w:hAnsi="Calibri" w:cs="Calibri"/>
          <w:b w:val="0"/>
          <w:bCs w:val="0"/>
          <w:i/>
          <w:iCs/>
          <w:sz w:val="20"/>
          <w:szCs w:val="20"/>
        </w:rPr>
        <w:t>nrhiav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txuas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Ntxiv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phooj</w:t>
      </w:r>
      <w:proofErr w:type="spellEnd"/>
      <w:r w:rsidR="00B21EB9">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ywm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tau mob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hauv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kawm</w:t>
      </w:r>
      <w:proofErr w:type="spellEnd"/>
      <w:r w:rsidRPr="00160CAB">
        <w:rPr>
          <w:rStyle w:val="Strong"/>
          <w:rFonts w:ascii="Calibri" w:hAnsi="Calibri" w:cs="Calibri"/>
          <w:b w:val="0"/>
          <w:bCs w:val="0"/>
          <w:i/>
          <w:iCs/>
          <w:sz w:val="20"/>
          <w:szCs w:val="20"/>
        </w:rPr>
        <w:t xml:space="preserve"> no</w:t>
      </w:r>
      <w:r w:rsidR="00E93A01">
        <w:rPr>
          <w:rStyle w:val="Strong"/>
          <w:rFonts w:ascii="Calibri" w:hAnsi="Calibri" w:cs="Calibri"/>
          <w:b w:val="0"/>
          <w:bCs w:val="0"/>
          <w:i/>
          <w:iCs/>
          <w:sz w:val="20"/>
          <w:szCs w:val="20"/>
        </w:rPr>
        <w:t>.</w:t>
      </w:r>
    </w:p>
    <w:p w14:paraId="0907F74F" w14:textId="6C75C299" w:rsidR="00547E4D" w:rsidRPr="003D49FE" w:rsidRDefault="00547E4D" w:rsidP="00547E4D">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Pr>
          <w:rFonts w:ascii="Arial" w:eastAsia="Arial" w:hAnsi="Arial"/>
          <w:b/>
          <w:bCs/>
          <w:sz w:val="20"/>
          <w:szCs w:val="20"/>
        </w:rPr>
        <w:t xml:space="preserve">                                            </w:t>
      </w:r>
      <w:proofErr w:type="spellStart"/>
      <w:r w:rsidR="00161C52" w:rsidRPr="00161C52">
        <w:rPr>
          <w:rFonts w:ascii="Calibri" w:eastAsia="Arial" w:hAnsi="Calibri" w:cs="Calibri"/>
          <w:i/>
          <w:iCs/>
          <w:sz w:val="20"/>
          <w:szCs w:val="20"/>
        </w:rPr>
        <w:t>Niam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qhia</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tsis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txhawj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xeeb</w:t>
      </w:r>
      <w:proofErr w:type="spellEnd"/>
      <w:r w:rsidR="00161C52" w:rsidRPr="00161C52">
        <w:rPr>
          <w:rFonts w:ascii="Calibri" w:eastAsia="Arial" w:hAnsi="Calibri" w:cs="Calibri"/>
          <w:i/>
          <w:iCs/>
          <w:sz w:val="20"/>
          <w:szCs w:val="20"/>
        </w:rPr>
        <w:t xml:space="preserve"> tam sim no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qhov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kawm</w:t>
      </w:r>
      <w:proofErr w:type="spellEnd"/>
      <w:r w:rsidR="00161C52" w:rsidRPr="00161C52">
        <w:rPr>
          <w:rFonts w:ascii="Calibri" w:eastAsia="Arial" w:hAnsi="Calibri" w:cs="Calibri"/>
          <w:i/>
          <w:iCs/>
          <w:sz w:val="20"/>
          <w:szCs w:val="20"/>
        </w:rPr>
        <w:t xml:space="preserve"> los</w:t>
      </w:r>
      <w:r w:rsidR="00E93A01">
        <w:rPr>
          <w:rFonts w:ascii="Calibri" w:eastAsia="Arial" w:hAnsi="Calibri" w:cs="Calibri"/>
          <w:i/>
          <w:iCs/>
          <w:sz w:val="20"/>
          <w:szCs w:val="20"/>
        </w:rPr>
        <w:t xml:space="preserve"> </w:t>
      </w:r>
      <w:r w:rsidR="00161C52" w:rsidRPr="00161C52">
        <w:rPr>
          <w:rFonts w:ascii="Calibri" w:eastAsia="Arial" w:hAnsi="Calibri" w:cs="Calibri"/>
          <w:i/>
          <w:iCs/>
          <w:sz w:val="20"/>
          <w:szCs w:val="20"/>
        </w:rPr>
        <w:t xml:space="preserve">sis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tau pom </w:t>
      </w:r>
      <w:proofErr w:type="spellStart"/>
      <w:r w:rsidR="00161C52" w:rsidRPr="00161C52">
        <w:rPr>
          <w:rFonts w:ascii="Calibri" w:eastAsia="Arial" w:hAnsi="Calibri" w:cs="Calibri"/>
          <w:i/>
          <w:iCs/>
          <w:sz w:val="20"/>
          <w:szCs w:val="20"/>
        </w:rPr>
        <w:t>tias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ntxiv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hauv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tag </w:t>
      </w:r>
      <w:proofErr w:type="spellStart"/>
      <w:r w:rsidR="00161C52" w:rsidRPr="00161C52">
        <w:rPr>
          <w:rFonts w:ascii="Calibri" w:eastAsia="Arial" w:hAnsi="Calibri" w:cs="Calibri"/>
          <w:i/>
          <w:iCs/>
          <w:sz w:val="20"/>
          <w:szCs w:val="20"/>
        </w:rPr>
        <w:t>nrho</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nrog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lawm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thiab</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nqi</w:t>
      </w:r>
      <w:proofErr w:type="spellEnd"/>
      <w:r w:rsidR="00161C52" w:rsidRPr="00161C52">
        <w:rPr>
          <w:rFonts w:ascii="Calibri" w:eastAsia="Arial" w:hAnsi="Calibri" w:cs="Calibri"/>
          <w:i/>
          <w:iCs/>
          <w:sz w:val="20"/>
          <w:szCs w:val="20"/>
        </w:rPr>
        <w:t>.</w:t>
      </w:r>
    </w:p>
    <w:p w14:paraId="11A73D16" w14:textId="77777777" w:rsidR="00547E4D" w:rsidRPr="005377F6" w:rsidRDefault="00547E4D" w:rsidP="00547E4D">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57DF2EFC" w14:textId="77777777" w:rsidR="00547E4D" w:rsidRPr="005377F6" w:rsidRDefault="00547E4D" w:rsidP="00547E4D">
      <w:pPr>
        <w:jc w:val="both"/>
        <w:rPr>
          <w:rFonts w:ascii="Arial" w:eastAsia="Arial" w:hAnsi="Arial" w:cs="Arial"/>
          <w:sz w:val="20"/>
          <w:szCs w:val="20"/>
        </w:rPr>
      </w:pPr>
      <w:r>
        <w:rPr>
          <w:rFonts w:ascii="Arial" w:hAnsi="Arial" w:cs="Arial"/>
          <w:noProof/>
          <w:sz w:val="20"/>
          <w:szCs w:val="20"/>
        </w:rPr>
        <w:drawing>
          <wp:inline distT="0" distB="0" distL="0" distR="0" wp14:anchorId="6E43C16F" wp14:editId="3860ABAC">
            <wp:extent cx="149225" cy="109220"/>
            <wp:effectExtent l="0" t="0" r="3175"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81A6A04" w14:textId="01A631DA" w:rsidR="00547E4D" w:rsidRPr="000B43B8" w:rsidRDefault="00547E4D">
      <w:pPr>
        <w:rPr>
          <w:rFonts w:ascii="Arial" w:eastAsia="Arial" w:hAnsi="Arial" w:cs="Arial"/>
          <w:b/>
          <w:bCs/>
          <w:sz w:val="20"/>
          <w:szCs w:val="20"/>
        </w:rPr>
        <w:pPrChange w:id="545" w:author="Fong RERHANG" w:date="2021-05-28T08:21:00Z">
          <w:pPr>
            <w:jc w:val="both"/>
          </w:pPr>
        </w:pPrChange>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ins w:id="546" w:author="Fong RERHANG" w:date="2021-05-28T08:21:00Z">
        <w:r w:rsidR="00D45FA2">
          <w:rPr>
            <w:rFonts w:ascii="Arial" w:eastAsia="Arial" w:hAnsi="Arial" w:cs="Arial"/>
            <w:b/>
            <w:bCs/>
            <w:sz w:val="20"/>
            <w:szCs w:val="20"/>
          </w:rPr>
          <w:t xml:space="preserve">Tag </w:t>
        </w:r>
        <w:proofErr w:type="spellStart"/>
        <w:r w:rsidR="00D45FA2">
          <w:rPr>
            <w:rFonts w:ascii="Arial" w:eastAsia="Arial" w:hAnsi="Arial" w:cs="Arial"/>
            <w:b/>
            <w:bCs/>
            <w:sz w:val="20"/>
            <w:szCs w:val="20"/>
          </w:rPr>
          <w:t>Nrho</w:t>
        </w:r>
        <w:proofErr w:type="spellEnd"/>
        <w:r w:rsidR="00D45FA2">
          <w:rPr>
            <w:rFonts w:ascii="Arial" w:eastAsia="Arial" w:hAnsi="Arial" w:cs="Arial"/>
            <w:b/>
            <w:bCs/>
            <w:sz w:val="20"/>
            <w:szCs w:val="20"/>
          </w:rPr>
          <w:t xml:space="preserve"> </w:t>
        </w:r>
      </w:ins>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del w:id="547" w:author="Fong RERHANG" w:date="2021-05-28T08:21:00Z">
        <w:r w:rsidDel="00D45FA2">
          <w:rPr>
            <w:rFonts w:ascii="Arial" w:eastAsia="Arial" w:hAnsi="Arial" w:cs="Arial"/>
            <w:b/>
            <w:bCs/>
            <w:sz w:val="20"/>
            <w:szCs w:val="20"/>
          </w:rPr>
          <w:delText>Tag Nrho</w:delText>
        </w:r>
      </w:del>
      <w:r>
        <w:rPr>
          <w:rFonts w:ascii="Arial" w:eastAsia="Arial" w:hAnsi="Arial" w:cs="Arial"/>
          <w:b/>
          <w:bCs/>
          <w:sz w:val="20"/>
          <w:szCs w:val="20"/>
        </w:rPr>
        <w:t xml:space="preserve">                                                                                                                                                           </w:t>
      </w:r>
      <w:r w:rsidRPr="000B43B8">
        <w:rPr>
          <w:rFonts w:ascii="Arial" w:eastAsia="Arial" w:hAnsi="Arial" w:cs="Arial"/>
          <w:b/>
          <w:bCs/>
          <w:sz w:val="2"/>
          <w:szCs w:val="2"/>
        </w:rPr>
        <w:t>,</w:t>
      </w:r>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del w:id="548" w:author="Fong RERHANG" w:date="2021-05-28T08:22:00Z">
        <w:r w:rsidRPr="005377F6" w:rsidDel="00D45FA2">
          <w:rPr>
            <w:rFonts w:ascii="Arial" w:eastAsia="Arial" w:hAnsi="Arial" w:cs="Arial"/>
            <w:sz w:val="20"/>
            <w:szCs w:val="20"/>
          </w:rPr>
          <w:delText>t</w:delText>
        </w:r>
      </w:del>
      <w:ins w:id="549" w:author="Fong RERHANG" w:date="2021-05-28T08:22:00Z">
        <w:r w:rsidR="00D45FA2">
          <w:rPr>
            <w:rFonts w:ascii="Arial" w:eastAsia="Arial" w:hAnsi="Arial" w:cs="Arial"/>
            <w:sz w:val="20"/>
            <w:szCs w:val="20"/>
          </w:rPr>
          <w:t>T</w:t>
        </w:r>
      </w:ins>
      <w:r w:rsidRPr="005377F6">
        <w:rPr>
          <w:rFonts w:ascii="Arial" w:eastAsia="Arial" w:hAnsi="Arial" w:cs="Arial"/>
          <w:sz w:val="20"/>
          <w:szCs w:val="20"/>
        </w:rPr>
        <w:t xml:space="preserve">us </w:t>
      </w:r>
      <w:del w:id="550" w:author="Fong RERHANG" w:date="2021-05-28T08:22:00Z">
        <w:r w:rsidRPr="005377F6" w:rsidDel="00D45FA2">
          <w:rPr>
            <w:rFonts w:ascii="Arial" w:eastAsia="Arial" w:hAnsi="Arial" w:cs="Arial"/>
            <w:sz w:val="20"/>
            <w:szCs w:val="20"/>
          </w:rPr>
          <w:delText>q</w:delText>
        </w:r>
      </w:del>
      <w:proofErr w:type="spellStart"/>
      <w:ins w:id="551" w:author="Fong RERHANG" w:date="2021-05-28T08:22:00Z">
        <w:r w:rsidR="00D45FA2">
          <w:rPr>
            <w:rFonts w:ascii="Arial" w:eastAsia="Arial" w:hAnsi="Arial" w:cs="Arial"/>
            <w:sz w:val="20"/>
            <w:szCs w:val="20"/>
          </w:rPr>
          <w:t>Q</w:t>
        </w:r>
      </w:ins>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861E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EFE0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275D1C4"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CFD491C"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BEA8939" w14:textId="248C076D" w:rsidR="00547E4D" w:rsidRPr="00617DAE" w:rsidRDefault="00547E4D" w:rsidP="00547E4D">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                                                                                                                                                                                        </w:t>
      </w:r>
      <w:del w:id="552" w:author="Fong RERHANG" w:date="2021-05-28T08:23:00Z">
        <w:r w:rsidDel="00F727D6">
          <w:rPr>
            <w:noProof/>
          </w:rPr>
          <w:drawing>
            <wp:inline distT="0" distB="0" distL="0" distR="0" wp14:anchorId="174489F8" wp14:editId="3B7EB996">
              <wp:extent cx="162560" cy="111125"/>
              <wp:effectExtent l="0" t="0" r="889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 cy="111125"/>
                      </a:xfrm>
                      <a:prstGeom prst="rect">
                        <a:avLst/>
                      </a:prstGeom>
                      <a:noFill/>
                      <a:ln>
                        <a:noFill/>
                      </a:ln>
                    </pic:spPr>
                  </pic:pic>
                </a:graphicData>
              </a:graphic>
            </wp:inline>
          </w:drawing>
        </w:r>
      </w:del>
      <w:ins w:id="553" w:author="Fong RERHANG" w:date="2021-05-28T08:23:00Z">
        <w:r w:rsidR="00F727D6">
          <w:rPr>
            <w:rFonts w:ascii="Arial" w:hAnsi="Arial" w:cs="Arial"/>
            <w:noProof/>
            <w:sz w:val="20"/>
            <w:szCs w:val="20"/>
          </w:rPr>
          <w:drawing>
            <wp:inline distT="0" distB="0" distL="0" distR="0" wp14:anchorId="2B05962C" wp14:editId="105EEAF5">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ins>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F9EFF36" w14:textId="77777777" w:rsidR="00547E4D" w:rsidRPr="00CE330D" w:rsidRDefault="00547E4D" w:rsidP="00547E4D">
      <w:pPr>
        <w:rPr>
          <w:rFonts w:ascii="Arial" w:eastAsia="Arial" w:hAnsi="Arial" w:cs="Arial"/>
          <w:b/>
          <w:bCs/>
          <w:sz w:val="20"/>
          <w:szCs w:val="20"/>
        </w:rPr>
      </w:pPr>
      <w:r>
        <w:rPr>
          <w:rFonts w:ascii="Arial" w:eastAsia="Arial" w:hAnsi="Arial" w:cs="Arial"/>
          <w:b/>
          <w:bCs/>
          <w:sz w:val="20"/>
          <w:szCs w:val="20"/>
        </w:rPr>
        <w:lastRenderedPageBreak/>
        <w:t xml:space="preserve">Kev Siv </w:t>
      </w:r>
      <w:proofErr w:type="spellStart"/>
      <w:r w:rsidRPr="005377F6">
        <w:rPr>
          <w:rFonts w:ascii="Arial" w:eastAsia="Arial" w:hAnsi="Arial" w:cs="Arial"/>
          <w:b/>
          <w:bCs/>
          <w:sz w:val="20"/>
          <w:szCs w:val="20"/>
        </w:rPr>
        <w:t>Lej</w:t>
      </w:r>
      <w:proofErr w:type="spellEnd"/>
      <w:r>
        <w:rPr>
          <w:rFonts w:ascii="Arial" w:eastAsia="Arial" w:hAnsi="Arial" w:cs="Arial"/>
          <w:b/>
          <w:bCs/>
          <w:sz w:val="20"/>
          <w:szCs w:val="20"/>
        </w:rPr>
        <w:t xml:space="preserve"> Tag </w:t>
      </w:r>
      <w:proofErr w:type="spellStart"/>
      <w:r>
        <w:rPr>
          <w:rFonts w:ascii="Arial" w:eastAsia="Arial" w:hAnsi="Arial" w:cs="Arial"/>
          <w:b/>
          <w:bCs/>
          <w:sz w:val="20"/>
          <w:szCs w:val="20"/>
        </w:rPr>
        <w:t>Nrho</w:t>
      </w:r>
      <w:proofErr w:type="spellEnd"/>
      <w:r w:rsidRPr="005377F6">
        <w:rPr>
          <w:rFonts w:ascii="Arial" w:eastAsia="Arial" w:hAnsi="Arial" w:cs="Arial"/>
          <w:b/>
          <w:bCs/>
          <w:sz w:val="20"/>
          <w:szCs w:val="20"/>
        </w:rPr>
        <w:t xml:space="preserve"> (math overall)</w:t>
      </w:r>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1B19A99" w14:textId="77777777" w:rsidR="00547E4D" w:rsidRPr="005377F6" w:rsidRDefault="00547E4D" w:rsidP="00547E4D">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584D393"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3B568C5"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1813A84" w14:textId="4F796BFE" w:rsidR="00547E4D" w:rsidRPr="005377F6" w:rsidRDefault="00547E4D" w:rsidP="00547E4D">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Asses</w:t>
      </w:r>
      <w:ins w:id="554" w:author="Fong RERHANG" w:date="2021-05-28T08:28:00Z">
        <w:r w:rsidR="00F727D6">
          <w:rPr>
            <w:rFonts w:ascii="Arial" w:eastAsia="Arial" w:hAnsi="Arial" w:cs="Arial"/>
            <w:b/>
            <w:bCs/>
            <w:sz w:val="20"/>
            <w:szCs w:val="20"/>
          </w:rPr>
          <w:t>s</w:t>
        </w:r>
      </w:ins>
      <w:r>
        <w:rPr>
          <w:rFonts w:ascii="Arial" w:eastAsia="Arial" w:hAnsi="Arial" w:cs="Arial"/>
          <w:b/>
          <w:bCs/>
          <w:sz w:val="20"/>
          <w:szCs w:val="20"/>
        </w:rPr>
        <w:t>ments</w:t>
      </w:r>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25AE91A0" w14:textId="77777777" w:rsidR="00547E4D" w:rsidRPr="005377F6" w:rsidRDefault="00547E4D" w:rsidP="00547E4D">
      <w:pPr>
        <w:spacing w:after="0" w:line="240" w:lineRule="auto"/>
        <w:rPr>
          <w:rFonts w:ascii="Arial" w:eastAsia="Arial" w:hAnsi="Arial" w:cs="Arial"/>
          <w:sz w:val="20"/>
          <w:szCs w:val="20"/>
        </w:rPr>
      </w:pPr>
      <w:r>
        <w:rPr>
          <w:noProof/>
        </w:rPr>
        <w:drawing>
          <wp:inline distT="0" distB="0" distL="0" distR="0" wp14:anchorId="6FA6B222" wp14:editId="690CBB95">
            <wp:extent cx="151130" cy="117475"/>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Pr>
          <w:rFonts w:ascii="Arial" w:eastAsia="Arial" w:hAnsi="Arial" w:cs="Arial"/>
          <w:sz w:val="20"/>
          <w:szCs w:val="20"/>
        </w:rPr>
        <w:t xml:space="preserve"> </w:t>
      </w:r>
      <w:proofErr w:type="spellStart"/>
      <w:r>
        <w:rPr>
          <w:rFonts w:ascii="Arial" w:eastAsia="Arial" w:hAnsi="Arial" w:cs="Arial"/>
          <w:sz w:val="20"/>
          <w:szCs w:val="20"/>
        </w:rPr>
        <w:t>Tsis</w:t>
      </w:r>
      <w:proofErr w:type="spellEnd"/>
      <w:r>
        <w:rPr>
          <w:rFonts w:ascii="Arial" w:eastAsia="Arial" w:hAnsi="Arial" w:cs="Arial"/>
          <w:sz w:val="20"/>
          <w:szCs w:val="20"/>
        </w:rPr>
        <w:t xml:space="preserve"> Tau</w:t>
      </w:r>
    </w:p>
    <w:p w14:paraId="35157F64" w14:textId="77777777" w:rsidR="00547E4D" w:rsidRPr="005377F6" w:rsidRDefault="00547E4D" w:rsidP="00547E4D">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28853F70" wp14:editId="1ADF6C47">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14C4F81F"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0849A94D" wp14:editId="0CF0A9B8">
            <wp:extent cx="149225" cy="109220"/>
            <wp:effectExtent l="0" t="0" r="3175"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636F7A1A" w14:textId="77777777" w:rsidR="00547E4D" w:rsidRPr="00CC1021" w:rsidRDefault="00547E4D" w:rsidP="00547E4D">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Fawb</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46AC242B" w14:textId="77777777" w:rsidR="00547E4D" w:rsidRPr="00127664" w:rsidRDefault="00547E4D" w:rsidP="00547E4D">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54F44E9A" w14:textId="77777777" w:rsidR="00547E4D" w:rsidRPr="00CE330D" w:rsidRDefault="00547E4D" w:rsidP="00547E4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                                                                                                                                                                         </w:t>
      </w:r>
      <w:r>
        <w:rPr>
          <w:rFonts w:ascii="Arial" w:hAnsi="Arial" w:cs="Arial"/>
          <w:noProof/>
          <w:sz w:val="20"/>
          <w:szCs w:val="20"/>
        </w:rPr>
        <w:drawing>
          <wp:inline distT="0" distB="0" distL="0" distR="0" wp14:anchorId="07ABBAE9" wp14:editId="622E1F8F">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Pr>
          <w:rFonts w:ascii="Arial" w:eastAsia="Arial" w:hAnsi="Arial" w:cs="Arial"/>
          <w:b/>
          <w:bCs/>
          <w:sz w:val="20"/>
          <w:szCs w:val="20"/>
        </w:rPr>
        <w:t xml:space="preserve">                                                                                                                                                                                     </w:t>
      </w:r>
      <w:proofErr w:type="spellStart"/>
      <w:r w:rsidRPr="00127664">
        <w:rPr>
          <w:rFonts w:ascii="Arial" w:eastAsia="Arial" w:hAnsi="Arial" w:cs="Arial"/>
          <w:sz w:val="20"/>
          <w:szCs w:val="20"/>
        </w:rPr>
        <w:t>Xam</w:t>
      </w:r>
      <w:proofErr w:type="spellEnd"/>
      <w:r w:rsidRPr="00127664">
        <w:rPr>
          <w:rFonts w:ascii="Arial" w:eastAsia="Arial" w:hAnsi="Arial" w:cs="Arial"/>
          <w:sz w:val="20"/>
          <w:szCs w:val="20"/>
        </w:rPr>
        <w:t xml:space="preserve">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3B7840A3" w14:textId="77777777" w:rsidR="00547E4D" w:rsidRPr="00127664" w:rsidRDefault="00547E4D" w:rsidP="00547E4D">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0F548D20" w14:textId="705C9B19" w:rsidR="00547E4D" w:rsidRPr="003E6B28" w:rsidRDefault="00547E4D" w:rsidP="00547E4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del w:id="555" w:author="Fong RERHANG" w:date="2021-05-28T08:47:00Z">
        <w:r w:rsidDel="00FC7D02">
          <w:rPr>
            <w:rFonts w:ascii="Arial" w:eastAsia="Arial" w:hAnsi="Arial"/>
            <w:sz w:val="19"/>
            <w:szCs w:val="19"/>
          </w:rPr>
          <w:delText>Q</w:delText>
        </w:r>
      </w:del>
      <w:ins w:id="556" w:author="Fong RERHANG" w:date="2021-05-28T08:47:00Z">
        <w:r w:rsidR="00FC7D02">
          <w:rPr>
            <w:rFonts w:ascii="Arial" w:eastAsia="Arial" w:hAnsi="Arial"/>
            <w:sz w:val="19"/>
            <w:szCs w:val="19"/>
          </w:rPr>
          <w:t>N</w:t>
        </w:r>
      </w:ins>
      <w:r w:rsidRPr="00885CFE">
        <w:rPr>
          <w:rFonts w:ascii="Arial" w:eastAsia="Arial" w:hAnsi="Arial"/>
          <w:sz w:val="19"/>
          <w:szCs w:val="19"/>
        </w:rPr>
        <w:t xml:space="preserve">ia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Pr>
          <w:rFonts w:ascii="Arial" w:eastAsia="Arial" w:hAnsi="Arial"/>
          <w:b/>
          <w:bCs/>
          <w:sz w:val="22"/>
          <w:szCs w:val="18"/>
        </w:rPr>
        <w:t xml:space="preserve">                                </w:t>
      </w:r>
      <w:r>
        <w:rPr>
          <w:rFonts w:ascii="Arial" w:eastAsia="Arial" w:hAnsi="Arial"/>
          <w:b/>
          <w:bCs/>
          <w:sz w:val="20"/>
          <w:szCs w:val="20"/>
        </w:rPr>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Pr>
          <w:rFonts w:ascii="Arial" w:eastAsia="Arial" w:hAnsi="Arial"/>
          <w:b/>
          <w:bCs/>
          <w:sz w:val="22"/>
          <w:szCs w:val="18"/>
        </w:rPr>
        <w:t xml:space="preserve">  </w:t>
      </w:r>
      <w:proofErr w:type="spellStart"/>
      <w:r w:rsidR="00836D0B" w:rsidRPr="00836D0B">
        <w:rPr>
          <w:rFonts w:asciiTheme="majorHAnsi" w:eastAsia="Arial" w:hAnsiTheme="majorHAnsi" w:cstheme="majorHAnsi"/>
          <w:i/>
          <w:iCs/>
          <w:sz w:val="20"/>
          <w:szCs w:val="20"/>
        </w:rPr>
        <w:t>kev</w:t>
      </w:r>
      <w:proofErr w:type="spellEnd"/>
      <w:r w:rsidR="00836D0B" w:rsidRPr="00836D0B">
        <w:rPr>
          <w:rFonts w:asciiTheme="majorHAnsi" w:eastAsia="Arial" w:hAnsiTheme="majorHAnsi" w:cstheme="majorHAnsi"/>
          <w:i/>
          <w:iCs/>
          <w:sz w:val="20"/>
          <w:szCs w:val="20"/>
        </w:rPr>
        <w:t xml:space="preserve"> </w:t>
      </w:r>
      <w:proofErr w:type="spellStart"/>
      <w:r w:rsidR="00836D0B" w:rsidRPr="00836D0B">
        <w:rPr>
          <w:rFonts w:asciiTheme="majorHAnsi" w:eastAsia="Arial" w:hAnsiTheme="majorHAnsi" w:cstheme="majorHAnsi"/>
          <w:i/>
          <w:iCs/>
          <w:sz w:val="20"/>
          <w:szCs w:val="20"/>
        </w:rPr>
        <w:t>kuaj</w:t>
      </w:r>
      <w:proofErr w:type="spellEnd"/>
      <w:r w:rsidR="00836D0B" w:rsidRPr="00836D0B">
        <w:rPr>
          <w:rFonts w:asciiTheme="majorHAnsi" w:eastAsia="Arial" w:hAnsiTheme="majorHAnsi" w:cstheme="majorHAnsi"/>
          <w:i/>
          <w:iCs/>
          <w:sz w:val="20"/>
          <w:szCs w:val="20"/>
        </w:rPr>
        <w:t xml:space="preserve"> sab </w:t>
      </w:r>
      <w:proofErr w:type="spellStart"/>
      <w:r w:rsidR="00836D0B" w:rsidRPr="00836D0B">
        <w:rPr>
          <w:rFonts w:asciiTheme="majorHAnsi" w:eastAsia="Arial" w:hAnsiTheme="majorHAnsi" w:cstheme="majorHAnsi"/>
          <w:i/>
          <w:iCs/>
          <w:sz w:val="20"/>
          <w:szCs w:val="20"/>
        </w:rPr>
        <w:t>nrauv</w:t>
      </w:r>
      <w:proofErr w:type="spellEnd"/>
      <w:r w:rsidRPr="00836D0B">
        <w:rPr>
          <w:rFonts w:asciiTheme="majorHAnsi" w:eastAsia="Arial" w:hAnsiTheme="majorHAnsi" w:cstheme="majorHAnsi"/>
          <w:i/>
          <w:i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ins w:id="557" w:author="Fong RERHANG" w:date="2021-05-28T09:08:00Z">
        <w:r w:rsidR="009E3FED">
          <w:rPr>
            <w:rFonts w:ascii="Arial" w:eastAsia="Arial" w:hAnsi="Arial"/>
            <w:b/>
            <w:bCs/>
            <w:sz w:val="20"/>
            <w:szCs w:val="20"/>
          </w:rPr>
          <w:t xml:space="preserve"> </w:t>
        </w:r>
        <w:proofErr w:type="spellStart"/>
        <w:r w:rsidR="009E3FED">
          <w:rPr>
            <w:rFonts w:ascii="Arial" w:eastAsia="Arial" w:hAnsi="Arial"/>
            <w:b/>
            <w:bCs/>
            <w:sz w:val="20"/>
            <w:szCs w:val="20"/>
          </w:rPr>
          <w:t>Ntaub</w:t>
        </w:r>
        <w:proofErr w:type="spellEnd"/>
        <w:r w:rsidR="009E3FED">
          <w:rPr>
            <w:rFonts w:ascii="Arial" w:eastAsia="Arial" w:hAnsi="Arial"/>
            <w:b/>
            <w:bCs/>
            <w:sz w:val="20"/>
            <w:szCs w:val="20"/>
          </w:rPr>
          <w:t xml:space="preserve"> </w:t>
        </w:r>
        <w:proofErr w:type="spellStart"/>
        <w:r w:rsidR="009E3FED">
          <w:rPr>
            <w:rFonts w:ascii="Arial" w:eastAsia="Arial" w:hAnsi="Arial"/>
            <w:b/>
            <w:bCs/>
            <w:sz w:val="20"/>
            <w:szCs w:val="20"/>
          </w:rPr>
          <w:t>Ntawv</w:t>
        </w:r>
      </w:ins>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del w:id="558" w:author="Fong RERHANG" w:date="2021-05-28T09:08:00Z">
        <w:r w:rsidRPr="000C44D3" w:rsidDel="009E3FED">
          <w:rPr>
            <w:rFonts w:ascii="Arial" w:eastAsia="Arial" w:hAnsi="Arial"/>
            <w:b/>
            <w:bCs/>
            <w:sz w:val="20"/>
            <w:szCs w:val="20"/>
          </w:rPr>
          <w:delText xml:space="preserve">Cov Ntaub Ntawv </w:delText>
        </w:r>
      </w:del>
      <w:r w:rsidRPr="000C44D3">
        <w:rPr>
          <w:rFonts w:ascii="Arial" w:eastAsia="Arial" w:hAnsi="Arial"/>
          <w:b/>
          <w:bCs/>
          <w:sz w:val="20"/>
          <w:szCs w:val="20"/>
        </w:rPr>
        <w:t>(</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r w:rsidR="00836D0B" w:rsidRPr="00836D0B">
        <w:rPr>
          <w:rFonts w:ascii="Calibri" w:eastAsia="Arial" w:hAnsi="Calibri" w:cs="Calibri"/>
          <w:i/>
          <w:iCs/>
          <w:sz w:val="20"/>
          <w:szCs w:val="20"/>
        </w:rPr>
        <w:t xml:space="preserve">Tam sim no </w:t>
      </w:r>
      <w:proofErr w:type="spellStart"/>
      <w:r w:rsidR="00836D0B" w:rsidRPr="00836D0B">
        <w:rPr>
          <w:rFonts w:ascii="Calibri" w:eastAsia="Arial" w:hAnsi="Calibri" w:cs="Calibri"/>
          <w:i/>
          <w:iCs/>
          <w:sz w:val="20"/>
          <w:szCs w:val="20"/>
        </w:rPr>
        <w:t>tsis</w:t>
      </w:r>
      <w:proofErr w:type="spellEnd"/>
      <w:r w:rsidR="00836D0B" w:rsidRPr="00836D0B">
        <w:rPr>
          <w:rFonts w:ascii="Calibri" w:eastAsia="Arial" w:hAnsi="Calibri" w:cs="Calibri"/>
          <w:i/>
          <w:iCs/>
          <w:sz w:val="20"/>
          <w:szCs w:val="20"/>
        </w:rPr>
        <w:t xml:space="preserve"> </w:t>
      </w:r>
      <w:proofErr w:type="spellStart"/>
      <w:r w:rsidR="00836D0B" w:rsidRPr="00836D0B">
        <w:rPr>
          <w:rFonts w:ascii="Calibri" w:eastAsia="Arial" w:hAnsi="Calibri" w:cs="Calibri"/>
          <w:i/>
          <w:iCs/>
          <w:sz w:val="20"/>
          <w:szCs w:val="20"/>
        </w:rPr>
        <w:t>muaj</w:t>
      </w:r>
      <w:proofErr w:type="spellEnd"/>
      <w:r w:rsidR="00836D0B">
        <w:rPr>
          <w:rFonts w:ascii="Calibri" w:eastAsia="Arial" w:hAnsi="Calibri" w:cs="Calibri"/>
          <w:i/>
          <w:iCs/>
          <w:sz w:val="20"/>
          <w:szCs w:val="20"/>
        </w:rPr>
        <w:t>.</w:t>
      </w:r>
    </w:p>
    <w:p w14:paraId="39B6CB48" w14:textId="5B4F9099" w:rsidR="00547E4D" w:rsidRPr="00684A88" w:rsidRDefault="00547E4D" w:rsidP="00547E4D">
      <w:pPr>
        <w:rPr>
          <w:rFonts w:ascii="Arial" w:eastAsia="Arial" w:hAnsi="Arial"/>
          <w:sz w:val="20"/>
          <w:szCs w:val="20"/>
        </w:rPr>
      </w:pPr>
      <w:proofErr w:type="spellStart"/>
      <w:r>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34A16E03" w14:textId="5FD8A547" w:rsidR="00547E4D" w:rsidRPr="00684A88" w:rsidRDefault="00547E4D" w:rsidP="00547E4D">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005C2B1A">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sidR="005C2B1A">
        <w:rPr>
          <w:rFonts w:ascii="Arial" w:eastAsia="Arial" w:hAnsi="Arial"/>
          <w:sz w:val="20"/>
          <w:szCs w:val="20"/>
        </w:rPr>
        <w:sym w:font="Wingdings 2" w:char="F052"/>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roofErr w:type="spellStart"/>
      <w:r w:rsidR="004757B4" w:rsidRPr="009E3FED">
        <w:rPr>
          <w:rFonts w:ascii="Arial" w:eastAsia="Arial" w:hAnsi="Arial"/>
          <w:i/>
          <w:iCs/>
          <w:sz w:val="16"/>
          <w:szCs w:val="16"/>
          <w:u w:val="single"/>
          <w:rPrChange w:id="559" w:author="Fong RERHANG" w:date="2021-05-28T09:10:00Z">
            <w:rPr>
              <w:rFonts w:ascii="Arial" w:eastAsia="Arial" w:hAnsi="Arial"/>
              <w:i/>
              <w:iCs/>
              <w:sz w:val="12"/>
              <w:szCs w:val="12"/>
              <w:u w:val="single"/>
            </w:rPr>
          </w:rPrChange>
        </w:rPr>
        <w:t>nws</w:t>
      </w:r>
      <w:proofErr w:type="spellEnd"/>
      <w:r w:rsidR="004757B4" w:rsidRPr="009E3FED">
        <w:rPr>
          <w:rFonts w:ascii="Arial" w:eastAsia="Arial" w:hAnsi="Arial"/>
          <w:i/>
          <w:iCs/>
          <w:sz w:val="16"/>
          <w:szCs w:val="16"/>
          <w:u w:val="single"/>
          <w:rPrChange w:id="560" w:author="Fong RERHANG" w:date="2021-05-28T09:10:00Z">
            <w:rPr>
              <w:rFonts w:ascii="Arial" w:eastAsia="Arial" w:hAnsi="Arial"/>
              <w:i/>
              <w:iCs/>
              <w:sz w:val="12"/>
              <w:szCs w:val="12"/>
              <w:u w:val="single"/>
            </w:rPr>
          </w:rPrChange>
        </w:rPr>
        <w:t xml:space="preserve"> tab tom </w:t>
      </w:r>
      <w:proofErr w:type="spellStart"/>
      <w:r w:rsidR="004757B4" w:rsidRPr="009E3FED">
        <w:rPr>
          <w:rFonts w:ascii="Arial" w:eastAsia="Arial" w:hAnsi="Arial"/>
          <w:i/>
          <w:iCs/>
          <w:sz w:val="16"/>
          <w:szCs w:val="16"/>
          <w:u w:val="single"/>
          <w:rPrChange w:id="561" w:author="Fong RERHANG" w:date="2021-05-28T09:10:00Z">
            <w:rPr>
              <w:rFonts w:ascii="Arial" w:eastAsia="Arial" w:hAnsi="Arial"/>
              <w:i/>
              <w:iCs/>
              <w:sz w:val="12"/>
              <w:szCs w:val="12"/>
              <w:u w:val="single"/>
            </w:rPr>
          </w:rPrChange>
        </w:rPr>
        <w:t>yuav</w:t>
      </w:r>
      <w:proofErr w:type="spellEnd"/>
      <w:r w:rsidR="004757B4" w:rsidRPr="009E3FED">
        <w:rPr>
          <w:rFonts w:ascii="Arial" w:eastAsia="Arial" w:hAnsi="Arial"/>
          <w:i/>
          <w:iCs/>
          <w:sz w:val="16"/>
          <w:szCs w:val="16"/>
          <w:u w:val="single"/>
          <w:rPrChange w:id="562" w:author="Fong RERHANG" w:date="2021-05-28T09:10:00Z">
            <w:rPr>
              <w:rFonts w:ascii="Arial" w:eastAsia="Arial" w:hAnsi="Arial"/>
              <w:i/>
              <w:iCs/>
              <w:sz w:val="12"/>
              <w:szCs w:val="12"/>
              <w:u w:val="single"/>
            </w:rPr>
          </w:rPrChange>
        </w:rPr>
        <w:t xml:space="preserve"> tau </w:t>
      </w:r>
      <w:proofErr w:type="spellStart"/>
      <w:r w:rsidR="004757B4" w:rsidRPr="009E3FED">
        <w:rPr>
          <w:rFonts w:ascii="Arial" w:eastAsia="Arial" w:hAnsi="Arial"/>
          <w:i/>
          <w:iCs/>
          <w:sz w:val="16"/>
          <w:szCs w:val="16"/>
          <w:u w:val="single"/>
          <w:rPrChange w:id="563" w:author="Fong RERHANG" w:date="2021-05-28T09:10:00Z">
            <w:rPr>
              <w:rFonts w:ascii="Arial" w:eastAsia="Arial" w:hAnsi="Arial"/>
              <w:i/>
              <w:iCs/>
              <w:sz w:val="12"/>
              <w:szCs w:val="12"/>
              <w:u w:val="single"/>
            </w:rPr>
          </w:rPrChange>
        </w:rPr>
        <w:t>txais</w:t>
      </w:r>
      <w:proofErr w:type="spellEnd"/>
      <w:r w:rsidR="004757B4" w:rsidRPr="009E3FED">
        <w:rPr>
          <w:rFonts w:ascii="Arial" w:eastAsia="Arial" w:hAnsi="Arial"/>
          <w:i/>
          <w:iCs/>
          <w:sz w:val="16"/>
          <w:szCs w:val="16"/>
          <w:u w:val="single"/>
          <w:rPrChange w:id="564" w:author="Fong RERHANG" w:date="2021-05-28T09:10:00Z">
            <w:rPr>
              <w:rFonts w:ascii="Arial" w:eastAsia="Arial" w:hAnsi="Arial"/>
              <w:i/>
              <w:iCs/>
              <w:sz w:val="12"/>
              <w:szCs w:val="12"/>
              <w:u w:val="single"/>
            </w:rPr>
          </w:rPrChange>
        </w:rPr>
        <w:t xml:space="preserve"> </w:t>
      </w:r>
      <w:proofErr w:type="spellStart"/>
      <w:r w:rsidR="004757B4" w:rsidRPr="009E3FED">
        <w:rPr>
          <w:rFonts w:ascii="Arial" w:eastAsia="Arial" w:hAnsi="Arial"/>
          <w:i/>
          <w:iCs/>
          <w:sz w:val="16"/>
          <w:szCs w:val="16"/>
          <w:u w:val="single"/>
          <w:rPrChange w:id="565" w:author="Fong RERHANG" w:date="2021-05-28T09:10:00Z">
            <w:rPr>
              <w:rFonts w:ascii="Arial" w:eastAsia="Arial" w:hAnsi="Arial"/>
              <w:i/>
              <w:iCs/>
              <w:sz w:val="12"/>
              <w:szCs w:val="12"/>
              <w:u w:val="single"/>
            </w:rPr>
          </w:rPrChange>
        </w:rPr>
        <w:t>cov</w:t>
      </w:r>
      <w:proofErr w:type="spellEnd"/>
      <w:r w:rsidR="004757B4" w:rsidRPr="009E3FED">
        <w:rPr>
          <w:rFonts w:ascii="Arial" w:eastAsia="Arial" w:hAnsi="Arial"/>
          <w:i/>
          <w:iCs/>
          <w:sz w:val="16"/>
          <w:szCs w:val="16"/>
          <w:u w:val="single"/>
          <w:rPrChange w:id="566" w:author="Fong RERHANG" w:date="2021-05-28T09:10:00Z">
            <w:rPr>
              <w:rFonts w:ascii="Arial" w:eastAsia="Arial" w:hAnsi="Arial"/>
              <w:i/>
              <w:iCs/>
              <w:sz w:val="12"/>
              <w:szCs w:val="12"/>
              <w:u w:val="single"/>
            </w:rPr>
          </w:rPrChange>
        </w:rPr>
        <w:t xml:space="preserve"> </w:t>
      </w:r>
      <w:proofErr w:type="spellStart"/>
      <w:r w:rsidR="004757B4" w:rsidRPr="009E3FED">
        <w:rPr>
          <w:rFonts w:ascii="Arial" w:eastAsia="Arial" w:hAnsi="Arial"/>
          <w:i/>
          <w:iCs/>
          <w:sz w:val="16"/>
          <w:szCs w:val="16"/>
          <w:u w:val="single"/>
          <w:rPrChange w:id="567" w:author="Fong RERHANG" w:date="2021-05-28T09:10:00Z">
            <w:rPr>
              <w:rFonts w:ascii="Arial" w:eastAsia="Arial" w:hAnsi="Arial"/>
              <w:i/>
              <w:iCs/>
              <w:sz w:val="12"/>
              <w:szCs w:val="12"/>
              <w:u w:val="single"/>
            </w:rPr>
          </w:rPrChange>
        </w:rPr>
        <w:t>kho</w:t>
      </w:r>
      <w:proofErr w:type="spellEnd"/>
      <w:r w:rsidR="004757B4" w:rsidRPr="009E3FED">
        <w:rPr>
          <w:rFonts w:ascii="Arial" w:eastAsia="Arial" w:hAnsi="Arial"/>
          <w:i/>
          <w:iCs/>
          <w:sz w:val="16"/>
          <w:szCs w:val="16"/>
          <w:u w:val="single"/>
          <w:rPrChange w:id="568" w:author="Fong RERHANG" w:date="2021-05-28T09:10:00Z">
            <w:rPr>
              <w:rFonts w:ascii="Arial" w:eastAsia="Arial" w:hAnsi="Arial"/>
              <w:i/>
              <w:iCs/>
              <w:sz w:val="12"/>
              <w:szCs w:val="12"/>
              <w:u w:val="single"/>
            </w:rPr>
          </w:rPrChange>
        </w:rPr>
        <w:t xml:space="preserve"> </w:t>
      </w:r>
      <w:proofErr w:type="spellStart"/>
      <w:r w:rsidR="004757B4" w:rsidRPr="009E3FED">
        <w:rPr>
          <w:rFonts w:ascii="Arial" w:eastAsia="Arial" w:hAnsi="Arial"/>
          <w:i/>
          <w:iCs/>
          <w:sz w:val="16"/>
          <w:szCs w:val="16"/>
          <w:u w:val="single"/>
          <w:rPrChange w:id="569" w:author="Fong RERHANG" w:date="2021-05-28T09:10:00Z">
            <w:rPr>
              <w:rFonts w:ascii="Arial" w:eastAsia="Arial" w:hAnsi="Arial"/>
              <w:i/>
              <w:iCs/>
              <w:sz w:val="12"/>
              <w:szCs w:val="12"/>
              <w:u w:val="single"/>
            </w:rPr>
          </w:rPrChange>
        </w:rPr>
        <w:t>qhov</w:t>
      </w:r>
      <w:proofErr w:type="spellEnd"/>
      <w:r w:rsidR="004757B4" w:rsidRPr="009E3FED">
        <w:rPr>
          <w:rFonts w:ascii="Arial" w:eastAsia="Arial" w:hAnsi="Arial"/>
          <w:i/>
          <w:iCs/>
          <w:sz w:val="16"/>
          <w:szCs w:val="16"/>
          <w:u w:val="single"/>
          <w:rPrChange w:id="570" w:author="Fong RERHANG" w:date="2021-05-28T09:10:00Z">
            <w:rPr>
              <w:rFonts w:ascii="Arial" w:eastAsia="Arial" w:hAnsi="Arial"/>
              <w:i/>
              <w:iCs/>
              <w:sz w:val="12"/>
              <w:szCs w:val="12"/>
              <w:u w:val="single"/>
            </w:rPr>
          </w:rPrChange>
        </w:rPr>
        <w:t xml:space="preserve"> </w:t>
      </w:r>
      <w:proofErr w:type="spellStart"/>
      <w:r w:rsidR="004757B4" w:rsidRPr="009E3FED">
        <w:rPr>
          <w:rFonts w:ascii="Arial" w:eastAsia="Arial" w:hAnsi="Arial"/>
          <w:i/>
          <w:iCs/>
          <w:sz w:val="16"/>
          <w:szCs w:val="16"/>
          <w:u w:val="single"/>
          <w:rPrChange w:id="571" w:author="Fong RERHANG" w:date="2021-05-28T09:10:00Z">
            <w:rPr>
              <w:rFonts w:ascii="Arial" w:eastAsia="Arial" w:hAnsi="Arial"/>
              <w:i/>
              <w:iCs/>
              <w:sz w:val="12"/>
              <w:szCs w:val="12"/>
              <w:u w:val="single"/>
            </w:rPr>
          </w:rPrChange>
        </w:rPr>
        <w:t>muag</w:t>
      </w:r>
      <w:proofErr w:type="spellEnd"/>
      <w:r w:rsidR="004757B4" w:rsidRPr="009E3FED">
        <w:rPr>
          <w:rFonts w:ascii="Arial" w:eastAsia="Arial" w:hAnsi="Arial"/>
          <w:i/>
          <w:iCs/>
          <w:sz w:val="16"/>
          <w:szCs w:val="16"/>
          <w:u w:val="single"/>
          <w:rPrChange w:id="572" w:author="Fong RERHANG" w:date="2021-05-28T09:10:00Z">
            <w:rPr>
              <w:rFonts w:ascii="Arial" w:eastAsia="Arial" w:hAnsi="Arial"/>
              <w:i/>
              <w:iCs/>
              <w:sz w:val="12"/>
              <w:szCs w:val="12"/>
              <w:u w:val="single"/>
            </w:rPr>
          </w:rPrChange>
        </w:rPr>
        <w:t xml:space="preserve"> </w:t>
      </w:r>
      <w:proofErr w:type="spellStart"/>
      <w:r w:rsidR="004757B4" w:rsidRPr="009E3FED">
        <w:rPr>
          <w:rFonts w:ascii="Arial" w:eastAsia="Arial" w:hAnsi="Arial"/>
          <w:i/>
          <w:iCs/>
          <w:sz w:val="16"/>
          <w:szCs w:val="16"/>
          <w:u w:val="single"/>
          <w:rPrChange w:id="573" w:author="Fong RERHANG" w:date="2021-05-28T09:10:00Z">
            <w:rPr>
              <w:rFonts w:ascii="Arial" w:eastAsia="Arial" w:hAnsi="Arial"/>
              <w:i/>
              <w:iCs/>
              <w:sz w:val="12"/>
              <w:szCs w:val="12"/>
              <w:u w:val="single"/>
            </w:rPr>
          </w:rPrChange>
        </w:rPr>
        <w:t>kom</w:t>
      </w:r>
      <w:proofErr w:type="spellEnd"/>
      <w:r w:rsidR="004757B4" w:rsidRPr="009E3FED">
        <w:rPr>
          <w:rFonts w:ascii="Arial" w:eastAsia="Arial" w:hAnsi="Arial"/>
          <w:i/>
          <w:iCs/>
          <w:sz w:val="16"/>
          <w:szCs w:val="16"/>
          <w:u w:val="single"/>
          <w:rPrChange w:id="574" w:author="Fong RERHANG" w:date="2021-05-28T09:10:00Z">
            <w:rPr>
              <w:rFonts w:ascii="Arial" w:eastAsia="Arial" w:hAnsi="Arial"/>
              <w:i/>
              <w:iCs/>
              <w:sz w:val="12"/>
              <w:szCs w:val="12"/>
              <w:u w:val="single"/>
            </w:rPr>
          </w:rPrChange>
        </w:rPr>
        <w:t xml:space="preserve"> zoo</w:t>
      </w:r>
    </w:p>
    <w:p w14:paraId="1CA66534" w14:textId="023D9F5C" w:rsidR="00547E4D" w:rsidRPr="00424FB5" w:rsidRDefault="00547E4D" w:rsidP="0054031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del w:id="575" w:author="Fong RERHANG" w:date="2021-05-28T09:10:00Z">
        <w:r w:rsidRPr="0018748A" w:rsidDel="009E3FED">
          <w:rPr>
            <w:rFonts w:ascii="Arial" w:eastAsia="Arial" w:hAnsi="Arial"/>
            <w:b/>
            <w:bCs/>
            <w:sz w:val="20"/>
            <w:szCs w:val="20"/>
          </w:rPr>
          <w:delText>n</w:delText>
        </w:r>
      </w:del>
      <w:proofErr w:type="spellStart"/>
      <w:ins w:id="576" w:author="Fong RERHANG" w:date="2021-05-28T09:10:00Z">
        <w:r w:rsidR="009E3FED">
          <w:rPr>
            <w:rFonts w:ascii="Arial" w:eastAsia="Arial" w:hAnsi="Arial"/>
            <w:b/>
            <w:bCs/>
            <w:sz w:val="20"/>
            <w:szCs w:val="20"/>
          </w:rPr>
          <w:t>N</w:t>
        </w:r>
      </w:ins>
      <w:r w:rsidRPr="0018748A">
        <w:rPr>
          <w:rFonts w:ascii="Arial" w:eastAsia="Arial" w:hAnsi="Arial"/>
          <w:b/>
          <w:bCs/>
          <w:sz w:val="20"/>
          <w:szCs w:val="20"/>
        </w:rPr>
        <w:t>tej</w:t>
      </w:r>
      <w:proofErr w:type="spellEnd"/>
      <w:r>
        <w:rPr>
          <w:rFonts w:ascii="Arial" w:eastAsia="Arial" w:hAnsi="Arial"/>
          <w:b/>
          <w:bCs/>
          <w:sz w:val="20"/>
          <w:szCs w:val="20"/>
        </w:rPr>
        <w:t xml:space="preserve"> </w:t>
      </w:r>
      <w:del w:id="577" w:author="Fong RERHANG" w:date="2021-05-28T09:10:00Z">
        <w:r w:rsidDel="009E3FED">
          <w:rPr>
            <w:rFonts w:ascii="Arial" w:eastAsia="Arial" w:hAnsi="Arial"/>
            <w:b/>
            <w:bCs/>
            <w:sz w:val="20"/>
            <w:szCs w:val="20"/>
          </w:rPr>
          <w:delText>k</w:delText>
        </w:r>
      </w:del>
      <w:proofErr w:type="spellStart"/>
      <w:ins w:id="578" w:author="Fong RERHANG" w:date="2021-05-28T09:10:00Z">
        <w:r w:rsidR="009E3FED">
          <w:rPr>
            <w:rFonts w:ascii="Arial" w:eastAsia="Arial" w:hAnsi="Arial"/>
            <w:b/>
            <w:bCs/>
            <w:sz w:val="20"/>
            <w:szCs w:val="20"/>
          </w:rPr>
          <w:t>K</w:t>
        </w:r>
      </w:ins>
      <w:r>
        <w:rPr>
          <w:rFonts w:ascii="Arial" w:eastAsia="Arial" w:hAnsi="Arial"/>
          <w:b/>
          <w:bCs/>
          <w:sz w:val="20"/>
          <w:szCs w:val="20"/>
        </w:rPr>
        <w:t>awm</w:t>
      </w:r>
      <w:proofErr w:type="spellEnd"/>
      <w:r>
        <w:rPr>
          <w:rFonts w:ascii="Arial" w:eastAsia="Arial" w:hAnsi="Arial"/>
          <w:b/>
          <w:bCs/>
          <w:sz w:val="20"/>
          <w:szCs w:val="20"/>
        </w:rPr>
        <w:t xml:space="preserve"> </w:t>
      </w:r>
      <w:del w:id="579" w:author="Fong RERHANG" w:date="2021-05-28T09:10:00Z">
        <w:r w:rsidDel="009E3FED">
          <w:rPr>
            <w:rFonts w:ascii="Arial" w:eastAsia="Arial" w:hAnsi="Arial"/>
            <w:b/>
            <w:bCs/>
            <w:sz w:val="20"/>
            <w:szCs w:val="20"/>
          </w:rPr>
          <w:delText>n</w:delText>
        </w:r>
      </w:del>
      <w:proofErr w:type="spellStart"/>
      <w:ins w:id="580" w:author="Fong RERHANG" w:date="2021-05-28T09:10:00Z">
        <w:r w:rsidR="009E3FED">
          <w:rPr>
            <w:rFonts w:ascii="Arial" w:eastAsia="Arial" w:hAnsi="Arial"/>
            <w:b/>
            <w:bCs/>
            <w:sz w:val="20"/>
            <w:szCs w:val="20"/>
          </w:rPr>
          <w:t>N</w:t>
        </w:r>
      </w:ins>
      <w:r>
        <w:rPr>
          <w:rFonts w:ascii="Arial" w:eastAsia="Arial" w:hAnsi="Arial"/>
          <w:b/>
          <w:bCs/>
          <w:sz w:val="20"/>
          <w:szCs w:val="20"/>
        </w:rPr>
        <w:t>tawv</w:t>
      </w:r>
      <w:proofErr w:type="spellEnd"/>
      <w:r w:rsidRPr="0018748A">
        <w:rPr>
          <w:rFonts w:ascii="Arial" w:eastAsia="Arial" w:hAnsi="Arial"/>
          <w:b/>
          <w:bCs/>
          <w:sz w:val="20"/>
          <w:szCs w:val="20"/>
        </w:rPr>
        <w:t>/</w:t>
      </w:r>
      <w:proofErr w:type="spellStart"/>
      <w:del w:id="581" w:author="Fong RERHANG" w:date="2021-05-28T09:10:00Z">
        <w:r w:rsidDel="009E3FED">
          <w:rPr>
            <w:rFonts w:ascii="Arial" w:eastAsia="Arial" w:hAnsi="Arial"/>
            <w:b/>
            <w:bCs/>
            <w:sz w:val="20"/>
            <w:szCs w:val="20"/>
          </w:rPr>
          <w:delText>k</w:delText>
        </w:r>
      </w:del>
      <w:ins w:id="582" w:author="Fong RERHANG" w:date="2021-05-28T09:10:00Z">
        <w:r w:rsidR="009E3FED">
          <w:rPr>
            <w:rFonts w:ascii="Arial" w:eastAsia="Arial" w:hAnsi="Arial"/>
            <w:b/>
            <w:bCs/>
            <w:sz w:val="20"/>
            <w:szCs w:val="20"/>
          </w:rPr>
          <w:t>K</w:t>
        </w:r>
      </w:ins>
      <w:r>
        <w:rPr>
          <w:rFonts w:ascii="Arial" w:eastAsia="Arial" w:hAnsi="Arial"/>
          <w:b/>
          <w:bCs/>
          <w:sz w:val="20"/>
          <w:szCs w:val="20"/>
        </w:rPr>
        <w:t>awm</w:t>
      </w:r>
      <w:proofErr w:type="spellEnd"/>
      <w:r>
        <w:rPr>
          <w:rFonts w:ascii="Arial" w:eastAsia="Arial" w:hAnsi="Arial"/>
          <w:b/>
          <w:bCs/>
          <w:sz w:val="20"/>
          <w:szCs w:val="20"/>
        </w:rPr>
        <w:t xml:space="preserve"> </w:t>
      </w:r>
      <w:del w:id="583" w:author="Fong RERHANG" w:date="2021-05-28T09:10:00Z">
        <w:r w:rsidDel="009E3FED">
          <w:rPr>
            <w:rFonts w:ascii="Arial" w:eastAsia="Arial" w:hAnsi="Arial"/>
            <w:b/>
            <w:bCs/>
            <w:sz w:val="20"/>
            <w:szCs w:val="20"/>
          </w:rPr>
          <w:delText>n</w:delText>
        </w:r>
      </w:del>
      <w:proofErr w:type="spellStart"/>
      <w:ins w:id="584" w:author="Fong RERHANG" w:date="2021-05-28T09:10:00Z">
        <w:r w:rsidR="009E3FED">
          <w:rPr>
            <w:rFonts w:ascii="Arial" w:eastAsia="Arial" w:hAnsi="Arial"/>
            <w:b/>
            <w:bCs/>
            <w:sz w:val="20"/>
            <w:szCs w:val="20"/>
          </w:rPr>
          <w:t>N</w:t>
        </w:r>
      </w:ins>
      <w:r>
        <w:rPr>
          <w:rFonts w:ascii="Arial" w:eastAsia="Arial" w:hAnsi="Arial"/>
          <w:b/>
          <w:bCs/>
          <w:sz w:val="20"/>
          <w:szCs w:val="20"/>
        </w:rPr>
        <w:t>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r w:rsidR="00424FB5">
        <w:rPr>
          <w:rFonts w:ascii="Arial" w:eastAsia="Arial" w:hAnsi="Arial"/>
          <w:b/>
          <w:bCs/>
          <w:sz w:val="20"/>
          <w:szCs w:val="20"/>
        </w:rPr>
        <w:t xml:space="preserve">                                                                                           </w:t>
      </w:r>
      <w:r w:rsidR="00183031" w:rsidRPr="00183031">
        <w:rPr>
          <w:rFonts w:ascii="Calibri" w:eastAsia="Arial" w:hAnsi="Calibri" w:cs="Calibri"/>
          <w:i/>
          <w:iCs/>
          <w:sz w:val="20"/>
          <w:szCs w:val="20"/>
        </w:rPr>
        <w:t>Skylar</w:t>
      </w:r>
      <w:del w:id="585" w:author="Fong RERHANG" w:date="2021-05-28T09:11:00Z">
        <w:r w:rsidR="00183031" w:rsidRPr="00183031" w:rsidDel="009E3FED">
          <w:rPr>
            <w:rFonts w:ascii="Calibri" w:eastAsia="Arial" w:hAnsi="Calibri" w:cs="Calibri"/>
            <w:i/>
            <w:iCs/>
            <w:sz w:val="20"/>
            <w:szCs w:val="20"/>
          </w:rPr>
          <w:delText>'s</w:delText>
        </w:r>
      </w:del>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qhia</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chav </w:t>
      </w:r>
      <w:proofErr w:type="spellStart"/>
      <w:r w:rsidR="00183031">
        <w:rPr>
          <w:rFonts w:ascii="Calibri" w:eastAsia="Arial" w:hAnsi="Calibri" w:cs="Calibri"/>
          <w:i/>
          <w:iCs/>
          <w:sz w:val="20"/>
          <w:szCs w:val="20"/>
        </w:rPr>
        <w:t>kawm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tshaj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tias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kheej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ntev</w:t>
      </w:r>
      <w:proofErr w:type="spellEnd"/>
      <w:r w:rsidR="00183031" w:rsidRPr="00183031">
        <w:rPr>
          <w:rFonts w:ascii="Calibri" w:eastAsia="Arial" w:hAnsi="Calibri" w:cs="Calibri"/>
          <w:i/>
          <w:iCs/>
          <w:sz w:val="20"/>
          <w:szCs w:val="20"/>
        </w:rPr>
        <w:t xml:space="preserve"> los no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kev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thiab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cai</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cov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ntaub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li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qab</w:t>
      </w:r>
      <w:proofErr w:type="spellEnd"/>
      <w:r w:rsidR="00183031">
        <w:rPr>
          <w:rFonts w:ascii="Calibri" w:eastAsia="Arial" w:hAnsi="Calibri" w:cs="Calibri"/>
          <w:i/>
          <w:iCs/>
          <w:sz w:val="20"/>
          <w:szCs w:val="20"/>
        </w:rPr>
        <w:t xml:space="preserve"> no</w:t>
      </w:r>
      <w:r w:rsidR="0068298E">
        <w:rPr>
          <w:rFonts w:ascii="Calibri" w:eastAsia="Arial" w:hAnsi="Calibri" w:cs="Calibri"/>
          <w:i/>
          <w:iCs/>
          <w:sz w:val="20"/>
          <w:szCs w:val="20"/>
        </w:rPr>
        <w:t>:</w:t>
      </w:r>
    </w:p>
    <w:p w14:paraId="6656C28C" w14:textId="11172F1E" w:rsidR="00424FB5" w:rsidRDefault="00F06FC2" w:rsidP="00F06FC2">
      <w:pPr>
        <w:rPr>
          <w:rFonts w:ascii="Calibri" w:eastAsia="Arial" w:hAnsi="Calibri" w:cs="DokChampa"/>
          <w:i/>
          <w:iCs/>
          <w:sz w:val="20"/>
          <w:szCs w:val="20"/>
          <w:lang w:bidi="lo-LA"/>
        </w:rPr>
      </w:pPr>
      <w:r w:rsidRPr="00F06FC2">
        <w:rPr>
          <w:rFonts w:ascii="Calibri" w:eastAsia="Arial" w:hAnsi="Calibri" w:cs="DokChampa"/>
          <w:i/>
          <w:iCs/>
          <w:sz w:val="20"/>
          <w:szCs w:val="20"/>
          <w:lang w:bidi="lo-LA"/>
        </w:rPr>
        <w:t>-</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nyeem</w:t>
      </w:r>
      <w:proofErr w:type="spellEnd"/>
      <w:r w:rsidRPr="00F06FC2">
        <w:rPr>
          <w:rFonts w:ascii="Calibri" w:eastAsia="Arial" w:hAnsi="Calibri" w:cs="DokChampa"/>
          <w:i/>
          <w:iCs/>
          <w:sz w:val="20"/>
          <w:szCs w:val="20"/>
          <w:lang w:bidi="lo-LA"/>
        </w:rPr>
        <w:t xml:space="preserve"> tau zoo 40 /</w:t>
      </w:r>
      <w:r w:rsidR="00F210A2">
        <w:rPr>
          <w:rFonts w:ascii="Calibri" w:eastAsia="Arial" w:hAnsi="Calibri" w:cs="DokChampa"/>
          <w:i/>
          <w:iCs/>
          <w:sz w:val="20"/>
          <w:szCs w:val="20"/>
          <w:lang w:bidi="lo-LA"/>
        </w:rPr>
        <w:t xml:space="preserve">los </w:t>
      </w:r>
      <w:proofErr w:type="spellStart"/>
      <w:r w:rsidRPr="00F06FC2">
        <w:rPr>
          <w:rFonts w:ascii="Calibri" w:eastAsia="Arial" w:hAnsi="Calibri" w:cs="DokChampa"/>
          <w:i/>
          <w:iCs/>
          <w:sz w:val="20"/>
          <w:szCs w:val="20"/>
          <w:lang w:bidi="lo-LA"/>
        </w:rPr>
        <w:t>lus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hauv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feeb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ntawm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uas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tsim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Lub</w:t>
      </w:r>
      <w:proofErr w:type="spellEnd"/>
      <w:r w:rsidRPr="00F06FC2">
        <w:rPr>
          <w:rFonts w:ascii="Calibri" w:eastAsia="Arial" w:hAnsi="Calibri" w:cs="DokChampa"/>
          <w:i/>
          <w:iCs/>
          <w:sz w:val="20"/>
          <w:szCs w:val="20"/>
          <w:lang w:bidi="lo-LA"/>
        </w:rPr>
        <w:t xml:space="preserve"> Vet."</w:t>
      </w:r>
      <w:r w:rsidR="004936DC">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w:t>
      </w:r>
      <w:proofErr w:type="spellStart"/>
      <w:del w:id="586" w:author="Fong RERHANG" w:date="2021-05-28T09:13:00Z">
        <w:r w:rsidR="00E361A5" w:rsidDel="009E3FED">
          <w:rPr>
            <w:rFonts w:ascii="Calibri" w:eastAsia="Arial" w:hAnsi="Calibri" w:cs="DokChampa"/>
            <w:i/>
            <w:iCs/>
            <w:sz w:val="20"/>
            <w:szCs w:val="20"/>
            <w:lang w:bidi="lo-LA"/>
          </w:rPr>
          <w:delText>t</w:delText>
        </w:r>
      </w:del>
      <w:ins w:id="587" w:author="Fong RERHANG" w:date="2021-05-28T09:13:00Z">
        <w:r w:rsidR="009E3FED">
          <w:rPr>
            <w:rFonts w:ascii="Calibri" w:eastAsia="Arial" w:hAnsi="Calibri" w:cs="DokChampa"/>
            <w:i/>
            <w:iCs/>
            <w:sz w:val="20"/>
            <w:szCs w:val="20"/>
            <w:lang w:bidi="lo-LA"/>
          </w:rPr>
          <w:t>T</w:t>
        </w:r>
      </w:ins>
      <w:r w:rsidR="00E361A5">
        <w:rPr>
          <w:rFonts w:ascii="Calibri" w:eastAsia="Arial" w:hAnsi="Calibri" w:cs="DokChampa"/>
          <w:i/>
          <w:iCs/>
          <w:sz w:val="20"/>
          <w:szCs w:val="20"/>
          <w:lang w:bidi="lo-LA"/>
        </w:rPr>
        <w:t>hawj</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Ntsuam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Xyuas</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Ua</w:t>
      </w:r>
      <w:proofErr w:type="spellEnd"/>
      <w:r w:rsidRPr="00F06FC2">
        <w:rPr>
          <w:rFonts w:ascii="Calibri" w:eastAsia="Arial" w:hAnsi="Calibri" w:cs="DokChampa"/>
          <w:i/>
          <w:iCs/>
          <w:sz w:val="20"/>
          <w:szCs w:val="20"/>
          <w:lang w:bidi="lo-LA"/>
        </w:rPr>
        <w:t xml:space="preserve"> Tau Zoo (</w:t>
      </w:r>
      <w:r w:rsidR="00E361A5" w:rsidRPr="00E361A5">
        <w:rPr>
          <w:rFonts w:ascii="Calibri" w:eastAsia="Arial" w:hAnsi="Calibri" w:cs="DokChampa"/>
          <w:i/>
          <w:iCs/>
          <w:sz w:val="20"/>
          <w:szCs w:val="20"/>
          <w:lang w:bidi="lo-LA"/>
        </w:rPr>
        <w:t>Basic Phonics Skills Test</w:t>
      </w:r>
      <w:r w:rsidR="00E361A5">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 xml:space="preserve">BPST) 43. </w:t>
      </w:r>
      <w:proofErr w:type="spellStart"/>
      <w:r w:rsidRPr="00F06FC2">
        <w:rPr>
          <w:rFonts w:ascii="Calibri" w:eastAsia="Arial" w:hAnsi="Calibri" w:cs="DokChampa"/>
          <w:i/>
          <w:iCs/>
          <w:sz w:val="20"/>
          <w:szCs w:val="20"/>
          <w:lang w:bidi="lo-LA"/>
        </w:rPr>
        <w:t>Xav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kom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tsawg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kawg</w:t>
      </w:r>
      <w:proofErr w:type="spellEnd"/>
      <w:r w:rsidRPr="00F06FC2">
        <w:rPr>
          <w:rFonts w:ascii="Calibri" w:eastAsia="Arial" w:hAnsi="Calibri" w:cs="DokChampa"/>
          <w:i/>
          <w:iCs/>
          <w:sz w:val="20"/>
          <w:szCs w:val="20"/>
          <w:lang w:bidi="lo-LA"/>
        </w:rPr>
        <w:t xml:space="preserve"> 50 </w:t>
      </w:r>
      <w:proofErr w:type="spellStart"/>
      <w:r w:rsidRPr="00F06FC2">
        <w:rPr>
          <w:rFonts w:ascii="Calibri" w:eastAsia="Arial" w:hAnsi="Calibri" w:cs="DokChampa"/>
          <w:i/>
          <w:iCs/>
          <w:sz w:val="20"/>
          <w:szCs w:val="20"/>
          <w:lang w:bidi="lo-LA"/>
        </w:rPr>
        <w:t>txog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rau</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thaum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xaus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xyoo</w:t>
      </w:r>
      <w:proofErr w:type="spellEnd"/>
      <w:r w:rsidRPr="00F06FC2">
        <w:rPr>
          <w:rFonts w:ascii="Calibri" w:eastAsia="Arial" w:hAnsi="Calibri" w:cs="DokChampa"/>
          <w:i/>
          <w:iCs/>
          <w:sz w:val="20"/>
          <w:szCs w:val="20"/>
          <w:lang w:bidi="lo-LA"/>
        </w:rPr>
        <w:t xml:space="preserve"> 60</w:t>
      </w:r>
    </w:p>
    <w:p w14:paraId="4C1D1DC4" w14:textId="5B7B52C6" w:rsidR="0094449F" w:rsidRPr="0094449F" w:rsidRDefault="0094449F" w:rsidP="0094449F">
      <w:pPr>
        <w:rPr>
          <w:rFonts w:ascii="Calibri" w:eastAsia="Arial" w:hAnsi="Calibri" w:cs="DokChampa"/>
          <w:i/>
          <w:iCs/>
          <w:sz w:val="20"/>
          <w:szCs w:val="20"/>
          <w:lang w:bidi="lo-LA"/>
        </w:rPr>
      </w:pP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Ntsuas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Zaum</w:t>
      </w:r>
      <w:proofErr w:type="spellEnd"/>
      <w:r w:rsidRPr="0094449F">
        <w:rPr>
          <w:rFonts w:ascii="Calibri" w:eastAsia="Arial" w:hAnsi="Calibri" w:cs="DokChampa"/>
          <w:i/>
          <w:iCs/>
          <w:sz w:val="20"/>
          <w:szCs w:val="20"/>
          <w:lang w:bidi="lo-LA"/>
        </w:rPr>
        <w:t xml:space="preserve"> 2 </w:t>
      </w:r>
      <w:proofErr w:type="spellStart"/>
      <w:r w:rsidR="00816B59">
        <w:rPr>
          <w:rFonts w:ascii="Calibri" w:eastAsia="Arial" w:hAnsi="Calibri" w:cs="DokChampa"/>
          <w:i/>
          <w:iCs/>
          <w:sz w:val="20"/>
          <w:szCs w:val="20"/>
          <w:lang w:bidi="lo-LA"/>
        </w:rPr>
        <w:t>ntawm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Kawm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Askiv</w:t>
      </w:r>
      <w:proofErr w:type="spellEnd"/>
      <w:r w:rsidRPr="0094449F">
        <w:rPr>
          <w:rFonts w:ascii="Calibri" w:eastAsia="Arial" w:hAnsi="Calibri" w:cs="DokChampa"/>
          <w:i/>
          <w:iCs/>
          <w:sz w:val="20"/>
          <w:szCs w:val="20"/>
          <w:lang w:bidi="lo-LA"/>
        </w:rPr>
        <w:t xml:space="preserve"> 35/100, </w:t>
      </w:r>
      <w:proofErr w:type="spellStart"/>
      <w:ins w:id="588" w:author="Fong RERHANG" w:date="2021-05-28T09:14:00Z">
        <w:r w:rsidR="009E3FED">
          <w:rPr>
            <w:rFonts w:ascii="Calibri" w:eastAsia="Arial" w:hAnsi="Calibri" w:cs="DokChampa"/>
            <w:i/>
            <w:iCs/>
            <w:sz w:val="20"/>
            <w:szCs w:val="20"/>
            <w:lang w:bidi="lo-LA"/>
          </w:rPr>
          <w:t>Lej</w:t>
        </w:r>
      </w:ins>
      <w:proofErr w:type="spellEnd"/>
      <w:del w:id="589" w:author="Fong RERHANG" w:date="2021-05-28T09:14:00Z">
        <w:r w:rsidRPr="0094449F" w:rsidDel="009E3FED">
          <w:rPr>
            <w:rFonts w:ascii="Calibri" w:eastAsia="Arial" w:hAnsi="Calibri" w:cs="DokChampa"/>
            <w:i/>
            <w:iCs/>
            <w:sz w:val="20"/>
            <w:szCs w:val="20"/>
            <w:lang w:bidi="lo-LA"/>
          </w:rPr>
          <w:delText>Zauv</w:delText>
        </w:r>
      </w:del>
      <w:r w:rsidRPr="0094449F">
        <w:rPr>
          <w:rFonts w:ascii="Calibri" w:eastAsia="Arial" w:hAnsi="Calibri" w:cs="DokChampa"/>
          <w:i/>
          <w:iCs/>
          <w:sz w:val="20"/>
          <w:szCs w:val="20"/>
          <w:lang w:bidi="lo-LA"/>
        </w:rPr>
        <w:t xml:space="preserve"> 22/23</w:t>
      </w:r>
    </w:p>
    <w:p w14:paraId="140BB6BB" w14:textId="71D41628" w:rsidR="0094449F" w:rsidRPr="0094449F" w:rsidRDefault="0094449F" w:rsidP="0094449F">
      <w:pPr>
        <w:rPr>
          <w:rFonts w:ascii="Calibri" w:eastAsia="Arial" w:hAnsi="Calibri" w:cs="DokChampa"/>
          <w:i/>
          <w:iCs/>
          <w:sz w:val="20"/>
          <w:szCs w:val="20"/>
          <w:lang w:bidi="lo-LA"/>
        </w:rPr>
      </w:pP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qhia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nia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kev</w:t>
      </w:r>
      <w:proofErr w:type="spellEnd"/>
      <w:r w:rsidR="00816B59">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2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luag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txog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1</w:t>
      </w:r>
      <w:ins w:id="590" w:author="Fong RERHANG" w:date="2021-05-28T09:15:00Z">
        <w:r w:rsidR="009E3FED">
          <w:rPr>
            <w:rFonts w:ascii="Calibri" w:eastAsia="Arial" w:hAnsi="Calibri" w:cs="DokChampa"/>
            <w:i/>
            <w:iCs/>
            <w:sz w:val="20"/>
            <w:szCs w:val="20"/>
            <w:lang w:bidi="lo-LA"/>
          </w:rPr>
          <w:t xml:space="preserve"> (Grammar)</w:t>
        </w:r>
      </w:ins>
      <w:r w:rsidRPr="0094449F">
        <w:rPr>
          <w:rFonts w:ascii="Calibri" w:eastAsia="Arial" w:hAnsi="Calibri" w:cs="DokChampa"/>
          <w:i/>
          <w:iCs/>
          <w:sz w:val="20"/>
          <w:szCs w:val="20"/>
          <w:lang w:bidi="lo-LA"/>
        </w:rPr>
        <w:t>.</w:t>
      </w:r>
    </w:p>
    <w:p w14:paraId="5844C08A" w14:textId="24D01E20" w:rsidR="00B77ADD" w:rsidRPr="00AC2917" w:rsidRDefault="0094449F" w:rsidP="00F06FC2">
      <w:pPr>
        <w:rPr>
          <w:rFonts w:ascii="Calibri" w:eastAsia="Arial" w:hAnsi="Calibri" w:cs="DokChampa"/>
          <w:i/>
          <w:iCs/>
          <w:sz w:val="20"/>
          <w:szCs w:val="20"/>
          <w:cs/>
          <w:lang w:bidi="lo-LA"/>
        </w:rPr>
      </w:pPr>
      <w:proofErr w:type="spellStart"/>
      <w:r w:rsidRPr="0094449F">
        <w:rPr>
          <w:rFonts w:ascii="Calibri" w:eastAsia="Arial" w:hAnsi="Calibri" w:cs="DokChampa"/>
          <w:i/>
          <w:iCs/>
          <w:sz w:val="20"/>
          <w:szCs w:val="20"/>
          <w:lang w:bidi="lo-LA"/>
        </w:rPr>
        <w:t>Txhua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nyob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tam sim no a 3. </w:t>
      </w:r>
      <w:proofErr w:type="spellStart"/>
      <w:r w:rsidRPr="0094449F">
        <w:rPr>
          <w:rFonts w:ascii="Calibri" w:eastAsia="Arial" w:hAnsi="Calibri" w:cs="DokChampa"/>
          <w:i/>
          <w:iCs/>
          <w:sz w:val="20"/>
          <w:szCs w:val="20"/>
          <w:lang w:bidi="lo-LA"/>
        </w:rPr>
        <w:t>Kuv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muaj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yam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tom </w:t>
      </w:r>
      <w:proofErr w:type="spellStart"/>
      <w:r w:rsidRPr="0094449F">
        <w:rPr>
          <w:rFonts w:ascii="Calibri" w:eastAsia="Arial" w:hAnsi="Calibri" w:cs="DokChampa"/>
          <w:i/>
          <w:iCs/>
          <w:sz w:val="20"/>
          <w:szCs w:val="20"/>
          <w:lang w:bidi="lo-LA"/>
        </w:rPr>
        <w:t>ntej</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lim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tiam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nrog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sijhawm</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tsum</w:t>
      </w:r>
      <w:proofErr w:type="spellEnd"/>
      <w:r w:rsidRPr="0094449F">
        <w:rPr>
          <w:rFonts w:ascii="Calibri" w:eastAsia="Arial" w:hAnsi="Calibri" w:cs="DokChampa"/>
          <w:i/>
          <w:iCs/>
          <w:sz w:val="20"/>
          <w:szCs w:val="20"/>
          <w:lang w:bidi="lo-LA"/>
        </w:rPr>
        <w:t xml:space="preserve"> tau </w:t>
      </w:r>
      <w:proofErr w:type="spellStart"/>
      <w:r w:rsidRPr="0094449F">
        <w:rPr>
          <w:rFonts w:ascii="Calibri" w:eastAsia="Arial" w:hAnsi="Calibri" w:cs="DokChampa"/>
          <w:i/>
          <w:iCs/>
          <w:sz w:val="20"/>
          <w:szCs w:val="20"/>
          <w:lang w:bidi="lo-LA"/>
        </w:rPr>
        <w:t>ua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hauj</w:t>
      </w:r>
      <w:proofErr w:type="spellEnd"/>
      <w:r w:rsidR="00816B59">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Tshaj</w:t>
      </w:r>
      <w:proofErr w:type="spellEnd"/>
      <w:r w:rsidRPr="0094449F">
        <w:rPr>
          <w:rFonts w:ascii="Calibri" w:eastAsia="Arial" w:hAnsi="Calibri" w:cs="DokChampa"/>
          <w:i/>
          <w:iCs/>
          <w:sz w:val="20"/>
          <w:szCs w:val="20"/>
          <w:lang w:bidi="lo-LA"/>
        </w:rPr>
        <w:t xml:space="preserve"> (</w:t>
      </w:r>
      <w:r w:rsidR="00816B59" w:rsidRPr="00816B59">
        <w:rPr>
          <w:rFonts w:ascii="Calibri" w:eastAsia="Arial" w:hAnsi="Calibri" w:cs="DokChampa"/>
          <w:i/>
          <w:iCs/>
          <w:sz w:val="20"/>
          <w:szCs w:val="20"/>
          <w:lang w:bidi="lo-LA"/>
        </w:rPr>
        <w:t>High Frequency Words</w:t>
      </w:r>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HFW)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dhau</w:t>
      </w:r>
      <w:proofErr w:type="spellEnd"/>
      <w:r w:rsidRPr="0094449F">
        <w:rPr>
          <w:rFonts w:ascii="Calibri" w:eastAsia="Arial" w:hAnsi="Calibri" w:cs="DokChampa"/>
          <w:i/>
          <w:iCs/>
          <w:sz w:val="20"/>
          <w:szCs w:val="20"/>
          <w:lang w:bidi="lo-LA"/>
        </w:rPr>
        <w:t xml:space="preserve"> los </w:t>
      </w:r>
      <w:proofErr w:type="spellStart"/>
      <w:r w:rsidRPr="0094449F">
        <w:rPr>
          <w:rFonts w:ascii="Calibri" w:eastAsia="Arial" w:hAnsi="Calibri" w:cs="DokChampa"/>
          <w:i/>
          <w:iCs/>
          <w:sz w:val="20"/>
          <w:szCs w:val="20"/>
          <w:lang w:bidi="lo-LA"/>
        </w:rPr>
        <w:t>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yog</w:t>
      </w:r>
      <w:proofErr w:type="spellEnd"/>
      <w:r w:rsidRPr="0094449F">
        <w:rPr>
          <w:rFonts w:ascii="Calibri" w:eastAsia="Arial" w:hAnsi="Calibri" w:cs="DokChampa"/>
          <w:i/>
          <w:iCs/>
          <w:sz w:val="20"/>
          <w:szCs w:val="20"/>
          <w:lang w:bidi="lo-LA"/>
        </w:rPr>
        <w:t xml:space="preserve"> tau 21/50 </w:t>
      </w:r>
      <w:proofErr w:type="spellStart"/>
      <w:r w:rsidRPr="0094449F">
        <w:rPr>
          <w:rFonts w:ascii="Calibri" w:eastAsia="Arial" w:hAnsi="Calibri" w:cs="DokChampa"/>
          <w:i/>
          <w:iCs/>
          <w:sz w:val="20"/>
          <w:szCs w:val="20"/>
          <w:lang w:bidi="lo-LA"/>
        </w:rPr>
        <w:t>Thib</w:t>
      </w:r>
      <w:proofErr w:type="spellEnd"/>
      <w:r w:rsidRPr="0094449F">
        <w:rPr>
          <w:rFonts w:ascii="Calibri" w:eastAsia="Arial" w:hAnsi="Calibri" w:cs="DokChampa"/>
          <w:i/>
          <w:iCs/>
          <w:sz w:val="20"/>
          <w:szCs w:val="20"/>
          <w:lang w:bidi="lo-LA"/>
        </w:rPr>
        <w:t xml:space="preserve"> Ob </w:t>
      </w:r>
      <w:proofErr w:type="spellStart"/>
      <w:r w:rsidRPr="0094449F">
        <w:rPr>
          <w:rFonts w:ascii="Calibri" w:eastAsia="Arial" w:hAnsi="Calibri" w:cs="DokChampa"/>
          <w:i/>
          <w:iCs/>
          <w:sz w:val="20"/>
          <w:szCs w:val="20"/>
          <w:lang w:bidi="lo-LA"/>
        </w:rPr>
        <w:t>Hlis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tuw</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qauv</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zaum</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ob</w:t>
      </w:r>
      <w:proofErr w:type="spellEnd"/>
      <w:r w:rsidR="00E8043E">
        <w:rPr>
          <w:rFonts w:ascii="Calibri" w:eastAsia="Arial" w:hAnsi="Calibri" w:cs="DokChampa"/>
          <w:i/>
          <w:iCs/>
          <w:sz w:val="20"/>
          <w:szCs w:val="20"/>
          <w:lang w:bidi="lo-LA"/>
        </w:rPr>
        <w:t>-</w:t>
      </w:r>
    </w:p>
    <w:p w14:paraId="36852A32" w14:textId="77777777" w:rsidR="00547E4D" w:rsidRPr="009E3FED" w:rsidRDefault="00547E4D" w:rsidP="00547E4D">
      <w:pPr>
        <w:jc w:val="both"/>
        <w:rPr>
          <w:rStyle w:val="BookTitle"/>
          <w:rFonts w:ascii="Arial" w:hAnsi="Arial"/>
          <w:i w:val="0"/>
          <w:iCs w:val="0"/>
          <w:sz w:val="20"/>
          <w:szCs w:val="20"/>
        </w:rPr>
      </w:pPr>
      <w:r w:rsidRPr="009E3FED">
        <w:rPr>
          <w:rStyle w:val="BookTitle"/>
          <w:rFonts w:ascii="Arial" w:hAnsi="Arial"/>
          <w:i w:val="0"/>
          <w:iCs w:val="0"/>
          <w:sz w:val="20"/>
          <w:szCs w:val="20"/>
          <w:rPrChange w:id="591" w:author="Fong RERHANG" w:date="2021-05-28T09:16:00Z">
            <w:rPr>
              <w:rStyle w:val="BookTitle"/>
              <w:rFonts w:ascii="Arial" w:hAnsi="Arial"/>
              <w:sz w:val="20"/>
              <w:szCs w:val="20"/>
            </w:rPr>
          </w:rPrChange>
        </w:rPr>
        <w:t xml:space="preserve">Kev </w:t>
      </w:r>
      <w:proofErr w:type="spellStart"/>
      <w:r w:rsidRPr="009E3FED">
        <w:rPr>
          <w:rStyle w:val="BookTitle"/>
          <w:rFonts w:ascii="Arial" w:hAnsi="Arial"/>
          <w:i w:val="0"/>
          <w:iCs w:val="0"/>
          <w:sz w:val="20"/>
          <w:szCs w:val="20"/>
          <w:rPrChange w:id="592" w:author="Fong RERHANG" w:date="2021-05-28T09:16:00Z">
            <w:rPr>
              <w:rStyle w:val="BookTitle"/>
              <w:rFonts w:ascii="Arial" w:hAnsi="Arial"/>
              <w:sz w:val="20"/>
              <w:szCs w:val="20"/>
            </w:rPr>
          </w:rPrChange>
        </w:rPr>
        <w:t>Tsim</w:t>
      </w:r>
      <w:proofErr w:type="spellEnd"/>
      <w:r w:rsidRPr="009E3FED">
        <w:rPr>
          <w:rStyle w:val="BookTitle"/>
          <w:rFonts w:ascii="Arial" w:hAnsi="Arial"/>
          <w:i w:val="0"/>
          <w:iCs w:val="0"/>
          <w:sz w:val="20"/>
          <w:szCs w:val="20"/>
          <w:rPrChange w:id="593" w:author="Fong RERHANG" w:date="2021-05-28T09:16:00Z">
            <w:rPr>
              <w:rStyle w:val="BookTitle"/>
              <w:rFonts w:ascii="Arial" w:hAnsi="Arial"/>
              <w:sz w:val="20"/>
              <w:szCs w:val="20"/>
            </w:rPr>
          </w:rPrChange>
        </w:rPr>
        <w:t xml:space="preserve"> Kho Kev Sib </w:t>
      </w:r>
      <w:proofErr w:type="spellStart"/>
      <w:r w:rsidRPr="009E3FED">
        <w:rPr>
          <w:rStyle w:val="BookTitle"/>
          <w:rFonts w:ascii="Arial" w:hAnsi="Arial"/>
          <w:i w:val="0"/>
          <w:iCs w:val="0"/>
          <w:sz w:val="20"/>
          <w:szCs w:val="20"/>
          <w:rPrChange w:id="594" w:author="Fong RERHANG" w:date="2021-05-28T09:16:00Z">
            <w:rPr>
              <w:rStyle w:val="BookTitle"/>
              <w:rFonts w:ascii="Arial" w:hAnsi="Arial"/>
              <w:sz w:val="20"/>
              <w:szCs w:val="20"/>
            </w:rPr>
          </w:rPrChange>
        </w:rPr>
        <w:t>Txuas</w:t>
      </w:r>
      <w:proofErr w:type="spellEnd"/>
      <w:r w:rsidRPr="009E3FED">
        <w:rPr>
          <w:rStyle w:val="BookTitle"/>
          <w:rFonts w:ascii="Arial" w:hAnsi="Arial"/>
          <w:i w:val="0"/>
          <w:iCs w:val="0"/>
          <w:sz w:val="20"/>
          <w:szCs w:val="20"/>
          <w:rPrChange w:id="595" w:author="Fong RERHANG" w:date="2021-05-28T09:16:00Z">
            <w:rPr>
              <w:rStyle w:val="BookTitle"/>
              <w:rFonts w:ascii="Arial" w:hAnsi="Arial"/>
              <w:sz w:val="20"/>
              <w:szCs w:val="20"/>
            </w:rPr>
          </w:rPrChange>
        </w:rPr>
        <w:t xml:space="preserve"> </w:t>
      </w:r>
      <w:proofErr w:type="spellStart"/>
      <w:r w:rsidRPr="009E3FED">
        <w:rPr>
          <w:rStyle w:val="BookTitle"/>
          <w:rFonts w:ascii="Arial" w:hAnsi="Arial"/>
          <w:i w:val="0"/>
          <w:iCs w:val="0"/>
          <w:sz w:val="20"/>
          <w:szCs w:val="20"/>
          <w:rPrChange w:id="596" w:author="Fong RERHANG" w:date="2021-05-28T09:16:00Z">
            <w:rPr>
              <w:rStyle w:val="BookTitle"/>
              <w:rFonts w:ascii="Arial" w:hAnsi="Arial"/>
              <w:sz w:val="20"/>
              <w:szCs w:val="20"/>
            </w:rPr>
          </w:rPrChange>
        </w:rPr>
        <w:t>Lus</w:t>
      </w:r>
      <w:proofErr w:type="spellEnd"/>
      <w:r w:rsidRPr="009E3FED">
        <w:rPr>
          <w:rStyle w:val="BookTitle"/>
          <w:rFonts w:ascii="Arial" w:hAnsi="Arial"/>
          <w:i w:val="0"/>
          <w:iCs w:val="0"/>
          <w:sz w:val="20"/>
          <w:szCs w:val="20"/>
          <w:rPrChange w:id="597" w:author="Fong RERHANG" w:date="2021-05-28T09:16:00Z">
            <w:rPr>
              <w:rStyle w:val="BookTitle"/>
              <w:rFonts w:ascii="Arial" w:hAnsi="Arial"/>
              <w:sz w:val="20"/>
              <w:szCs w:val="20"/>
            </w:rPr>
          </w:rPrChange>
        </w:rPr>
        <w:t xml:space="preserve"> </w:t>
      </w:r>
    </w:p>
    <w:p w14:paraId="2DB0A3BF" w14:textId="52330959" w:rsidR="00547E4D" w:rsidRDefault="00260A28" w:rsidP="00547E4D">
      <w:pPr>
        <w:jc w:val="both"/>
        <w:rPr>
          <w:rFonts w:ascii="Calibri" w:eastAsia="Arial" w:hAnsi="Calibri" w:cs="Calibri"/>
          <w:i/>
          <w:iCs/>
          <w:sz w:val="20"/>
          <w:szCs w:val="20"/>
        </w:rPr>
      </w:pPr>
      <w:r w:rsidRPr="00260A28">
        <w:rPr>
          <w:rFonts w:ascii="Calibri" w:eastAsia="Arial" w:hAnsi="Calibri" w:cs="Calibri"/>
          <w:i/>
          <w:iCs/>
          <w:sz w:val="20"/>
          <w:szCs w:val="20"/>
        </w:rPr>
        <w:t xml:space="preserve">Skylar </w:t>
      </w:r>
      <w:proofErr w:type="spellStart"/>
      <w:r w:rsidRPr="00260A28">
        <w:rPr>
          <w:rFonts w:ascii="Calibri" w:eastAsia="Arial" w:hAnsi="Calibri" w:cs="Calibri"/>
          <w:i/>
          <w:iCs/>
          <w:sz w:val="20"/>
          <w:szCs w:val="20"/>
        </w:rPr>
        <w:t>nthuav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rau</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tsev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neeg</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Hmoob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thiab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txawm</w:t>
      </w:r>
      <w:proofErr w:type="spellEnd"/>
      <w:r w:rsidRPr="00260A28">
        <w:rPr>
          <w:rFonts w:ascii="Calibri" w:eastAsia="Arial" w:hAnsi="Calibri" w:cs="Calibri"/>
          <w:i/>
          <w:iCs/>
          <w:sz w:val="20"/>
          <w:szCs w:val="20"/>
        </w:rPr>
        <w:t xml:space="preserve"> li </w:t>
      </w:r>
      <w:proofErr w:type="spellStart"/>
      <w:r w:rsidRPr="00260A28">
        <w:rPr>
          <w:rFonts w:ascii="Calibri" w:eastAsia="Arial" w:hAnsi="Calibri" w:cs="Calibri"/>
          <w:i/>
          <w:iCs/>
          <w:sz w:val="20"/>
          <w:szCs w:val="20"/>
        </w:rPr>
        <w:t>cas</w:t>
      </w:r>
      <w:proofErr w:type="spellEnd"/>
      <w:r w:rsidRPr="00260A28">
        <w:rPr>
          <w:rFonts w:ascii="Calibri" w:eastAsia="Arial" w:hAnsi="Calibri" w:cs="Calibri"/>
          <w:i/>
          <w:iCs/>
          <w:sz w:val="20"/>
          <w:szCs w:val="20"/>
        </w:rPr>
        <w:t xml:space="preserve"> los </w:t>
      </w:r>
      <w:proofErr w:type="spellStart"/>
      <w:r w:rsidRPr="00260A28">
        <w:rPr>
          <w:rFonts w:ascii="Calibri" w:eastAsia="Arial" w:hAnsi="Calibri" w:cs="Calibri"/>
          <w:i/>
          <w:iCs/>
          <w:sz w:val="20"/>
          <w:szCs w:val="20"/>
        </w:rPr>
        <w:t>xij</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siv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sib </w:t>
      </w:r>
      <w:proofErr w:type="spellStart"/>
      <w:r w:rsidRPr="00260A28">
        <w:rPr>
          <w:rFonts w:ascii="Calibri" w:eastAsia="Arial" w:hAnsi="Calibri" w:cs="Calibri"/>
          <w:i/>
          <w:iCs/>
          <w:sz w:val="20"/>
          <w:szCs w:val="20"/>
        </w:rPr>
        <w:t>txuas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hauv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cheeb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tsam</w:t>
      </w:r>
      <w:proofErr w:type="spellEnd"/>
      <w:r w:rsidR="00F17431">
        <w:rPr>
          <w:rFonts w:ascii="Calibri" w:eastAsia="Arial" w:hAnsi="Calibri" w:cs="Calibri"/>
          <w:i/>
          <w:iCs/>
          <w:sz w:val="20"/>
          <w:szCs w:val="20"/>
        </w:rPr>
        <w:t>.</w:t>
      </w:r>
    </w:p>
    <w:p w14:paraId="32CA4B5A" w14:textId="77777777" w:rsidR="00685B5C" w:rsidRDefault="005A77EF" w:rsidP="00547E4D">
      <w:pPr>
        <w:jc w:val="both"/>
        <w:rPr>
          <w:rFonts w:ascii="Calibri" w:eastAsia="Arial" w:hAnsi="Calibri" w:cs="Calibri"/>
          <w:i/>
          <w:iCs/>
          <w:sz w:val="20"/>
          <w:szCs w:val="20"/>
        </w:rPr>
      </w:pPr>
      <w:r>
        <w:rPr>
          <w:rFonts w:ascii="Calibri" w:eastAsia="Arial" w:hAnsi="Calibri" w:cs="Calibri"/>
          <w:i/>
          <w:iCs/>
          <w:sz w:val="20"/>
          <w:szCs w:val="20"/>
        </w:rPr>
        <w:t xml:space="preserve">Kev </w:t>
      </w:r>
      <w:proofErr w:type="spellStart"/>
      <w:r>
        <w:rPr>
          <w:rFonts w:ascii="Calibri" w:eastAsia="Arial" w:hAnsi="Calibri" w:cs="Calibri"/>
          <w:i/>
          <w:iCs/>
          <w:sz w:val="20"/>
          <w:szCs w:val="20"/>
        </w:rPr>
        <w:t>hais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lus</w:t>
      </w:r>
      <w:proofErr w:type="spellEnd"/>
      <w:r>
        <w:rPr>
          <w:rFonts w:ascii="Calibri" w:eastAsia="Arial" w:hAnsi="Calibri" w:cs="Calibri"/>
          <w:i/>
          <w:iCs/>
          <w:sz w:val="20"/>
          <w:szCs w:val="20"/>
        </w:rPr>
        <w:t>:</w:t>
      </w:r>
      <w:r w:rsidR="00685B5C">
        <w:rPr>
          <w:rFonts w:ascii="Calibri" w:eastAsia="Arial" w:hAnsi="Calibri" w:cs="Calibri"/>
          <w:i/>
          <w:iCs/>
          <w:sz w:val="20"/>
          <w:szCs w:val="20"/>
        </w:rPr>
        <w:t xml:space="preserve">    </w:t>
      </w:r>
    </w:p>
    <w:p w14:paraId="6696B821" w14:textId="09C570F5" w:rsidR="004F3A4D" w:rsidRDefault="00EC5D8B" w:rsidP="00547E4D">
      <w:pPr>
        <w:jc w:val="both"/>
        <w:rPr>
          <w:rFonts w:ascii="Calibri" w:eastAsia="Arial" w:hAnsi="Calibri" w:cs="Calibri"/>
          <w:i/>
          <w:iCs/>
          <w:sz w:val="20"/>
          <w:szCs w:val="20"/>
        </w:rPr>
      </w:pPr>
      <w:r w:rsidRPr="00EC5D8B">
        <w:rPr>
          <w:rFonts w:ascii="Calibri" w:eastAsia="Arial" w:hAnsi="Calibri" w:cs="Calibri"/>
          <w:i/>
          <w:iCs/>
          <w:sz w:val="20"/>
          <w:szCs w:val="20"/>
        </w:rPr>
        <w:t xml:space="preserve">Skylar </w:t>
      </w:r>
      <w:proofErr w:type="spellStart"/>
      <w:r w:rsidR="00F66DD3">
        <w:rPr>
          <w:rFonts w:ascii="Calibri" w:eastAsia="Arial" w:hAnsi="Calibri" w:cs="Calibri"/>
          <w:i/>
          <w:iCs/>
          <w:sz w:val="20"/>
          <w:szCs w:val="20"/>
        </w:rPr>
        <w:t>muaj</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kev</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mus</w:t>
      </w:r>
      <w:proofErr w:type="spellEnd"/>
      <w:r w:rsidR="00F66DD3">
        <w:rPr>
          <w:rFonts w:ascii="Calibri" w:eastAsia="Arial" w:hAnsi="Calibri" w:cs="Calibri"/>
          <w:i/>
          <w:iCs/>
          <w:sz w:val="20"/>
          <w:szCs w:val="20"/>
        </w:rPr>
        <w:t xml:space="preserve"> deb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hom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phiaj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tam sim no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00A541E0">
        <w:rPr>
          <w:rFonts w:ascii="Calibri" w:eastAsia="Arial" w:hAnsi="Calibri" w:cs="Calibri"/>
          <w:i/>
          <w:iCs/>
          <w:sz w:val="20"/>
          <w:szCs w:val="20"/>
        </w:rPr>
        <w:t xml:space="preserve">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Rau </w:t>
      </w:r>
      <w:proofErr w:type="spellStart"/>
      <w:r w:rsidR="00A541E0">
        <w:rPr>
          <w:rFonts w:ascii="Calibri" w:eastAsia="Arial" w:hAnsi="Calibri" w:cs="Calibri"/>
          <w:i/>
          <w:iCs/>
          <w:sz w:val="20"/>
          <w:szCs w:val="20"/>
        </w:rPr>
        <w:t>cov</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dzh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xws</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"beige"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"TV"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r w:rsidR="00A541E0">
        <w:rPr>
          <w:rFonts w:ascii="Calibri" w:eastAsia="Arial" w:hAnsi="Calibri" w:cs="Calibri"/>
          <w:i/>
          <w:iCs/>
          <w:sz w:val="20"/>
          <w:szCs w:val="20"/>
        </w:rPr>
        <w:t>tau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ntxiv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tshuam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w:t>
      </w:r>
      <w:ins w:id="598" w:author="Fong RERHANG" w:date="2021-05-28T09:18:00Z">
        <w:r w:rsidR="00372940">
          <w:rPr>
            <w:rFonts w:ascii="Calibri" w:eastAsia="Arial" w:hAnsi="Calibri" w:cs="Calibri"/>
            <w:i/>
            <w:iCs/>
            <w:sz w:val="20"/>
            <w:szCs w:val="20"/>
          </w:rPr>
          <w:t>l</w:t>
        </w:r>
      </w:ins>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thaj</w:t>
      </w:r>
      <w:proofErr w:type="spellEnd"/>
      <w:r w:rsidRPr="00EC5D8B">
        <w:rPr>
          <w:rFonts w:ascii="Calibri" w:eastAsia="Arial" w:hAnsi="Calibri" w:cs="Calibri"/>
          <w:i/>
          <w:iCs/>
          <w:sz w:val="20"/>
          <w:szCs w:val="20"/>
        </w:rPr>
        <w:t xml:space="preserve"> chaw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tau </w:t>
      </w:r>
      <w:proofErr w:type="spellStart"/>
      <w:r w:rsidRPr="00EC5D8B">
        <w:rPr>
          <w:rFonts w:ascii="Calibri" w:eastAsia="Arial" w:hAnsi="Calibri" w:cs="Calibri"/>
          <w:i/>
          <w:iCs/>
          <w:sz w:val="20"/>
          <w:szCs w:val="20"/>
        </w:rPr>
        <w:t>nthuav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tsawg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Pr="00EC5D8B">
        <w:rPr>
          <w:rFonts w:ascii="Calibri" w:eastAsia="Arial" w:hAnsi="Calibri" w:cs="Calibri"/>
          <w:i/>
          <w:iCs/>
          <w:sz w:val="20"/>
          <w:szCs w:val="20"/>
        </w:rPr>
        <w:t xml:space="preserve"> 1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5 </w:t>
      </w:r>
      <w:proofErr w:type="spellStart"/>
      <w:r w:rsidRPr="00EC5D8B">
        <w:rPr>
          <w:rFonts w:ascii="Calibri" w:eastAsia="Arial" w:hAnsi="Calibri" w:cs="Calibri"/>
          <w:i/>
          <w:iCs/>
          <w:sz w:val="20"/>
          <w:szCs w:val="20"/>
        </w:rPr>
        <w:t>feeb</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tseem</w:t>
      </w:r>
      <w:proofErr w:type="spellEnd"/>
      <w:r w:rsidRPr="00EC5D8B">
        <w:rPr>
          <w:rFonts w:ascii="Calibri" w:eastAsia="Arial" w:hAnsi="Calibri" w:cs="Calibri"/>
          <w:i/>
          <w:iCs/>
          <w:sz w:val="20"/>
          <w:szCs w:val="20"/>
        </w:rPr>
        <w:t xml:space="preserve"> tau pom </w:t>
      </w:r>
      <w:proofErr w:type="spellStart"/>
      <w:r w:rsidRPr="00EC5D8B">
        <w:rPr>
          <w:rFonts w:ascii="Calibri" w:eastAsia="Arial" w:hAnsi="Calibri" w:cs="Calibri"/>
          <w:i/>
          <w:iCs/>
          <w:sz w:val="20"/>
          <w:szCs w:val="20"/>
        </w:rPr>
        <w:t>tias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lub</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00A541E0">
        <w:rPr>
          <w:rFonts w:ascii="Calibri" w:eastAsia="Arial" w:hAnsi="Calibri" w:cs="Calibri"/>
          <w:i/>
          <w:iCs/>
          <w:sz w:val="20"/>
          <w:szCs w:val="20"/>
        </w:rPr>
        <w:t xml:space="preserve"> </w:t>
      </w:r>
      <w:r w:rsidRPr="00EC5D8B">
        <w:rPr>
          <w:rFonts w:ascii="Calibri" w:eastAsia="Arial" w:hAnsi="Calibri" w:cs="Calibri"/>
          <w:i/>
          <w:iCs/>
          <w:sz w:val="20"/>
          <w:szCs w:val="20"/>
        </w:rPr>
        <w:t>/</w:t>
      </w:r>
      <w:del w:id="599" w:author="Fong RERHANG" w:date="2021-05-28T09:18:00Z">
        <w:r w:rsidRPr="00EC5D8B" w:rsidDel="00372940">
          <w:rPr>
            <w:rFonts w:ascii="Calibri" w:eastAsia="Arial" w:hAnsi="Calibri" w:cs="Calibri"/>
            <w:i/>
            <w:iCs/>
            <w:sz w:val="20"/>
            <w:szCs w:val="20"/>
          </w:rPr>
          <w:delText xml:space="preserve"> </w:delText>
        </w:r>
      </w:del>
      <w:r w:rsidRPr="00EC5D8B">
        <w:rPr>
          <w:rFonts w:ascii="Calibri" w:eastAsia="Arial" w:hAnsi="Calibri" w:cs="Calibri"/>
          <w:i/>
          <w:iCs/>
          <w:sz w:val="20"/>
          <w:szCs w:val="20"/>
        </w:rPr>
        <w:t>r</w:t>
      </w:r>
      <w:del w:id="600" w:author="Fong RERHANG" w:date="2021-05-28T09:18:00Z">
        <w:r w:rsidRPr="00EC5D8B" w:rsidDel="00372940">
          <w:rPr>
            <w:rFonts w:ascii="Calibri" w:eastAsia="Arial" w:hAnsi="Calibri" w:cs="Calibri"/>
            <w:i/>
            <w:iCs/>
            <w:sz w:val="20"/>
            <w:szCs w:val="20"/>
          </w:rPr>
          <w:delText xml:space="preserve"> </w:delText>
        </w:r>
      </w:del>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feem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hloov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ins w:id="601" w:author="Fong RERHANG" w:date="2021-05-28T09:18:00Z">
        <w:r w:rsidR="00372940">
          <w:rPr>
            <w:rFonts w:ascii="Calibri" w:eastAsia="Arial" w:hAnsi="Calibri" w:cs="Calibri"/>
            <w:i/>
            <w:iCs/>
            <w:sz w:val="20"/>
            <w:szCs w:val="20"/>
          </w:rPr>
          <w:t>/</w:t>
        </w:r>
      </w:ins>
      <w:r w:rsidRPr="00EC5D8B">
        <w:rPr>
          <w:rFonts w:ascii="Calibri" w:eastAsia="Arial" w:hAnsi="Calibri" w:cs="Calibri"/>
          <w:i/>
          <w:iCs/>
          <w:sz w:val="20"/>
          <w:szCs w:val="20"/>
        </w:rPr>
        <w:t>w</w:t>
      </w:r>
      <w:del w:id="602" w:author="Fong RERHANG" w:date="2021-05-28T09:18:00Z">
        <w:r w:rsidRPr="00EC5D8B" w:rsidDel="00372940">
          <w:rPr>
            <w:rFonts w:ascii="Calibri" w:eastAsia="Arial" w:hAnsi="Calibri" w:cs="Calibri"/>
            <w:i/>
            <w:iCs/>
            <w:sz w:val="20"/>
            <w:szCs w:val="20"/>
          </w:rPr>
          <w:delText xml:space="preserve"> </w:delText>
        </w:r>
      </w:del>
      <w:r w:rsidRPr="00EC5D8B">
        <w:rPr>
          <w:rFonts w:ascii="Calibri" w:eastAsia="Arial" w:hAnsi="Calibri" w:cs="Calibri"/>
          <w:i/>
          <w:iCs/>
          <w:sz w:val="20"/>
          <w:szCs w:val="20"/>
        </w:rPr>
        <w:t>/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"uh".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lastRenderedPageBreak/>
        <w:t>yog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yooj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w:t>
      </w:r>
      <w:ins w:id="603" w:author="Fong RERHANG" w:date="2021-05-28T09:19:00Z">
        <w:r w:rsidR="00372940">
          <w:rPr>
            <w:rFonts w:ascii="Calibri" w:eastAsia="Arial" w:hAnsi="Calibri" w:cs="Calibri"/>
            <w:i/>
            <w:iCs/>
            <w:sz w:val="20"/>
            <w:szCs w:val="20"/>
          </w:rPr>
          <w:t>.</w:t>
        </w:r>
      </w:ins>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del w:id="604" w:author="Fong RERHANG" w:date="2021-05-28T09:19:00Z">
        <w:r w:rsidRPr="00EC5D8B" w:rsidDel="00372940">
          <w:rPr>
            <w:rFonts w:ascii="Calibri" w:eastAsia="Arial" w:hAnsi="Calibri" w:cs="Calibri"/>
            <w:i/>
            <w:iCs/>
            <w:sz w:val="20"/>
            <w:szCs w:val="20"/>
          </w:rPr>
          <w:delText xml:space="preserve"> </w:delText>
        </w:r>
      </w:del>
      <w:r w:rsidRPr="00EC5D8B">
        <w:rPr>
          <w:rFonts w:ascii="Calibri" w:eastAsia="Arial" w:hAnsi="Calibri" w:cs="Calibri"/>
          <w:i/>
          <w:iCs/>
          <w:sz w:val="20"/>
          <w:szCs w:val="20"/>
        </w:rPr>
        <w:t>r</w:t>
      </w:r>
      <w:del w:id="605" w:author="Fong RERHANG" w:date="2021-05-28T09:19:00Z">
        <w:r w:rsidRPr="00EC5D8B" w:rsidDel="00372940">
          <w:rPr>
            <w:rFonts w:ascii="Calibri" w:eastAsia="Arial" w:hAnsi="Calibri" w:cs="Calibri"/>
            <w:i/>
            <w:iCs/>
            <w:sz w:val="20"/>
            <w:szCs w:val="20"/>
          </w:rPr>
          <w:delText xml:space="preserve"> </w:delText>
        </w:r>
      </w:del>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xyaw</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txawm</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cas</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xij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w:t>
      </w:r>
      <w:r w:rsidR="00685B5C">
        <w:rPr>
          <w:rFonts w:ascii="Calibri" w:eastAsia="Arial" w:hAnsi="Calibri" w:cs="Calibri"/>
          <w:i/>
          <w:iCs/>
          <w:sz w:val="20"/>
          <w:szCs w:val="20"/>
        </w:rPr>
        <w:t xml:space="preserve">         </w:t>
      </w:r>
    </w:p>
    <w:p w14:paraId="5BE652CC" w14:textId="77777777" w:rsidR="004F3A4D" w:rsidRDefault="004F3A4D" w:rsidP="00547E4D">
      <w:pPr>
        <w:jc w:val="both"/>
        <w:rPr>
          <w:rFonts w:ascii="Calibri" w:eastAsia="Arial" w:hAnsi="Calibri" w:cs="Calibri"/>
          <w:i/>
          <w:iCs/>
          <w:sz w:val="20"/>
          <w:szCs w:val="20"/>
        </w:rPr>
      </w:pPr>
      <w:proofErr w:type="spellStart"/>
      <w:r w:rsidRPr="004F3A4D">
        <w:rPr>
          <w:rFonts w:ascii="Calibri" w:eastAsia="Arial" w:hAnsi="Calibri" w:cs="Calibri"/>
          <w:i/>
          <w:iCs/>
          <w:sz w:val="20"/>
          <w:szCs w:val="20"/>
        </w:rPr>
        <w:t>Lus</w:t>
      </w:r>
      <w:proofErr w:type="spellEnd"/>
      <w:r w:rsidRPr="004F3A4D">
        <w:rPr>
          <w:rFonts w:ascii="Calibri" w:eastAsia="Arial" w:hAnsi="Calibri" w:cs="Calibri"/>
          <w:i/>
          <w:iCs/>
          <w:sz w:val="20"/>
          <w:szCs w:val="20"/>
        </w:rPr>
        <w:t>:</w:t>
      </w:r>
    </w:p>
    <w:p w14:paraId="7874A8AB" w14:textId="77777777" w:rsidR="006C4727" w:rsidRDefault="00F35A7B" w:rsidP="00547E4D">
      <w:pPr>
        <w:jc w:val="both"/>
        <w:rPr>
          <w:rFonts w:ascii="Calibri" w:eastAsia="Arial" w:hAnsi="Calibri" w:cs="Calibri"/>
          <w:i/>
          <w:iCs/>
          <w:sz w:val="20"/>
          <w:szCs w:val="20"/>
        </w:rPr>
      </w:pPr>
      <w:r w:rsidRPr="00F35A7B">
        <w:rPr>
          <w:rFonts w:ascii="Calibri" w:eastAsia="Arial" w:hAnsi="Calibri" w:cs="Calibri"/>
          <w:i/>
          <w:iCs/>
          <w:sz w:val="20"/>
          <w:szCs w:val="20"/>
        </w:rPr>
        <w:t>Skylar</w:t>
      </w:r>
      <w:r w:rsidR="006C4727">
        <w:rPr>
          <w:rFonts w:ascii="Calibri" w:eastAsia="Arial" w:hAnsi="Calibri" w:cs="Calibri"/>
          <w:i/>
          <w:iCs/>
          <w:sz w:val="20"/>
          <w:szCs w:val="20"/>
        </w:rPr>
        <w:t xml:space="preserve"> tau</w:t>
      </w:r>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rau</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tiav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nrog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phim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muaj</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peev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teb</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ntau</w:t>
      </w:r>
      <w:proofErr w:type="spellEnd"/>
      <w:r w:rsidRPr="00F35A7B">
        <w:rPr>
          <w:rFonts w:ascii="Calibri" w:eastAsia="Arial" w:hAnsi="Calibri" w:cs="Calibri"/>
          <w:i/>
          <w:iCs/>
          <w:sz w:val="20"/>
          <w:szCs w:val="20"/>
        </w:rPr>
        <w:t xml:space="preserve"> yam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nug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faib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sij</w:t>
      </w:r>
      <w:proofErr w:type="spellEnd"/>
      <w:r w:rsidR="006C4727">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xeem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dhau</w:t>
      </w:r>
      <w:proofErr w:type="spellEnd"/>
      <w:r w:rsidRPr="00F35A7B">
        <w:rPr>
          <w:rFonts w:ascii="Calibri" w:eastAsia="Arial" w:hAnsi="Calibri" w:cs="Calibri"/>
          <w:i/>
          <w:iCs/>
          <w:sz w:val="20"/>
          <w:szCs w:val="20"/>
        </w:rPr>
        <w:t xml:space="preserve"> los </w:t>
      </w:r>
      <w:proofErr w:type="spellStart"/>
      <w:r w:rsidRPr="00F35A7B">
        <w:rPr>
          <w:rFonts w:ascii="Calibri" w:eastAsia="Arial" w:hAnsi="Calibri" w:cs="Calibri"/>
          <w:i/>
          <w:iCs/>
          <w:sz w:val="20"/>
          <w:szCs w:val="20"/>
        </w:rPr>
        <w:t>ntawm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ntsuam</w:t>
      </w:r>
      <w:proofErr w:type="spellEnd"/>
      <w:r w:rsidR="006C4727">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xyuas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ntawv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tsis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txog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xav</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lees </w:t>
      </w:r>
      <w:proofErr w:type="spellStart"/>
      <w:r w:rsidRPr="00F35A7B">
        <w:rPr>
          <w:rFonts w:ascii="Calibri" w:eastAsia="Arial" w:hAnsi="Calibri" w:cs="Calibri"/>
          <w:i/>
          <w:iCs/>
          <w:sz w:val="20"/>
          <w:szCs w:val="20"/>
        </w:rPr>
        <w:t>paub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w:t>
      </w:r>
      <w:r w:rsidR="00685B5C">
        <w:rPr>
          <w:rFonts w:ascii="Calibri" w:eastAsia="Arial" w:hAnsi="Calibri" w:cs="Calibri"/>
          <w:i/>
          <w:iCs/>
          <w:sz w:val="20"/>
          <w:szCs w:val="20"/>
        </w:rPr>
        <w:t xml:space="preserve">           </w:t>
      </w:r>
    </w:p>
    <w:p w14:paraId="0E89AAF5" w14:textId="77777777" w:rsidR="003B48A3" w:rsidRDefault="006C4727" w:rsidP="00547E4D">
      <w:pPr>
        <w:jc w:val="both"/>
        <w:rPr>
          <w:rFonts w:ascii="Calibri" w:eastAsia="Arial" w:hAnsi="Calibri" w:cs="Calibri"/>
          <w:i/>
          <w:iCs/>
          <w:sz w:val="20"/>
          <w:szCs w:val="20"/>
        </w:rPr>
      </w:pPr>
      <w:proofErr w:type="spellStart"/>
      <w:r w:rsidRPr="006C4727">
        <w:rPr>
          <w:rFonts w:ascii="Calibri" w:eastAsia="Arial" w:hAnsi="Calibri" w:cs="Calibri"/>
          <w:i/>
          <w:iCs/>
          <w:sz w:val="20"/>
          <w:szCs w:val="20"/>
        </w:rPr>
        <w:t>Suab</w:t>
      </w:r>
      <w:proofErr w:type="spellEnd"/>
      <w:r w:rsidRPr="006C4727">
        <w:rPr>
          <w:rFonts w:ascii="Calibri" w:eastAsia="Arial" w:hAnsi="Calibri" w:cs="Calibri"/>
          <w:i/>
          <w:iCs/>
          <w:sz w:val="20"/>
          <w:szCs w:val="20"/>
        </w:rPr>
        <w:t>:</w:t>
      </w:r>
      <w:r w:rsidR="00685B5C">
        <w:rPr>
          <w:rFonts w:ascii="Calibri" w:eastAsia="Arial" w:hAnsi="Calibri" w:cs="Calibri"/>
          <w:i/>
          <w:iCs/>
          <w:sz w:val="20"/>
          <w:szCs w:val="20"/>
        </w:rPr>
        <w:t xml:space="preserve">  </w:t>
      </w:r>
    </w:p>
    <w:p w14:paraId="1C42AE20" w14:textId="51A910AC" w:rsidR="005A77EF" w:rsidRPr="007F58EE" w:rsidRDefault="000F6A26" w:rsidP="00547E4D">
      <w:pPr>
        <w:jc w:val="both"/>
        <w:rPr>
          <w:rFonts w:ascii="Calibri" w:eastAsia="Arial" w:hAnsi="Calibri" w:cs="Calibri"/>
          <w:i/>
          <w:iCs/>
          <w:sz w:val="20"/>
          <w:szCs w:val="20"/>
        </w:rPr>
      </w:pP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suab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txiav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siab</w:t>
      </w:r>
      <w:proofErr w:type="spellEnd"/>
      <w:r w:rsidRPr="000F6A26">
        <w:rPr>
          <w:rFonts w:ascii="Calibri" w:eastAsia="Arial" w:hAnsi="Calibri" w:cs="Calibri"/>
          <w:i/>
          <w:iCs/>
          <w:sz w:val="20"/>
          <w:szCs w:val="20"/>
        </w:rPr>
        <w:t xml:space="preserve"> los </w:t>
      </w:r>
      <w:proofErr w:type="spellStart"/>
      <w:r w:rsidRPr="000F6A26">
        <w:rPr>
          <w:rFonts w:ascii="Calibri" w:eastAsia="Arial" w:hAnsi="Calibri" w:cs="Calibri"/>
          <w:i/>
          <w:iCs/>
          <w:sz w:val="20"/>
          <w:szCs w:val="20"/>
        </w:rPr>
        <w:t>ntx</w:t>
      </w:r>
      <w:ins w:id="606" w:author="Fong RERHANG" w:date="2021-05-28T09:21:00Z">
        <w:r w:rsidR="00372940">
          <w:rPr>
            <w:rFonts w:ascii="Calibri" w:eastAsia="Arial" w:hAnsi="Calibri" w:cs="Calibri"/>
            <w:i/>
            <w:iCs/>
            <w:sz w:val="20"/>
            <w:szCs w:val="20"/>
          </w:rPr>
          <w:t>iv</w:t>
        </w:r>
      </w:ins>
      <w:proofErr w:type="spellEnd"/>
      <w:del w:id="607" w:author="Fong RERHANG" w:date="2021-05-28T09:21:00Z">
        <w:r w:rsidRPr="000F6A26" w:rsidDel="00372940">
          <w:rPr>
            <w:rFonts w:ascii="Calibri" w:eastAsia="Arial" w:hAnsi="Calibri" w:cs="Calibri"/>
            <w:i/>
            <w:iCs/>
            <w:sz w:val="20"/>
            <w:szCs w:val="20"/>
          </w:rPr>
          <w:delText>hib</w:delText>
        </w:r>
      </w:del>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hnub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nyoog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tuaj</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yeem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pom </w:t>
      </w:r>
      <w:proofErr w:type="spellStart"/>
      <w:r w:rsidRPr="000F6A26">
        <w:rPr>
          <w:rFonts w:ascii="Calibri" w:eastAsia="Arial" w:hAnsi="Calibri" w:cs="Calibri"/>
          <w:i/>
          <w:iCs/>
          <w:sz w:val="20"/>
          <w:szCs w:val="20"/>
        </w:rPr>
        <w:t>qhov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tsis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txaus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ntseeg</w:t>
      </w:r>
      <w:proofErr w:type="spellEnd"/>
      <w:r w:rsidRPr="000F6A26">
        <w:rPr>
          <w:rFonts w:ascii="Calibri" w:eastAsia="Arial" w:hAnsi="Calibri" w:cs="Calibri"/>
          <w:i/>
          <w:iCs/>
          <w:sz w:val="20"/>
          <w:szCs w:val="20"/>
        </w:rPr>
        <w:t>.</w:t>
      </w:r>
      <w:r w:rsidR="00685B5C">
        <w:rPr>
          <w:rFonts w:ascii="Calibri" w:eastAsia="Arial" w:hAnsi="Calibri" w:cs="Calibri"/>
          <w:i/>
          <w:iCs/>
          <w:sz w:val="20"/>
          <w:szCs w:val="20"/>
        </w:rPr>
        <w:t xml:space="preserve">                                                                                                                                                                                                                                  </w:t>
      </w:r>
    </w:p>
    <w:p w14:paraId="6C869938" w14:textId="792F6B54" w:rsidR="00547E4D" w:rsidRDefault="00547E4D" w:rsidP="00547E4D">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ins w:id="608" w:author="Fong RERHANG" w:date="2021-05-28T09:23:00Z">
        <w:r w:rsidR="00372940">
          <w:rPr>
            <w:rFonts w:ascii="Arial" w:hAnsi="Arial"/>
            <w:b/>
            <w:bCs/>
            <w:sz w:val="20"/>
            <w:szCs w:val="20"/>
          </w:rPr>
          <w:t>Qib</w:t>
        </w:r>
        <w:proofErr w:type="spellEnd"/>
        <w:r w:rsidR="00372940">
          <w:rPr>
            <w:rFonts w:ascii="Arial" w:hAnsi="Arial"/>
            <w:b/>
            <w:bCs/>
            <w:sz w:val="20"/>
            <w:szCs w:val="20"/>
          </w:rPr>
          <w:t xml:space="preserve"> </w:t>
        </w:r>
        <w:proofErr w:type="spellStart"/>
        <w:r w:rsidR="00372940">
          <w:rPr>
            <w:rFonts w:ascii="Arial" w:hAnsi="Arial"/>
            <w:b/>
            <w:bCs/>
            <w:sz w:val="20"/>
            <w:szCs w:val="20"/>
          </w:rPr>
          <w:t>Pib</w:t>
        </w:r>
      </w:ins>
      <w:proofErr w:type="spellEnd"/>
      <w:del w:id="609" w:author="Fong RERHANG" w:date="2021-05-28T09:23:00Z">
        <w:r w:rsidDel="00372940">
          <w:rPr>
            <w:rFonts w:ascii="Arial" w:hAnsi="Arial"/>
            <w:b/>
            <w:bCs/>
            <w:sz w:val="20"/>
            <w:szCs w:val="20"/>
          </w:rPr>
          <w:delText>Tsis Zoo</w:delText>
        </w:r>
      </w:del>
      <w:r>
        <w:rPr>
          <w:rFonts w:ascii="Arial" w:hAnsi="Arial"/>
          <w:b/>
          <w:bCs/>
          <w:sz w:val="20"/>
          <w:szCs w:val="20"/>
        </w:rPr>
        <w:t>/</w:t>
      </w:r>
      <w:ins w:id="610" w:author="Fong RERHANG" w:date="2021-05-28T09:23:00Z">
        <w:r w:rsidR="00372940">
          <w:rPr>
            <w:rFonts w:ascii="Arial" w:hAnsi="Arial"/>
            <w:b/>
            <w:bCs/>
            <w:sz w:val="20"/>
            <w:szCs w:val="20"/>
          </w:rPr>
          <w:t xml:space="preserve">Tau </w:t>
        </w:r>
      </w:ins>
      <w:r>
        <w:rPr>
          <w:rFonts w:ascii="Arial" w:hAnsi="Arial"/>
          <w:b/>
          <w:bCs/>
          <w:sz w:val="20"/>
          <w:szCs w:val="20"/>
        </w:rPr>
        <w:t xml:space="preserve">Zoo </w:t>
      </w:r>
    </w:p>
    <w:p w14:paraId="02B0FA73" w14:textId="3B42CF6B" w:rsidR="00547E4D" w:rsidRPr="00414C76" w:rsidRDefault="00F22137" w:rsidP="00CB724C">
      <w:pPr>
        <w:jc w:val="both"/>
        <w:rPr>
          <w:rFonts w:asciiTheme="minorHAnsi" w:eastAsia="Arial" w:hAnsiTheme="minorHAnsi" w:cstheme="minorHAnsi"/>
          <w:i/>
          <w:iCs/>
          <w:sz w:val="19"/>
          <w:szCs w:val="19"/>
        </w:rPr>
      </w:pPr>
      <w:del w:id="611" w:author="Fong RERHANG" w:date="2021-05-28T09:24:00Z">
        <w:r w:rsidDel="00372940">
          <w:rPr>
            <w:rFonts w:asciiTheme="minorHAnsi" w:eastAsia="Arial" w:hAnsiTheme="minorHAnsi" w:cstheme="minorHAnsi"/>
            <w:i/>
            <w:iCs/>
            <w:sz w:val="19"/>
            <w:szCs w:val="19"/>
          </w:rPr>
          <w:delText xml:space="preserve">Thawj </w:delText>
        </w:r>
        <w:r w:rsidR="00CB724C" w:rsidRPr="00CB724C" w:rsidDel="00372940">
          <w:rPr>
            <w:rFonts w:asciiTheme="minorHAnsi" w:eastAsia="Arial" w:hAnsiTheme="minorHAnsi" w:cstheme="minorHAnsi"/>
            <w:i/>
            <w:iCs/>
            <w:sz w:val="19"/>
            <w:szCs w:val="19"/>
          </w:rPr>
          <w:delText>lub cev muaj zog</w:delText>
        </w:r>
      </w:del>
      <w:proofErr w:type="spellStart"/>
      <w:ins w:id="612" w:author="Fong RERHANG" w:date="2021-05-28T09:24:00Z">
        <w:r w:rsidR="00372940">
          <w:rPr>
            <w:rFonts w:asciiTheme="minorHAnsi" w:eastAsia="Arial" w:hAnsiTheme="minorHAnsi" w:cstheme="minorHAnsi"/>
            <w:i/>
            <w:iCs/>
            <w:sz w:val="19"/>
            <w:szCs w:val="19"/>
          </w:rPr>
          <w:t>Qib</w:t>
        </w:r>
        <w:proofErr w:type="spellEnd"/>
        <w:r w:rsidR="00372940">
          <w:rPr>
            <w:rFonts w:asciiTheme="minorHAnsi" w:eastAsia="Arial" w:hAnsiTheme="minorHAnsi" w:cstheme="minorHAnsi"/>
            <w:i/>
            <w:iCs/>
            <w:sz w:val="19"/>
            <w:szCs w:val="19"/>
          </w:rPr>
          <w:t xml:space="preserve"> </w:t>
        </w:r>
        <w:proofErr w:type="spellStart"/>
        <w:r w:rsidR="00372940">
          <w:rPr>
            <w:rFonts w:asciiTheme="minorHAnsi" w:eastAsia="Arial" w:hAnsiTheme="minorHAnsi" w:cstheme="minorHAnsi"/>
            <w:i/>
            <w:iCs/>
            <w:sz w:val="19"/>
            <w:szCs w:val="19"/>
          </w:rPr>
          <w:t>Pib</w:t>
        </w:r>
      </w:ins>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txoj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kev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caij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lub</w:t>
      </w:r>
      <w:proofErr w:type="spellEnd"/>
      <w:r w:rsidR="00CB724C" w:rsidRPr="00CB724C">
        <w:rPr>
          <w:rFonts w:asciiTheme="minorHAnsi" w:eastAsia="Arial" w:hAnsiTheme="minorHAnsi" w:cstheme="minorHAnsi"/>
          <w:i/>
          <w:iCs/>
          <w:sz w:val="19"/>
          <w:szCs w:val="19"/>
        </w:rPr>
        <w:t xml:space="preserve"> luv </w:t>
      </w:r>
      <w:proofErr w:type="spellStart"/>
      <w:r w:rsidR="00CB724C" w:rsidRPr="00CB724C">
        <w:rPr>
          <w:rFonts w:asciiTheme="minorHAnsi" w:eastAsia="Arial" w:hAnsiTheme="minorHAnsi" w:cstheme="minorHAnsi"/>
          <w:i/>
          <w:iCs/>
          <w:sz w:val="19"/>
          <w:szCs w:val="19"/>
        </w:rPr>
        <w:t>luv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hlua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tus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kheej</w:t>
      </w:r>
      <w:proofErr w:type="spellEnd"/>
      <w:r w:rsidR="00CB724C" w:rsidRPr="00CB724C">
        <w:rPr>
          <w:rFonts w:asciiTheme="minorHAnsi" w:eastAsia="Arial" w:hAnsiTheme="minorHAnsi" w:cstheme="minorHAnsi"/>
          <w:i/>
          <w:iCs/>
          <w:sz w:val="19"/>
          <w:szCs w:val="19"/>
        </w:rPr>
        <w:t>.</w:t>
      </w:r>
      <w:r>
        <w:rPr>
          <w:rFonts w:asciiTheme="minorHAnsi" w:eastAsia="Arial" w:hAnsiTheme="minorHAnsi" w:cstheme="minorHAnsi"/>
          <w:i/>
          <w:iCs/>
          <w:sz w:val="19"/>
          <w:szCs w:val="19"/>
        </w:rPr>
        <w:t xml:space="preserve">                                                                                                                                                                                                                                                               </w:t>
      </w:r>
      <w:r w:rsidRPr="00F22137">
        <w:rPr>
          <w:rFonts w:asciiTheme="minorHAnsi" w:eastAsia="Arial" w:hAnsiTheme="minorHAnsi" w:cstheme="minorHAnsi"/>
          <w:i/>
          <w:iCs/>
          <w:sz w:val="2"/>
          <w:szCs w:val="2"/>
        </w:rPr>
        <w:t>,</w:t>
      </w:r>
      <w:r>
        <w:rPr>
          <w:rFonts w:asciiTheme="minorHAnsi" w:eastAsia="Arial" w:hAnsiTheme="minorHAnsi" w:cstheme="minorHAnsi"/>
          <w:i/>
          <w:iCs/>
          <w:sz w:val="19"/>
          <w:szCs w:val="19"/>
        </w:rPr>
        <w:t xml:space="preserve"> </w:t>
      </w:r>
      <w:del w:id="613" w:author="Fong RERHANG" w:date="2021-05-28T09:24:00Z">
        <w:r w:rsidR="00CB724C" w:rsidRPr="00CB724C" w:rsidDel="00372940">
          <w:rPr>
            <w:rFonts w:asciiTheme="minorHAnsi" w:eastAsia="Arial" w:hAnsiTheme="minorHAnsi" w:cstheme="minorHAnsi"/>
            <w:i/>
            <w:iCs/>
            <w:sz w:val="19"/>
            <w:szCs w:val="19"/>
          </w:rPr>
          <w:delText xml:space="preserve">Lub cev muaj zog </w:delText>
        </w:r>
        <w:r w:rsidR="00B817DA" w:rsidDel="00372940">
          <w:rPr>
            <w:rFonts w:asciiTheme="minorHAnsi" w:eastAsia="Arial" w:hAnsiTheme="minorHAnsi" w:cstheme="minorHAnsi"/>
            <w:i/>
            <w:iCs/>
            <w:sz w:val="19"/>
            <w:szCs w:val="19"/>
          </w:rPr>
          <w:delText xml:space="preserve">uas </w:delText>
        </w:r>
        <w:r w:rsidR="00CB724C" w:rsidRPr="00CB724C" w:rsidDel="00372940">
          <w:rPr>
            <w:rFonts w:asciiTheme="minorHAnsi" w:eastAsia="Arial" w:hAnsiTheme="minorHAnsi" w:cstheme="minorHAnsi"/>
            <w:i/>
            <w:iCs/>
            <w:sz w:val="19"/>
            <w:szCs w:val="19"/>
          </w:rPr>
          <w:delText>zoo</w:delText>
        </w:r>
      </w:del>
      <w:proofErr w:type="spellStart"/>
      <w:ins w:id="614" w:author="Fong RERHANG" w:date="2021-05-28T09:24:00Z">
        <w:r w:rsidR="00372940">
          <w:rPr>
            <w:rFonts w:asciiTheme="minorHAnsi" w:eastAsia="Arial" w:hAnsiTheme="minorHAnsi" w:cstheme="minorHAnsi"/>
            <w:i/>
            <w:iCs/>
            <w:sz w:val="19"/>
            <w:szCs w:val="19"/>
          </w:rPr>
          <w:t>Qib</w:t>
        </w:r>
        <w:proofErr w:type="spellEnd"/>
        <w:r w:rsidR="00372940">
          <w:rPr>
            <w:rFonts w:asciiTheme="minorHAnsi" w:eastAsia="Arial" w:hAnsiTheme="minorHAnsi" w:cstheme="minorHAnsi"/>
            <w:i/>
            <w:iCs/>
            <w:sz w:val="19"/>
            <w:szCs w:val="19"/>
          </w:rPr>
          <w:t xml:space="preserve"> Zoo</w:t>
        </w:r>
      </w:ins>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kos, </w:t>
      </w:r>
      <w:proofErr w:type="spellStart"/>
      <w:r w:rsidR="00CB724C" w:rsidRPr="00CB724C">
        <w:rPr>
          <w:rFonts w:asciiTheme="minorHAnsi" w:eastAsia="Arial" w:hAnsiTheme="minorHAnsi" w:cstheme="minorHAnsi"/>
          <w:i/>
          <w:iCs/>
          <w:sz w:val="19"/>
          <w:szCs w:val="19"/>
        </w:rPr>
        <w:t>tuav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xaum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tais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qhia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B817DA">
        <w:rPr>
          <w:rFonts w:asciiTheme="minorHAnsi" w:eastAsia="Arial" w:hAnsiTheme="minorHAnsi" w:cstheme="minorHAnsi"/>
          <w:i/>
          <w:iCs/>
          <w:sz w:val="19"/>
          <w:szCs w:val="19"/>
        </w:rPr>
        <w:t>txo</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kev</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phom</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sij</w:t>
      </w:r>
      <w:proofErr w:type="spellEnd"/>
      <w:r w:rsidR="00B817DA">
        <w:rPr>
          <w:rFonts w:asciiTheme="minorHAnsi" w:eastAsia="Arial" w:hAnsiTheme="minorHAnsi" w:cstheme="minorHAnsi"/>
          <w:i/>
          <w:iCs/>
          <w:sz w:val="19"/>
          <w:szCs w:val="19"/>
        </w:rPr>
        <w:t xml:space="preserve"> tau</w:t>
      </w:r>
      <w:r w:rsidR="00CB724C" w:rsidRPr="00CB724C">
        <w:rPr>
          <w:rFonts w:asciiTheme="minorHAnsi" w:eastAsia="Arial" w:hAnsiTheme="minorHAnsi" w:cstheme="minorHAnsi"/>
          <w:i/>
          <w:iCs/>
          <w:sz w:val="19"/>
          <w:szCs w:val="19"/>
        </w:rPr>
        <w:t xml:space="preserve"> zoo </w:t>
      </w:r>
      <w:proofErr w:type="spellStart"/>
      <w:r w:rsidR="00CB724C" w:rsidRPr="00CB724C">
        <w:rPr>
          <w:rFonts w:asciiTheme="minorHAnsi" w:eastAsia="Arial" w:hAnsiTheme="minorHAnsi" w:cstheme="minorHAnsi"/>
          <w:i/>
          <w:iCs/>
          <w:sz w:val="19"/>
          <w:szCs w:val="19"/>
        </w:rPr>
        <w:t>thaum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yuav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nrog</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ob</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zaug</w:t>
      </w:r>
      <w:proofErr w:type="spellEnd"/>
      <w:r w:rsidR="00B817DA">
        <w:rPr>
          <w:rFonts w:asciiTheme="minorHAnsi" w:eastAsia="Arial" w:hAnsiTheme="minorHAnsi" w:cstheme="minorHAnsi"/>
          <w:i/>
          <w:iCs/>
          <w:sz w:val="19"/>
          <w:szCs w:val="19"/>
        </w:rPr>
        <w:t>.</w:t>
      </w:r>
    </w:p>
    <w:p w14:paraId="5A84C00E" w14:textId="77777777" w:rsidR="00547E4D" w:rsidRPr="00257DA7" w:rsidRDefault="00547E4D" w:rsidP="00547E4D">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7AD5BEA8" w14:textId="51C1CD91" w:rsidR="00547E4D" w:rsidRPr="006412E4" w:rsidRDefault="007C181A" w:rsidP="00472243">
      <w:pPr>
        <w:jc w:val="both"/>
        <w:rPr>
          <w:rFonts w:ascii="Calibri" w:eastAsia="Arial" w:hAnsi="Calibri" w:cs="Calibri"/>
          <w:i/>
          <w:iCs/>
          <w:sz w:val="20"/>
          <w:szCs w:val="20"/>
        </w:rPr>
      </w:pP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xib</w:t>
      </w:r>
      <w:proofErr w:type="spellEnd"/>
      <w:r w:rsidR="00D56C4E">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fwb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qhia</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tias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nws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muaj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sib </w:t>
      </w:r>
      <w:proofErr w:type="spellStart"/>
      <w:r w:rsidRPr="007C181A">
        <w:rPr>
          <w:rFonts w:ascii="Calibri" w:eastAsia="Arial" w:hAnsi="Calibri" w:cs="Calibri"/>
          <w:i/>
          <w:iCs/>
          <w:sz w:val="20"/>
          <w:szCs w:val="20"/>
        </w:rPr>
        <w:t>tham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tsim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kev</w:t>
      </w:r>
      <w:proofErr w:type="spellEnd"/>
      <w:r w:rsidRPr="007C181A">
        <w:rPr>
          <w:rFonts w:ascii="Calibri" w:eastAsia="Arial" w:hAnsi="Calibri" w:cs="Calibri"/>
          <w:i/>
          <w:iCs/>
          <w:sz w:val="20"/>
          <w:szCs w:val="20"/>
        </w:rPr>
        <w:t xml:space="preserve"> sib </w:t>
      </w:r>
      <w:proofErr w:type="spellStart"/>
      <w:r w:rsidRPr="007C181A">
        <w:rPr>
          <w:rFonts w:ascii="Calibri" w:eastAsia="Arial" w:hAnsi="Calibri" w:cs="Calibri"/>
          <w:i/>
          <w:iCs/>
          <w:sz w:val="20"/>
          <w:szCs w:val="20"/>
        </w:rPr>
        <w:t>raug</w:t>
      </w:r>
      <w:proofErr w:type="spellEnd"/>
      <w:r w:rsidRPr="007C181A">
        <w:rPr>
          <w:rFonts w:ascii="Calibri" w:eastAsia="Arial" w:hAnsi="Calibri" w:cs="Calibri"/>
          <w:i/>
          <w:iCs/>
          <w:sz w:val="20"/>
          <w:szCs w:val="20"/>
        </w:rPr>
        <w:t xml:space="preserve"> zoo </w:t>
      </w:r>
      <w:proofErr w:type="spellStart"/>
      <w:r w:rsidRPr="007C181A">
        <w:rPr>
          <w:rFonts w:ascii="Calibri" w:eastAsia="Arial" w:hAnsi="Calibri" w:cs="Calibri"/>
          <w:i/>
          <w:iCs/>
          <w:sz w:val="20"/>
          <w:szCs w:val="20"/>
        </w:rPr>
        <w:t>nrog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laus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w:t>
      </w:r>
      <w:proofErr w:type="spellStart"/>
      <w:r w:rsidRPr="007C181A">
        <w:rPr>
          <w:rFonts w:ascii="Calibri" w:eastAsia="Arial" w:hAnsi="Calibri" w:cs="Calibri"/>
          <w:i/>
          <w:iCs/>
          <w:sz w:val="20"/>
          <w:szCs w:val="20"/>
        </w:rPr>
        <w:t>kawm</w:t>
      </w:r>
      <w:proofErr w:type="spellEnd"/>
      <w:r w:rsidRPr="007C181A">
        <w:rPr>
          <w:rFonts w:ascii="Calibri" w:eastAsia="Arial" w:hAnsi="Calibri" w:cs="Calibri"/>
          <w:i/>
          <w:iCs/>
          <w:sz w:val="20"/>
          <w:szCs w:val="20"/>
        </w:rPr>
        <w:t>.</w:t>
      </w:r>
    </w:p>
    <w:p w14:paraId="75003EEB" w14:textId="77777777" w:rsidR="00547E4D" w:rsidRDefault="00547E4D" w:rsidP="00547E4D">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257AC25F" w14:textId="0721A83F" w:rsidR="00547E4D" w:rsidRPr="00BD19D4" w:rsidRDefault="00FD2288" w:rsidP="00547E4D">
      <w:pPr>
        <w:rPr>
          <w:rFonts w:ascii="Calibri" w:eastAsia="Arial" w:hAnsi="Calibri" w:cs="Calibri"/>
          <w:i/>
          <w:iCs/>
          <w:sz w:val="20"/>
          <w:szCs w:val="20"/>
        </w:rPr>
      </w:pPr>
      <w:r w:rsidRPr="00FD2288">
        <w:rPr>
          <w:rFonts w:ascii="Calibri" w:eastAsia="Arial" w:hAnsi="Calibri" w:cs="Calibri"/>
          <w:i/>
          <w:iCs/>
          <w:sz w:val="20"/>
          <w:szCs w:val="20"/>
        </w:rPr>
        <w:t xml:space="preserve">Skylar </w:t>
      </w:r>
      <w:proofErr w:type="spellStart"/>
      <w:r w:rsidRPr="00FD2288">
        <w:rPr>
          <w:rFonts w:ascii="Calibri" w:eastAsia="Arial" w:hAnsi="Calibri" w:cs="Calibri"/>
          <w:i/>
          <w:iCs/>
          <w:sz w:val="20"/>
          <w:szCs w:val="20"/>
        </w:rPr>
        <w:t>hais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tias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xav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ua</w:t>
      </w:r>
      <w:proofErr w:type="spellEnd"/>
      <w:r w:rsidRPr="00FD2288">
        <w:rPr>
          <w:rFonts w:ascii="Calibri" w:eastAsia="Arial" w:hAnsi="Calibri" w:cs="Calibri"/>
          <w:i/>
          <w:iCs/>
          <w:sz w:val="20"/>
          <w:szCs w:val="20"/>
        </w:rPr>
        <w:t xml:space="preserve"> </w:t>
      </w:r>
      <w:proofErr w:type="spellStart"/>
      <w:ins w:id="615" w:author="Fong RERHANG" w:date="2021-05-28T09:27:00Z">
        <w:r w:rsidR="0037671B">
          <w:rPr>
            <w:rFonts w:ascii="Calibri" w:eastAsia="Arial" w:hAnsi="Calibri" w:cs="Calibri"/>
            <w:i/>
            <w:iCs/>
            <w:sz w:val="20"/>
            <w:szCs w:val="20"/>
          </w:rPr>
          <w:t>tus</w:t>
        </w:r>
      </w:ins>
      <w:proofErr w:type="spellEnd"/>
      <w:del w:id="616" w:author="Fong RERHANG" w:date="2021-05-28T09:27:00Z">
        <w:r w:rsidRPr="00FD2288" w:rsidDel="0037671B">
          <w:rPr>
            <w:rFonts w:ascii="Calibri" w:eastAsia="Arial" w:hAnsi="Calibri" w:cs="Calibri"/>
            <w:i/>
            <w:iCs/>
            <w:sz w:val="20"/>
            <w:szCs w:val="20"/>
          </w:rPr>
          <w:delText>lub</w:delText>
        </w:r>
      </w:del>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plab</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seev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cev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thaum</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loj</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tuaj</w:t>
      </w:r>
      <w:proofErr w:type="spellEnd"/>
      <w:r w:rsidRPr="00FD2288">
        <w:rPr>
          <w:rFonts w:ascii="Calibri" w:eastAsia="Arial" w:hAnsi="Calibri" w:cs="Calibri"/>
          <w:i/>
          <w:iCs/>
          <w:sz w:val="20"/>
          <w:szCs w:val="20"/>
        </w:rPr>
        <w:t>.</w:t>
      </w:r>
    </w:p>
    <w:p w14:paraId="717F79DF" w14:textId="77777777" w:rsidR="00547E4D" w:rsidRDefault="00547E4D" w:rsidP="00547E4D">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64DA9D7" w14:textId="77777777" w:rsidR="00275FA9"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t>Niam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txiv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Skylar </w:t>
      </w:r>
      <w:proofErr w:type="spellStart"/>
      <w:r w:rsidRPr="00AE18D4">
        <w:rPr>
          <w:rFonts w:ascii="Calibri" w:hAnsi="Calibri" w:cs="Calibri"/>
          <w:i/>
          <w:iCs/>
          <w:sz w:val="20"/>
          <w:szCs w:val="20"/>
        </w:rPr>
        <w:t>xav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w:t>
      </w:r>
      <w:proofErr w:type="spellEnd"/>
      <w:r w:rsidRPr="00AE18D4">
        <w:rPr>
          <w:rFonts w:ascii="Calibri" w:hAnsi="Calibri" w:cs="Calibri"/>
          <w:i/>
          <w:iCs/>
          <w:sz w:val="20"/>
          <w:szCs w:val="20"/>
        </w:rPr>
        <w:t xml:space="preserve"> yam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khaub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ncaws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cov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hniav</w:t>
      </w:r>
      <w:proofErr w:type="spellEnd"/>
      <w:r w:rsidRPr="00AE18D4">
        <w:rPr>
          <w:rFonts w:ascii="Calibri" w:hAnsi="Calibri" w:cs="Calibri"/>
          <w:i/>
          <w:iCs/>
          <w:sz w:val="20"/>
          <w:szCs w:val="20"/>
        </w:rPr>
        <w:t xml:space="preserve">, pub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da </w:t>
      </w:r>
      <w:proofErr w:type="spellStart"/>
      <w:r w:rsidRPr="00AE18D4">
        <w:rPr>
          <w:rFonts w:ascii="Calibri" w:hAnsi="Calibri" w:cs="Calibri"/>
          <w:i/>
          <w:iCs/>
          <w:sz w:val="20"/>
          <w:szCs w:val="20"/>
        </w:rPr>
        <w:t>dej</w:t>
      </w:r>
      <w:proofErr w:type="spellEnd"/>
      <w:r w:rsidRPr="00AE18D4">
        <w:rPr>
          <w:rFonts w:ascii="Calibri" w:hAnsi="Calibri" w:cs="Calibri"/>
          <w:i/>
          <w:iCs/>
          <w:sz w:val="20"/>
          <w:szCs w:val="20"/>
        </w:rPr>
        <w:t xml:space="preserve"> los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w:t>
      </w:r>
    </w:p>
    <w:p w14:paraId="4273452A" w14:textId="343820C8" w:rsidR="00547E4D" w:rsidRPr="00872178"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t>Cov</w:t>
      </w:r>
      <w:proofErr w:type="spellEnd"/>
      <w:r w:rsidRPr="00AE18D4">
        <w:rPr>
          <w:rFonts w:ascii="Calibri" w:hAnsi="Calibri" w:cs="Calibri"/>
          <w:i/>
          <w:iCs/>
          <w:sz w:val="20"/>
          <w:szCs w:val="20"/>
        </w:rPr>
        <w:t xml:space="preserve"> </w:t>
      </w:r>
      <w:proofErr w:type="spellStart"/>
      <w:r w:rsidR="00275FA9">
        <w:rPr>
          <w:rFonts w:ascii="Calibri" w:hAnsi="Calibri" w:cs="Calibri"/>
          <w:i/>
          <w:iCs/>
          <w:sz w:val="20"/>
          <w:szCs w:val="20"/>
        </w:rPr>
        <w:t>xib</w:t>
      </w:r>
      <w:proofErr w:type="spellEnd"/>
      <w:r w:rsidR="00275FA9">
        <w:rPr>
          <w:rFonts w:ascii="Calibri" w:hAnsi="Calibri" w:cs="Calibri"/>
          <w:i/>
          <w:iCs/>
          <w:sz w:val="20"/>
          <w:szCs w:val="20"/>
        </w:rPr>
        <w:t xml:space="preserve"> </w:t>
      </w:r>
      <w:proofErr w:type="spellStart"/>
      <w:r w:rsidR="00275FA9">
        <w:rPr>
          <w:rFonts w:ascii="Calibri" w:hAnsi="Calibri" w:cs="Calibri"/>
          <w:i/>
          <w:iCs/>
          <w:sz w:val="20"/>
          <w:szCs w:val="20"/>
        </w:rPr>
        <w:t>fwb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hauj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zaub</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thaum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sij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hawm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noj</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ntxuav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txhais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tes</w:t>
      </w:r>
      <w:proofErr w:type="spellEnd"/>
      <w:r w:rsidRPr="00AE18D4">
        <w:rPr>
          <w:rFonts w:ascii="Calibri" w:hAnsi="Calibri" w:cs="Calibri"/>
          <w:i/>
          <w:iCs/>
          <w:sz w:val="20"/>
          <w:szCs w:val="20"/>
        </w:rPr>
        <w:t>.</w:t>
      </w:r>
    </w:p>
    <w:p w14:paraId="5B313E7D" w14:textId="77777777" w:rsidR="00547E4D" w:rsidRDefault="00547E4D" w:rsidP="00547E4D">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0B372046" w14:textId="29F89397" w:rsidR="00547E4D" w:rsidRPr="001D72CB" w:rsidRDefault="00DE13F4" w:rsidP="00547E4D">
      <w:pPr>
        <w:jc w:val="both"/>
        <w:rPr>
          <w:rFonts w:ascii="Calibri" w:hAnsi="Calibri" w:cs="Calibri"/>
          <w:i/>
          <w:iCs/>
          <w:sz w:val="20"/>
          <w:szCs w:val="20"/>
        </w:rPr>
      </w:pPr>
      <w:proofErr w:type="spellStart"/>
      <w:r w:rsidRPr="00DE13F4">
        <w:rPr>
          <w:rFonts w:ascii="Calibri" w:hAnsi="Calibri" w:cs="Calibri"/>
          <w:i/>
          <w:iCs/>
          <w:sz w:val="20"/>
          <w:szCs w:val="20"/>
        </w:rPr>
        <w:t>Niam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txiv</w:t>
      </w:r>
      <w:proofErr w:type="spellEnd"/>
      <w:r w:rsidRPr="00DE13F4">
        <w:rPr>
          <w:rFonts w:ascii="Calibri" w:hAnsi="Calibri" w:cs="Calibri"/>
          <w:i/>
          <w:iCs/>
          <w:sz w:val="20"/>
          <w:szCs w:val="20"/>
        </w:rPr>
        <w:t xml:space="preserve"> tau </w:t>
      </w:r>
      <w:proofErr w:type="spellStart"/>
      <w:r w:rsidRPr="00DE13F4">
        <w:rPr>
          <w:rFonts w:ascii="Calibri" w:hAnsi="Calibri" w:cs="Calibri"/>
          <w:i/>
          <w:iCs/>
          <w:sz w:val="20"/>
          <w:szCs w:val="20"/>
        </w:rPr>
        <w:t>tshaj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tawm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hais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tias</w:t>
      </w:r>
      <w:proofErr w:type="spellEnd"/>
      <w:r w:rsidRPr="00DE13F4">
        <w:rPr>
          <w:rFonts w:ascii="Calibri" w:hAnsi="Calibri" w:cs="Calibri"/>
          <w:i/>
          <w:iCs/>
          <w:sz w:val="20"/>
          <w:szCs w:val="20"/>
        </w:rPr>
        <w:t xml:space="preserve"> Skylar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kev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noj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qab</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nyob</w:t>
      </w:r>
      <w:proofErr w:type="spellEnd"/>
      <w:r w:rsidRPr="00DE13F4">
        <w:rPr>
          <w:rFonts w:ascii="Calibri" w:hAnsi="Calibri" w:cs="Calibri"/>
          <w:i/>
          <w:iCs/>
          <w:sz w:val="20"/>
          <w:szCs w:val="20"/>
        </w:rPr>
        <w:t xml:space="preserve"> zoo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qhov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xua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thiab</w:t>
      </w:r>
      <w:proofErr w:type="spellEnd"/>
      <w:r w:rsidRPr="00DE13F4">
        <w:rPr>
          <w:rFonts w:ascii="Calibri" w:hAnsi="Calibri" w:cs="Calibri"/>
          <w:i/>
          <w:iCs/>
          <w:sz w:val="20"/>
          <w:szCs w:val="20"/>
        </w:rPr>
        <w:t xml:space="preserve"> tam sim no </w:t>
      </w:r>
      <w:proofErr w:type="spellStart"/>
      <w:r w:rsidRPr="00DE13F4">
        <w:rPr>
          <w:rFonts w:ascii="Calibri" w:hAnsi="Calibri" w:cs="Calibri"/>
          <w:i/>
          <w:iCs/>
          <w:sz w:val="20"/>
          <w:szCs w:val="20"/>
        </w:rPr>
        <w:t>nws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tshuaj</w:t>
      </w:r>
      <w:proofErr w:type="spellEnd"/>
      <w:r w:rsidRPr="00DE13F4">
        <w:rPr>
          <w:rFonts w:ascii="Calibri" w:hAnsi="Calibri" w:cs="Calibri"/>
          <w:i/>
          <w:iCs/>
          <w:sz w:val="20"/>
          <w:szCs w:val="20"/>
        </w:rPr>
        <w:t xml:space="preserve"> dab </w:t>
      </w:r>
      <w:proofErr w:type="spellStart"/>
      <w:r w:rsidRPr="00DE13F4">
        <w:rPr>
          <w:rFonts w:ascii="Calibri" w:hAnsi="Calibri" w:cs="Calibri"/>
          <w:i/>
          <w:iCs/>
          <w:sz w:val="20"/>
          <w:szCs w:val="20"/>
        </w:rPr>
        <w:t>tsi</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ntxiv</w:t>
      </w:r>
      <w:proofErr w:type="spellEnd"/>
      <w:r w:rsidRPr="00DE13F4">
        <w:rPr>
          <w:rFonts w:ascii="Calibri" w:hAnsi="Calibri" w:cs="Calibri"/>
          <w:i/>
          <w:iCs/>
          <w:sz w:val="20"/>
          <w:szCs w:val="20"/>
        </w:rPr>
        <w:t>.</w:t>
      </w:r>
    </w:p>
    <w:p w14:paraId="5CDDCF41" w14:textId="77777777" w:rsidR="00547E4D" w:rsidRPr="009D58FD" w:rsidRDefault="00547E4D" w:rsidP="00547E4D">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4464E8CC" w14:textId="4879610F" w:rsidR="00547E4D" w:rsidRDefault="00AB2045" w:rsidP="00547E4D">
      <w:pPr>
        <w:jc w:val="both"/>
        <w:rPr>
          <w:rFonts w:ascii="Calibri" w:hAnsi="Calibri" w:cs="Calibri"/>
          <w:i/>
          <w:iCs/>
          <w:sz w:val="20"/>
          <w:szCs w:val="20"/>
        </w:rPr>
      </w:pPr>
      <w:r>
        <w:rPr>
          <w:rFonts w:ascii="Calibri" w:hAnsi="Calibri" w:cs="Calibri"/>
          <w:i/>
          <w:iCs/>
          <w:sz w:val="20"/>
          <w:szCs w:val="20"/>
        </w:rPr>
        <w:t xml:space="preserve">Kev </w:t>
      </w:r>
      <w:proofErr w:type="spellStart"/>
      <w:r>
        <w:rPr>
          <w:rFonts w:ascii="Calibri" w:hAnsi="Calibri" w:cs="Calibri"/>
          <w:i/>
          <w:iCs/>
          <w:sz w:val="20"/>
          <w:szCs w:val="20"/>
        </w:rPr>
        <w:t>txawj</w:t>
      </w:r>
      <w:proofErr w:type="spellEnd"/>
      <w:r>
        <w:rPr>
          <w:rFonts w:ascii="Calibri" w:hAnsi="Calibri" w:cs="Calibri"/>
          <w:i/>
          <w:iCs/>
          <w:sz w:val="20"/>
          <w:szCs w:val="20"/>
        </w:rPr>
        <w:t xml:space="preserve"> </w:t>
      </w:r>
      <w:proofErr w:type="spellStart"/>
      <w:r>
        <w:rPr>
          <w:rFonts w:ascii="Calibri" w:hAnsi="Calibri" w:cs="Calibri"/>
          <w:i/>
          <w:iCs/>
          <w:sz w:val="20"/>
          <w:szCs w:val="20"/>
        </w:rPr>
        <w:t>ntse</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00547E4D">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Pr>
          <w:rFonts w:ascii="Calibri" w:hAnsi="Calibri" w:cs="Calibri"/>
          <w:i/>
          <w:iCs/>
          <w:sz w:val="20"/>
          <w:szCs w:val="20"/>
        </w:rPr>
        <w:t>meej</w:t>
      </w:r>
      <w:proofErr w:type="spellEnd"/>
      <w:r w:rsidRPr="00AB2045">
        <w:rPr>
          <w:rFonts w:ascii="Calibri" w:hAnsi="Calibri" w:cs="Calibri"/>
          <w:i/>
          <w:iCs/>
          <w:sz w:val="20"/>
          <w:szCs w:val="20"/>
        </w:rPr>
        <w:t>).</w:t>
      </w:r>
    </w:p>
    <w:p w14:paraId="37F6EF3B" w14:textId="413363CB" w:rsidR="00547E4D" w:rsidRDefault="00547E4D" w:rsidP="00151C6F">
      <w:pPr>
        <w:spacing w:after="0"/>
        <w:jc w:val="both"/>
        <w:rPr>
          <w:rFonts w:ascii="Arial" w:hAnsi="Arial" w:cs="Arial"/>
          <w:sz w:val="19"/>
          <w:szCs w:val="19"/>
        </w:rPr>
      </w:pPr>
    </w:p>
    <w:p w14:paraId="6B8834CA" w14:textId="635E259D" w:rsidR="00A129BF" w:rsidRDefault="00A129BF" w:rsidP="00151C6F">
      <w:pPr>
        <w:spacing w:after="0"/>
        <w:jc w:val="both"/>
        <w:rPr>
          <w:rFonts w:ascii="Arial" w:hAnsi="Arial" w:cs="Arial"/>
          <w:sz w:val="19"/>
          <w:szCs w:val="19"/>
        </w:rPr>
      </w:pPr>
    </w:p>
    <w:p w14:paraId="2DD5D82B" w14:textId="7FD2C52E" w:rsidR="00A129BF" w:rsidRDefault="00A129BF" w:rsidP="00151C6F">
      <w:pPr>
        <w:spacing w:after="0"/>
        <w:jc w:val="both"/>
        <w:rPr>
          <w:rFonts w:ascii="Arial" w:hAnsi="Arial" w:cs="Arial"/>
          <w:sz w:val="19"/>
          <w:szCs w:val="19"/>
        </w:rPr>
      </w:pPr>
    </w:p>
    <w:p w14:paraId="53E37490" w14:textId="57FBA615" w:rsidR="00A129BF" w:rsidRDefault="00A129BF" w:rsidP="00151C6F">
      <w:pPr>
        <w:spacing w:after="0"/>
        <w:jc w:val="both"/>
        <w:rPr>
          <w:rFonts w:ascii="Arial" w:hAnsi="Arial" w:cs="Arial"/>
          <w:sz w:val="19"/>
          <w:szCs w:val="19"/>
        </w:rPr>
      </w:pPr>
    </w:p>
    <w:p w14:paraId="6C1F5170" w14:textId="08841F6A" w:rsidR="00A129BF" w:rsidRDefault="00A129BF" w:rsidP="00151C6F">
      <w:pPr>
        <w:spacing w:after="0"/>
        <w:jc w:val="both"/>
        <w:rPr>
          <w:rFonts w:ascii="Arial" w:hAnsi="Arial" w:cs="Arial"/>
          <w:sz w:val="19"/>
          <w:szCs w:val="19"/>
        </w:rPr>
      </w:pPr>
    </w:p>
    <w:p w14:paraId="4FB5E45F" w14:textId="1006F990" w:rsidR="00A129BF" w:rsidRDefault="00A129BF" w:rsidP="00151C6F">
      <w:pPr>
        <w:spacing w:after="0"/>
        <w:jc w:val="both"/>
        <w:rPr>
          <w:rFonts w:ascii="Arial" w:hAnsi="Arial" w:cs="Arial"/>
          <w:sz w:val="19"/>
          <w:szCs w:val="19"/>
        </w:rPr>
      </w:pPr>
    </w:p>
    <w:p w14:paraId="76A0D61C" w14:textId="1342F758" w:rsidR="00A129BF" w:rsidRDefault="00A129BF" w:rsidP="00151C6F">
      <w:pPr>
        <w:spacing w:after="0"/>
        <w:jc w:val="both"/>
        <w:rPr>
          <w:rFonts w:ascii="Arial" w:hAnsi="Arial" w:cs="Arial"/>
          <w:sz w:val="19"/>
          <w:szCs w:val="19"/>
        </w:rPr>
      </w:pPr>
    </w:p>
    <w:p w14:paraId="0B17B886" w14:textId="280EA015" w:rsidR="00A129BF" w:rsidRDefault="00A129BF" w:rsidP="00151C6F">
      <w:pPr>
        <w:spacing w:after="0"/>
        <w:jc w:val="both"/>
        <w:rPr>
          <w:rFonts w:ascii="Arial" w:hAnsi="Arial" w:cs="Arial"/>
          <w:sz w:val="19"/>
          <w:szCs w:val="19"/>
        </w:rPr>
      </w:pPr>
    </w:p>
    <w:p w14:paraId="54201055" w14:textId="6D1F6A63" w:rsidR="00A129BF" w:rsidRDefault="00A129BF" w:rsidP="00151C6F">
      <w:pPr>
        <w:spacing w:after="0"/>
        <w:jc w:val="both"/>
        <w:rPr>
          <w:rFonts w:ascii="Arial" w:hAnsi="Arial" w:cs="Arial"/>
          <w:sz w:val="19"/>
          <w:szCs w:val="19"/>
        </w:rPr>
      </w:pPr>
    </w:p>
    <w:p w14:paraId="69414C2D" w14:textId="09145010" w:rsidR="00A129BF" w:rsidRDefault="00A129BF" w:rsidP="00151C6F">
      <w:pPr>
        <w:spacing w:after="0"/>
        <w:jc w:val="both"/>
        <w:rPr>
          <w:rFonts w:ascii="Arial" w:hAnsi="Arial" w:cs="Arial"/>
          <w:sz w:val="19"/>
          <w:szCs w:val="19"/>
        </w:rPr>
      </w:pPr>
    </w:p>
    <w:p w14:paraId="6B5036FF" w14:textId="7F5AD5E2" w:rsidR="00A129BF" w:rsidRDefault="00A129BF" w:rsidP="00151C6F">
      <w:pPr>
        <w:spacing w:after="0"/>
        <w:jc w:val="both"/>
        <w:rPr>
          <w:rFonts w:ascii="Arial" w:hAnsi="Arial" w:cs="Arial"/>
          <w:sz w:val="19"/>
          <w:szCs w:val="19"/>
        </w:rPr>
      </w:pPr>
    </w:p>
    <w:p w14:paraId="5ACC4C0A" w14:textId="6A8E0F18" w:rsidR="00A129BF" w:rsidRDefault="00A129BF" w:rsidP="00151C6F">
      <w:pPr>
        <w:spacing w:after="0"/>
        <w:jc w:val="both"/>
        <w:rPr>
          <w:rFonts w:ascii="Arial" w:hAnsi="Arial" w:cs="Arial"/>
          <w:sz w:val="19"/>
          <w:szCs w:val="19"/>
        </w:rPr>
      </w:pPr>
    </w:p>
    <w:p w14:paraId="66E60866" w14:textId="21DD147D" w:rsidR="00A129BF" w:rsidRDefault="00A129BF" w:rsidP="00151C6F">
      <w:pPr>
        <w:spacing w:after="0"/>
        <w:jc w:val="both"/>
        <w:rPr>
          <w:rFonts w:ascii="Arial" w:hAnsi="Arial" w:cs="Arial"/>
          <w:sz w:val="19"/>
          <w:szCs w:val="19"/>
        </w:rPr>
      </w:pPr>
    </w:p>
    <w:p w14:paraId="3967B44F" w14:textId="5A7D1DAE" w:rsidR="00A129BF" w:rsidRDefault="00A129BF" w:rsidP="00151C6F">
      <w:pPr>
        <w:spacing w:after="0"/>
        <w:jc w:val="both"/>
        <w:rPr>
          <w:rFonts w:ascii="Arial" w:hAnsi="Arial" w:cs="Arial"/>
          <w:sz w:val="19"/>
          <w:szCs w:val="19"/>
        </w:rPr>
      </w:pPr>
    </w:p>
    <w:p w14:paraId="0CE87408" w14:textId="4CB805E3" w:rsidR="00A129BF" w:rsidRDefault="00A129BF" w:rsidP="00151C6F">
      <w:pPr>
        <w:spacing w:after="0"/>
        <w:jc w:val="both"/>
        <w:rPr>
          <w:rFonts w:ascii="Arial" w:hAnsi="Arial" w:cs="Arial"/>
          <w:sz w:val="19"/>
          <w:szCs w:val="19"/>
        </w:rPr>
      </w:pPr>
    </w:p>
    <w:p w14:paraId="4AC6AB08" w14:textId="429C3C61" w:rsidR="00A129BF" w:rsidRDefault="00A129BF" w:rsidP="00151C6F">
      <w:pPr>
        <w:spacing w:after="0"/>
        <w:jc w:val="both"/>
        <w:rPr>
          <w:rFonts w:ascii="Arial" w:hAnsi="Arial" w:cs="Arial"/>
          <w:sz w:val="19"/>
          <w:szCs w:val="19"/>
        </w:rPr>
      </w:pPr>
    </w:p>
    <w:p w14:paraId="7EC53358" w14:textId="6E4FBC90" w:rsidR="00A129BF" w:rsidRDefault="00A129BF" w:rsidP="00151C6F">
      <w:pPr>
        <w:spacing w:after="0"/>
        <w:jc w:val="both"/>
        <w:rPr>
          <w:rFonts w:ascii="Arial" w:hAnsi="Arial" w:cs="Arial"/>
          <w:sz w:val="19"/>
          <w:szCs w:val="19"/>
        </w:rPr>
      </w:pPr>
    </w:p>
    <w:p w14:paraId="0401DB6C" w14:textId="564B827E" w:rsidR="00A129BF" w:rsidRDefault="00A129BF" w:rsidP="00151C6F">
      <w:pPr>
        <w:spacing w:after="0"/>
        <w:jc w:val="both"/>
        <w:rPr>
          <w:rFonts w:ascii="Arial" w:hAnsi="Arial" w:cs="Arial"/>
          <w:sz w:val="19"/>
          <w:szCs w:val="19"/>
        </w:rPr>
      </w:pPr>
    </w:p>
    <w:p w14:paraId="29DA07D2" w14:textId="2C6ADA48" w:rsidR="00A129BF" w:rsidRDefault="00A129BF" w:rsidP="00151C6F">
      <w:pPr>
        <w:spacing w:after="0"/>
        <w:jc w:val="both"/>
        <w:rPr>
          <w:rFonts w:ascii="Arial" w:hAnsi="Arial" w:cs="Arial"/>
          <w:sz w:val="19"/>
          <w:szCs w:val="19"/>
        </w:rPr>
      </w:pPr>
    </w:p>
    <w:p w14:paraId="1A44D194" w14:textId="5D28D0F0" w:rsidR="00A129BF" w:rsidRDefault="00A129BF" w:rsidP="00151C6F">
      <w:pPr>
        <w:spacing w:after="0"/>
        <w:jc w:val="both"/>
        <w:rPr>
          <w:rFonts w:ascii="Arial" w:hAnsi="Arial" w:cs="Arial"/>
          <w:sz w:val="19"/>
          <w:szCs w:val="19"/>
        </w:rPr>
      </w:pPr>
    </w:p>
    <w:p w14:paraId="0A46C1BC" w14:textId="578302EA" w:rsidR="00A129BF" w:rsidRDefault="00A129BF" w:rsidP="00151C6F">
      <w:pPr>
        <w:spacing w:after="0"/>
        <w:jc w:val="both"/>
        <w:rPr>
          <w:rFonts w:ascii="Arial" w:hAnsi="Arial" w:cs="Arial"/>
          <w:sz w:val="19"/>
          <w:szCs w:val="19"/>
        </w:rPr>
      </w:pPr>
    </w:p>
    <w:p w14:paraId="0EDA8C19" w14:textId="77777777" w:rsidR="00A129BF" w:rsidRPr="00DE0FDE" w:rsidRDefault="00A129BF" w:rsidP="00A129BF">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713D529A" w14:textId="77777777" w:rsidR="00A129BF" w:rsidRDefault="00A129BF" w:rsidP="00A129BF">
      <w:pPr>
        <w:jc w:val="center"/>
        <w:rPr>
          <w:rFonts w:ascii="Arial" w:hAnsi="Arial"/>
          <w:b/>
          <w:bCs/>
          <w:sz w:val="22"/>
          <w:szCs w:val="22"/>
        </w:rPr>
      </w:pPr>
      <w:r w:rsidRPr="00DE0FDE">
        <w:rPr>
          <w:rFonts w:ascii="Arial" w:hAnsi="Arial"/>
          <w:b/>
          <w:bCs/>
          <w:sz w:val="22"/>
          <w:szCs w:val="22"/>
        </w:rPr>
        <w:t>YAM TSHWJ XEEB</w:t>
      </w:r>
    </w:p>
    <w:p w14:paraId="5896CEA3" w14:textId="77777777" w:rsidR="00A129BF" w:rsidRDefault="00A129BF" w:rsidP="00A129BF">
      <w:pPr>
        <w:jc w:val="center"/>
        <w:rPr>
          <w:rFonts w:ascii="Arial" w:hAnsi="Arial"/>
          <w:b/>
          <w:bCs/>
          <w:sz w:val="22"/>
          <w:szCs w:val="22"/>
        </w:rPr>
      </w:pPr>
    </w:p>
    <w:p w14:paraId="2C822440" w14:textId="74DAF24B" w:rsidR="00A129BF" w:rsidRPr="00614EA4" w:rsidRDefault="00A129BF" w:rsidP="00A129BF">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proofErr w:type="spellStart"/>
      <w:r w:rsidR="00860D07">
        <w:rPr>
          <w:rFonts w:ascii="Arial" w:hAnsi="Arial"/>
          <w:i/>
          <w:iCs/>
          <w:sz w:val="20"/>
          <w:szCs w:val="20"/>
          <w:u w:val="single"/>
        </w:rPr>
        <w:t>Xiong</w:t>
      </w:r>
      <w:proofErr w:type="spellEnd"/>
      <w:r w:rsidR="00860D07">
        <w:rPr>
          <w:rFonts w:ascii="Arial" w:hAnsi="Arial"/>
          <w:i/>
          <w:iCs/>
          <w:sz w:val="20"/>
          <w:szCs w:val="20"/>
          <w:u w:val="single"/>
        </w:rPr>
        <w:t>, Skylar</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860D07">
        <w:rPr>
          <w:rFonts w:ascii="Arial" w:hAnsi="Arial"/>
          <w:i/>
          <w:iCs/>
          <w:sz w:val="20"/>
          <w:szCs w:val="20"/>
          <w:u w:val="single"/>
        </w:rPr>
        <w:t>10/29/2013</w:t>
      </w:r>
      <w:r w:rsidRPr="00614EA4">
        <w:rPr>
          <w:rFonts w:ascii="Arial" w:hAnsi="Arial"/>
          <w:sz w:val="20"/>
          <w:szCs w:val="20"/>
        </w:rPr>
        <w:t xml:space="preserve">                     </w:t>
      </w:r>
      <w:proofErr w:type="spellStart"/>
      <w:r w:rsidRPr="00954EE7">
        <w:rPr>
          <w:rFonts w:ascii="Arial" w:hAnsi="Arial"/>
          <w:b/>
          <w:bCs/>
          <w:sz w:val="20"/>
          <w:szCs w:val="20"/>
          <w:rPrChange w:id="617" w:author="Fong RERHANG" w:date="2021-05-28T09:49:00Z">
            <w:rPr>
              <w:rFonts w:ascii="Arial" w:hAnsi="Arial"/>
              <w:sz w:val="20"/>
              <w:szCs w:val="20"/>
            </w:rPr>
          </w:rPrChange>
        </w:rPr>
        <w:t>Hnub</w:t>
      </w:r>
      <w:proofErr w:type="spellEnd"/>
      <w:r w:rsidRPr="00954EE7">
        <w:rPr>
          <w:rFonts w:ascii="Arial" w:hAnsi="Arial"/>
          <w:b/>
          <w:bCs/>
          <w:sz w:val="20"/>
          <w:szCs w:val="20"/>
          <w:rPrChange w:id="618" w:author="Fong RERHANG" w:date="2021-05-28T09:49:00Z">
            <w:rPr>
              <w:rFonts w:ascii="Arial" w:hAnsi="Arial"/>
              <w:sz w:val="20"/>
              <w:szCs w:val="20"/>
            </w:rPr>
          </w:rPrChange>
        </w:rPr>
        <w:t xml:space="preserve"> </w:t>
      </w:r>
      <w:proofErr w:type="spellStart"/>
      <w:r w:rsidRPr="00954EE7">
        <w:rPr>
          <w:rFonts w:ascii="Arial" w:hAnsi="Arial"/>
          <w:b/>
          <w:bCs/>
          <w:sz w:val="20"/>
          <w:szCs w:val="20"/>
          <w:rPrChange w:id="619" w:author="Fong RERHANG" w:date="2021-05-28T09:49:00Z">
            <w:rPr>
              <w:rFonts w:ascii="Arial" w:hAnsi="Arial"/>
              <w:sz w:val="20"/>
              <w:szCs w:val="20"/>
            </w:rPr>
          </w:rPrChange>
        </w:rPr>
        <w:t>Nkag</w:t>
      </w:r>
      <w:proofErr w:type="spellEnd"/>
      <w:r w:rsidRPr="00954EE7">
        <w:rPr>
          <w:rFonts w:ascii="Arial" w:hAnsi="Arial"/>
          <w:b/>
          <w:bCs/>
          <w:sz w:val="20"/>
          <w:szCs w:val="20"/>
          <w:rPrChange w:id="620" w:author="Fong RERHANG" w:date="2021-05-28T09:49:00Z">
            <w:rPr>
              <w:rFonts w:ascii="Arial" w:hAnsi="Arial"/>
              <w:sz w:val="20"/>
              <w:szCs w:val="20"/>
            </w:rPr>
          </w:rPrChange>
        </w:rPr>
        <w:t xml:space="preserve"> IEP</w:t>
      </w:r>
      <w:r w:rsidRPr="00614EA4">
        <w:rPr>
          <w:rFonts w:ascii="Arial" w:hAnsi="Arial"/>
          <w:sz w:val="20"/>
          <w:szCs w:val="20"/>
        </w:rPr>
        <w:t xml:space="preserve">: </w:t>
      </w:r>
      <w:r w:rsidR="0005175B">
        <w:rPr>
          <w:rFonts w:ascii="Arial" w:hAnsi="Arial"/>
          <w:i/>
          <w:iCs/>
          <w:sz w:val="20"/>
          <w:szCs w:val="20"/>
          <w:u w:val="single"/>
        </w:rPr>
        <w:t>3/16/2021</w:t>
      </w:r>
    </w:p>
    <w:p w14:paraId="17B56758" w14:textId="01B32220" w:rsidR="00A129BF" w:rsidRDefault="00A129BF" w:rsidP="00A129BF">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621" w:author="Fong RERHANG" w:date="2021-05-28T09:50:00Z">
        <w:r w:rsidR="00954EE7">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622" w:author="Fong RERHANG" w:date="2021-05-28T09:50:00Z">
        <w:r w:rsidR="00954EE7">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w:t>
      </w:r>
    </w:p>
    <w:p w14:paraId="254A685F" w14:textId="77777777" w:rsidR="00A129BF" w:rsidRPr="00614EA4" w:rsidRDefault="00A129BF" w:rsidP="00A129BF">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3292D057" w14:textId="77777777" w:rsidR="00A129BF" w:rsidRPr="00614EA4" w:rsidRDefault="00A129BF" w:rsidP="00A129BF">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454F6C8D" w14:textId="7F333307" w:rsidR="00A129BF" w:rsidRPr="00C27F43" w:rsidRDefault="00A129BF" w:rsidP="00A129BF">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ins w:id="623" w:author="Fong RERHANG" w:date="2021-05-28T09:50:00Z">
        <w:r w:rsidR="00954EE7">
          <w:rPr>
            <w:rFonts w:ascii="Arial" w:hAnsi="Arial"/>
            <w:b/>
            <w:bCs/>
            <w:sz w:val="20"/>
            <w:szCs w:val="20"/>
          </w:rPr>
          <w:t xml:space="preserve"> </w:t>
        </w:r>
      </w:ins>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dua</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los</w:t>
      </w:r>
      <w:ins w:id="624" w:author="Fong RERHANG" w:date="2021-05-28T09:50:00Z">
        <w:r w:rsidR="00954EE7">
          <w:rPr>
            <w:rFonts w:ascii="Arial" w:hAnsi="Arial"/>
            <w:b/>
            <w:bCs/>
            <w:sz w:val="20"/>
            <w:szCs w:val="20"/>
          </w:rPr>
          <w:t xml:space="preserve"> </w:t>
        </w:r>
      </w:ins>
      <w:r w:rsidRPr="00614EA4">
        <w:rPr>
          <w:rFonts w:ascii="Arial" w:hAnsi="Arial"/>
          <w:b/>
          <w:bCs/>
          <w:sz w:val="20"/>
          <w:szCs w:val="20"/>
        </w:rPr>
        <w:t xml:space="preserve">sis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9E7C5E">
        <w:rPr>
          <w:sz w:val="20"/>
          <w:szCs w:val="20"/>
        </w:rPr>
        <w:sym w:font="Wingdings 2" w:char="F052"/>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9E7C5E">
        <w:rPr>
          <w:rFonts w:ascii="Arial" w:hAnsi="Arial"/>
          <w:b/>
          <w:bCs/>
          <w:sz w:val="20"/>
          <w:szCs w:val="20"/>
        </w:rPr>
        <w:sym w:font="Wingdings 2" w:char="F0A3"/>
      </w:r>
      <w:r>
        <w:rPr>
          <w:rFonts w:ascii="Arial" w:hAnsi="Arial"/>
          <w:b/>
          <w:bCs/>
          <w:sz w:val="20"/>
          <w:szCs w:val="20"/>
        </w:rPr>
        <w:t xml:space="preserve"> </w:t>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tau,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roofErr w:type="spellStart"/>
      <w:r w:rsidR="009E7C5E">
        <w:rPr>
          <w:rFonts w:ascii="Arial" w:hAnsi="Arial"/>
          <w:sz w:val="20"/>
          <w:szCs w:val="20"/>
        </w:rPr>
        <w:t>kho</w:t>
      </w:r>
      <w:proofErr w:type="spellEnd"/>
      <w:r w:rsidR="009E7C5E">
        <w:rPr>
          <w:rFonts w:ascii="Arial" w:hAnsi="Arial"/>
          <w:sz w:val="20"/>
          <w:szCs w:val="20"/>
        </w:rPr>
        <w:t xml:space="preserve"> </w:t>
      </w:r>
      <w:proofErr w:type="spellStart"/>
      <w:r w:rsidR="009E7C5E">
        <w:rPr>
          <w:rFonts w:ascii="Arial" w:hAnsi="Arial"/>
          <w:sz w:val="20"/>
          <w:szCs w:val="20"/>
        </w:rPr>
        <w:t>iav</w:t>
      </w:r>
      <w:proofErr w:type="spellEnd"/>
    </w:p>
    <w:p w14:paraId="130439FD" w14:textId="792A44D6" w:rsidR="00A129BF" w:rsidRPr="00614EA4"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muag</w:t>
      </w:r>
      <w:proofErr w:type="spellEnd"/>
      <w:r w:rsidRPr="00614EA4">
        <w:rPr>
          <w:rFonts w:ascii="Arial" w:hAnsi="Arial"/>
          <w:b/>
          <w:bCs/>
          <w:sz w:val="20"/>
          <w:szCs w:val="20"/>
        </w:rPr>
        <w:t xml:space="preserve"> dig los</w:t>
      </w:r>
      <w:ins w:id="625" w:author="Fong RERHANG" w:date="2021-05-28T09:51:00Z">
        <w:r w:rsidR="00954EE7">
          <w:rPr>
            <w:rFonts w:ascii="Arial" w:hAnsi="Arial"/>
            <w:b/>
            <w:bCs/>
            <w:sz w:val="20"/>
            <w:szCs w:val="20"/>
          </w:rPr>
          <w:t xml:space="preserve"> </w:t>
        </w:r>
      </w:ins>
      <w:r w:rsidRPr="00614EA4">
        <w:rPr>
          <w:rFonts w:ascii="Arial" w:hAnsi="Arial"/>
          <w:b/>
          <w:bCs/>
          <w:sz w:val="20"/>
          <w:szCs w:val="20"/>
        </w:rPr>
        <w:t xml:space="preserve">sis </w:t>
      </w:r>
      <w:proofErr w:type="spellStart"/>
      <w:r w:rsidRPr="00614EA4">
        <w:rPr>
          <w:rFonts w:ascii="Arial" w:hAnsi="Arial"/>
          <w:b/>
          <w:bCs/>
          <w:sz w:val="20"/>
          <w:szCs w:val="20"/>
        </w:rPr>
        <w:t>tsis</w:t>
      </w:r>
      <w:proofErr w:type="spellEnd"/>
      <w:r w:rsidRPr="00614EA4">
        <w:rPr>
          <w:rFonts w:ascii="Arial" w:hAnsi="Arial"/>
          <w:b/>
          <w:bCs/>
          <w:sz w:val="20"/>
          <w:szCs w:val="20"/>
        </w:rPr>
        <w:t xml:space="preserve"> pom </w:t>
      </w:r>
      <w:proofErr w:type="spellStart"/>
      <w:r w:rsidRPr="00614EA4">
        <w:rPr>
          <w:rFonts w:ascii="Arial" w:hAnsi="Arial"/>
          <w:b/>
          <w:bCs/>
          <w:sz w:val="20"/>
          <w:szCs w:val="20"/>
        </w:rPr>
        <w:t>kev</w:t>
      </w:r>
      <w:proofErr w:type="spellEnd"/>
      <w:ins w:id="626" w:author="Fong RERHANG" w:date="2021-05-28T09:52:00Z">
        <w:r w:rsidR="00954EE7">
          <w:rPr>
            <w:rFonts w:ascii="Arial" w:hAnsi="Arial"/>
            <w:b/>
            <w:bCs/>
            <w:sz w:val="20"/>
            <w:szCs w:val="20"/>
          </w:rPr>
          <w:t xml:space="preserve"> zoo</w:t>
        </w:r>
      </w:ins>
      <w:r w:rsidRPr="00614EA4">
        <w:rPr>
          <w:rFonts w:ascii="Arial" w:hAnsi="Arial"/>
          <w:sz w:val="20"/>
          <w:szCs w:val="20"/>
        </w:rPr>
        <w:t xml:space="preserve">: </w:t>
      </w:r>
      <w:r w:rsidR="0021443F" w:rsidRPr="0021443F">
        <w:rPr>
          <w:rFonts w:ascii="Arial" w:hAnsi="Arial"/>
          <w:sz w:val="20"/>
          <w:szCs w:val="20"/>
        </w:rPr>
        <w:t xml:space="preserve">Tam sim no </w:t>
      </w:r>
      <w:proofErr w:type="spellStart"/>
      <w:r w:rsidR="0021443F" w:rsidRPr="0021443F">
        <w:rPr>
          <w:rFonts w:ascii="Arial" w:hAnsi="Arial"/>
          <w:sz w:val="20"/>
          <w:szCs w:val="20"/>
        </w:rPr>
        <w:t>tsev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neeg</w:t>
      </w:r>
      <w:proofErr w:type="spellEnd"/>
      <w:r w:rsidR="0021443F" w:rsidRPr="0021443F">
        <w:rPr>
          <w:rFonts w:ascii="Arial" w:hAnsi="Arial"/>
          <w:sz w:val="20"/>
          <w:szCs w:val="20"/>
        </w:rPr>
        <w:t xml:space="preserve"> tau </w:t>
      </w:r>
      <w:proofErr w:type="spellStart"/>
      <w:r w:rsidR="0021443F" w:rsidRPr="0021443F">
        <w:rPr>
          <w:rFonts w:ascii="Arial" w:hAnsi="Arial"/>
          <w:sz w:val="20"/>
          <w:szCs w:val="20"/>
        </w:rPr>
        <w:t>nyob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teeb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tsa</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kws</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qhov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muag</w:t>
      </w:r>
      <w:proofErr w:type="spellEnd"/>
      <w:r w:rsidR="0021443F" w:rsidRPr="0021443F">
        <w:rPr>
          <w:rFonts w:ascii="Arial" w:hAnsi="Arial"/>
          <w:sz w:val="20"/>
          <w:szCs w:val="20"/>
        </w:rPr>
        <w:t xml:space="preserve"> los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ins w:id="627" w:author="Fong RERHANG" w:date="2021-05-28T09:53:00Z">
        <w:r w:rsidR="00954EE7">
          <w:rPr>
            <w:rFonts w:ascii="Arial" w:hAnsi="Arial"/>
            <w:sz w:val="20"/>
            <w:szCs w:val="20"/>
          </w:rPr>
          <w:t>iav</w:t>
        </w:r>
        <w:proofErr w:type="spellEnd"/>
        <w:r w:rsidR="00954EE7">
          <w:rPr>
            <w:rFonts w:ascii="Arial" w:hAnsi="Arial"/>
            <w:sz w:val="20"/>
            <w:szCs w:val="20"/>
          </w:rPr>
          <w:t xml:space="preserve"> </w:t>
        </w:r>
      </w:ins>
      <w:del w:id="628" w:author="Fong RERHANG" w:date="2021-05-28T09:53:00Z">
        <w:r w:rsidR="0021443F" w:rsidRPr="0021443F" w:rsidDel="00954EE7">
          <w:rPr>
            <w:rFonts w:ascii="Arial" w:hAnsi="Arial"/>
            <w:sz w:val="20"/>
            <w:szCs w:val="20"/>
          </w:rPr>
          <w:delText xml:space="preserve">qhov muag </w:delText>
        </w:r>
      </w:del>
      <w:proofErr w:type="spellStart"/>
      <w:r w:rsidR="0021443F" w:rsidRPr="0021443F">
        <w:rPr>
          <w:rFonts w:ascii="Arial" w:hAnsi="Arial"/>
          <w:sz w:val="20"/>
          <w:szCs w:val="20"/>
        </w:rPr>
        <w:t>kom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cov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tsis</w:t>
      </w:r>
      <w:proofErr w:type="spellEnd"/>
      <w:r w:rsidR="0021443F" w:rsidRPr="0021443F">
        <w:rPr>
          <w:rFonts w:ascii="Arial" w:hAnsi="Arial"/>
          <w:sz w:val="20"/>
          <w:szCs w:val="20"/>
        </w:rPr>
        <w:t xml:space="preserve"> pom </w:t>
      </w:r>
      <w:proofErr w:type="spellStart"/>
      <w:r w:rsidR="0021443F" w:rsidRPr="0021443F">
        <w:rPr>
          <w:rFonts w:ascii="Arial" w:hAnsi="Arial"/>
          <w:sz w:val="20"/>
          <w:szCs w:val="20"/>
        </w:rPr>
        <w:t>kev</w:t>
      </w:r>
      <w:proofErr w:type="spellEnd"/>
      <w:ins w:id="629" w:author="Fong RERHANG" w:date="2021-05-28T09:53:00Z">
        <w:r w:rsidR="00954EE7">
          <w:rPr>
            <w:rFonts w:ascii="Arial" w:hAnsi="Arial"/>
            <w:sz w:val="20"/>
            <w:szCs w:val="20"/>
          </w:rPr>
          <w:t xml:space="preserve"> zoo</w:t>
        </w:r>
      </w:ins>
      <w:r w:rsidR="0021443F" w:rsidRPr="0021443F">
        <w:rPr>
          <w:rFonts w:ascii="Arial" w:hAnsi="Arial"/>
          <w:sz w:val="20"/>
          <w:szCs w:val="20"/>
        </w:rPr>
        <w:t>.</w:t>
      </w:r>
    </w:p>
    <w:p w14:paraId="24314D71" w14:textId="7BE2323A" w:rsidR="00A129BF"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lag </w:t>
      </w:r>
      <w:proofErr w:type="spellStart"/>
      <w:r w:rsidRPr="00614EA4">
        <w:rPr>
          <w:rFonts w:ascii="Arial" w:hAnsi="Arial"/>
          <w:b/>
          <w:bCs/>
          <w:sz w:val="20"/>
          <w:szCs w:val="20"/>
        </w:rPr>
        <w:t>ntseg</w:t>
      </w:r>
      <w:proofErr w:type="spellEnd"/>
      <w:r w:rsidRPr="00614EA4">
        <w:rPr>
          <w:rFonts w:ascii="Arial" w:hAnsi="Arial"/>
          <w:b/>
          <w:bCs/>
          <w:sz w:val="20"/>
          <w:szCs w:val="20"/>
        </w:rPr>
        <w:t xml:space="preserve"> los</w:t>
      </w:r>
      <w:ins w:id="630" w:author="Fong RERHANG" w:date="2021-05-28T09:53:00Z">
        <w:r w:rsidR="00954EE7">
          <w:rPr>
            <w:rFonts w:ascii="Arial" w:hAnsi="Arial"/>
            <w:b/>
            <w:bCs/>
            <w:sz w:val="20"/>
            <w:szCs w:val="20"/>
          </w:rPr>
          <w:t xml:space="preserve"> </w:t>
        </w:r>
      </w:ins>
      <w:r w:rsidRPr="00614EA4">
        <w:rPr>
          <w:rFonts w:ascii="Arial" w:hAnsi="Arial"/>
          <w:b/>
          <w:bCs/>
          <w:sz w:val="20"/>
          <w:szCs w:val="20"/>
        </w:rPr>
        <w:t xml:space="preserve">sis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hnov</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zoo</w:t>
      </w:r>
      <w:r w:rsidRPr="00614EA4">
        <w:rPr>
          <w:rFonts w:ascii="Arial" w:hAnsi="Arial"/>
          <w:sz w:val="20"/>
          <w:szCs w:val="20"/>
        </w:rPr>
        <w:t xml:space="preserve">: </w:t>
      </w:r>
      <w:proofErr w:type="spellStart"/>
      <w:ins w:id="631" w:author="Fong RERHANG" w:date="2021-05-28T09:53:00Z">
        <w:r w:rsidR="00954EE7">
          <w:rPr>
            <w:rFonts w:ascii="Arial" w:hAnsi="Arial"/>
            <w:sz w:val="20"/>
            <w:szCs w:val="20"/>
          </w:rPr>
          <w:t>Tsis</w:t>
        </w:r>
        <w:proofErr w:type="spellEnd"/>
        <w:r w:rsidR="00954EE7">
          <w:rPr>
            <w:rFonts w:ascii="Arial" w:hAnsi="Arial"/>
            <w:sz w:val="20"/>
            <w:szCs w:val="20"/>
          </w:rPr>
          <w:t xml:space="preserve"> </w:t>
        </w:r>
        <w:proofErr w:type="spellStart"/>
        <w:r w:rsidR="00954EE7">
          <w:rPr>
            <w:rFonts w:ascii="Arial" w:hAnsi="Arial"/>
            <w:sz w:val="20"/>
            <w:szCs w:val="20"/>
          </w:rPr>
          <w:t>Muaj</w:t>
        </w:r>
        <w:proofErr w:type="spellEnd"/>
        <w:r w:rsidR="00954EE7">
          <w:rPr>
            <w:rFonts w:ascii="Arial" w:hAnsi="Arial"/>
            <w:sz w:val="20"/>
            <w:szCs w:val="20"/>
          </w:rPr>
          <w:t xml:space="preserve"> </w:t>
        </w:r>
      </w:ins>
      <w:del w:id="632" w:author="Fong RERHANG" w:date="2021-05-28T09:53:00Z">
        <w:r w:rsidDel="00954EE7">
          <w:rPr>
            <w:rFonts w:ascii="Arial" w:hAnsi="Arial"/>
            <w:sz w:val="20"/>
            <w:szCs w:val="20"/>
          </w:rPr>
          <w:delText>N</w:delText>
        </w:r>
        <w:r w:rsidR="00111231" w:rsidDel="00954EE7">
          <w:rPr>
            <w:rFonts w:ascii="Arial" w:hAnsi="Arial"/>
            <w:sz w:val="20"/>
            <w:szCs w:val="20"/>
          </w:rPr>
          <w:delText>/A</w:delText>
        </w:r>
      </w:del>
    </w:p>
    <w:p w14:paraId="1274BA2D" w14:textId="77777777" w:rsidR="00A129BF" w:rsidRPr="00614EA4" w:rsidRDefault="00A129BF" w:rsidP="00A129BF">
      <w:pPr>
        <w:rPr>
          <w:rFonts w:ascii="Arial" w:hAnsi="Arial"/>
          <w:sz w:val="20"/>
          <w:szCs w:val="20"/>
        </w:rPr>
      </w:pPr>
      <w:r w:rsidRPr="00614EA4">
        <w:rPr>
          <w:rFonts w:ascii="Arial" w:hAnsi="Arial"/>
          <w:sz w:val="20"/>
          <w:szCs w:val="20"/>
        </w:rPr>
        <w:t>____________________________________________________________________________________________</w:t>
      </w:r>
    </w:p>
    <w:p w14:paraId="231706D3" w14:textId="77777777" w:rsidR="00A129BF" w:rsidRPr="00614EA4"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456D8227" w14:textId="77777777" w:rsidR="00A129BF" w:rsidRPr="00614EA4" w:rsidRDefault="00A129BF" w:rsidP="00A129BF">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1526E02C" w14:textId="3459E867" w:rsidR="00A129BF" w:rsidRPr="00614EA4" w:rsidRDefault="00A129BF" w:rsidP="00A129BF">
      <w:pPr>
        <w:rPr>
          <w:rFonts w:ascii="Arial" w:hAnsi="Arial"/>
          <w:sz w:val="20"/>
          <w:szCs w:val="20"/>
        </w:rPr>
      </w:pP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sidR="00AB63DB">
        <w:rPr>
          <w:rFonts w:ascii="Arial" w:hAnsi="Arial"/>
          <w:sz w:val="20"/>
          <w:szCs w:val="20"/>
        </w:rPr>
        <w:sym w:font="Wingdings 2" w:char="F052"/>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b/>
          <w:bCs/>
          <w:sz w:val="20"/>
          <w:szCs w:val="20"/>
        </w:rPr>
        <w:t xml:space="preserve"> </w:t>
      </w:r>
      <w:proofErr w:type="spellStart"/>
      <w:ins w:id="633" w:author="Fong RERHANG" w:date="2021-05-28T09:55:00Z">
        <w:r w:rsidR="00954EE7">
          <w:rPr>
            <w:rFonts w:ascii="Arial" w:hAnsi="Arial"/>
            <w:sz w:val="20"/>
            <w:szCs w:val="20"/>
          </w:rPr>
          <w:t>Txwm</w:t>
        </w:r>
      </w:ins>
      <w:proofErr w:type="spellEnd"/>
      <w:del w:id="634" w:author="Fong RERHANG" w:date="2021-05-28T09:55:00Z">
        <w:r w:rsidRPr="00614EA4" w:rsidDel="00954EE7">
          <w:rPr>
            <w:rFonts w:ascii="Arial" w:hAnsi="Arial"/>
            <w:sz w:val="20"/>
            <w:szCs w:val="20"/>
          </w:rPr>
          <w:delText>Nrab</w:delText>
        </w:r>
      </w:del>
      <w:r w:rsidRPr="00614EA4">
        <w:rPr>
          <w:sz w:val="20"/>
          <w:szCs w:val="20"/>
        </w:rPr>
        <w:t xml:space="preserve"> </w:t>
      </w:r>
      <w:r w:rsidR="00AB63DB">
        <w:rPr>
          <w:sz w:val="20"/>
          <w:szCs w:val="20"/>
        </w:rPr>
        <w:sym w:font="Wingdings 2" w:char="F0A3"/>
      </w:r>
      <w:r>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0F72AED6" w14:textId="78358C4F" w:rsidR="00A129BF" w:rsidRPr="00614EA4" w:rsidRDefault="00A129BF" w:rsidP="00A129BF">
      <w:pPr>
        <w:rPr>
          <w:rFonts w:ascii="Arial" w:hAnsi="Arial"/>
          <w:b/>
          <w:bCs/>
          <w:sz w:val="20"/>
          <w:szCs w:val="20"/>
        </w:rPr>
      </w:pPr>
      <w:r w:rsidRPr="00614EA4">
        <w:rPr>
          <w:rFonts w:ascii="Arial" w:hAnsi="Arial"/>
          <w:b/>
          <w:bCs/>
          <w:sz w:val="20"/>
          <w:szCs w:val="20"/>
        </w:rPr>
        <w:t>Tus</w:t>
      </w:r>
      <w:ins w:id="635" w:author="Fong RERHANG" w:date="2021-05-28T09:55:00Z">
        <w:r w:rsidR="00954EE7">
          <w:rPr>
            <w:rFonts w:ascii="Arial" w:hAnsi="Arial"/>
            <w:b/>
            <w:bCs/>
            <w:sz w:val="20"/>
            <w:szCs w:val="20"/>
          </w:rPr>
          <w:t xml:space="preserve"> </w:t>
        </w:r>
      </w:ins>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3DA9F9B8" w14:textId="270358B0" w:rsidR="00A129BF" w:rsidRDefault="00A129BF" w:rsidP="00A129BF">
      <w:pPr>
        <w:rPr>
          <w:rFonts w:ascii="Arial" w:hAnsi="Arial"/>
          <w:sz w:val="20"/>
          <w:szCs w:val="20"/>
        </w:rPr>
      </w:pPr>
      <w:r>
        <w:rPr>
          <w:noProof/>
        </w:rPr>
        <w:drawing>
          <wp:inline distT="0" distB="0" distL="0" distR="0" wp14:anchorId="08931D5F" wp14:editId="6C701E63">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proofErr w:type="spellStart"/>
      <w:r w:rsidRPr="00614EA4">
        <w:rPr>
          <w:rFonts w:ascii="Arial" w:hAnsi="Arial"/>
          <w:sz w:val="20"/>
          <w:szCs w:val="20"/>
        </w:rPr>
        <w:t>Txheej</w:t>
      </w:r>
      <w:proofErr w:type="spellEnd"/>
      <w:r w:rsidRPr="00614EA4">
        <w:rPr>
          <w:rFonts w:ascii="Arial" w:hAnsi="Arial"/>
          <w:sz w:val="20"/>
          <w:szCs w:val="20"/>
        </w:rPr>
        <w:t xml:space="preserve"> </w:t>
      </w:r>
      <w:proofErr w:type="spellStart"/>
      <w:r w:rsidRPr="00614EA4">
        <w:rPr>
          <w:rFonts w:ascii="Arial" w:hAnsi="Arial"/>
          <w:sz w:val="20"/>
          <w:szCs w:val="20"/>
        </w:rPr>
        <w:t>Txheem</w:t>
      </w:r>
      <w:proofErr w:type="spellEnd"/>
      <w:r w:rsidRPr="00614EA4">
        <w:rPr>
          <w:rFonts w:ascii="Arial" w:hAnsi="Arial"/>
          <w:sz w:val="20"/>
          <w:szCs w:val="20"/>
        </w:rPr>
        <w:t xml:space="preserve">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Askiv</w:t>
      </w:r>
      <w:proofErr w:type="spellEnd"/>
      <w:r w:rsidRPr="00614EA4">
        <w:rPr>
          <w:rFonts w:ascii="Arial" w:hAnsi="Arial"/>
          <w:sz w:val="20"/>
          <w:szCs w:val="20"/>
        </w:rPr>
        <w:t xml:space="preserve"> </w:t>
      </w:r>
      <w:proofErr w:type="spellStart"/>
      <w:r w:rsidRPr="00614EA4">
        <w:rPr>
          <w:rFonts w:ascii="Arial" w:hAnsi="Arial"/>
          <w:sz w:val="20"/>
          <w:szCs w:val="20"/>
        </w:rPr>
        <w:t>Kom</w:t>
      </w:r>
      <w:proofErr w:type="spellEnd"/>
      <w:r w:rsidRPr="00614EA4">
        <w:rPr>
          <w:rFonts w:ascii="Arial" w:hAnsi="Arial"/>
          <w:sz w:val="20"/>
          <w:szCs w:val="20"/>
        </w:rPr>
        <w:t xml:space="preserve"> Zoo</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sidR="00843D73">
        <w:rPr>
          <w:rFonts w:ascii="Arial" w:hAnsi="Arial"/>
          <w:sz w:val="20"/>
          <w:szCs w:val="20"/>
        </w:rPr>
        <w:t xml:space="preserve"> </w:t>
      </w:r>
      <w:r w:rsidRPr="00614EA4">
        <w:rPr>
          <w:rFonts w:ascii="Arial" w:hAnsi="Arial"/>
          <w:sz w:val="20"/>
          <w:szCs w:val="20"/>
        </w:rPr>
        <w:t xml:space="preserve">sis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3CDDE79A" w14:textId="6A3E3376" w:rsidR="00A129BF" w:rsidRPr="00941BD7" w:rsidRDefault="00A129BF" w:rsidP="00A129BF">
      <w:pPr>
        <w:rPr>
          <w:rFonts w:ascii="Arial" w:hAnsi="Arial"/>
          <w:b/>
          <w:bCs/>
          <w:sz w:val="22"/>
          <w:szCs w:val="22"/>
        </w:rPr>
      </w:pPr>
      <w:proofErr w:type="spellStart"/>
      <w:r w:rsidRPr="00F31FA5">
        <w:rPr>
          <w:rFonts w:ascii="Arial" w:hAnsi="Arial"/>
          <w:b/>
          <w:bCs/>
          <w:sz w:val="22"/>
          <w:szCs w:val="22"/>
        </w:rPr>
        <w:t>Tawm</w:t>
      </w:r>
      <w:proofErr w:type="spellEnd"/>
      <w:r w:rsidRPr="00F31FA5">
        <w:rPr>
          <w:rFonts w:ascii="Arial" w:hAnsi="Arial"/>
          <w:b/>
          <w:bCs/>
          <w:sz w:val="22"/>
          <w:szCs w:val="22"/>
        </w:rPr>
        <w:t xml:space="preserve"> </w:t>
      </w:r>
      <w:proofErr w:type="spellStart"/>
      <w:r w:rsidRPr="00F31FA5">
        <w:rPr>
          <w:rFonts w:ascii="Arial" w:hAnsi="Arial"/>
          <w:b/>
          <w:bCs/>
          <w:sz w:val="22"/>
          <w:szCs w:val="22"/>
        </w:rPr>
        <w:t>tswv</w:t>
      </w:r>
      <w:proofErr w:type="spellEnd"/>
      <w:r w:rsidRPr="00F31FA5">
        <w:rPr>
          <w:rFonts w:ascii="Arial" w:hAnsi="Arial"/>
          <w:b/>
          <w:bCs/>
          <w:sz w:val="22"/>
          <w:szCs w:val="22"/>
        </w:rPr>
        <w:t xml:space="preserve"> </w:t>
      </w:r>
      <w:proofErr w:type="spellStart"/>
      <w:r w:rsidRPr="00F31FA5">
        <w:rPr>
          <w:rFonts w:ascii="Arial" w:hAnsi="Arial"/>
          <w:b/>
          <w:bCs/>
          <w:sz w:val="22"/>
          <w:szCs w:val="22"/>
        </w:rPr>
        <w:t>yim</w:t>
      </w:r>
      <w:proofErr w:type="spellEnd"/>
      <w:r w:rsidRPr="00F31FA5">
        <w:rPr>
          <w:rFonts w:ascii="Arial" w:hAnsi="Arial"/>
          <w:b/>
          <w:bCs/>
          <w:sz w:val="22"/>
          <w:szCs w:val="22"/>
        </w:rPr>
        <w:t>:</w:t>
      </w:r>
      <w:r w:rsidR="008C57C2">
        <w:rPr>
          <w:rFonts w:ascii="Arial" w:hAnsi="Arial"/>
          <w:b/>
          <w:bCs/>
          <w:sz w:val="22"/>
          <w:szCs w:val="22"/>
        </w:rPr>
        <w:t xml:space="preserve"> </w:t>
      </w:r>
      <w:proofErr w:type="spellStart"/>
      <w:r w:rsidR="008C57C2" w:rsidRPr="008C57C2">
        <w:rPr>
          <w:rFonts w:ascii="Arial" w:hAnsi="Arial"/>
          <w:sz w:val="22"/>
          <w:szCs w:val="22"/>
        </w:rPr>
        <w:t>Pab</w:t>
      </w:r>
      <w:proofErr w:type="spellEnd"/>
      <w:r w:rsidR="008C57C2" w:rsidRPr="008C57C2">
        <w:rPr>
          <w:rFonts w:ascii="Arial" w:hAnsi="Arial"/>
          <w:sz w:val="22"/>
          <w:szCs w:val="22"/>
        </w:rPr>
        <w:t xml:space="preserve"> </w:t>
      </w:r>
      <w:proofErr w:type="spellStart"/>
      <w:r w:rsidR="008C57C2">
        <w:rPr>
          <w:rFonts w:ascii="Arial" w:hAnsi="Arial"/>
          <w:sz w:val="22"/>
          <w:szCs w:val="22"/>
        </w:rPr>
        <w:t>pawg</w:t>
      </w:r>
      <w:proofErr w:type="spellEnd"/>
      <w:r w:rsidR="008C57C2">
        <w:rPr>
          <w:rFonts w:ascii="Arial" w:hAnsi="Arial"/>
          <w:sz w:val="22"/>
          <w:szCs w:val="22"/>
        </w:rPr>
        <w:t xml:space="preserve"> </w:t>
      </w:r>
      <w:r w:rsidR="008C57C2" w:rsidRPr="008C57C2">
        <w:rPr>
          <w:rFonts w:ascii="Arial" w:hAnsi="Arial"/>
          <w:sz w:val="22"/>
          <w:szCs w:val="22"/>
        </w:rPr>
        <w:t xml:space="preserve">los </w:t>
      </w:r>
      <w:proofErr w:type="spellStart"/>
      <w:r w:rsidR="008C57C2" w:rsidRPr="008C57C2">
        <w:rPr>
          <w:rFonts w:ascii="Arial" w:hAnsi="Arial"/>
          <w:sz w:val="22"/>
          <w:szCs w:val="22"/>
        </w:rPr>
        <w:t>txiav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txim</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siab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cov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lus</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txhawb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raws</w:t>
      </w:r>
      <w:proofErr w:type="spellEnd"/>
      <w:r w:rsidR="008C57C2" w:rsidRPr="008C57C2">
        <w:rPr>
          <w:rFonts w:ascii="Arial" w:hAnsi="Arial"/>
          <w:sz w:val="22"/>
          <w:szCs w:val="22"/>
        </w:rPr>
        <w:t xml:space="preserve"> li </w:t>
      </w:r>
      <w:proofErr w:type="spellStart"/>
      <w:r w:rsidR="008C57C2" w:rsidRPr="008C57C2">
        <w:rPr>
          <w:rFonts w:ascii="Arial" w:hAnsi="Arial"/>
          <w:sz w:val="22"/>
          <w:szCs w:val="22"/>
        </w:rPr>
        <w:t>xav</w:t>
      </w:r>
      <w:proofErr w:type="spellEnd"/>
      <w:r w:rsidR="008C57C2" w:rsidRPr="008C57C2">
        <w:rPr>
          <w:rFonts w:ascii="Arial" w:hAnsi="Arial"/>
          <w:sz w:val="22"/>
          <w:szCs w:val="22"/>
        </w:rPr>
        <w:t xml:space="preserve"> tau</w:t>
      </w:r>
      <w:r w:rsidR="008C57C2">
        <w:rPr>
          <w:rFonts w:ascii="Arial" w:hAnsi="Arial"/>
          <w:sz w:val="22"/>
          <w:szCs w:val="22"/>
        </w:rPr>
        <w:t>.</w:t>
      </w:r>
    </w:p>
    <w:p w14:paraId="280ADE08" w14:textId="4AC98FCC" w:rsidR="00A129BF" w:rsidRPr="00614EA4" w:rsidRDefault="00A129BF" w:rsidP="00A129BF">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los</w:t>
      </w:r>
      <w:ins w:id="636" w:author="Fong RERHANG" w:date="2021-05-28T09:57:00Z">
        <w:r w:rsidR="00043E50">
          <w:rPr>
            <w:rFonts w:ascii="Arial" w:hAnsi="Arial"/>
            <w:b/>
            <w:bCs/>
            <w:sz w:val="20"/>
            <w:szCs w:val="20"/>
          </w:rPr>
          <w:t xml:space="preserve"> </w:t>
        </w:r>
      </w:ins>
      <w:r w:rsidRPr="00614EA4">
        <w:rPr>
          <w:rFonts w:ascii="Arial" w:hAnsi="Arial"/>
          <w:b/>
          <w:bCs/>
          <w:sz w:val="20"/>
          <w:szCs w:val="20"/>
        </w:rPr>
        <w:t xml:space="preserve">sis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43F49FA3" w14:textId="06C6D9A4" w:rsidR="00A129BF" w:rsidRPr="00614EA4" w:rsidRDefault="00A129BF" w:rsidP="00A129BF">
      <w:pPr>
        <w:rPr>
          <w:rFonts w:ascii="Arial" w:hAnsi="Arial"/>
          <w:sz w:val="20"/>
          <w:szCs w:val="20"/>
        </w:rPr>
      </w:pPr>
      <w:del w:id="637" w:author="Fong RERHANG" w:date="2021-05-28T09:57:00Z">
        <w:r w:rsidDel="00043E50">
          <w:rPr>
            <w:rFonts w:ascii="Arial" w:hAnsi="Arial"/>
            <w:sz w:val="20"/>
            <w:szCs w:val="20"/>
          </w:rPr>
          <w:sym w:font="Wingdings 2" w:char="F052"/>
        </w:r>
      </w:del>
      <w:ins w:id="638" w:author="Fong RERHANG" w:date="2021-05-28T09:57:00Z">
        <w:r w:rsidR="00043E50">
          <w:rPr>
            <w:rFonts w:ascii="Arial" w:hAnsi="Arial"/>
            <w:b/>
            <w:bCs/>
            <w:sz w:val="20"/>
            <w:szCs w:val="20"/>
          </w:rPr>
          <w:sym w:font="Wingdings 2" w:char="F0A3"/>
        </w:r>
      </w:ins>
      <w:proofErr w:type="spellStart"/>
      <w:r w:rsidRPr="002A3D90">
        <w:rPr>
          <w:rFonts w:ascii="Arial" w:hAnsi="Arial"/>
          <w:b/>
          <w:bCs/>
          <w:sz w:val="20"/>
          <w:szCs w:val="20"/>
        </w:rPr>
        <w:t>Yog</w:t>
      </w:r>
      <w:proofErr w:type="spellEnd"/>
      <w:r w:rsidRPr="002A3D90">
        <w:rPr>
          <w:rFonts w:ascii="Arial" w:hAnsi="Arial"/>
          <w:b/>
          <w:bCs/>
          <w:sz w:val="20"/>
          <w:szCs w:val="20"/>
        </w:rPr>
        <w:t xml:space="preserve">   </w:t>
      </w:r>
      <w:r>
        <w:rPr>
          <w:rFonts w:ascii="Arial" w:hAnsi="Arial"/>
          <w:b/>
          <w:bCs/>
          <w:sz w:val="20"/>
          <w:szCs w:val="20"/>
        </w:rPr>
        <w:sym w:font="Wingdings 2" w:char="F0A3"/>
      </w:r>
      <w:ins w:id="639" w:author="Fong RERHANG" w:date="2021-05-28T09:57:00Z">
        <w:r w:rsidR="00043E50">
          <w:rPr>
            <w:rFonts w:ascii="Arial" w:hAnsi="Arial"/>
            <w:sz w:val="20"/>
            <w:szCs w:val="20"/>
          </w:rPr>
          <w:sym w:font="Wingdings 2" w:char="F052"/>
        </w:r>
      </w:ins>
      <w:proofErr w:type="spellStart"/>
      <w:r w:rsidRPr="002A3D90">
        <w:rPr>
          <w:rFonts w:ascii="Arial" w:hAnsi="Arial"/>
          <w:b/>
          <w:bCs/>
          <w:sz w:val="20"/>
          <w:szCs w:val="20"/>
        </w:rPr>
        <w:t>Tsis</w:t>
      </w:r>
      <w:proofErr w:type="spellEnd"/>
      <w:r w:rsidRPr="002A3D90">
        <w:rPr>
          <w:rFonts w:ascii="Arial" w:hAnsi="Arial"/>
          <w:b/>
          <w:bCs/>
          <w:sz w:val="20"/>
          <w:szCs w:val="20"/>
        </w:rPr>
        <w:t xml:space="preserve"> </w:t>
      </w:r>
      <w:proofErr w:type="spellStart"/>
      <w:r w:rsidRPr="002A3D90">
        <w:rPr>
          <w:rFonts w:ascii="Arial" w:hAnsi="Arial"/>
          <w:b/>
          <w:bCs/>
          <w:sz w:val="20"/>
          <w:szCs w:val="20"/>
        </w:rPr>
        <w:t>Yog</w:t>
      </w:r>
      <w:proofErr w:type="spellEnd"/>
      <w:r>
        <w:rPr>
          <w:rFonts w:ascii="Arial" w:hAnsi="Arial"/>
          <w:b/>
          <w:bCs/>
          <w:sz w:val="20"/>
          <w:szCs w:val="20"/>
        </w:rPr>
        <w:t xml:space="preserve"> </w:t>
      </w:r>
      <w:r w:rsidRPr="00D04388">
        <w:rPr>
          <w:rFonts w:ascii="Arial" w:hAnsi="Arial"/>
          <w:sz w:val="20"/>
          <w:szCs w:val="20"/>
        </w:rPr>
        <w:t>(</w:t>
      </w:r>
      <w:proofErr w:type="spellStart"/>
      <w:r w:rsidRPr="00D04388">
        <w:rPr>
          <w:rFonts w:ascii="Arial" w:hAnsi="Arial"/>
          <w:sz w:val="20"/>
          <w:szCs w:val="20"/>
        </w:rPr>
        <w:t>piav</w:t>
      </w:r>
      <w:proofErr w:type="spellEnd"/>
      <w:r w:rsidRPr="00D04388">
        <w:rPr>
          <w:rFonts w:ascii="Arial" w:hAnsi="Arial"/>
          <w:sz w:val="20"/>
          <w:szCs w:val="20"/>
        </w:rPr>
        <w:t xml:space="preserve"> </w:t>
      </w:r>
      <w:proofErr w:type="spellStart"/>
      <w:r w:rsidRPr="00D04388">
        <w:rPr>
          <w:rFonts w:ascii="Arial" w:hAnsi="Arial"/>
          <w:sz w:val="20"/>
          <w:szCs w:val="20"/>
        </w:rPr>
        <w:t>qhia</w:t>
      </w:r>
      <w:proofErr w:type="spellEnd"/>
      <w:r w:rsidRPr="00D04388">
        <w:rPr>
          <w:rFonts w:ascii="Arial" w:hAnsi="Arial"/>
          <w:sz w:val="20"/>
          <w:szCs w:val="20"/>
        </w:rPr>
        <w:t>)</w:t>
      </w:r>
      <w:r>
        <w:rPr>
          <w:rFonts w:ascii="Arial" w:hAnsi="Arial"/>
          <w:sz w:val="20"/>
          <w:szCs w:val="20"/>
        </w:rPr>
        <w:t xml:space="preserve"> </w:t>
      </w:r>
    </w:p>
    <w:p w14:paraId="1A9D1C0A" w14:textId="77777777" w:rsidR="00A129BF"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tau,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Pr="00614EA4">
        <w:rPr>
          <w:rFonts w:ascii="Arial" w:hAnsi="Arial"/>
          <w:b/>
          <w:bCs/>
          <w:sz w:val="20"/>
          <w:szCs w:val="20"/>
        </w:rPr>
        <w:t>txoj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18496DB9" w14:textId="40477A56" w:rsidR="00A129BF" w:rsidRPr="003A1FFD" w:rsidRDefault="00A129BF" w:rsidP="00A129BF">
      <w:pPr>
        <w:rPr>
          <w:rFonts w:ascii="Arial" w:hAnsi="Arial"/>
          <w:sz w:val="20"/>
          <w:szCs w:val="20"/>
        </w:rPr>
      </w:pPr>
    </w:p>
    <w:p w14:paraId="54030DA0" w14:textId="6857AEC2" w:rsidR="00A129BF" w:rsidRDefault="005A2745" w:rsidP="00A129BF">
      <w:pPr>
        <w:rPr>
          <w:rFonts w:ascii="Arial" w:hAnsi="Arial"/>
          <w:sz w:val="20"/>
          <w:szCs w:val="20"/>
        </w:rPr>
      </w:pPr>
      <w:r>
        <w:pict w14:anchorId="4787AE59">
          <v:shape id="Picture 77" o:spid="_x0000_i1034" type="#_x0000_t75" style="width:11.3pt;height:9.15pt;visibility:visible;mso-wrap-style:square">
            <v:imagedata r:id="rId17" o:title=""/>
          </v:shape>
        </w:pict>
      </w:r>
      <w:r w:rsidR="00A129BF" w:rsidRPr="00614EA4">
        <w:rPr>
          <w:rFonts w:ascii="Arial" w:hAnsi="Arial"/>
          <w:sz w:val="20"/>
          <w:szCs w:val="20"/>
        </w:rPr>
        <w:t xml:space="preserve">Tus </w:t>
      </w:r>
      <w:proofErr w:type="spellStart"/>
      <w:r w:rsidR="00A129BF" w:rsidRPr="00614EA4">
        <w:rPr>
          <w:rFonts w:ascii="Arial" w:hAnsi="Arial"/>
          <w:sz w:val="20"/>
          <w:szCs w:val="20"/>
        </w:rPr>
        <w:t>Cwj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Pwm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Lub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hom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Phiaj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yog</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ib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feem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ntawm</w:t>
      </w:r>
      <w:proofErr w:type="spellEnd"/>
      <w:r w:rsidR="00A129BF" w:rsidRPr="00614EA4">
        <w:rPr>
          <w:rFonts w:ascii="Arial" w:hAnsi="Arial"/>
          <w:sz w:val="20"/>
          <w:szCs w:val="20"/>
        </w:rPr>
        <w:t xml:space="preserve"> IEP</w:t>
      </w:r>
      <w:r w:rsidR="00A129BF">
        <w:rPr>
          <w:rFonts w:ascii="Arial" w:hAnsi="Arial"/>
          <w:sz w:val="20"/>
          <w:szCs w:val="20"/>
        </w:rPr>
        <w:t xml:space="preserve">  </w:t>
      </w:r>
      <w:r w:rsidR="00E16C14">
        <w:rPr>
          <w:noProof/>
        </w:rPr>
        <w:drawing>
          <wp:inline distT="0" distB="0" distL="0" distR="0" wp14:anchorId="72D76156" wp14:editId="4BBE228B">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00A129BF" w:rsidRPr="00614EA4">
        <w:rPr>
          <w:sz w:val="20"/>
          <w:szCs w:val="20"/>
        </w:rPr>
        <w:t xml:space="preserve"> </w:t>
      </w:r>
      <w:r w:rsidR="00A129BF" w:rsidRPr="00614EA4">
        <w:rPr>
          <w:rFonts w:ascii="Arial" w:hAnsi="Arial"/>
          <w:sz w:val="20"/>
          <w:szCs w:val="20"/>
        </w:rPr>
        <w:t xml:space="preserve">Kev </w:t>
      </w:r>
      <w:proofErr w:type="spellStart"/>
      <w:r w:rsidR="00A129BF" w:rsidRPr="00614EA4">
        <w:rPr>
          <w:rFonts w:ascii="Arial" w:hAnsi="Arial"/>
          <w:sz w:val="20"/>
          <w:szCs w:val="20"/>
        </w:rPr>
        <w:t>Pab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Tshuam</w:t>
      </w:r>
      <w:proofErr w:type="spellEnd"/>
      <w:r w:rsidR="00A129BF" w:rsidRPr="00614EA4">
        <w:rPr>
          <w:rFonts w:ascii="Arial" w:hAnsi="Arial"/>
          <w:sz w:val="20"/>
          <w:szCs w:val="20"/>
        </w:rPr>
        <w:t xml:space="preserve"> (BIP) </w:t>
      </w:r>
      <w:proofErr w:type="spellStart"/>
      <w:r w:rsidR="00A129BF" w:rsidRPr="00614EA4">
        <w:rPr>
          <w:rFonts w:ascii="Arial" w:hAnsi="Arial"/>
          <w:sz w:val="20"/>
          <w:szCs w:val="20"/>
        </w:rPr>
        <w:t>Txuas</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nrog</w:t>
      </w:r>
      <w:proofErr w:type="spellEnd"/>
    </w:p>
    <w:p w14:paraId="5813BEFF" w14:textId="14C09617" w:rsidR="00A129BF" w:rsidRDefault="00A129BF" w:rsidP="00151C6F">
      <w:pPr>
        <w:spacing w:after="0"/>
        <w:jc w:val="both"/>
        <w:rPr>
          <w:rFonts w:ascii="Arial" w:hAnsi="Arial" w:cs="Arial"/>
          <w:sz w:val="19"/>
          <w:szCs w:val="19"/>
        </w:rPr>
      </w:pPr>
    </w:p>
    <w:p w14:paraId="3B4AA076" w14:textId="3EC5BDA3" w:rsidR="00ED52CD" w:rsidRDefault="00ED52CD" w:rsidP="00151C6F">
      <w:pPr>
        <w:spacing w:after="0"/>
        <w:jc w:val="both"/>
        <w:rPr>
          <w:rFonts w:ascii="Arial" w:hAnsi="Arial" w:cs="Arial"/>
          <w:sz w:val="19"/>
          <w:szCs w:val="19"/>
        </w:rPr>
      </w:pPr>
    </w:p>
    <w:p w14:paraId="4308E6FD" w14:textId="479255DF" w:rsidR="00ED52CD" w:rsidRDefault="00ED52CD" w:rsidP="00151C6F">
      <w:pPr>
        <w:spacing w:after="0"/>
        <w:jc w:val="both"/>
        <w:rPr>
          <w:rFonts w:ascii="Arial" w:hAnsi="Arial" w:cs="Arial"/>
          <w:sz w:val="19"/>
          <w:szCs w:val="19"/>
        </w:rPr>
      </w:pPr>
    </w:p>
    <w:p w14:paraId="53F51D4F" w14:textId="7D723C9B" w:rsidR="00ED52CD" w:rsidRDefault="00ED52CD" w:rsidP="00151C6F">
      <w:pPr>
        <w:spacing w:after="0"/>
        <w:jc w:val="both"/>
        <w:rPr>
          <w:rFonts w:ascii="Arial" w:hAnsi="Arial" w:cs="Arial"/>
          <w:sz w:val="19"/>
          <w:szCs w:val="19"/>
        </w:rPr>
      </w:pPr>
    </w:p>
    <w:p w14:paraId="228C0F81" w14:textId="723B91D1" w:rsidR="00ED52CD" w:rsidRDefault="00ED52CD" w:rsidP="00151C6F">
      <w:pPr>
        <w:spacing w:after="0"/>
        <w:jc w:val="both"/>
        <w:rPr>
          <w:rFonts w:ascii="Arial" w:hAnsi="Arial" w:cs="Arial"/>
          <w:sz w:val="19"/>
          <w:szCs w:val="19"/>
        </w:rPr>
      </w:pPr>
    </w:p>
    <w:p w14:paraId="7255E37A" w14:textId="6404B688" w:rsidR="00ED52CD" w:rsidRDefault="00ED52CD" w:rsidP="00151C6F">
      <w:pPr>
        <w:spacing w:after="0"/>
        <w:jc w:val="both"/>
        <w:rPr>
          <w:rFonts w:ascii="Arial" w:hAnsi="Arial" w:cs="Arial"/>
          <w:sz w:val="19"/>
          <w:szCs w:val="19"/>
        </w:rPr>
      </w:pPr>
    </w:p>
    <w:p w14:paraId="23DB58F3" w14:textId="30F01814" w:rsidR="00ED52CD" w:rsidRDefault="00ED52CD" w:rsidP="00151C6F">
      <w:pPr>
        <w:spacing w:after="0"/>
        <w:jc w:val="both"/>
        <w:rPr>
          <w:rFonts w:ascii="Arial" w:hAnsi="Arial" w:cs="Arial"/>
          <w:sz w:val="19"/>
          <w:szCs w:val="19"/>
        </w:rPr>
      </w:pPr>
    </w:p>
    <w:p w14:paraId="05D87AC8" w14:textId="5CEAF105" w:rsidR="00ED52CD" w:rsidRDefault="00ED52CD" w:rsidP="00151C6F">
      <w:pPr>
        <w:spacing w:after="0"/>
        <w:jc w:val="both"/>
        <w:rPr>
          <w:rFonts w:ascii="Arial" w:hAnsi="Arial" w:cs="Arial"/>
          <w:sz w:val="19"/>
          <w:szCs w:val="19"/>
        </w:rPr>
      </w:pPr>
    </w:p>
    <w:p w14:paraId="3C2D26A8" w14:textId="2B30CCB4" w:rsidR="00ED52CD" w:rsidRDefault="00ED52CD" w:rsidP="00151C6F">
      <w:pPr>
        <w:spacing w:after="0"/>
        <w:jc w:val="both"/>
        <w:rPr>
          <w:rFonts w:ascii="Arial" w:hAnsi="Arial" w:cs="Arial"/>
          <w:sz w:val="19"/>
          <w:szCs w:val="19"/>
        </w:rPr>
      </w:pPr>
    </w:p>
    <w:p w14:paraId="0A29EEC9" w14:textId="05BA3CE3" w:rsidR="00ED52CD" w:rsidRDefault="00ED52CD" w:rsidP="00151C6F">
      <w:pPr>
        <w:spacing w:after="0"/>
        <w:jc w:val="both"/>
        <w:rPr>
          <w:rFonts w:ascii="Arial" w:hAnsi="Arial" w:cs="Arial"/>
          <w:sz w:val="19"/>
          <w:szCs w:val="19"/>
        </w:rPr>
      </w:pPr>
    </w:p>
    <w:p w14:paraId="54BE75DA" w14:textId="29BC1E8A" w:rsidR="00ED52CD" w:rsidRDefault="00ED52CD" w:rsidP="00151C6F">
      <w:pPr>
        <w:spacing w:after="0"/>
        <w:jc w:val="both"/>
        <w:rPr>
          <w:rFonts w:ascii="Arial" w:hAnsi="Arial" w:cs="Arial"/>
          <w:sz w:val="19"/>
          <w:szCs w:val="19"/>
        </w:rPr>
      </w:pPr>
    </w:p>
    <w:p w14:paraId="30EC4EA7" w14:textId="7492312F" w:rsidR="00ED52CD" w:rsidRDefault="00ED52CD" w:rsidP="00151C6F">
      <w:pPr>
        <w:spacing w:after="0"/>
        <w:jc w:val="both"/>
        <w:rPr>
          <w:rFonts w:ascii="Arial" w:hAnsi="Arial" w:cs="Arial"/>
          <w:sz w:val="19"/>
          <w:szCs w:val="19"/>
        </w:rPr>
      </w:pPr>
    </w:p>
    <w:p w14:paraId="2775D415" w14:textId="6E55F4C8" w:rsidR="00ED52CD" w:rsidRDefault="00ED52CD" w:rsidP="00151C6F">
      <w:pPr>
        <w:spacing w:after="0"/>
        <w:jc w:val="both"/>
        <w:rPr>
          <w:rFonts w:ascii="Arial" w:hAnsi="Arial" w:cs="Arial"/>
          <w:sz w:val="19"/>
          <w:szCs w:val="19"/>
        </w:rPr>
      </w:pPr>
    </w:p>
    <w:p w14:paraId="729C7D9C" w14:textId="788BCBAB" w:rsidR="00ED52CD" w:rsidRDefault="00ED52CD" w:rsidP="00151C6F">
      <w:pPr>
        <w:spacing w:after="0"/>
        <w:jc w:val="both"/>
        <w:rPr>
          <w:rFonts w:ascii="Arial" w:hAnsi="Arial" w:cs="Arial"/>
          <w:sz w:val="19"/>
          <w:szCs w:val="19"/>
        </w:rPr>
      </w:pPr>
    </w:p>
    <w:p w14:paraId="26116505" w14:textId="045D3B13" w:rsidR="00ED52CD" w:rsidRDefault="00ED52CD" w:rsidP="00151C6F">
      <w:pPr>
        <w:spacing w:after="0"/>
        <w:jc w:val="both"/>
        <w:rPr>
          <w:rFonts w:ascii="Arial" w:hAnsi="Arial" w:cs="Arial"/>
          <w:sz w:val="19"/>
          <w:szCs w:val="19"/>
        </w:rPr>
      </w:pPr>
    </w:p>
    <w:p w14:paraId="07AFFB9B" w14:textId="05542987" w:rsidR="00ED52CD" w:rsidRDefault="00ED52CD" w:rsidP="00151C6F">
      <w:pPr>
        <w:spacing w:after="0"/>
        <w:jc w:val="both"/>
        <w:rPr>
          <w:rFonts w:ascii="Arial" w:hAnsi="Arial" w:cs="Arial"/>
          <w:sz w:val="19"/>
          <w:szCs w:val="19"/>
        </w:rPr>
      </w:pPr>
    </w:p>
    <w:p w14:paraId="08C9C6B6" w14:textId="3FD8DD1A" w:rsidR="00ED52CD" w:rsidRDefault="00ED52CD" w:rsidP="00151C6F">
      <w:pPr>
        <w:spacing w:after="0"/>
        <w:jc w:val="both"/>
        <w:rPr>
          <w:rFonts w:ascii="Arial" w:hAnsi="Arial" w:cs="Arial"/>
          <w:sz w:val="19"/>
          <w:szCs w:val="19"/>
        </w:rPr>
      </w:pPr>
    </w:p>
    <w:p w14:paraId="7DA715FE" w14:textId="0E03B287" w:rsidR="00ED52CD" w:rsidRDefault="00ED52CD" w:rsidP="00151C6F">
      <w:pPr>
        <w:spacing w:after="0"/>
        <w:jc w:val="both"/>
        <w:rPr>
          <w:rFonts w:ascii="Arial" w:hAnsi="Arial" w:cs="Arial"/>
          <w:sz w:val="19"/>
          <w:szCs w:val="19"/>
        </w:rPr>
      </w:pPr>
    </w:p>
    <w:p w14:paraId="3EE4A542" w14:textId="64A4A200" w:rsidR="00ED52CD" w:rsidRDefault="00ED52CD" w:rsidP="00151C6F">
      <w:pPr>
        <w:spacing w:after="0"/>
        <w:jc w:val="both"/>
        <w:rPr>
          <w:rFonts w:ascii="Arial" w:hAnsi="Arial" w:cs="Arial"/>
          <w:sz w:val="19"/>
          <w:szCs w:val="19"/>
        </w:rPr>
      </w:pPr>
    </w:p>
    <w:p w14:paraId="1AE7CFB7" w14:textId="4A1860AB" w:rsidR="00ED52CD" w:rsidRDefault="00ED52CD" w:rsidP="00151C6F">
      <w:pPr>
        <w:spacing w:after="0"/>
        <w:jc w:val="both"/>
        <w:rPr>
          <w:rFonts w:ascii="Arial" w:hAnsi="Arial" w:cs="Arial"/>
          <w:sz w:val="19"/>
          <w:szCs w:val="19"/>
        </w:rPr>
      </w:pPr>
    </w:p>
    <w:p w14:paraId="00F2977F" w14:textId="75AA9051" w:rsidR="00ED52CD" w:rsidRDefault="00ED52CD" w:rsidP="00151C6F">
      <w:pPr>
        <w:spacing w:after="0"/>
        <w:jc w:val="both"/>
        <w:rPr>
          <w:rFonts w:ascii="Arial" w:hAnsi="Arial" w:cs="Arial"/>
          <w:sz w:val="19"/>
          <w:szCs w:val="19"/>
        </w:rPr>
      </w:pPr>
    </w:p>
    <w:p w14:paraId="6AFF03DD" w14:textId="77777777" w:rsidR="00ED52CD" w:rsidRDefault="00ED52CD" w:rsidP="00ED52CD">
      <w:pPr>
        <w:ind w:firstLine="720"/>
        <w:jc w:val="center"/>
        <w:rPr>
          <w:rFonts w:ascii="Arial" w:eastAsia="Arial" w:hAnsi="Arial"/>
          <w:b/>
          <w:sz w:val="23"/>
        </w:rPr>
      </w:pPr>
      <w:r>
        <w:rPr>
          <w:rFonts w:ascii="Arial" w:eastAsia="Arial" w:hAnsi="Arial"/>
          <w:b/>
          <w:sz w:val="23"/>
        </w:rPr>
        <w:t>SACRAMENTO CITY UNIFIED</w:t>
      </w:r>
    </w:p>
    <w:p w14:paraId="54442FB8" w14:textId="77777777" w:rsidR="00ED52CD" w:rsidRDefault="00ED52CD" w:rsidP="00ED52CD">
      <w:pPr>
        <w:jc w:val="center"/>
        <w:rPr>
          <w:rFonts w:ascii="Arial" w:hAnsi="Arial"/>
          <w:b/>
          <w:bCs/>
          <w:sz w:val="22"/>
          <w:szCs w:val="22"/>
        </w:rPr>
      </w:pPr>
      <w:r w:rsidRPr="009E72B6">
        <w:rPr>
          <w:rFonts w:ascii="Arial" w:hAnsi="Arial"/>
          <w:b/>
          <w:bCs/>
          <w:sz w:val="22"/>
          <w:szCs w:val="22"/>
        </w:rPr>
        <w:t>COV HOM PHIAJ IB XYOO PUAG NCIG THIAB TEJ PHIAJ XWM</w:t>
      </w:r>
    </w:p>
    <w:p w14:paraId="56E77830" w14:textId="77777777" w:rsidR="00ED52CD" w:rsidRDefault="00ED52CD" w:rsidP="00ED52CD">
      <w:pPr>
        <w:rPr>
          <w:rFonts w:ascii="Arial" w:hAnsi="Arial"/>
          <w:b/>
          <w:bCs/>
          <w:sz w:val="22"/>
          <w:szCs w:val="22"/>
        </w:rPr>
      </w:pPr>
    </w:p>
    <w:p w14:paraId="08FABB2F" w14:textId="5C47591D" w:rsidR="00ED52CD" w:rsidRDefault="00ED52CD" w:rsidP="00ED52C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657AE2">
        <w:rPr>
          <w:rFonts w:ascii="Arial" w:hAnsi="Arial" w:cs="Arial"/>
          <w:i/>
          <w:iCs/>
          <w:sz w:val="20"/>
          <w:szCs w:val="20"/>
          <w:u w:val="single"/>
        </w:rPr>
        <w:t>Xiong</w:t>
      </w:r>
      <w:proofErr w:type="spellEnd"/>
      <w:r w:rsidR="00657AE2">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657AE2">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657AE2">
        <w:rPr>
          <w:rFonts w:ascii="Arial" w:hAnsi="Arial" w:cs="Arial"/>
          <w:i/>
          <w:iCs/>
          <w:sz w:val="20"/>
          <w:szCs w:val="20"/>
          <w:u w:val="single"/>
        </w:rPr>
        <w:t>3/16/2021</w:t>
      </w:r>
    </w:p>
    <w:p w14:paraId="15EBA336" w14:textId="77777777" w:rsidR="00ED52CD" w:rsidRDefault="00ED52CD" w:rsidP="00ED52C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ED52CD" w:rsidRPr="00BB29BF" w14:paraId="421A6198" w14:textId="77777777" w:rsidTr="00797198">
        <w:trPr>
          <w:trHeight w:val="721"/>
        </w:trPr>
        <w:tc>
          <w:tcPr>
            <w:tcW w:w="3673" w:type="dxa"/>
          </w:tcPr>
          <w:p w14:paraId="0BE11DBF" w14:textId="77777777" w:rsidR="00ED52CD" w:rsidRPr="00BB29BF" w:rsidRDefault="00ED52CD"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63ED4AB" w14:textId="3EF1538F" w:rsidR="00ED52CD" w:rsidRPr="00BB29BF" w:rsidRDefault="00ED52CD"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252685">
              <w:rPr>
                <w:rFonts w:ascii="Arial" w:hAnsi="Arial"/>
                <w:i/>
                <w:iCs/>
                <w:sz w:val="20"/>
                <w:szCs w:val="20"/>
                <w:u w:val="single"/>
              </w:rPr>
              <w:t>1</w:t>
            </w:r>
          </w:p>
          <w:p w14:paraId="43718B5F" w14:textId="77777777" w:rsidR="00ED52CD" w:rsidRPr="00BB29BF" w:rsidRDefault="00ED52CD" w:rsidP="00797198">
            <w:pPr>
              <w:rPr>
                <w:rFonts w:ascii="Arial" w:hAnsi="Arial"/>
                <w:b/>
                <w:bCs/>
                <w:sz w:val="20"/>
                <w:szCs w:val="20"/>
              </w:rPr>
            </w:pPr>
          </w:p>
          <w:p w14:paraId="75FCA0E3" w14:textId="31177C62" w:rsidR="00ED52CD" w:rsidRPr="00BB29BF" w:rsidRDefault="00ED52CD"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961181" w:rsidRPr="009115FA">
              <w:rPr>
                <w:rFonts w:ascii="Arial" w:hAnsi="Arial" w:cs="Arial"/>
                <w:sz w:val="20"/>
                <w:szCs w:val="20"/>
              </w:rPr>
              <w:t xml:space="preserve">Skylar </w:t>
            </w:r>
            <w:proofErr w:type="spellStart"/>
            <w:r w:rsidR="00961181" w:rsidRPr="009115FA">
              <w:rPr>
                <w:rFonts w:ascii="Arial" w:hAnsi="Arial" w:cs="Arial"/>
                <w:sz w:val="20"/>
                <w:szCs w:val="20"/>
              </w:rPr>
              <w:t>yuav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tsim</w:t>
            </w:r>
            <w:proofErr w:type="spellEnd"/>
            <w:r w:rsidR="002E78C6">
              <w:rPr>
                <w:rFonts w:ascii="Arial" w:hAnsi="Arial" w:cs="Arial"/>
                <w:sz w:val="20"/>
                <w:szCs w:val="20"/>
              </w:rPr>
              <w:t xml:space="preserve"> </w:t>
            </w:r>
            <w:proofErr w:type="spellStart"/>
            <w:r w:rsidR="002E78C6">
              <w:rPr>
                <w:rFonts w:ascii="Arial" w:hAnsi="Arial" w:cs="Arial"/>
                <w:sz w:val="20"/>
                <w:szCs w:val="20"/>
              </w:rPr>
              <w:t>lub</w:t>
            </w:r>
            <w:proofErr w:type="spellEnd"/>
            <w:r w:rsidR="002E78C6">
              <w:rPr>
                <w:rFonts w:ascii="Arial" w:hAnsi="Arial" w:cs="Arial"/>
                <w:sz w:val="20"/>
                <w:szCs w:val="20"/>
              </w:rPr>
              <w:t xml:space="preserve"> </w:t>
            </w:r>
            <w:proofErr w:type="spellStart"/>
            <w:r w:rsidR="002E78C6">
              <w:rPr>
                <w:rFonts w:ascii="Arial" w:hAnsi="Arial" w:cs="Arial"/>
                <w:sz w:val="20"/>
                <w:szCs w:val="20"/>
              </w:rPr>
              <w:t>suab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ch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txhua</w:t>
            </w:r>
            <w:proofErr w:type="spellEnd"/>
            <w:r w:rsidR="00961181" w:rsidRPr="009115FA">
              <w:rPr>
                <w:rFonts w:ascii="Arial" w:hAnsi="Arial" w:cs="Arial"/>
                <w:sz w:val="20"/>
                <w:szCs w:val="20"/>
              </w:rPr>
              <w:t xml:space="preserve"> </w:t>
            </w:r>
            <w:proofErr w:type="spellStart"/>
            <w:r w:rsidR="002E78C6">
              <w:rPr>
                <w:rFonts w:ascii="Arial" w:hAnsi="Arial" w:cs="Arial"/>
                <w:sz w:val="20"/>
                <w:szCs w:val="20"/>
              </w:rPr>
              <w:t>qhib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lus</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nrog</w:t>
            </w:r>
            <w:proofErr w:type="spellEnd"/>
            <w:r w:rsidR="00961181" w:rsidRPr="009115FA">
              <w:rPr>
                <w:rFonts w:ascii="Arial" w:hAnsi="Arial" w:cs="Arial"/>
                <w:sz w:val="20"/>
                <w:szCs w:val="20"/>
              </w:rPr>
              <w:t xml:space="preserve"> 80</w:t>
            </w:r>
            <w:r w:rsidR="002E78C6">
              <w:rPr>
                <w:rFonts w:ascii="Arial" w:hAnsi="Arial" w:cs="Arial"/>
                <w:sz w:val="20"/>
                <w:szCs w:val="20"/>
              </w:rPr>
              <w:t xml:space="preserve"> </w:t>
            </w:r>
            <w:proofErr w:type="spellStart"/>
            <w:r w:rsidR="002E78C6">
              <w:rPr>
                <w:rFonts w:ascii="Arial" w:hAnsi="Arial" w:cs="Arial"/>
                <w:sz w:val="20"/>
                <w:szCs w:val="20"/>
              </w:rPr>
              <w:t>feem</w:t>
            </w:r>
            <w:proofErr w:type="spellEnd"/>
            <w:r w:rsidR="002E78C6">
              <w:rPr>
                <w:rFonts w:ascii="Arial" w:hAnsi="Arial" w:cs="Arial"/>
                <w:sz w:val="20"/>
                <w:szCs w:val="20"/>
              </w:rPr>
              <w:t xml:space="preserve"> </w:t>
            </w:r>
            <w:proofErr w:type="spellStart"/>
            <w:r w:rsidR="002E78C6">
              <w:rPr>
                <w:rFonts w:ascii="Arial" w:hAnsi="Arial" w:cs="Arial"/>
                <w:sz w:val="20"/>
                <w:szCs w:val="20"/>
              </w:rPr>
              <w:t>puas</w:t>
            </w:r>
            <w:proofErr w:type="spellEnd"/>
            <w:r w:rsidR="002E78C6">
              <w:rPr>
                <w:rFonts w:ascii="Arial" w:hAnsi="Arial" w:cs="Arial"/>
                <w:sz w:val="20"/>
                <w:szCs w:val="20"/>
              </w:rPr>
              <w:t xml:space="preserve"> </w:t>
            </w:r>
            <w:proofErr w:type="spellStart"/>
            <w:r w:rsidR="002E78C6">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qhov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tseeb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4 </w:t>
            </w:r>
            <w:proofErr w:type="spellStart"/>
            <w:r w:rsidR="002E78C6">
              <w:rPr>
                <w:rFonts w:ascii="Arial" w:hAnsi="Arial" w:cs="Arial"/>
                <w:sz w:val="20"/>
                <w:szCs w:val="20"/>
              </w:rPr>
              <w:t>n</w:t>
            </w:r>
            <w:r w:rsidR="00961181" w:rsidRPr="009115FA">
              <w:rPr>
                <w:rFonts w:ascii="Arial" w:hAnsi="Arial" w:cs="Arial"/>
                <w:sz w:val="20"/>
                <w:szCs w:val="20"/>
              </w:rPr>
              <w:t>tawm</w:t>
            </w:r>
            <w:proofErr w:type="spellEnd"/>
            <w:r w:rsidR="00961181" w:rsidRPr="009115FA">
              <w:rPr>
                <w:rFonts w:ascii="Arial" w:hAnsi="Arial" w:cs="Arial"/>
                <w:sz w:val="20"/>
                <w:szCs w:val="20"/>
              </w:rPr>
              <w:t xml:space="preserve"> 5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sim </w:t>
            </w:r>
            <w:proofErr w:type="spellStart"/>
            <w:r w:rsidR="00961181" w:rsidRPr="009115FA">
              <w:rPr>
                <w:rFonts w:ascii="Arial" w:hAnsi="Arial" w:cs="Arial"/>
                <w:sz w:val="20"/>
                <w:szCs w:val="20"/>
              </w:rPr>
              <w:t>raws</w:t>
            </w:r>
            <w:proofErr w:type="spellEnd"/>
            <w:r w:rsidR="00961181" w:rsidRPr="009115FA">
              <w:rPr>
                <w:rFonts w:ascii="Arial" w:hAnsi="Arial" w:cs="Arial"/>
                <w:sz w:val="20"/>
                <w:szCs w:val="20"/>
              </w:rPr>
              <w:t xml:space="preserve"> li </w:t>
            </w:r>
            <w:proofErr w:type="spellStart"/>
            <w:r w:rsidR="00961181" w:rsidRPr="009115FA">
              <w:rPr>
                <w:rFonts w:ascii="Arial" w:hAnsi="Arial" w:cs="Arial"/>
                <w:sz w:val="20"/>
                <w:szCs w:val="20"/>
              </w:rPr>
              <w:t>ntsuas</w:t>
            </w:r>
            <w:proofErr w:type="spellEnd"/>
            <w:r w:rsidR="00961181" w:rsidRPr="009115FA">
              <w:rPr>
                <w:rFonts w:ascii="Arial" w:hAnsi="Arial" w:cs="Arial"/>
                <w:sz w:val="20"/>
                <w:szCs w:val="20"/>
              </w:rPr>
              <w:t xml:space="preserve"> los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LSHS </w:t>
            </w:r>
            <w:proofErr w:type="spellStart"/>
            <w:r w:rsidR="00961181" w:rsidRPr="009115FA">
              <w:rPr>
                <w:rFonts w:ascii="Arial" w:hAnsi="Arial" w:cs="Arial"/>
                <w:sz w:val="20"/>
                <w:szCs w:val="20"/>
              </w:rPr>
              <w:t>cov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ntaub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soj</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ntsuam</w:t>
            </w:r>
            <w:proofErr w:type="spellEnd"/>
            <w:r w:rsidR="002E78C6">
              <w:rPr>
                <w:rFonts w:ascii="Arial" w:hAnsi="Arial" w:cs="Arial"/>
                <w:sz w:val="20"/>
                <w:szCs w:val="20"/>
              </w:rPr>
              <w:t>.</w:t>
            </w:r>
          </w:p>
          <w:p w14:paraId="77B51B73" w14:textId="7FBEB4AA" w:rsidR="00ED52CD" w:rsidRPr="00E62049" w:rsidRDefault="005A2745" w:rsidP="00797198">
            <w:pPr>
              <w:rPr>
                <w:rFonts w:ascii="Arial" w:hAnsi="Arial"/>
                <w:sz w:val="20"/>
                <w:szCs w:val="20"/>
              </w:rPr>
            </w:pPr>
            <w:r>
              <w:pict w14:anchorId="6A59527F">
                <v:shape id="Picture 283" o:spid="_x0000_i1035" type="#_x0000_t75" style="width:12.35pt;height:9.15pt;visibility:visible;mso-wrap-style:square">
                  <v:imagedata r:id="rId18" o:title=""/>
                </v:shape>
              </w:pict>
            </w:r>
            <w:r w:rsidR="00ED52CD" w:rsidRPr="00E62049">
              <w:rPr>
                <w:rFonts w:ascii="Arial" w:hAnsi="Arial"/>
                <w:sz w:val="20"/>
                <w:szCs w:val="20"/>
              </w:rPr>
              <w:t xml:space="preserve">Tso </w:t>
            </w:r>
            <w:proofErr w:type="spellStart"/>
            <w:r w:rsidR="00ED52CD" w:rsidRPr="00E62049">
              <w:rPr>
                <w:rFonts w:ascii="Arial" w:hAnsi="Arial"/>
                <w:sz w:val="20"/>
                <w:szCs w:val="20"/>
              </w:rPr>
              <w:t>cai</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rau</w:t>
            </w:r>
            <w:proofErr w:type="spellEnd"/>
            <w:r w:rsidR="00ED52CD" w:rsidRPr="00E62049">
              <w:rPr>
                <w:rFonts w:ascii="Arial" w:hAnsi="Arial"/>
                <w:sz w:val="20"/>
                <w:szCs w:val="20"/>
              </w:rPr>
              <w:t xml:space="preserve"> tub </w:t>
            </w:r>
            <w:proofErr w:type="spellStart"/>
            <w:r w:rsidR="00ED52CD" w:rsidRPr="00E62049">
              <w:rPr>
                <w:rFonts w:ascii="Arial" w:hAnsi="Arial"/>
                <w:sz w:val="20"/>
                <w:szCs w:val="20"/>
              </w:rPr>
              <w:t>ntxhais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koom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tes</w:t>
            </w:r>
            <w:proofErr w:type="spellEnd"/>
            <w:r w:rsidR="00ED52CD" w:rsidRPr="00E62049">
              <w:rPr>
                <w:rFonts w:ascii="Arial" w:hAnsi="Arial"/>
                <w:sz w:val="20"/>
                <w:szCs w:val="20"/>
              </w:rPr>
              <w:t>/</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tau </w:t>
            </w:r>
            <w:proofErr w:type="spellStart"/>
            <w:r w:rsidR="00ED52CD" w:rsidRPr="00E62049">
              <w:rPr>
                <w:rFonts w:ascii="Arial" w:hAnsi="Arial"/>
                <w:sz w:val="20"/>
                <w:szCs w:val="20"/>
              </w:rPr>
              <w:t>raws</w:t>
            </w:r>
            <w:proofErr w:type="spellEnd"/>
            <w:r w:rsidR="00ED52CD" w:rsidRPr="00E62049">
              <w:rPr>
                <w:rFonts w:ascii="Arial" w:hAnsi="Arial"/>
                <w:sz w:val="20"/>
                <w:szCs w:val="20"/>
              </w:rPr>
              <w:t xml:space="preserve"> li </w:t>
            </w:r>
            <w:proofErr w:type="spellStart"/>
            <w:r w:rsidR="00ED52CD" w:rsidRPr="00E62049">
              <w:rPr>
                <w:rFonts w:ascii="Arial" w:hAnsi="Arial"/>
                <w:sz w:val="20"/>
                <w:szCs w:val="20"/>
              </w:rPr>
              <w:t>cov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ntawv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w:t>
            </w:r>
            <w:proofErr w:type="spellStart"/>
            <w:r w:rsidR="00ED52CD" w:rsidRPr="00E62049">
              <w:rPr>
                <w:rFonts w:ascii="Arial" w:hAnsi="Arial"/>
                <w:sz w:val="20"/>
                <w:szCs w:val="20"/>
              </w:rPr>
              <w:t>lub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xeev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tus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Pr>
                <w:rFonts w:ascii="Arial" w:hAnsi="Arial"/>
                <w:sz w:val="20"/>
                <w:szCs w:val="20"/>
              </w:rPr>
              <w:t xml:space="preserve"> </w:t>
            </w:r>
          </w:p>
          <w:p w14:paraId="79EAF5B2" w14:textId="77777777" w:rsidR="00ED52CD" w:rsidRPr="00E62049" w:rsidRDefault="00ED52CD" w:rsidP="00797198">
            <w:pPr>
              <w:rPr>
                <w:rFonts w:ascii="Arial" w:hAnsi="Arial"/>
                <w:sz w:val="20"/>
                <w:szCs w:val="20"/>
              </w:rPr>
            </w:pPr>
            <w:r w:rsidRPr="00E62049">
              <w:rPr>
                <w:noProof/>
                <w:sz w:val="20"/>
                <w:szCs w:val="20"/>
              </w:rPr>
              <w:drawing>
                <wp:inline distT="0" distB="0" distL="0" distR="0" wp14:anchorId="671125D1" wp14:editId="17E4B724">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5E0B5A9" w14:textId="77777777" w:rsidR="00ED52CD" w:rsidRPr="00BB29BF" w:rsidRDefault="00ED52CD" w:rsidP="00797198">
            <w:pPr>
              <w:rPr>
                <w:rFonts w:ascii="Arial" w:hAnsi="Arial"/>
                <w:sz w:val="20"/>
                <w:szCs w:val="20"/>
              </w:rPr>
            </w:pPr>
            <w:r>
              <w:rPr>
                <w:noProof/>
              </w:rPr>
              <w:drawing>
                <wp:inline distT="0" distB="0" distL="0" distR="0" wp14:anchorId="3C52AF5A" wp14:editId="4B1DF047">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8A5E1F2" w14:textId="77777777" w:rsidR="00ED52CD" w:rsidRPr="00BB29BF" w:rsidRDefault="00ED52CD" w:rsidP="00797198">
            <w:pPr>
              <w:rPr>
                <w:rFonts w:ascii="Arial" w:hAnsi="Arial"/>
                <w:sz w:val="20"/>
                <w:szCs w:val="20"/>
              </w:rPr>
            </w:pPr>
            <w:r>
              <w:rPr>
                <w:noProof/>
              </w:rPr>
              <w:drawing>
                <wp:inline distT="0" distB="0" distL="0" distR="0" wp14:anchorId="5697B2CD" wp14:editId="14B3489A">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F50587" wp14:editId="1EE1CDC2">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6ED9DAAD" w14:textId="77777777" w:rsidR="00ED52CD" w:rsidRPr="00BB29BF" w:rsidRDefault="00ED52CD" w:rsidP="00797198">
            <w:pPr>
              <w:rPr>
                <w:rFonts w:ascii="Arial" w:hAnsi="Arial"/>
                <w:sz w:val="20"/>
                <w:szCs w:val="20"/>
              </w:rPr>
            </w:pPr>
            <w:r>
              <w:rPr>
                <w:noProof/>
              </w:rPr>
              <w:drawing>
                <wp:inline distT="0" distB="0" distL="0" distR="0" wp14:anchorId="579F4A6A" wp14:editId="14F6B487">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577867B9" wp14:editId="41300564">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6A70FEA" w14:textId="77777777" w:rsidR="00ED52CD" w:rsidRPr="00BB29BF" w:rsidRDefault="00ED52CD"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ED52CD" w:rsidRPr="00BB29BF" w14:paraId="64C542FA" w14:textId="77777777" w:rsidTr="00797198">
        <w:trPr>
          <w:trHeight w:val="2829"/>
        </w:trPr>
        <w:tc>
          <w:tcPr>
            <w:tcW w:w="3673" w:type="dxa"/>
          </w:tcPr>
          <w:p w14:paraId="5C091976" w14:textId="28475D4C" w:rsidR="001C4F81" w:rsidRPr="001C4F81" w:rsidRDefault="00ED52CD" w:rsidP="001C4F81">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1C4F81">
              <w:rPr>
                <w:rFonts w:ascii="Arial" w:hAnsi="Arial"/>
                <w:sz w:val="20"/>
                <w:szCs w:val="20"/>
              </w:rPr>
              <w:t xml:space="preserve">Tam sim no </w:t>
            </w:r>
            <w:r w:rsidR="001C4F81" w:rsidRPr="001C4F81">
              <w:rPr>
                <w:rFonts w:ascii="Arial" w:hAnsi="Arial"/>
                <w:sz w:val="20"/>
                <w:szCs w:val="20"/>
              </w:rPr>
              <w:t xml:space="preserve">Skylar </w:t>
            </w:r>
            <w:proofErr w:type="spellStart"/>
            <w:r w:rsidR="001C4F81" w:rsidRPr="001C4F81">
              <w:rPr>
                <w:rFonts w:ascii="Arial" w:hAnsi="Arial"/>
                <w:sz w:val="20"/>
                <w:szCs w:val="20"/>
              </w:rPr>
              <w:t>tsim</w:t>
            </w:r>
            <w:proofErr w:type="spellEnd"/>
            <w:r w:rsidR="001C4F81">
              <w:rPr>
                <w:rFonts w:ascii="Arial" w:hAnsi="Arial"/>
                <w:sz w:val="20"/>
                <w:szCs w:val="20"/>
              </w:rPr>
              <w:t xml:space="preserve"> </w:t>
            </w:r>
            <w:proofErr w:type="spellStart"/>
            <w:r w:rsidR="001C4F81">
              <w:rPr>
                <w:rFonts w:ascii="Arial" w:hAnsi="Arial"/>
                <w:sz w:val="20"/>
                <w:szCs w:val="20"/>
              </w:rPr>
              <w:t>lub</w:t>
            </w:r>
            <w:proofErr w:type="spellEnd"/>
            <w:r w:rsidR="001C4F81">
              <w:rPr>
                <w:rFonts w:ascii="Arial" w:hAnsi="Arial"/>
                <w:sz w:val="20"/>
                <w:szCs w:val="20"/>
              </w:rPr>
              <w:t xml:space="preserve"> </w:t>
            </w:r>
            <w:proofErr w:type="spellStart"/>
            <w:r w:rsidR="001C4F81">
              <w:rPr>
                <w:rFonts w:ascii="Arial" w:hAnsi="Arial"/>
                <w:sz w:val="20"/>
                <w:szCs w:val="20"/>
              </w:rPr>
              <w:t>suab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sh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thiab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ch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ntawm</w:t>
            </w:r>
            <w:proofErr w:type="spellEnd"/>
            <w:r w:rsidR="001C4F81" w:rsidRPr="001C4F81">
              <w:rPr>
                <w:rFonts w:ascii="Arial" w:hAnsi="Arial"/>
                <w:sz w:val="20"/>
                <w:szCs w:val="20"/>
              </w:rPr>
              <w:t xml:space="preserve"> lo </w:t>
            </w:r>
            <w:proofErr w:type="spellStart"/>
            <w:r w:rsidR="001C4F81" w:rsidRPr="001C4F81">
              <w:rPr>
                <w:rFonts w:ascii="Arial" w:hAnsi="Arial"/>
                <w:sz w:val="20"/>
                <w:szCs w:val="20"/>
              </w:rPr>
              <w:t>lus</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qib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nrog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qhov</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tseeb</w:t>
            </w:r>
            <w:proofErr w:type="spellEnd"/>
            <w:r w:rsidR="001C4F81" w:rsidRPr="001C4F81">
              <w:rPr>
                <w:rFonts w:ascii="Arial" w:hAnsi="Arial"/>
                <w:sz w:val="20"/>
                <w:szCs w:val="20"/>
              </w:rPr>
              <w:t xml:space="preserve"> li </w:t>
            </w:r>
            <w:proofErr w:type="spellStart"/>
            <w:r w:rsidR="001C4F81" w:rsidRPr="001C4F81">
              <w:rPr>
                <w:rFonts w:ascii="Arial" w:hAnsi="Arial"/>
                <w:sz w:val="20"/>
                <w:szCs w:val="20"/>
              </w:rPr>
              <w:t>nram</w:t>
            </w:r>
            <w:proofErr w:type="spellEnd"/>
            <w:r w:rsidR="001C4F81" w:rsidRPr="001C4F81">
              <w:rPr>
                <w:rFonts w:ascii="Arial" w:hAnsi="Arial"/>
                <w:sz w:val="20"/>
                <w:szCs w:val="20"/>
              </w:rPr>
              <w:t xml:space="preserve"> no:</w:t>
            </w:r>
          </w:p>
          <w:p w14:paraId="6422B635" w14:textId="0F73C4FC" w:rsidR="001C4F81" w:rsidRPr="001C4F81" w:rsidRDefault="001C4F81" w:rsidP="001C4F81">
            <w:pPr>
              <w:jc w:val="both"/>
              <w:rPr>
                <w:rFonts w:ascii="Arial" w:hAnsi="Arial"/>
                <w:sz w:val="20"/>
                <w:szCs w:val="20"/>
              </w:rPr>
            </w:pPr>
            <w:proofErr w:type="spellStart"/>
            <w:r w:rsidRPr="001C4F81">
              <w:rPr>
                <w:rFonts w:ascii="Arial" w:hAnsi="Arial"/>
                <w:sz w:val="20"/>
                <w:szCs w:val="20"/>
              </w:rPr>
              <w:t>Thaum</w:t>
            </w:r>
            <w:proofErr w:type="spellEnd"/>
            <w:r w:rsidRPr="001C4F81">
              <w:rPr>
                <w:rFonts w:ascii="Arial" w:hAnsi="Arial"/>
                <w:sz w:val="20"/>
                <w:szCs w:val="20"/>
              </w:rPr>
              <w:t xml:space="preserve"> </w:t>
            </w:r>
            <w:proofErr w:type="spellStart"/>
            <w:r w:rsidRPr="001C4F81">
              <w:rPr>
                <w:rFonts w:ascii="Arial" w:hAnsi="Arial"/>
                <w:sz w:val="20"/>
                <w:szCs w:val="20"/>
              </w:rPr>
              <w:t>pib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65</w:t>
            </w:r>
            <w:r>
              <w:rPr>
                <w:rFonts w:ascii="Arial" w:hAnsi="Arial"/>
                <w:sz w:val="20"/>
                <w:szCs w:val="20"/>
              </w:rPr>
              <w:t>%</w:t>
            </w:r>
            <w:r w:rsidRPr="001C4F81">
              <w:rPr>
                <w:rFonts w:ascii="Arial" w:hAnsi="Arial"/>
                <w:sz w:val="20"/>
                <w:szCs w:val="20"/>
              </w:rPr>
              <w:t>, "</w:t>
            </w:r>
            <w:proofErr w:type="spellStart"/>
            <w:r w:rsidRPr="001C4F81">
              <w:rPr>
                <w:rFonts w:ascii="Arial" w:hAnsi="Arial"/>
                <w:sz w:val="20"/>
                <w:szCs w:val="20"/>
              </w:rPr>
              <w:t>ch</w:t>
            </w:r>
            <w:proofErr w:type="spellEnd"/>
            <w:r w:rsidRPr="001C4F81">
              <w:rPr>
                <w:rFonts w:ascii="Arial" w:hAnsi="Arial"/>
                <w:sz w:val="20"/>
                <w:szCs w:val="20"/>
              </w:rPr>
              <w:t>" 70%</w:t>
            </w:r>
          </w:p>
          <w:p w14:paraId="22B4F023" w14:textId="042AD4EE" w:rsidR="001C4F81" w:rsidRPr="001C4F81" w:rsidRDefault="001C4F81" w:rsidP="001C4F81">
            <w:pPr>
              <w:jc w:val="both"/>
              <w:rPr>
                <w:rFonts w:ascii="Arial" w:hAnsi="Arial"/>
                <w:sz w:val="20"/>
                <w:szCs w:val="20"/>
              </w:rPr>
            </w:pPr>
            <w:proofErr w:type="spellStart"/>
            <w:r>
              <w:rPr>
                <w:rFonts w:ascii="Arial" w:hAnsi="Arial"/>
                <w:sz w:val="20"/>
                <w:szCs w:val="20"/>
              </w:rPr>
              <w:t>Nruab</w:t>
            </w:r>
            <w:proofErr w:type="spellEnd"/>
            <w:r>
              <w:rPr>
                <w:rFonts w:ascii="Arial" w:hAnsi="Arial"/>
                <w:sz w:val="20"/>
                <w:szCs w:val="20"/>
              </w:rPr>
              <w:t xml:space="preserve"> </w:t>
            </w:r>
            <w:proofErr w:type="spellStart"/>
            <w:r>
              <w:rPr>
                <w:rFonts w:ascii="Arial" w:hAnsi="Arial"/>
                <w:sz w:val="20"/>
                <w:szCs w:val="20"/>
              </w:rPr>
              <w:t>Nrab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75%, "</w:t>
            </w:r>
            <w:proofErr w:type="spellStart"/>
            <w:r w:rsidRPr="001C4F81">
              <w:rPr>
                <w:rFonts w:ascii="Arial" w:hAnsi="Arial"/>
                <w:sz w:val="20"/>
                <w:szCs w:val="20"/>
              </w:rPr>
              <w:t>ch</w:t>
            </w:r>
            <w:proofErr w:type="spellEnd"/>
            <w:r w:rsidRPr="001C4F81">
              <w:rPr>
                <w:rFonts w:ascii="Arial" w:hAnsi="Arial"/>
                <w:sz w:val="20"/>
                <w:szCs w:val="20"/>
              </w:rPr>
              <w:t>" 70%</w:t>
            </w:r>
          </w:p>
          <w:p w14:paraId="091ED90B" w14:textId="7717FACB" w:rsidR="00ED52CD" w:rsidRPr="00BB29BF" w:rsidRDefault="006660C2" w:rsidP="001C4F81">
            <w:pPr>
              <w:jc w:val="both"/>
              <w:rPr>
                <w:rFonts w:ascii="Arial" w:hAnsi="Arial"/>
                <w:sz w:val="20"/>
                <w:szCs w:val="20"/>
              </w:rPr>
            </w:pPr>
            <w:proofErr w:type="spellStart"/>
            <w:r>
              <w:rPr>
                <w:rFonts w:ascii="Arial" w:hAnsi="Arial"/>
                <w:sz w:val="20"/>
                <w:szCs w:val="20"/>
              </w:rPr>
              <w:t>Thawg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Kawg</w:t>
            </w:r>
            <w:proofErr w:type="spellEnd"/>
            <w:r w:rsidR="001C4F81" w:rsidRPr="001C4F81">
              <w:rPr>
                <w:rFonts w:ascii="Arial" w:hAnsi="Arial"/>
                <w:sz w:val="20"/>
                <w:szCs w:val="20"/>
              </w:rPr>
              <w:t>: "</w:t>
            </w:r>
            <w:proofErr w:type="spellStart"/>
            <w:r w:rsidR="001C4F81" w:rsidRPr="001C4F81">
              <w:rPr>
                <w:rFonts w:ascii="Arial" w:hAnsi="Arial"/>
                <w:sz w:val="20"/>
                <w:szCs w:val="20"/>
              </w:rPr>
              <w:t>sh</w:t>
            </w:r>
            <w:proofErr w:type="spellEnd"/>
            <w:r w:rsidR="001C4F81" w:rsidRPr="001C4F81">
              <w:rPr>
                <w:rFonts w:ascii="Arial" w:hAnsi="Arial"/>
                <w:sz w:val="20"/>
                <w:szCs w:val="20"/>
              </w:rPr>
              <w:t>" 90%, "</w:t>
            </w:r>
            <w:proofErr w:type="spellStart"/>
            <w:r w:rsidR="001C4F81" w:rsidRPr="001C4F81">
              <w:rPr>
                <w:rFonts w:ascii="Arial" w:hAnsi="Arial"/>
                <w:sz w:val="20"/>
                <w:szCs w:val="20"/>
              </w:rPr>
              <w:t>ch</w:t>
            </w:r>
            <w:proofErr w:type="spellEnd"/>
            <w:r w:rsidR="001C4F81" w:rsidRPr="001C4F81">
              <w:rPr>
                <w:rFonts w:ascii="Arial" w:hAnsi="Arial"/>
                <w:sz w:val="20"/>
                <w:szCs w:val="20"/>
              </w:rPr>
              <w:t>" 85%</w:t>
            </w:r>
          </w:p>
        </w:tc>
        <w:tc>
          <w:tcPr>
            <w:tcW w:w="6783" w:type="dxa"/>
            <w:vMerge/>
          </w:tcPr>
          <w:p w14:paraId="7F791FC8" w14:textId="77777777" w:rsidR="00ED52CD" w:rsidRPr="00BB29BF" w:rsidRDefault="00ED52CD" w:rsidP="00797198">
            <w:pPr>
              <w:rPr>
                <w:rFonts w:ascii="Arial" w:hAnsi="Arial"/>
                <w:sz w:val="20"/>
                <w:szCs w:val="20"/>
              </w:rPr>
            </w:pPr>
          </w:p>
        </w:tc>
      </w:tr>
    </w:tbl>
    <w:p w14:paraId="7EA74C74" w14:textId="7A1F4944"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2336E8">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sidRPr="0090114B">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6</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732D03F6" w14:textId="72167179"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sidR="002336E8">
        <w:rPr>
          <w:rFonts w:ascii="Arial" w:hAnsi="Arial"/>
          <w:sz w:val="20"/>
          <w:szCs w:val="20"/>
        </w:rPr>
        <w:t xml:space="preserve"> </w:t>
      </w:r>
      <w:proofErr w:type="spellStart"/>
      <w:r w:rsidR="002336E8">
        <w:rPr>
          <w:rFonts w:ascii="Arial" w:hAnsi="Arial"/>
          <w:sz w:val="20"/>
          <w:szCs w:val="20"/>
        </w:rPr>
        <w:t>Kaum</w:t>
      </w:r>
      <w:proofErr w:type="spellEnd"/>
      <w:r w:rsidR="002336E8">
        <w:rPr>
          <w:rFonts w:ascii="Arial" w:hAnsi="Arial"/>
          <w:sz w:val="20"/>
          <w:szCs w:val="20"/>
        </w:rPr>
        <w:t xml:space="preserve"> </w:t>
      </w:r>
      <w:proofErr w:type="spellStart"/>
      <w:r w:rsidR="002336E8">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7</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20FDDE18"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63DFD95" w14:textId="6F466A1D"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4B69E6">
        <w:rPr>
          <w:rFonts w:ascii="Arial" w:hAnsi="Arial"/>
          <w:sz w:val="20"/>
          <w:szCs w:val="20"/>
        </w:rPr>
        <w:t>11/3/2020</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3A54FF" w:rsidRPr="003A54FF">
        <w:rPr>
          <w:rFonts w:ascii="Arial" w:hAnsi="Arial"/>
          <w:sz w:val="20"/>
          <w:szCs w:val="20"/>
        </w:rPr>
        <w:t xml:space="preserve">Skylar </w:t>
      </w:r>
      <w:proofErr w:type="spellStart"/>
      <w:r w:rsidR="003A54FF" w:rsidRPr="003A54FF">
        <w:rPr>
          <w:rFonts w:ascii="Arial" w:hAnsi="Arial"/>
          <w:sz w:val="20"/>
          <w:szCs w:val="20"/>
        </w:rPr>
        <w:t>muaj</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peev</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xwm</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tsim</w:t>
      </w:r>
      <w:proofErr w:type="spellEnd"/>
      <w:r w:rsidR="003A54FF" w:rsidRPr="003A54FF">
        <w:rPr>
          <w:rFonts w:ascii="Arial" w:hAnsi="Arial"/>
          <w:sz w:val="20"/>
          <w:szCs w:val="20"/>
        </w:rPr>
        <w:t xml:space="preserve"> tau </w:t>
      </w:r>
      <w:proofErr w:type="spellStart"/>
      <w:r w:rsidR="003A54FF" w:rsidRPr="003A54FF">
        <w:rPr>
          <w:rFonts w:ascii="Arial" w:hAnsi="Arial"/>
          <w:sz w:val="20"/>
          <w:szCs w:val="20"/>
        </w:rPr>
        <w:t>ob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lub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suab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nrog</w:t>
      </w:r>
      <w:proofErr w:type="spellEnd"/>
      <w:r w:rsidR="003A54FF" w:rsidRPr="003A54FF">
        <w:rPr>
          <w:rFonts w:ascii="Arial" w:hAnsi="Arial"/>
          <w:sz w:val="20"/>
          <w:szCs w:val="20"/>
        </w:rPr>
        <w:t xml:space="preserve"> </w:t>
      </w:r>
      <w:proofErr w:type="spellStart"/>
      <w:r w:rsidR="00AC7A0E">
        <w:rPr>
          <w:rFonts w:ascii="Arial" w:hAnsi="Arial"/>
          <w:sz w:val="20"/>
          <w:szCs w:val="20"/>
        </w:rPr>
        <w:t>rau</w:t>
      </w:r>
      <w:proofErr w:type="spellEnd"/>
      <w:r w:rsidR="00AC7A0E">
        <w:rPr>
          <w:rFonts w:ascii="Arial" w:hAnsi="Arial"/>
          <w:sz w:val="20"/>
          <w:szCs w:val="20"/>
        </w:rPr>
        <w:t xml:space="preserve"> </w:t>
      </w:r>
      <w:proofErr w:type="spellStart"/>
      <w:r w:rsidR="00AC7A0E">
        <w:rPr>
          <w:rFonts w:ascii="Arial" w:hAnsi="Arial"/>
          <w:sz w:val="20"/>
          <w:szCs w:val="20"/>
        </w:rPr>
        <w:t>qhov</w:t>
      </w:r>
      <w:proofErr w:type="spellEnd"/>
      <w:r w:rsidR="00AC7A0E">
        <w:rPr>
          <w:rFonts w:ascii="Arial" w:hAnsi="Arial"/>
          <w:sz w:val="20"/>
          <w:szCs w:val="20"/>
        </w:rPr>
        <w:t xml:space="preserve"> </w:t>
      </w:r>
      <w:proofErr w:type="spellStart"/>
      <w:r w:rsidR="00AC7A0E">
        <w:rPr>
          <w:rFonts w:ascii="Arial" w:hAnsi="Arial"/>
          <w:sz w:val="20"/>
          <w:szCs w:val="20"/>
        </w:rPr>
        <w:t>raug</w:t>
      </w:r>
      <w:proofErr w:type="spellEnd"/>
      <w:r w:rsidR="003A54FF" w:rsidRPr="003A54FF">
        <w:rPr>
          <w:rFonts w:ascii="Arial" w:hAnsi="Arial"/>
          <w:sz w:val="20"/>
          <w:szCs w:val="20"/>
        </w:rPr>
        <w:t xml:space="preserve"> li 80</w:t>
      </w:r>
      <w:r w:rsidR="00AC7A0E">
        <w:rPr>
          <w:rFonts w:ascii="Arial" w:hAnsi="Arial"/>
          <w:sz w:val="20"/>
          <w:szCs w:val="20"/>
        </w:rPr>
        <w:t xml:space="preserve"> </w:t>
      </w:r>
      <w:proofErr w:type="spellStart"/>
      <w:r w:rsidR="00AC7A0E">
        <w:rPr>
          <w:rFonts w:ascii="Arial" w:hAnsi="Arial"/>
          <w:sz w:val="20"/>
          <w:szCs w:val="20"/>
        </w:rPr>
        <w:t>feem</w:t>
      </w:r>
      <w:proofErr w:type="spellEnd"/>
      <w:r w:rsidR="00AC7A0E">
        <w:rPr>
          <w:rFonts w:ascii="Arial" w:hAnsi="Arial"/>
          <w:sz w:val="20"/>
          <w:szCs w:val="20"/>
        </w:rPr>
        <w:t xml:space="preserve"> </w:t>
      </w:r>
      <w:proofErr w:type="spellStart"/>
      <w:r w:rsidR="00AC7A0E">
        <w:rPr>
          <w:rFonts w:ascii="Arial" w:hAnsi="Arial"/>
          <w:sz w:val="20"/>
          <w:szCs w:val="20"/>
        </w:rPr>
        <w:t>puas</w:t>
      </w:r>
      <w:proofErr w:type="spellEnd"/>
      <w:r w:rsidRPr="003A54FF">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336262D"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F637F83" w14:textId="77777777" w:rsidR="00ED52CD" w:rsidRPr="00BB29BF" w:rsidRDefault="00ED52CD" w:rsidP="00ED52CD">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71FA567" w14:textId="36A00FD5" w:rsidR="00ED52CD" w:rsidRPr="003D4A79" w:rsidRDefault="00ED52CD" w:rsidP="00ED52C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6B4B7C" w:rsidRPr="003D4A79">
        <w:rPr>
          <w:rFonts w:ascii="Arial" w:eastAsia="Arial" w:hAnsi="Arial"/>
          <w:b/>
          <w:bCs/>
          <w:sz w:val="20"/>
          <w:szCs w:val="20"/>
        </w:rPr>
        <w:t>3/16/2021</w:t>
      </w:r>
      <w:r w:rsidRPr="003D4A79">
        <w:rPr>
          <w:rFonts w:ascii="Arial" w:eastAsia="Arial" w:hAnsi="Arial"/>
          <w:b/>
          <w:bCs/>
          <w:sz w:val="20"/>
          <w:szCs w:val="20"/>
        </w:rPr>
        <w:t xml:space="preserve">                                                                                                                     </w:t>
      </w:r>
      <w:proofErr w:type="spellStart"/>
      <w:ins w:id="640" w:author="Fong RERHANG" w:date="2021-05-28T10:07:00Z">
        <w:r w:rsidR="00B1306F">
          <w:rPr>
            <w:rFonts w:ascii="Arial" w:eastAsia="Arial" w:hAnsi="Arial"/>
            <w:b/>
            <w:bCs/>
            <w:sz w:val="20"/>
            <w:szCs w:val="20"/>
          </w:rPr>
          <w:t>Ua</w:t>
        </w:r>
        <w:proofErr w:type="spellEnd"/>
        <w:r w:rsidR="00B1306F">
          <w:rPr>
            <w:rFonts w:ascii="Arial" w:eastAsia="Arial" w:hAnsi="Arial"/>
            <w:b/>
            <w:bCs/>
            <w:sz w:val="20"/>
            <w:szCs w:val="20"/>
          </w:rPr>
          <w:t xml:space="preserve"> tau li </w:t>
        </w:r>
      </w:ins>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del w:id="641" w:author="Fong RERHANG" w:date="2021-05-28T10:07:00Z">
        <w:r w:rsidDel="00B1306F">
          <w:rPr>
            <w:rFonts w:ascii="Arial" w:eastAsia="Arial" w:hAnsi="Arial"/>
            <w:b/>
            <w:bCs/>
            <w:sz w:val="20"/>
            <w:szCs w:val="20"/>
          </w:rPr>
          <w:delText xml:space="preserve">uas </w:delText>
        </w:r>
        <w:r w:rsidRPr="00BB29BF" w:rsidDel="00B1306F">
          <w:rPr>
            <w:rFonts w:ascii="Arial" w:eastAsia="Arial" w:hAnsi="Arial"/>
            <w:b/>
            <w:bCs/>
            <w:sz w:val="20"/>
            <w:szCs w:val="20"/>
          </w:rPr>
          <w:delText>tau ntsib</w:delText>
        </w:r>
      </w:del>
      <w:r w:rsidRPr="00BB29BF">
        <w:rPr>
          <w:rFonts w:ascii="Arial" w:eastAsia="Arial" w:hAnsi="Arial"/>
          <w:b/>
          <w:bCs/>
          <w:sz w:val="20"/>
          <w:szCs w:val="20"/>
        </w:rPr>
        <w:t xml:space="preserve"> </w:t>
      </w:r>
      <w:r w:rsidR="006B4B7C">
        <w:rPr>
          <w:rFonts w:ascii="Arial" w:eastAsia="Arial" w:hAnsi="Arial"/>
          <w:b/>
          <w:bCs/>
          <w:sz w:val="20"/>
          <w:szCs w:val="20"/>
        </w:rPr>
        <w:sym w:font="Wingdings 2" w:char="F052"/>
      </w:r>
      <w:r>
        <w:rPr>
          <w:rFonts w:ascii="Arial" w:eastAsia="Arial" w:hAnsi="Arial"/>
          <w:b/>
          <w:bCs/>
          <w:sz w:val="20"/>
          <w:szCs w:val="20"/>
        </w:rPr>
        <w:t xml:space="preserve"> </w:t>
      </w:r>
      <w:proofErr w:type="spellStart"/>
      <w:ins w:id="642" w:author="Fong RERHANG" w:date="2021-05-28T10:07:00Z">
        <w:r w:rsidR="00B1306F">
          <w:rPr>
            <w:rFonts w:ascii="Arial" w:eastAsia="Arial" w:hAnsi="Arial"/>
            <w:b/>
            <w:bCs/>
            <w:sz w:val="20"/>
            <w:szCs w:val="20"/>
          </w:rPr>
          <w:t>Ua</w:t>
        </w:r>
        <w:proofErr w:type="spellEnd"/>
        <w:r w:rsidR="00B1306F">
          <w:rPr>
            <w:rFonts w:ascii="Arial" w:eastAsia="Arial" w:hAnsi="Arial"/>
            <w:b/>
            <w:bCs/>
            <w:sz w:val="20"/>
            <w:szCs w:val="20"/>
          </w:rPr>
          <w:t xml:space="preserve"> Tau</w:t>
        </w:r>
      </w:ins>
      <w:del w:id="643" w:author="Fong RERHANG" w:date="2021-05-28T10:07:00Z">
        <w:r w:rsidRPr="00C82E12" w:rsidDel="00B1306F">
          <w:rPr>
            <w:rFonts w:ascii="Arial" w:eastAsia="Arial" w:hAnsi="Arial"/>
            <w:b/>
            <w:bCs/>
            <w:sz w:val="20"/>
            <w:szCs w:val="20"/>
          </w:rPr>
          <w:delText>Yog</w:delText>
        </w:r>
      </w:del>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ins w:id="644" w:author="Fong RERHANG" w:date="2021-05-28T10:07:00Z">
        <w:r w:rsidR="00B1306F">
          <w:rPr>
            <w:rFonts w:ascii="Arial" w:eastAsia="Arial" w:hAnsi="Arial"/>
            <w:b/>
            <w:bCs/>
            <w:sz w:val="20"/>
            <w:szCs w:val="20"/>
          </w:rPr>
          <w:t>Ua</w:t>
        </w:r>
        <w:proofErr w:type="spellEnd"/>
        <w:r w:rsidR="00B1306F">
          <w:rPr>
            <w:rFonts w:ascii="Arial" w:eastAsia="Arial" w:hAnsi="Arial"/>
            <w:b/>
            <w:bCs/>
            <w:sz w:val="20"/>
            <w:szCs w:val="20"/>
          </w:rPr>
          <w:t xml:space="preserve"> </w:t>
        </w:r>
      </w:ins>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ins w:id="645" w:author="Fong RERHANG" w:date="2021-05-28T10:07:00Z">
        <w:r w:rsidR="00B1306F">
          <w:rPr>
            <w:rFonts w:ascii="Arial" w:eastAsia="Arial" w:hAnsi="Arial"/>
            <w:b/>
            <w:bCs/>
            <w:sz w:val="20"/>
            <w:szCs w:val="20"/>
          </w:rPr>
          <w:t>Tau</w:t>
        </w:r>
      </w:ins>
      <w:del w:id="646" w:author="Fong RERHANG" w:date="2021-05-28T10:07:00Z">
        <w:r w:rsidRPr="00C82E12" w:rsidDel="00B1306F">
          <w:rPr>
            <w:rFonts w:ascii="Arial" w:eastAsia="Arial" w:hAnsi="Arial"/>
            <w:b/>
            <w:bCs/>
            <w:sz w:val="20"/>
            <w:szCs w:val="20"/>
          </w:rPr>
          <w:delText>Yog</w:delText>
        </w:r>
      </w:del>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3D4A79" w:rsidRPr="003D4A79">
        <w:t xml:space="preserve"> </w:t>
      </w:r>
      <w:r w:rsidR="003D4A79" w:rsidRPr="003D4A79">
        <w:rPr>
          <w:rFonts w:ascii="Arial" w:hAnsi="Arial"/>
          <w:sz w:val="20"/>
          <w:szCs w:val="20"/>
        </w:rPr>
        <w:t xml:space="preserve">Skylar </w:t>
      </w:r>
      <w:proofErr w:type="spellStart"/>
      <w:r w:rsidR="003D4A79" w:rsidRPr="003D4A79">
        <w:rPr>
          <w:rFonts w:ascii="Arial" w:hAnsi="Arial"/>
          <w:sz w:val="20"/>
          <w:szCs w:val="20"/>
        </w:rPr>
        <w:t>yuav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tsim</w:t>
      </w:r>
      <w:proofErr w:type="spellEnd"/>
      <w:r w:rsidR="00832283">
        <w:rPr>
          <w:rFonts w:ascii="Arial" w:hAnsi="Arial"/>
          <w:sz w:val="20"/>
          <w:szCs w:val="20"/>
        </w:rPr>
        <w:t xml:space="preserve"> </w:t>
      </w:r>
      <w:proofErr w:type="spellStart"/>
      <w:r w:rsidR="00832283">
        <w:rPr>
          <w:rFonts w:ascii="Arial" w:hAnsi="Arial"/>
          <w:sz w:val="20"/>
          <w:szCs w:val="20"/>
        </w:rPr>
        <w:t>tus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sh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thiab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txhua</w:t>
      </w:r>
      <w:proofErr w:type="spellEnd"/>
      <w:r w:rsidR="003D4A79" w:rsidRPr="003D4A79">
        <w:rPr>
          <w:rFonts w:ascii="Arial" w:hAnsi="Arial"/>
          <w:sz w:val="20"/>
          <w:szCs w:val="20"/>
        </w:rPr>
        <w:t xml:space="preserve"> </w:t>
      </w:r>
      <w:proofErr w:type="spellStart"/>
      <w:r w:rsidR="00832283">
        <w:rPr>
          <w:rFonts w:ascii="Arial" w:hAnsi="Arial"/>
          <w:sz w:val="20"/>
          <w:szCs w:val="20"/>
        </w:rPr>
        <w:t>qhib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ntawm</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cov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kab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832283">
        <w:rPr>
          <w:rFonts w:ascii="Arial" w:hAnsi="Arial"/>
          <w:sz w:val="20"/>
          <w:szCs w:val="20"/>
        </w:rPr>
        <w:t xml:space="preserve"> </w:t>
      </w:r>
      <w:proofErr w:type="spellStart"/>
      <w:r w:rsidR="00832283">
        <w:rPr>
          <w:rFonts w:ascii="Arial" w:hAnsi="Arial"/>
          <w:sz w:val="20"/>
          <w:szCs w:val="20"/>
        </w:rPr>
        <w:t>raug</w:t>
      </w:r>
      <w:proofErr w:type="spellEnd"/>
      <w:r w:rsidR="00832283">
        <w:rPr>
          <w:rFonts w:ascii="Arial" w:hAnsi="Arial"/>
          <w:sz w:val="20"/>
          <w:szCs w:val="20"/>
        </w:rPr>
        <w:t xml:space="preserve"> li</w:t>
      </w:r>
      <w:r w:rsidR="003D4A79" w:rsidRPr="003D4A79">
        <w:rPr>
          <w:rFonts w:ascii="Arial" w:hAnsi="Arial"/>
          <w:sz w:val="20"/>
          <w:szCs w:val="20"/>
        </w:rPr>
        <w:t xml:space="preserve"> 80</w:t>
      </w:r>
      <w:r w:rsidR="00832283">
        <w:rPr>
          <w:rFonts w:ascii="Arial" w:hAnsi="Arial"/>
          <w:sz w:val="20"/>
          <w:szCs w:val="20"/>
        </w:rPr>
        <w:t xml:space="preserve"> </w:t>
      </w:r>
      <w:proofErr w:type="spellStart"/>
      <w:r w:rsidR="00832283">
        <w:rPr>
          <w:rFonts w:ascii="Arial" w:hAnsi="Arial"/>
          <w:sz w:val="20"/>
          <w:szCs w:val="20"/>
        </w:rPr>
        <w:t>feem</w:t>
      </w:r>
      <w:proofErr w:type="spellEnd"/>
      <w:r w:rsidR="00832283">
        <w:rPr>
          <w:rFonts w:ascii="Arial" w:hAnsi="Arial"/>
          <w:sz w:val="20"/>
          <w:szCs w:val="20"/>
        </w:rPr>
        <w:t xml:space="preserve"> </w:t>
      </w:r>
      <w:proofErr w:type="spellStart"/>
      <w:r w:rsidR="00832283">
        <w:rPr>
          <w:rFonts w:ascii="Arial" w:hAnsi="Arial"/>
          <w:sz w:val="20"/>
          <w:szCs w:val="20"/>
        </w:rPr>
        <w:t>puas</w:t>
      </w:r>
      <w:proofErr w:type="spellEnd"/>
      <w:r w:rsidR="00832283">
        <w:rPr>
          <w:rFonts w:ascii="Arial" w:hAnsi="Arial"/>
          <w:sz w:val="20"/>
          <w:szCs w:val="20"/>
        </w:rPr>
        <w:t xml:space="preserve"> </w:t>
      </w:r>
      <w:proofErr w:type="spellStart"/>
      <w:r w:rsidR="00832283">
        <w:rPr>
          <w:rFonts w:ascii="Arial" w:hAnsi="Arial"/>
          <w:sz w:val="20"/>
          <w:szCs w:val="20"/>
        </w:rPr>
        <w:t>ntawm</w:t>
      </w:r>
      <w:proofErr w:type="spellEnd"/>
      <w:r w:rsidR="00832283">
        <w:rPr>
          <w:rFonts w:ascii="Arial" w:hAnsi="Arial"/>
          <w:sz w:val="20"/>
          <w:szCs w:val="20"/>
        </w:rPr>
        <w:t xml:space="preserve"> </w:t>
      </w:r>
      <w:proofErr w:type="spellStart"/>
      <w:r w:rsidR="003D4A79" w:rsidRPr="003D4A79">
        <w:rPr>
          <w:rFonts w:ascii="Arial" w:hAnsi="Arial"/>
          <w:sz w:val="20"/>
          <w:szCs w:val="20"/>
        </w:rPr>
        <w:t>qhov</w:t>
      </w:r>
      <w:proofErr w:type="spellEnd"/>
      <w:r w:rsidR="003D4A79" w:rsidRPr="003D4A79">
        <w:rPr>
          <w:rFonts w:ascii="Arial" w:hAnsi="Arial"/>
          <w:sz w:val="20"/>
          <w:szCs w:val="20"/>
        </w:rPr>
        <w:t xml:space="preserve"> </w:t>
      </w:r>
      <w:proofErr w:type="spellStart"/>
      <w:ins w:id="647" w:author="Fong RERHANG" w:date="2021-05-28T10:08:00Z">
        <w:r w:rsidR="00B1306F">
          <w:rPr>
            <w:rFonts w:ascii="Arial" w:hAnsi="Arial"/>
            <w:sz w:val="20"/>
            <w:szCs w:val="20"/>
          </w:rPr>
          <w:t>yog</w:t>
        </w:r>
        <w:proofErr w:type="spellEnd"/>
        <w:r w:rsidR="00B1306F">
          <w:rPr>
            <w:rFonts w:ascii="Arial" w:hAnsi="Arial"/>
            <w:sz w:val="20"/>
            <w:szCs w:val="20"/>
          </w:rPr>
          <w:t xml:space="preserve"> </w:t>
        </w:r>
      </w:ins>
      <w:del w:id="648" w:author="Fong RERHANG" w:date="2021-05-28T10:08:00Z">
        <w:r w:rsidR="003D4A79" w:rsidRPr="003D4A79" w:rsidDel="00B1306F">
          <w:rPr>
            <w:rFonts w:ascii="Arial" w:hAnsi="Arial"/>
            <w:sz w:val="20"/>
            <w:szCs w:val="20"/>
          </w:rPr>
          <w:delText>tseeb</w:delText>
        </w:r>
      </w:del>
    </w:p>
    <w:p w14:paraId="6419079B" w14:textId="77777777" w:rsidR="00ED52CD" w:rsidRDefault="00ED52CD" w:rsidP="00ED52CD">
      <w:pPr>
        <w:rPr>
          <w:rFonts w:ascii="Arial" w:eastAsia="Arial" w:hAnsi="Arial"/>
          <w:b/>
          <w:bCs/>
          <w:sz w:val="20"/>
          <w:szCs w:val="20"/>
        </w:rPr>
      </w:pPr>
    </w:p>
    <w:p w14:paraId="2B6F6193" w14:textId="591A3E2A" w:rsidR="00ED52CD" w:rsidRDefault="00ED52CD" w:rsidP="00151C6F">
      <w:pPr>
        <w:spacing w:after="0"/>
        <w:jc w:val="both"/>
        <w:rPr>
          <w:rFonts w:ascii="Arial" w:hAnsi="Arial" w:cs="Arial"/>
          <w:sz w:val="19"/>
          <w:szCs w:val="19"/>
        </w:rPr>
      </w:pPr>
    </w:p>
    <w:p w14:paraId="5ECFC04D" w14:textId="63112B27" w:rsidR="007E0534" w:rsidRDefault="007E0534" w:rsidP="00151C6F">
      <w:pPr>
        <w:spacing w:after="0"/>
        <w:jc w:val="both"/>
        <w:rPr>
          <w:rFonts w:ascii="Arial" w:hAnsi="Arial" w:cs="Arial"/>
          <w:sz w:val="19"/>
          <w:szCs w:val="19"/>
        </w:rPr>
      </w:pPr>
    </w:p>
    <w:p w14:paraId="24B16790" w14:textId="44DEC479" w:rsidR="007E0534" w:rsidRDefault="007E0534" w:rsidP="00151C6F">
      <w:pPr>
        <w:spacing w:after="0"/>
        <w:jc w:val="both"/>
        <w:rPr>
          <w:rFonts w:ascii="Arial" w:hAnsi="Arial" w:cs="Arial"/>
          <w:sz w:val="19"/>
          <w:szCs w:val="19"/>
        </w:rPr>
      </w:pPr>
    </w:p>
    <w:p w14:paraId="31242289" w14:textId="524DADAC" w:rsidR="007E0534" w:rsidRDefault="007E0534" w:rsidP="00151C6F">
      <w:pPr>
        <w:spacing w:after="0"/>
        <w:jc w:val="both"/>
        <w:rPr>
          <w:rFonts w:ascii="Arial" w:hAnsi="Arial" w:cs="Arial"/>
          <w:sz w:val="19"/>
          <w:szCs w:val="19"/>
        </w:rPr>
      </w:pPr>
    </w:p>
    <w:p w14:paraId="090C7967" w14:textId="3E9A16B2" w:rsidR="007E0534" w:rsidRDefault="007E0534" w:rsidP="00151C6F">
      <w:pPr>
        <w:spacing w:after="0"/>
        <w:jc w:val="both"/>
        <w:rPr>
          <w:rFonts w:ascii="Arial" w:hAnsi="Arial" w:cs="Arial"/>
          <w:sz w:val="19"/>
          <w:szCs w:val="19"/>
        </w:rPr>
      </w:pPr>
    </w:p>
    <w:p w14:paraId="38657FEF" w14:textId="28E9C26D" w:rsidR="007E0534" w:rsidRDefault="007E0534" w:rsidP="00151C6F">
      <w:pPr>
        <w:spacing w:after="0"/>
        <w:jc w:val="both"/>
        <w:rPr>
          <w:rFonts w:ascii="Arial" w:hAnsi="Arial" w:cs="Arial"/>
          <w:sz w:val="19"/>
          <w:szCs w:val="19"/>
        </w:rPr>
      </w:pPr>
    </w:p>
    <w:p w14:paraId="2AD497D5" w14:textId="38D17DC0" w:rsidR="007E0534" w:rsidRDefault="007E0534" w:rsidP="00151C6F">
      <w:pPr>
        <w:spacing w:after="0"/>
        <w:jc w:val="both"/>
        <w:rPr>
          <w:rFonts w:ascii="Arial" w:hAnsi="Arial" w:cs="Arial"/>
          <w:sz w:val="19"/>
          <w:szCs w:val="19"/>
        </w:rPr>
      </w:pPr>
    </w:p>
    <w:p w14:paraId="57D21181" w14:textId="30F66B24" w:rsidR="007E0534" w:rsidRDefault="007E0534" w:rsidP="00151C6F">
      <w:pPr>
        <w:spacing w:after="0"/>
        <w:jc w:val="both"/>
        <w:rPr>
          <w:rFonts w:ascii="Arial" w:hAnsi="Arial" w:cs="Arial"/>
          <w:sz w:val="19"/>
          <w:szCs w:val="19"/>
        </w:rPr>
      </w:pPr>
    </w:p>
    <w:p w14:paraId="7878FF6B" w14:textId="54EBA6AD" w:rsidR="007E0534" w:rsidRDefault="007E0534" w:rsidP="00151C6F">
      <w:pPr>
        <w:spacing w:after="0"/>
        <w:jc w:val="both"/>
        <w:rPr>
          <w:rFonts w:ascii="Arial" w:hAnsi="Arial" w:cs="Arial"/>
          <w:sz w:val="19"/>
          <w:szCs w:val="19"/>
        </w:rPr>
      </w:pPr>
    </w:p>
    <w:p w14:paraId="6F662FF5" w14:textId="3E4AC689" w:rsidR="007E0534" w:rsidRDefault="007E0534" w:rsidP="00151C6F">
      <w:pPr>
        <w:spacing w:after="0"/>
        <w:jc w:val="both"/>
        <w:rPr>
          <w:rFonts w:ascii="Arial" w:hAnsi="Arial" w:cs="Arial"/>
          <w:sz w:val="19"/>
          <w:szCs w:val="19"/>
        </w:rPr>
      </w:pPr>
    </w:p>
    <w:p w14:paraId="55AF4B69" w14:textId="40ECEC96" w:rsidR="007E0534" w:rsidRDefault="007E0534" w:rsidP="00151C6F">
      <w:pPr>
        <w:spacing w:after="0"/>
        <w:jc w:val="both"/>
        <w:rPr>
          <w:rFonts w:ascii="Arial" w:hAnsi="Arial" w:cs="Arial"/>
          <w:sz w:val="19"/>
          <w:szCs w:val="19"/>
        </w:rPr>
      </w:pPr>
    </w:p>
    <w:p w14:paraId="5C3D107B" w14:textId="2DAE1E4B" w:rsidR="007E0534" w:rsidRDefault="007E0534" w:rsidP="00151C6F">
      <w:pPr>
        <w:spacing w:after="0"/>
        <w:jc w:val="both"/>
        <w:rPr>
          <w:rFonts w:ascii="Arial" w:hAnsi="Arial" w:cs="Arial"/>
          <w:sz w:val="19"/>
          <w:szCs w:val="19"/>
        </w:rPr>
      </w:pPr>
    </w:p>
    <w:p w14:paraId="796130DA" w14:textId="209C193A" w:rsidR="007E0534" w:rsidRDefault="007E0534" w:rsidP="00151C6F">
      <w:pPr>
        <w:spacing w:after="0"/>
        <w:jc w:val="both"/>
        <w:rPr>
          <w:rFonts w:ascii="Arial" w:hAnsi="Arial" w:cs="Arial"/>
          <w:sz w:val="19"/>
          <w:szCs w:val="19"/>
        </w:rPr>
      </w:pPr>
    </w:p>
    <w:p w14:paraId="489B327E" w14:textId="77777777" w:rsidR="007E0534" w:rsidRDefault="007E0534" w:rsidP="007E0534">
      <w:pPr>
        <w:ind w:firstLine="720"/>
        <w:jc w:val="center"/>
        <w:rPr>
          <w:rFonts w:ascii="Arial" w:eastAsia="Arial" w:hAnsi="Arial"/>
          <w:b/>
          <w:sz w:val="23"/>
        </w:rPr>
      </w:pPr>
      <w:r>
        <w:rPr>
          <w:rFonts w:ascii="Arial" w:eastAsia="Arial" w:hAnsi="Arial"/>
          <w:b/>
          <w:sz w:val="23"/>
        </w:rPr>
        <w:t>SACRAMENTO CITY UNIFIED</w:t>
      </w:r>
    </w:p>
    <w:p w14:paraId="04ECF1AE" w14:textId="77777777" w:rsidR="007E0534" w:rsidRDefault="007E0534" w:rsidP="007E0534">
      <w:pPr>
        <w:jc w:val="center"/>
        <w:rPr>
          <w:rFonts w:ascii="Arial" w:hAnsi="Arial"/>
          <w:b/>
          <w:bCs/>
          <w:sz w:val="22"/>
          <w:szCs w:val="22"/>
        </w:rPr>
      </w:pPr>
      <w:r w:rsidRPr="009E72B6">
        <w:rPr>
          <w:rFonts w:ascii="Arial" w:hAnsi="Arial"/>
          <w:b/>
          <w:bCs/>
          <w:sz w:val="22"/>
          <w:szCs w:val="22"/>
        </w:rPr>
        <w:t>COV HOM PHIAJ IB XYOO PUAG NCIG THIAB TEJ PHIAJ XWM</w:t>
      </w:r>
    </w:p>
    <w:p w14:paraId="110054E4" w14:textId="77777777" w:rsidR="007E0534" w:rsidRDefault="007E0534" w:rsidP="007E0534">
      <w:pPr>
        <w:rPr>
          <w:rFonts w:ascii="Arial" w:hAnsi="Arial"/>
          <w:b/>
          <w:bCs/>
          <w:sz w:val="22"/>
          <w:szCs w:val="22"/>
        </w:rPr>
      </w:pPr>
    </w:p>
    <w:p w14:paraId="54C5568A" w14:textId="77777777" w:rsidR="007E0534" w:rsidRDefault="007E0534" w:rsidP="007E053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3195D050" w14:textId="77777777" w:rsidR="007E0534" w:rsidRDefault="007E0534" w:rsidP="007E05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E0534" w:rsidRPr="00BB29BF" w14:paraId="53197147" w14:textId="77777777" w:rsidTr="00797198">
        <w:trPr>
          <w:trHeight w:val="721"/>
        </w:trPr>
        <w:tc>
          <w:tcPr>
            <w:tcW w:w="3673" w:type="dxa"/>
          </w:tcPr>
          <w:p w14:paraId="5B656148" w14:textId="77777777" w:rsidR="007E0534" w:rsidRPr="00BB29BF" w:rsidRDefault="007E0534"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B51E74A" w14:textId="2596539F" w:rsidR="007E0534" w:rsidRPr="00BB29BF" w:rsidRDefault="007E0534"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02F50">
              <w:rPr>
                <w:rFonts w:ascii="Arial" w:hAnsi="Arial"/>
                <w:i/>
                <w:iCs/>
                <w:sz w:val="20"/>
                <w:szCs w:val="20"/>
                <w:u w:val="single"/>
              </w:rPr>
              <w:t>2</w:t>
            </w:r>
          </w:p>
          <w:p w14:paraId="7022DD71" w14:textId="77777777" w:rsidR="007E0534" w:rsidRPr="00BB29BF" w:rsidRDefault="007E0534" w:rsidP="00797198">
            <w:pPr>
              <w:rPr>
                <w:rFonts w:ascii="Arial" w:hAnsi="Arial"/>
                <w:b/>
                <w:bCs/>
                <w:sz w:val="20"/>
                <w:szCs w:val="20"/>
              </w:rPr>
            </w:pPr>
          </w:p>
          <w:p w14:paraId="049636E9" w14:textId="3625A5D5" w:rsidR="007E0534" w:rsidRPr="00BB29BF" w:rsidRDefault="007E0534"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856FAB" w:rsidRPr="00856FAB">
              <w:rPr>
                <w:rFonts w:ascii="Arial" w:hAnsi="Arial" w:cs="Arial"/>
                <w:sz w:val="20"/>
                <w:szCs w:val="20"/>
              </w:rPr>
              <w:t xml:space="preserve">Skylar </w:t>
            </w:r>
            <w:proofErr w:type="spellStart"/>
            <w:r w:rsidR="00856FAB" w:rsidRPr="00856FAB">
              <w:rPr>
                <w:rFonts w:ascii="Arial" w:hAnsi="Arial" w:cs="Arial"/>
                <w:sz w:val="20"/>
                <w:szCs w:val="20"/>
              </w:rPr>
              <w:t>yuav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tsim</w:t>
            </w:r>
            <w:proofErr w:type="spellEnd"/>
            <w:r w:rsidR="00A01403">
              <w:rPr>
                <w:rFonts w:ascii="Arial" w:hAnsi="Arial" w:cs="Arial"/>
                <w:sz w:val="20"/>
                <w:szCs w:val="20"/>
              </w:rPr>
              <w:t xml:space="preserve"> </w:t>
            </w:r>
            <w:proofErr w:type="spellStart"/>
            <w:r w:rsidR="00A01403">
              <w:rPr>
                <w:rFonts w:ascii="Arial" w:hAnsi="Arial" w:cs="Arial"/>
                <w:sz w:val="20"/>
                <w:szCs w:val="20"/>
              </w:rPr>
              <w:t>tus</w:t>
            </w:r>
            <w:proofErr w:type="spellEnd"/>
            <w:r w:rsidR="00856FAB" w:rsidRPr="00856FAB">
              <w:rPr>
                <w:rFonts w:ascii="Arial" w:hAnsi="Arial" w:cs="Arial"/>
                <w:sz w:val="20"/>
                <w:szCs w:val="20"/>
              </w:rPr>
              <w:t xml:space="preserve"> /</w:t>
            </w:r>
            <w:del w:id="649" w:author="Fong RERHANG" w:date="2021-05-28T10:11:00Z">
              <w:r w:rsidR="00856FAB" w:rsidRPr="00856FAB" w:rsidDel="00B1306F">
                <w:rPr>
                  <w:rFonts w:ascii="Arial" w:hAnsi="Arial" w:cs="Arial"/>
                  <w:sz w:val="20"/>
                  <w:szCs w:val="20"/>
                </w:rPr>
                <w:delText xml:space="preserve"> </w:delText>
              </w:r>
            </w:del>
            <w:r w:rsidR="00856FAB" w:rsidRPr="00856FAB">
              <w:rPr>
                <w:rFonts w:ascii="Arial" w:hAnsi="Arial" w:cs="Arial"/>
                <w:sz w:val="20"/>
                <w:szCs w:val="20"/>
              </w:rPr>
              <w:t>l</w:t>
            </w:r>
            <w:del w:id="650" w:author="Fong RERHANG" w:date="2021-05-28T10:11:00Z">
              <w:r w:rsidR="00856FAB" w:rsidRPr="00856FAB" w:rsidDel="00B1306F">
                <w:rPr>
                  <w:rFonts w:ascii="Arial" w:hAnsi="Arial" w:cs="Arial"/>
                  <w:sz w:val="20"/>
                  <w:szCs w:val="20"/>
                </w:rPr>
                <w:delText xml:space="preserve"> </w:delText>
              </w:r>
            </w:del>
            <w:r w:rsidR="00856FAB" w:rsidRPr="00856FAB">
              <w:rPr>
                <w:rFonts w:ascii="Arial" w:hAnsi="Arial" w:cs="Arial"/>
                <w:sz w:val="20"/>
                <w:szCs w:val="20"/>
              </w:rPr>
              <w:t xml:space="preserve">/ </w:t>
            </w:r>
            <w:proofErr w:type="spellStart"/>
            <w:r w:rsidR="00856FAB" w:rsidRPr="00856FAB">
              <w:rPr>
                <w:rFonts w:ascii="Arial" w:hAnsi="Arial" w:cs="Arial"/>
                <w:sz w:val="20"/>
                <w:szCs w:val="20"/>
              </w:rPr>
              <w:t>thiab</w:t>
            </w:r>
            <w:proofErr w:type="spellEnd"/>
            <w:r w:rsidR="00856FAB" w:rsidRPr="00856FAB">
              <w:rPr>
                <w:rFonts w:ascii="Arial" w:hAnsi="Arial" w:cs="Arial"/>
                <w:sz w:val="20"/>
                <w:szCs w:val="20"/>
              </w:rPr>
              <w:t xml:space="preserve"> l-sib tov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sib </w:t>
            </w:r>
            <w:proofErr w:type="spellStart"/>
            <w:r w:rsidR="00856FAB" w:rsidRPr="00856FAB">
              <w:rPr>
                <w:rFonts w:ascii="Arial" w:hAnsi="Arial" w:cs="Arial"/>
                <w:sz w:val="20"/>
                <w:szCs w:val="20"/>
              </w:rPr>
              <w:t>tham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uas</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muaj</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nrog</w:t>
            </w:r>
            <w:proofErr w:type="spellEnd"/>
            <w:r w:rsidR="00A01403">
              <w:rPr>
                <w:rFonts w:ascii="Arial" w:hAnsi="Arial" w:cs="Arial"/>
                <w:sz w:val="20"/>
                <w:szCs w:val="20"/>
              </w:rPr>
              <w:t xml:space="preserve"> li</w:t>
            </w:r>
            <w:r w:rsidR="00856FAB" w:rsidRPr="00856FAB">
              <w:rPr>
                <w:rFonts w:ascii="Arial" w:hAnsi="Arial" w:cs="Arial"/>
                <w:sz w:val="20"/>
                <w:szCs w:val="20"/>
              </w:rPr>
              <w:t xml:space="preserve"> 80</w:t>
            </w:r>
            <w:r w:rsidR="00A01403">
              <w:rPr>
                <w:rFonts w:ascii="Arial" w:hAnsi="Arial" w:cs="Arial"/>
                <w:sz w:val="20"/>
                <w:szCs w:val="20"/>
              </w:rPr>
              <w:t xml:space="preserve"> </w:t>
            </w:r>
            <w:proofErr w:type="spellStart"/>
            <w:r w:rsidR="00A01403">
              <w:rPr>
                <w:rFonts w:ascii="Arial" w:hAnsi="Arial" w:cs="Arial"/>
                <w:sz w:val="20"/>
                <w:szCs w:val="20"/>
              </w:rPr>
              <w:t>feem</w:t>
            </w:r>
            <w:proofErr w:type="spellEnd"/>
            <w:r w:rsidR="00A01403">
              <w:rPr>
                <w:rFonts w:ascii="Arial" w:hAnsi="Arial" w:cs="Arial"/>
                <w:sz w:val="20"/>
                <w:szCs w:val="20"/>
              </w:rPr>
              <w:t xml:space="preserve"> </w:t>
            </w:r>
            <w:proofErr w:type="spellStart"/>
            <w:r w:rsidR="00A01403">
              <w:rPr>
                <w:rFonts w:ascii="Arial" w:hAnsi="Arial" w:cs="Arial"/>
                <w:sz w:val="20"/>
                <w:szCs w:val="20"/>
              </w:rPr>
              <w:t>puas</w:t>
            </w:r>
            <w:proofErr w:type="spellEnd"/>
            <w:r w:rsidR="00A01403">
              <w:rPr>
                <w:rFonts w:ascii="Arial" w:hAnsi="Arial" w:cs="Arial"/>
                <w:sz w:val="20"/>
                <w:szCs w:val="20"/>
              </w:rPr>
              <w:t xml:space="preserve"> </w:t>
            </w:r>
            <w:proofErr w:type="spellStart"/>
            <w:r w:rsidR="00A01403">
              <w:rPr>
                <w:rFonts w:ascii="Arial" w:hAnsi="Arial" w:cs="Arial"/>
                <w:sz w:val="20"/>
                <w:szCs w:val="20"/>
              </w:rPr>
              <w:t>ntawm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qhov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tseeb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4 </w:t>
            </w:r>
            <w:proofErr w:type="spellStart"/>
            <w:r w:rsidR="00A01403">
              <w:rPr>
                <w:rFonts w:ascii="Arial" w:hAnsi="Arial" w:cs="Arial"/>
                <w:sz w:val="20"/>
                <w:szCs w:val="20"/>
              </w:rPr>
              <w:t>n</w:t>
            </w:r>
            <w:r w:rsidR="00856FAB" w:rsidRPr="00856FAB">
              <w:rPr>
                <w:rFonts w:ascii="Arial" w:hAnsi="Arial" w:cs="Arial"/>
                <w:sz w:val="20"/>
                <w:szCs w:val="20"/>
              </w:rPr>
              <w:t>tawm</w:t>
            </w:r>
            <w:proofErr w:type="spellEnd"/>
            <w:r w:rsidR="00856FAB" w:rsidRPr="00856FAB">
              <w:rPr>
                <w:rFonts w:ascii="Arial" w:hAnsi="Arial" w:cs="Arial"/>
                <w:sz w:val="20"/>
                <w:szCs w:val="20"/>
              </w:rPr>
              <w:t xml:space="preserve"> 5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sim </w:t>
            </w:r>
            <w:proofErr w:type="spellStart"/>
            <w:r w:rsidR="00856FAB" w:rsidRPr="00856FAB">
              <w:rPr>
                <w:rFonts w:ascii="Arial" w:hAnsi="Arial" w:cs="Arial"/>
                <w:sz w:val="20"/>
                <w:szCs w:val="20"/>
              </w:rPr>
              <w:t>raws</w:t>
            </w:r>
            <w:proofErr w:type="spellEnd"/>
            <w:r w:rsidR="00856FAB" w:rsidRPr="00856FAB">
              <w:rPr>
                <w:rFonts w:ascii="Arial" w:hAnsi="Arial" w:cs="Arial"/>
                <w:sz w:val="20"/>
                <w:szCs w:val="20"/>
              </w:rPr>
              <w:t xml:space="preserve"> li </w:t>
            </w:r>
            <w:proofErr w:type="spellStart"/>
            <w:r w:rsidR="00856FAB" w:rsidRPr="00856FAB">
              <w:rPr>
                <w:rFonts w:ascii="Arial" w:hAnsi="Arial" w:cs="Arial"/>
                <w:sz w:val="20"/>
                <w:szCs w:val="20"/>
              </w:rPr>
              <w:t>ntsuas</w:t>
            </w:r>
            <w:proofErr w:type="spellEnd"/>
            <w:r w:rsidR="00856FAB" w:rsidRPr="00856FAB">
              <w:rPr>
                <w:rFonts w:ascii="Arial" w:hAnsi="Arial" w:cs="Arial"/>
                <w:sz w:val="20"/>
                <w:szCs w:val="20"/>
              </w:rPr>
              <w:t xml:space="preserve"> los </w:t>
            </w:r>
            <w:proofErr w:type="spellStart"/>
            <w:r w:rsidR="00856FAB" w:rsidRPr="00856FAB">
              <w:rPr>
                <w:rFonts w:ascii="Arial" w:hAnsi="Arial" w:cs="Arial"/>
                <w:sz w:val="20"/>
                <w:szCs w:val="20"/>
              </w:rPr>
              <w:t>ntawm</w:t>
            </w:r>
            <w:proofErr w:type="spellEnd"/>
            <w:r w:rsidR="00856FAB" w:rsidRPr="00856FAB">
              <w:rPr>
                <w:rFonts w:ascii="Arial" w:hAnsi="Arial" w:cs="Arial"/>
                <w:sz w:val="20"/>
                <w:szCs w:val="20"/>
              </w:rPr>
              <w:t xml:space="preserve"> LSHS </w:t>
            </w:r>
            <w:proofErr w:type="spellStart"/>
            <w:r w:rsidR="00856FAB" w:rsidRPr="00856FAB">
              <w:rPr>
                <w:rFonts w:ascii="Arial" w:hAnsi="Arial" w:cs="Arial"/>
                <w:sz w:val="20"/>
                <w:szCs w:val="20"/>
              </w:rPr>
              <w:t>cov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ntaub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ntawv</w:t>
            </w:r>
            <w:proofErr w:type="spellEnd"/>
          </w:p>
          <w:p w14:paraId="11C529B1" w14:textId="139F06AC" w:rsidR="007E0534" w:rsidRPr="00E62049" w:rsidRDefault="007E0534" w:rsidP="00797198">
            <w:pPr>
              <w:rPr>
                <w:rFonts w:ascii="Arial" w:hAnsi="Arial"/>
                <w:sz w:val="20"/>
                <w:szCs w:val="20"/>
              </w:rPr>
            </w:pPr>
            <w:r w:rsidRPr="009562C8">
              <w:rPr>
                <w:noProof/>
              </w:rPr>
              <w:drawing>
                <wp:inline distT="0" distB="0" distL="0" distR="0" wp14:anchorId="21C61EE0" wp14:editId="15059E85">
                  <wp:extent cx="153670" cy="1193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53DD22BF" w14:textId="77777777" w:rsidR="007E0534" w:rsidRPr="00E62049" w:rsidRDefault="007E0534" w:rsidP="00797198">
            <w:pPr>
              <w:rPr>
                <w:rFonts w:ascii="Arial" w:hAnsi="Arial"/>
                <w:sz w:val="20"/>
                <w:szCs w:val="20"/>
              </w:rPr>
            </w:pPr>
            <w:r w:rsidRPr="00E62049">
              <w:rPr>
                <w:noProof/>
                <w:sz w:val="20"/>
                <w:szCs w:val="20"/>
              </w:rPr>
              <w:drawing>
                <wp:inline distT="0" distB="0" distL="0" distR="0" wp14:anchorId="0E543539" wp14:editId="4F8A7D3C">
                  <wp:extent cx="149225" cy="109220"/>
                  <wp:effectExtent l="0" t="0" r="3175"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658AE31C" w14:textId="77777777" w:rsidR="007E0534" w:rsidRPr="00BB29BF" w:rsidRDefault="007E0534" w:rsidP="00797198">
            <w:pPr>
              <w:rPr>
                <w:rFonts w:ascii="Arial" w:hAnsi="Arial"/>
                <w:sz w:val="20"/>
                <w:szCs w:val="20"/>
              </w:rPr>
            </w:pPr>
            <w:r>
              <w:rPr>
                <w:noProof/>
              </w:rPr>
              <w:drawing>
                <wp:inline distT="0" distB="0" distL="0" distR="0" wp14:anchorId="0EF3431D" wp14:editId="25625A9F">
                  <wp:extent cx="149225" cy="109220"/>
                  <wp:effectExtent l="0" t="0" r="3175"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C378E54" w14:textId="77777777" w:rsidR="007E0534" w:rsidRPr="00BB29BF" w:rsidRDefault="007E0534" w:rsidP="00797198">
            <w:pPr>
              <w:rPr>
                <w:rFonts w:ascii="Arial" w:hAnsi="Arial"/>
                <w:sz w:val="20"/>
                <w:szCs w:val="20"/>
              </w:rPr>
            </w:pPr>
            <w:r>
              <w:rPr>
                <w:noProof/>
              </w:rPr>
              <w:drawing>
                <wp:inline distT="0" distB="0" distL="0" distR="0" wp14:anchorId="493B4A3F" wp14:editId="029C2D7B">
                  <wp:extent cx="149225" cy="109220"/>
                  <wp:effectExtent l="0" t="0" r="3175"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896BF3" wp14:editId="7EFF1FD1">
                  <wp:extent cx="151891" cy="113919"/>
                  <wp:effectExtent l="0" t="0" r="0" b="0"/>
                  <wp:docPr id="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A5BE83C" w14:textId="77777777" w:rsidR="007E0534" w:rsidRPr="00BB29BF" w:rsidRDefault="007E0534" w:rsidP="00797198">
            <w:pPr>
              <w:rPr>
                <w:rFonts w:ascii="Arial" w:hAnsi="Arial"/>
                <w:sz w:val="20"/>
                <w:szCs w:val="20"/>
              </w:rPr>
            </w:pPr>
            <w:r>
              <w:rPr>
                <w:noProof/>
              </w:rPr>
              <w:drawing>
                <wp:inline distT="0" distB="0" distL="0" distR="0" wp14:anchorId="1C74A444" wp14:editId="41CE8A9D">
                  <wp:extent cx="149225" cy="109220"/>
                  <wp:effectExtent l="0" t="0" r="3175"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2BA86E92" wp14:editId="77A6A017">
                  <wp:extent cx="151891" cy="113919"/>
                  <wp:effectExtent l="0" t="0" r="0" b="0"/>
                  <wp:docPr id="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2E916B8" w14:textId="77777777" w:rsidR="007E0534" w:rsidRPr="00BB29BF" w:rsidRDefault="007E0534"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7E0534" w:rsidRPr="00BB29BF" w14:paraId="2009B0EE" w14:textId="77777777" w:rsidTr="00797198">
        <w:trPr>
          <w:trHeight w:val="2829"/>
        </w:trPr>
        <w:tc>
          <w:tcPr>
            <w:tcW w:w="3673" w:type="dxa"/>
          </w:tcPr>
          <w:p w14:paraId="121B81DE" w14:textId="709D3125" w:rsidR="00BB3807" w:rsidRPr="00BB29BF" w:rsidRDefault="007E0534" w:rsidP="00BB3807">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EA5C6B">
              <w:rPr>
                <w:rFonts w:ascii="Arial" w:hAnsi="Arial"/>
                <w:sz w:val="20"/>
                <w:szCs w:val="20"/>
              </w:rPr>
              <w:t xml:space="preserve">Tam sim no </w:t>
            </w:r>
            <w:r w:rsidR="00A74822" w:rsidRPr="00A74822">
              <w:rPr>
                <w:rFonts w:ascii="Arial" w:hAnsi="Arial"/>
                <w:sz w:val="20"/>
                <w:szCs w:val="20"/>
              </w:rPr>
              <w:t xml:space="preserve">Skylar </w:t>
            </w:r>
            <w:proofErr w:type="spellStart"/>
            <w:r w:rsidR="00A74822" w:rsidRPr="00A74822">
              <w:rPr>
                <w:rFonts w:ascii="Arial" w:hAnsi="Arial"/>
                <w:sz w:val="20"/>
                <w:szCs w:val="20"/>
              </w:rPr>
              <w:t>tsim</w:t>
            </w:r>
            <w:proofErr w:type="spellEnd"/>
            <w:r w:rsidR="00EA5C6B">
              <w:rPr>
                <w:rFonts w:ascii="Arial" w:hAnsi="Arial"/>
                <w:sz w:val="20"/>
                <w:szCs w:val="20"/>
              </w:rPr>
              <w:t xml:space="preserve"> </w:t>
            </w:r>
            <w:proofErr w:type="spellStart"/>
            <w:r w:rsidR="00EA5C6B">
              <w:rPr>
                <w:rFonts w:ascii="Arial" w:hAnsi="Arial"/>
                <w:sz w:val="20"/>
                <w:szCs w:val="20"/>
              </w:rPr>
              <w:t>tus</w:t>
            </w:r>
            <w:proofErr w:type="spellEnd"/>
            <w:r w:rsidR="00A74822" w:rsidRPr="00A74822">
              <w:rPr>
                <w:rFonts w:ascii="Arial" w:hAnsi="Arial"/>
                <w:sz w:val="20"/>
                <w:szCs w:val="20"/>
              </w:rPr>
              <w:t xml:space="preserve"> /</w:t>
            </w:r>
            <w:del w:id="651" w:author="Fong RERHANG" w:date="2021-05-28T10:10:00Z">
              <w:r w:rsidR="00A74822" w:rsidRPr="00A74822" w:rsidDel="00B1306F">
                <w:rPr>
                  <w:rFonts w:ascii="Arial" w:hAnsi="Arial"/>
                  <w:sz w:val="20"/>
                  <w:szCs w:val="20"/>
                </w:rPr>
                <w:delText xml:space="preserve"> </w:delText>
              </w:r>
            </w:del>
            <w:r w:rsidR="00A74822" w:rsidRPr="00A74822">
              <w:rPr>
                <w:rFonts w:ascii="Arial" w:hAnsi="Arial"/>
                <w:sz w:val="20"/>
                <w:szCs w:val="20"/>
              </w:rPr>
              <w:t>l</w:t>
            </w:r>
            <w:del w:id="652" w:author="Fong RERHANG" w:date="2021-05-28T10:10:00Z">
              <w:r w:rsidR="00A74822" w:rsidRPr="00A74822" w:rsidDel="00B1306F">
                <w:rPr>
                  <w:rFonts w:ascii="Arial" w:hAnsi="Arial"/>
                  <w:sz w:val="20"/>
                  <w:szCs w:val="20"/>
                </w:rPr>
                <w:delText xml:space="preserve"> </w:delText>
              </w:r>
            </w:del>
            <w:r w:rsidR="00A74822" w:rsidRPr="00A74822">
              <w:rPr>
                <w:rFonts w:ascii="Arial" w:hAnsi="Arial"/>
                <w:sz w:val="20"/>
                <w:szCs w:val="20"/>
              </w:rPr>
              <w:t xml:space="preserve">/ </w:t>
            </w:r>
            <w:proofErr w:type="spellStart"/>
            <w:r w:rsidR="00A74822" w:rsidRPr="00A74822">
              <w:rPr>
                <w:rFonts w:ascii="Arial" w:hAnsi="Arial"/>
                <w:sz w:val="20"/>
                <w:szCs w:val="20"/>
              </w:rPr>
              <w:t>thiab</w:t>
            </w:r>
            <w:proofErr w:type="spellEnd"/>
            <w:r w:rsidR="00A74822" w:rsidRPr="00A74822">
              <w:rPr>
                <w:rFonts w:ascii="Arial" w:hAnsi="Arial"/>
                <w:sz w:val="20"/>
                <w:szCs w:val="20"/>
              </w:rPr>
              <w:t xml:space="preserve"> l-sib </w:t>
            </w:r>
            <w:r w:rsidR="00A01403">
              <w:rPr>
                <w:rFonts w:ascii="Arial" w:hAnsi="Arial"/>
                <w:sz w:val="20"/>
                <w:szCs w:val="20"/>
              </w:rPr>
              <w:t>tov</w:t>
            </w:r>
            <w:r w:rsidR="00A74822" w:rsidRPr="00A74822">
              <w:rPr>
                <w:rFonts w:ascii="Arial" w:hAnsi="Arial"/>
                <w:sz w:val="20"/>
                <w:szCs w:val="20"/>
              </w:rPr>
              <w:t xml:space="preserve"> </w:t>
            </w:r>
            <w:proofErr w:type="spellStart"/>
            <w:r w:rsidR="00A74822" w:rsidRPr="00A74822">
              <w:rPr>
                <w:rFonts w:ascii="Arial" w:hAnsi="Arial"/>
                <w:sz w:val="20"/>
                <w:szCs w:val="20"/>
              </w:rPr>
              <w:t>nrog</w:t>
            </w:r>
            <w:proofErr w:type="spellEnd"/>
            <w:r w:rsidR="00EA5C6B">
              <w:rPr>
                <w:rFonts w:ascii="Arial" w:hAnsi="Arial"/>
                <w:sz w:val="20"/>
                <w:szCs w:val="20"/>
              </w:rPr>
              <w:t xml:space="preserve"> </w:t>
            </w:r>
            <w:proofErr w:type="spellStart"/>
            <w:r w:rsidR="00EA5C6B">
              <w:rPr>
                <w:rFonts w:ascii="Arial" w:hAnsi="Arial"/>
                <w:sz w:val="20"/>
                <w:szCs w:val="20"/>
              </w:rPr>
              <w:t>rau</w:t>
            </w:r>
            <w:proofErr w:type="spellEnd"/>
            <w:r w:rsidR="00A74822" w:rsidRPr="00A74822">
              <w:rPr>
                <w:rFonts w:ascii="Arial" w:hAnsi="Arial"/>
                <w:sz w:val="20"/>
                <w:szCs w:val="20"/>
              </w:rPr>
              <w:t xml:space="preserve"> 80</w:t>
            </w:r>
            <w:r w:rsidR="00EA5C6B">
              <w:rPr>
                <w:rFonts w:ascii="Arial" w:hAnsi="Arial"/>
                <w:sz w:val="20"/>
                <w:szCs w:val="20"/>
              </w:rPr>
              <w:t xml:space="preserve"> </w:t>
            </w:r>
            <w:proofErr w:type="spellStart"/>
            <w:r w:rsidR="00EA5C6B">
              <w:rPr>
                <w:rFonts w:ascii="Arial" w:hAnsi="Arial"/>
                <w:sz w:val="20"/>
                <w:szCs w:val="20"/>
              </w:rPr>
              <w:t>feem</w:t>
            </w:r>
            <w:proofErr w:type="spellEnd"/>
            <w:r w:rsidR="00EA5C6B">
              <w:rPr>
                <w:rFonts w:ascii="Arial" w:hAnsi="Arial"/>
                <w:sz w:val="20"/>
                <w:szCs w:val="20"/>
              </w:rPr>
              <w:t xml:space="preserve"> </w:t>
            </w:r>
            <w:proofErr w:type="spellStart"/>
            <w:r w:rsidR="00EA5C6B">
              <w:rPr>
                <w:rFonts w:ascii="Arial" w:hAnsi="Arial"/>
                <w:sz w:val="20"/>
                <w:szCs w:val="20"/>
              </w:rPr>
              <w:t>puas</w:t>
            </w:r>
            <w:proofErr w:type="spellEnd"/>
            <w:r w:rsidR="00EA5C6B">
              <w:rPr>
                <w:rFonts w:ascii="Arial" w:hAnsi="Arial"/>
                <w:sz w:val="20"/>
                <w:szCs w:val="20"/>
              </w:rPr>
              <w:t xml:space="preserve"> </w:t>
            </w:r>
            <w:proofErr w:type="spellStart"/>
            <w:r w:rsidR="00EA5C6B">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qhov</w:t>
            </w:r>
            <w:proofErr w:type="spellEnd"/>
            <w:r w:rsidR="00A74822" w:rsidRPr="00A74822">
              <w:rPr>
                <w:rFonts w:ascii="Arial" w:hAnsi="Arial"/>
                <w:sz w:val="20"/>
                <w:szCs w:val="20"/>
              </w:rPr>
              <w:t xml:space="preserve"> </w:t>
            </w:r>
            <w:proofErr w:type="spellStart"/>
            <w:ins w:id="653" w:author="Fong RERHANG" w:date="2021-05-28T10:11:00Z">
              <w:r w:rsidR="00B1306F">
                <w:rPr>
                  <w:rFonts w:ascii="Arial" w:hAnsi="Arial"/>
                  <w:sz w:val="20"/>
                  <w:szCs w:val="20"/>
                </w:rPr>
                <w:t>yog</w:t>
              </w:r>
            </w:ins>
            <w:proofErr w:type="spellEnd"/>
            <w:del w:id="654" w:author="Fong RERHANG" w:date="2021-05-28T10:11:00Z">
              <w:r w:rsidR="00A74822" w:rsidRPr="00A74822" w:rsidDel="00B1306F">
                <w:rPr>
                  <w:rFonts w:ascii="Arial" w:hAnsi="Arial"/>
                  <w:sz w:val="20"/>
                  <w:szCs w:val="20"/>
                </w:rPr>
                <w:delText>tseeb</w:delText>
              </w:r>
            </w:del>
            <w:r w:rsidR="00A74822" w:rsidRPr="00A74822">
              <w:rPr>
                <w:rFonts w:ascii="Arial" w:hAnsi="Arial"/>
                <w:sz w:val="20"/>
                <w:szCs w:val="20"/>
              </w:rPr>
              <w:t xml:space="preserve"> </w:t>
            </w:r>
            <w:proofErr w:type="spellStart"/>
            <w:r w:rsidR="00A74822" w:rsidRPr="00A74822">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cov</w:t>
            </w:r>
            <w:proofErr w:type="spellEnd"/>
            <w:r w:rsidR="00EA5C6B">
              <w:rPr>
                <w:rFonts w:ascii="Arial" w:hAnsi="Arial"/>
                <w:sz w:val="20"/>
                <w:szCs w:val="20"/>
              </w:rPr>
              <w:t xml:space="preserve"> </w:t>
            </w:r>
            <w:proofErr w:type="spellStart"/>
            <w:r w:rsidR="00EA5C6B">
              <w:rPr>
                <w:rFonts w:ascii="Arial" w:hAnsi="Arial"/>
                <w:sz w:val="20"/>
                <w:szCs w:val="20"/>
              </w:rPr>
              <w:t>qhib</w:t>
            </w:r>
            <w:proofErr w:type="spellEnd"/>
            <w:r w:rsidR="00EA5C6B">
              <w:rPr>
                <w:rFonts w:ascii="Arial" w:hAnsi="Arial"/>
                <w:sz w:val="20"/>
                <w:szCs w:val="20"/>
              </w:rPr>
              <w:t xml:space="preserve"> </w:t>
            </w:r>
            <w:proofErr w:type="spellStart"/>
            <w:r w:rsidR="00EA5C6B">
              <w:rPr>
                <w:rFonts w:ascii="Arial" w:hAnsi="Arial"/>
                <w:sz w:val="20"/>
                <w:szCs w:val="20"/>
              </w:rPr>
              <w:t>lus</w:t>
            </w:r>
            <w:proofErr w:type="spellEnd"/>
            <w:r w:rsidR="00A74822" w:rsidRPr="00A74822">
              <w:rPr>
                <w:rFonts w:ascii="Arial" w:hAnsi="Arial"/>
                <w:sz w:val="20"/>
                <w:szCs w:val="20"/>
              </w:rPr>
              <w:t>.</w:t>
            </w:r>
          </w:p>
          <w:p w14:paraId="0EAAD90B" w14:textId="33AE8307" w:rsidR="007E0534" w:rsidRPr="00BB29BF" w:rsidRDefault="007E0534" w:rsidP="00797198">
            <w:pPr>
              <w:jc w:val="both"/>
              <w:rPr>
                <w:rFonts w:ascii="Arial" w:hAnsi="Arial"/>
                <w:sz w:val="20"/>
                <w:szCs w:val="20"/>
              </w:rPr>
            </w:pPr>
          </w:p>
        </w:tc>
        <w:tc>
          <w:tcPr>
            <w:tcW w:w="6783" w:type="dxa"/>
            <w:vMerge/>
          </w:tcPr>
          <w:p w14:paraId="4B553CC8" w14:textId="77777777" w:rsidR="007E0534" w:rsidRPr="00BB29BF" w:rsidRDefault="007E0534" w:rsidP="00797198">
            <w:pPr>
              <w:rPr>
                <w:rFonts w:ascii="Arial" w:hAnsi="Arial"/>
                <w:sz w:val="20"/>
                <w:szCs w:val="20"/>
              </w:rPr>
            </w:pPr>
          </w:p>
        </w:tc>
      </w:tr>
    </w:tbl>
    <w:p w14:paraId="2ED55FFF" w14:textId="06419330"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w:t>
      </w:r>
      <w:del w:id="655" w:author="Fong RERHANG" w:date="2021-05-28T10:12:00Z">
        <w:r w:rsidR="00434DCF" w:rsidRPr="00856FAB" w:rsidDel="00B1306F">
          <w:rPr>
            <w:rFonts w:ascii="Arial" w:hAnsi="Arial" w:cs="Arial"/>
            <w:sz w:val="20"/>
            <w:szCs w:val="20"/>
          </w:rPr>
          <w:delText xml:space="preserve"> </w:delText>
        </w:r>
      </w:del>
      <w:r w:rsidR="00434DCF" w:rsidRPr="00856FAB">
        <w:rPr>
          <w:rFonts w:ascii="Arial" w:hAnsi="Arial" w:cs="Arial"/>
          <w:sz w:val="20"/>
          <w:szCs w:val="20"/>
        </w:rPr>
        <w:t>l</w:t>
      </w:r>
      <w:del w:id="656" w:author="Fong RERHANG" w:date="2021-05-28T10:12:00Z">
        <w:r w:rsidR="00434DCF" w:rsidRPr="00856FAB" w:rsidDel="00B1306F">
          <w:rPr>
            <w:rFonts w:ascii="Arial" w:hAnsi="Arial" w:cs="Arial"/>
            <w:sz w:val="20"/>
            <w:szCs w:val="20"/>
          </w:rPr>
          <w:delText xml:space="preserve"> </w:delText>
        </w:r>
      </w:del>
      <w:r w:rsidR="00434DCF" w:rsidRPr="00856FAB">
        <w:rPr>
          <w:rFonts w:ascii="Arial" w:hAnsi="Arial" w:cs="Arial"/>
          <w:sz w:val="20"/>
          <w:szCs w:val="20"/>
        </w:rPr>
        <w:t xml:space="preserve">/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4AD082B1" w14:textId="649009D3"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w:t>
      </w:r>
      <w:del w:id="657" w:author="Fong RERHANG" w:date="2021-05-28T10:13:00Z">
        <w:r w:rsidR="00434DCF" w:rsidRPr="00856FAB" w:rsidDel="00B1306F">
          <w:rPr>
            <w:rFonts w:ascii="Arial" w:hAnsi="Arial" w:cs="Arial"/>
            <w:sz w:val="20"/>
            <w:szCs w:val="20"/>
          </w:rPr>
          <w:delText xml:space="preserve"> </w:delText>
        </w:r>
      </w:del>
      <w:r w:rsidR="00434DCF" w:rsidRPr="00856FAB">
        <w:rPr>
          <w:rFonts w:ascii="Arial" w:hAnsi="Arial" w:cs="Arial"/>
          <w:sz w:val="20"/>
          <w:szCs w:val="20"/>
        </w:rPr>
        <w:t>l</w:t>
      </w:r>
      <w:del w:id="658" w:author="Fong RERHANG" w:date="2021-05-28T10:13:00Z">
        <w:r w:rsidR="00434DCF" w:rsidRPr="00856FAB" w:rsidDel="00B1306F">
          <w:rPr>
            <w:rFonts w:ascii="Arial" w:hAnsi="Arial" w:cs="Arial"/>
            <w:sz w:val="20"/>
            <w:szCs w:val="20"/>
          </w:rPr>
          <w:delText xml:space="preserve"> </w:delText>
        </w:r>
      </w:del>
      <w:r w:rsidR="00434DCF" w:rsidRPr="00856FAB">
        <w:rPr>
          <w:rFonts w:ascii="Arial" w:hAnsi="Arial" w:cs="Arial"/>
          <w:sz w:val="20"/>
          <w:szCs w:val="20"/>
        </w:rPr>
        <w:t xml:space="preserve">/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3C329DF6"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E2C227" w14:textId="7D9B9D87"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3A54FF">
        <w:rPr>
          <w:rFonts w:ascii="Arial" w:hAnsi="Arial"/>
          <w:sz w:val="20"/>
          <w:szCs w:val="20"/>
        </w:rPr>
        <w:t>Skylar</w:t>
      </w:r>
      <w:r w:rsidR="00650F39">
        <w:rPr>
          <w:rFonts w:ascii="Arial" w:hAnsi="Arial"/>
          <w:sz w:val="20"/>
          <w:szCs w:val="20"/>
        </w:rPr>
        <w:t xml:space="preserve"> </w:t>
      </w:r>
      <w:proofErr w:type="spellStart"/>
      <w:r w:rsidR="00650F39" w:rsidRPr="00650F39">
        <w:rPr>
          <w:rFonts w:ascii="Arial" w:hAnsi="Arial"/>
          <w:sz w:val="20"/>
          <w:szCs w:val="20"/>
        </w:rPr>
        <w:t>muaj</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peev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xwm</w:t>
      </w:r>
      <w:proofErr w:type="spellEnd"/>
      <w:r w:rsidR="00650F39" w:rsidRPr="00650F39">
        <w:rPr>
          <w:rFonts w:ascii="Arial" w:hAnsi="Arial"/>
          <w:sz w:val="20"/>
          <w:szCs w:val="20"/>
        </w:rPr>
        <w:t xml:space="preserve"> los </w:t>
      </w:r>
      <w:proofErr w:type="spellStart"/>
      <w:r w:rsidR="00650F39" w:rsidRPr="00650F39">
        <w:rPr>
          <w:rFonts w:ascii="Arial" w:hAnsi="Arial"/>
          <w:sz w:val="20"/>
          <w:szCs w:val="20"/>
        </w:rPr>
        <w:t>tsim</w:t>
      </w:r>
      <w:proofErr w:type="spellEnd"/>
      <w:r w:rsidR="00650F39" w:rsidRPr="00650F39">
        <w:rPr>
          <w:rFonts w:ascii="Arial" w:hAnsi="Arial"/>
          <w:sz w:val="20"/>
          <w:szCs w:val="20"/>
        </w:rPr>
        <w:t xml:space="preserve"> </w:t>
      </w:r>
      <w:proofErr w:type="spellStart"/>
      <w:r w:rsidR="00650F39">
        <w:rPr>
          <w:rFonts w:ascii="Arial" w:hAnsi="Arial"/>
          <w:sz w:val="20"/>
          <w:szCs w:val="20"/>
        </w:rPr>
        <w:t>tus</w:t>
      </w:r>
      <w:proofErr w:type="spellEnd"/>
      <w:r w:rsidR="00650F39">
        <w:rPr>
          <w:rFonts w:ascii="Arial" w:hAnsi="Arial"/>
          <w:sz w:val="20"/>
          <w:szCs w:val="20"/>
        </w:rPr>
        <w:t xml:space="preserve"> </w:t>
      </w:r>
      <w:r w:rsidR="00650F39" w:rsidRPr="00650F39">
        <w:rPr>
          <w:rFonts w:ascii="Arial" w:hAnsi="Arial"/>
          <w:sz w:val="20"/>
          <w:szCs w:val="20"/>
        </w:rPr>
        <w:t>/</w:t>
      </w:r>
      <w:del w:id="659" w:author="Fong RERHANG" w:date="2021-05-28T10:13:00Z">
        <w:r w:rsidR="00650F39" w:rsidRPr="00650F39" w:rsidDel="00B1306F">
          <w:rPr>
            <w:rFonts w:ascii="Arial" w:hAnsi="Arial"/>
            <w:sz w:val="20"/>
            <w:szCs w:val="20"/>
          </w:rPr>
          <w:delText xml:space="preserve"> </w:delText>
        </w:r>
      </w:del>
      <w:r w:rsidR="00650F39" w:rsidRPr="00650F39">
        <w:rPr>
          <w:rFonts w:ascii="Arial" w:hAnsi="Arial"/>
          <w:sz w:val="20"/>
          <w:szCs w:val="20"/>
        </w:rPr>
        <w:t>l</w:t>
      </w:r>
      <w:del w:id="660" w:author="Fong RERHANG" w:date="2021-05-28T10:13:00Z">
        <w:r w:rsidR="00650F39" w:rsidRPr="00650F39" w:rsidDel="00B1306F">
          <w:rPr>
            <w:rFonts w:ascii="Arial" w:hAnsi="Arial"/>
            <w:sz w:val="20"/>
            <w:szCs w:val="20"/>
          </w:rPr>
          <w:delText xml:space="preserve"> </w:delText>
        </w:r>
      </w:del>
      <w:r w:rsidR="00650F39" w:rsidRPr="00650F39">
        <w:rPr>
          <w:rFonts w:ascii="Arial" w:hAnsi="Arial"/>
          <w:sz w:val="20"/>
          <w:szCs w:val="20"/>
        </w:rPr>
        <w:t xml:space="preserve">/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w:t>
      </w:r>
      <w:del w:id="661" w:author="Fong RERHANG" w:date="2021-05-28T10:13:00Z">
        <w:r w:rsidR="00650F39" w:rsidRPr="00650F39" w:rsidDel="00B1306F">
          <w:rPr>
            <w:rFonts w:ascii="Arial" w:hAnsi="Arial"/>
            <w:sz w:val="20"/>
            <w:szCs w:val="20"/>
          </w:rPr>
          <w:delText xml:space="preserve"> </w:delText>
        </w:r>
      </w:del>
      <w:r w:rsidR="00650F39" w:rsidRPr="00650F39">
        <w:rPr>
          <w:rFonts w:ascii="Arial" w:hAnsi="Arial"/>
          <w:sz w:val="20"/>
          <w:szCs w:val="20"/>
        </w:rPr>
        <w:t>l</w:t>
      </w:r>
      <w:del w:id="662" w:author="Fong RERHANG" w:date="2021-05-28T10:13:00Z">
        <w:r w:rsidR="00650F39" w:rsidRPr="00650F39" w:rsidDel="00B1306F">
          <w:rPr>
            <w:rFonts w:ascii="Arial" w:hAnsi="Arial"/>
            <w:sz w:val="20"/>
            <w:szCs w:val="20"/>
          </w:rPr>
          <w:delText xml:space="preserve"> </w:delText>
        </w:r>
      </w:del>
      <w:r w:rsidR="00650F39" w:rsidRPr="00650F39">
        <w:rPr>
          <w:rFonts w:ascii="Arial" w:hAnsi="Arial"/>
          <w:sz w:val="20"/>
          <w:szCs w:val="20"/>
        </w:rPr>
        <w:t>/-</w:t>
      </w:r>
      <w:r w:rsidR="00650F39">
        <w:rPr>
          <w:rFonts w:ascii="Arial" w:hAnsi="Arial"/>
          <w:sz w:val="20"/>
          <w:szCs w:val="20"/>
        </w:rPr>
        <w:t>sib tov</w:t>
      </w:r>
      <w:r w:rsidR="00650F39" w:rsidRPr="00650F39">
        <w:rPr>
          <w:rFonts w:ascii="Arial" w:hAnsi="Arial"/>
          <w:sz w:val="20"/>
          <w:szCs w:val="20"/>
        </w:rPr>
        <w:t xml:space="preserve"> </w:t>
      </w:r>
      <w:proofErr w:type="spellStart"/>
      <w:r w:rsidR="00650F39" w:rsidRPr="00650F39">
        <w:rPr>
          <w:rFonts w:ascii="Arial" w:hAnsi="Arial"/>
          <w:sz w:val="20"/>
          <w:szCs w:val="20"/>
        </w:rPr>
        <w:t>nrog</w:t>
      </w:r>
      <w:proofErr w:type="spellEnd"/>
      <w:r w:rsidR="00650F39" w:rsidRPr="00650F39">
        <w:rPr>
          <w:rFonts w:ascii="Arial" w:hAnsi="Arial"/>
          <w:sz w:val="20"/>
          <w:szCs w:val="20"/>
        </w:rPr>
        <w:t xml:space="preserve"> yam </w:t>
      </w:r>
      <w:proofErr w:type="spellStart"/>
      <w:r w:rsidR="00650F39" w:rsidRPr="00650F39">
        <w:rPr>
          <w:rFonts w:ascii="Arial" w:hAnsi="Arial"/>
          <w:sz w:val="20"/>
          <w:szCs w:val="20"/>
        </w:rPr>
        <w:t>tsawg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nkaus</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ua</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kom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ceev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70</w:t>
      </w:r>
      <w:r w:rsidR="00650F39">
        <w:rPr>
          <w:rFonts w:ascii="Arial" w:hAnsi="Arial"/>
          <w:sz w:val="20"/>
          <w:szCs w:val="20"/>
        </w:rPr>
        <w:t xml:space="preserve"> </w:t>
      </w:r>
      <w:proofErr w:type="spellStart"/>
      <w:r w:rsidR="00650F39">
        <w:rPr>
          <w:rFonts w:ascii="Arial" w:hAnsi="Arial"/>
          <w:sz w:val="20"/>
          <w:szCs w:val="20"/>
        </w:rPr>
        <w:t>feem</w:t>
      </w:r>
      <w:proofErr w:type="spellEnd"/>
      <w:r w:rsidR="00650F39">
        <w:rPr>
          <w:rFonts w:ascii="Arial" w:hAnsi="Arial"/>
          <w:sz w:val="20"/>
          <w:szCs w:val="20"/>
        </w:rPr>
        <w:t xml:space="preserve"> </w:t>
      </w:r>
      <w:proofErr w:type="spellStart"/>
      <w:r w:rsidR="00650F39">
        <w:rPr>
          <w:rFonts w:ascii="Arial" w:hAnsi="Arial"/>
          <w:sz w:val="20"/>
          <w:szCs w:val="20"/>
        </w:rPr>
        <w:t>puas</w:t>
      </w:r>
      <w:proofErr w:type="spellEnd"/>
      <w:r w:rsidR="00650F39">
        <w:rPr>
          <w:rFonts w:ascii="Arial" w:hAnsi="Arial"/>
          <w:sz w:val="20"/>
          <w:szCs w:val="20"/>
        </w:rPr>
        <w:t xml:space="preserve"> </w:t>
      </w:r>
      <w:proofErr w:type="spellStart"/>
      <w:r w:rsidR="00650F39">
        <w:rPr>
          <w:rFonts w:ascii="Arial" w:hAnsi="Arial"/>
          <w:sz w:val="20"/>
          <w:szCs w:val="20"/>
        </w:rPr>
        <w:t>ntawm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qhov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tseeb</w:t>
      </w:r>
      <w:proofErr w:type="spellEnd"/>
      <w:r w:rsidR="00650F39" w:rsidRPr="00650F39">
        <w:rPr>
          <w:rFonts w:ascii="Arial" w:hAnsi="Arial"/>
          <w:sz w:val="20"/>
          <w:szCs w:val="20"/>
        </w:rPr>
        <w:t xml:space="preserve"> </w:t>
      </w:r>
      <w:r w:rsidR="00650F39">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3F3F91"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F7658A4" w14:textId="77777777" w:rsidR="007E0534" w:rsidRPr="00BB29BF" w:rsidRDefault="007E0534" w:rsidP="007E0534">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A3389E9" w14:textId="1F700DD3" w:rsidR="007E0534" w:rsidRPr="003D4A79" w:rsidRDefault="007E0534" w:rsidP="007E0534">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3/16/2021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del w:id="663" w:author="Fong RERHANG" w:date="2021-05-28T10:13:00Z">
        <w:r w:rsidDel="00B1306F">
          <w:rPr>
            <w:rFonts w:ascii="Arial" w:eastAsia="Arial" w:hAnsi="Arial"/>
            <w:b/>
            <w:bCs/>
            <w:sz w:val="20"/>
            <w:szCs w:val="20"/>
          </w:rPr>
          <w:delText>s</w:delText>
        </w:r>
      </w:del>
      <w:r>
        <w:rPr>
          <w:rFonts w:ascii="Arial" w:eastAsia="Arial" w:hAnsi="Arial"/>
          <w:b/>
          <w:bCs/>
          <w:sz w:val="20"/>
          <w:szCs w:val="20"/>
        </w:rPr>
        <w:t xml:space="preserve"> </w:t>
      </w:r>
      <w:r w:rsidRPr="00BB29BF">
        <w:rPr>
          <w:rFonts w:ascii="Arial" w:eastAsia="Arial" w:hAnsi="Arial"/>
          <w:b/>
          <w:bCs/>
          <w:sz w:val="20"/>
          <w:szCs w:val="20"/>
        </w:rPr>
        <w:t xml:space="preserve">tau </w:t>
      </w:r>
      <w:del w:id="664" w:author="Fong RERHANG" w:date="2021-05-28T10:13:00Z">
        <w:r w:rsidRPr="00BB29BF" w:rsidDel="00B1306F">
          <w:rPr>
            <w:rFonts w:ascii="Arial" w:eastAsia="Arial" w:hAnsi="Arial"/>
            <w:b/>
            <w:bCs/>
            <w:sz w:val="20"/>
            <w:szCs w:val="20"/>
          </w:rPr>
          <w:delText>ntsib</w:delText>
        </w:r>
      </w:del>
      <w:r w:rsidRPr="00BB29BF">
        <w:rPr>
          <w:rFonts w:ascii="Arial" w:eastAsia="Arial" w:hAnsi="Arial"/>
          <w:b/>
          <w:bCs/>
          <w:sz w:val="20"/>
          <w:szCs w:val="20"/>
        </w:rPr>
        <w:t xml:space="preserve"> </w:t>
      </w:r>
      <w:r w:rsidR="00DF5DF6">
        <w:rPr>
          <w:rFonts w:ascii="Arial" w:eastAsia="Arial" w:hAnsi="Arial"/>
          <w:b/>
          <w:bCs/>
          <w:sz w:val="20"/>
          <w:szCs w:val="20"/>
        </w:rPr>
        <w:sym w:font="Wingdings 2" w:char="F0A3"/>
      </w:r>
      <w:r>
        <w:rPr>
          <w:rFonts w:ascii="Arial" w:eastAsia="Arial" w:hAnsi="Arial"/>
          <w:b/>
          <w:bCs/>
          <w:sz w:val="20"/>
          <w:szCs w:val="20"/>
        </w:rPr>
        <w:t xml:space="preserve"> </w:t>
      </w:r>
      <w:proofErr w:type="spellStart"/>
      <w:ins w:id="665" w:author="Fong RERHANG" w:date="2021-05-28T10:14:00Z">
        <w:r w:rsidR="00B1306F">
          <w:rPr>
            <w:rFonts w:ascii="Arial" w:eastAsia="Arial" w:hAnsi="Arial"/>
            <w:b/>
            <w:bCs/>
            <w:sz w:val="20"/>
            <w:szCs w:val="20"/>
          </w:rPr>
          <w:t>Ua</w:t>
        </w:r>
        <w:proofErr w:type="spellEnd"/>
        <w:r w:rsidR="00B1306F">
          <w:rPr>
            <w:rFonts w:ascii="Arial" w:eastAsia="Arial" w:hAnsi="Arial"/>
            <w:b/>
            <w:bCs/>
            <w:sz w:val="20"/>
            <w:szCs w:val="20"/>
          </w:rPr>
          <w:t xml:space="preserve"> Tau</w:t>
        </w:r>
      </w:ins>
      <w:del w:id="666" w:author="Fong RERHANG" w:date="2021-05-28T10:14:00Z">
        <w:r w:rsidRPr="00C82E12" w:rsidDel="00B1306F">
          <w:rPr>
            <w:rFonts w:ascii="Arial" w:eastAsia="Arial" w:hAnsi="Arial"/>
            <w:b/>
            <w:bCs/>
            <w:sz w:val="20"/>
            <w:szCs w:val="20"/>
          </w:rPr>
          <w:delText>Yog</w:delText>
        </w:r>
      </w:del>
      <w:r w:rsidRPr="00C82E12">
        <w:rPr>
          <w:rFonts w:ascii="Arial" w:eastAsia="Arial" w:hAnsi="Arial"/>
          <w:b/>
          <w:bCs/>
          <w:sz w:val="20"/>
          <w:szCs w:val="20"/>
        </w:rPr>
        <w:t xml:space="preserve">   </w:t>
      </w:r>
      <w:r w:rsidR="00DF5DF6">
        <w:rPr>
          <w:rFonts w:ascii="Arial" w:eastAsia="Arial" w:hAnsi="Arial"/>
          <w:b/>
          <w:bCs/>
          <w:sz w:val="20"/>
          <w:szCs w:val="20"/>
        </w:rPr>
        <w:sym w:font="Wingdings 2" w:char="F052"/>
      </w:r>
      <w:proofErr w:type="spellStart"/>
      <w:ins w:id="667" w:author="Fong RERHANG" w:date="2021-05-28T10:14:00Z">
        <w:r w:rsidR="00B1306F">
          <w:rPr>
            <w:rFonts w:ascii="Arial" w:eastAsia="Arial" w:hAnsi="Arial"/>
            <w:b/>
            <w:bCs/>
            <w:sz w:val="20"/>
            <w:szCs w:val="20"/>
          </w:rPr>
          <w:t>Ua</w:t>
        </w:r>
        <w:proofErr w:type="spellEnd"/>
        <w:r w:rsidR="00B1306F">
          <w:rPr>
            <w:rFonts w:ascii="Arial" w:eastAsia="Arial" w:hAnsi="Arial"/>
            <w:b/>
            <w:bCs/>
            <w:sz w:val="20"/>
            <w:szCs w:val="20"/>
          </w:rPr>
          <w:t xml:space="preserve"> </w:t>
        </w:r>
      </w:ins>
      <w:proofErr w:type="spellStart"/>
      <w:r w:rsidRPr="00C82E12">
        <w:rPr>
          <w:rFonts w:ascii="Arial" w:eastAsia="Arial" w:hAnsi="Arial"/>
          <w:b/>
          <w:bCs/>
          <w:sz w:val="20"/>
          <w:szCs w:val="20"/>
        </w:rPr>
        <w:t>Tsis</w:t>
      </w:r>
      <w:proofErr w:type="spellEnd"/>
      <w:ins w:id="668" w:author="Fong RERHANG" w:date="2021-05-28T10:14:00Z">
        <w:r w:rsidR="00B1306F">
          <w:rPr>
            <w:rFonts w:ascii="Arial" w:eastAsia="Arial" w:hAnsi="Arial"/>
            <w:b/>
            <w:bCs/>
            <w:sz w:val="20"/>
            <w:szCs w:val="20"/>
          </w:rPr>
          <w:t xml:space="preserve"> Tau</w:t>
        </w:r>
      </w:ins>
      <w:del w:id="669" w:author="Fong RERHANG" w:date="2021-05-28T10:14:00Z">
        <w:r w:rsidRPr="00C82E12" w:rsidDel="00B1306F">
          <w:rPr>
            <w:rFonts w:ascii="Arial" w:eastAsia="Arial" w:hAnsi="Arial"/>
            <w:b/>
            <w:bCs/>
            <w:sz w:val="20"/>
            <w:szCs w:val="20"/>
          </w:rPr>
          <w:delText xml:space="preserve"> Yog</w:delText>
        </w:r>
      </w:del>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r w:rsidR="004A3557" w:rsidRPr="004A3557">
        <w:rPr>
          <w:rFonts w:ascii="Arial" w:hAnsi="Arial"/>
          <w:sz w:val="20"/>
          <w:szCs w:val="20"/>
        </w:rPr>
        <w:t xml:space="preserve">Skylar </w:t>
      </w:r>
      <w:proofErr w:type="spellStart"/>
      <w:r w:rsidR="004A3557" w:rsidRPr="004A3557">
        <w:rPr>
          <w:rFonts w:ascii="Arial" w:hAnsi="Arial"/>
          <w:sz w:val="20"/>
          <w:szCs w:val="20"/>
        </w:rPr>
        <w:t>txuas</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ntxiv</w:t>
      </w:r>
      <w:proofErr w:type="spellEnd"/>
      <w:r w:rsidR="004A3557" w:rsidRPr="004A3557">
        <w:rPr>
          <w:rFonts w:ascii="Arial" w:hAnsi="Arial"/>
          <w:sz w:val="20"/>
          <w:szCs w:val="20"/>
        </w:rPr>
        <w:t xml:space="preserve"> </w:t>
      </w:r>
      <w:proofErr w:type="spellStart"/>
      <w:r w:rsidR="000266C3">
        <w:rPr>
          <w:rFonts w:ascii="Arial" w:hAnsi="Arial"/>
          <w:sz w:val="20"/>
          <w:szCs w:val="20"/>
        </w:rPr>
        <w:t>tsim</w:t>
      </w:r>
      <w:proofErr w:type="spellEnd"/>
      <w:r w:rsidR="000266C3">
        <w:rPr>
          <w:rFonts w:ascii="Arial" w:hAnsi="Arial"/>
          <w:sz w:val="20"/>
          <w:szCs w:val="20"/>
        </w:rPr>
        <w:t xml:space="preserve"> </w:t>
      </w:r>
      <w:proofErr w:type="spellStart"/>
      <w:r w:rsidR="000266C3">
        <w:rPr>
          <w:rFonts w:ascii="Arial" w:hAnsi="Arial"/>
          <w:sz w:val="20"/>
          <w:szCs w:val="20"/>
        </w:rPr>
        <w:t>tus</w:t>
      </w:r>
      <w:proofErr w:type="spellEnd"/>
      <w:r w:rsidR="004A3557" w:rsidRPr="004A3557">
        <w:rPr>
          <w:rFonts w:ascii="Arial" w:hAnsi="Arial"/>
          <w:sz w:val="20"/>
          <w:szCs w:val="20"/>
        </w:rPr>
        <w:t xml:space="preserve"> /</w:t>
      </w:r>
      <w:del w:id="670" w:author="Fong RERHANG" w:date="2021-05-28T10:14:00Z">
        <w:r w:rsidR="004A3557" w:rsidRPr="004A3557" w:rsidDel="00B1306F">
          <w:rPr>
            <w:rFonts w:ascii="Arial" w:hAnsi="Arial"/>
            <w:sz w:val="20"/>
            <w:szCs w:val="20"/>
          </w:rPr>
          <w:delText xml:space="preserve"> </w:delText>
        </w:r>
      </w:del>
      <w:r w:rsidR="004A3557" w:rsidRPr="004A3557">
        <w:rPr>
          <w:rFonts w:ascii="Arial" w:hAnsi="Arial"/>
          <w:sz w:val="20"/>
          <w:szCs w:val="20"/>
        </w:rPr>
        <w:t>l</w:t>
      </w:r>
      <w:del w:id="671" w:author="Fong RERHANG" w:date="2021-05-28T10:14:00Z">
        <w:r w:rsidR="004A3557" w:rsidRPr="004A3557" w:rsidDel="00B1306F">
          <w:rPr>
            <w:rFonts w:ascii="Arial" w:hAnsi="Arial"/>
            <w:sz w:val="20"/>
            <w:szCs w:val="20"/>
          </w:rPr>
          <w:delText xml:space="preserve"> </w:delText>
        </w:r>
      </w:del>
      <w:r w:rsidR="004A3557" w:rsidRPr="004A3557">
        <w:rPr>
          <w:rFonts w:ascii="Arial" w:hAnsi="Arial"/>
          <w:sz w:val="20"/>
          <w:szCs w:val="20"/>
        </w:rPr>
        <w:t xml:space="preserve">/ </w:t>
      </w:r>
      <w:proofErr w:type="spellStart"/>
      <w:r w:rsidR="004A3557" w:rsidRPr="004A3557">
        <w:rPr>
          <w:rFonts w:ascii="Arial" w:hAnsi="Arial"/>
          <w:sz w:val="20"/>
          <w:szCs w:val="20"/>
        </w:rPr>
        <w:t>thiab</w:t>
      </w:r>
      <w:proofErr w:type="spellEnd"/>
      <w:r w:rsidR="004A3557" w:rsidRPr="004A3557">
        <w:rPr>
          <w:rFonts w:ascii="Arial" w:hAnsi="Arial"/>
          <w:sz w:val="20"/>
          <w:szCs w:val="20"/>
        </w:rPr>
        <w:t xml:space="preserve"> /</w:t>
      </w:r>
      <w:del w:id="672" w:author="Fong RERHANG" w:date="2021-05-28T10:14:00Z">
        <w:r w:rsidR="004A3557" w:rsidRPr="004A3557" w:rsidDel="00B1306F">
          <w:rPr>
            <w:rFonts w:ascii="Arial" w:hAnsi="Arial"/>
            <w:sz w:val="20"/>
            <w:szCs w:val="20"/>
          </w:rPr>
          <w:delText xml:space="preserve"> </w:delText>
        </w:r>
      </w:del>
      <w:r w:rsidR="004A3557" w:rsidRPr="004A3557">
        <w:rPr>
          <w:rFonts w:ascii="Arial" w:hAnsi="Arial"/>
          <w:sz w:val="20"/>
          <w:szCs w:val="20"/>
        </w:rPr>
        <w:t>l</w:t>
      </w:r>
      <w:del w:id="673" w:author="Fong RERHANG" w:date="2021-05-28T10:14:00Z">
        <w:r w:rsidR="004A3557" w:rsidRPr="004A3557" w:rsidDel="00B1306F">
          <w:rPr>
            <w:rFonts w:ascii="Arial" w:hAnsi="Arial"/>
            <w:sz w:val="20"/>
            <w:szCs w:val="20"/>
          </w:rPr>
          <w:delText xml:space="preserve"> </w:delText>
        </w:r>
      </w:del>
      <w:r w:rsidR="004A3557" w:rsidRPr="004A3557">
        <w:rPr>
          <w:rFonts w:ascii="Arial" w:hAnsi="Arial"/>
          <w:sz w:val="20"/>
          <w:szCs w:val="20"/>
        </w:rPr>
        <w:t xml:space="preserve">/ sib tov </w:t>
      </w:r>
      <w:proofErr w:type="spellStart"/>
      <w:r w:rsidR="004A3557" w:rsidRPr="004A3557">
        <w:rPr>
          <w:rFonts w:ascii="Arial" w:hAnsi="Arial"/>
          <w:sz w:val="20"/>
          <w:szCs w:val="20"/>
        </w:rPr>
        <w:t>ntawm</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cov</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qib</w:t>
      </w:r>
      <w:proofErr w:type="spellEnd"/>
      <w:r w:rsidR="004A3557" w:rsidRPr="004A3557">
        <w:rPr>
          <w:rFonts w:ascii="Arial" w:hAnsi="Arial"/>
          <w:sz w:val="20"/>
          <w:szCs w:val="20"/>
        </w:rPr>
        <w:t xml:space="preserve"> sib </w:t>
      </w:r>
      <w:proofErr w:type="spellStart"/>
      <w:r w:rsidR="004A3557" w:rsidRPr="004A3557">
        <w:rPr>
          <w:rFonts w:ascii="Arial" w:hAnsi="Arial"/>
          <w:sz w:val="20"/>
          <w:szCs w:val="20"/>
        </w:rPr>
        <w:t>tham</w:t>
      </w:r>
      <w:proofErr w:type="spellEnd"/>
      <w:r w:rsidR="000266C3">
        <w:rPr>
          <w:rFonts w:ascii="Arial" w:hAnsi="Arial"/>
          <w:sz w:val="20"/>
          <w:szCs w:val="20"/>
        </w:rPr>
        <w:t xml:space="preserve"> </w:t>
      </w:r>
      <w:proofErr w:type="spellStart"/>
      <w:r w:rsidR="000266C3">
        <w:rPr>
          <w:rFonts w:ascii="Arial" w:hAnsi="Arial"/>
          <w:sz w:val="20"/>
          <w:szCs w:val="20"/>
        </w:rPr>
        <w:t>uas</w:t>
      </w:r>
      <w:proofErr w:type="spellEnd"/>
      <w:r w:rsidR="000266C3">
        <w:rPr>
          <w:rFonts w:ascii="Arial" w:hAnsi="Arial"/>
          <w:sz w:val="20"/>
          <w:szCs w:val="20"/>
        </w:rPr>
        <w:t xml:space="preserve"> </w:t>
      </w:r>
      <w:proofErr w:type="spellStart"/>
      <w:r w:rsidR="000266C3">
        <w:rPr>
          <w:rFonts w:ascii="Arial" w:hAnsi="Arial"/>
          <w:sz w:val="20"/>
          <w:szCs w:val="20"/>
        </w:rPr>
        <w:t>tsis</w:t>
      </w:r>
      <w:proofErr w:type="spellEnd"/>
      <w:r w:rsidR="000266C3">
        <w:rPr>
          <w:rFonts w:ascii="Arial" w:hAnsi="Arial"/>
          <w:sz w:val="20"/>
          <w:szCs w:val="20"/>
        </w:rPr>
        <w:t xml:space="preserve"> </w:t>
      </w:r>
      <w:proofErr w:type="spellStart"/>
      <w:r w:rsidR="000266C3">
        <w:rPr>
          <w:rFonts w:ascii="Arial" w:hAnsi="Arial"/>
          <w:sz w:val="20"/>
          <w:szCs w:val="20"/>
        </w:rPr>
        <w:t>raug</w:t>
      </w:r>
      <w:proofErr w:type="spellEnd"/>
      <w:r w:rsidR="004A3557" w:rsidRPr="004A3557">
        <w:rPr>
          <w:rFonts w:ascii="Arial" w:hAnsi="Arial"/>
          <w:sz w:val="20"/>
          <w:szCs w:val="20"/>
        </w:rPr>
        <w:t>.</w:t>
      </w:r>
    </w:p>
    <w:p w14:paraId="163E6CB7" w14:textId="77777777" w:rsidR="007E0534" w:rsidRDefault="007E0534" w:rsidP="007E0534">
      <w:pPr>
        <w:rPr>
          <w:rFonts w:ascii="Arial" w:eastAsia="Arial" w:hAnsi="Arial"/>
          <w:b/>
          <w:bCs/>
          <w:sz w:val="20"/>
          <w:szCs w:val="20"/>
        </w:rPr>
      </w:pPr>
    </w:p>
    <w:p w14:paraId="73DD5D61" w14:textId="77777777" w:rsidR="007E0534" w:rsidRDefault="007E0534" w:rsidP="007E0534">
      <w:pPr>
        <w:spacing w:after="0"/>
        <w:jc w:val="both"/>
        <w:rPr>
          <w:rFonts w:ascii="Arial" w:hAnsi="Arial" w:cs="Arial"/>
          <w:sz w:val="19"/>
          <w:szCs w:val="19"/>
        </w:rPr>
      </w:pPr>
    </w:p>
    <w:p w14:paraId="1F808DA1" w14:textId="211A9502" w:rsidR="007E0534" w:rsidRDefault="007E0534" w:rsidP="00151C6F">
      <w:pPr>
        <w:spacing w:after="0"/>
        <w:jc w:val="both"/>
        <w:rPr>
          <w:rFonts w:ascii="Arial" w:hAnsi="Arial" w:cs="Arial"/>
          <w:sz w:val="19"/>
          <w:szCs w:val="19"/>
        </w:rPr>
      </w:pPr>
    </w:p>
    <w:p w14:paraId="13D33DC1" w14:textId="29F4C84A" w:rsidR="008D42C7" w:rsidRDefault="008D42C7" w:rsidP="00151C6F">
      <w:pPr>
        <w:spacing w:after="0"/>
        <w:jc w:val="both"/>
        <w:rPr>
          <w:rFonts w:ascii="Arial" w:hAnsi="Arial" w:cs="Arial"/>
          <w:sz w:val="19"/>
          <w:szCs w:val="19"/>
        </w:rPr>
      </w:pPr>
    </w:p>
    <w:p w14:paraId="2EB49B0C" w14:textId="61ACDEDE" w:rsidR="008D42C7" w:rsidRDefault="008D42C7" w:rsidP="00151C6F">
      <w:pPr>
        <w:spacing w:after="0"/>
        <w:jc w:val="both"/>
        <w:rPr>
          <w:rFonts w:ascii="Arial" w:hAnsi="Arial" w:cs="Arial"/>
          <w:sz w:val="19"/>
          <w:szCs w:val="19"/>
        </w:rPr>
      </w:pPr>
    </w:p>
    <w:p w14:paraId="3FEEDDBD" w14:textId="49BD7580" w:rsidR="008D42C7" w:rsidRDefault="008D42C7" w:rsidP="00151C6F">
      <w:pPr>
        <w:spacing w:after="0"/>
        <w:jc w:val="both"/>
        <w:rPr>
          <w:rFonts w:ascii="Arial" w:hAnsi="Arial" w:cs="Arial"/>
          <w:sz w:val="19"/>
          <w:szCs w:val="19"/>
        </w:rPr>
      </w:pPr>
    </w:p>
    <w:p w14:paraId="0451812D" w14:textId="45D54E60" w:rsidR="008D42C7" w:rsidRDefault="008D42C7" w:rsidP="00151C6F">
      <w:pPr>
        <w:spacing w:after="0"/>
        <w:jc w:val="both"/>
        <w:rPr>
          <w:rFonts w:ascii="Arial" w:hAnsi="Arial" w:cs="Arial"/>
          <w:sz w:val="19"/>
          <w:szCs w:val="19"/>
        </w:rPr>
      </w:pPr>
    </w:p>
    <w:p w14:paraId="232C871A" w14:textId="7E47BC32" w:rsidR="008D42C7" w:rsidRDefault="008D42C7" w:rsidP="00151C6F">
      <w:pPr>
        <w:spacing w:after="0"/>
        <w:jc w:val="both"/>
        <w:rPr>
          <w:rFonts w:ascii="Arial" w:hAnsi="Arial" w:cs="Arial"/>
          <w:sz w:val="19"/>
          <w:szCs w:val="19"/>
        </w:rPr>
      </w:pPr>
    </w:p>
    <w:p w14:paraId="210BBC82" w14:textId="5A4B81E5" w:rsidR="008D42C7" w:rsidRDefault="008D42C7" w:rsidP="00151C6F">
      <w:pPr>
        <w:spacing w:after="0"/>
        <w:jc w:val="both"/>
        <w:rPr>
          <w:rFonts w:ascii="Arial" w:hAnsi="Arial" w:cs="Arial"/>
          <w:sz w:val="19"/>
          <w:szCs w:val="19"/>
        </w:rPr>
      </w:pPr>
    </w:p>
    <w:p w14:paraId="1DC310A6" w14:textId="5F627DB4" w:rsidR="008D42C7" w:rsidRDefault="008D42C7" w:rsidP="00151C6F">
      <w:pPr>
        <w:spacing w:after="0"/>
        <w:jc w:val="both"/>
        <w:rPr>
          <w:rFonts w:ascii="Arial" w:hAnsi="Arial" w:cs="Arial"/>
          <w:sz w:val="19"/>
          <w:szCs w:val="19"/>
        </w:rPr>
      </w:pPr>
    </w:p>
    <w:p w14:paraId="607D5494" w14:textId="4322AB13" w:rsidR="008D42C7" w:rsidRDefault="008D42C7" w:rsidP="00151C6F">
      <w:pPr>
        <w:spacing w:after="0"/>
        <w:jc w:val="both"/>
        <w:rPr>
          <w:rFonts w:ascii="Arial" w:hAnsi="Arial" w:cs="Arial"/>
          <w:sz w:val="19"/>
          <w:szCs w:val="19"/>
        </w:rPr>
      </w:pPr>
    </w:p>
    <w:p w14:paraId="2409D4AA" w14:textId="283052A7" w:rsidR="008D42C7" w:rsidRDefault="008D42C7" w:rsidP="00151C6F">
      <w:pPr>
        <w:spacing w:after="0"/>
        <w:jc w:val="both"/>
        <w:rPr>
          <w:rFonts w:ascii="Arial" w:hAnsi="Arial" w:cs="Arial"/>
          <w:sz w:val="19"/>
          <w:szCs w:val="19"/>
        </w:rPr>
      </w:pPr>
    </w:p>
    <w:p w14:paraId="60DFA2CA" w14:textId="7E74FC37" w:rsidR="008D42C7" w:rsidRDefault="008D42C7" w:rsidP="00151C6F">
      <w:pPr>
        <w:spacing w:after="0"/>
        <w:jc w:val="both"/>
        <w:rPr>
          <w:rFonts w:ascii="Arial" w:hAnsi="Arial" w:cs="Arial"/>
          <w:sz w:val="19"/>
          <w:szCs w:val="19"/>
        </w:rPr>
      </w:pPr>
    </w:p>
    <w:p w14:paraId="68FCCC34" w14:textId="4532DB67" w:rsidR="008D42C7" w:rsidRDefault="008D42C7" w:rsidP="00151C6F">
      <w:pPr>
        <w:spacing w:after="0"/>
        <w:jc w:val="both"/>
        <w:rPr>
          <w:rFonts w:ascii="Arial" w:hAnsi="Arial" w:cs="Arial"/>
          <w:sz w:val="19"/>
          <w:szCs w:val="19"/>
        </w:rPr>
      </w:pPr>
    </w:p>
    <w:p w14:paraId="6F682FC6" w14:textId="77777777" w:rsidR="008D42C7" w:rsidRDefault="008D42C7" w:rsidP="008D42C7">
      <w:pPr>
        <w:ind w:firstLine="720"/>
        <w:jc w:val="center"/>
        <w:rPr>
          <w:rFonts w:ascii="Arial" w:eastAsia="Arial" w:hAnsi="Arial"/>
          <w:b/>
          <w:sz w:val="23"/>
        </w:rPr>
      </w:pPr>
      <w:r>
        <w:rPr>
          <w:rFonts w:ascii="Arial" w:eastAsia="Arial" w:hAnsi="Arial"/>
          <w:b/>
          <w:sz w:val="23"/>
        </w:rPr>
        <w:t>SACRAMENTO CITY UNIFIED</w:t>
      </w:r>
    </w:p>
    <w:p w14:paraId="0AFD9F71" w14:textId="77777777" w:rsidR="008D42C7" w:rsidRDefault="008D42C7" w:rsidP="008D42C7">
      <w:pPr>
        <w:jc w:val="center"/>
        <w:rPr>
          <w:rFonts w:ascii="Arial" w:hAnsi="Arial"/>
          <w:b/>
          <w:bCs/>
          <w:sz w:val="22"/>
          <w:szCs w:val="22"/>
        </w:rPr>
      </w:pPr>
      <w:r w:rsidRPr="009E72B6">
        <w:rPr>
          <w:rFonts w:ascii="Arial" w:hAnsi="Arial"/>
          <w:b/>
          <w:bCs/>
          <w:sz w:val="22"/>
          <w:szCs w:val="22"/>
        </w:rPr>
        <w:t>COV HOM PHIAJ IB XYOO PUAG NCIG THIAB TEJ PHIAJ XWM</w:t>
      </w:r>
    </w:p>
    <w:p w14:paraId="3EDA63BB" w14:textId="77777777" w:rsidR="008D42C7" w:rsidRDefault="008D42C7" w:rsidP="008D42C7">
      <w:pPr>
        <w:rPr>
          <w:rFonts w:ascii="Arial" w:hAnsi="Arial"/>
          <w:b/>
          <w:bCs/>
          <w:sz w:val="22"/>
          <w:szCs w:val="22"/>
        </w:rPr>
      </w:pPr>
    </w:p>
    <w:p w14:paraId="5B30C0D1" w14:textId="77777777" w:rsidR="008D42C7" w:rsidRDefault="008D42C7" w:rsidP="008D42C7">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862017E" w14:textId="77777777" w:rsidR="008D42C7" w:rsidRDefault="008D42C7" w:rsidP="008D42C7">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42C7" w:rsidRPr="00BB29BF" w14:paraId="3FC090D7" w14:textId="77777777" w:rsidTr="00797198">
        <w:trPr>
          <w:trHeight w:val="721"/>
        </w:trPr>
        <w:tc>
          <w:tcPr>
            <w:tcW w:w="3673" w:type="dxa"/>
          </w:tcPr>
          <w:p w14:paraId="62E02A5E" w14:textId="77777777" w:rsidR="008D42C7" w:rsidRPr="00BB29BF" w:rsidRDefault="008D42C7"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4CC6520E" w14:textId="692C7FA0" w:rsidR="008D42C7" w:rsidRPr="00BB29BF" w:rsidRDefault="008D42C7"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F0B4A">
              <w:rPr>
                <w:rFonts w:ascii="Arial" w:hAnsi="Arial"/>
                <w:i/>
                <w:iCs/>
                <w:sz w:val="20"/>
                <w:szCs w:val="20"/>
                <w:u w:val="single"/>
              </w:rPr>
              <w:t>3</w:t>
            </w:r>
          </w:p>
          <w:p w14:paraId="6F46D13A" w14:textId="77777777" w:rsidR="008D42C7" w:rsidRPr="00BB29BF" w:rsidRDefault="008D42C7" w:rsidP="00797198">
            <w:pPr>
              <w:rPr>
                <w:rFonts w:ascii="Arial" w:hAnsi="Arial"/>
                <w:b/>
                <w:bCs/>
                <w:sz w:val="20"/>
                <w:szCs w:val="20"/>
              </w:rPr>
            </w:pPr>
          </w:p>
          <w:p w14:paraId="0AD59EBA" w14:textId="679B839C" w:rsidR="008D42C7" w:rsidRPr="00BB29BF" w:rsidRDefault="008D42C7"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Pr="00856FAB">
              <w:rPr>
                <w:rFonts w:ascii="Arial" w:hAnsi="Arial" w:cs="Arial"/>
                <w:sz w:val="20"/>
                <w:szCs w:val="20"/>
              </w:rPr>
              <w:t>Skylar</w:t>
            </w:r>
            <w:r w:rsidR="00342138" w:rsidRPr="00342138">
              <w:rPr>
                <w:rFonts w:ascii="Arial" w:hAnsi="Arial" w:cs="Arial"/>
                <w:sz w:val="20"/>
                <w:szCs w:val="20"/>
              </w:rPr>
              <w:t xml:space="preserve"> </w:t>
            </w:r>
            <w:proofErr w:type="spellStart"/>
            <w:r w:rsidR="00342138" w:rsidRPr="00342138">
              <w:rPr>
                <w:rFonts w:ascii="Arial" w:hAnsi="Arial" w:cs="Arial"/>
                <w:sz w:val="20"/>
                <w:szCs w:val="20"/>
              </w:rPr>
              <w:t>yuav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tsim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suab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dzh</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nrog</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raug</w:t>
            </w:r>
            <w:proofErr w:type="spellEnd"/>
            <w:r w:rsidR="00E02CD5">
              <w:rPr>
                <w:rFonts w:ascii="Arial" w:hAnsi="Arial" w:cs="Arial"/>
                <w:sz w:val="20"/>
                <w:szCs w:val="20"/>
              </w:rPr>
              <w:t xml:space="preserve"> </w:t>
            </w:r>
            <w:r w:rsidR="00342138" w:rsidRPr="00342138">
              <w:rPr>
                <w:rFonts w:ascii="Arial" w:hAnsi="Arial" w:cs="Arial"/>
                <w:sz w:val="20"/>
                <w:szCs w:val="20"/>
              </w:rPr>
              <w:t>80</w:t>
            </w:r>
            <w:r w:rsidR="00E02CD5">
              <w:rPr>
                <w:rFonts w:ascii="Arial" w:hAnsi="Arial" w:cs="Arial"/>
                <w:sz w:val="20"/>
                <w:szCs w:val="20"/>
              </w:rPr>
              <w:t xml:space="preserve"> </w:t>
            </w:r>
            <w:proofErr w:type="spellStart"/>
            <w:r w:rsidR="00E02CD5">
              <w:rPr>
                <w:rFonts w:ascii="Arial" w:hAnsi="Arial" w:cs="Arial"/>
                <w:sz w:val="20"/>
                <w:szCs w:val="20"/>
              </w:rPr>
              <w:t>feem</w:t>
            </w:r>
            <w:proofErr w:type="spellEnd"/>
            <w:r w:rsidR="00E02CD5">
              <w:rPr>
                <w:rFonts w:ascii="Arial" w:hAnsi="Arial" w:cs="Arial"/>
                <w:sz w:val="20"/>
                <w:szCs w:val="20"/>
              </w:rPr>
              <w:t xml:space="preserve"> </w:t>
            </w:r>
            <w:proofErr w:type="spellStart"/>
            <w:r w:rsidR="00E02CD5">
              <w:rPr>
                <w:rFonts w:ascii="Arial" w:hAnsi="Arial" w:cs="Arial"/>
                <w:sz w:val="20"/>
                <w:szCs w:val="20"/>
              </w:rPr>
              <w:t>puas</w:t>
            </w:r>
            <w:proofErr w:type="spellEnd"/>
            <w:r w:rsidR="00E02CD5">
              <w:rPr>
                <w:rFonts w:ascii="Arial" w:hAnsi="Arial" w:cs="Arial"/>
                <w:sz w:val="20"/>
                <w:szCs w:val="20"/>
              </w:rPr>
              <w:t xml:space="preserve"> </w:t>
            </w:r>
            <w:proofErr w:type="spellStart"/>
            <w:r w:rsidR="00E02CD5">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qhov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tseeb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txhua</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qhib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lus</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hauv</w:t>
            </w:r>
            <w:proofErr w:type="spellEnd"/>
            <w:r w:rsidR="00342138" w:rsidRPr="00342138">
              <w:rPr>
                <w:rFonts w:ascii="Arial" w:hAnsi="Arial" w:cs="Arial"/>
                <w:sz w:val="20"/>
                <w:szCs w:val="20"/>
              </w:rPr>
              <w:t xml:space="preserve"> 4 </w:t>
            </w:r>
            <w:proofErr w:type="spellStart"/>
            <w:r w:rsidR="00E02CD5">
              <w:rPr>
                <w:rFonts w:ascii="Arial" w:hAnsi="Arial" w:cs="Arial"/>
                <w:sz w:val="20"/>
                <w:szCs w:val="20"/>
              </w:rPr>
              <w:t>n</w:t>
            </w:r>
            <w:r w:rsidR="00342138" w:rsidRPr="00342138">
              <w:rPr>
                <w:rFonts w:ascii="Arial" w:hAnsi="Arial" w:cs="Arial"/>
                <w:sz w:val="20"/>
                <w:szCs w:val="20"/>
              </w:rPr>
              <w:t>tawm</w:t>
            </w:r>
            <w:proofErr w:type="spellEnd"/>
            <w:r w:rsidR="00342138" w:rsidRPr="00342138">
              <w:rPr>
                <w:rFonts w:ascii="Arial" w:hAnsi="Arial" w:cs="Arial"/>
                <w:sz w:val="20"/>
                <w:szCs w:val="20"/>
              </w:rPr>
              <w:t xml:space="preserve"> 5 </w:t>
            </w:r>
            <w:proofErr w:type="spellStart"/>
            <w:r w:rsidR="00342138" w:rsidRPr="00342138">
              <w:rPr>
                <w:rFonts w:ascii="Arial" w:hAnsi="Arial" w:cs="Arial"/>
                <w:sz w:val="20"/>
                <w:szCs w:val="20"/>
              </w:rPr>
              <w:t>kev</w:t>
            </w:r>
            <w:proofErr w:type="spellEnd"/>
            <w:r w:rsidR="00342138" w:rsidRPr="00342138">
              <w:rPr>
                <w:rFonts w:ascii="Arial" w:hAnsi="Arial" w:cs="Arial"/>
                <w:sz w:val="20"/>
                <w:szCs w:val="20"/>
              </w:rPr>
              <w:t xml:space="preserve"> sim </w:t>
            </w:r>
            <w:proofErr w:type="spellStart"/>
            <w:r w:rsidR="00342138" w:rsidRPr="00342138">
              <w:rPr>
                <w:rFonts w:ascii="Arial" w:hAnsi="Arial" w:cs="Arial"/>
                <w:sz w:val="20"/>
                <w:szCs w:val="20"/>
              </w:rPr>
              <w:t>raws</w:t>
            </w:r>
            <w:proofErr w:type="spellEnd"/>
            <w:r w:rsidR="00342138" w:rsidRPr="00342138">
              <w:rPr>
                <w:rFonts w:ascii="Arial" w:hAnsi="Arial" w:cs="Arial"/>
                <w:sz w:val="20"/>
                <w:szCs w:val="20"/>
              </w:rPr>
              <w:t xml:space="preserve"> li </w:t>
            </w:r>
            <w:proofErr w:type="spellStart"/>
            <w:r w:rsidR="00342138" w:rsidRPr="00342138">
              <w:rPr>
                <w:rFonts w:ascii="Arial" w:hAnsi="Arial" w:cs="Arial"/>
                <w:sz w:val="20"/>
                <w:szCs w:val="20"/>
              </w:rPr>
              <w:t>ntsuas</w:t>
            </w:r>
            <w:proofErr w:type="spellEnd"/>
            <w:r w:rsidR="00342138" w:rsidRPr="00342138">
              <w:rPr>
                <w:rFonts w:ascii="Arial" w:hAnsi="Arial" w:cs="Arial"/>
                <w:sz w:val="20"/>
                <w:szCs w:val="20"/>
              </w:rPr>
              <w:t xml:space="preserve"> los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LSHS </w:t>
            </w:r>
            <w:proofErr w:type="spellStart"/>
            <w:r w:rsidR="00342138" w:rsidRPr="00342138">
              <w:rPr>
                <w:rFonts w:ascii="Arial" w:hAnsi="Arial" w:cs="Arial"/>
                <w:sz w:val="20"/>
                <w:szCs w:val="20"/>
              </w:rPr>
              <w:t>cov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ntawv</w:t>
            </w:r>
            <w:proofErr w:type="spellEnd"/>
            <w:r w:rsidR="00342138" w:rsidRPr="00342138">
              <w:rPr>
                <w:rFonts w:ascii="Arial" w:hAnsi="Arial" w:cs="Arial"/>
                <w:sz w:val="20"/>
                <w:szCs w:val="20"/>
              </w:rPr>
              <w:t>.</w:t>
            </w:r>
          </w:p>
          <w:p w14:paraId="4036F467" w14:textId="77777777" w:rsidR="008D42C7" w:rsidRPr="00E62049" w:rsidRDefault="008D42C7" w:rsidP="00797198">
            <w:pPr>
              <w:rPr>
                <w:rFonts w:ascii="Arial" w:hAnsi="Arial"/>
                <w:sz w:val="20"/>
                <w:szCs w:val="20"/>
              </w:rPr>
            </w:pPr>
            <w:r w:rsidRPr="009562C8">
              <w:rPr>
                <w:noProof/>
              </w:rPr>
              <w:drawing>
                <wp:inline distT="0" distB="0" distL="0" distR="0" wp14:anchorId="20F86523" wp14:editId="744CB9D1">
                  <wp:extent cx="153670" cy="11938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174ADB0D" w14:textId="77777777" w:rsidR="008D42C7" w:rsidRPr="00E62049" w:rsidRDefault="008D42C7" w:rsidP="00797198">
            <w:pPr>
              <w:rPr>
                <w:rFonts w:ascii="Arial" w:hAnsi="Arial"/>
                <w:sz w:val="20"/>
                <w:szCs w:val="20"/>
              </w:rPr>
            </w:pPr>
            <w:r w:rsidRPr="00E62049">
              <w:rPr>
                <w:noProof/>
                <w:sz w:val="20"/>
                <w:szCs w:val="20"/>
              </w:rPr>
              <w:drawing>
                <wp:inline distT="0" distB="0" distL="0" distR="0" wp14:anchorId="3E81796B" wp14:editId="081BC655">
                  <wp:extent cx="149225" cy="109220"/>
                  <wp:effectExtent l="0" t="0" r="3175"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DC24E13" w14:textId="77777777" w:rsidR="008D42C7" w:rsidRPr="00BB29BF" w:rsidRDefault="008D42C7" w:rsidP="00797198">
            <w:pPr>
              <w:rPr>
                <w:rFonts w:ascii="Arial" w:hAnsi="Arial"/>
                <w:sz w:val="20"/>
                <w:szCs w:val="20"/>
              </w:rPr>
            </w:pPr>
            <w:r>
              <w:rPr>
                <w:noProof/>
              </w:rPr>
              <w:drawing>
                <wp:inline distT="0" distB="0" distL="0" distR="0" wp14:anchorId="2C9450CB" wp14:editId="50EC5223">
                  <wp:extent cx="149225" cy="109220"/>
                  <wp:effectExtent l="0" t="0" r="3175"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23A0C44" w14:textId="77777777" w:rsidR="008D42C7" w:rsidRPr="00BB29BF" w:rsidRDefault="008D42C7" w:rsidP="00797198">
            <w:pPr>
              <w:rPr>
                <w:rFonts w:ascii="Arial" w:hAnsi="Arial"/>
                <w:sz w:val="20"/>
                <w:szCs w:val="20"/>
              </w:rPr>
            </w:pPr>
            <w:r>
              <w:rPr>
                <w:noProof/>
              </w:rPr>
              <w:drawing>
                <wp:inline distT="0" distB="0" distL="0" distR="0" wp14:anchorId="1517F31E" wp14:editId="52D676AD">
                  <wp:extent cx="149225" cy="109220"/>
                  <wp:effectExtent l="0" t="0" r="3175" b="508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893AE35" wp14:editId="248ED530">
                  <wp:extent cx="151891" cy="113919"/>
                  <wp:effectExtent l="0" t="0" r="0" b="0"/>
                  <wp:docPr id="2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7F54C9E" w14:textId="77777777" w:rsidR="008D42C7" w:rsidRPr="00BB29BF" w:rsidRDefault="008D42C7" w:rsidP="00797198">
            <w:pPr>
              <w:rPr>
                <w:rFonts w:ascii="Arial" w:hAnsi="Arial"/>
                <w:sz w:val="20"/>
                <w:szCs w:val="20"/>
              </w:rPr>
            </w:pPr>
            <w:r>
              <w:rPr>
                <w:noProof/>
              </w:rPr>
              <w:drawing>
                <wp:inline distT="0" distB="0" distL="0" distR="0" wp14:anchorId="1695532E" wp14:editId="79A4BCC9">
                  <wp:extent cx="149225" cy="109220"/>
                  <wp:effectExtent l="0" t="0" r="3175" b="508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FEB6A40" wp14:editId="4557DD36">
                  <wp:extent cx="151891" cy="113919"/>
                  <wp:effectExtent l="0" t="0" r="0" b="0"/>
                  <wp:docPr id="2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88920E9" w14:textId="77777777" w:rsidR="008D42C7" w:rsidRPr="00BB29BF" w:rsidRDefault="008D42C7"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8D42C7" w:rsidRPr="00BB29BF" w14:paraId="59929694" w14:textId="77777777" w:rsidTr="00797198">
        <w:trPr>
          <w:trHeight w:val="2829"/>
        </w:trPr>
        <w:tc>
          <w:tcPr>
            <w:tcW w:w="3673" w:type="dxa"/>
          </w:tcPr>
          <w:p w14:paraId="59816E3B" w14:textId="3A1547E9" w:rsidR="008D42C7" w:rsidRPr="00BB29BF" w:rsidRDefault="008D42C7"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Tam sim </w:t>
            </w:r>
            <w:r w:rsidR="002218FC">
              <w:rPr>
                <w:rFonts w:ascii="Arial" w:hAnsi="Arial"/>
                <w:sz w:val="20"/>
                <w:szCs w:val="20"/>
              </w:rPr>
              <w:t xml:space="preserve">no </w:t>
            </w:r>
            <w:r w:rsidR="002218FC" w:rsidRPr="002218FC">
              <w:rPr>
                <w:rFonts w:ascii="Arial" w:hAnsi="Arial"/>
                <w:sz w:val="20"/>
                <w:szCs w:val="20"/>
              </w:rPr>
              <w:t xml:space="preserve">Skylar </w:t>
            </w:r>
            <w:proofErr w:type="spellStart"/>
            <w:r w:rsidR="002218FC" w:rsidRPr="002218FC">
              <w:rPr>
                <w:rFonts w:ascii="Arial" w:hAnsi="Arial"/>
                <w:sz w:val="20"/>
                <w:szCs w:val="20"/>
              </w:rPr>
              <w:t>tsim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suab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dzh</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nrog</w:t>
            </w:r>
            <w:proofErr w:type="spellEnd"/>
            <w:r w:rsidR="002218FC">
              <w:rPr>
                <w:rFonts w:ascii="Arial" w:hAnsi="Arial"/>
                <w:sz w:val="20"/>
                <w:szCs w:val="20"/>
              </w:rPr>
              <w:t xml:space="preserve"> </w:t>
            </w:r>
            <w:proofErr w:type="spellStart"/>
            <w:r w:rsidR="002218FC">
              <w:rPr>
                <w:rFonts w:ascii="Arial" w:hAnsi="Arial"/>
                <w:sz w:val="20"/>
                <w:szCs w:val="20"/>
              </w:rPr>
              <w:t>rau</w:t>
            </w:r>
            <w:proofErr w:type="spellEnd"/>
            <w:r w:rsidR="002218FC" w:rsidRPr="002218FC">
              <w:rPr>
                <w:rFonts w:ascii="Arial" w:hAnsi="Arial"/>
                <w:sz w:val="20"/>
                <w:szCs w:val="20"/>
              </w:rPr>
              <w:t xml:space="preserve"> 50</w:t>
            </w:r>
            <w:r w:rsidR="002218FC">
              <w:rPr>
                <w:rFonts w:ascii="Arial" w:hAnsi="Arial"/>
                <w:sz w:val="20"/>
                <w:szCs w:val="20"/>
              </w:rPr>
              <w:t xml:space="preserve"> </w:t>
            </w:r>
            <w:proofErr w:type="spellStart"/>
            <w:r w:rsidR="002218FC">
              <w:rPr>
                <w:rFonts w:ascii="Arial" w:hAnsi="Arial"/>
                <w:sz w:val="20"/>
                <w:szCs w:val="20"/>
              </w:rPr>
              <w:t>feem</w:t>
            </w:r>
            <w:proofErr w:type="spellEnd"/>
            <w:r w:rsidR="002218FC">
              <w:rPr>
                <w:rFonts w:ascii="Arial" w:hAnsi="Arial"/>
                <w:sz w:val="20"/>
                <w:szCs w:val="20"/>
              </w:rPr>
              <w:t xml:space="preserve"> </w:t>
            </w:r>
            <w:proofErr w:type="spellStart"/>
            <w:r w:rsidR="002218FC">
              <w:rPr>
                <w:rFonts w:ascii="Arial" w:hAnsi="Arial"/>
                <w:sz w:val="20"/>
                <w:szCs w:val="20"/>
              </w:rPr>
              <w:t>puas</w:t>
            </w:r>
            <w:proofErr w:type="spellEnd"/>
            <w:r w:rsidR="002218FC">
              <w:rPr>
                <w:rFonts w:ascii="Arial" w:hAnsi="Arial"/>
                <w:sz w:val="20"/>
                <w:szCs w:val="20"/>
              </w:rPr>
              <w:t xml:space="preserve"> </w:t>
            </w:r>
            <w:proofErr w:type="spellStart"/>
            <w:r w:rsid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qhov</w:t>
            </w:r>
            <w:proofErr w:type="spellEnd"/>
            <w:r w:rsidR="002218FC" w:rsidRPr="002218FC">
              <w:rPr>
                <w:rFonts w:ascii="Arial" w:hAnsi="Arial"/>
                <w:sz w:val="20"/>
                <w:szCs w:val="20"/>
              </w:rPr>
              <w:t xml:space="preserve"> </w:t>
            </w:r>
            <w:proofErr w:type="spellStart"/>
            <w:ins w:id="674" w:author="Fong RERHANG" w:date="2021-05-28T10:15:00Z">
              <w:r w:rsidR="00B1306F">
                <w:rPr>
                  <w:rFonts w:ascii="Arial" w:hAnsi="Arial"/>
                  <w:sz w:val="20"/>
                  <w:szCs w:val="20"/>
                </w:rPr>
                <w:t>yog</w:t>
              </w:r>
              <w:proofErr w:type="spellEnd"/>
              <w:r w:rsidR="00B1306F">
                <w:rPr>
                  <w:rFonts w:ascii="Arial" w:hAnsi="Arial"/>
                  <w:sz w:val="20"/>
                  <w:szCs w:val="20"/>
                </w:rPr>
                <w:t xml:space="preserve"> </w:t>
              </w:r>
            </w:ins>
            <w:del w:id="675" w:author="Fong RERHANG" w:date="2021-05-28T10:15:00Z">
              <w:r w:rsidR="002218FC" w:rsidRPr="002218FC" w:rsidDel="00B1306F">
                <w:rPr>
                  <w:rFonts w:ascii="Arial" w:hAnsi="Arial"/>
                  <w:sz w:val="20"/>
                  <w:szCs w:val="20"/>
                </w:rPr>
                <w:delText xml:space="preserve">tseeb </w:delText>
              </w:r>
            </w:del>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txhua</w:t>
            </w:r>
            <w:proofErr w:type="spellEnd"/>
            <w:r w:rsidR="002218FC" w:rsidRPr="002218FC">
              <w:rPr>
                <w:rFonts w:ascii="Arial" w:hAnsi="Arial"/>
                <w:sz w:val="20"/>
                <w:szCs w:val="20"/>
              </w:rPr>
              <w:t xml:space="preserve"> </w:t>
            </w:r>
            <w:proofErr w:type="spellStart"/>
            <w:r w:rsidR="002218FC">
              <w:rPr>
                <w:rFonts w:ascii="Arial" w:hAnsi="Arial"/>
                <w:sz w:val="20"/>
                <w:szCs w:val="20"/>
              </w:rPr>
              <w:t>qhib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lus</w:t>
            </w:r>
            <w:proofErr w:type="spellEnd"/>
            <w:r w:rsidR="002218FC">
              <w:rPr>
                <w:rFonts w:ascii="Arial" w:hAnsi="Arial"/>
                <w:sz w:val="20"/>
                <w:szCs w:val="20"/>
              </w:rPr>
              <w:t>.</w:t>
            </w:r>
          </w:p>
          <w:p w14:paraId="556EBD60" w14:textId="77777777" w:rsidR="008D42C7" w:rsidRPr="00BB29BF" w:rsidRDefault="008D42C7" w:rsidP="00797198">
            <w:pPr>
              <w:jc w:val="both"/>
              <w:rPr>
                <w:rFonts w:ascii="Arial" w:hAnsi="Arial"/>
                <w:sz w:val="20"/>
                <w:szCs w:val="20"/>
              </w:rPr>
            </w:pPr>
          </w:p>
        </w:tc>
        <w:tc>
          <w:tcPr>
            <w:tcW w:w="6783" w:type="dxa"/>
            <w:vMerge/>
          </w:tcPr>
          <w:p w14:paraId="1463F3F4" w14:textId="77777777" w:rsidR="008D42C7" w:rsidRPr="00BB29BF" w:rsidRDefault="008D42C7" w:rsidP="00797198">
            <w:pPr>
              <w:rPr>
                <w:rFonts w:ascii="Arial" w:hAnsi="Arial"/>
                <w:sz w:val="20"/>
                <w:szCs w:val="20"/>
              </w:rPr>
            </w:pPr>
          </w:p>
        </w:tc>
      </w:tr>
    </w:tbl>
    <w:p w14:paraId="67A79BC8" w14:textId="5931DD09"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C37348" w:rsidRPr="00856FAB">
        <w:rPr>
          <w:rFonts w:ascii="Arial" w:hAnsi="Arial" w:cs="Arial"/>
          <w:sz w:val="20"/>
          <w:szCs w:val="20"/>
        </w:rPr>
        <w:t>Skylar</w:t>
      </w:r>
      <w:r w:rsidR="00C37348" w:rsidRPr="00342138">
        <w:rPr>
          <w:rFonts w:ascii="Arial" w:hAnsi="Arial" w:cs="Arial"/>
          <w:sz w:val="20"/>
          <w:szCs w:val="20"/>
        </w:rPr>
        <w:t xml:space="preserve"> </w:t>
      </w:r>
      <w:proofErr w:type="spellStart"/>
      <w:r w:rsidR="00C37348" w:rsidRPr="00342138">
        <w:rPr>
          <w:rFonts w:ascii="Arial" w:hAnsi="Arial" w:cs="Arial"/>
          <w:sz w:val="20"/>
          <w:szCs w:val="20"/>
        </w:rPr>
        <w:t>yuav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tsim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suab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dzh</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nrog</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raug</w:t>
      </w:r>
      <w:proofErr w:type="spellEnd"/>
      <w:r w:rsidR="00C37348">
        <w:rPr>
          <w:rFonts w:ascii="Arial" w:hAnsi="Arial" w:cs="Arial"/>
          <w:sz w:val="20"/>
          <w:szCs w:val="20"/>
        </w:rPr>
        <w:t xml:space="preserve"> </w:t>
      </w:r>
      <w:r w:rsidR="003B17B7">
        <w:rPr>
          <w:rFonts w:ascii="Arial" w:hAnsi="Arial" w:cs="Arial"/>
          <w:sz w:val="20"/>
          <w:szCs w:val="20"/>
        </w:rPr>
        <w:t>6</w:t>
      </w:r>
      <w:r w:rsidR="00C37348" w:rsidRPr="00342138">
        <w:rPr>
          <w:rFonts w:ascii="Arial" w:hAnsi="Arial" w:cs="Arial"/>
          <w:sz w:val="20"/>
          <w:szCs w:val="20"/>
        </w:rPr>
        <w:t>0</w:t>
      </w:r>
      <w:r w:rsidR="00C37348">
        <w:rPr>
          <w:rFonts w:ascii="Arial" w:hAnsi="Arial" w:cs="Arial"/>
          <w:sz w:val="20"/>
          <w:szCs w:val="20"/>
        </w:rPr>
        <w:t xml:space="preserve"> </w:t>
      </w:r>
      <w:proofErr w:type="spellStart"/>
      <w:r w:rsidR="00C37348">
        <w:rPr>
          <w:rFonts w:ascii="Arial" w:hAnsi="Arial" w:cs="Arial"/>
          <w:sz w:val="20"/>
          <w:szCs w:val="20"/>
        </w:rPr>
        <w:t>feem</w:t>
      </w:r>
      <w:proofErr w:type="spellEnd"/>
      <w:r w:rsidR="00C37348">
        <w:rPr>
          <w:rFonts w:ascii="Arial" w:hAnsi="Arial" w:cs="Arial"/>
          <w:sz w:val="20"/>
          <w:szCs w:val="20"/>
        </w:rPr>
        <w:t xml:space="preserve"> </w:t>
      </w:r>
      <w:proofErr w:type="spellStart"/>
      <w:r w:rsidR="00C37348">
        <w:rPr>
          <w:rFonts w:ascii="Arial" w:hAnsi="Arial" w:cs="Arial"/>
          <w:sz w:val="20"/>
          <w:szCs w:val="20"/>
        </w:rPr>
        <w:t>puas</w:t>
      </w:r>
      <w:proofErr w:type="spellEnd"/>
      <w:r w:rsidR="00C37348">
        <w:rPr>
          <w:rFonts w:ascii="Arial" w:hAnsi="Arial" w:cs="Arial"/>
          <w:sz w:val="20"/>
          <w:szCs w:val="20"/>
        </w:rPr>
        <w:t xml:space="preserve"> </w:t>
      </w:r>
      <w:proofErr w:type="spellStart"/>
      <w:r w:rsidR="00C3734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qhov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tseeb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txhua</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qhib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lus</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hauv</w:t>
      </w:r>
      <w:proofErr w:type="spellEnd"/>
      <w:r w:rsidR="00C37348" w:rsidRPr="00342138">
        <w:rPr>
          <w:rFonts w:ascii="Arial" w:hAnsi="Arial" w:cs="Arial"/>
          <w:sz w:val="20"/>
          <w:szCs w:val="20"/>
        </w:rPr>
        <w:t xml:space="preserve"> 4 </w:t>
      </w:r>
      <w:proofErr w:type="spellStart"/>
      <w:r w:rsidR="00C37348">
        <w:rPr>
          <w:rFonts w:ascii="Arial" w:hAnsi="Arial" w:cs="Arial"/>
          <w:sz w:val="20"/>
          <w:szCs w:val="20"/>
        </w:rPr>
        <w:t>n</w:t>
      </w:r>
      <w:r w:rsidR="00C37348" w:rsidRPr="00342138">
        <w:rPr>
          <w:rFonts w:ascii="Arial" w:hAnsi="Arial" w:cs="Arial"/>
          <w:sz w:val="20"/>
          <w:szCs w:val="20"/>
        </w:rPr>
        <w:t>tawm</w:t>
      </w:r>
      <w:proofErr w:type="spellEnd"/>
      <w:r w:rsidR="00C37348" w:rsidRPr="00342138">
        <w:rPr>
          <w:rFonts w:ascii="Arial" w:hAnsi="Arial" w:cs="Arial"/>
          <w:sz w:val="20"/>
          <w:szCs w:val="20"/>
        </w:rPr>
        <w:t xml:space="preserve"> 5 </w:t>
      </w:r>
      <w:proofErr w:type="spellStart"/>
      <w:r w:rsidR="00C37348" w:rsidRPr="00342138">
        <w:rPr>
          <w:rFonts w:ascii="Arial" w:hAnsi="Arial" w:cs="Arial"/>
          <w:sz w:val="20"/>
          <w:szCs w:val="20"/>
        </w:rPr>
        <w:t>kev</w:t>
      </w:r>
      <w:proofErr w:type="spellEnd"/>
      <w:r w:rsidR="00C37348" w:rsidRPr="00342138">
        <w:rPr>
          <w:rFonts w:ascii="Arial" w:hAnsi="Arial" w:cs="Arial"/>
          <w:sz w:val="20"/>
          <w:szCs w:val="20"/>
        </w:rPr>
        <w:t xml:space="preserve"> sim </w:t>
      </w:r>
      <w:proofErr w:type="spellStart"/>
      <w:r w:rsidR="00C37348" w:rsidRPr="00342138">
        <w:rPr>
          <w:rFonts w:ascii="Arial" w:hAnsi="Arial" w:cs="Arial"/>
          <w:sz w:val="20"/>
          <w:szCs w:val="20"/>
        </w:rPr>
        <w:t>raws</w:t>
      </w:r>
      <w:proofErr w:type="spellEnd"/>
      <w:r w:rsidR="00C37348" w:rsidRPr="00342138">
        <w:rPr>
          <w:rFonts w:ascii="Arial" w:hAnsi="Arial" w:cs="Arial"/>
          <w:sz w:val="20"/>
          <w:szCs w:val="20"/>
        </w:rPr>
        <w:t xml:space="preserve"> li </w:t>
      </w:r>
      <w:proofErr w:type="spellStart"/>
      <w:r w:rsidR="00C37348" w:rsidRPr="00342138">
        <w:rPr>
          <w:rFonts w:ascii="Arial" w:hAnsi="Arial" w:cs="Arial"/>
          <w:sz w:val="20"/>
          <w:szCs w:val="20"/>
        </w:rPr>
        <w:t>ntsuas</w:t>
      </w:r>
      <w:proofErr w:type="spellEnd"/>
      <w:r w:rsidR="00C37348" w:rsidRPr="00342138">
        <w:rPr>
          <w:rFonts w:ascii="Arial" w:hAnsi="Arial" w:cs="Arial"/>
          <w:sz w:val="20"/>
          <w:szCs w:val="20"/>
        </w:rPr>
        <w:t xml:space="preserve"> los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LSHS </w:t>
      </w:r>
      <w:proofErr w:type="spellStart"/>
      <w:r w:rsidR="00C37348" w:rsidRPr="00342138">
        <w:rPr>
          <w:rFonts w:ascii="Arial" w:hAnsi="Arial" w:cs="Arial"/>
          <w:sz w:val="20"/>
          <w:szCs w:val="20"/>
        </w:rPr>
        <w:t>cov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ntawv</w:t>
      </w:r>
      <w:proofErr w:type="spellEnd"/>
      <w:r w:rsidR="00C37348" w:rsidRPr="00342138">
        <w:rPr>
          <w:rFonts w:ascii="Arial" w:hAnsi="Arial" w:cs="Arial"/>
          <w:sz w:val="20"/>
          <w:szCs w:val="20"/>
        </w:rPr>
        <w:t>.</w:t>
      </w:r>
    </w:p>
    <w:p w14:paraId="241036B4" w14:textId="7FE228A0"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3B17B7" w:rsidRPr="00856FAB">
        <w:rPr>
          <w:rFonts w:ascii="Arial" w:hAnsi="Arial" w:cs="Arial"/>
          <w:sz w:val="20"/>
          <w:szCs w:val="20"/>
        </w:rPr>
        <w:t>Skylar</w:t>
      </w:r>
      <w:r w:rsidR="003B17B7" w:rsidRPr="00342138">
        <w:rPr>
          <w:rFonts w:ascii="Arial" w:hAnsi="Arial" w:cs="Arial"/>
          <w:sz w:val="20"/>
          <w:szCs w:val="20"/>
        </w:rPr>
        <w:t xml:space="preserve"> </w:t>
      </w:r>
      <w:proofErr w:type="spellStart"/>
      <w:r w:rsidR="003B17B7" w:rsidRPr="00342138">
        <w:rPr>
          <w:rFonts w:ascii="Arial" w:hAnsi="Arial" w:cs="Arial"/>
          <w:sz w:val="20"/>
          <w:szCs w:val="20"/>
        </w:rPr>
        <w:t>yuav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tsim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suab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dzh</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nrog</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raug</w:t>
      </w:r>
      <w:proofErr w:type="spellEnd"/>
      <w:r w:rsidR="003B17B7">
        <w:rPr>
          <w:rFonts w:ascii="Arial" w:hAnsi="Arial" w:cs="Arial"/>
          <w:sz w:val="20"/>
          <w:szCs w:val="20"/>
        </w:rPr>
        <w:t xml:space="preserve"> 7</w:t>
      </w:r>
      <w:r w:rsidR="003B17B7" w:rsidRPr="00342138">
        <w:rPr>
          <w:rFonts w:ascii="Arial" w:hAnsi="Arial" w:cs="Arial"/>
          <w:sz w:val="20"/>
          <w:szCs w:val="20"/>
        </w:rPr>
        <w:t>0</w:t>
      </w:r>
      <w:r w:rsidR="003B17B7">
        <w:rPr>
          <w:rFonts w:ascii="Arial" w:hAnsi="Arial" w:cs="Arial"/>
          <w:sz w:val="20"/>
          <w:szCs w:val="20"/>
        </w:rPr>
        <w:t xml:space="preserve"> </w:t>
      </w:r>
      <w:proofErr w:type="spellStart"/>
      <w:r w:rsidR="003B17B7">
        <w:rPr>
          <w:rFonts w:ascii="Arial" w:hAnsi="Arial" w:cs="Arial"/>
          <w:sz w:val="20"/>
          <w:szCs w:val="20"/>
        </w:rPr>
        <w:t>feem</w:t>
      </w:r>
      <w:proofErr w:type="spellEnd"/>
      <w:r w:rsidR="003B17B7">
        <w:rPr>
          <w:rFonts w:ascii="Arial" w:hAnsi="Arial" w:cs="Arial"/>
          <w:sz w:val="20"/>
          <w:szCs w:val="20"/>
        </w:rPr>
        <w:t xml:space="preserve"> </w:t>
      </w:r>
      <w:proofErr w:type="spellStart"/>
      <w:r w:rsidR="003B17B7">
        <w:rPr>
          <w:rFonts w:ascii="Arial" w:hAnsi="Arial" w:cs="Arial"/>
          <w:sz w:val="20"/>
          <w:szCs w:val="20"/>
        </w:rPr>
        <w:t>puas</w:t>
      </w:r>
      <w:proofErr w:type="spellEnd"/>
      <w:r w:rsidR="003B17B7">
        <w:rPr>
          <w:rFonts w:ascii="Arial" w:hAnsi="Arial" w:cs="Arial"/>
          <w:sz w:val="20"/>
          <w:szCs w:val="20"/>
        </w:rPr>
        <w:t xml:space="preserve"> </w:t>
      </w:r>
      <w:proofErr w:type="spellStart"/>
      <w:r w:rsidR="003B17B7">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qhov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tseeb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txhua</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qhib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lus</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hauv</w:t>
      </w:r>
      <w:proofErr w:type="spellEnd"/>
      <w:r w:rsidR="003B17B7" w:rsidRPr="00342138">
        <w:rPr>
          <w:rFonts w:ascii="Arial" w:hAnsi="Arial" w:cs="Arial"/>
          <w:sz w:val="20"/>
          <w:szCs w:val="20"/>
        </w:rPr>
        <w:t xml:space="preserve"> 4 </w:t>
      </w:r>
      <w:proofErr w:type="spellStart"/>
      <w:r w:rsidR="003B17B7">
        <w:rPr>
          <w:rFonts w:ascii="Arial" w:hAnsi="Arial" w:cs="Arial"/>
          <w:sz w:val="20"/>
          <w:szCs w:val="20"/>
        </w:rPr>
        <w:t>n</w:t>
      </w:r>
      <w:r w:rsidR="003B17B7" w:rsidRPr="00342138">
        <w:rPr>
          <w:rFonts w:ascii="Arial" w:hAnsi="Arial" w:cs="Arial"/>
          <w:sz w:val="20"/>
          <w:szCs w:val="20"/>
        </w:rPr>
        <w:t>tawm</w:t>
      </w:r>
      <w:proofErr w:type="spellEnd"/>
      <w:r w:rsidR="003B17B7" w:rsidRPr="00342138">
        <w:rPr>
          <w:rFonts w:ascii="Arial" w:hAnsi="Arial" w:cs="Arial"/>
          <w:sz w:val="20"/>
          <w:szCs w:val="20"/>
        </w:rPr>
        <w:t xml:space="preserve"> 5 </w:t>
      </w:r>
      <w:proofErr w:type="spellStart"/>
      <w:r w:rsidR="003B17B7" w:rsidRPr="00342138">
        <w:rPr>
          <w:rFonts w:ascii="Arial" w:hAnsi="Arial" w:cs="Arial"/>
          <w:sz w:val="20"/>
          <w:szCs w:val="20"/>
        </w:rPr>
        <w:t>kev</w:t>
      </w:r>
      <w:proofErr w:type="spellEnd"/>
      <w:r w:rsidR="003B17B7" w:rsidRPr="00342138">
        <w:rPr>
          <w:rFonts w:ascii="Arial" w:hAnsi="Arial" w:cs="Arial"/>
          <w:sz w:val="20"/>
          <w:szCs w:val="20"/>
        </w:rPr>
        <w:t xml:space="preserve"> sim </w:t>
      </w:r>
      <w:proofErr w:type="spellStart"/>
      <w:r w:rsidR="003B17B7" w:rsidRPr="00342138">
        <w:rPr>
          <w:rFonts w:ascii="Arial" w:hAnsi="Arial" w:cs="Arial"/>
          <w:sz w:val="20"/>
          <w:szCs w:val="20"/>
        </w:rPr>
        <w:t>raws</w:t>
      </w:r>
      <w:proofErr w:type="spellEnd"/>
      <w:r w:rsidR="003B17B7" w:rsidRPr="00342138">
        <w:rPr>
          <w:rFonts w:ascii="Arial" w:hAnsi="Arial" w:cs="Arial"/>
          <w:sz w:val="20"/>
          <w:szCs w:val="20"/>
        </w:rPr>
        <w:t xml:space="preserve"> li </w:t>
      </w:r>
      <w:proofErr w:type="spellStart"/>
      <w:r w:rsidR="003B17B7" w:rsidRPr="00342138">
        <w:rPr>
          <w:rFonts w:ascii="Arial" w:hAnsi="Arial" w:cs="Arial"/>
          <w:sz w:val="20"/>
          <w:szCs w:val="20"/>
        </w:rPr>
        <w:t>ntsuas</w:t>
      </w:r>
      <w:proofErr w:type="spellEnd"/>
      <w:r w:rsidR="003B17B7" w:rsidRPr="00342138">
        <w:rPr>
          <w:rFonts w:ascii="Arial" w:hAnsi="Arial" w:cs="Arial"/>
          <w:sz w:val="20"/>
          <w:szCs w:val="20"/>
        </w:rPr>
        <w:t xml:space="preserve"> los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LSHS </w:t>
      </w:r>
      <w:proofErr w:type="spellStart"/>
      <w:r w:rsidR="003B17B7" w:rsidRPr="00342138">
        <w:rPr>
          <w:rFonts w:ascii="Arial" w:hAnsi="Arial" w:cs="Arial"/>
          <w:sz w:val="20"/>
          <w:szCs w:val="20"/>
        </w:rPr>
        <w:t>cov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ntawv</w:t>
      </w:r>
      <w:proofErr w:type="spellEnd"/>
      <w:r w:rsidR="003B17B7" w:rsidRPr="00342138">
        <w:rPr>
          <w:rFonts w:ascii="Arial" w:hAnsi="Arial" w:cs="Arial"/>
          <w:sz w:val="20"/>
          <w:szCs w:val="20"/>
        </w:rPr>
        <w:t>.</w:t>
      </w:r>
    </w:p>
    <w:p w14:paraId="1D0F523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FD1ABA5" w14:textId="0008DBC4"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proofErr w:type="spellStart"/>
      <w:r w:rsidR="00C778A1">
        <w:rPr>
          <w:rFonts w:ascii="Arial" w:hAnsi="Arial"/>
          <w:b/>
          <w:bCs/>
          <w:sz w:val="18"/>
          <w:szCs w:val="18"/>
        </w:rPr>
        <w:t>T</w:t>
      </w:r>
      <w:r w:rsidR="00C778A1">
        <w:rPr>
          <w:rFonts w:ascii="Arial" w:hAnsi="Arial"/>
          <w:sz w:val="20"/>
          <w:szCs w:val="20"/>
        </w:rPr>
        <w:t>sis</w:t>
      </w:r>
      <w:proofErr w:type="spellEnd"/>
      <w:r w:rsidR="00C778A1">
        <w:rPr>
          <w:rFonts w:ascii="Arial" w:hAnsi="Arial"/>
          <w:sz w:val="20"/>
          <w:szCs w:val="20"/>
        </w:rPr>
        <w:t xml:space="preserve"> </w:t>
      </w:r>
      <w:proofErr w:type="spellStart"/>
      <w:r w:rsidR="00C778A1">
        <w:rPr>
          <w:rFonts w:ascii="Arial" w:hAnsi="Arial"/>
          <w:sz w:val="20"/>
          <w:szCs w:val="20"/>
        </w:rPr>
        <w:t>muaj</w:t>
      </w:r>
      <w:proofErr w:type="spellEnd"/>
      <w:r w:rsidR="00C778A1">
        <w:rPr>
          <w:rFonts w:ascii="Arial" w:hAnsi="Arial"/>
          <w:sz w:val="20"/>
          <w:szCs w:val="20"/>
        </w:rPr>
        <w:t xml:space="preserve"> </w:t>
      </w:r>
      <w:proofErr w:type="spellStart"/>
      <w:r w:rsidR="00C778A1">
        <w:rPr>
          <w:rFonts w:ascii="Arial" w:hAnsi="Arial"/>
          <w:sz w:val="20"/>
          <w:szCs w:val="20"/>
        </w:rPr>
        <w:t>ntaub</w:t>
      </w:r>
      <w:proofErr w:type="spellEnd"/>
      <w:r w:rsidR="00C778A1">
        <w:rPr>
          <w:rFonts w:ascii="Arial" w:hAnsi="Arial"/>
          <w:sz w:val="20"/>
          <w:szCs w:val="20"/>
        </w:rPr>
        <w:t xml:space="preserve"> </w:t>
      </w:r>
      <w:proofErr w:type="spellStart"/>
      <w:r w:rsidR="00C778A1">
        <w:rPr>
          <w:rFonts w:ascii="Arial" w:hAnsi="Arial"/>
          <w:sz w:val="20"/>
          <w:szCs w:val="20"/>
        </w:rPr>
        <w:t>ntawv</w:t>
      </w:r>
      <w:proofErr w:type="spellEnd"/>
      <w:r w:rsidR="00C778A1">
        <w:rPr>
          <w:rFonts w:ascii="Arial" w:hAnsi="Arial"/>
          <w:sz w:val="20"/>
          <w:szCs w:val="20"/>
        </w:rPr>
        <w:t xml:space="preserve"> </w:t>
      </w:r>
      <w:proofErr w:type="spellStart"/>
      <w:r w:rsidR="00C778A1">
        <w:rPr>
          <w:rFonts w:ascii="Arial" w:hAnsi="Arial"/>
          <w:sz w:val="20"/>
          <w:szCs w:val="20"/>
        </w:rPr>
        <w:t>siv</w:t>
      </w:r>
      <w:proofErr w:type="spellEnd"/>
      <w:r w:rsidR="00C778A1">
        <w:rPr>
          <w:rFonts w:ascii="Arial" w:hAnsi="Arial"/>
          <w:sz w:val="20"/>
          <w:szCs w:val="20"/>
        </w:rPr>
        <w:t xml:space="preserve"> tau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9B2C47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A27D5E2" w14:textId="77777777" w:rsidR="008D42C7" w:rsidRPr="00BB29BF" w:rsidRDefault="008D42C7" w:rsidP="008D42C7">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4511F9" w14:textId="6F3FC0F0" w:rsidR="008D42C7" w:rsidRPr="003D4A79" w:rsidRDefault="008D42C7" w:rsidP="008D42C7">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del w:id="676" w:author="Fong RERHANG" w:date="2021-05-28T10:18:00Z">
        <w:r w:rsidDel="00FC23B6">
          <w:rPr>
            <w:rFonts w:ascii="Arial" w:eastAsia="Arial" w:hAnsi="Arial"/>
            <w:b/>
            <w:bCs/>
            <w:sz w:val="20"/>
            <w:szCs w:val="20"/>
          </w:rPr>
          <w:delText>s</w:delText>
        </w:r>
      </w:del>
      <w:r>
        <w:rPr>
          <w:rFonts w:ascii="Arial" w:eastAsia="Arial" w:hAnsi="Arial"/>
          <w:b/>
          <w:bCs/>
          <w:sz w:val="20"/>
          <w:szCs w:val="20"/>
        </w:rPr>
        <w:t xml:space="preserve"> </w:t>
      </w:r>
      <w:r w:rsidRPr="00BB29BF">
        <w:rPr>
          <w:rFonts w:ascii="Arial" w:eastAsia="Arial" w:hAnsi="Arial"/>
          <w:b/>
          <w:bCs/>
          <w:sz w:val="20"/>
          <w:szCs w:val="20"/>
        </w:rPr>
        <w:t xml:space="preserve">tau </w:t>
      </w:r>
      <w:del w:id="677" w:author="Fong RERHANG" w:date="2021-05-28T10:18:00Z">
        <w:r w:rsidRPr="00BB29BF" w:rsidDel="00FC23B6">
          <w:rPr>
            <w:rFonts w:ascii="Arial" w:eastAsia="Arial" w:hAnsi="Arial"/>
            <w:b/>
            <w:bCs/>
            <w:sz w:val="20"/>
            <w:szCs w:val="20"/>
          </w:rPr>
          <w:delText>ntsib</w:delText>
        </w:r>
      </w:del>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ins w:id="678" w:author="Fong RERHANG" w:date="2021-05-28T10:18:00Z">
        <w:r w:rsidR="00FC23B6">
          <w:rPr>
            <w:rFonts w:ascii="Arial" w:eastAsia="Arial" w:hAnsi="Arial"/>
            <w:b/>
            <w:bCs/>
            <w:sz w:val="20"/>
            <w:szCs w:val="20"/>
          </w:rPr>
          <w:t>Ua</w:t>
        </w:r>
        <w:proofErr w:type="spellEnd"/>
        <w:r w:rsidR="00FC23B6">
          <w:rPr>
            <w:rFonts w:ascii="Arial" w:eastAsia="Arial" w:hAnsi="Arial"/>
            <w:b/>
            <w:bCs/>
            <w:sz w:val="20"/>
            <w:szCs w:val="20"/>
          </w:rPr>
          <w:t xml:space="preserve"> Tau</w:t>
        </w:r>
      </w:ins>
      <w:del w:id="679" w:author="Fong RERHANG" w:date="2021-05-28T10:18:00Z">
        <w:r w:rsidRPr="00C82E12" w:rsidDel="00FC23B6">
          <w:rPr>
            <w:rFonts w:ascii="Arial" w:eastAsia="Arial" w:hAnsi="Arial"/>
            <w:b/>
            <w:bCs/>
            <w:sz w:val="20"/>
            <w:szCs w:val="20"/>
          </w:rPr>
          <w:delText>Yog</w:delText>
        </w:r>
      </w:del>
      <w:r w:rsidRPr="00C82E12">
        <w:rPr>
          <w:rFonts w:ascii="Arial" w:eastAsia="Arial" w:hAnsi="Arial"/>
          <w:b/>
          <w:bCs/>
          <w:sz w:val="20"/>
          <w:szCs w:val="20"/>
        </w:rPr>
        <w:t xml:space="preserve">   </w:t>
      </w:r>
      <w:r w:rsidR="00264664">
        <w:rPr>
          <w:rFonts w:ascii="Arial" w:eastAsia="Arial" w:hAnsi="Arial"/>
          <w:b/>
          <w:bCs/>
          <w:sz w:val="20"/>
          <w:szCs w:val="20"/>
        </w:rPr>
        <w:sym w:font="Wingdings 2" w:char="F0A3"/>
      </w:r>
      <w:proofErr w:type="spellStart"/>
      <w:ins w:id="680" w:author="Fong RERHANG" w:date="2021-05-28T10:18:00Z">
        <w:r w:rsidR="00FC23B6">
          <w:rPr>
            <w:rFonts w:ascii="Arial" w:eastAsia="Arial" w:hAnsi="Arial"/>
            <w:b/>
            <w:bCs/>
            <w:sz w:val="20"/>
            <w:szCs w:val="20"/>
          </w:rPr>
          <w:t>Ua</w:t>
        </w:r>
        <w:proofErr w:type="spellEnd"/>
        <w:r w:rsidR="00FC23B6">
          <w:rPr>
            <w:rFonts w:ascii="Arial" w:eastAsia="Arial" w:hAnsi="Arial"/>
            <w:b/>
            <w:bCs/>
            <w:sz w:val="20"/>
            <w:szCs w:val="20"/>
          </w:rPr>
          <w:t xml:space="preserve"> </w:t>
        </w:r>
      </w:ins>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ins w:id="681" w:author="Fong RERHANG" w:date="2021-05-28T10:18:00Z">
        <w:r w:rsidR="00FC23B6">
          <w:rPr>
            <w:rFonts w:ascii="Arial" w:eastAsia="Arial" w:hAnsi="Arial"/>
            <w:b/>
            <w:bCs/>
            <w:sz w:val="20"/>
            <w:szCs w:val="20"/>
          </w:rPr>
          <w:t>Tau</w:t>
        </w:r>
      </w:ins>
      <w:del w:id="682" w:author="Fong RERHANG" w:date="2021-05-28T10:18:00Z">
        <w:r w:rsidRPr="00C82E12" w:rsidDel="00FC23B6">
          <w:rPr>
            <w:rFonts w:ascii="Arial" w:eastAsia="Arial" w:hAnsi="Arial"/>
            <w:b/>
            <w:bCs/>
            <w:sz w:val="20"/>
            <w:szCs w:val="20"/>
          </w:rPr>
          <w:delText>Yog</w:delText>
        </w:r>
      </w:del>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65CF533F" w14:textId="77777777" w:rsidR="008D42C7" w:rsidRDefault="008D42C7" w:rsidP="008D42C7">
      <w:pPr>
        <w:rPr>
          <w:rFonts w:ascii="Arial" w:eastAsia="Arial" w:hAnsi="Arial"/>
          <w:b/>
          <w:bCs/>
          <w:sz w:val="20"/>
          <w:szCs w:val="20"/>
        </w:rPr>
      </w:pPr>
    </w:p>
    <w:p w14:paraId="5DB99743" w14:textId="77777777" w:rsidR="008D42C7" w:rsidRDefault="008D42C7" w:rsidP="008D42C7">
      <w:pPr>
        <w:spacing w:after="0"/>
        <w:jc w:val="both"/>
        <w:rPr>
          <w:rFonts w:ascii="Arial" w:hAnsi="Arial" w:cs="Arial"/>
          <w:sz w:val="19"/>
          <w:szCs w:val="19"/>
        </w:rPr>
      </w:pPr>
    </w:p>
    <w:p w14:paraId="33ECDD73" w14:textId="77777777" w:rsidR="008D42C7" w:rsidRDefault="008D42C7" w:rsidP="008D42C7">
      <w:pPr>
        <w:spacing w:after="0"/>
        <w:jc w:val="both"/>
        <w:rPr>
          <w:rFonts w:ascii="Arial" w:hAnsi="Arial" w:cs="Arial"/>
          <w:sz w:val="19"/>
          <w:szCs w:val="19"/>
        </w:rPr>
      </w:pPr>
    </w:p>
    <w:p w14:paraId="4B17E991" w14:textId="11C38848" w:rsidR="008D42C7" w:rsidRDefault="008D42C7" w:rsidP="00151C6F">
      <w:pPr>
        <w:spacing w:after="0"/>
        <w:jc w:val="both"/>
        <w:rPr>
          <w:rFonts w:ascii="Arial" w:hAnsi="Arial" w:cs="Arial"/>
          <w:sz w:val="19"/>
          <w:szCs w:val="19"/>
        </w:rPr>
      </w:pPr>
    </w:p>
    <w:p w14:paraId="154FE69C" w14:textId="354EA7D8" w:rsidR="00DA2589" w:rsidRDefault="00DA2589" w:rsidP="00151C6F">
      <w:pPr>
        <w:spacing w:after="0"/>
        <w:jc w:val="both"/>
        <w:rPr>
          <w:rFonts w:ascii="Arial" w:hAnsi="Arial" w:cs="Arial"/>
          <w:sz w:val="19"/>
          <w:szCs w:val="19"/>
        </w:rPr>
      </w:pPr>
    </w:p>
    <w:p w14:paraId="2589D3A6" w14:textId="33895A67" w:rsidR="00DA2589" w:rsidRDefault="00DA2589" w:rsidP="00151C6F">
      <w:pPr>
        <w:spacing w:after="0"/>
        <w:jc w:val="both"/>
        <w:rPr>
          <w:rFonts w:ascii="Arial" w:hAnsi="Arial" w:cs="Arial"/>
          <w:sz w:val="19"/>
          <w:szCs w:val="19"/>
        </w:rPr>
      </w:pPr>
    </w:p>
    <w:p w14:paraId="375DE5C1" w14:textId="2843E9C4" w:rsidR="00DA2589" w:rsidRDefault="00DA2589" w:rsidP="00151C6F">
      <w:pPr>
        <w:spacing w:after="0"/>
        <w:jc w:val="both"/>
        <w:rPr>
          <w:rFonts w:ascii="Arial" w:hAnsi="Arial" w:cs="Arial"/>
          <w:sz w:val="19"/>
          <w:szCs w:val="19"/>
        </w:rPr>
      </w:pPr>
    </w:p>
    <w:p w14:paraId="506BD713" w14:textId="5426C9B2" w:rsidR="00DA2589" w:rsidRDefault="00DA2589" w:rsidP="00151C6F">
      <w:pPr>
        <w:spacing w:after="0"/>
        <w:jc w:val="both"/>
        <w:rPr>
          <w:rFonts w:ascii="Arial" w:hAnsi="Arial" w:cs="Arial"/>
          <w:sz w:val="19"/>
          <w:szCs w:val="19"/>
        </w:rPr>
      </w:pPr>
    </w:p>
    <w:p w14:paraId="6F148AAD" w14:textId="021906F6" w:rsidR="00DA2589" w:rsidRDefault="00DA2589" w:rsidP="00151C6F">
      <w:pPr>
        <w:spacing w:after="0"/>
        <w:jc w:val="both"/>
        <w:rPr>
          <w:rFonts w:ascii="Arial" w:hAnsi="Arial" w:cs="Arial"/>
          <w:sz w:val="19"/>
          <w:szCs w:val="19"/>
        </w:rPr>
      </w:pPr>
    </w:p>
    <w:p w14:paraId="152CC571" w14:textId="719F2AC2" w:rsidR="00DA2589" w:rsidRDefault="00DA2589" w:rsidP="00151C6F">
      <w:pPr>
        <w:spacing w:after="0"/>
        <w:jc w:val="both"/>
        <w:rPr>
          <w:rFonts w:ascii="Arial" w:hAnsi="Arial" w:cs="Arial"/>
          <w:sz w:val="19"/>
          <w:szCs w:val="19"/>
        </w:rPr>
      </w:pPr>
    </w:p>
    <w:p w14:paraId="023859DA" w14:textId="46DBBFF6" w:rsidR="00DA2589" w:rsidRDefault="00DA2589" w:rsidP="00151C6F">
      <w:pPr>
        <w:spacing w:after="0"/>
        <w:jc w:val="both"/>
        <w:rPr>
          <w:rFonts w:ascii="Arial" w:hAnsi="Arial" w:cs="Arial"/>
          <w:sz w:val="19"/>
          <w:szCs w:val="19"/>
        </w:rPr>
      </w:pPr>
    </w:p>
    <w:p w14:paraId="776009F2" w14:textId="3A6A87FE" w:rsidR="00DA2589" w:rsidRDefault="00DA2589" w:rsidP="00151C6F">
      <w:pPr>
        <w:spacing w:after="0"/>
        <w:jc w:val="both"/>
        <w:rPr>
          <w:rFonts w:ascii="Arial" w:hAnsi="Arial" w:cs="Arial"/>
          <w:sz w:val="19"/>
          <w:szCs w:val="19"/>
        </w:rPr>
      </w:pPr>
    </w:p>
    <w:p w14:paraId="23EFF783" w14:textId="47F72712" w:rsidR="00DA2589" w:rsidRDefault="00DA2589" w:rsidP="00151C6F">
      <w:pPr>
        <w:spacing w:after="0"/>
        <w:jc w:val="both"/>
        <w:rPr>
          <w:rFonts w:ascii="Arial" w:hAnsi="Arial" w:cs="Arial"/>
          <w:sz w:val="19"/>
          <w:szCs w:val="19"/>
        </w:rPr>
      </w:pPr>
    </w:p>
    <w:p w14:paraId="6FA2A624" w14:textId="4DCCB3A8" w:rsidR="00DA2589" w:rsidRDefault="00DA2589" w:rsidP="00151C6F">
      <w:pPr>
        <w:spacing w:after="0"/>
        <w:jc w:val="both"/>
        <w:rPr>
          <w:rFonts w:ascii="Arial" w:hAnsi="Arial" w:cs="Arial"/>
          <w:sz w:val="19"/>
          <w:szCs w:val="19"/>
        </w:rPr>
      </w:pPr>
    </w:p>
    <w:p w14:paraId="4115022F" w14:textId="5E0189DB" w:rsidR="00DA2589" w:rsidRDefault="00DA2589" w:rsidP="00151C6F">
      <w:pPr>
        <w:spacing w:after="0"/>
        <w:jc w:val="both"/>
        <w:rPr>
          <w:rFonts w:ascii="Arial" w:hAnsi="Arial" w:cs="Arial"/>
          <w:sz w:val="19"/>
          <w:szCs w:val="19"/>
        </w:rPr>
      </w:pPr>
    </w:p>
    <w:p w14:paraId="7C128D04" w14:textId="6EB8D952" w:rsidR="00DA2589" w:rsidRDefault="00DA2589" w:rsidP="00151C6F">
      <w:pPr>
        <w:spacing w:after="0"/>
        <w:jc w:val="both"/>
        <w:rPr>
          <w:rFonts w:ascii="Arial" w:hAnsi="Arial" w:cs="Arial"/>
          <w:sz w:val="19"/>
          <w:szCs w:val="19"/>
        </w:rPr>
      </w:pPr>
    </w:p>
    <w:p w14:paraId="1E340468" w14:textId="4C99DC15" w:rsidR="00DA2589" w:rsidRDefault="00DA2589" w:rsidP="00151C6F">
      <w:pPr>
        <w:spacing w:after="0"/>
        <w:jc w:val="both"/>
        <w:rPr>
          <w:rFonts w:ascii="Arial" w:hAnsi="Arial" w:cs="Arial"/>
          <w:sz w:val="19"/>
          <w:szCs w:val="19"/>
        </w:rPr>
      </w:pPr>
    </w:p>
    <w:p w14:paraId="2DE8A473" w14:textId="77777777" w:rsidR="00DA2589" w:rsidRDefault="00DA2589" w:rsidP="00DA2589">
      <w:pPr>
        <w:ind w:firstLine="720"/>
        <w:jc w:val="center"/>
        <w:rPr>
          <w:rFonts w:ascii="Arial" w:eastAsia="Arial" w:hAnsi="Arial"/>
          <w:b/>
          <w:sz w:val="23"/>
        </w:rPr>
      </w:pPr>
      <w:r>
        <w:rPr>
          <w:rFonts w:ascii="Arial" w:eastAsia="Arial" w:hAnsi="Arial"/>
          <w:b/>
          <w:sz w:val="23"/>
        </w:rPr>
        <w:t>SACRAMENTO CITY UNIFIED</w:t>
      </w:r>
    </w:p>
    <w:p w14:paraId="50F9AC8A" w14:textId="77777777" w:rsidR="00DA2589" w:rsidRDefault="00DA2589" w:rsidP="00DA2589">
      <w:pPr>
        <w:jc w:val="center"/>
        <w:rPr>
          <w:rFonts w:ascii="Arial" w:hAnsi="Arial"/>
          <w:b/>
          <w:bCs/>
          <w:sz w:val="22"/>
          <w:szCs w:val="22"/>
        </w:rPr>
      </w:pPr>
      <w:r w:rsidRPr="009E72B6">
        <w:rPr>
          <w:rFonts w:ascii="Arial" w:hAnsi="Arial"/>
          <w:b/>
          <w:bCs/>
          <w:sz w:val="22"/>
          <w:szCs w:val="22"/>
        </w:rPr>
        <w:t>COV HOM PHIAJ IB XYOO PUAG NCIG THIAB TEJ PHIAJ XWM</w:t>
      </w:r>
    </w:p>
    <w:p w14:paraId="155CFF08" w14:textId="77777777" w:rsidR="00DA2589" w:rsidRDefault="00DA2589" w:rsidP="00DA2589">
      <w:pPr>
        <w:rPr>
          <w:rFonts w:ascii="Arial" w:hAnsi="Arial"/>
          <w:b/>
          <w:bCs/>
          <w:sz w:val="22"/>
          <w:szCs w:val="22"/>
        </w:rPr>
      </w:pPr>
    </w:p>
    <w:p w14:paraId="2BB081AA" w14:textId="77777777" w:rsidR="00DA2589" w:rsidRDefault="00DA2589" w:rsidP="00DA258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2D6B3398" w14:textId="77777777" w:rsidR="00DA2589" w:rsidRDefault="00DA2589" w:rsidP="00DA258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DA2589" w:rsidRPr="00BB29BF" w14:paraId="148B5928" w14:textId="77777777" w:rsidTr="00797198">
        <w:trPr>
          <w:trHeight w:val="721"/>
        </w:trPr>
        <w:tc>
          <w:tcPr>
            <w:tcW w:w="3673" w:type="dxa"/>
          </w:tcPr>
          <w:p w14:paraId="04A72A16" w14:textId="77777777" w:rsidR="00DA2589" w:rsidRPr="00BB29BF" w:rsidRDefault="00DA2589"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1C0635A2" w14:textId="46A06B6C" w:rsidR="00DA2589" w:rsidRPr="00BB29BF" w:rsidRDefault="00DA2589"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03067">
              <w:rPr>
                <w:rFonts w:ascii="Arial" w:hAnsi="Arial"/>
                <w:i/>
                <w:iCs/>
                <w:sz w:val="20"/>
                <w:szCs w:val="20"/>
                <w:u w:val="single"/>
              </w:rPr>
              <w:t>1</w:t>
            </w:r>
          </w:p>
          <w:p w14:paraId="35443EB3" w14:textId="77777777" w:rsidR="00DA2589" w:rsidRPr="00BB29BF" w:rsidRDefault="00DA2589" w:rsidP="00797198">
            <w:pPr>
              <w:rPr>
                <w:rFonts w:ascii="Arial" w:hAnsi="Arial"/>
                <w:b/>
                <w:bCs/>
                <w:sz w:val="20"/>
                <w:szCs w:val="20"/>
              </w:rPr>
            </w:pPr>
          </w:p>
          <w:p w14:paraId="1626315F" w14:textId="5BCA8A05" w:rsidR="00DA2589" w:rsidRPr="00BB29BF" w:rsidRDefault="00DA2589"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r w:rsidR="00904524">
              <w:rPr>
                <w:rFonts w:ascii="Arial" w:hAnsi="Arial"/>
                <w:sz w:val="20"/>
                <w:szCs w:val="20"/>
              </w:rPr>
              <w:t>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4A7128">
              <w:rPr>
                <w:rFonts w:ascii="Arial" w:hAnsi="Arial"/>
                <w:sz w:val="20"/>
                <w:szCs w:val="20"/>
              </w:rPr>
              <w:t>2</w:t>
            </w:r>
            <w:r w:rsidRPr="003F7065">
              <w:rPr>
                <w:rFonts w:ascii="Arial" w:hAnsi="Arial"/>
                <w:sz w:val="20"/>
                <w:szCs w:val="20"/>
              </w:rPr>
              <w:t>,</w:t>
            </w:r>
            <w:r>
              <w:t xml:space="preserve"> </w:t>
            </w:r>
            <w:r w:rsidRPr="00856FAB">
              <w:rPr>
                <w:rFonts w:ascii="Arial" w:hAnsi="Arial" w:cs="Arial"/>
                <w:sz w:val="20"/>
                <w:szCs w:val="20"/>
              </w:rPr>
              <w:t>S</w:t>
            </w:r>
            <w:r w:rsidR="00076C8C" w:rsidRPr="00076C8C">
              <w:rPr>
                <w:rFonts w:ascii="Arial" w:hAnsi="Arial" w:cs="Arial"/>
                <w:sz w:val="20"/>
                <w:szCs w:val="20"/>
              </w:rPr>
              <w:t xml:space="preserve">kylar </w:t>
            </w:r>
            <w:proofErr w:type="spellStart"/>
            <w:r w:rsidR="00076C8C" w:rsidRPr="00076C8C">
              <w:rPr>
                <w:rFonts w:ascii="Arial" w:hAnsi="Arial" w:cs="Arial"/>
                <w:sz w:val="20"/>
                <w:szCs w:val="20"/>
              </w:rPr>
              <w:t>yuav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tsim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txhua</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suab</w:t>
            </w:r>
            <w:proofErr w:type="spellEnd"/>
            <w:r w:rsidR="00076C8C" w:rsidRPr="00076C8C">
              <w:rPr>
                <w:rFonts w:ascii="Arial" w:hAnsi="Arial" w:cs="Arial"/>
                <w:sz w:val="20"/>
                <w:szCs w:val="20"/>
              </w:rPr>
              <w:t xml:space="preserve"> /</w:t>
            </w:r>
            <w:del w:id="683" w:author="Fong RERHANG" w:date="2021-05-28T10:20: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r</w:t>
            </w:r>
            <w:del w:id="684" w:author="Fong RERHANG" w:date="2021-05-28T10:20: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 xml:space="preserve">/ sib </w:t>
            </w:r>
            <w:proofErr w:type="spellStart"/>
            <w:r w:rsidR="00076C8C" w:rsidRPr="00076C8C">
              <w:rPr>
                <w:rFonts w:ascii="Arial" w:hAnsi="Arial" w:cs="Arial"/>
                <w:sz w:val="20"/>
                <w:szCs w:val="20"/>
              </w:rPr>
              <w:t>txuas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rau</w:t>
            </w:r>
            <w:proofErr w:type="spellEnd"/>
            <w:r w:rsidR="00076C8C" w:rsidRPr="00076C8C">
              <w:rPr>
                <w:rFonts w:ascii="Arial" w:hAnsi="Arial" w:cs="Arial"/>
                <w:sz w:val="20"/>
                <w:szCs w:val="20"/>
              </w:rPr>
              <w:t xml:space="preserve"> /</w:t>
            </w:r>
            <w:ins w:id="685" w:author="Fong RERHANG" w:date="2021-05-28T10:21:00Z">
              <w:r w:rsidR="00FC23B6">
                <w:rPr>
                  <w:rFonts w:ascii="Arial" w:hAnsi="Arial" w:cs="Arial"/>
                  <w:sz w:val="20"/>
                  <w:szCs w:val="20"/>
                </w:rPr>
                <w:t>or</w:t>
              </w:r>
            </w:ins>
            <w:del w:id="686" w:author="Fong RERHANG" w:date="2021-05-28T10:21:00Z">
              <w:r w:rsidR="00076C8C" w:rsidRPr="00076C8C" w:rsidDel="00FC23B6">
                <w:rPr>
                  <w:rFonts w:ascii="Arial" w:hAnsi="Arial" w:cs="Arial"/>
                  <w:sz w:val="20"/>
                  <w:szCs w:val="20"/>
                </w:rPr>
                <w:delText xml:space="preserve"> los</w:delText>
              </w:r>
              <w:r w:rsidR="00B57E6E" w:rsidDel="00FC23B6">
                <w:rPr>
                  <w:rFonts w:ascii="Arial" w:hAnsi="Arial" w:cs="Arial"/>
                  <w:sz w:val="20"/>
                  <w:szCs w:val="20"/>
                </w:rPr>
                <w:delText xml:space="preserve"> </w:delText>
              </w:r>
              <w:r w:rsidR="00076C8C" w:rsidRPr="00076C8C" w:rsidDel="00FC23B6">
                <w:rPr>
                  <w:rFonts w:ascii="Arial" w:hAnsi="Arial" w:cs="Arial"/>
                  <w:sz w:val="20"/>
                  <w:szCs w:val="20"/>
                </w:rPr>
                <w:delText xml:space="preserve">sis </w:delText>
              </w:r>
            </w:del>
            <w:r w:rsidR="00076C8C" w:rsidRPr="00076C8C">
              <w:rPr>
                <w:rFonts w:ascii="Arial" w:hAnsi="Arial" w:cs="Arial"/>
                <w:sz w:val="20"/>
                <w:szCs w:val="20"/>
              </w:rPr>
              <w:t>/, /</w:t>
            </w:r>
            <w:del w:id="687"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er</w:t>
            </w:r>
            <w:del w:id="688"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 /</w:t>
            </w:r>
            <w:del w:id="689"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ire</w:t>
            </w:r>
            <w:del w:id="690"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w:t>
            </w:r>
            <w:del w:id="691"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w:t>
            </w:r>
            <w:del w:id="692" w:author="Fong RERHANG" w:date="2021-05-28T10:21:00Z">
              <w:r w:rsidR="00076C8C" w:rsidRPr="00076C8C" w:rsidDel="00FC23B6">
                <w:rPr>
                  <w:rFonts w:ascii="Arial" w:hAnsi="Arial" w:cs="Arial"/>
                  <w:sz w:val="20"/>
                  <w:szCs w:val="20"/>
                </w:rPr>
                <w:delText xml:space="preserve"> </w:delText>
              </w:r>
            </w:del>
            <w:ins w:id="693" w:author="Fong RERHANG" w:date="2021-05-28T10:21:00Z">
              <w:r w:rsidR="00FC23B6">
                <w:rPr>
                  <w:rFonts w:ascii="Arial" w:hAnsi="Arial" w:cs="Arial"/>
                  <w:sz w:val="20"/>
                  <w:szCs w:val="20"/>
                </w:rPr>
                <w:t>ear</w:t>
              </w:r>
            </w:ins>
            <w:del w:id="694" w:author="Fong RERHANG" w:date="2021-05-28T10:21:00Z">
              <w:r w:rsidR="00076C8C" w:rsidRPr="00076C8C" w:rsidDel="00FC23B6">
                <w:rPr>
                  <w:rFonts w:ascii="Arial" w:hAnsi="Arial" w:cs="Arial"/>
                  <w:sz w:val="20"/>
                  <w:szCs w:val="20"/>
                </w:rPr>
                <w:delText xml:space="preserve">pob ntseg </w:delText>
              </w:r>
            </w:del>
            <w:r w:rsidR="00076C8C" w:rsidRPr="00076C8C">
              <w:rPr>
                <w:rFonts w:ascii="Arial" w:hAnsi="Arial" w:cs="Arial"/>
                <w:sz w:val="20"/>
                <w:szCs w:val="20"/>
              </w:rPr>
              <w:t>/, /</w:t>
            </w:r>
            <w:proofErr w:type="spellStart"/>
            <w:del w:id="695"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ar</w:t>
            </w:r>
            <w:proofErr w:type="spellEnd"/>
            <w:del w:id="696" w:author="Fong RERHANG" w:date="2021-05-28T10:21: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 xml:space="preserve">/, </w:t>
            </w:r>
            <w:proofErr w:type="spellStart"/>
            <w:r w:rsidR="00076C8C" w:rsidRPr="00076C8C">
              <w:rPr>
                <w:rFonts w:ascii="Arial" w:hAnsi="Arial" w:cs="Arial"/>
                <w:sz w:val="20"/>
                <w:szCs w:val="20"/>
              </w:rPr>
              <w:t>thiab</w:t>
            </w:r>
            <w:proofErr w:type="spellEnd"/>
            <w:r w:rsidR="00076C8C" w:rsidRPr="00076C8C">
              <w:rPr>
                <w:rFonts w:ascii="Arial" w:hAnsi="Arial" w:cs="Arial"/>
                <w:sz w:val="20"/>
                <w:szCs w:val="20"/>
              </w:rPr>
              <w:t xml:space="preserve"> /</w:t>
            </w:r>
            <w:del w:id="697" w:author="Fong RERHANG" w:date="2021-05-28T10:21:00Z">
              <w:r w:rsidR="00076C8C" w:rsidRPr="00076C8C" w:rsidDel="00FC23B6">
                <w:rPr>
                  <w:rFonts w:ascii="Arial" w:hAnsi="Arial" w:cs="Arial"/>
                  <w:sz w:val="20"/>
                  <w:szCs w:val="20"/>
                </w:rPr>
                <w:delText xml:space="preserve"> </w:delText>
              </w:r>
            </w:del>
            <w:r w:rsidR="00B57E6E">
              <w:rPr>
                <w:rFonts w:ascii="Arial" w:hAnsi="Arial" w:cs="Arial"/>
                <w:sz w:val="20"/>
                <w:szCs w:val="20"/>
              </w:rPr>
              <w:t>air</w:t>
            </w:r>
            <w:del w:id="698" w:author="Fong RERHANG" w:date="2021-05-28T10:22:00Z">
              <w:r w:rsidR="00076C8C" w:rsidRPr="00076C8C" w:rsidDel="00FC23B6">
                <w:rPr>
                  <w:rFonts w:ascii="Arial" w:hAnsi="Arial" w:cs="Arial"/>
                  <w:sz w:val="20"/>
                  <w:szCs w:val="20"/>
                </w:rPr>
                <w:delText xml:space="preserve"> </w:delText>
              </w:r>
            </w:del>
            <w:r w:rsidR="00076C8C" w:rsidRPr="00076C8C">
              <w:rPr>
                <w:rFonts w:ascii="Arial" w:hAnsi="Arial" w:cs="Arial"/>
                <w:sz w:val="20"/>
                <w:szCs w:val="20"/>
              </w:rPr>
              <w:t xml:space="preserve">/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nqe</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lus</w:t>
            </w:r>
            <w:proofErr w:type="spellEnd"/>
            <w:r w:rsidR="00076C8C" w:rsidRPr="00076C8C">
              <w:rPr>
                <w:rFonts w:ascii="Arial" w:hAnsi="Arial" w:cs="Arial"/>
                <w:sz w:val="20"/>
                <w:szCs w:val="20"/>
              </w:rPr>
              <w:t xml:space="preserve"> luv </w:t>
            </w:r>
            <w:proofErr w:type="spellStart"/>
            <w:r w:rsidR="00076C8C" w:rsidRPr="00076C8C">
              <w:rPr>
                <w:rFonts w:ascii="Arial" w:hAnsi="Arial" w:cs="Arial"/>
                <w:sz w:val="20"/>
                <w:szCs w:val="20"/>
              </w:rPr>
              <w:t>luv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B57E6E">
              <w:rPr>
                <w:rFonts w:ascii="Arial" w:hAnsi="Arial" w:cs="Arial"/>
                <w:sz w:val="20"/>
                <w:szCs w:val="20"/>
              </w:rPr>
              <w:t xml:space="preserve"> li</w:t>
            </w:r>
            <w:r w:rsidR="00076C8C" w:rsidRPr="00076C8C">
              <w:rPr>
                <w:rFonts w:ascii="Arial" w:hAnsi="Arial" w:cs="Arial"/>
                <w:sz w:val="20"/>
                <w:szCs w:val="20"/>
              </w:rPr>
              <w:t xml:space="preserve"> 90</w:t>
            </w:r>
            <w:r w:rsidR="00B57E6E">
              <w:rPr>
                <w:rFonts w:ascii="Arial" w:hAnsi="Arial" w:cs="Arial"/>
                <w:sz w:val="20"/>
                <w:szCs w:val="20"/>
              </w:rPr>
              <w:t xml:space="preserve"> </w:t>
            </w:r>
            <w:proofErr w:type="spellStart"/>
            <w:r w:rsidR="00B57E6E">
              <w:rPr>
                <w:rFonts w:ascii="Arial" w:hAnsi="Arial" w:cs="Arial"/>
                <w:sz w:val="20"/>
                <w:szCs w:val="20"/>
              </w:rPr>
              <w:t>feem</w:t>
            </w:r>
            <w:proofErr w:type="spellEnd"/>
            <w:r w:rsidR="00B57E6E">
              <w:rPr>
                <w:rFonts w:ascii="Arial" w:hAnsi="Arial" w:cs="Arial"/>
                <w:sz w:val="20"/>
                <w:szCs w:val="20"/>
              </w:rPr>
              <w:t xml:space="preserve"> </w:t>
            </w:r>
            <w:proofErr w:type="spellStart"/>
            <w:r w:rsidR="00B57E6E">
              <w:rPr>
                <w:rFonts w:ascii="Arial" w:hAnsi="Arial" w:cs="Arial"/>
                <w:sz w:val="20"/>
                <w:szCs w:val="20"/>
              </w:rPr>
              <w:t>puas</w:t>
            </w:r>
            <w:proofErr w:type="spellEnd"/>
            <w:r w:rsidR="00B57E6E">
              <w:rPr>
                <w:rFonts w:ascii="Arial" w:hAnsi="Arial" w:cs="Arial"/>
                <w:sz w:val="20"/>
                <w:szCs w:val="20"/>
              </w:rPr>
              <w:t xml:space="preserve"> </w:t>
            </w:r>
            <w:proofErr w:type="spellStart"/>
            <w:r w:rsidR="00B57E6E">
              <w:rPr>
                <w:rFonts w:ascii="Arial" w:hAnsi="Arial" w:cs="Arial"/>
                <w:sz w:val="20"/>
                <w:szCs w:val="20"/>
              </w:rPr>
              <w:t>ntawm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qhov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tseeb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raws</w:t>
            </w:r>
            <w:proofErr w:type="spellEnd"/>
            <w:r w:rsidR="00076C8C" w:rsidRPr="00076C8C">
              <w:rPr>
                <w:rFonts w:ascii="Arial" w:hAnsi="Arial" w:cs="Arial"/>
                <w:sz w:val="20"/>
                <w:szCs w:val="20"/>
              </w:rPr>
              <w:t xml:space="preserve"> li </w:t>
            </w:r>
            <w:proofErr w:type="spellStart"/>
            <w:r w:rsidR="00076C8C" w:rsidRPr="00076C8C">
              <w:rPr>
                <w:rFonts w:ascii="Arial" w:hAnsi="Arial" w:cs="Arial"/>
                <w:sz w:val="20"/>
                <w:szCs w:val="20"/>
              </w:rPr>
              <w:t>ntsuas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4 </w:t>
            </w:r>
            <w:proofErr w:type="spellStart"/>
            <w:r w:rsidR="00B57E6E">
              <w:rPr>
                <w:rFonts w:ascii="Arial" w:hAnsi="Arial" w:cs="Arial"/>
                <w:sz w:val="20"/>
                <w:szCs w:val="20"/>
              </w:rPr>
              <w:t>n</w:t>
            </w:r>
            <w:r w:rsidR="00076C8C" w:rsidRPr="00076C8C">
              <w:rPr>
                <w:rFonts w:ascii="Arial" w:hAnsi="Arial" w:cs="Arial"/>
                <w:sz w:val="20"/>
                <w:szCs w:val="20"/>
              </w:rPr>
              <w:t>tawm</w:t>
            </w:r>
            <w:proofErr w:type="spellEnd"/>
            <w:r w:rsidR="00076C8C" w:rsidRPr="00076C8C">
              <w:rPr>
                <w:rFonts w:ascii="Arial" w:hAnsi="Arial" w:cs="Arial"/>
                <w:sz w:val="20"/>
                <w:szCs w:val="20"/>
              </w:rPr>
              <w:t xml:space="preserve"> 5</w:t>
            </w:r>
            <w:r w:rsidR="00535163">
              <w:rPr>
                <w:rFonts w:ascii="Arial" w:hAnsi="Arial" w:cs="Arial"/>
                <w:sz w:val="20"/>
                <w:szCs w:val="20"/>
              </w:rPr>
              <w:t xml:space="preserve"> </w:t>
            </w:r>
            <w:proofErr w:type="spellStart"/>
            <w:r w:rsidR="00535163">
              <w:rPr>
                <w:rFonts w:ascii="Arial" w:hAnsi="Arial" w:cs="Arial"/>
                <w:sz w:val="20"/>
                <w:szCs w:val="20"/>
              </w:rPr>
              <w:t>kev</w:t>
            </w:r>
            <w:proofErr w:type="spellEnd"/>
            <w:r w:rsidR="00B57E6E">
              <w:rPr>
                <w:rFonts w:ascii="Arial" w:hAnsi="Arial" w:cs="Arial"/>
                <w:sz w:val="20"/>
                <w:szCs w:val="20"/>
              </w:rPr>
              <w:t xml:space="preserve"> </w:t>
            </w:r>
            <w:r w:rsidR="00076C8C" w:rsidRPr="00076C8C">
              <w:rPr>
                <w:rFonts w:ascii="Arial" w:hAnsi="Arial" w:cs="Arial"/>
                <w:sz w:val="20"/>
                <w:szCs w:val="20"/>
              </w:rPr>
              <w:t xml:space="preserve">sim </w:t>
            </w:r>
            <w:proofErr w:type="spellStart"/>
            <w:r w:rsidR="00B57E6E">
              <w:rPr>
                <w:rFonts w:ascii="Arial" w:hAnsi="Arial" w:cs="Arial"/>
                <w:sz w:val="20"/>
                <w:szCs w:val="20"/>
              </w:rPr>
              <w:t>uas</w:t>
            </w:r>
            <w:proofErr w:type="spellEnd"/>
            <w:r w:rsidR="00B57E6E">
              <w:rPr>
                <w:rFonts w:ascii="Arial" w:hAnsi="Arial" w:cs="Arial"/>
                <w:sz w:val="20"/>
                <w:szCs w:val="20"/>
              </w:rPr>
              <w:t xml:space="preserve"> </w:t>
            </w:r>
            <w:proofErr w:type="spellStart"/>
            <w:r w:rsidR="00B57E6E">
              <w:rPr>
                <w:rFonts w:ascii="Arial" w:hAnsi="Arial" w:cs="Arial"/>
                <w:sz w:val="20"/>
                <w:szCs w:val="20"/>
              </w:rPr>
              <w:t>siv</w:t>
            </w:r>
            <w:proofErr w:type="spellEnd"/>
            <w:r w:rsidR="00535163">
              <w:rPr>
                <w:rFonts w:ascii="Arial" w:hAnsi="Arial" w:cs="Arial"/>
                <w:sz w:val="20"/>
                <w:szCs w:val="20"/>
              </w:rPr>
              <w:t xml:space="preserve"> </w:t>
            </w:r>
            <w:r w:rsidR="00076C8C" w:rsidRPr="00076C8C">
              <w:rPr>
                <w:rFonts w:ascii="Arial" w:hAnsi="Arial" w:cs="Arial"/>
                <w:sz w:val="20"/>
                <w:szCs w:val="20"/>
              </w:rPr>
              <w:t xml:space="preserve">LSHS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ntawv</w:t>
            </w:r>
            <w:proofErr w:type="spellEnd"/>
            <w:r w:rsidR="00076C8C" w:rsidRPr="00076C8C">
              <w:rPr>
                <w:rFonts w:ascii="Arial" w:hAnsi="Arial" w:cs="Arial"/>
                <w:sz w:val="20"/>
                <w:szCs w:val="20"/>
              </w:rPr>
              <w:t>.</w:t>
            </w:r>
          </w:p>
          <w:p w14:paraId="5240C2E8" w14:textId="250A7C5B" w:rsidR="00DA2589" w:rsidRPr="00E62049" w:rsidRDefault="005A2745" w:rsidP="00797198">
            <w:pPr>
              <w:rPr>
                <w:rFonts w:ascii="Arial" w:hAnsi="Arial"/>
                <w:sz w:val="20"/>
                <w:szCs w:val="20"/>
              </w:rPr>
            </w:pPr>
            <w:r>
              <w:pict w14:anchorId="397DAAB4">
                <v:shape id="Picture 308" o:spid="_x0000_i1036" type="#_x0000_t75" style="width:11.3pt;height:9.15pt;visibility:visible;mso-wrap-style:square">
                  <v:imagedata r:id="rId17" o:title=""/>
                </v:shape>
              </w:pict>
            </w:r>
            <w:r w:rsidR="00DA2589" w:rsidRPr="00E62049">
              <w:rPr>
                <w:rFonts w:ascii="Arial" w:hAnsi="Arial"/>
                <w:sz w:val="20"/>
                <w:szCs w:val="20"/>
              </w:rPr>
              <w:t xml:space="preserve">Tso </w:t>
            </w:r>
            <w:proofErr w:type="spellStart"/>
            <w:r w:rsidR="00DA2589" w:rsidRPr="00E62049">
              <w:rPr>
                <w:rFonts w:ascii="Arial" w:hAnsi="Arial"/>
                <w:sz w:val="20"/>
                <w:szCs w:val="20"/>
              </w:rPr>
              <w:t>cai</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rau</w:t>
            </w:r>
            <w:proofErr w:type="spellEnd"/>
            <w:r w:rsidR="00DA2589" w:rsidRPr="00E62049">
              <w:rPr>
                <w:rFonts w:ascii="Arial" w:hAnsi="Arial"/>
                <w:sz w:val="20"/>
                <w:szCs w:val="20"/>
              </w:rPr>
              <w:t xml:space="preserve"> tub </w:t>
            </w:r>
            <w:proofErr w:type="spellStart"/>
            <w:r w:rsidR="00DA2589" w:rsidRPr="00E62049">
              <w:rPr>
                <w:rFonts w:ascii="Arial" w:hAnsi="Arial"/>
                <w:sz w:val="20"/>
                <w:szCs w:val="20"/>
              </w:rPr>
              <w:t>ntxhais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koom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tes</w:t>
            </w:r>
            <w:proofErr w:type="spellEnd"/>
            <w:r w:rsidR="00DA2589" w:rsidRPr="00E62049">
              <w:rPr>
                <w:rFonts w:ascii="Arial" w:hAnsi="Arial"/>
                <w:sz w:val="20"/>
                <w:szCs w:val="20"/>
              </w:rPr>
              <w:t>/</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raws</w:t>
            </w:r>
            <w:proofErr w:type="spellEnd"/>
            <w:r w:rsidR="00DA2589" w:rsidRPr="00E62049">
              <w:rPr>
                <w:rFonts w:ascii="Arial" w:hAnsi="Arial"/>
                <w:sz w:val="20"/>
                <w:szCs w:val="20"/>
              </w:rPr>
              <w:t xml:space="preserve"> li </w:t>
            </w:r>
            <w:proofErr w:type="spellStart"/>
            <w:r w:rsidR="00DA2589" w:rsidRPr="00E62049">
              <w:rPr>
                <w:rFonts w:ascii="Arial" w:hAnsi="Arial"/>
                <w:sz w:val="20"/>
                <w:szCs w:val="20"/>
              </w:rPr>
              <w:t>cov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ntawv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w:t>
            </w:r>
            <w:proofErr w:type="spellStart"/>
            <w:r w:rsidR="00DA2589" w:rsidRPr="00E62049">
              <w:rPr>
                <w:rFonts w:ascii="Arial" w:hAnsi="Arial"/>
                <w:sz w:val="20"/>
                <w:szCs w:val="20"/>
              </w:rPr>
              <w:t>lub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xeev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tus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Pr>
                <w:rFonts w:ascii="Arial" w:hAnsi="Arial"/>
                <w:sz w:val="20"/>
                <w:szCs w:val="20"/>
              </w:rPr>
              <w:t xml:space="preserve"> </w:t>
            </w:r>
          </w:p>
          <w:p w14:paraId="19821D5E" w14:textId="12D121AC" w:rsidR="00DA2589" w:rsidRPr="00E62049" w:rsidRDefault="005A2745" w:rsidP="00797198">
            <w:pPr>
              <w:rPr>
                <w:rFonts w:ascii="Arial" w:hAnsi="Arial"/>
                <w:sz w:val="20"/>
                <w:szCs w:val="20"/>
              </w:rPr>
            </w:pPr>
            <w:r>
              <w:pict w14:anchorId="1C8E1BE7">
                <v:shape id="Picture 307" o:spid="_x0000_i1037" type="#_x0000_t75" style="width:12.35pt;height:9.15pt;visibility:visible;mso-wrap-style:square">
                  <v:imagedata r:id="rId18" o:title=""/>
                </v:shape>
              </w:pict>
            </w:r>
            <w:proofErr w:type="spellStart"/>
            <w:r w:rsidR="00DA2589" w:rsidRPr="00E62049">
              <w:rPr>
                <w:rFonts w:ascii="Arial" w:hAnsi="Arial"/>
                <w:sz w:val="20"/>
                <w:szCs w:val="20"/>
              </w:rPr>
              <w:t>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txog</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lwm</w:t>
            </w:r>
            <w:proofErr w:type="spellEnd"/>
            <w:r w:rsidR="00DA2589" w:rsidRPr="00E62049">
              <w:rPr>
                <w:rFonts w:ascii="Arial" w:hAnsi="Arial"/>
                <w:sz w:val="20"/>
                <w:szCs w:val="20"/>
              </w:rPr>
              <w:t xml:space="preserve"> yam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xav</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uas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ua</w:t>
            </w:r>
            <w:proofErr w:type="spellEnd"/>
            <w:r w:rsidR="00DA2589" w:rsidRPr="00E62049">
              <w:rPr>
                <w:rFonts w:ascii="Arial" w:hAnsi="Arial"/>
                <w:sz w:val="20"/>
                <w:szCs w:val="20"/>
              </w:rPr>
              <w:t xml:space="preserve"> los </w:t>
            </w:r>
            <w:proofErr w:type="spellStart"/>
            <w:r w:rsidR="00DA2589" w:rsidRPr="00E62049">
              <w:rPr>
                <w:rFonts w:ascii="Arial" w:hAnsi="Arial"/>
                <w:sz w:val="20"/>
                <w:szCs w:val="20"/>
              </w:rPr>
              <w:t>ntawm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xiam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oob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qhab</w:t>
            </w:r>
            <w:proofErr w:type="spellEnd"/>
          </w:p>
          <w:p w14:paraId="2FAD65E2" w14:textId="77777777" w:rsidR="00DA2589" w:rsidRPr="00BB29BF" w:rsidRDefault="00DA2589" w:rsidP="00797198">
            <w:pPr>
              <w:rPr>
                <w:rFonts w:ascii="Arial" w:hAnsi="Arial"/>
                <w:sz w:val="20"/>
                <w:szCs w:val="20"/>
              </w:rPr>
            </w:pPr>
            <w:r>
              <w:rPr>
                <w:noProof/>
              </w:rPr>
              <w:drawing>
                <wp:inline distT="0" distB="0" distL="0" distR="0" wp14:anchorId="244E7B0D" wp14:editId="71D36A1A">
                  <wp:extent cx="149225" cy="109220"/>
                  <wp:effectExtent l="0" t="0" r="3175" b="508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A2A5490" w14:textId="77777777" w:rsidR="00DA2589" w:rsidRPr="00BB29BF" w:rsidRDefault="00DA2589" w:rsidP="00797198">
            <w:pPr>
              <w:rPr>
                <w:rFonts w:ascii="Arial" w:hAnsi="Arial"/>
                <w:sz w:val="20"/>
                <w:szCs w:val="20"/>
              </w:rPr>
            </w:pPr>
            <w:r>
              <w:rPr>
                <w:noProof/>
              </w:rPr>
              <w:drawing>
                <wp:inline distT="0" distB="0" distL="0" distR="0" wp14:anchorId="569A531E" wp14:editId="7973807C">
                  <wp:extent cx="149225" cy="109220"/>
                  <wp:effectExtent l="0" t="0" r="3175"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F15060A" wp14:editId="4495842D">
                  <wp:extent cx="151891" cy="113919"/>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34FADA66" w14:textId="77777777" w:rsidR="00DA2589" w:rsidRPr="00BB29BF" w:rsidRDefault="00DA2589" w:rsidP="00797198">
            <w:pPr>
              <w:rPr>
                <w:rFonts w:ascii="Arial" w:hAnsi="Arial"/>
                <w:sz w:val="20"/>
                <w:szCs w:val="20"/>
              </w:rPr>
            </w:pPr>
            <w:r>
              <w:rPr>
                <w:noProof/>
              </w:rPr>
              <w:drawing>
                <wp:inline distT="0" distB="0" distL="0" distR="0" wp14:anchorId="36FC8452" wp14:editId="106D0CB1">
                  <wp:extent cx="149225" cy="109220"/>
                  <wp:effectExtent l="0" t="0" r="3175" b="508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428CA00B" wp14:editId="27E49340">
                  <wp:extent cx="151891" cy="113919"/>
                  <wp:effectExtent l="0" t="0" r="0" b="0"/>
                  <wp:docPr id="3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16995CD7" w14:textId="77777777" w:rsidR="00DA2589" w:rsidRPr="00BB29BF" w:rsidRDefault="00DA2589"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DA2589" w:rsidRPr="00BB29BF" w14:paraId="36A56D18" w14:textId="77777777" w:rsidTr="00797198">
        <w:trPr>
          <w:trHeight w:val="2829"/>
        </w:trPr>
        <w:tc>
          <w:tcPr>
            <w:tcW w:w="3673" w:type="dxa"/>
          </w:tcPr>
          <w:p w14:paraId="40E81E16" w14:textId="7BD9B4EB" w:rsidR="00DA2589" w:rsidRPr="00BB29BF" w:rsidRDefault="00DA2589" w:rsidP="00436324">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436324" w:rsidRPr="00436324">
              <w:rPr>
                <w:rFonts w:ascii="Arial" w:hAnsi="Arial"/>
                <w:sz w:val="20"/>
                <w:szCs w:val="20"/>
              </w:rPr>
              <w:t xml:space="preserve">Skylar </w:t>
            </w:r>
            <w:proofErr w:type="spellStart"/>
            <w:r w:rsidR="00436324" w:rsidRPr="00436324">
              <w:rPr>
                <w:rFonts w:ascii="Arial" w:hAnsi="Arial"/>
                <w:sz w:val="20"/>
                <w:szCs w:val="20"/>
              </w:rPr>
              <w:t>muaj</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peev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xwm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tsim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txhua</w:t>
            </w:r>
            <w:proofErr w:type="spellEnd"/>
            <w:r w:rsidR="00436324" w:rsidRPr="00436324">
              <w:rPr>
                <w:rFonts w:ascii="Arial" w:hAnsi="Arial"/>
                <w:sz w:val="20"/>
                <w:szCs w:val="20"/>
              </w:rPr>
              <w:t xml:space="preserve"> yam</w:t>
            </w:r>
            <w:r w:rsidR="00436324">
              <w:rPr>
                <w:rFonts w:ascii="Arial" w:hAnsi="Arial"/>
                <w:sz w:val="20"/>
                <w:szCs w:val="20"/>
              </w:rPr>
              <w:t xml:space="preserve"> </w:t>
            </w:r>
            <w:proofErr w:type="spellStart"/>
            <w:r w:rsidR="00436324" w:rsidRPr="00436324">
              <w:rPr>
                <w:rFonts w:ascii="Arial" w:hAnsi="Arial"/>
                <w:sz w:val="20"/>
                <w:szCs w:val="20"/>
              </w:rPr>
              <w:t>suab</w:t>
            </w:r>
            <w:proofErr w:type="spellEnd"/>
            <w:r w:rsidR="00436324" w:rsidRPr="00436324">
              <w:rPr>
                <w:rFonts w:ascii="Arial" w:hAnsi="Arial"/>
                <w:sz w:val="20"/>
                <w:szCs w:val="20"/>
              </w:rPr>
              <w:t xml:space="preserve"> /</w:t>
            </w:r>
            <w:del w:id="699" w:author="Fong RERHANG" w:date="2021-05-28T10:19:00Z">
              <w:r w:rsidR="00436324" w:rsidRPr="00436324" w:rsidDel="00FC23B6">
                <w:rPr>
                  <w:rFonts w:ascii="Arial" w:hAnsi="Arial"/>
                  <w:sz w:val="20"/>
                  <w:szCs w:val="20"/>
                </w:rPr>
                <w:delText xml:space="preserve"> </w:delText>
              </w:r>
            </w:del>
            <w:r w:rsidR="00436324" w:rsidRPr="00436324">
              <w:rPr>
                <w:rFonts w:ascii="Arial" w:hAnsi="Arial"/>
                <w:sz w:val="20"/>
                <w:szCs w:val="20"/>
              </w:rPr>
              <w:t>r</w:t>
            </w:r>
            <w:del w:id="700" w:author="Fong RERHANG" w:date="2021-05-28T10:19:00Z">
              <w:r w:rsidR="00436324" w:rsidRPr="00436324" w:rsidDel="00FC23B6">
                <w:rPr>
                  <w:rFonts w:ascii="Arial" w:hAnsi="Arial"/>
                  <w:sz w:val="20"/>
                  <w:szCs w:val="20"/>
                </w:rPr>
                <w:delText xml:space="preserve"> </w:delText>
              </w:r>
            </w:del>
            <w:r w:rsidR="00436324" w:rsidRPr="00436324">
              <w:rPr>
                <w:rFonts w:ascii="Arial" w:hAnsi="Arial"/>
                <w:sz w:val="20"/>
                <w:szCs w:val="20"/>
              </w:rPr>
              <w:t xml:space="preserve">/ sib </w:t>
            </w:r>
            <w:proofErr w:type="spellStart"/>
            <w:r w:rsidR="00436324" w:rsidRPr="00436324">
              <w:rPr>
                <w:rFonts w:ascii="Arial" w:hAnsi="Arial"/>
                <w:sz w:val="20"/>
                <w:szCs w:val="20"/>
              </w:rPr>
              <w:t>txuas</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ua</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hauv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kev</w:t>
            </w:r>
            <w:proofErr w:type="spellEnd"/>
            <w:r w:rsidR="00436324" w:rsidRPr="00436324">
              <w:rPr>
                <w:rFonts w:ascii="Arial" w:hAnsi="Arial"/>
                <w:sz w:val="20"/>
                <w:szCs w:val="20"/>
              </w:rPr>
              <w:t xml:space="preserve"> rho </w:t>
            </w:r>
            <w:proofErr w:type="spellStart"/>
            <w:r w:rsidR="00436324" w:rsidRPr="00436324">
              <w:rPr>
                <w:rFonts w:ascii="Arial" w:hAnsi="Arial"/>
                <w:sz w:val="20"/>
                <w:szCs w:val="20"/>
              </w:rPr>
              <w:t>tawm</w:t>
            </w:r>
            <w:proofErr w:type="spellEnd"/>
            <w:r w:rsidR="00436324" w:rsidRPr="00436324">
              <w:rPr>
                <w:rFonts w:ascii="Arial" w:hAnsi="Arial"/>
                <w:sz w:val="20"/>
                <w:szCs w:val="20"/>
              </w:rPr>
              <w:t>.</w:t>
            </w:r>
          </w:p>
          <w:p w14:paraId="23D70191" w14:textId="77777777" w:rsidR="00DA2589" w:rsidRPr="00BB29BF" w:rsidRDefault="00DA2589" w:rsidP="00797198">
            <w:pPr>
              <w:jc w:val="both"/>
              <w:rPr>
                <w:rFonts w:ascii="Arial" w:hAnsi="Arial"/>
                <w:sz w:val="20"/>
                <w:szCs w:val="20"/>
              </w:rPr>
            </w:pPr>
          </w:p>
        </w:tc>
        <w:tc>
          <w:tcPr>
            <w:tcW w:w="6783" w:type="dxa"/>
            <w:vMerge/>
          </w:tcPr>
          <w:p w14:paraId="0A63EDC6" w14:textId="77777777" w:rsidR="00DA2589" w:rsidRPr="00BB29BF" w:rsidRDefault="00DA2589" w:rsidP="00797198">
            <w:pPr>
              <w:rPr>
                <w:rFonts w:ascii="Arial" w:hAnsi="Arial"/>
                <w:sz w:val="20"/>
                <w:szCs w:val="20"/>
              </w:rPr>
            </w:pPr>
          </w:p>
        </w:tc>
      </w:tr>
    </w:tbl>
    <w:p w14:paraId="0356F2FC" w14:textId="349D8E80"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123992">
        <w:rPr>
          <w:rFonts w:ascii="Arial" w:hAnsi="Arial"/>
          <w:sz w:val="20"/>
          <w:szCs w:val="20"/>
        </w:rPr>
        <w:t>Rau</w:t>
      </w:r>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965C42" w:rsidRPr="00856FAB">
        <w:rPr>
          <w:rFonts w:ascii="Arial" w:hAnsi="Arial" w:cs="Arial"/>
          <w:sz w:val="20"/>
          <w:szCs w:val="20"/>
        </w:rPr>
        <w:t>S</w:t>
      </w:r>
      <w:r w:rsidR="00965C42" w:rsidRPr="00076C8C">
        <w:rPr>
          <w:rFonts w:ascii="Arial" w:hAnsi="Arial" w:cs="Arial"/>
          <w:sz w:val="20"/>
          <w:szCs w:val="20"/>
        </w:rPr>
        <w:t xml:space="preserve">kylar </w:t>
      </w:r>
      <w:proofErr w:type="spellStart"/>
      <w:r w:rsidR="00965C42" w:rsidRPr="00076C8C">
        <w:rPr>
          <w:rFonts w:ascii="Arial" w:hAnsi="Arial" w:cs="Arial"/>
          <w:sz w:val="20"/>
          <w:szCs w:val="20"/>
        </w:rPr>
        <w:t>yuav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tsim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txhua</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suab</w:t>
      </w:r>
      <w:proofErr w:type="spellEnd"/>
      <w:r w:rsidR="00965C42" w:rsidRPr="00076C8C">
        <w:rPr>
          <w:rFonts w:ascii="Arial" w:hAnsi="Arial" w:cs="Arial"/>
          <w:sz w:val="20"/>
          <w:szCs w:val="20"/>
        </w:rPr>
        <w:t xml:space="preserve"> /</w:t>
      </w:r>
      <w:del w:id="701"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r</w:t>
      </w:r>
      <w:del w:id="702"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 xml:space="preserve">/ sib </w:t>
      </w:r>
      <w:proofErr w:type="spellStart"/>
      <w:r w:rsidR="00965C42" w:rsidRPr="00076C8C">
        <w:rPr>
          <w:rFonts w:ascii="Arial" w:hAnsi="Arial" w:cs="Arial"/>
          <w:sz w:val="20"/>
          <w:szCs w:val="20"/>
        </w:rPr>
        <w:t>txuas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rau</w:t>
      </w:r>
      <w:proofErr w:type="spellEnd"/>
      <w:r w:rsidR="00965C42" w:rsidRPr="00076C8C">
        <w:rPr>
          <w:rFonts w:ascii="Arial" w:hAnsi="Arial" w:cs="Arial"/>
          <w:sz w:val="20"/>
          <w:szCs w:val="20"/>
        </w:rPr>
        <w:t xml:space="preserve"> /</w:t>
      </w:r>
      <w:ins w:id="703" w:author="Fong RERHANG" w:date="2021-05-28T10:23:00Z">
        <w:r w:rsidR="00FC23B6">
          <w:rPr>
            <w:rFonts w:ascii="Arial" w:hAnsi="Arial" w:cs="Arial"/>
            <w:sz w:val="20"/>
            <w:szCs w:val="20"/>
          </w:rPr>
          <w:t>or</w:t>
        </w:r>
      </w:ins>
      <w:del w:id="704" w:author="Fong RERHANG" w:date="2021-05-28T10:23:00Z">
        <w:r w:rsidR="00965C42" w:rsidRPr="00076C8C" w:rsidDel="00FC23B6">
          <w:rPr>
            <w:rFonts w:ascii="Arial" w:hAnsi="Arial" w:cs="Arial"/>
            <w:sz w:val="20"/>
            <w:szCs w:val="20"/>
          </w:rPr>
          <w:delText xml:space="preserve"> los</w:delText>
        </w:r>
        <w:r w:rsidR="00965C42" w:rsidDel="00FC23B6">
          <w:rPr>
            <w:rFonts w:ascii="Arial" w:hAnsi="Arial" w:cs="Arial"/>
            <w:sz w:val="20"/>
            <w:szCs w:val="20"/>
          </w:rPr>
          <w:delText xml:space="preserve"> </w:delText>
        </w:r>
        <w:r w:rsidR="00965C42" w:rsidRPr="00076C8C" w:rsidDel="00FC23B6">
          <w:rPr>
            <w:rFonts w:ascii="Arial" w:hAnsi="Arial" w:cs="Arial"/>
            <w:sz w:val="20"/>
            <w:szCs w:val="20"/>
          </w:rPr>
          <w:delText xml:space="preserve">sis </w:delText>
        </w:r>
      </w:del>
      <w:r w:rsidR="00965C42" w:rsidRPr="00076C8C">
        <w:rPr>
          <w:rFonts w:ascii="Arial" w:hAnsi="Arial" w:cs="Arial"/>
          <w:sz w:val="20"/>
          <w:szCs w:val="20"/>
        </w:rPr>
        <w:t>/, /</w:t>
      </w:r>
      <w:del w:id="705"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er</w:t>
      </w:r>
      <w:del w:id="706"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 /</w:t>
      </w:r>
      <w:del w:id="707"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ire</w:t>
      </w:r>
      <w:del w:id="708"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 /</w:t>
      </w:r>
      <w:ins w:id="709" w:author="Fong RERHANG" w:date="2021-05-28T10:23:00Z">
        <w:r w:rsidR="00FC23B6">
          <w:rPr>
            <w:rFonts w:ascii="Arial" w:hAnsi="Arial" w:cs="Arial"/>
            <w:sz w:val="20"/>
            <w:szCs w:val="20"/>
          </w:rPr>
          <w:t>ear</w:t>
        </w:r>
      </w:ins>
      <w:del w:id="710" w:author="Fong RERHANG" w:date="2021-05-28T10:23:00Z">
        <w:r w:rsidR="00965C42" w:rsidRPr="00076C8C" w:rsidDel="00FC23B6">
          <w:rPr>
            <w:rFonts w:ascii="Arial" w:hAnsi="Arial" w:cs="Arial"/>
            <w:sz w:val="20"/>
            <w:szCs w:val="20"/>
          </w:rPr>
          <w:delText xml:space="preserve"> pob ntseg </w:delText>
        </w:r>
      </w:del>
      <w:r w:rsidR="00965C42" w:rsidRPr="00076C8C">
        <w:rPr>
          <w:rFonts w:ascii="Arial" w:hAnsi="Arial" w:cs="Arial"/>
          <w:sz w:val="20"/>
          <w:szCs w:val="20"/>
        </w:rPr>
        <w:t>/, /</w:t>
      </w:r>
      <w:proofErr w:type="spellStart"/>
      <w:del w:id="711"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ar</w:t>
      </w:r>
      <w:proofErr w:type="spellEnd"/>
      <w:del w:id="712"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 xml:space="preserve">/, </w:t>
      </w:r>
      <w:proofErr w:type="spellStart"/>
      <w:r w:rsidR="00965C42" w:rsidRPr="00076C8C">
        <w:rPr>
          <w:rFonts w:ascii="Arial" w:hAnsi="Arial" w:cs="Arial"/>
          <w:sz w:val="20"/>
          <w:szCs w:val="20"/>
        </w:rPr>
        <w:t>thiab</w:t>
      </w:r>
      <w:proofErr w:type="spellEnd"/>
      <w:r w:rsidR="00965C42" w:rsidRPr="00076C8C">
        <w:rPr>
          <w:rFonts w:ascii="Arial" w:hAnsi="Arial" w:cs="Arial"/>
          <w:sz w:val="20"/>
          <w:szCs w:val="20"/>
        </w:rPr>
        <w:t xml:space="preserve"> /</w:t>
      </w:r>
      <w:del w:id="713" w:author="Fong RERHANG" w:date="2021-05-28T10:23:00Z">
        <w:r w:rsidR="00965C42" w:rsidRPr="00076C8C" w:rsidDel="00FC23B6">
          <w:rPr>
            <w:rFonts w:ascii="Arial" w:hAnsi="Arial" w:cs="Arial"/>
            <w:sz w:val="20"/>
            <w:szCs w:val="20"/>
          </w:rPr>
          <w:delText xml:space="preserve"> </w:delText>
        </w:r>
      </w:del>
      <w:r w:rsidR="00965C42">
        <w:rPr>
          <w:rFonts w:ascii="Arial" w:hAnsi="Arial" w:cs="Arial"/>
          <w:sz w:val="20"/>
          <w:szCs w:val="20"/>
        </w:rPr>
        <w:t>air</w:t>
      </w:r>
      <w:del w:id="714" w:author="Fong RERHANG" w:date="2021-05-28T10:23:00Z">
        <w:r w:rsidR="00965C42" w:rsidRPr="00076C8C" w:rsidDel="00FC23B6">
          <w:rPr>
            <w:rFonts w:ascii="Arial" w:hAnsi="Arial" w:cs="Arial"/>
            <w:sz w:val="20"/>
            <w:szCs w:val="20"/>
          </w:rPr>
          <w:delText xml:space="preserve"> </w:delText>
        </w:r>
      </w:del>
      <w:r w:rsidR="00965C42" w:rsidRPr="00076C8C">
        <w:rPr>
          <w:rFonts w:ascii="Arial" w:hAnsi="Arial" w:cs="Arial"/>
          <w:sz w:val="20"/>
          <w:szCs w:val="20"/>
        </w:rPr>
        <w:t xml:space="preserve">/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nqe</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Pr>
          <w:rFonts w:ascii="Arial" w:hAnsi="Arial" w:cs="Arial"/>
          <w:sz w:val="20"/>
          <w:szCs w:val="20"/>
        </w:rPr>
        <w:t xml:space="preserve"> li</w:t>
      </w:r>
      <w:r w:rsidR="00965C42" w:rsidRPr="00076C8C">
        <w:rPr>
          <w:rFonts w:ascii="Arial" w:hAnsi="Arial" w:cs="Arial"/>
          <w:sz w:val="20"/>
          <w:szCs w:val="20"/>
        </w:rPr>
        <w:t xml:space="preserve"> </w:t>
      </w:r>
      <w:r w:rsidR="008F2D8A">
        <w:rPr>
          <w:rFonts w:ascii="Arial" w:hAnsi="Arial" w:cs="Arial"/>
          <w:sz w:val="20"/>
          <w:szCs w:val="20"/>
        </w:rPr>
        <w:t>8</w:t>
      </w:r>
      <w:r w:rsidR="00965C42" w:rsidRPr="00076C8C">
        <w:rPr>
          <w:rFonts w:ascii="Arial" w:hAnsi="Arial" w:cs="Arial"/>
          <w:sz w:val="20"/>
          <w:szCs w:val="20"/>
        </w:rPr>
        <w:t>0</w:t>
      </w:r>
      <w:r w:rsidR="00965C42">
        <w:rPr>
          <w:rFonts w:ascii="Arial" w:hAnsi="Arial" w:cs="Arial"/>
          <w:sz w:val="20"/>
          <w:szCs w:val="20"/>
        </w:rPr>
        <w:t xml:space="preserve"> </w:t>
      </w:r>
      <w:proofErr w:type="spellStart"/>
      <w:r w:rsidR="00965C42">
        <w:rPr>
          <w:rFonts w:ascii="Arial" w:hAnsi="Arial" w:cs="Arial"/>
          <w:sz w:val="20"/>
          <w:szCs w:val="20"/>
        </w:rPr>
        <w:t>feem</w:t>
      </w:r>
      <w:proofErr w:type="spellEnd"/>
      <w:r w:rsidR="00965C42">
        <w:rPr>
          <w:rFonts w:ascii="Arial" w:hAnsi="Arial" w:cs="Arial"/>
          <w:sz w:val="20"/>
          <w:szCs w:val="20"/>
        </w:rPr>
        <w:t xml:space="preserve"> </w:t>
      </w:r>
      <w:proofErr w:type="spellStart"/>
      <w:r w:rsidR="00965C42">
        <w:rPr>
          <w:rFonts w:ascii="Arial" w:hAnsi="Arial" w:cs="Arial"/>
          <w:sz w:val="20"/>
          <w:szCs w:val="20"/>
        </w:rPr>
        <w:t>puas</w:t>
      </w:r>
      <w:proofErr w:type="spellEnd"/>
      <w:r w:rsidR="00965C42">
        <w:rPr>
          <w:rFonts w:ascii="Arial" w:hAnsi="Arial" w:cs="Arial"/>
          <w:sz w:val="20"/>
          <w:szCs w:val="20"/>
        </w:rPr>
        <w:t xml:space="preserve"> </w:t>
      </w:r>
      <w:proofErr w:type="spellStart"/>
      <w:r w:rsidR="00965C42">
        <w:rPr>
          <w:rFonts w:ascii="Arial" w:hAnsi="Arial" w:cs="Arial"/>
          <w:sz w:val="20"/>
          <w:szCs w:val="20"/>
        </w:rPr>
        <w:t>ntawm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qhov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tseeb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raws</w:t>
      </w:r>
      <w:proofErr w:type="spellEnd"/>
      <w:r w:rsidR="00965C42" w:rsidRPr="00076C8C">
        <w:rPr>
          <w:rFonts w:ascii="Arial" w:hAnsi="Arial" w:cs="Arial"/>
          <w:sz w:val="20"/>
          <w:szCs w:val="20"/>
        </w:rPr>
        <w:t xml:space="preserve"> li </w:t>
      </w:r>
      <w:proofErr w:type="spellStart"/>
      <w:r w:rsidR="00965C42" w:rsidRPr="00076C8C">
        <w:rPr>
          <w:rFonts w:ascii="Arial" w:hAnsi="Arial" w:cs="Arial"/>
          <w:sz w:val="20"/>
          <w:szCs w:val="20"/>
        </w:rPr>
        <w:t>ntsuas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4 </w:t>
      </w:r>
      <w:proofErr w:type="spellStart"/>
      <w:r w:rsidR="00965C42">
        <w:rPr>
          <w:rFonts w:ascii="Arial" w:hAnsi="Arial" w:cs="Arial"/>
          <w:sz w:val="20"/>
          <w:szCs w:val="20"/>
        </w:rPr>
        <w:t>n</w:t>
      </w:r>
      <w:r w:rsidR="00965C42" w:rsidRPr="00076C8C">
        <w:rPr>
          <w:rFonts w:ascii="Arial" w:hAnsi="Arial" w:cs="Arial"/>
          <w:sz w:val="20"/>
          <w:szCs w:val="20"/>
        </w:rPr>
        <w:t>tawm</w:t>
      </w:r>
      <w:proofErr w:type="spellEnd"/>
      <w:r w:rsidR="00965C42" w:rsidRPr="00076C8C">
        <w:rPr>
          <w:rFonts w:ascii="Arial" w:hAnsi="Arial" w:cs="Arial"/>
          <w:sz w:val="20"/>
          <w:szCs w:val="20"/>
        </w:rPr>
        <w:t xml:space="preserve"> 5</w:t>
      </w:r>
      <w:r w:rsidR="00965C42">
        <w:rPr>
          <w:rFonts w:ascii="Arial" w:hAnsi="Arial" w:cs="Arial"/>
          <w:sz w:val="20"/>
          <w:szCs w:val="20"/>
        </w:rPr>
        <w:t xml:space="preserve"> </w:t>
      </w:r>
      <w:proofErr w:type="spellStart"/>
      <w:r w:rsidR="00965C42">
        <w:rPr>
          <w:rFonts w:ascii="Arial" w:hAnsi="Arial" w:cs="Arial"/>
          <w:sz w:val="20"/>
          <w:szCs w:val="20"/>
        </w:rPr>
        <w:t>kev</w:t>
      </w:r>
      <w:proofErr w:type="spellEnd"/>
      <w:r w:rsidR="00965C42">
        <w:rPr>
          <w:rFonts w:ascii="Arial" w:hAnsi="Arial" w:cs="Arial"/>
          <w:sz w:val="20"/>
          <w:szCs w:val="20"/>
        </w:rPr>
        <w:t xml:space="preserve"> </w:t>
      </w:r>
      <w:r w:rsidR="00965C42" w:rsidRPr="00076C8C">
        <w:rPr>
          <w:rFonts w:ascii="Arial" w:hAnsi="Arial" w:cs="Arial"/>
          <w:sz w:val="20"/>
          <w:szCs w:val="20"/>
        </w:rPr>
        <w:t xml:space="preserve">sim </w:t>
      </w:r>
      <w:proofErr w:type="spellStart"/>
      <w:r w:rsidR="00965C42">
        <w:rPr>
          <w:rFonts w:ascii="Arial" w:hAnsi="Arial" w:cs="Arial"/>
          <w:sz w:val="20"/>
          <w:szCs w:val="20"/>
        </w:rPr>
        <w:t>uas</w:t>
      </w:r>
      <w:proofErr w:type="spellEnd"/>
      <w:r w:rsidR="00965C42">
        <w:rPr>
          <w:rFonts w:ascii="Arial" w:hAnsi="Arial" w:cs="Arial"/>
          <w:sz w:val="20"/>
          <w:szCs w:val="20"/>
        </w:rPr>
        <w:t xml:space="preserve"> </w:t>
      </w:r>
      <w:proofErr w:type="spellStart"/>
      <w:r w:rsidR="00965C42">
        <w:rPr>
          <w:rFonts w:ascii="Arial" w:hAnsi="Arial" w:cs="Arial"/>
          <w:sz w:val="20"/>
          <w:szCs w:val="20"/>
        </w:rPr>
        <w:t>siv</w:t>
      </w:r>
      <w:proofErr w:type="spellEnd"/>
      <w:r w:rsidR="00965C42">
        <w:rPr>
          <w:rFonts w:ascii="Arial" w:hAnsi="Arial" w:cs="Arial"/>
          <w:sz w:val="20"/>
          <w:szCs w:val="20"/>
        </w:rPr>
        <w:t xml:space="preserve"> </w:t>
      </w:r>
      <w:r w:rsidR="00965C42" w:rsidRPr="00076C8C">
        <w:rPr>
          <w:rFonts w:ascii="Arial" w:hAnsi="Arial" w:cs="Arial"/>
          <w:sz w:val="20"/>
          <w:szCs w:val="20"/>
        </w:rPr>
        <w:t xml:space="preserve">LSHS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ntawv</w:t>
      </w:r>
      <w:proofErr w:type="spellEnd"/>
      <w:r w:rsidR="00965C42" w:rsidRPr="00076C8C">
        <w:rPr>
          <w:rFonts w:ascii="Arial" w:hAnsi="Arial" w:cs="Arial"/>
          <w:sz w:val="20"/>
          <w:szCs w:val="20"/>
        </w:rPr>
        <w:t>.</w:t>
      </w:r>
    </w:p>
    <w:p w14:paraId="39B4690A" w14:textId="1C3B126B"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Pr>
          <w:rFonts w:ascii="Arial" w:hAnsi="Arial"/>
          <w:sz w:val="20"/>
          <w:szCs w:val="20"/>
        </w:rPr>
        <w:t xml:space="preserve"> </w:t>
      </w:r>
      <w:r w:rsidR="00F8561A" w:rsidRPr="00856FAB">
        <w:rPr>
          <w:rFonts w:ascii="Arial" w:hAnsi="Arial" w:cs="Arial"/>
          <w:sz w:val="20"/>
          <w:szCs w:val="20"/>
        </w:rPr>
        <w:t>S</w:t>
      </w:r>
      <w:r w:rsidR="00F8561A" w:rsidRPr="00076C8C">
        <w:rPr>
          <w:rFonts w:ascii="Arial" w:hAnsi="Arial" w:cs="Arial"/>
          <w:sz w:val="20"/>
          <w:szCs w:val="20"/>
        </w:rPr>
        <w:t xml:space="preserve">kylar </w:t>
      </w:r>
      <w:proofErr w:type="spellStart"/>
      <w:r w:rsidR="00F8561A" w:rsidRPr="00076C8C">
        <w:rPr>
          <w:rFonts w:ascii="Arial" w:hAnsi="Arial" w:cs="Arial"/>
          <w:sz w:val="20"/>
          <w:szCs w:val="20"/>
        </w:rPr>
        <w:t>yuav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tsim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txhua</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suab</w:t>
      </w:r>
      <w:proofErr w:type="spellEnd"/>
      <w:r w:rsidR="00F8561A" w:rsidRPr="00076C8C">
        <w:rPr>
          <w:rFonts w:ascii="Arial" w:hAnsi="Arial" w:cs="Arial"/>
          <w:sz w:val="20"/>
          <w:szCs w:val="20"/>
        </w:rPr>
        <w:t xml:space="preserve"> /</w:t>
      </w:r>
      <w:del w:id="715"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r</w:t>
      </w:r>
      <w:del w:id="716"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 xml:space="preserve">/ sib </w:t>
      </w:r>
      <w:proofErr w:type="spellStart"/>
      <w:r w:rsidR="00F8561A" w:rsidRPr="00076C8C">
        <w:rPr>
          <w:rFonts w:ascii="Arial" w:hAnsi="Arial" w:cs="Arial"/>
          <w:sz w:val="20"/>
          <w:szCs w:val="20"/>
        </w:rPr>
        <w:t>txuas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rau</w:t>
      </w:r>
      <w:proofErr w:type="spellEnd"/>
      <w:r w:rsidR="00F8561A" w:rsidRPr="00076C8C">
        <w:rPr>
          <w:rFonts w:ascii="Arial" w:hAnsi="Arial" w:cs="Arial"/>
          <w:sz w:val="20"/>
          <w:szCs w:val="20"/>
        </w:rPr>
        <w:t xml:space="preserve"> /</w:t>
      </w:r>
      <w:ins w:id="717" w:author="Fong RERHANG" w:date="2021-05-28T10:24:00Z">
        <w:r w:rsidR="00FC23B6">
          <w:rPr>
            <w:rFonts w:ascii="Arial" w:hAnsi="Arial" w:cs="Arial"/>
            <w:sz w:val="20"/>
            <w:szCs w:val="20"/>
          </w:rPr>
          <w:t>or</w:t>
        </w:r>
      </w:ins>
      <w:del w:id="718" w:author="Fong RERHANG" w:date="2021-05-28T10:24:00Z">
        <w:r w:rsidR="00F8561A" w:rsidRPr="00076C8C" w:rsidDel="00FC23B6">
          <w:rPr>
            <w:rFonts w:ascii="Arial" w:hAnsi="Arial" w:cs="Arial"/>
            <w:sz w:val="20"/>
            <w:szCs w:val="20"/>
          </w:rPr>
          <w:delText xml:space="preserve"> los</w:delText>
        </w:r>
        <w:r w:rsidR="00F8561A" w:rsidDel="00FC23B6">
          <w:rPr>
            <w:rFonts w:ascii="Arial" w:hAnsi="Arial" w:cs="Arial"/>
            <w:sz w:val="20"/>
            <w:szCs w:val="20"/>
          </w:rPr>
          <w:delText xml:space="preserve"> </w:delText>
        </w:r>
        <w:r w:rsidR="00F8561A" w:rsidRPr="00076C8C" w:rsidDel="00FC23B6">
          <w:rPr>
            <w:rFonts w:ascii="Arial" w:hAnsi="Arial" w:cs="Arial"/>
            <w:sz w:val="20"/>
            <w:szCs w:val="20"/>
          </w:rPr>
          <w:delText xml:space="preserve">sis </w:delText>
        </w:r>
      </w:del>
      <w:r w:rsidR="00F8561A" w:rsidRPr="00076C8C">
        <w:rPr>
          <w:rFonts w:ascii="Arial" w:hAnsi="Arial" w:cs="Arial"/>
          <w:sz w:val="20"/>
          <w:szCs w:val="20"/>
        </w:rPr>
        <w:t>/, /</w:t>
      </w:r>
      <w:del w:id="719"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er</w:t>
      </w:r>
      <w:del w:id="720"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 /</w:t>
      </w:r>
      <w:del w:id="721"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ire</w:t>
      </w:r>
      <w:del w:id="722"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 /</w:t>
      </w:r>
      <w:ins w:id="723" w:author="Fong RERHANG" w:date="2021-05-28T10:24:00Z">
        <w:r w:rsidR="00FC23B6">
          <w:rPr>
            <w:rFonts w:ascii="Arial" w:hAnsi="Arial" w:cs="Arial"/>
            <w:sz w:val="20"/>
            <w:szCs w:val="20"/>
          </w:rPr>
          <w:t>ear</w:t>
        </w:r>
      </w:ins>
      <w:del w:id="724" w:author="Fong RERHANG" w:date="2021-05-28T10:24:00Z">
        <w:r w:rsidR="00F8561A" w:rsidRPr="00076C8C" w:rsidDel="00FC23B6">
          <w:rPr>
            <w:rFonts w:ascii="Arial" w:hAnsi="Arial" w:cs="Arial"/>
            <w:sz w:val="20"/>
            <w:szCs w:val="20"/>
          </w:rPr>
          <w:delText xml:space="preserve"> pob ntseg </w:delText>
        </w:r>
      </w:del>
      <w:r w:rsidR="00F8561A" w:rsidRPr="00076C8C">
        <w:rPr>
          <w:rFonts w:ascii="Arial" w:hAnsi="Arial" w:cs="Arial"/>
          <w:sz w:val="20"/>
          <w:szCs w:val="20"/>
        </w:rPr>
        <w:t>/, /</w:t>
      </w:r>
      <w:proofErr w:type="spellStart"/>
      <w:del w:id="725"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ar</w:t>
      </w:r>
      <w:proofErr w:type="spellEnd"/>
      <w:del w:id="726"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 xml:space="preserve">/, </w:t>
      </w:r>
      <w:proofErr w:type="spellStart"/>
      <w:r w:rsidR="00F8561A" w:rsidRPr="00076C8C">
        <w:rPr>
          <w:rFonts w:ascii="Arial" w:hAnsi="Arial" w:cs="Arial"/>
          <w:sz w:val="20"/>
          <w:szCs w:val="20"/>
        </w:rPr>
        <w:t>thiab</w:t>
      </w:r>
      <w:proofErr w:type="spellEnd"/>
      <w:r w:rsidR="00F8561A" w:rsidRPr="00076C8C">
        <w:rPr>
          <w:rFonts w:ascii="Arial" w:hAnsi="Arial" w:cs="Arial"/>
          <w:sz w:val="20"/>
          <w:szCs w:val="20"/>
        </w:rPr>
        <w:t xml:space="preserve"> /</w:t>
      </w:r>
      <w:del w:id="727" w:author="Fong RERHANG" w:date="2021-05-28T10:24:00Z">
        <w:r w:rsidR="00F8561A" w:rsidRPr="00076C8C" w:rsidDel="00FC23B6">
          <w:rPr>
            <w:rFonts w:ascii="Arial" w:hAnsi="Arial" w:cs="Arial"/>
            <w:sz w:val="20"/>
            <w:szCs w:val="20"/>
          </w:rPr>
          <w:delText xml:space="preserve"> </w:delText>
        </w:r>
      </w:del>
      <w:r w:rsidR="00F8561A">
        <w:rPr>
          <w:rFonts w:ascii="Arial" w:hAnsi="Arial" w:cs="Arial"/>
          <w:sz w:val="20"/>
          <w:szCs w:val="20"/>
        </w:rPr>
        <w:t>air</w:t>
      </w:r>
      <w:del w:id="728" w:author="Fong RERHANG" w:date="2021-05-28T10:24:00Z">
        <w:r w:rsidR="00F8561A" w:rsidRPr="00076C8C" w:rsidDel="00FC23B6">
          <w:rPr>
            <w:rFonts w:ascii="Arial" w:hAnsi="Arial" w:cs="Arial"/>
            <w:sz w:val="20"/>
            <w:szCs w:val="20"/>
          </w:rPr>
          <w:delText xml:space="preserve"> </w:delText>
        </w:r>
      </w:del>
      <w:r w:rsidR="00F8561A" w:rsidRPr="00076C8C">
        <w:rPr>
          <w:rFonts w:ascii="Arial" w:hAnsi="Arial" w:cs="Arial"/>
          <w:sz w:val="20"/>
          <w:szCs w:val="20"/>
        </w:rPr>
        <w:t xml:space="preserve">/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nqe</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lus</w:t>
      </w:r>
      <w:proofErr w:type="spellEnd"/>
      <w:r w:rsidR="00F8561A" w:rsidRPr="00076C8C">
        <w:rPr>
          <w:rFonts w:ascii="Arial" w:hAnsi="Arial" w:cs="Arial"/>
          <w:sz w:val="20"/>
          <w:szCs w:val="20"/>
        </w:rPr>
        <w:t xml:space="preserve"> luv </w:t>
      </w:r>
      <w:proofErr w:type="spellStart"/>
      <w:r w:rsidR="00F8561A" w:rsidRPr="00076C8C">
        <w:rPr>
          <w:rFonts w:ascii="Arial" w:hAnsi="Arial" w:cs="Arial"/>
          <w:sz w:val="20"/>
          <w:szCs w:val="20"/>
        </w:rPr>
        <w:t>luv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Pr>
          <w:rFonts w:ascii="Arial" w:hAnsi="Arial" w:cs="Arial"/>
          <w:sz w:val="20"/>
          <w:szCs w:val="20"/>
        </w:rPr>
        <w:t xml:space="preserve"> li</w:t>
      </w:r>
      <w:r w:rsidR="00F8561A" w:rsidRPr="00076C8C">
        <w:rPr>
          <w:rFonts w:ascii="Arial" w:hAnsi="Arial" w:cs="Arial"/>
          <w:sz w:val="20"/>
          <w:szCs w:val="20"/>
        </w:rPr>
        <w:t xml:space="preserve"> </w:t>
      </w:r>
      <w:r w:rsidR="00426117">
        <w:rPr>
          <w:rFonts w:ascii="Arial" w:hAnsi="Arial" w:cs="Arial"/>
          <w:sz w:val="20"/>
          <w:szCs w:val="20"/>
        </w:rPr>
        <w:t>7</w:t>
      </w:r>
      <w:r w:rsidR="00F8561A" w:rsidRPr="00076C8C">
        <w:rPr>
          <w:rFonts w:ascii="Arial" w:hAnsi="Arial" w:cs="Arial"/>
          <w:sz w:val="20"/>
          <w:szCs w:val="20"/>
        </w:rPr>
        <w:t>0</w:t>
      </w:r>
      <w:r w:rsidR="00F8561A">
        <w:rPr>
          <w:rFonts w:ascii="Arial" w:hAnsi="Arial" w:cs="Arial"/>
          <w:sz w:val="20"/>
          <w:szCs w:val="20"/>
        </w:rPr>
        <w:t xml:space="preserve"> </w:t>
      </w:r>
      <w:proofErr w:type="spellStart"/>
      <w:r w:rsidR="00F8561A">
        <w:rPr>
          <w:rFonts w:ascii="Arial" w:hAnsi="Arial" w:cs="Arial"/>
          <w:sz w:val="20"/>
          <w:szCs w:val="20"/>
        </w:rPr>
        <w:t>feem</w:t>
      </w:r>
      <w:proofErr w:type="spellEnd"/>
      <w:r w:rsidR="00F8561A">
        <w:rPr>
          <w:rFonts w:ascii="Arial" w:hAnsi="Arial" w:cs="Arial"/>
          <w:sz w:val="20"/>
          <w:szCs w:val="20"/>
        </w:rPr>
        <w:t xml:space="preserve"> </w:t>
      </w:r>
      <w:proofErr w:type="spellStart"/>
      <w:r w:rsidR="00F8561A">
        <w:rPr>
          <w:rFonts w:ascii="Arial" w:hAnsi="Arial" w:cs="Arial"/>
          <w:sz w:val="20"/>
          <w:szCs w:val="20"/>
        </w:rPr>
        <w:t>puas</w:t>
      </w:r>
      <w:proofErr w:type="spellEnd"/>
      <w:r w:rsidR="00F8561A">
        <w:rPr>
          <w:rFonts w:ascii="Arial" w:hAnsi="Arial" w:cs="Arial"/>
          <w:sz w:val="20"/>
          <w:szCs w:val="20"/>
        </w:rPr>
        <w:t xml:space="preserve"> </w:t>
      </w:r>
      <w:proofErr w:type="spellStart"/>
      <w:r w:rsidR="00F8561A">
        <w:rPr>
          <w:rFonts w:ascii="Arial" w:hAnsi="Arial" w:cs="Arial"/>
          <w:sz w:val="20"/>
          <w:szCs w:val="20"/>
        </w:rPr>
        <w:t>ntawm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qhov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tseeb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raws</w:t>
      </w:r>
      <w:proofErr w:type="spellEnd"/>
      <w:r w:rsidR="00F8561A" w:rsidRPr="00076C8C">
        <w:rPr>
          <w:rFonts w:ascii="Arial" w:hAnsi="Arial" w:cs="Arial"/>
          <w:sz w:val="20"/>
          <w:szCs w:val="20"/>
        </w:rPr>
        <w:t xml:space="preserve"> li </w:t>
      </w:r>
      <w:proofErr w:type="spellStart"/>
      <w:r w:rsidR="00F8561A" w:rsidRPr="00076C8C">
        <w:rPr>
          <w:rFonts w:ascii="Arial" w:hAnsi="Arial" w:cs="Arial"/>
          <w:sz w:val="20"/>
          <w:szCs w:val="20"/>
        </w:rPr>
        <w:t>ntsuas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4 </w:t>
      </w:r>
      <w:proofErr w:type="spellStart"/>
      <w:r w:rsidR="00F8561A">
        <w:rPr>
          <w:rFonts w:ascii="Arial" w:hAnsi="Arial" w:cs="Arial"/>
          <w:sz w:val="20"/>
          <w:szCs w:val="20"/>
        </w:rPr>
        <w:t>n</w:t>
      </w:r>
      <w:r w:rsidR="00F8561A" w:rsidRPr="00076C8C">
        <w:rPr>
          <w:rFonts w:ascii="Arial" w:hAnsi="Arial" w:cs="Arial"/>
          <w:sz w:val="20"/>
          <w:szCs w:val="20"/>
        </w:rPr>
        <w:t>tawm</w:t>
      </w:r>
      <w:proofErr w:type="spellEnd"/>
      <w:r w:rsidR="00F8561A" w:rsidRPr="00076C8C">
        <w:rPr>
          <w:rFonts w:ascii="Arial" w:hAnsi="Arial" w:cs="Arial"/>
          <w:sz w:val="20"/>
          <w:szCs w:val="20"/>
        </w:rPr>
        <w:t xml:space="preserve"> 5</w:t>
      </w:r>
      <w:r w:rsidR="00F8561A">
        <w:rPr>
          <w:rFonts w:ascii="Arial" w:hAnsi="Arial" w:cs="Arial"/>
          <w:sz w:val="20"/>
          <w:szCs w:val="20"/>
        </w:rPr>
        <w:t xml:space="preserve"> </w:t>
      </w:r>
      <w:proofErr w:type="spellStart"/>
      <w:r w:rsidR="00F8561A">
        <w:rPr>
          <w:rFonts w:ascii="Arial" w:hAnsi="Arial" w:cs="Arial"/>
          <w:sz w:val="20"/>
          <w:szCs w:val="20"/>
        </w:rPr>
        <w:t>kev</w:t>
      </w:r>
      <w:proofErr w:type="spellEnd"/>
      <w:r w:rsidR="00F8561A">
        <w:rPr>
          <w:rFonts w:ascii="Arial" w:hAnsi="Arial" w:cs="Arial"/>
          <w:sz w:val="20"/>
          <w:szCs w:val="20"/>
        </w:rPr>
        <w:t xml:space="preserve"> </w:t>
      </w:r>
      <w:r w:rsidR="00F8561A" w:rsidRPr="00076C8C">
        <w:rPr>
          <w:rFonts w:ascii="Arial" w:hAnsi="Arial" w:cs="Arial"/>
          <w:sz w:val="20"/>
          <w:szCs w:val="20"/>
        </w:rPr>
        <w:t xml:space="preserve">sim </w:t>
      </w:r>
      <w:proofErr w:type="spellStart"/>
      <w:r w:rsidR="00F8561A">
        <w:rPr>
          <w:rFonts w:ascii="Arial" w:hAnsi="Arial" w:cs="Arial"/>
          <w:sz w:val="20"/>
          <w:szCs w:val="20"/>
        </w:rPr>
        <w:t>uas</w:t>
      </w:r>
      <w:proofErr w:type="spellEnd"/>
      <w:r w:rsidR="00F8561A">
        <w:rPr>
          <w:rFonts w:ascii="Arial" w:hAnsi="Arial" w:cs="Arial"/>
          <w:sz w:val="20"/>
          <w:szCs w:val="20"/>
        </w:rPr>
        <w:t xml:space="preserve"> </w:t>
      </w:r>
      <w:proofErr w:type="spellStart"/>
      <w:r w:rsidR="00F8561A">
        <w:rPr>
          <w:rFonts w:ascii="Arial" w:hAnsi="Arial" w:cs="Arial"/>
          <w:sz w:val="20"/>
          <w:szCs w:val="20"/>
        </w:rPr>
        <w:t>siv</w:t>
      </w:r>
      <w:proofErr w:type="spellEnd"/>
      <w:r w:rsidR="00F8561A">
        <w:rPr>
          <w:rFonts w:ascii="Arial" w:hAnsi="Arial" w:cs="Arial"/>
          <w:sz w:val="20"/>
          <w:szCs w:val="20"/>
        </w:rPr>
        <w:t xml:space="preserve"> </w:t>
      </w:r>
      <w:r w:rsidR="00F8561A" w:rsidRPr="00076C8C">
        <w:rPr>
          <w:rFonts w:ascii="Arial" w:hAnsi="Arial" w:cs="Arial"/>
          <w:sz w:val="20"/>
          <w:szCs w:val="20"/>
        </w:rPr>
        <w:t xml:space="preserve">LSHS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ntawv</w:t>
      </w:r>
      <w:proofErr w:type="spellEnd"/>
      <w:r w:rsidR="00F8561A" w:rsidRPr="00076C8C">
        <w:rPr>
          <w:rFonts w:ascii="Arial" w:hAnsi="Arial" w:cs="Arial"/>
          <w:sz w:val="20"/>
          <w:szCs w:val="20"/>
        </w:rPr>
        <w:t>.</w:t>
      </w:r>
    </w:p>
    <w:p w14:paraId="592E8703"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8FE6AE2" w14:textId="0270C902"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70750E">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57566B"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89AF314" w14:textId="77777777" w:rsidR="00DA2589" w:rsidRPr="00BB29BF" w:rsidRDefault="00DA2589" w:rsidP="00DA258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B6C268C" w14:textId="21FAC008" w:rsidR="00DA2589" w:rsidRPr="003D4A79" w:rsidRDefault="00DA2589" w:rsidP="00DA258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del w:id="729" w:author="Fong RERHANG" w:date="2021-05-28T10:25:00Z">
        <w:r w:rsidDel="00FC23B6">
          <w:rPr>
            <w:rFonts w:ascii="Arial" w:eastAsia="Arial" w:hAnsi="Arial"/>
            <w:b/>
            <w:bCs/>
            <w:sz w:val="20"/>
            <w:szCs w:val="20"/>
          </w:rPr>
          <w:delText>s</w:delText>
        </w:r>
      </w:del>
      <w:r>
        <w:rPr>
          <w:rFonts w:ascii="Arial" w:eastAsia="Arial" w:hAnsi="Arial"/>
          <w:b/>
          <w:bCs/>
          <w:sz w:val="20"/>
          <w:szCs w:val="20"/>
        </w:rPr>
        <w:t xml:space="preserve"> </w:t>
      </w:r>
      <w:r w:rsidRPr="00BB29BF">
        <w:rPr>
          <w:rFonts w:ascii="Arial" w:eastAsia="Arial" w:hAnsi="Arial"/>
          <w:b/>
          <w:bCs/>
          <w:sz w:val="20"/>
          <w:szCs w:val="20"/>
        </w:rPr>
        <w:t xml:space="preserve">tau </w:t>
      </w:r>
      <w:del w:id="730" w:author="Fong RERHANG" w:date="2021-05-28T10:25:00Z">
        <w:r w:rsidRPr="00BB29BF" w:rsidDel="00FC23B6">
          <w:rPr>
            <w:rFonts w:ascii="Arial" w:eastAsia="Arial" w:hAnsi="Arial"/>
            <w:b/>
            <w:bCs/>
            <w:sz w:val="20"/>
            <w:szCs w:val="20"/>
          </w:rPr>
          <w:delText>ntsib</w:delText>
        </w:r>
      </w:del>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ins w:id="731" w:author="Fong RERHANG" w:date="2021-05-28T10:25:00Z">
        <w:r w:rsidR="00FC23B6">
          <w:rPr>
            <w:rFonts w:ascii="Arial" w:eastAsia="Arial" w:hAnsi="Arial"/>
            <w:b/>
            <w:bCs/>
            <w:sz w:val="20"/>
            <w:szCs w:val="20"/>
          </w:rPr>
          <w:t>Ua</w:t>
        </w:r>
        <w:proofErr w:type="spellEnd"/>
        <w:r w:rsidR="00FC23B6">
          <w:rPr>
            <w:rFonts w:ascii="Arial" w:eastAsia="Arial" w:hAnsi="Arial"/>
            <w:b/>
            <w:bCs/>
            <w:sz w:val="20"/>
            <w:szCs w:val="20"/>
          </w:rPr>
          <w:t xml:space="preserve"> Tau</w:t>
        </w:r>
      </w:ins>
      <w:del w:id="732" w:author="Fong RERHANG" w:date="2021-05-28T10:25:00Z">
        <w:r w:rsidRPr="00C82E12" w:rsidDel="00FC23B6">
          <w:rPr>
            <w:rFonts w:ascii="Arial" w:eastAsia="Arial" w:hAnsi="Arial"/>
            <w:b/>
            <w:bCs/>
            <w:sz w:val="20"/>
            <w:szCs w:val="20"/>
          </w:rPr>
          <w:delText>Yog</w:delText>
        </w:r>
      </w:del>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ins w:id="733" w:author="Fong RERHANG" w:date="2021-05-28T10:25:00Z">
        <w:r w:rsidR="00FC23B6">
          <w:rPr>
            <w:rFonts w:ascii="Arial" w:eastAsia="Arial" w:hAnsi="Arial"/>
            <w:b/>
            <w:bCs/>
            <w:sz w:val="20"/>
            <w:szCs w:val="20"/>
          </w:rPr>
          <w:t>Ua</w:t>
        </w:r>
        <w:proofErr w:type="spellEnd"/>
        <w:r w:rsidR="00FC23B6">
          <w:rPr>
            <w:rFonts w:ascii="Arial" w:eastAsia="Arial" w:hAnsi="Arial"/>
            <w:b/>
            <w:bCs/>
            <w:sz w:val="20"/>
            <w:szCs w:val="20"/>
          </w:rPr>
          <w:t xml:space="preserve"> </w:t>
        </w:r>
      </w:ins>
      <w:proofErr w:type="spellStart"/>
      <w:r w:rsidRPr="00C82E12">
        <w:rPr>
          <w:rFonts w:ascii="Arial" w:eastAsia="Arial" w:hAnsi="Arial"/>
          <w:b/>
          <w:bCs/>
          <w:sz w:val="20"/>
          <w:szCs w:val="20"/>
        </w:rPr>
        <w:t>Tsis</w:t>
      </w:r>
      <w:proofErr w:type="spellEnd"/>
      <w:ins w:id="734" w:author="Fong RERHANG" w:date="2021-05-28T10:25:00Z">
        <w:r w:rsidR="00FC23B6">
          <w:rPr>
            <w:rFonts w:ascii="Arial" w:eastAsia="Arial" w:hAnsi="Arial"/>
            <w:b/>
            <w:bCs/>
            <w:sz w:val="20"/>
            <w:szCs w:val="20"/>
          </w:rPr>
          <w:t xml:space="preserve"> Tau</w:t>
        </w:r>
      </w:ins>
      <w:del w:id="735" w:author="Fong RERHANG" w:date="2021-05-28T10:25:00Z">
        <w:r w:rsidRPr="00C82E12" w:rsidDel="00FC23B6">
          <w:rPr>
            <w:rFonts w:ascii="Arial" w:eastAsia="Arial" w:hAnsi="Arial"/>
            <w:b/>
            <w:bCs/>
            <w:sz w:val="20"/>
            <w:szCs w:val="20"/>
          </w:rPr>
          <w:delText xml:space="preserve"> Yog</w:delText>
        </w:r>
      </w:del>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F0FB25B" w14:textId="77777777" w:rsidR="00DA2589" w:rsidRDefault="00DA2589" w:rsidP="00DA2589">
      <w:pPr>
        <w:rPr>
          <w:rFonts w:ascii="Arial" w:eastAsia="Arial" w:hAnsi="Arial"/>
          <w:b/>
          <w:bCs/>
          <w:sz w:val="20"/>
          <w:szCs w:val="20"/>
        </w:rPr>
      </w:pPr>
    </w:p>
    <w:p w14:paraId="183A43AC" w14:textId="77777777" w:rsidR="00DA2589" w:rsidRDefault="00DA2589" w:rsidP="00DA2589">
      <w:pPr>
        <w:spacing w:after="0"/>
        <w:jc w:val="both"/>
        <w:rPr>
          <w:rFonts w:ascii="Arial" w:hAnsi="Arial" w:cs="Arial"/>
          <w:sz w:val="19"/>
          <w:szCs w:val="19"/>
        </w:rPr>
      </w:pPr>
    </w:p>
    <w:p w14:paraId="0E42E5A5" w14:textId="77777777" w:rsidR="00DA2589" w:rsidRDefault="00DA2589" w:rsidP="00DA2589">
      <w:pPr>
        <w:spacing w:after="0"/>
        <w:jc w:val="both"/>
        <w:rPr>
          <w:rFonts w:ascii="Arial" w:hAnsi="Arial" w:cs="Arial"/>
          <w:sz w:val="19"/>
          <w:szCs w:val="19"/>
        </w:rPr>
      </w:pPr>
    </w:p>
    <w:p w14:paraId="37709B59" w14:textId="77777777" w:rsidR="00DA2589" w:rsidRDefault="00DA2589" w:rsidP="00DA2589">
      <w:pPr>
        <w:spacing w:after="0"/>
        <w:jc w:val="both"/>
        <w:rPr>
          <w:rFonts w:ascii="Arial" w:hAnsi="Arial" w:cs="Arial"/>
          <w:sz w:val="19"/>
          <w:szCs w:val="19"/>
        </w:rPr>
      </w:pPr>
    </w:p>
    <w:p w14:paraId="459CDD75" w14:textId="73FAE8A3" w:rsidR="00DA2589" w:rsidRDefault="00DA2589" w:rsidP="00151C6F">
      <w:pPr>
        <w:spacing w:after="0"/>
        <w:jc w:val="both"/>
        <w:rPr>
          <w:rFonts w:ascii="Arial" w:hAnsi="Arial" w:cs="Arial"/>
          <w:sz w:val="19"/>
          <w:szCs w:val="19"/>
        </w:rPr>
      </w:pPr>
    </w:p>
    <w:p w14:paraId="7BBBA874" w14:textId="693A5210" w:rsidR="002B3A29" w:rsidRDefault="002B3A29" w:rsidP="00151C6F">
      <w:pPr>
        <w:spacing w:after="0"/>
        <w:jc w:val="both"/>
        <w:rPr>
          <w:rFonts w:ascii="Arial" w:hAnsi="Arial" w:cs="Arial"/>
          <w:sz w:val="19"/>
          <w:szCs w:val="19"/>
        </w:rPr>
      </w:pPr>
    </w:p>
    <w:p w14:paraId="7D6B2D9D" w14:textId="13C1DF44" w:rsidR="002B3A29" w:rsidRDefault="002B3A29" w:rsidP="00151C6F">
      <w:pPr>
        <w:spacing w:after="0"/>
        <w:jc w:val="both"/>
        <w:rPr>
          <w:rFonts w:ascii="Arial" w:hAnsi="Arial" w:cs="Arial"/>
          <w:sz w:val="19"/>
          <w:szCs w:val="19"/>
        </w:rPr>
      </w:pPr>
    </w:p>
    <w:p w14:paraId="0F9EF7AB" w14:textId="609004EE" w:rsidR="002B3A29" w:rsidRDefault="002B3A29" w:rsidP="00151C6F">
      <w:pPr>
        <w:spacing w:after="0"/>
        <w:jc w:val="both"/>
        <w:rPr>
          <w:rFonts w:ascii="Arial" w:hAnsi="Arial" w:cs="Arial"/>
          <w:sz w:val="19"/>
          <w:szCs w:val="19"/>
        </w:rPr>
      </w:pPr>
    </w:p>
    <w:p w14:paraId="101A05F1" w14:textId="51629C1B" w:rsidR="002B3A29" w:rsidRDefault="002B3A29" w:rsidP="00151C6F">
      <w:pPr>
        <w:spacing w:after="0"/>
        <w:jc w:val="both"/>
        <w:rPr>
          <w:rFonts w:ascii="Arial" w:hAnsi="Arial" w:cs="Arial"/>
          <w:sz w:val="19"/>
          <w:szCs w:val="19"/>
        </w:rPr>
      </w:pPr>
    </w:p>
    <w:p w14:paraId="4F0BA26E" w14:textId="0C634203" w:rsidR="002B3A29" w:rsidRDefault="002B3A29" w:rsidP="00151C6F">
      <w:pPr>
        <w:spacing w:after="0"/>
        <w:jc w:val="both"/>
        <w:rPr>
          <w:rFonts w:ascii="Arial" w:hAnsi="Arial" w:cs="Arial"/>
          <w:sz w:val="19"/>
          <w:szCs w:val="19"/>
        </w:rPr>
      </w:pPr>
    </w:p>
    <w:p w14:paraId="56E81DB8" w14:textId="21C8F144" w:rsidR="002B3A29" w:rsidRDefault="002B3A29" w:rsidP="00151C6F">
      <w:pPr>
        <w:spacing w:after="0"/>
        <w:jc w:val="both"/>
        <w:rPr>
          <w:rFonts w:ascii="Arial" w:hAnsi="Arial" w:cs="Arial"/>
          <w:sz w:val="19"/>
          <w:szCs w:val="19"/>
        </w:rPr>
      </w:pPr>
    </w:p>
    <w:p w14:paraId="34DC73E1" w14:textId="08563EBB" w:rsidR="002B3A29" w:rsidRDefault="002B3A29" w:rsidP="00151C6F">
      <w:pPr>
        <w:spacing w:after="0"/>
        <w:jc w:val="both"/>
        <w:rPr>
          <w:rFonts w:ascii="Arial" w:hAnsi="Arial" w:cs="Arial"/>
          <w:sz w:val="19"/>
          <w:szCs w:val="19"/>
        </w:rPr>
      </w:pPr>
    </w:p>
    <w:p w14:paraId="6FB1440D" w14:textId="7E8CA8CB" w:rsidR="002B3A29" w:rsidRDefault="002B3A29" w:rsidP="00151C6F">
      <w:pPr>
        <w:spacing w:after="0"/>
        <w:jc w:val="both"/>
        <w:rPr>
          <w:rFonts w:ascii="Arial" w:hAnsi="Arial" w:cs="Arial"/>
          <w:sz w:val="19"/>
          <w:szCs w:val="19"/>
        </w:rPr>
      </w:pPr>
    </w:p>
    <w:p w14:paraId="75348089" w14:textId="7A33ED4B" w:rsidR="002B3A29" w:rsidRDefault="002B3A29" w:rsidP="00151C6F">
      <w:pPr>
        <w:spacing w:after="0"/>
        <w:jc w:val="both"/>
        <w:rPr>
          <w:rFonts w:ascii="Arial" w:hAnsi="Arial" w:cs="Arial"/>
          <w:sz w:val="19"/>
          <w:szCs w:val="19"/>
        </w:rPr>
      </w:pPr>
    </w:p>
    <w:p w14:paraId="35584F7B" w14:textId="17EDE2B9" w:rsidR="002B3A29" w:rsidRDefault="002B3A29" w:rsidP="00151C6F">
      <w:pPr>
        <w:spacing w:after="0"/>
        <w:jc w:val="both"/>
        <w:rPr>
          <w:rFonts w:ascii="Arial" w:hAnsi="Arial" w:cs="Arial"/>
          <w:sz w:val="19"/>
          <w:szCs w:val="19"/>
        </w:rPr>
      </w:pPr>
    </w:p>
    <w:p w14:paraId="1B9B19F6" w14:textId="77777777" w:rsidR="002B3A29" w:rsidRDefault="002B3A29" w:rsidP="002B3A29">
      <w:pPr>
        <w:ind w:firstLine="720"/>
        <w:jc w:val="center"/>
        <w:rPr>
          <w:rFonts w:ascii="Arial" w:eastAsia="Arial" w:hAnsi="Arial"/>
          <w:b/>
          <w:sz w:val="23"/>
        </w:rPr>
      </w:pPr>
      <w:r>
        <w:rPr>
          <w:rFonts w:ascii="Arial" w:eastAsia="Arial" w:hAnsi="Arial"/>
          <w:b/>
          <w:sz w:val="23"/>
        </w:rPr>
        <w:t>SACRAMENTO CITY UNIFIED</w:t>
      </w:r>
    </w:p>
    <w:p w14:paraId="283FB607" w14:textId="77777777" w:rsidR="002B3A29" w:rsidRDefault="002B3A29" w:rsidP="002B3A29">
      <w:pPr>
        <w:jc w:val="center"/>
        <w:rPr>
          <w:rFonts w:ascii="Arial" w:hAnsi="Arial"/>
          <w:b/>
          <w:bCs/>
          <w:sz w:val="22"/>
          <w:szCs w:val="22"/>
        </w:rPr>
      </w:pPr>
      <w:r w:rsidRPr="009E72B6">
        <w:rPr>
          <w:rFonts w:ascii="Arial" w:hAnsi="Arial"/>
          <w:b/>
          <w:bCs/>
          <w:sz w:val="22"/>
          <w:szCs w:val="22"/>
        </w:rPr>
        <w:t>COV HOM PHIAJ IB XYOO PUAG NCIG THIAB TEJ PHIAJ XWM</w:t>
      </w:r>
    </w:p>
    <w:p w14:paraId="2F370535" w14:textId="77777777" w:rsidR="002B3A29" w:rsidRDefault="002B3A29" w:rsidP="002B3A29">
      <w:pPr>
        <w:rPr>
          <w:rFonts w:ascii="Arial" w:hAnsi="Arial"/>
          <w:b/>
          <w:bCs/>
          <w:sz w:val="22"/>
          <w:szCs w:val="22"/>
        </w:rPr>
      </w:pPr>
    </w:p>
    <w:p w14:paraId="6CCF93D9" w14:textId="77777777" w:rsidR="002B3A29" w:rsidRDefault="002B3A29" w:rsidP="002B3A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267E49D" w14:textId="77777777" w:rsidR="002B3A29" w:rsidRDefault="002B3A29" w:rsidP="002B3A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2B3A29" w:rsidRPr="00BB29BF" w14:paraId="567ECC32" w14:textId="77777777" w:rsidTr="00797198">
        <w:trPr>
          <w:trHeight w:val="721"/>
        </w:trPr>
        <w:tc>
          <w:tcPr>
            <w:tcW w:w="3673" w:type="dxa"/>
          </w:tcPr>
          <w:p w14:paraId="16BA53BF" w14:textId="77777777" w:rsidR="002B3A29" w:rsidRPr="00BB29BF" w:rsidRDefault="002B3A29" w:rsidP="0079719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052B91D8" w14:textId="737B6AAD" w:rsidR="002B3A29" w:rsidRPr="00BB29BF" w:rsidRDefault="002B3A29" w:rsidP="0079719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567A0B">
              <w:rPr>
                <w:rFonts w:ascii="Arial" w:hAnsi="Arial"/>
                <w:i/>
                <w:iCs/>
                <w:sz w:val="20"/>
                <w:szCs w:val="20"/>
                <w:u w:val="single"/>
              </w:rPr>
              <w:t>2</w:t>
            </w:r>
          </w:p>
          <w:p w14:paraId="7386BB92" w14:textId="77777777" w:rsidR="002B3A29" w:rsidRPr="00BB29BF" w:rsidRDefault="002B3A29" w:rsidP="00797198">
            <w:pPr>
              <w:rPr>
                <w:rFonts w:ascii="Arial" w:hAnsi="Arial"/>
                <w:b/>
                <w:bCs/>
                <w:sz w:val="20"/>
                <w:szCs w:val="20"/>
              </w:rPr>
            </w:pPr>
          </w:p>
          <w:p w14:paraId="12D6C169" w14:textId="26F6B0FE" w:rsidR="002B3A29" w:rsidRPr="0043614F" w:rsidRDefault="002B3A29" w:rsidP="00D57E6A">
            <w:pPr>
              <w:jc w:val="both"/>
              <w:rPr>
                <w:rFonts w:ascii="Arial" w:hAnsi="Arial" w:cs="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003F42CB">
              <w:rPr>
                <w:rFonts w:ascii="Arial" w:hAnsi="Arial"/>
                <w:sz w:val="20"/>
                <w:szCs w:val="20"/>
              </w:rPr>
              <w:t xml:space="preserve"> 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2022</w:t>
            </w:r>
            <w:r w:rsidRPr="003F7065">
              <w:rPr>
                <w:rFonts w:ascii="Arial" w:hAnsi="Arial"/>
                <w:sz w:val="20"/>
                <w:szCs w:val="20"/>
              </w:rPr>
              <w:t>,</w:t>
            </w:r>
            <w:r>
              <w:t xml:space="preserve"> </w:t>
            </w:r>
            <w:r w:rsidRPr="00856FAB">
              <w:rPr>
                <w:rFonts w:ascii="Arial" w:hAnsi="Arial" w:cs="Arial"/>
                <w:sz w:val="20"/>
                <w:szCs w:val="20"/>
              </w:rPr>
              <w:t>S</w:t>
            </w:r>
            <w:r w:rsidRPr="00076C8C">
              <w:rPr>
                <w:rFonts w:ascii="Arial" w:hAnsi="Arial" w:cs="Arial"/>
                <w:sz w:val="20"/>
                <w:szCs w:val="20"/>
              </w:rPr>
              <w:t>kylar</w:t>
            </w:r>
            <w:r w:rsidR="00D57E6A" w:rsidRPr="00D57E6A">
              <w:rPr>
                <w:rFonts w:ascii="Arial" w:hAnsi="Arial" w:cs="Arial"/>
                <w:sz w:val="20"/>
                <w:szCs w:val="20"/>
              </w:rPr>
              <w:t xml:space="preserve"> </w:t>
            </w:r>
            <w:proofErr w:type="spellStart"/>
            <w:r w:rsidR="00D57E6A" w:rsidRPr="00D57E6A">
              <w:rPr>
                <w:rFonts w:ascii="Arial" w:hAnsi="Arial" w:cs="Arial"/>
                <w:sz w:val="20"/>
                <w:szCs w:val="20"/>
              </w:rPr>
              <w:t>yuav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tsim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thiab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hais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txog</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rau</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hauv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txhua</w:t>
            </w:r>
            <w:proofErr w:type="spellEnd"/>
            <w:r w:rsidR="00D57E6A" w:rsidRPr="00D57E6A">
              <w:rPr>
                <w:rFonts w:ascii="Arial" w:hAnsi="Arial" w:cs="Arial"/>
                <w:sz w:val="20"/>
                <w:szCs w:val="20"/>
              </w:rPr>
              <w:t xml:space="preserve"> </w:t>
            </w:r>
            <w:proofErr w:type="spellStart"/>
            <w:r w:rsidR="00D57E6A">
              <w:rPr>
                <w:rFonts w:ascii="Arial" w:hAnsi="Arial" w:cs="Arial"/>
                <w:sz w:val="20"/>
                <w:szCs w:val="20"/>
              </w:rPr>
              <w:t>qhib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43614F">
              <w:rPr>
                <w:rFonts w:ascii="Arial" w:hAnsi="Arial" w:cs="Arial"/>
                <w:sz w:val="20"/>
                <w:szCs w:val="20"/>
              </w:rPr>
              <w:t xml:space="preserve"> </w:t>
            </w:r>
            <w:r w:rsidR="00D57E6A" w:rsidRPr="00D57E6A">
              <w:rPr>
                <w:rFonts w:ascii="Arial" w:hAnsi="Arial" w:cs="Arial"/>
                <w:sz w:val="20"/>
                <w:szCs w:val="20"/>
              </w:rPr>
              <w:t xml:space="preserve">lo </w:t>
            </w:r>
            <w:proofErr w:type="spellStart"/>
            <w:r w:rsidR="00D57E6A" w:rsidRPr="00D57E6A">
              <w:rPr>
                <w:rFonts w:ascii="Arial" w:hAnsi="Arial" w:cs="Arial"/>
                <w:sz w:val="20"/>
                <w:szCs w:val="20"/>
              </w:rPr>
              <w:t>lus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kab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lus</w:t>
            </w:r>
            <w:proofErr w:type="spellEnd"/>
            <w:r w:rsidR="00D57E6A">
              <w:rPr>
                <w:rFonts w:ascii="Arial" w:hAnsi="Arial" w:cs="Arial"/>
                <w:sz w:val="20"/>
                <w:szCs w:val="20"/>
              </w:rPr>
              <w:t xml:space="preserve"> </w:t>
            </w:r>
            <w:proofErr w:type="spellStart"/>
            <w:r w:rsidRPr="00076C8C">
              <w:rPr>
                <w:rFonts w:ascii="Arial" w:hAnsi="Arial" w:cs="Arial"/>
                <w:sz w:val="20"/>
                <w:szCs w:val="20"/>
              </w:rPr>
              <w:t>nrog</w:t>
            </w:r>
            <w:proofErr w:type="spellEnd"/>
            <w:r>
              <w:rPr>
                <w:rFonts w:ascii="Arial" w:hAnsi="Arial" w:cs="Arial"/>
                <w:sz w:val="20"/>
                <w:szCs w:val="20"/>
              </w:rPr>
              <w:t xml:space="preserve"> li</w:t>
            </w:r>
            <w:r w:rsidRPr="00076C8C">
              <w:rPr>
                <w:rFonts w:ascii="Arial" w:hAnsi="Arial" w:cs="Arial"/>
                <w:sz w:val="20"/>
                <w:szCs w:val="20"/>
              </w:rPr>
              <w:t xml:space="preserve"> </w:t>
            </w:r>
            <w:r w:rsidR="00D57E6A">
              <w:rPr>
                <w:rFonts w:ascii="Arial" w:hAnsi="Arial" w:cs="Arial"/>
                <w:sz w:val="20"/>
                <w:szCs w:val="20"/>
              </w:rPr>
              <w:t>9</w:t>
            </w:r>
            <w:r w:rsidRPr="00076C8C">
              <w:rPr>
                <w:rFonts w:ascii="Arial" w:hAnsi="Arial" w:cs="Arial"/>
                <w:sz w:val="20"/>
                <w:szCs w:val="20"/>
              </w:rPr>
              <w:t>0</w:t>
            </w:r>
            <w:r>
              <w:rPr>
                <w:rFonts w:ascii="Arial" w:hAnsi="Arial" w:cs="Arial"/>
                <w:sz w:val="20"/>
                <w:szCs w:val="20"/>
              </w:rPr>
              <w:t xml:space="preserve"> </w:t>
            </w:r>
            <w:proofErr w:type="spellStart"/>
            <w:r>
              <w:rPr>
                <w:rFonts w:ascii="Arial" w:hAnsi="Arial" w:cs="Arial"/>
                <w:sz w:val="20"/>
                <w:szCs w:val="20"/>
              </w:rPr>
              <w:t>feem</w:t>
            </w:r>
            <w:proofErr w:type="spellEnd"/>
            <w:r>
              <w:rPr>
                <w:rFonts w:ascii="Arial" w:hAnsi="Arial" w:cs="Arial"/>
                <w:sz w:val="20"/>
                <w:szCs w:val="20"/>
              </w:rPr>
              <w:t xml:space="preserve"> </w:t>
            </w:r>
            <w:proofErr w:type="spellStart"/>
            <w:r>
              <w:rPr>
                <w:rFonts w:ascii="Arial" w:hAnsi="Arial" w:cs="Arial"/>
                <w:sz w:val="20"/>
                <w:szCs w:val="20"/>
              </w:rPr>
              <w:t>puas</w:t>
            </w:r>
            <w:proofErr w:type="spellEnd"/>
            <w:r>
              <w:rPr>
                <w:rFonts w:ascii="Arial" w:hAnsi="Arial" w:cs="Arial"/>
                <w:sz w:val="20"/>
                <w:szCs w:val="20"/>
              </w:rPr>
              <w:t xml:space="preserve"> </w:t>
            </w:r>
            <w:proofErr w:type="spellStart"/>
            <w:r>
              <w:rPr>
                <w:rFonts w:ascii="Arial" w:hAnsi="Arial" w:cs="Arial"/>
                <w:sz w:val="20"/>
                <w:szCs w:val="20"/>
              </w:rPr>
              <w:t>ntawm</w:t>
            </w:r>
            <w:proofErr w:type="spellEnd"/>
            <w:r w:rsidRPr="00076C8C">
              <w:rPr>
                <w:rFonts w:ascii="Arial" w:hAnsi="Arial" w:cs="Arial"/>
                <w:sz w:val="20"/>
                <w:szCs w:val="20"/>
              </w:rPr>
              <w:t xml:space="preserve"> </w:t>
            </w:r>
            <w:proofErr w:type="spellStart"/>
            <w:r w:rsidRPr="00076C8C">
              <w:rPr>
                <w:rFonts w:ascii="Arial" w:hAnsi="Arial" w:cs="Arial"/>
                <w:sz w:val="20"/>
                <w:szCs w:val="20"/>
              </w:rPr>
              <w:t>qhov</w:t>
            </w:r>
            <w:proofErr w:type="spellEnd"/>
            <w:r w:rsidRPr="00076C8C">
              <w:rPr>
                <w:rFonts w:ascii="Arial" w:hAnsi="Arial" w:cs="Arial"/>
                <w:sz w:val="20"/>
                <w:szCs w:val="20"/>
              </w:rPr>
              <w:t xml:space="preserve"> </w:t>
            </w:r>
            <w:proofErr w:type="spellStart"/>
            <w:r w:rsidRPr="00076C8C">
              <w:rPr>
                <w:rFonts w:ascii="Arial" w:hAnsi="Arial" w:cs="Arial"/>
                <w:sz w:val="20"/>
                <w:szCs w:val="20"/>
              </w:rPr>
              <w:t>tseeb</w:t>
            </w:r>
            <w:proofErr w:type="spellEnd"/>
            <w:r w:rsidRPr="00076C8C">
              <w:rPr>
                <w:rFonts w:ascii="Arial" w:hAnsi="Arial" w:cs="Arial"/>
                <w:sz w:val="20"/>
                <w:szCs w:val="20"/>
              </w:rPr>
              <w:t xml:space="preserve"> </w:t>
            </w:r>
            <w:proofErr w:type="spellStart"/>
            <w:r w:rsidRPr="00076C8C">
              <w:rPr>
                <w:rFonts w:ascii="Arial" w:hAnsi="Arial" w:cs="Arial"/>
                <w:sz w:val="20"/>
                <w:szCs w:val="20"/>
              </w:rPr>
              <w:t>raws</w:t>
            </w:r>
            <w:proofErr w:type="spellEnd"/>
            <w:r w:rsidRPr="00076C8C">
              <w:rPr>
                <w:rFonts w:ascii="Arial" w:hAnsi="Arial" w:cs="Arial"/>
                <w:sz w:val="20"/>
                <w:szCs w:val="20"/>
              </w:rPr>
              <w:t xml:space="preserve"> li </w:t>
            </w:r>
            <w:proofErr w:type="spellStart"/>
            <w:r w:rsidRPr="00076C8C">
              <w:rPr>
                <w:rFonts w:ascii="Arial" w:hAnsi="Arial" w:cs="Arial"/>
                <w:sz w:val="20"/>
                <w:szCs w:val="20"/>
              </w:rPr>
              <w:t>ntsuas</w:t>
            </w:r>
            <w:proofErr w:type="spellEnd"/>
            <w:r w:rsidRPr="00076C8C">
              <w:rPr>
                <w:rFonts w:ascii="Arial" w:hAnsi="Arial" w:cs="Arial"/>
                <w:sz w:val="20"/>
                <w:szCs w:val="20"/>
              </w:rPr>
              <w:t xml:space="preserve"> </w:t>
            </w:r>
            <w:proofErr w:type="spellStart"/>
            <w:r w:rsidRPr="00076C8C">
              <w:rPr>
                <w:rFonts w:ascii="Arial" w:hAnsi="Arial" w:cs="Arial"/>
                <w:sz w:val="20"/>
                <w:szCs w:val="20"/>
              </w:rPr>
              <w:t>hauv</w:t>
            </w:r>
            <w:proofErr w:type="spellEnd"/>
            <w:r w:rsidRPr="00076C8C">
              <w:rPr>
                <w:rFonts w:ascii="Arial" w:hAnsi="Arial" w:cs="Arial"/>
                <w:sz w:val="20"/>
                <w:szCs w:val="20"/>
              </w:rPr>
              <w:t xml:space="preserve"> 4 </w:t>
            </w:r>
            <w:proofErr w:type="spellStart"/>
            <w:r>
              <w:rPr>
                <w:rFonts w:ascii="Arial" w:hAnsi="Arial" w:cs="Arial"/>
                <w:sz w:val="20"/>
                <w:szCs w:val="20"/>
              </w:rPr>
              <w:t>n</w:t>
            </w:r>
            <w:r w:rsidRPr="00076C8C">
              <w:rPr>
                <w:rFonts w:ascii="Arial" w:hAnsi="Arial" w:cs="Arial"/>
                <w:sz w:val="20"/>
                <w:szCs w:val="20"/>
              </w:rPr>
              <w:t>tawm</w:t>
            </w:r>
            <w:proofErr w:type="spellEnd"/>
            <w:r w:rsidRPr="00076C8C">
              <w:rPr>
                <w:rFonts w:ascii="Arial" w:hAnsi="Arial" w:cs="Arial"/>
                <w:sz w:val="20"/>
                <w:szCs w:val="20"/>
              </w:rPr>
              <w:t xml:space="preserve"> 5</w:t>
            </w:r>
            <w:r>
              <w:rPr>
                <w:rFonts w:ascii="Arial" w:hAnsi="Arial" w:cs="Arial"/>
                <w:sz w:val="20"/>
                <w:szCs w:val="20"/>
              </w:rPr>
              <w:t xml:space="preserve"> </w:t>
            </w:r>
            <w:proofErr w:type="spellStart"/>
            <w:r>
              <w:rPr>
                <w:rFonts w:ascii="Arial" w:hAnsi="Arial" w:cs="Arial"/>
                <w:sz w:val="20"/>
                <w:szCs w:val="20"/>
              </w:rPr>
              <w:t>kev</w:t>
            </w:r>
            <w:proofErr w:type="spellEnd"/>
            <w:r>
              <w:rPr>
                <w:rFonts w:ascii="Arial" w:hAnsi="Arial" w:cs="Arial"/>
                <w:sz w:val="20"/>
                <w:szCs w:val="20"/>
              </w:rPr>
              <w:t xml:space="preserve"> </w:t>
            </w:r>
            <w:r w:rsidRPr="00076C8C">
              <w:rPr>
                <w:rFonts w:ascii="Arial" w:hAnsi="Arial" w:cs="Arial"/>
                <w:sz w:val="20"/>
                <w:szCs w:val="20"/>
              </w:rPr>
              <w:t xml:space="preserve">sim </w:t>
            </w:r>
            <w:proofErr w:type="spellStart"/>
            <w:r>
              <w:rPr>
                <w:rFonts w:ascii="Arial" w:hAnsi="Arial" w:cs="Arial"/>
                <w:sz w:val="20"/>
                <w:szCs w:val="20"/>
              </w:rPr>
              <w:t>uas</w:t>
            </w:r>
            <w:proofErr w:type="spellEnd"/>
            <w:r>
              <w:rPr>
                <w:rFonts w:ascii="Arial" w:hAnsi="Arial" w:cs="Arial"/>
                <w:sz w:val="20"/>
                <w:szCs w:val="20"/>
              </w:rPr>
              <w:t xml:space="preserve"> </w:t>
            </w:r>
            <w:proofErr w:type="spellStart"/>
            <w:r>
              <w:rPr>
                <w:rFonts w:ascii="Arial" w:hAnsi="Arial" w:cs="Arial"/>
                <w:sz w:val="20"/>
                <w:szCs w:val="20"/>
              </w:rPr>
              <w:t>siv</w:t>
            </w:r>
            <w:proofErr w:type="spellEnd"/>
            <w:r>
              <w:rPr>
                <w:rFonts w:ascii="Arial" w:hAnsi="Arial" w:cs="Arial"/>
                <w:sz w:val="20"/>
                <w:szCs w:val="20"/>
              </w:rPr>
              <w:t xml:space="preserve"> </w:t>
            </w:r>
            <w:r w:rsidRPr="00076C8C">
              <w:rPr>
                <w:rFonts w:ascii="Arial" w:hAnsi="Arial" w:cs="Arial"/>
                <w:sz w:val="20"/>
                <w:szCs w:val="20"/>
              </w:rPr>
              <w:t xml:space="preserve">LSHS </w:t>
            </w:r>
            <w:proofErr w:type="spellStart"/>
            <w:r w:rsidRPr="00076C8C">
              <w:rPr>
                <w:rFonts w:ascii="Arial" w:hAnsi="Arial" w:cs="Arial"/>
                <w:sz w:val="20"/>
                <w:szCs w:val="20"/>
              </w:rPr>
              <w:t>cov</w:t>
            </w:r>
            <w:proofErr w:type="spellEnd"/>
            <w:r w:rsidRPr="00076C8C">
              <w:rPr>
                <w:rFonts w:ascii="Arial" w:hAnsi="Arial" w:cs="Arial"/>
                <w:sz w:val="20"/>
                <w:szCs w:val="20"/>
              </w:rPr>
              <w:t xml:space="preserve"> </w:t>
            </w:r>
            <w:proofErr w:type="spellStart"/>
            <w:r w:rsidRPr="00076C8C">
              <w:rPr>
                <w:rFonts w:ascii="Arial" w:hAnsi="Arial" w:cs="Arial"/>
                <w:sz w:val="20"/>
                <w:szCs w:val="20"/>
              </w:rPr>
              <w:t>ntaub</w:t>
            </w:r>
            <w:proofErr w:type="spellEnd"/>
            <w:r w:rsidRPr="00076C8C">
              <w:rPr>
                <w:rFonts w:ascii="Arial" w:hAnsi="Arial" w:cs="Arial"/>
                <w:sz w:val="20"/>
                <w:szCs w:val="20"/>
              </w:rPr>
              <w:t xml:space="preserve"> </w:t>
            </w:r>
            <w:proofErr w:type="spellStart"/>
            <w:r w:rsidRPr="00076C8C">
              <w:rPr>
                <w:rFonts w:ascii="Arial" w:hAnsi="Arial" w:cs="Arial"/>
                <w:sz w:val="20"/>
                <w:szCs w:val="20"/>
              </w:rPr>
              <w:t>ntawv</w:t>
            </w:r>
            <w:proofErr w:type="spellEnd"/>
            <w:r w:rsidRPr="00076C8C">
              <w:rPr>
                <w:rFonts w:ascii="Arial" w:hAnsi="Arial" w:cs="Arial"/>
                <w:sz w:val="20"/>
                <w:szCs w:val="20"/>
              </w:rPr>
              <w:t>.</w:t>
            </w:r>
          </w:p>
          <w:p w14:paraId="53C685E0" w14:textId="37384C67" w:rsidR="002B3A29" w:rsidRPr="00E62049" w:rsidRDefault="002B3A29" w:rsidP="00797198">
            <w:pPr>
              <w:rPr>
                <w:rFonts w:ascii="Arial" w:hAnsi="Arial"/>
                <w:sz w:val="20"/>
                <w:szCs w:val="20"/>
              </w:rPr>
            </w:pPr>
            <w:r w:rsidRPr="009562C8">
              <w:rPr>
                <w:noProof/>
              </w:rPr>
              <w:drawing>
                <wp:inline distT="0" distB="0" distL="0" distR="0" wp14:anchorId="04500D47" wp14:editId="6073029E">
                  <wp:extent cx="154305" cy="106045"/>
                  <wp:effectExtent l="0" t="0" r="0" b="825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06045"/>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020ACD14" w14:textId="1337F4F3" w:rsidR="002B3A29" w:rsidRPr="00E62049" w:rsidRDefault="002B3A29" w:rsidP="00797198">
            <w:pPr>
              <w:rPr>
                <w:rFonts w:ascii="Arial" w:hAnsi="Arial"/>
                <w:sz w:val="20"/>
                <w:szCs w:val="20"/>
              </w:rPr>
            </w:pPr>
            <w:r w:rsidRPr="009562C8">
              <w:rPr>
                <w:noProof/>
              </w:rPr>
              <w:drawing>
                <wp:inline distT="0" distB="0" distL="0" distR="0" wp14:anchorId="0E1A221B" wp14:editId="526F4F09">
                  <wp:extent cx="154305" cy="11557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1557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36A1E8D" w14:textId="77777777" w:rsidR="002B3A29" w:rsidRPr="00BB29BF" w:rsidRDefault="002B3A29" w:rsidP="00797198">
            <w:pPr>
              <w:rPr>
                <w:rFonts w:ascii="Arial" w:hAnsi="Arial"/>
                <w:sz w:val="20"/>
                <w:szCs w:val="20"/>
              </w:rPr>
            </w:pPr>
            <w:r>
              <w:rPr>
                <w:noProof/>
              </w:rPr>
              <w:drawing>
                <wp:inline distT="0" distB="0" distL="0" distR="0" wp14:anchorId="21143F69" wp14:editId="20D15DF0">
                  <wp:extent cx="149225" cy="109220"/>
                  <wp:effectExtent l="0" t="0" r="3175" b="508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9230075" w14:textId="77777777" w:rsidR="002B3A29" w:rsidRPr="00BB29BF" w:rsidRDefault="002B3A29" w:rsidP="00797198">
            <w:pPr>
              <w:rPr>
                <w:rFonts w:ascii="Arial" w:hAnsi="Arial"/>
                <w:sz w:val="20"/>
                <w:szCs w:val="20"/>
              </w:rPr>
            </w:pPr>
            <w:r>
              <w:rPr>
                <w:noProof/>
              </w:rPr>
              <w:drawing>
                <wp:inline distT="0" distB="0" distL="0" distR="0" wp14:anchorId="1B0D7BE8" wp14:editId="6F574434">
                  <wp:extent cx="149225" cy="109220"/>
                  <wp:effectExtent l="0" t="0" r="3175"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1E05F54" wp14:editId="17B5C44D">
                  <wp:extent cx="151891" cy="113919"/>
                  <wp:effectExtent l="0" t="0" r="0" b="0"/>
                  <wp:docPr id="3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ED57560" w14:textId="77777777" w:rsidR="002B3A29" w:rsidRPr="00BB29BF" w:rsidRDefault="002B3A29" w:rsidP="00797198">
            <w:pPr>
              <w:rPr>
                <w:rFonts w:ascii="Arial" w:hAnsi="Arial"/>
                <w:sz w:val="20"/>
                <w:szCs w:val="20"/>
              </w:rPr>
            </w:pPr>
            <w:r>
              <w:rPr>
                <w:noProof/>
              </w:rPr>
              <w:drawing>
                <wp:inline distT="0" distB="0" distL="0" distR="0" wp14:anchorId="33388CF3" wp14:editId="1B8421FE">
                  <wp:extent cx="149225" cy="109220"/>
                  <wp:effectExtent l="0" t="0" r="3175" b="508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718CD57" wp14:editId="4D8A41B2">
                  <wp:extent cx="151891" cy="113919"/>
                  <wp:effectExtent l="0" t="0" r="0" b="0"/>
                  <wp:docPr id="3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E04BACB" w14:textId="77777777" w:rsidR="002B3A29" w:rsidRPr="00BB29BF" w:rsidRDefault="002B3A29" w:rsidP="0079719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2B3A29" w:rsidRPr="00BB29BF" w14:paraId="24DFCA13" w14:textId="77777777" w:rsidTr="00797198">
        <w:trPr>
          <w:trHeight w:val="2829"/>
        </w:trPr>
        <w:tc>
          <w:tcPr>
            <w:tcW w:w="3673" w:type="dxa"/>
          </w:tcPr>
          <w:p w14:paraId="596C7AD2" w14:textId="0532C3FD" w:rsidR="002B3A29" w:rsidRPr="00BB29BF" w:rsidRDefault="002B3A29" w:rsidP="0079719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436324">
              <w:rPr>
                <w:rFonts w:ascii="Arial" w:hAnsi="Arial"/>
                <w:sz w:val="20"/>
                <w:szCs w:val="20"/>
              </w:rPr>
              <w:t>Skyla</w:t>
            </w:r>
            <w:r w:rsidR="009B4879" w:rsidRPr="009B4879">
              <w:rPr>
                <w:rFonts w:ascii="Arial" w:hAnsi="Arial"/>
                <w:sz w:val="20"/>
                <w:szCs w:val="20"/>
              </w:rPr>
              <w:t xml:space="preserve"> </w:t>
            </w:r>
            <w:proofErr w:type="spellStart"/>
            <w:r w:rsidR="009B4879">
              <w:rPr>
                <w:rFonts w:ascii="Arial" w:hAnsi="Arial"/>
                <w:sz w:val="20"/>
                <w:szCs w:val="20"/>
              </w:rPr>
              <w:t>muaj</w:t>
            </w:r>
            <w:proofErr w:type="spellEnd"/>
            <w:r w:rsidR="009B4879">
              <w:rPr>
                <w:rFonts w:ascii="Arial" w:hAnsi="Arial"/>
                <w:sz w:val="20"/>
                <w:szCs w:val="20"/>
              </w:rPr>
              <w:t xml:space="preserve"> </w:t>
            </w:r>
            <w:proofErr w:type="spellStart"/>
            <w:r w:rsidR="009B4879">
              <w:rPr>
                <w:rFonts w:ascii="Arial" w:hAnsi="Arial"/>
                <w:sz w:val="20"/>
                <w:szCs w:val="20"/>
              </w:rPr>
              <w:t>peem</w:t>
            </w:r>
            <w:proofErr w:type="spellEnd"/>
            <w:r w:rsidR="009B4879">
              <w:rPr>
                <w:rFonts w:ascii="Arial" w:hAnsi="Arial"/>
                <w:sz w:val="20"/>
                <w:szCs w:val="20"/>
              </w:rPr>
              <w:t xml:space="preserve"> </w:t>
            </w:r>
            <w:proofErr w:type="spellStart"/>
            <w:r w:rsidR="009B4879">
              <w:rPr>
                <w:rFonts w:ascii="Arial" w:hAnsi="Arial"/>
                <w:sz w:val="20"/>
                <w:szCs w:val="20"/>
              </w:rPr>
              <w:t>xwm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tsim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suab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thiab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tau "</w:t>
            </w:r>
            <w:proofErr w:type="spellStart"/>
            <w:r w:rsidR="009B4879" w:rsidRPr="009B4879">
              <w:rPr>
                <w:rFonts w:ascii="Arial" w:hAnsi="Arial"/>
                <w:sz w:val="20"/>
                <w:szCs w:val="20"/>
              </w:rPr>
              <w:t>th</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hauv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sib </w:t>
            </w:r>
            <w:proofErr w:type="spellStart"/>
            <w:r w:rsidR="009B4879" w:rsidRPr="009B4879">
              <w:rPr>
                <w:rFonts w:ascii="Arial" w:hAnsi="Arial"/>
                <w:sz w:val="20"/>
                <w:szCs w:val="20"/>
              </w:rPr>
              <w:t>cais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Pr>
                <w:rFonts w:ascii="Arial" w:hAnsi="Arial"/>
                <w:sz w:val="20"/>
                <w:szCs w:val="20"/>
              </w:rPr>
              <w:t>rau</w:t>
            </w:r>
            <w:proofErr w:type="spellEnd"/>
            <w:r w:rsidR="009B4879">
              <w:rPr>
                <w:rFonts w:ascii="Arial" w:hAnsi="Arial"/>
                <w:sz w:val="20"/>
                <w:szCs w:val="20"/>
              </w:rPr>
              <w:t xml:space="preserve"> li </w:t>
            </w:r>
            <w:r w:rsidR="009B4879" w:rsidRPr="009B4879">
              <w:rPr>
                <w:rFonts w:ascii="Arial" w:hAnsi="Arial"/>
                <w:sz w:val="20"/>
                <w:szCs w:val="20"/>
              </w:rPr>
              <w:t>85</w:t>
            </w:r>
            <w:r w:rsidR="009B4879">
              <w:rPr>
                <w:rFonts w:ascii="Arial" w:hAnsi="Arial"/>
                <w:sz w:val="20"/>
                <w:szCs w:val="20"/>
              </w:rPr>
              <w:t xml:space="preserve"> </w:t>
            </w:r>
            <w:proofErr w:type="spellStart"/>
            <w:r w:rsidR="009B4879">
              <w:rPr>
                <w:rFonts w:ascii="Arial" w:hAnsi="Arial"/>
                <w:sz w:val="20"/>
                <w:szCs w:val="20"/>
              </w:rPr>
              <w:t>feem</w:t>
            </w:r>
            <w:proofErr w:type="spellEnd"/>
            <w:r w:rsidR="009B4879">
              <w:rPr>
                <w:rFonts w:ascii="Arial" w:hAnsi="Arial"/>
                <w:sz w:val="20"/>
                <w:szCs w:val="20"/>
              </w:rPr>
              <w:t xml:space="preserve"> </w:t>
            </w:r>
            <w:proofErr w:type="spellStart"/>
            <w:r w:rsidR="009B4879">
              <w:rPr>
                <w:rFonts w:ascii="Arial" w:hAnsi="Arial"/>
                <w:sz w:val="20"/>
                <w:szCs w:val="20"/>
              </w:rPr>
              <w:t>puas</w:t>
            </w:r>
            <w:proofErr w:type="spellEnd"/>
            <w:r w:rsidR="009B4879">
              <w:rPr>
                <w:rFonts w:ascii="Arial" w:hAnsi="Arial"/>
                <w:sz w:val="20"/>
                <w:szCs w:val="20"/>
              </w:rPr>
              <w:t xml:space="preserve"> </w:t>
            </w:r>
            <w:proofErr w:type="spellStart"/>
            <w:r w:rsidR="009B4879">
              <w:rPr>
                <w:rFonts w:ascii="Arial" w:hAnsi="Arial"/>
                <w:sz w:val="20"/>
                <w:szCs w:val="20"/>
              </w:rPr>
              <w:t>ntawm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qhov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tseeb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ncaj</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qha</w:t>
            </w:r>
            <w:proofErr w:type="spellEnd"/>
            <w:r w:rsidR="009B4879" w:rsidRPr="009B4879">
              <w:rPr>
                <w:rFonts w:ascii="Arial" w:hAnsi="Arial"/>
                <w:sz w:val="20"/>
                <w:szCs w:val="20"/>
              </w:rPr>
              <w:t>.</w:t>
            </w:r>
          </w:p>
          <w:p w14:paraId="31B0B045" w14:textId="77777777" w:rsidR="002B3A29" w:rsidRPr="00BB29BF" w:rsidRDefault="002B3A29" w:rsidP="00797198">
            <w:pPr>
              <w:jc w:val="both"/>
              <w:rPr>
                <w:rFonts w:ascii="Arial" w:hAnsi="Arial"/>
                <w:sz w:val="20"/>
                <w:szCs w:val="20"/>
              </w:rPr>
            </w:pPr>
          </w:p>
        </w:tc>
        <w:tc>
          <w:tcPr>
            <w:tcW w:w="6783" w:type="dxa"/>
            <w:vMerge/>
          </w:tcPr>
          <w:p w14:paraId="626702B5" w14:textId="77777777" w:rsidR="002B3A29" w:rsidRPr="00BB29BF" w:rsidRDefault="002B3A29" w:rsidP="00797198">
            <w:pPr>
              <w:rPr>
                <w:rFonts w:ascii="Arial" w:hAnsi="Arial"/>
                <w:sz w:val="20"/>
                <w:szCs w:val="20"/>
              </w:rPr>
            </w:pPr>
          </w:p>
        </w:tc>
      </w:tr>
    </w:tbl>
    <w:p w14:paraId="3857F918" w14:textId="34AE40E6"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41141E">
        <w:rPr>
          <w:rFonts w:ascii="Arial" w:hAnsi="Arial"/>
          <w:sz w:val="20"/>
          <w:szCs w:val="20"/>
        </w:rPr>
        <w:t>Kaum</w:t>
      </w:r>
      <w:proofErr w:type="spellEnd"/>
      <w:r w:rsidR="0041141E">
        <w:rPr>
          <w:rFonts w:ascii="Arial" w:hAnsi="Arial"/>
          <w:sz w:val="20"/>
          <w:szCs w:val="20"/>
        </w:rPr>
        <w:t xml:space="preserve"> </w:t>
      </w:r>
      <w:proofErr w:type="spellStart"/>
      <w:r w:rsidR="0041141E">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D026E1" w:rsidRPr="00856FAB">
        <w:rPr>
          <w:rFonts w:ascii="Arial" w:hAnsi="Arial" w:cs="Arial"/>
          <w:sz w:val="20"/>
          <w:szCs w:val="20"/>
        </w:rPr>
        <w:t>S</w:t>
      </w:r>
      <w:r w:rsidR="00D026E1" w:rsidRPr="00076C8C">
        <w:rPr>
          <w:rFonts w:ascii="Arial" w:hAnsi="Arial" w:cs="Arial"/>
          <w:sz w:val="20"/>
          <w:szCs w:val="20"/>
        </w:rPr>
        <w:t>kylar</w:t>
      </w:r>
      <w:r w:rsidR="00D026E1" w:rsidRPr="00D57E6A">
        <w:rPr>
          <w:rFonts w:ascii="Arial" w:hAnsi="Arial" w:cs="Arial"/>
          <w:sz w:val="20"/>
          <w:szCs w:val="20"/>
        </w:rPr>
        <w:t xml:space="preserve"> </w:t>
      </w:r>
      <w:proofErr w:type="spellStart"/>
      <w:r w:rsidR="00D026E1" w:rsidRPr="00D57E6A">
        <w:rPr>
          <w:rFonts w:ascii="Arial" w:hAnsi="Arial" w:cs="Arial"/>
          <w:sz w:val="20"/>
          <w:szCs w:val="20"/>
        </w:rPr>
        <w:t>yuav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tsim</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thiab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hais</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txog</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rau</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hauv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txhua</w:t>
      </w:r>
      <w:proofErr w:type="spellEnd"/>
      <w:r w:rsidR="00D026E1" w:rsidRPr="00D57E6A">
        <w:rPr>
          <w:rFonts w:ascii="Arial" w:hAnsi="Arial" w:cs="Arial"/>
          <w:sz w:val="20"/>
          <w:szCs w:val="20"/>
        </w:rPr>
        <w:t xml:space="preserve"> </w:t>
      </w:r>
      <w:proofErr w:type="spellStart"/>
      <w:r w:rsidR="00D026E1">
        <w:rPr>
          <w:rFonts w:ascii="Arial" w:hAnsi="Arial" w:cs="Arial"/>
          <w:sz w:val="20"/>
          <w:szCs w:val="20"/>
        </w:rPr>
        <w:t>qhib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ntawm</w:t>
      </w:r>
      <w:proofErr w:type="spellEnd"/>
      <w:r w:rsidR="00D026E1">
        <w:rPr>
          <w:rFonts w:ascii="Arial" w:hAnsi="Arial" w:cs="Arial"/>
          <w:sz w:val="20"/>
          <w:szCs w:val="20"/>
        </w:rPr>
        <w:t xml:space="preserve"> </w:t>
      </w:r>
      <w:r w:rsidR="00D026E1" w:rsidRPr="00D57E6A">
        <w:rPr>
          <w:rFonts w:ascii="Arial" w:hAnsi="Arial" w:cs="Arial"/>
          <w:sz w:val="20"/>
          <w:szCs w:val="20"/>
        </w:rPr>
        <w:t xml:space="preserve">lo </w:t>
      </w:r>
      <w:proofErr w:type="spellStart"/>
      <w:r w:rsidR="00D026E1" w:rsidRPr="00D57E6A">
        <w:rPr>
          <w:rFonts w:ascii="Arial" w:hAnsi="Arial" w:cs="Arial"/>
          <w:sz w:val="20"/>
          <w:szCs w:val="20"/>
        </w:rPr>
        <w:t>lus</w:t>
      </w:r>
      <w:proofErr w:type="spellEnd"/>
      <w:r w:rsidR="00D026E1" w:rsidRPr="00D57E6A">
        <w:rPr>
          <w:rFonts w:ascii="Arial" w:hAnsi="Arial" w:cs="Arial"/>
          <w:sz w:val="20"/>
          <w:szCs w:val="20"/>
        </w:rPr>
        <w:t xml:space="preserve"> </w:t>
      </w:r>
      <w:proofErr w:type="spellStart"/>
      <w:r w:rsidR="00D026E1" w:rsidRPr="00076C8C">
        <w:rPr>
          <w:rFonts w:ascii="Arial" w:hAnsi="Arial" w:cs="Arial"/>
          <w:sz w:val="20"/>
          <w:szCs w:val="20"/>
        </w:rPr>
        <w:t>nrog</w:t>
      </w:r>
      <w:proofErr w:type="spellEnd"/>
      <w:r w:rsidR="00D026E1">
        <w:rPr>
          <w:rFonts w:ascii="Arial" w:hAnsi="Arial" w:cs="Arial"/>
          <w:sz w:val="20"/>
          <w:szCs w:val="20"/>
        </w:rPr>
        <w:t xml:space="preserve"> li</w:t>
      </w:r>
      <w:r w:rsidR="00D026E1" w:rsidRPr="00076C8C">
        <w:rPr>
          <w:rFonts w:ascii="Arial" w:hAnsi="Arial" w:cs="Arial"/>
          <w:sz w:val="20"/>
          <w:szCs w:val="20"/>
        </w:rPr>
        <w:t xml:space="preserve"> </w:t>
      </w:r>
      <w:r w:rsidR="009F1210">
        <w:rPr>
          <w:rFonts w:ascii="Arial" w:hAnsi="Arial" w:cs="Arial"/>
          <w:sz w:val="20"/>
          <w:szCs w:val="20"/>
        </w:rPr>
        <w:t>8</w:t>
      </w:r>
      <w:r w:rsidR="00D026E1" w:rsidRPr="00076C8C">
        <w:rPr>
          <w:rFonts w:ascii="Arial" w:hAnsi="Arial" w:cs="Arial"/>
          <w:sz w:val="20"/>
          <w:szCs w:val="20"/>
        </w:rPr>
        <w:t>0</w:t>
      </w:r>
      <w:r w:rsidR="00D026E1">
        <w:rPr>
          <w:rFonts w:ascii="Arial" w:hAnsi="Arial" w:cs="Arial"/>
          <w:sz w:val="20"/>
          <w:szCs w:val="20"/>
        </w:rPr>
        <w:t xml:space="preserve"> </w:t>
      </w:r>
      <w:proofErr w:type="spellStart"/>
      <w:r w:rsidR="00D026E1">
        <w:rPr>
          <w:rFonts w:ascii="Arial" w:hAnsi="Arial" w:cs="Arial"/>
          <w:sz w:val="20"/>
          <w:szCs w:val="20"/>
        </w:rPr>
        <w:t>feem</w:t>
      </w:r>
      <w:proofErr w:type="spellEnd"/>
      <w:r w:rsidR="00D026E1">
        <w:rPr>
          <w:rFonts w:ascii="Arial" w:hAnsi="Arial" w:cs="Arial"/>
          <w:sz w:val="20"/>
          <w:szCs w:val="20"/>
        </w:rPr>
        <w:t xml:space="preserve"> </w:t>
      </w:r>
      <w:proofErr w:type="spellStart"/>
      <w:r w:rsidR="00D026E1">
        <w:rPr>
          <w:rFonts w:ascii="Arial" w:hAnsi="Arial" w:cs="Arial"/>
          <w:sz w:val="20"/>
          <w:szCs w:val="20"/>
        </w:rPr>
        <w:t>puas</w:t>
      </w:r>
      <w:proofErr w:type="spellEnd"/>
      <w:r w:rsidR="00D026E1">
        <w:rPr>
          <w:rFonts w:ascii="Arial" w:hAnsi="Arial" w:cs="Arial"/>
          <w:sz w:val="20"/>
          <w:szCs w:val="20"/>
        </w:rPr>
        <w:t xml:space="preserve"> </w:t>
      </w:r>
      <w:proofErr w:type="spellStart"/>
      <w:r w:rsidR="00D026E1">
        <w:rPr>
          <w:rFonts w:ascii="Arial" w:hAnsi="Arial" w:cs="Arial"/>
          <w:sz w:val="20"/>
          <w:szCs w:val="20"/>
        </w:rPr>
        <w:t>ntawm</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qhov</w:t>
      </w:r>
      <w:proofErr w:type="spellEnd"/>
      <w:ins w:id="736" w:author="Fong RERHANG" w:date="2021-05-28T10:27:00Z">
        <w:r w:rsidR="00EE5E8A">
          <w:rPr>
            <w:rFonts w:ascii="Arial" w:hAnsi="Arial" w:cs="Arial"/>
            <w:sz w:val="20"/>
            <w:szCs w:val="20"/>
          </w:rPr>
          <w:t xml:space="preserve"> </w:t>
        </w:r>
        <w:proofErr w:type="spellStart"/>
        <w:r w:rsidR="00EE5E8A">
          <w:rPr>
            <w:rFonts w:ascii="Arial" w:hAnsi="Arial" w:cs="Arial"/>
            <w:sz w:val="20"/>
            <w:szCs w:val="20"/>
          </w:rPr>
          <w:t>yog</w:t>
        </w:r>
      </w:ins>
      <w:proofErr w:type="spellEnd"/>
      <w:del w:id="737" w:author="Fong RERHANG" w:date="2021-05-28T10:27:00Z">
        <w:r w:rsidR="00D026E1" w:rsidRPr="00076C8C" w:rsidDel="00EE5E8A">
          <w:rPr>
            <w:rFonts w:ascii="Arial" w:hAnsi="Arial" w:cs="Arial"/>
            <w:sz w:val="20"/>
            <w:szCs w:val="20"/>
          </w:rPr>
          <w:delText xml:space="preserve"> tseeb</w:delText>
        </w:r>
      </w:del>
      <w:r w:rsidR="00D026E1" w:rsidRPr="00076C8C">
        <w:rPr>
          <w:rFonts w:ascii="Arial" w:hAnsi="Arial" w:cs="Arial"/>
          <w:sz w:val="20"/>
          <w:szCs w:val="20"/>
        </w:rPr>
        <w:t xml:space="preserve"> </w:t>
      </w:r>
      <w:proofErr w:type="spellStart"/>
      <w:r w:rsidR="00D026E1" w:rsidRPr="00076C8C">
        <w:rPr>
          <w:rFonts w:ascii="Arial" w:hAnsi="Arial" w:cs="Arial"/>
          <w:sz w:val="20"/>
          <w:szCs w:val="20"/>
        </w:rPr>
        <w:t>raws</w:t>
      </w:r>
      <w:proofErr w:type="spellEnd"/>
      <w:r w:rsidR="00D026E1" w:rsidRPr="00076C8C">
        <w:rPr>
          <w:rFonts w:ascii="Arial" w:hAnsi="Arial" w:cs="Arial"/>
          <w:sz w:val="20"/>
          <w:szCs w:val="20"/>
        </w:rPr>
        <w:t xml:space="preserve"> li </w:t>
      </w:r>
      <w:proofErr w:type="spellStart"/>
      <w:r w:rsidR="00D026E1" w:rsidRPr="00076C8C">
        <w:rPr>
          <w:rFonts w:ascii="Arial" w:hAnsi="Arial" w:cs="Arial"/>
          <w:sz w:val="20"/>
          <w:szCs w:val="20"/>
        </w:rPr>
        <w:t>ntsuas</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hauv</w:t>
      </w:r>
      <w:proofErr w:type="spellEnd"/>
      <w:r w:rsidR="00D026E1" w:rsidRPr="00076C8C">
        <w:rPr>
          <w:rFonts w:ascii="Arial" w:hAnsi="Arial" w:cs="Arial"/>
          <w:sz w:val="20"/>
          <w:szCs w:val="20"/>
        </w:rPr>
        <w:t xml:space="preserve"> 4 </w:t>
      </w:r>
      <w:proofErr w:type="spellStart"/>
      <w:r w:rsidR="00D026E1">
        <w:rPr>
          <w:rFonts w:ascii="Arial" w:hAnsi="Arial" w:cs="Arial"/>
          <w:sz w:val="20"/>
          <w:szCs w:val="20"/>
        </w:rPr>
        <w:t>n</w:t>
      </w:r>
      <w:r w:rsidR="00D026E1" w:rsidRPr="00076C8C">
        <w:rPr>
          <w:rFonts w:ascii="Arial" w:hAnsi="Arial" w:cs="Arial"/>
          <w:sz w:val="20"/>
          <w:szCs w:val="20"/>
        </w:rPr>
        <w:t>tawm</w:t>
      </w:r>
      <w:proofErr w:type="spellEnd"/>
      <w:r w:rsidR="00D026E1" w:rsidRPr="00076C8C">
        <w:rPr>
          <w:rFonts w:ascii="Arial" w:hAnsi="Arial" w:cs="Arial"/>
          <w:sz w:val="20"/>
          <w:szCs w:val="20"/>
        </w:rPr>
        <w:t xml:space="preserve"> 5</w:t>
      </w:r>
      <w:r w:rsidR="00D026E1">
        <w:rPr>
          <w:rFonts w:ascii="Arial" w:hAnsi="Arial" w:cs="Arial"/>
          <w:sz w:val="20"/>
          <w:szCs w:val="20"/>
        </w:rPr>
        <w:t xml:space="preserve"> </w:t>
      </w:r>
      <w:proofErr w:type="spellStart"/>
      <w:r w:rsidR="00D026E1">
        <w:rPr>
          <w:rFonts w:ascii="Arial" w:hAnsi="Arial" w:cs="Arial"/>
          <w:sz w:val="20"/>
          <w:szCs w:val="20"/>
        </w:rPr>
        <w:t>kev</w:t>
      </w:r>
      <w:proofErr w:type="spellEnd"/>
      <w:r w:rsidR="00D026E1">
        <w:rPr>
          <w:rFonts w:ascii="Arial" w:hAnsi="Arial" w:cs="Arial"/>
          <w:sz w:val="20"/>
          <w:szCs w:val="20"/>
        </w:rPr>
        <w:t xml:space="preserve"> </w:t>
      </w:r>
      <w:r w:rsidR="00D026E1" w:rsidRPr="00076C8C">
        <w:rPr>
          <w:rFonts w:ascii="Arial" w:hAnsi="Arial" w:cs="Arial"/>
          <w:sz w:val="20"/>
          <w:szCs w:val="20"/>
        </w:rPr>
        <w:t xml:space="preserve">sim </w:t>
      </w:r>
      <w:proofErr w:type="spellStart"/>
      <w:r w:rsidR="00D026E1">
        <w:rPr>
          <w:rFonts w:ascii="Arial" w:hAnsi="Arial" w:cs="Arial"/>
          <w:sz w:val="20"/>
          <w:szCs w:val="20"/>
        </w:rPr>
        <w:t>uas</w:t>
      </w:r>
      <w:proofErr w:type="spellEnd"/>
      <w:r w:rsidR="00D026E1">
        <w:rPr>
          <w:rFonts w:ascii="Arial" w:hAnsi="Arial" w:cs="Arial"/>
          <w:sz w:val="20"/>
          <w:szCs w:val="20"/>
        </w:rPr>
        <w:t xml:space="preserve"> </w:t>
      </w:r>
      <w:proofErr w:type="spellStart"/>
      <w:r w:rsidR="00D026E1">
        <w:rPr>
          <w:rFonts w:ascii="Arial" w:hAnsi="Arial" w:cs="Arial"/>
          <w:sz w:val="20"/>
          <w:szCs w:val="20"/>
        </w:rPr>
        <w:t>siv</w:t>
      </w:r>
      <w:proofErr w:type="spellEnd"/>
      <w:r w:rsidR="00D026E1">
        <w:rPr>
          <w:rFonts w:ascii="Arial" w:hAnsi="Arial" w:cs="Arial"/>
          <w:sz w:val="20"/>
          <w:szCs w:val="20"/>
        </w:rPr>
        <w:t xml:space="preserve"> </w:t>
      </w:r>
      <w:r w:rsidR="00D026E1" w:rsidRPr="00076C8C">
        <w:rPr>
          <w:rFonts w:ascii="Arial" w:hAnsi="Arial" w:cs="Arial"/>
          <w:sz w:val="20"/>
          <w:szCs w:val="20"/>
        </w:rPr>
        <w:t xml:space="preserve">LSHS </w:t>
      </w:r>
      <w:proofErr w:type="spellStart"/>
      <w:r w:rsidR="00D026E1" w:rsidRPr="00076C8C">
        <w:rPr>
          <w:rFonts w:ascii="Arial" w:hAnsi="Arial" w:cs="Arial"/>
          <w:sz w:val="20"/>
          <w:szCs w:val="20"/>
        </w:rPr>
        <w:t>cov</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ntaub</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ntawv</w:t>
      </w:r>
      <w:proofErr w:type="spellEnd"/>
      <w:r w:rsidR="00D026E1" w:rsidRPr="00076C8C">
        <w:rPr>
          <w:rFonts w:ascii="Arial" w:hAnsi="Arial" w:cs="Arial"/>
          <w:sz w:val="20"/>
          <w:szCs w:val="20"/>
        </w:rPr>
        <w:t>.</w:t>
      </w:r>
    </w:p>
    <w:p w14:paraId="21FBDE6B" w14:textId="233D8547"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41141E">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Pr>
          <w:rFonts w:ascii="Arial" w:hAnsi="Arial"/>
          <w:sz w:val="20"/>
          <w:szCs w:val="20"/>
        </w:rPr>
        <w:t xml:space="preserve"> </w:t>
      </w:r>
      <w:r w:rsidR="00245CD1" w:rsidRPr="00856FAB">
        <w:rPr>
          <w:rFonts w:ascii="Arial" w:hAnsi="Arial" w:cs="Arial"/>
          <w:sz w:val="20"/>
          <w:szCs w:val="20"/>
        </w:rPr>
        <w:t>S</w:t>
      </w:r>
      <w:r w:rsidR="00245CD1" w:rsidRPr="00076C8C">
        <w:rPr>
          <w:rFonts w:ascii="Arial" w:hAnsi="Arial" w:cs="Arial"/>
          <w:sz w:val="20"/>
          <w:szCs w:val="20"/>
        </w:rPr>
        <w:t>kylar</w:t>
      </w:r>
      <w:r w:rsidR="00245CD1" w:rsidRPr="00D57E6A">
        <w:rPr>
          <w:rFonts w:ascii="Arial" w:hAnsi="Arial" w:cs="Arial"/>
          <w:sz w:val="20"/>
          <w:szCs w:val="20"/>
        </w:rPr>
        <w:t xml:space="preserve"> </w:t>
      </w:r>
      <w:proofErr w:type="spellStart"/>
      <w:r w:rsidR="00245CD1" w:rsidRPr="00D57E6A">
        <w:rPr>
          <w:rFonts w:ascii="Arial" w:hAnsi="Arial" w:cs="Arial"/>
          <w:sz w:val="20"/>
          <w:szCs w:val="20"/>
        </w:rPr>
        <w:t>yuav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tsim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thiab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hais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txog</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rau</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hauv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txhua</w:t>
      </w:r>
      <w:proofErr w:type="spellEnd"/>
      <w:r w:rsidR="00245CD1" w:rsidRPr="00D57E6A">
        <w:rPr>
          <w:rFonts w:ascii="Arial" w:hAnsi="Arial" w:cs="Arial"/>
          <w:sz w:val="20"/>
          <w:szCs w:val="20"/>
        </w:rPr>
        <w:t xml:space="preserve"> </w:t>
      </w:r>
      <w:proofErr w:type="spellStart"/>
      <w:r w:rsidR="00245CD1">
        <w:rPr>
          <w:rFonts w:ascii="Arial" w:hAnsi="Arial" w:cs="Arial"/>
          <w:sz w:val="20"/>
          <w:szCs w:val="20"/>
        </w:rPr>
        <w:t>qhib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Pr>
          <w:rFonts w:ascii="Arial" w:hAnsi="Arial" w:cs="Arial"/>
          <w:sz w:val="20"/>
          <w:szCs w:val="20"/>
        </w:rPr>
        <w:t xml:space="preserve"> </w:t>
      </w:r>
      <w:r w:rsidR="00245CD1" w:rsidRPr="00D57E6A">
        <w:rPr>
          <w:rFonts w:ascii="Arial" w:hAnsi="Arial" w:cs="Arial"/>
          <w:sz w:val="20"/>
          <w:szCs w:val="20"/>
        </w:rPr>
        <w:t xml:space="preserve">lo </w:t>
      </w:r>
      <w:proofErr w:type="spellStart"/>
      <w:r w:rsidR="00245CD1" w:rsidRPr="00D57E6A">
        <w:rPr>
          <w:rFonts w:ascii="Arial" w:hAnsi="Arial" w:cs="Arial"/>
          <w:sz w:val="20"/>
          <w:szCs w:val="20"/>
        </w:rPr>
        <w:t>lus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kab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lus</w:t>
      </w:r>
      <w:proofErr w:type="spellEnd"/>
      <w:r w:rsidR="00245CD1">
        <w:rPr>
          <w:rFonts w:ascii="Arial" w:hAnsi="Arial" w:cs="Arial"/>
          <w:sz w:val="20"/>
          <w:szCs w:val="20"/>
        </w:rPr>
        <w:t xml:space="preserve"> </w:t>
      </w:r>
      <w:proofErr w:type="spellStart"/>
      <w:r w:rsidR="00245CD1" w:rsidRPr="00076C8C">
        <w:rPr>
          <w:rFonts w:ascii="Arial" w:hAnsi="Arial" w:cs="Arial"/>
          <w:sz w:val="20"/>
          <w:szCs w:val="20"/>
        </w:rPr>
        <w:t>nrog</w:t>
      </w:r>
      <w:proofErr w:type="spellEnd"/>
      <w:r w:rsidR="00245CD1">
        <w:rPr>
          <w:rFonts w:ascii="Arial" w:hAnsi="Arial" w:cs="Arial"/>
          <w:sz w:val="20"/>
          <w:szCs w:val="20"/>
        </w:rPr>
        <w:t xml:space="preserve"> li</w:t>
      </w:r>
      <w:r w:rsidR="00245CD1" w:rsidRPr="00076C8C">
        <w:rPr>
          <w:rFonts w:ascii="Arial" w:hAnsi="Arial" w:cs="Arial"/>
          <w:sz w:val="20"/>
          <w:szCs w:val="20"/>
        </w:rPr>
        <w:t xml:space="preserve"> </w:t>
      </w:r>
      <w:r w:rsidR="00DE2CF1">
        <w:rPr>
          <w:rFonts w:ascii="Arial" w:hAnsi="Arial" w:cs="Arial"/>
          <w:sz w:val="20"/>
          <w:szCs w:val="20"/>
        </w:rPr>
        <w:t>7</w:t>
      </w:r>
      <w:r w:rsidR="00245CD1" w:rsidRPr="00076C8C">
        <w:rPr>
          <w:rFonts w:ascii="Arial" w:hAnsi="Arial" w:cs="Arial"/>
          <w:sz w:val="20"/>
          <w:szCs w:val="20"/>
        </w:rPr>
        <w:t>0</w:t>
      </w:r>
      <w:r w:rsidR="00245CD1">
        <w:rPr>
          <w:rFonts w:ascii="Arial" w:hAnsi="Arial" w:cs="Arial"/>
          <w:sz w:val="20"/>
          <w:szCs w:val="20"/>
        </w:rPr>
        <w:t xml:space="preserve"> </w:t>
      </w:r>
      <w:proofErr w:type="spellStart"/>
      <w:r w:rsidR="00245CD1">
        <w:rPr>
          <w:rFonts w:ascii="Arial" w:hAnsi="Arial" w:cs="Arial"/>
          <w:sz w:val="20"/>
          <w:szCs w:val="20"/>
        </w:rPr>
        <w:t>feem</w:t>
      </w:r>
      <w:proofErr w:type="spellEnd"/>
      <w:r w:rsidR="00245CD1">
        <w:rPr>
          <w:rFonts w:ascii="Arial" w:hAnsi="Arial" w:cs="Arial"/>
          <w:sz w:val="20"/>
          <w:szCs w:val="20"/>
        </w:rPr>
        <w:t xml:space="preserve"> </w:t>
      </w:r>
      <w:proofErr w:type="spellStart"/>
      <w:r w:rsidR="00245CD1">
        <w:rPr>
          <w:rFonts w:ascii="Arial" w:hAnsi="Arial" w:cs="Arial"/>
          <w:sz w:val="20"/>
          <w:szCs w:val="20"/>
        </w:rPr>
        <w:t>puas</w:t>
      </w:r>
      <w:proofErr w:type="spellEnd"/>
      <w:r w:rsidR="00245CD1">
        <w:rPr>
          <w:rFonts w:ascii="Arial" w:hAnsi="Arial" w:cs="Arial"/>
          <w:sz w:val="20"/>
          <w:szCs w:val="20"/>
        </w:rPr>
        <w:t xml:space="preserve"> </w:t>
      </w:r>
      <w:proofErr w:type="spellStart"/>
      <w:r w:rsidR="00245CD1">
        <w:rPr>
          <w:rFonts w:ascii="Arial" w:hAnsi="Arial" w:cs="Arial"/>
          <w:sz w:val="20"/>
          <w:szCs w:val="20"/>
        </w:rPr>
        <w:t>ntawm</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qhov</w:t>
      </w:r>
      <w:proofErr w:type="spellEnd"/>
      <w:r w:rsidR="00245CD1" w:rsidRPr="00076C8C">
        <w:rPr>
          <w:rFonts w:ascii="Arial" w:hAnsi="Arial" w:cs="Arial"/>
          <w:sz w:val="20"/>
          <w:szCs w:val="20"/>
        </w:rPr>
        <w:t xml:space="preserve"> </w:t>
      </w:r>
      <w:proofErr w:type="spellStart"/>
      <w:ins w:id="738" w:author="Fong RERHANG" w:date="2021-05-28T10:28:00Z">
        <w:r w:rsidR="00EE5E8A">
          <w:rPr>
            <w:rFonts w:ascii="Arial" w:hAnsi="Arial" w:cs="Arial"/>
            <w:sz w:val="20"/>
            <w:szCs w:val="20"/>
          </w:rPr>
          <w:t>yog</w:t>
        </w:r>
      </w:ins>
      <w:proofErr w:type="spellEnd"/>
      <w:del w:id="739" w:author="Fong RERHANG" w:date="2021-05-28T10:28:00Z">
        <w:r w:rsidR="00245CD1" w:rsidRPr="00076C8C" w:rsidDel="00EE5E8A">
          <w:rPr>
            <w:rFonts w:ascii="Arial" w:hAnsi="Arial" w:cs="Arial"/>
            <w:sz w:val="20"/>
            <w:szCs w:val="20"/>
          </w:rPr>
          <w:delText>tseeb</w:delText>
        </w:r>
      </w:del>
      <w:r w:rsidR="00245CD1" w:rsidRPr="00076C8C">
        <w:rPr>
          <w:rFonts w:ascii="Arial" w:hAnsi="Arial" w:cs="Arial"/>
          <w:sz w:val="20"/>
          <w:szCs w:val="20"/>
        </w:rPr>
        <w:t xml:space="preserve"> </w:t>
      </w:r>
      <w:proofErr w:type="spellStart"/>
      <w:r w:rsidR="00245CD1" w:rsidRPr="00076C8C">
        <w:rPr>
          <w:rFonts w:ascii="Arial" w:hAnsi="Arial" w:cs="Arial"/>
          <w:sz w:val="20"/>
          <w:szCs w:val="20"/>
        </w:rPr>
        <w:t>raws</w:t>
      </w:r>
      <w:proofErr w:type="spellEnd"/>
      <w:r w:rsidR="00245CD1" w:rsidRPr="00076C8C">
        <w:rPr>
          <w:rFonts w:ascii="Arial" w:hAnsi="Arial" w:cs="Arial"/>
          <w:sz w:val="20"/>
          <w:szCs w:val="20"/>
        </w:rPr>
        <w:t xml:space="preserve"> li </w:t>
      </w:r>
      <w:proofErr w:type="spellStart"/>
      <w:r w:rsidR="00245CD1" w:rsidRPr="00076C8C">
        <w:rPr>
          <w:rFonts w:ascii="Arial" w:hAnsi="Arial" w:cs="Arial"/>
          <w:sz w:val="20"/>
          <w:szCs w:val="20"/>
        </w:rPr>
        <w:t>ntsuas</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hauv</w:t>
      </w:r>
      <w:proofErr w:type="spellEnd"/>
      <w:r w:rsidR="00245CD1" w:rsidRPr="00076C8C">
        <w:rPr>
          <w:rFonts w:ascii="Arial" w:hAnsi="Arial" w:cs="Arial"/>
          <w:sz w:val="20"/>
          <w:szCs w:val="20"/>
        </w:rPr>
        <w:t xml:space="preserve"> 4 </w:t>
      </w:r>
      <w:proofErr w:type="spellStart"/>
      <w:r w:rsidR="00245CD1">
        <w:rPr>
          <w:rFonts w:ascii="Arial" w:hAnsi="Arial" w:cs="Arial"/>
          <w:sz w:val="20"/>
          <w:szCs w:val="20"/>
        </w:rPr>
        <w:t>n</w:t>
      </w:r>
      <w:r w:rsidR="00245CD1" w:rsidRPr="00076C8C">
        <w:rPr>
          <w:rFonts w:ascii="Arial" w:hAnsi="Arial" w:cs="Arial"/>
          <w:sz w:val="20"/>
          <w:szCs w:val="20"/>
        </w:rPr>
        <w:t>tawm</w:t>
      </w:r>
      <w:proofErr w:type="spellEnd"/>
      <w:r w:rsidR="00245CD1" w:rsidRPr="00076C8C">
        <w:rPr>
          <w:rFonts w:ascii="Arial" w:hAnsi="Arial" w:cs="Arial"/>
          <w:sz w:val="20"/>
          <w:szCs w:val="20"/>
        </w:rPr>
        <w:t xml:space="preserve"> 5</w:t>
      </w:r>
      <w:r w:rsidR="00245CD1">
        <w:rPr>
          <w:rFonts w:ascii="Arial" w:hAnsi="Arial" w:cs="Arial"/>
          <w:sz w:val="20"/>
          <w:szCs w:val="20"/>
        </w:rPr>
        <w:t xml:space="preserve"> </w:t>
      </w:r>
      <w:proofErr w:type="spellStart"/>
      <w:r w:rsidR="00245CD1">
        <w:rPr>
          <w:rFonts w:ascii="Arial" w:hAnsi="Arial" w:cs="Arial"/>
          <w:sz w:val="20"/>
          <w:szCs w:val="20"/>
        </w:rPr>
        <w:t>kev</w:t>
      </w:r>
      <w:proofErr w:type="spellEnd"/>
      <w:r w:rsidR="00245CD1">
        <w:rPr>
          <w:rFonts w:ascii="Arial" w:hAnsi="Arial" w:cs="Arial"/>
          <w:sz w:val="20"/>
          <w:szCs w:val="20"/>
        </w:rPr>
        <w:t xml:space="preserve"> </w:t>
      </w:r>
      <w:r w:rsidR="00245CD1" w:rsidRPr="00076C8C">
        <w:rPr>
          <w:rFonts w:ascii="Arial" w:hAnsi="Arial" w:cs="Arial"/>
          <w:sz w:val="20"/>
          <w:szCs w:val="20"/>
        </w:rPr>
        <w:t xml:space="preserve">sim </w:t>
      </w:r>
      <w:proofErr w:type="spellStart"/>
      <w:r w:rsidR="00245CD1">
        <w:rPr>
          <w:rFonts w:ascii="Arial" w:hAnsi="Arial" w:cs="Arial"/>
          <w:sz w:val="20"/>
          <w:szCs w:val="20"/>
        </w:rPr>
        <w:t>uas</w:t>
      </w:r>
      <w:proofErr w:type="spellEnd"/>
      <w:r w:rsidR="00245CD1">
        <w:rPr>
          <w:rFonts w:ascii="Arial" w:hAnsi="Arial" w:cs="Arial"/>
          <w:sz w:val="20"/>
          <w:szCs w:val="20"/>
        </w:rPr>
        <w:t xml:space="preserve"> </w:t>
      </w:r>
      <w:proofErr w:type="spellStart"/>
      <w:r w:rsidR="00245CD1">
        <w:rPr>
          <w:rFonts w:ascii="Arial" w:hAnsi="Arial" w:cs="Arial"/>
          <w:sz w:val="20"/>
          <w:szCs w:val="20"/>
        </w:rPr>
        <w:t>siv</w:t>
      </w:r>
      <w:proofErr w:type="spellEnd"/>
      <w:r w:rsidR="00245CD1">
        <w:rPr>
          <w:rFonts w:ascii="Arial" w:hAnsi="Arial" w:cs="Arial"/>
          <w:sz w:val="20"/>
          <w:szCs w:val="20"/>
        </w:rPr>
        <w:t xml:space="preserve"> </w:t>
      </w:r>
      <w:r w:rsidR="00245CD1" w:rsidRPr="00076C8C">
        <w:rPr>
          <w:rFonts w:ascii="Arial" w:hAnsi="Arial" w:cs="Arial"/>
          <w:sz w:val="20"/>
          <w:szCs w:val="20"/>
        </w:rPr>
        <w:t xml:space="preserve">LSHS </w:t>
      </w:r>
      <w:proofErr w:type="spellStart"/>
      <w:r w:rsidR="00245CD1" w:rsidRPr="00076C8C">
        <w:rPr>
          <w:rFonts w:ascii="Arial" w:hAnsi="Arial" w:cs="Arial"/>
          <w:sz w:val="20"/>
          <w:szCs w:val="20"/>
        </w:rPr>
        <w:t>cov</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ntaub</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ntawv</w:t>
      </w:r>
      <w:proofErr w:type="spellEnd"/>
      <w:r w:rsidR="00245CD1" w:rsidRPr="00076C8C">
        <w:rPr>
          <w:rFonts w:ascii="Arial" w:hAnsi="Arial" w:cs="Arial"/>
          <w:sz w:val="20"/>
          <w:szCs w:val="20"/>
        </w:rPr>
        <w:t>.</w:t>
      </w:r>
    </w:p>
    <w:p w14:paraId="56907A66"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FB4787D"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97F40A8"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1E04094" w14:textId="77777777" w:rsidR="002B3A29" w:rsidRPr="00BB29BF" w:rsidRDefault="002B3A29" w:rsidP="002B3A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1A358D" w14:textId="73D49F48" w:rsidR="002B3A29" w:rsidRPr="003D4A79" w:rsidRDefault="002B3A29" w:rsidP="002B3A2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w:t>
      </w:r>
      <w:proofErr w:type="spellEnd"/>
      <w:del w:id="740" w:author="Fong RERHANG" w:date="2021-05-28T10:28:00Z">
        <w:r w:rsidDel="00EE5E8A">
          <w:rPr>
            <w:rFonts w:ascii="Arial" w:eastAsia="Arial" w:hAnsi="Arial"/>
            <w:b/>
            <w:bCs/>
            <w:sz w:val="20"/>
            <w:szCs w:val="20"/>
          </w:rPr>
          <w:delText>s</w:delText>
        </w:r>
      </w:del>
      <w:r>
        <w:rPr>
          <w:rFonts w:ascii="Arial" w:eastAsia="Arial" w:hAnsi="Arial"/>
          <w:b/>
          <w:bCs/>
          <w:sz w:val="20"/>
          <w:szCs w:val="20"/>
        </w:rPr>
        <w:t xml:space="preserve"> </w:t>
      </w:r>
      <w:r w:rsidRPr="00BB29BF">
        <w:rPr>
          <w:rFonts w:ascii="Arial" w:eastAsia="Arial" w:hAnsi="Arial"/>
          <w:b/>
          <w:bCs/>
          <w:sz w:val="20"/>
          <w:szCs w:val="20"/>
        </w:rPr>
        <w:t xml:space="preserve">tau </w:t>
      </w:r>
      <w:del w:id="741" w:author="Fong RERHANG" w:date="2021-05-28T10:28:00Z">
        <w:r w:rsidRPr="00BB29BF" w:rsidDel="00EE5E8A">
          <w:rPr>
            <w:rFonts w:ascii="Arial" w:eastAsia="Arial" w:hAnsi="Arial"/>
            <w:b/>
            <w:bCs/>
            <w:sz w:val="20"/>
            <w:szCs w:val="20"/>
          </w:rPr>
          <w:delText>ntsib</w:delText>
        </w:r>
      </w:del>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ins w:id="742" w:author="Fong RERHANG" w:date="2021-05-28T10:28:00Z">
        <w:r w:rsidR="00EE5E8A">
          <w:rPr>
            <w:rFonts w:ascii="Arial" w:eastAsia="Arial" w:hAnsi="Arial"/>
            <w:b/>
            <w:bCs/>
            <w:sz w:val="20"/>
            <w:szCs w:val="20"/>
          </w:rPr>
          <w:t>Ua</w:t>
        </w:r>
        <w:proofErr w:type="spellEnd"/>
        <w:r w:rsidR="00EE5E8A">
          <w:rPr>
            <w:rFonts w:ascii="Arial" w:eastAsia="Arial" w:hAnsi="Arial"/>
            <w:b/>
            <w:bCs/>
            <w:sz w:val="20"/>
            <w:szCs w:val="20"/>
          </w:rPr>
          <w:t xml:space="preserve"> Tau</w:t>
        </w:r>
      </w:ins>
      <w:del w:id="743" w:author="Fong RERHANG" w:date="2021-05-28T10:28:00Z">
        <w:r w:rsidRPr="00C82E12" w:rsidDel="00EE5E8A">
          <w:rPr>
            <w:rFonts w:ascii="Arial" w:eastAsia="Arial" w:hAnsi="Arial"/>
            <w:b/>
            <w:bCs/>
            <w:sz w:val="20"/>
            <w:szCs w:val="20"/>
          </w:rPr>
          <w:delText xml:space="preserve">Yog </w:delText>
        </w:r>
      </w:del>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ins w:id="744" w:author="Fong RERHANG" w:date="2021-05-28T10:28:00Z">
        <w:r w:rsidR="00EE5E8A">
          <w:rPr>
            <w:rFonts w:ascii="Arial" w:eastAsia="Arial" w:hAnsi="Arial"/>
            <w:b/>
            <w:bCs/>
            <w:sz w:val="20"/>
            <w:szCs w:val="20"/>
          </w:rPr>
          <w:t>Ua</w:t>
        </w:r>
        <w:proofErr w:type="spellEnd"/>
        <w:r w:rsidR="00EE5E8A">
          <w:rPr>
            <w:rFonts w:ascii="Arial" w:eastAsia="Arial" w:hAnsi="Arial"/>
            <w:b/>
            <w:bCs/>
            <w:sz w:val="20"/>
            <w:szCs w:val="20"/>
          </w:rPr>
          <w:t xml:space="preserve"> </w:t>
        </w:r>
      </w:ins>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ins w:id="745" w:author="Fong RERHANG" w:date="2021-05-28T10:28:00Z">
        <w:r w:rsidR="00EE5E8A">
          <w:rPr>
            <w:rFonts w:ascii="Arial" w:eastAsia="Arial" w:hAnsi="Arial"/>
            <w:b/>
            <w:bCs/>
            <w:sz w:val="20"/>
            <w:szCs w:val="20"/>
          </w:rPr>
          <w:t>Tau</w:t>
        </w:r>
      </w:ins>
      <w:del w:id="746" w:author="Fong RERHANG" w:date="2021-05-28T10:28:00Z">
        <w:r w:rsidRPr="00C82E12" w:rsidDel="00EE5E8A">
          <w:rPr>
            <w:rFonts w:ascii="Arial" w:eastAsia="Arial" w:hAnsi="Arial"/>
            <w:b/>
            <w:bCs/>
            <w:sz w:val="20"/>
            <w:szCs w:val="20"/>
          </w:rPr>
          <w:delText>Yog</w:delText>
        </w:r>
      </w:del>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1F851626" w14:textId="77777777" w:rsidR="002B3A29" w:rsidRDefault="002B3A29" w:rsidP="002B3A29">
      <w:pPr>
        <w:rPr>
          <w:rFonts w:ascii="Arial" w:eastAsia="Arial" w:hAnsi="Arial"/>
          <w:b/>
          <w:bCs/>
          <w:sz w:val="20"/>
          <w:szCs w:val="20"/>
        </w:rPr>
      </w:pPr>
    </w:p>
    <w:p w14:paraId="4FAF84ED" w14:textId="77777777" w:rsidR="002B3A29" w:rsidRDefault="002B3A29" w:rsidP="002B3A29">
      <w:pPr>
        <w:spacing w:after="0"/>
        <w:jc w:val="both"/>
        <w:rPr>
          <w:rFonts w:ascii="Arial" w:hAnsi="Arial" w:cs="Arial"/>
          <w:sz w:val="19"/>
          <w:szCs w:val="19"/>
        </w:rPr>
      </w:pPr>
    </w:p>
    <w:p w14:paraId="1B8B4FC4" w14:textId="77777777" w:rsidR="002B3A29" w:rsidRDefault="002B3A29" w:rsidP="002B3A29">
      <w:pPr>
        <w:spacing w:after="0"/>
        <w:jc w:val="both"/>
        <w:rPr>
          <w:rFonts w:ascii="Arial" w:hAnsi="Arial" w:cs="Arial"/>
          <w:sz w:val="19"/>
          <w:szCs w:val="19"/>
        </w:rPr>
      </w:pPr>
    </w:p>
    <w:p w14:paraId="4A7FD99C" w14:textId="77777777" w:rsidR="002B3A29" w:rsidRDefault="002B3A29" w:rsidP="002B3A29">
      <w:pPr>
        <w:spacing w:after="0"/>
        <w:jc w:val="both"/>
        <w:rPr>
          <w:rFonts w:ascii="Arial" w:hAnsi="Arial" w:cs="Arial"/>
          <w:sz w:val="19"/>
          <w:szCs w:val="19"/>
        </w:rPr>
      </w:pPr>
    </w:p>
    <w:p w14:paraId="25CC137C" w14:textId="77777777" w:rsidR="002B3A29" w:rsidRDefault="002B3A29" w:rsidP="002B3A29">
      <w:pPr>
        <w:spacing w:after="0"/>
        <w:jc w:val="both"/>
        <w:rPr>
          <w:rFonts w:ascii="Arial" w:hAnsi="Arial" w:cs="Arial"/>
          <w:sz w:val="19"/>
          <w:szCs w:val="19"/>
        </w:rPr>
      </w:pPr>
    </w:p>
    <w:p w14:paraId="1C1FA029" w14:textId="6BEB7956" w:rsidR="002B3A29" w:rsidRDefault="002B3A29" w:rsidP="00151C6F">
      <w:pPr>
        <w:spacing w:after="0"/>
        <w:jc w:val="both"/>
        <w:rPr>
          <w:rFonts w:ascii="Arial" w:hAnsi="Arial" w:cs="Arial"/>
          <w:sz w:val="19"/>
          <w:szCs w:val="19"/>
        </w:rPr>
      </w:pPr>
    </w:p>
    <w:p w14:paraId="439ACF9A" w14:textId="251B2E6C" w:rsidR="00D363EA" w:rsidRDefault="00D363EA" w:rsidP="00151C6F">
      <w:pPr>
        <w:spacing w:after="0"/>
        <w:jc w:val="both"/>
        <w:rPr>
          <w:rFonts w:ascii="Arial" w:hAnsi="Arial" w:cs="Arial"/>
          <w:sz w:val="19"/>
          <w:szCs w:val="19"/>
        </w:rPr>
      </w:pPr>
    </w:p>
    <w:p w14:paraId="1ED0B928" w14:textId="485BF7CA" w:rsidR="00D363EA" w:rsidRDefault="00D363EA" w:rsidP="00151C6F">
      <w:pPr>
        <w:spacing w:after="0"/>
        <w:jc w:val="both"/>
        <w:rPr>
          <w:rFonts w:ascii="Arial" w:hAnsi="Arial" w:cs="Arial"/>
          <w:sz w:val="19"/>
          <w:szCs w:val="19"/>
        </w:rPr>
      </w:pPr>
    </w:p>
    <w:p w14:paraId="0B3DEC6F" w14:textId="61A40EF3" w:rsidR="00D363EA" w:rsidRDefault="00D363EA" w:rsidP="00151C6F">
      <w:pPr>
        <w:spacing w:after="0"/>
        <w:jc w:val="both"/>
        <w:rPr>
          <w:rFonts w:ascii="Arial" w:hAnsi="Arial" w:cs="Arial"/>
          <w:sz w:val="19"/>
          <w:szCs w:val="19"/>
        </w:rPr>
      </w:pPr>
    </w:p>
    <w:p w14:paraId="6DDE7C0E" w14:textId="0B4A27FD" w:rsidR="00D363EA" w:rsidRDefault="00D363EA" w:rsidP="00151C6F">
      <w:pPr>
        <w:spacing w:after="0"/>
        <w:jc w:val="both"/>
        <w:rPr>
          <w:rFonts w:ascii="Arial" w:hAnsi="Arial" w:cs="Arial"/>
          <w:sz w:val="19"/>
          <w:szCs w:val="19"/>
        </w:rPr>
      </w:pPr>
    </w:p>
    <w:p w14:paraId="36ECD4FA" w14:textId="36B339E9" w:rsidR="00D363EA" w:rsidRDefault="00D363EA" w:rsidP="00151C6F">
      <w:pPr>
        <w:spacing w:after="0"/>
        <w:jc w:val="both"/>
        <w:rPr>
          <w:rFonts w:ascii="Arial" w:hAnsi="Arial" w:cs="Arial"/>
          <w:sz w:val="19"/>
          <w:szCs w:val="19"/>
        </w:rPr>
      </w:pPr>
    </w:p>
    <w:p w14:paraId="14C1773D" w14:textId="5D081F99" w:rsidR="00D363EA" w:rsidRDefault="00D363EA" w:rsidP="00151C6F">
      <w:pPr>
        <w:spacing w:after="0"/>
        <w:jc w:val="both"/>
        <w:rPr>
          <w:rFonts w:ascii="Arial" w:hAnsi="Arial" w:cs="Arial"/>
          <w:sz w:val="19"/>
          <w:szCs w:val="19"/>
        </w:rPr>
      </w:pPr>
    </w:p>
    <w:p w14:paraId="1BB11284" w14:textId="732014F0" w:rsidR="00D363EA" w:rsidRDefault="00D363EA" w:rsidP="00151C6F">
      <w:pPr>
        <w:spacing w:after="0"/>
        <w:jc w:val="both"/>
        <w:rPr>
          <w:rFonts w:ascii="Arial" w:hAnsi="Arial" w:cs="Arial"/>
          <w:sz w:val="19"/>
          <w:szCs w:val="19"/>
        </w:rPr>
      </w:pPr>
    </w:p>
    <w:p w14:paraId="30D023DD" w14:textId="3BFCA5AF" w:rsidR="00D363EA" w:rsidRDefault="00D363EA" w:rsidP="00151C6F">
      <w:pPr>
        <w:spacing w:after="0"/>
        <w:jc w:val="both"/>
        <w:rPr>
          <w:rFonts w:ascii="Arial" w:hAnsi="Arial" w:cs="Arial"/>
          <w:sz w:val="19"/>
          <w:szCs w:val="19"/>
        </w:rPr>
      </w:pPr>
    </w:p>
    <w:p w14:paraId="666D0097" w14:textId="7EBC8EC6" w:rsidR="00D363EA" w:rsidRDefault="00D363EA" w:rsidP="00151C6F">
      <w:pPr>
        <w:spacing w:after="0"/>
        <w:jc w:val="both"/>
        <w:rPr>
          <w:rFonts w:ascii="Arial" w:hAnsi="Arial" w:cs="Arial"/>
          <w:sz w:val="19"/>
          <w:szCs w:val="19"/>
        </w:rPr>
      </w:pPr>
    </w:p>
    <w:p w14:paraId="74EB277A" w14:textId="77777777" w:rsidR="00D363EA" w:rsidRPr="008D168D" w:rsidRDefault="00D363EA" w:rsidP="00D363EA">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7C566728" w14:textId="77777777" w:rsidR="00D363EA" w:rsidRPr="008D168D" w:rsidRDefault="00D363EA" w:rsidP="00D363EA">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19C062D8" w14:textId="2C760AB6" w:rsidR="00D363EA" w:rsidRDefault="00D363EA" w:rsidP="00D363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F26518">
        <w:rPr>
          <w:rFonts w:ascii="Arial" w:hAnsi="Arial" w:cs="Arial"/>
          <w:i/>
          <w:iCs/>
          <w:sz w:val="20"/>
          <w:szCs w:val="20"/>
          <w:u w:val="single"/>
        </w:rPr>
        <w:t>Xiong</w:t>
      </w:r>
      <w:proofErr w:type="spellEnd"/>
      <w:r w:rsidR="00F26518">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F26518">
        <w:rPr>
          <w:rFonts w:ascii="Arial" w:hAnsi="Arial" w:cs="Arial"/>
          <w:i/>
          <w:iCs/>
          <w:sz w:val="20"/>
          <w:szCs w:val="20"/>
          <w:u w:val="single"/>
        </w:rPr>
        <w:t>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w:t>
      </w:r>
      <w:r w:rsidR="00F26518">
        <w:rPr>
          <w:rFonts w:ascii="Arial" w:hAnsi="Arial" w:cs="Arial"/>
          <w:i/>
          <w:iCs/>
          <w:sz w:val="20"/>
          <w:szCs w:val="20"/>
          <w:u w:val="single"/>
        </w:rPr>
        <w:t>3/16/2021</w:t>
      </w:r>
    </w:p>
    <w:p w14:paraId="049CAEF2" w14:textId="77777777" w:rsidR="00D363EA" w:rsidRDefault="00D363EA" w:rsidP="00D363EA">
      <w:pPr>
        <w:spacing w:after="0"/>
        <w:rPr>
          <w:rFonts w:ascii="Arial" w:hAnsi="Arial" w:cs="Arial"/>
          <w:i/>
          <w:iCs/>
          <w:sz w:val="20"/>
          <w:szCs w:val="20"/>
          <w:u w:val="single"/>
        </w:rPr>
      </w:pPr>
    </w:p>
    <w:p w14:paraId="09F02F6B" w14:textId="77777777" w:rsidR="00D363EA" w:rsidRPr="007802F8" w:rsidRDefault="00D363EA" w:rsidP="00D363EA">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cheeb</w:t>
      </w:r>
      <w:proofErr w:type="spellEnd"/>
      <w:r>
        <w:rPr>
          <w:rFonts w:ascii="Arial" w:hAnsi="Arial" w:cs="Arial"/>
          <w:sz w:val="16"/>
          <w:szCs w:val="16"/>
        </w:rPr>
        <w:t xml:space="preserve"> </w:t>
      </w:r>
      <w:proofErr w:type="spellStart"/>
      <w:r>
        <w:rPr>
          <w:rFonts w:ascii="Arial" w:hAnsi="Arial" w:cs="Arial"/>
          <w:sz w:val="16"/>
          <w:szCs w:val="16"/>
        </w:rPr>
        <w:t>tsam</w:t>
      </w:r>
      <w:proofErr w:type="spellEnd"/>
      <w:r w:rsidRPr="007802F8">
        <w:rPr>
          <w:rFonts w:ascii="Arial" w:hAnsi="Arial" w:cs="Arial"/>
          <w:sz w:val="16"/>
          <w:szCs w:val="16"/>
        </w:rPr>
        <w:t xml:space="preserve">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r>
        <w:rPr>
          <w:rFonts w:ascii="Arial" w:hAnsi="Arial" w:cs="Arial"/>
          <w:sz w:val="16"/>
          <w:szCs w:val="16"/>
        </w:rPr>
        <w:t xml:space="preserve">li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muab</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pab</w:t>
      </w:r>
      <w:proofErr w:type="spellEnd"/>
      <w:r>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tshwj</w:t>
      </w:r>
      <w:proofErr w:type="spellEnd"/>
      <w:r>
        <w:rPr>
          <w:rFonts w:ascii="Arial" w:hAnsi="Arial" w:cs="Arial"/>
          <w:sz w:val="16"/>
          <w:szCs w:val="16"/>
        </w:rPr>
        <w:t xml:space="preserve"> </w:t>
      </w:r>
      <w:proofErr w:type="spellStart"/>
      <w:r>
        <w:rPr>
          <w:rFonts w:ascii="Arial" w:hAnsi="Arial" w:cs="Arial"/>
          <w:sz w:val="16"/>
          <w:szCs w:val="16"/>
        </w:rPr>
        <w:t>xeeb</w:t>
      </w:r>
      <w:proofErr w:type="spellEnd"/>
      <w:r>
        <w:rPr>
          <w:rFonts w:ascii="Arial" w:hAnsi="Arial" w:cs="Arial"/>
          <w:sz w:val="16"/>
          <w:szCs w:val="16"/>
        </w:rPr>
        <w:t xml:space="preserve"> </w:t>
      </w:r>
      <w:proofErr w:type="spellStart"/>
      <w:r>
        <w:rPr>
          <w:rFonts w:ascii="Arial" w:hAnsi="Arial" w:cs="Arial"/>
          <w:sz w:val="16"/>
          <w:szCs w:val="16"/>
        </w:rPr>
        <w:t>hauv</w:t>
      </w:r>
      <w:proofErr w:type="spellEnd"/>
      <w:r>
        <w:rPr>
          <w:rFonts w:ascii="Arial" w:hAnsi="Arial" w:cs="Arial"/>
          <w:sz w:val="16"/>
          <w:szCs w:val="16"/>
        </w:rPr>
        <w:t xml:space="preserve"> Kev </w:t>
      </w:r>
      <w:proofErr w:type="spellStart"/>
      <w:r>
        <w:rPr>
          <w:rFonts w:ascii="Arial" w:hAnsi="Arial" w:cs="Arial"/>
          <w:sz w:val="16"/>
          <w:szCs w:val="16"/>
        </w:rPr>
        <w:t>Hais</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w:t>
      </w:r>
    </w:p>
    <w:p w14:paraId="5E57C382" w14:textId="076150EE" w:rsidR="00D363EA" w:rsidRPr="007802F8" w:rsidRDefault="00D363EA" w:rsidP="00D363EA">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0060244E">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r>
        <w:rPr>
          <w:rFonts w:ascii="Arial" w:hAnsi="Arial" w:cs="Arial"/>
          <w:sz w:val="16"/>
          <w:szCs w:val="16"/>
        </w:rPr>
        <w:t xml:space="preserve">tau </w:t>
      </w:r>
      <w:proofErr w:type="spellStart"/>
      <w:r>
        <w:rPr>
          <w:rFonts w:ascii="Arial" w:hAnsi="Arial" w:cs="Arial"/>
          <w:sz w:val="16"/>
          <w:szCs w:val="16"/>
        </w:rPr>
        <w:t>qeeb</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teeb</w:t>
      </w:r>
      <w:proofErr w:type="spellEnd"/>
      <w:r>
        <w:rPr>
          <w:rFonts w:ascii="Arial" w:hAnsi="Arial" w:cs="Arial"/>
          <w:sz w:val="16"/>
          <w:szCs w:val="16"/>
        </w:rPr>
        <w:t xml:space="preserve"> </w:t>
      </w:r>
      <w:proofErr w:type="spellStart"/>
      <w:r>
        <w:rPr>
          <w:rFonts w:ascii="Arial" w:hAnsi="Arial" w:cs="Arial"/>
          <w:sz w:val="16"/>
          <w:szCs w:val="16"/>
        </w:rPr>
        <w:t>tsa</w:t>
      </w:r>
      <w:proofErr w:type="spellEnd"/>
      <w:r>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Pr>
          <w:rFonts w:ascii="Arial" w:hAnsi="Arial" w:cs="Arial"/>
          <w:sz w:val="16"/>
          <w:szCs w:val="16"/>
        </w:rPr>
        <w:t>sij</w:t>
      </w:r>
      <w:proofErr w:type="spellEnd"/>
      <w:r>
        <w:rPr>
          <w:rFonts w:ascii="Arial" w:hAnsi="Arial" w:cs="Arial"/>
          <w:sz w:val="16"/>
          <w:szCs w:val="16"/>
        </w:rPr>
        <w:t xml:space="preserve"> </w:t>
      </w:r>
      <w:proofErr w:type="spellStart"/>
      <w:r>
        <w:rPr>
          <w:rFonts w:ascii="Arial" w:hAnsi="Arial" w:cs="Arial"/>
          <w:sz w:val="16"/>
          <w:szCs w:val="16"/>
        </w:rPr>
        <w:t>hawm</w:t>
      </w:r>
      <w:proofErr w:type="spellEnd"/>
      <w:r>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txawv</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phooj</w:t>
      </w:r>
      <w:proofErr w:type="spellEnd"/>
      <w:r>
        <w:rPr>
          <w:rFonts w:ascii="Arial" w:hAnsi="Arial" w:cs="Arial"/>
          <w:sz w:val="16"/>
          <w:szCs w:val="16"/>
        </w:rPr>
        <w:t xml:space="preserve"> </w:t>
      </w:r>
      <w:proofErr w:type="spellStart"/>
      <w:r>
        <w:rPr>
          <w:rFonts w:ascii="Arial" w:hAnsi="Arial" w:cs="Arial"/>
          <w:sz w:val="16"/>
          <w:szCs w:val="16"/>
        </w:rPr>
        <w:t>ywg</w:t>
      </w:r>
      <w:proofErr w:type="spellEnd"/>
      <w:r>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muaj</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w:t>
      </w:r>
    </w:p>
    <w:p w14:paraId="67F42F6F" w14:textId="77777777" w:rsidR="00D363EA" w:rsidRPr="007802F8" w:rsidRDefault="00D363EA" w:rsidP="00D363EA">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1DCCB408" w14:textId="77777777" w:rsidR="00D363EA" w:rsidRPr="007802F8" w:rsidRDefault="00D363EA" w:rsidP="00D363EA">
      <w:pPr>
        <w:rPr>
          <w:rFonts w:ascii="Arial" w:hAnsi="Arial" w:cs="Arial"/>
          <w:sz w:val="16"/>
          <w:szCs w:val="16"/>
        </w:rPr>
      </w:pPr>
      <w:r w:rsidRPr="00B87048">
        <w:rPr>
          <w:rFonts w:ascii="Arial" w:hAnsi="Arial" w:cs="Arial"/>
          <w:noProof/>
          <w:sz w:val="18"/>
          <w:szCs w:val="18"/>
          <w:lang w:eastAsia="zh-CN"/>
        </w:rPr>
        <w:drawing>
          <wp:inline distT="0" distB="0" distL="0" distR="0" wp14:anchorId="30707EAB" wp14:editId="66B842BB">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qhoos</w:t>
      </w:r>
      <w:proofErr w:type="spellEnd"/>
      <w:r>
        <w:rPr>
          <w:rFonts w:ascii="Arial" w:hAnsi="Arial" w:cs="Arial"/>
          <w:sz w:val="16"/>
          <w:szCs w:val="16"/>
        </w:rPr>
        <w:t xml:space="preserve"> kas</w:t>
      </w:r>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5E4ED41" wp14:editId="7A6EB0F9">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363EA" w:rsidRPr="007802F8" w14:paraId="2DD26F57" w14:textId="77777777" w:rsidTr="00797198">
        <w:tc>
          <w:tcPr>
            <w:tcW w:w="5215" w:type="dxa"/>
            <w:shd w:val="clear" w:color="auto" w:fill="D9D9D9" w:themeFill="background1" w:themeFillShade="D9"/>
          </w:tcPr>
          <w:p w14:paraId="5123504D" w14:textId="1C675EA9" w:rsidR="00D363EA" w:rsidRPr="007802F8" w:rsidRDefault="00D363EA" w:rsidP="00797198">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del w:id="747" w:author="Fong RERHANG" w:date="2021-05-28T10:36:00Z">
              <w:r w:rsidRPr="007802F8" w:rsidDel="00EE5E8A">
                <w:rPr>
                  <w:sz w:val="16"/>
                  <w:szCs w:val="16"/>
                </w:rPr>
                <w:delText>Qh</w:delText>
              </w:r>
            </w:del>
            <w:proofErr w:type="spellStart"/>
            <w:ins w:id="748" w:author="Fong RERHANG" w:date="2021-05-28T10:36:00Z">
              <w:r w:rsidR="00EE5E8A">
                <w:rPr>
                  <w:sz w:val="16"/>
                  <w:szCs w:val="16"/>
                </w:rPr>
                <w:t>Kh</w:t>
              </w:r>
            </w:ins>
            <w:r w:rsidRPr="007802F8">
              <w:rPr>
                <w:sz w:val="16"/>
                <w:szCs w:val="16"/>
              </w:rPr>
              <w:t>oos</w:t>
            </w:r>
            <w:proofErr w:type="spellEnd"/>
            <w:r w:rsidRPr="007802F8">
              <w:rPr>
                <w:sz w:val="16"/>
                <w:szCs w:val="16"/>
              </w:rPr>
              <w:t xml:space="preserve"> Kas</w:t>
            </w:r>
            <w:r w:rsidRPr="007802F8">
              <w:rPr>
                <w:b/>
                <w:bCs/>
                <w:sz w:val="16"/>
                <w:szCs w:val="16"/>
              </w:rPr>
              <w:t xml:space="preserve"> </w:t>
            </w:r>
          </w:p>
          <w:p w14:paraId="52CC790E" w14:textId="77777777" w:rsidR="00D363EA" w:rsidRPr="007802F8" w:rsidRDefault="00D363EA" w:rsidP="00797198">
            <w:pPr>
              <w:rPr>
                <w:rFonts w:ascii="Arial" w:hAnsi="Arial" w:cs="Arial"/>
                <w:sz w:val="16"/>
                <w:szCs w:val="16"/>
              </w:rPr>
            </w:pPr>
          </w:p>
        </w:tc>
        <w:tc>
          <w:tcPr>
            <w:tcW w:w="1260" w:type="dxa"/>
            <w:shd w:val="clear" w:color="auto" w:fill="D9D9D9" w:themeFill="background1" w:themeFillShade="D9"/>
          </w:tcPr>
          <w:p w14:paraId="094CFB2F"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694CFF88" w14:textId="44A74C5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ins w:id="749" w:author="Fong RERHANG" w:date="2021-05-28T10:36:00Z">
              <w:r w:rsidR="00EE5E8A">
                <w:rPr>
                  <w:sz w:val="16"/>
                  <w:szCs w:val="16"/>
                </w:rPr>
                <w:t>X</w:t>
              </w:r>
            </w:ins>
            <w:del w:id="750" w:author="Fong RERHANG" w:date="2021-05-28T10:36:00Z">
              <w:r w:rsidRPr="007802F8" w:rsidDel="00EE5E8A">
                <w:rPr>
                  <w:sz w:val="16"/>
                  <w:szCs w:val="16"/>
                </w:rPr>
                <w:delText>x</w:delText>
              </w:r>
            </w:del>
            <w:r w:rsidRPr="007802F8">
              <w:rPr>
                <w:sz w:val="16"/>
                <w:szCs w:val="16"/>
              </w:rPr>
              <w:t>aus</w:t>
            </w:r>
            <w:proofErr w:type="spellEnd"/>
            <w:r w:rsidRPr="007802F8">
              <w:rPr>
                <w:sz w:val="16"/>
                <w:szCs w:val="16"/>
              </w:rPr>
              <w:t xml:space="preserve"> </w:t>
            </w:r>
          </w:p>
        </w:tc>
        <w:tc>
          <w:tcPr>
            <w:tcW w:w="2487" w:type="dxa"/>
            <w:shd w:val="clear" w:color="auto" w:fill="D9D9D9" w:themeFill="background1" w:themeFillShade="D9"/>
          </w:tcPr>
          <w:p w14:paraId="49F3ECDB" w14:textId="0910701F"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del w:id="751" w:author="Fong RERHANG" w:date="2021-05-28T10:36:00Z">
              <w:r w:rsidRPr="007802F8" w:rsidDel="00EE5E8A">
                <w:rPr>
                  <w:sz w:val="16"/>
                  <w:szCs w:val="16"/>
                </w:rPr>
                <w:delText>c</w:delText>
              </w:r>
            </w:del>
            <w:ins w:id="752" w:author="Fong RERHANG" w:date="2021-05-28T10:36:00Z">
              <w:r w:rsidR="00EE5E8A">
                <w:rPr>
                  <w:sz w:val="16"/>
                  <w:szCs w:val="16"/>
                </w:rPr>
                <w:t>C</w:t>
              </w:r>
            </w:ins>
            <w:r w:rsidRPr="007802F8">
              <w:rPr>
                <w:sz w:val="16"/>
                <w:szCs w:val="16"/>
              </w:rPr>
              <w:t xml:space="preserve">haw </w:t>
            </w:r>
            <w:del w:id="753" w:author="Fong RERHANG" w:date="2021-05-28T10:36:00Z">
              <w:r w:rsidRPr="007802F8" w:rsidDel="009453B2">
                <w:rPr>
                  <w:sz w:val="16"/>
                  <w:szCs w:val="16"/>
                </w:rPr>
                <w:delText>n</w:delText>
              </w:r>
            </w:del>
            <w:proofErr w:type="spellStart"/>
            <w:ins w:id="754" w:author="Fong RERHANG" w:date="2021-05-28T10:36:00Z">
              <w:r w:rsidR="009453B2">
                <w:rPr>
                  <w:sz w:val="16"/>
                  <w:szCs w:val="16"/>
                </w:rPr>
                <w:t>N</w:t>
              </w:r>
            </w:ins>
            <w:r w:rsidRPr="007802F8">
              <w:rPr>
                <w:sz w:val="16"/>
                <w:szCs w:val="16"/>
              </w:rPr>
              <w:t>yob</w:t>
            </w:r>
            <w:proofErr w:type="spellEnd"/>
          </w:p>
        </w:tc>
      </w:tr>
    </w:tbl>
    <w:p w14:paraId="7D063804" w14:textId="77777777" w:rsidR="00D363EA" w:rsidRPr="007802F8" w:rsidRDefault="00D363EA" w:rsidP="00D363EA">
      <w:pPr>
        <w:rPr>
          <w:rFonts w:ascii="Arial" w:hAnsi="Arial" w:cs="Arial"/>
          <w:sz w:val="16"/>
          <w:szCs w:val="16"/>
        </w:rPr>
      </w:pPr>
      <w:r w:rsidRPr="007802F8">
        <w:rPr>
          <w:noProof/>
          <w:sz w:val="16"/>
          <w:szCs w:val="16"/>
        </w:rPr>
        <w:drawing>
          <wp:inline distT="0" distB="0" distL="0" distR="0" wp14:anchorId="038842E9" wp14:editId="1D7BA144">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2AE65F28" wp14:editId="62DD56DF">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363EA" w:rsidRPr="007802F8" w14:paraId="7BDC6C9E" w14:textId="77777777" w:rsidTr="00797198">
        <w:tc>
          <w:tcPr>
            <w:tcW w:w="2875" w:type="dxa"/>
            <w:shd w:val="clear" w:color="auto" w:fill="D9D9D9" w:themeFill="background1" w:themeFillShade="D9"/>
          </w:tcPr>
          <w:p w14:paraId="729FE25E" w14:textId="5565BD96" w:rsidR="00D363EA" w:rsidRPr="007802F8" w:rsidRDefault="00D363EA" w:rsidP="00797198">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ins w:id="755" w:author="Fong RERHANG" w:date="2021-05-28T10:37:00Z">
              <w:r w:rsidR="009453B2">
                <w:rPr>
                  <w:rFonts w:ascii="Arial" w:hAnsi="Arial" w:cs="Arial"/>
                  <w:sz w:val="16"/>
                  <w:szCs w:val="16"/>
                </w:rPr>
                <w:t>Kh</w:t>
              </w:r>
            </w:ins>
            <w:del w:id="756" w:author="Fong RERHANG" w:date="2021-05-28T10:37:00Z">
              <w:r w:rsidRPr="007802F8" w:rsidDel="009453B2">
                <w:rPr>
                  <w:rFonts w:ascii="Arial" w:hAnsi="Arial" w:cs="Arial"/>
                  <w:sz w:val="16"/>
                  <w:szCs w:val="16"/>
                </w:rPr>
                <w:delText>Qh</w:delText>
              </w:r>
            </w:del>
            <w:r w:rsidRPr="007802F8">
              <w:rPr>
                <w:rFonts w:ascii="Arial" w:hAnsi="Arial" w:cs="Arial"/>
                <w:sz w:val="16"/>
                <w:szCs w:val="16"/>
              </w:rPr>
              <w:t>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7ABC2628"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1F10D008" w14:textId="3B2719CE"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ins w:id="757" w:author="Fong RERHANG" w:date="2021-05-28T10:37:00Z">
              <w:r w:rsidR="009453B2">
                <w:rPr>
                  <w:sz w:val="16"/>
                  <w:szCs w:val="16"/>
                </w:rPr>
                <w:t>X</w:t>
              </w:r>
            </w:ins>
            <w:del w:id="758" w:author="Fong RERHANG" w:date="2021-05-28T10:37:00Z">
              <w:r w:rsidRPr="007802F8" w:rsidDel="009453B2">
                <w:rPr>
                  <w:sz w:val="16"/>
                  <w:szCs w:val="16"/>
                </w:rPr>
                <w:delText>x</w:delText>
              </w:r>
            </w:del>
            <w:r w:rsidRPr="007802F8">
              <w:rPr>
                <w:sz w:val="16"/>
                <w:szCs w:val="16"/>
              </w:rPr>
              <w:t>aus</w:t>
            </w:r>
            <w:proofErr w:type="spellEnd"/>
            <w:r w:rsidRPr="007802F8">
              <w:rPr>
                <w:sz w:val="16"/>
                <w:szCs w:val="16"/>
              </w:rPr>
              <w:t xml:space="preserve"> </w:t>
            </w:r>
          </w:p>
        </w:tc>
        <w:tc>
          <w:tcPr>
            <w:tcW w:w="1743" w:type="dxa"/>
            <w:shd w:val="clear" w:color="auto" w:fill="D9D9D9" w:themeFill="background1" w:themeFillShade="D9"/>
          </w:tcPr>
          <w:p w14:paraId="6309945A"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018D2B8C"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1FCC4E16" w14:textId="2230A350"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ins w:id="759" w:author="Fong RERHANG" w:date="2021-05-28T10:37:00Z">
              <w:r w:rsidR="009453B2">
                <w:rPr>
                  <w:sz w:val="16"/>
                  <w:szCs w:val="16"/>
                </w:rPr>
                <w:t>C</w:t>
              </w:r>
            </w:ins>
            <w:del w:id="760" w:author="Fong RERHANG" w:date="2021-05-28T10:37:00Z">
              <w:r w:rsidRPr="007802F8" w:rsidDel="009453B2">
                <w:rPr>
                  <w:sz w:val="16"/>
                  <w:szCs w:val="16"/>
                </w:rPr>
                <w:delText>c</w:delText>
              </w:r>
            </w:del>
            <w:r w:rsidRPr="007802F8">
              <w:rPr>
                <w:sz w:val="16"/>
                <w:szCs w:val="16"/>
              </w:rPr>
              <w:t xml:space="preserve">haw </w:t>
            </w:r>
            <w:del w:id="761" w:author="Fong RERHANG" w:date="2021-05-28T10:38:00Z">
              <w:r w:rsidRPr="007802F8" w:rsidDel="009453B2">
                <w:rPr>
                  <w:sz w:val="16"/>
                  <w:szCs w:val="16"/>
                </w:rPr>
                <w:delText>n</w:delText>
              </w:r>
            </w:del>
            <w:proofErr w:type="spellStart"/>
            <w:ins w:id="762" w:author="Fong RERHANG" w:date="2021-05-28T10:38:00Z">
              <w:r w:rsidR="009453B2">
                <w:rPr>
                  <w:sz w:val="16"/>
                  <w:szCs w:val="16"/>
                </w:rPr>
                <w:t>N</w:t>
              </w:r>
            </w:ins>
            <w:r w:rsidRPr="007802F8">
              <w:rPr>
                <w:sz w:val="16"/>
                <w:szCs w:val="16"/>
              </w:rPr>
              <w:t>yob</w:t>
            </w:r>
            <w:proofErr w:type="spellEnd"/>
          </w:p>
        </w:tc>
      </w:tr>
    </w:tbl>
    <w:p w14:paraId="523FF1CE" w14:textId="77777777" w:rsidR="00D363EA" w:rsidRPr="007802F8" w:rsidRDefault="00D363EA" w:rsidP="00D363EA">
      <w:pPr>
        <w:tabs>
          <w:tab w:val="left" w:pos="2086"/>
        </w:tabs>
        <w:rPr>
          <w:rFonts w:ascii="Arial" w:hAnsi="Arial"/>
          <w:sz w:val="16"/>
          <w:szCs w:val="16"/>
        </w:rPr>
      </w:pPr>
      <w:r w:rsidRPr="007802F8">
        <w:rPr>
          <w:noProof/>
          <w:sz w:val="16"/>
          <w:szCs w:val="16"/>
          <w:lang w:eastAsia="zh-CN"/>
        </w:rPr>
        <w:drawing>
          <wp:inline distT="0" distB="0" distL="0" distR="0" wp14:anchorId="605AA4F1" wp14:editId="10769C0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Pr>
          <w:rFonts w:ascii="Arial" w:hAnsi="Arial"/>
          <w:sz w:val="16"/>
          <w:szCs w:val="16"/>
        </w:rPr>
        <w:t>txog</w:t>
      </w:r>
      <w:proofErr w:type="spellEnd"/>
      <w:r>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314C704A" wp14:editId="5C7CA6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Pr>
          <w:rFonts w:ascii="Arial" w:hAnsi="Arial"/>
          <w:sz w:val="16"/>
          <w:szCs w:val="16"/>
        </w:rPr>
        <w:t>hauv</w:t>
      </w:r>
      <w:proofErr w:type="spellEnd"/>
      <w:r>
        <w:rPr>
          <w:rFonts w:ascii="Arial" w:hAnsi="Arial"/>
          <w:sz w:val="16"/>
          <w:szCs w:val="16"/>
        </w:rPr>
        <w:t xml:space="preserve"> </w:t>
      </w:r>
      <w:proofErr w:type="spellStart"/>
      <w:r>
        <w:rPr>
          <w:rFonts w:ascii="Arial" w:hAnsi="Arial"/>
          <w:sz w:val="16"/>
          <w:szCs w:val="16"/>
        </w:rPr>
        <w:t>qab</w:t>
      </w:r>
      <w:proofErr w:type="spellEnd"/>
      <w:r>
        <w:rPr>
          <w:rFonts w:ascii="Arial" w:hAnsi="Arial"/>
          <w:sz w:val="16"/>
          <w:szCs w:val="16"/>
        </w:rPr>
        <w:t xml:space="preserve"> no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363EA" w:rsidRPr="007802F8" w14:paraId="3C7C7FD0" w14:textId="77777777" w:rsidTr="00797198">
        <w:trPr>
          <w:trHeight w:val="845"/>
        </w:trPr>
        <w:tc>
          <w:tcPr>
            <w:tcW w:w="3595" w:type="dxa"/>
            <w:shd w:val="clear" w:color="auto" w:fill="D9D9D9" w:themeFill="background1" w:themeFillShade="D9"/>
          </w:tcPr>
          <w:p w14:paraId="7A2C4C91" w14:textId="77777777" w:rsidR="00D363EA" w:rsidRPr="00C07B13" w:rsidRDefault="00D363EA" w:rsidP="00797198">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w:t>
            </w:r>
            <w:r>
              <w:rPr>
                <w:rFonts w:ascii="Arial" w:hAnsi="Arial"/>
                <w:sz w:val="16"/>
                <w:szCs w:val="16"/>
              </w:rPr>
              <w:t>is</w:t>
            </w:r>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si</w:t>
            </w:r>
            <w:r>
              <w:rPr>
                <w:rFonts w:ascii="Arial" w:hAnsi="Arial"/>
                <w:sz w:val="16"/>
                <w:szCs w:val="16"/>
              </w:rPr>
              <w:t>s</w:t>
            </w:r>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108243A0"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706908CB" w14:textId="77777777" w:rsidR="00D363EA" w:rsidRPr="007802F8" w:rsidRDefault="00D363EA" w:rsidP="00797198">
            <w:pPr>
              <w:rPr>
                <w:rFonts w:ascii="Arial" w:hAnsi="Arial" w:cs="Arial"/>
                <w:sz w:val="16"/>
                <w:szCs w:val="16"/>
              </w:rPr>
            </w:pPr>
          </w:p>
          <w:p w14:paraId="08835261" w14:textId="77777777" w:rsidR="00D363EA" w:rsidRPr="007802F8" w:rsidRDefault="00D363EA" w:rsidP="00797198">
            <w:pPr>
              <w:rPr>
                <w:rFonts w:ascii="Arial" w:hAnsi="Arial" w:cs="Arial"/>
                <w:sz w:val="16"/>
                <w:szCs w:val="16"/>
              </w:rPr>
            </w:pPr>
          </w:p>
          <w:p w14:paraId="30FC05D1" w14:textId="77777777" w:rsidR="00D363EA" w:rsidRPr="007802F8" w:rsidRDefault="00D363EA" w:rsidP="00797198">
            <w:pPr>
              <w:rPr>
                <w:rFonts w:ascii="Arial" w:hAnsi="Arial" w:cs="Arial"/>
                <w:sz w:val="16"/>
                <w:szCs w:val="16"/>
              </w:rPr>
            </w:pPr>
          </w:p>
          <w:p w14:paraId="4F77EDB4" w14:textId="77777777" w:rsidR="00D363EA" w:rsidRPr="007802F8" w:rsidRDefault="00D363EA" w:rsidP="00797198">
            <w:pPr>
              <w:rPr>
                <w:rFonts w:ascii="Arial" w:hAnsi="Arial" w:cs="Arial"/>
                <w:sz w:val="16"/>
                <w:szCs w:val="16"/>
              </w:rPr>
            </w:pPr>
          </w:p>
        </w:tc>
        <w:tc>
          <w:tcPr>
            <w:tcW w:w="900" w:type="dxa"/>
            <w:shd w:val="clear" w:color="auto" w:fill="D9D9D9" w:themeFill="background1" w:themeFillShade="D9"/>
          </w:tcPr>
          <w:p w14:paraId="46E6F6DF" w14:textId="77777777"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259992BE" w14:textId="3EF60450" w:rsidR="00D363EA" w:rsidRPr="007802F8" w:rsidRDefault="00D363EA" w:rsidP="0079719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ins w:id="763" w:author="Fong RERHANG" w:date="2021-05-28T10:39:00Z">
              <w:r w:rsidR="009453B2">
                <w:rPr>
                  <w:sz w:val="16"/>
                  <w:szCs w:val="16"/>
                </w:rPr>
                <w:t>X</w:t>
              </w:r>
            </w:ins>
            <w:del w:id="764" w:author="Fong RERHANG" w:date="2021-05-28T10:39:00Z">
              <w:r w:rsidRPr="007802F8" w:rsidDel="009453B2">
                <w:rPr>
                  <w:sz w:val="16"/>
                  <w:szCs w:val="16"/>
                </w:rPr>
                <w:delText>x</w:delText>
              </w:r>
            </w:del>
            <w:r w:rsidRPr="007802F8">
              <w:rPr>
                <w:sz w:val="16"/>
                <w:szCs w:val="16"/>
              </w:rPr>
              <w:t>aus</w:t>
            </w:r>
            <w:proofErr w:type="spellEnd"/>
            <w:r w:rsidRPr="007802F8">
              <w:rPr>
                <w:sz w:val="16"/>
                <w:szCs w:val="16"/>
              </w:rPr>
              <w:t xml:space="preserve"> </w:t>
            </w:r>
          </w:p>
        </w:tc>
        <w:tc>
          <w:tcPr>
            <w:tcW w:w="1080" w:type="dxa"/>
            <w:shd w:val="clear" w:color="auto" w:fill="D9D9D9" w:themeFill="background1" w:themeFillShade="D9"/>
          </w:tcPr>
          <w:p w14:paraId="0F9F52AD" w14:textId="77777777" w:rsidR="00D363EA" w:rsidRDefault="00D363EA" w:rsidP="00797198">
            <w:pPr>
              <w:rPr>
                <w:rFonts w:ascii="Arial" w:hAnsi="Arial" w:cs="Arial"/>
                <w:sz w:val="16"/>
                <w:szCs w:val="16"/>
              </w:rPr>
            </w:pPr>
            <w:proofErr w:type="spellStart"/>
            <w:r w:rsidRPr="007802F8">
              <w:rPr>
                <w:rFonts w:ascii="Arial" w:hAnsi="Arial" w:cs="Arial"/>
                <w:sz w:val="16"/>
                <w:szCs w:val="16"/>
              </w:rPr>
              <w:t>Zaus</w:t>
            </w:r>
            <w:proofErr w:type="spellEnd"/>
          </w:p>
          <w:p w14:paraId="6E336D8B" w14:textId="77777777" w:rsidR="00D363EA" w:rsidRPr="007802F8" w:rsidRDefault="00D363EA" w:rsidP="00797198">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45FE5E43" w14:textId="77777777" w:rsidR="00D363EA" w:rsidRPr="007802F8" w:rsidRDefault="00D363EA" w:rsidP="0079719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4A73186A" w14:textId="6F14DF3B" w:rsidR="00D363EA" w:rsidRPr="007802F8" w:rsidRDefault="00D363EA" w:rsidP="00797198">
            <w:pPr>
              <w:rPr>
                <w:rFonts w:ascii="Arial" w:hAnsi="Arial" w:cs="Arial"/>
                <w:sz w:val="16"/>
                <w:szCs w:val="16"/>
              </w:rPr>
            </w:pPr>
            <w:proofErr w:type="spellStart"/>
            <w:r w:rsidRPr="007802F8">
              <w:rPr>
                <w:sz w:val="16"/>
                <w:szCs w:val="16"/>
              </w:rPr>
              <w:t>Qhov</w:t>
            </w:r>
            <w:proofErr w:type="spellEnd"/>
            <w:r w:rsidRPr="007802F8">
              <w:rPr>
                <w:sz w:val="16"/>
                <w:szCs w:val="16"/>
              </w:rPr>
              <w:t xml:space="preserve"> </w:t>
            </w:r>
            <w:del w:id="765" w:author="Fong RERHANG" w:date="2021-05-28T10:39:00Z">
              <w:r w:rsidRPr="007802F8" w:rsidDel="009453B2">
                <w:rPr>
                  <w:sz w:val="16"/>
                  <w:szCs w:val="16"/>
                </w:rPr>
                <w:delText>c</w:delText>
              </w:r>
            </w:del>
            <w:ins w:id="766" w:author="Fong RERHANG" w:date="2021-05-28T10:39:00Z">
              <w:r w:rsidR="009453B2">
                <w:rPr>
                  <w:sz w:val="16"/>
                  <w:szCs w:val="16"/>
                </w:rPr>
                <w:t>C</w:t>
              </w:r>
            </w:ins>
            <w:r w:rsidRPr="007802F8">
              <w:rPr>
                <w:sz w:val="16"/>
                <w:szCs w:val="16"/>
              </w:rPr>
              <w:t xml:space="preserve">haw </w:t>
            </w:r>
            <w:proofErr w:type="spellStart"/>
            <w:ins w:id="767" w:author="Fong RERHANG" w:date="2021-05-28T10:39:00Z">
              <w:r w:rsidR="009453B2">
                <w:rPr>
                  <w:sz w:val="16"/>
                  <w:szCs w:val="16"/>
                </w:rPr>
                <w:t>N</w:t>
              </w:r>
            </w:ins>
            <w:del w:id="768" w:author="Fong RERHANG" w:date="2021-05-28T10:39:00Z">
              <w:r w:rsidRPr="007802F8" w:rsidDel="009453B2">
                <w:rPr>
                  <w:sz w:val="16"/>
                  <w:szCs w:val="16"/>
                </w:rPr>
                <w:delText>n</w:delText>
              </w:r>
            </w:del>
            <w:r w:rsidRPr="007802F8">
              <w:rPr>
                <w:sz w:val="16"/>
                <w:szCs w:val="16"/>
              </w:rPr>
              <w:t>yob</w:t>
            </w:r>
            <w:proofErr w:type="spellEnd"/>
          </w:p>
        </w:tc>
      </w:tr>
    </w:tbl>
    <w:p w14:paraId="0F401838" w14:textId="77777777" w:rsidR="00D363EA" w:rsidRPr="00EC13C6" w:rsidRDefault="00D363EA" w:rsidP="00D363EA">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363EA" w:rsidRPr="001D4E26" w14:paraId="1A7FD1D1" w14:textId="77777777" w:rsidTr="00797198">
        <w:trPr>
          <w:trHeight w:val="494"/>
        </w:trPr>
        <w:tc>
          <w:tcPr>
            <w:tcW w:w="5240" w:type="dxa"/>
          </w:tcPr>
          <w:p w14:paraId="28EDE507" w14:textId="4B94CE45" w:rsidR="00D363EA" w:rsidRPr="00B93775" w:rsidRDefault="00D363EA" w:rsidP="00797198">
            <w:pPr>
              <w:tabs>
                <w:tab w:val="left" w:pos="2086"/>
              </w:tabs>
              <w:rPr>
                <w:rFonts w:ascii="Arial" w:hAnsi="Arial"/>
                <w:sz w:val="16"/>
                <w:szCs w:val="16"/>
              </w:rPr>
            </w:pPr>
            <w:r w:rsidRPr="00B93775">
              <w:rPr>
                <w:rFonts w:ascii="Arial" w:hAnsi="Arial"/>
                <w:b/>
                <w:bCs/>
                <w:sz w:val="16"/>
                <w:szCs w:val="16"/>
              </w:rPr>
              <w:t xml:space="preserve">Kev </w:t>
            </w:r>
            <w:del w:id="769" w:author="Fong RERHANG" w:date="2021-05-28T10:41:00Z">
              <w:r w:rsidRPr="00B93775" w:rsidDel="009453B2">
                <w:rPr>
                  <w:rFonts w:ascii="Arial" w:hAnsi="Arial"/>
                  <w:b/>
                  <w:bCs/>
                  <w:sz w:val="16"/>
                  <w:szCs w:val="16"/>
                </w:rPr>
                <w:delText>p</w:delText>
              </w:r>
            </w:del>
            <w:proofErr w:type="spellStart"/>
            <w:ins w:id="770" w:author="Fong RERHANG" w:date="2021-05-28T10:41:00Z">
              <w:r w:rsidR="009453B2">
                <w:rPr>
                  <w:rFonts w:ascii="Arial" w:hAnsi="Arial"/>
                  <w:b/>
                  <w:bCs/>
                  <w:sz w:val="16"/>
                  <w:szCs w:val="16"/>
                </w:rPr>
                <w:t>P</w:t>
              </w:r>
            </w:ins>
            <w:r w:rsidRPr="00B93775">
              <w:rPr>
                <w:rFonts w:ascii="Arial" w:hAnsi="Arial"/>
                <w:b/>
                <w:bCs/>
                <w:sz w:val="16"/>
                <w:szCs w:val="16"/>
              </w:rPr>
              <w:t>ab</w:t>
            </w:r>
            <w:proofErr w:type="spellEnd"/>
            <w:r w:rsidRPr="00B93775">
              <w:rPr>
                <w:rFonts w:ascii="Arial" w:hAnsi="Arial"/>
                <w:b/>
                <w:bCs/>
                <w:sz w:val="16"/>
                <w:szCs w:val="16"/>
              </w:rPr>
              <w:t xml:space="preserve"> </w:t>
            </w:r>
            <w:proofErr w:type="spellStart"/>
            <w:ins w:id="771" w:author="Fong RERHANG" w:date="2021-05-28T10:41:00Z">
              <w:r w:rsidR="009453B2">
                <w:rPr>
                  <w:rFonts w:ascii="Arial" w:hAnsi="Arial"/>
                  <w:b/>
                  <w:bCs/>
                  <w:sz w:val="16"/>
                  <w:szCs w:val="16"/>
                </w:rPr>
                <w:t>C</w:t>
              </w:r>
            </w:ins>
            <w:del w:id="772" w:author="Fong RERHANG" w:date="2021-05-28T10:41:00Z">
              <w:r w:rsidRPr="00B93775" w:rsidDel="009453B2">
                <w:rPr>
                  <w:rFonts w:ascii="Arial" w:hAnsi="Arial"/>
                  <w:b/>
                  <w:bCs/>
                  <w:sz w:val="16"/>
                  <w:szCs w:val="16"/>
                </w:rPr>
                <w:delText>c</w:delText>
              </w:r>
            </w:del>
            <w:r w:rsidRPr="00B93775">
              <w:rPr>
                <w:rFonts w:ascii="Arial" w:hAnsi="Arial"/>
                <w:b/>
                <w:bCs/>
                <w:sz w:val="16"/>
                <w:szCs w:val="16"/>
              </w:rPr>
              <w:t>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4977F85D" w14:textId="51AF2B50"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4D09DA">
              <w:rPr>
                <w:rFonts w:ascii="Arial" w:hAnsi="Arial"/>
                <w:i/>
                <w:iCs/>
                <w:sz w:val="16"/>
                <w:szCs w:val="16"/>
                <w:u w:val="single"/>
              </w:rPr>
              <w:t>3/16/2021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4D09DA">
              <w:rPr>
                <w:rFonts w:ascii="Arial" w:hAnsi="Arial"/>
                <w:i/>
                <w:iCs/>
                <w:sz w:val="16"/>
                <w:szCs w:val="16"/>
                <w:u w:val="single"/>
              </w:rPr>
              <w:t>3</w:t>
            </w:r>
            <w:r>
              <w:rPr>
                <w:rFonts w:ascii="Arial" w:hAnsi="Arial"/>
                <w:i/>
                <w:iCs/>
                <w:sz w:val="16"/>
                <w:szCs w:val="16"/>
                <w:u w:val="single"/>
              </w:rPr>
              <w:t>/</w:t>
            </w:r>
            <w:r w:rsidR="004D09DA">
              <w:rPr>
                <w:rFonts w:ascii="Arial" w:hAnsi="Arial"/>
                <w:i/>
                <w:iCs/>
                <w:sz w:val="16"/>
                <w:szCs w:val="16"/>
                <w:u w:val="single"/>
              </w:rPr>
              <w:t>16</w:t>
            </w:r>
            <w:r>
              <w:rPr>
                <w:rFonts w:ascii="Arial" w:hAnsi="Arial"/>
                <w:i/>
                <w:iCs/>
                <w:sz w:val="16"/>
                <w:szCs w:val="16"/>
                <w:u w:val="single"/>
              </w:rPr>
              <w:t>/202</w:t>
            </w:r>
            <w:r w:rsidR="004D09DA">
              <w:rPr>
                <w:rFonts w:ascii="Arial" w:hAnsi="Arial"/>
                <w:i/>
                <w:iCs/>
                <w:sz w:val="16"/>
                <w:szCs w:val="16"/>
                <w:u w:val="single"/>
              </w:rPr>
              <w:t>2</w:t>
            </w:r>
          </w:p>
        </w:tc>
      </w:tr>
      <w:tr w:rsidR="00D363EA" w:rsidRPr="001D4E26" w14:paraId="01EB88F2" w14:textId="77777777" w:rsidTr="00797198">
        <w:trPr>
          <w:trHeight w:val="449"/>
        </w:trPr>
        <w:tc>
          <w:tcPr>
            <w:tcW w:w="5240" w:type="dxa"/>
          </w:tcPr>
          <w:p w14:paraId="34A10416" w14:textId="77777777" w:rsidR="00D363EA" w:rsidRPr="00B93775" w:rsidRDefault="00D363EA" w:rsidP="00797198">
            <w:pPr>
              <w:tabs>
                <w:tab w:val="left" w:pos="2086"/>
              </w:tabs>
              <w:rPr>
                <w:rFonts w:ascii="Arial" w:hAnsi="Arial"/>
                <w:sz w:val="16"/>
                <w:szCs w:val="16"/>
              </w:rPr>
            </w:pPr>
            <w:r w:rsidRPr="00B93775">
              <w:rPr>
                <w:rFonts w:ascii="Arial" w:hAnsi="Arial"/>
                <w:b/>
                <w:bCs/>
                <w:sz w:val="16"/>
                <w:szCs w:val="16"/>
              </w:rPr>
              <w:t xml:space="preserve">Tus </w:t>
            </w:r>
            <w:del w:id="773" w:author="Fong RERHANG" w:date="2021-05-28T10:41:00Z">
              <w:r w:rsidDel="009453B2">
                <w:rPr>
                  <w:rFonts w:ascii="Arial" w:hAnsi="Arial"/>
                  <w:b/>
                  <w:bCs/>
                  <w:sz w:val="16"/>
                  <w:szCs w:val="16"/>
                </w:rPr>
                <w:delText>M</w:delText>
              </w:r>
              <w:r w:rsidRPr="00B93775" w:rsidDel="009453B2">
                <w:rPr>
                  <w:rFonts w:ascii="Arial" w:hAnsi="Arial"/>
                  <w:b/>
                  <w:bCs/>
                  <w:sz w:val="16"/>
                  <w:szCs w:val="16"/>
                </w:rPr>
                <w:delText xml:space="preserve">uab </w:delText>
              </w:r>
              <w:r w:rsidDel="009453B2">
                <w:rPr>
                  <w:rFonts w:ascii="Arial" w:hAnsi="Arial"/>
                  <w:b/>
                  <w:bCs/>
                  <w:sz w:val="16"/>
                  <w:szCs w:val="16"/>
                </w:rPr>
                <w:delText>K</w:delText>
              </w:r>
              <w:r w:rsidRPr="00B93775" w:rsidDel="009453B2">
                <w:rPr>
                  <w:rFonts w:ascii="Arial" w:hAnsi="Arial"/>
                  <w:b/>
                  <w:bCs/>
                  <w:sz w:val="16"/>
                  <w:szCs w:val="16"/>
                </w:rPr>
                <w:delText>ev</w:delText>
              </w:r>
            </w:del>
            <w:r w:rsidRPr="00B93775">
              <w:rPr>
                <w:rFonts w:ascii="Arial" w:hAnsi="Arial"/>
                <w:b/>
                <w:bCs/>
                <w:sz w:val="16"/>
                <w:szCs w:val="16"/>
              </w:rPr>
              <w:t xml:space="preserve">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20268C92" w14:textId="36B17FF2" w:rsidR="00D363EA" w:rsidRPr="00B93775" w:rsidRDefault="00D363EA" w:rsidP="00797198">
            <w:pPr>
              <w:tabs>
                <w:tab w:val="left" w:pos="2086"/>
              </w:tabs>
              <w:rPr>
                <w:rFonts w:ascii="Arial" w:hAnsi="Arial"/>
                <w:sz w:val="16"/>
                <w:szCs w:val="16"/>
              </w:rPr>
            </w:pPr>
            <w:r w:rsidRPr="00B93775">
              <w:rPr>
                <w:rFonts w:ascii="Arial" w:hAnsi="Arial"/>
                <w:sz w:val="16"/>
                <w:szCs w:val="16"/>
              </w:rPr>
              <w:t xml:space="preserve"> </w:t>
            </w:r>
            <w:r w:rsidR="005A2745">
              <w:pict w14:anchorId="7B12E165">
                <v:shape id="Picture 318" o:spid="_x0000_i1038" type="#_x0000_t75" style="width:12.35pt;height:9.15pt;visibility:visible;mso-wrap-style:square">
                  <v:imagedata r:id="rId13" o:title=""/>
                </v:shape>
              </w:pict>
            </w:r>
            <w:del w:id="774" w:author="Fong RERHANG" w:date="2021-05-28T10:42:00Z">
              <w:r w:rsidRPr="00B93775" w:rsidDel="009453B2">
                <w:rPr>
                  <w:rFonts w:ascii="Arial" w:hAnsi="Arial"/>
                  <w:sz w:val="16"/>
                  <w:szCs w:val="16"/>
                </w:rPr>
                <w:delText>Ywj</w:delText>
              </w:r>
            </w:del>
            <w:proofErr w:type="spellStart"/>
            <w:ins w:id="775" w:author="Fong RERHANG" w:date="2021-05-28T10:42:00Z">
              <w:r w:rsidR="009453B2">
                <w:rPr>
                  <w:rFonts w:ascii="Arial" w:hAnsi="Arial"/>
                  <w:sz w:val="16"/>
                  <w:szCs w:val="16"/>
                </w:rPr>
                <w:t>Ntiag</w:t>
              </w:r>
              <w:proofErr w:type="spellEnd"/>
              <w:r w:rsidR="009453B2">
                <w:rPr>
                  <w:rFonts w:ascii="Arial" w:hAnsi="Arial"/>
                  <w:sz w:val="16"/>
                  <w:szCs w:val="16"/>
                </w:rPr>
                <w:t xml:space="preserve"> Tus</w:t>
              </w:r>
            </w:ins>
            <w:del w:id="776" w:author="Fong RERHANG" w:date="2021-05-28T10:42:00Z">
              <w:r w:rsidRPr="00B93775" w:rsidDel="009453B2">
                <w:rPr>
                  <w:rFonts w:ascii="Arial" w:hAnsi="Arial"/>
                  <w:sz w:val="16"/>
                  <w:szCs w:val="16"/>
                </w:rPr>
                <w:delText xml:space="preserve"> siab</w:delText>
              </w:r>
            </w:del>
            <w:r w:rsidRPr="00B93775">
              <w:rPr>
                <w:rFonts w:ascii="Arial" w:hAnsi="Arial"/>
                <w:sz w:val="16"/>
                <w:szCs w:val="16"/>
              </w:rPr>
              <w:t xml:space="preserve"> </w:t>
            </w:r>
            <w:r w:rsidRPr="00B93775">
              <w:rPr>
                <w:noProof/>
                <w:sz w:val="16"/>
                <w:szCs w:val="16"/>
              </w:rPr>
              <w:drawing>
                <wp:inline distT="0" distB="0" distL="0" distR="0" wp14:anchorId="141E75D1" wp14:editId="6F9A874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645790B" wp14:editId="0241519F">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del w:id="777" w:author="Fong RERHANG" w:date="2021-05-28T10:42:00Z">
              <w:r w:rsidRPr="00B93775" w:rsidDel="009453B2">
                <w:rPr>
                  <w:rFonts w:ascii="Arial" w:hAnsi="Arial"/>
                  <w:sz w:val="16"/>
                  <w:szCs w:val="16"/>
                </w:rPr>
                <w:delText>h</w:delText>
              </w:r>
            </w:del>
            <w:proofErr w:type="spellStart"/>
            <w:ins w:id="778" w:author="Fong RERHANG" w:date="2021-05-28T10:42:00Z">
              <w:r w:rsidR="009453B2">
                <w:rPr>
                  <w:rFonts w:ascii="Arial" w:hAnsi="Arial"/>
                  <w:sz w:val="16"/>
                  <w:szCs w:val="16"/>
                </w:rPr>
                <w:t>H</w:t>
              </w:r>
            </w:ins>
            <w:r w:rsidRPr="00B93775">
              <w:rPr>
                <w:rFonts w:ascii="Arial" w:hAnsi="Arial"/>
                <w:sz w:val="16"/>
                <w:szCs w:val="16"/>
              </w:rPr>
              <w:t>loov</w:t>
            </w:r>
            <w:proofErr w:type="spellEnd"/>
            <w:r w:rsidRPr="00B93775">
              <w:rPr>
                <w:rFonts w:ascii="Arial" w:hAnsi="Arial"/>
                <w:sz w:val="16"/>
                <w:szCs w:val="16"/>
              </w:rPr>
              <w:t xml:space="preserve"> </w:t>
            </w:r>
            <w:del w:id="779" w:author="Fong RERHANG" w:date="2021-05-28T10:42:00Z">
              <w:r w:rsidRPr="00B93775" w:rsidDel="009453B2">
                <w:rPr>
                  <w:rFonts w:ascii="Arial" w:hAnsi="Arial"/>
                  <w:sz w:val="16"/>
                  <w:szCs w:val="16"/>
                </w:rPr>
                <w:delText>p</w:delText>
              </w:r>
            </w:del>
            <w:proofErr w:type="spellStart"/>
            <w:ins w:id="780" w:author="Fong RERHANG" w:date="2021-05-28T10:42:00Z">
              <w:r w:rsidR="009453B2">
                <w:rPr>
                  <w:rFonts w:ascii="Arial" w:hAnsi="Arial"/>
                  <w:sz w:val="16"/>
                  <w:szCs w:val="16"/>
                </w:rPr>
                <w:t>P</w:t>
              </w:r>
            </w:ins>
            <w:r w:rsidRPr="00B93775">
              <w:rPr>
                <w:rFonts w:ascii="Arial" w:hAnsi="Arial"/>
                <w:sz w:val="16"/>
                <w:szCs w:val="16"/>
              </w:rPr>
              <w:t>auv</w:t>
            </w:r>
            <w:proofErr w:type="spellEnd"/>
            <w:r w:rsidRPr="00B93775">
              <w:rPr>
                <w:rFonts w:ascii="Arial" w:hAnsi="Arial"/>
                <w:sz w:val="16"/>
                <w:szCs w:val="16"/>
              </w:rPr>
              <w:t xml:space="preserve"> </w:t>
            </w:r>
            <w:del w:id="781" w:author="Fong RERHANG" w:date="2021-05-28T10:42:00Z">
              <w:r w:rsidRPr="00B93775" w:rsidDel="009453B2">
                <w:rPr>
                  <w:rFonts w:ascii="Arial" w:hAnsi="Arial"/>
                  <w:sz w:val="16"/>
                  <w:szCs w:val="16"/>
                </w:rPr>
                <w:delText>z</w:delText>
              </w:r>
            </w:del>
            <w:proofErr w:type="spellStart"/>
            <w:ins w:id="782" w:author="Fong RERHANG" w:date="2021-05-28T10:42:00Z">
              <w:r w:rsidR="009453B2">
                <w:rPr>
                  <w:rFonts w:ascii="Arial" w:hAnsi="Arial"/>
                  <w:sz w:val="16"/>
                  <w:szCs w:val="16"/>
                </w:rPr>
                <w:t>Z</w:t>
              </w:r>
            </w:ins>
            <w:r w:rsidRPr="00B93775">
              <w:rPr>
                <w:rFonts w:ascii="Arial" w:hAnsi="Arial"/>
                <w:sz w:val="16"/>
                <w:szCs w:val="16"/>
              </w:rPr>
              <w:t>aum</w:t>
            </w:r>
            <w:proofErr w:type="spellEnd"/>
            <w:r w:rsidRPr="00B93775">
              <w:rPr>
                <w:rFonts w:ascii="Arial" w:hAnsi="Arial"/>
                <w:sz w:val="16"/>
                <w:szCs w:val="16"/>
              </w:rPr>
              <w:t xml:space="preserve"> </w:t>
            </w:r>
            <w:del w:id="783" w:author="Fong RERHANG" w:date="2021-05-28T10:42:00Z">
              <w:r w:rsidRPr="00B93775" w:rsidDel="009453B2">
                <w:rPr>
                  <w:rFonts w:ascii="Arial" w:hAnsi="Arial"/>
                  <w:sz w:val="16"/>
                  <w:szCs w:val="16"/>
                </w:rPr>
                <w:delText>o</w:delText>
              </w:r>
            </w:del>
            <w:ins w:id="784" w:author="Fong RERHANG" w:date="2021-05-28T10:42:00Z">
              <w:r w:rsidR="009453B2">
                <w:rPr>
                  <w:rFonts w:ascii="Arial" w:hAnsi="Arial"/>
                  <w:sz w:val="16"/>
                  <w:szCs w:val="16"/>
                </w:rPr>
                <w:t>O</w:t>
              </w:r>
            </w:ins>
            <w:r w:rsidRPr="00B93775">
              <w:rPr>
                <w:rFonts w:ascii="Arial" w:hAnsi="Arial"/>
                <w:sz w:val="16"/>
                <w:szCs w:val="16"/>
              </w:rPr>
              <w:t>b</w:t>
            </w:r>
          </w:p>
        </w:tc>
      </w:tr>
      <w:tr w:rsidR="00D363EA" w:rsidRPr="001D4E26" w14:paraId="6FA7C748" w14:textId="77777777" w:rsidTr="00797198">
        <w:tc>
          <w:tcPr>
            <w:tcW w:w="5240" w:type="dxa"/>
          </w:tcPr>
          <w:p w14:paraId="43F15F77" w14:textId="75F92EDD"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lastRenderedPageBreak/>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8404A0">
              <w:rPr>
                <w:rFonts w:ascii="Arial" w:hAnsi="Arial"/>
                <w:sz w:val="16"/>
                <w:szCs w:val="16"/>
              </w:rPr>
              <w:t>3</w:t>
            </w:r>
            <w:r>
              <w:rPr>
                <w:rFonts w:ascii="Arial" w:hAnsi="Arial"/>
                <w:i/>
                <w:iCs/>
                <w:sz w:val="16"/>
                <w:szCs w:val="16"/>
                <w:u w:val="single"/>
              </w:rPr>
              <w:t>0</w:t>
            </w:r>
            <w:r w:rsidRPr="00B93775">
              <w:rPr>
                <w:rFonts w:ascii="Arial" w:hAnsi="Arial"/>
                <w:sz w:val="16"/>
                <w:szCs w:val="16"/>
              </w:rPr>
              <w:t xml:space="preserve"> tag nrho:</w:t>
            </w:r>
            <w:r w:rsidR="008404A0">
              <w:rPr>
                <w:rFonts w:ascii="Arial" w:hAnsi="Arial"/>
                <w:i/>
                <w:iCs/>
                <w:sz w:val="16"/>
                <w:szCs w:val="16"/>
                <w:u w:val="single"/>
              </w:rPr>
              <w:t>90</w:t>
            </w:r>
            <w:r>
              <w:rPr>
                <w:rFonts w:ascii="Arial" w:hAnsi="Arial"/>
                <w:i/>
                <w:iCs/>
                <w:sz w:val="16"/>
                <w:szCs w:val="16"/>
                <w:u w:val="single"/>
              </w:rPr>
              <w:t>0</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1DE830E0" w14:textId="3C1C8F62" w:rsidR="00D363EA" w:rsidRPr="00B93775" w:rsidRDefault="00D363EA">
            <w:pPr>
              <w:autoSpaceDE w:val="0"/>
              <w:autoSpaceDN w:val="0"/>
              <w:adjustRightInd w:val="0"/>
              <w:rPr>
                <w:rFonts w:ascii="Arial" w:hAnsi="Arial"/>
                <w:sz w:val="16"/>
                <w:szCs w:val="16"/>
              </w:rPr>
              <w:pPrChange w:id="785" w:author="Fong RERHANG" w:date="2021-05-28T10:45:00Z">
                <w:pPr>
                  <w:tabs>
                    <w:tab w:val="left" w:pos="2086"/>
                  </w:tabs>
                </w:pPr>
              </w:pPrChange>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ins w:id="786" w:author="Fong RERHANG" w:date="2021-05-28T10:44:00Z">
              <w:r w:rsidR="009453B2" w:rsidRPr="009453B2">
                <w:rPr>
                  <w:rFonts w:ascii="Arial" w:hAnsi="Arial"/>
                  <w:i/>
                  <w:iCs/>
                  <w:sz w:val="16"/>
                  <w:szCs w:val="16"/>
                  <w:rPrChange w:id="787" w:author="Fong RERHANG" w:date="2021-05-28T10:45:00Z">
                    <w:rPr>
                      <w:rFonts w:ascii="Arial" w:hAnsi="Arial"/>
                      <w:sz w:val="16"/>
                      <w:szCs w:val="16"/>
                    </w:rPr>
                  </w:rPrChange>
                </w:rPr>
                <w:t>Separate classroom in public i</w:t>
              </w:r>
            </w:ins>
            <w:ins w:id="788" w:author="Fong RERHANG" w:date="2021-05-28T10:45:00Z">
              <w:r w:rsidR="009453B2" w:rsidRPr="009453B2">
                <w:rPr>
                  <w:rFonts w:ascii="Arial" w:hAnsi="Arial"/>
                  <w:i/>
                  <w:iCs/>
                  <w:sz w:val="16"/>
                  <w:szCs w:val="16"/>
                  <w:rPrChange w:id="789" w:author="Fong RERHANG" w:date="2021-05-28T10:45:00Z">
                    <w:rPr>
                      <w:rFonts w:ascii="Arial" w:hAnsi="Arial"/>
                      <w:sz w:val="16"/>
                      <w:szCs w:val="16"/>
                    </w:rPr>
                  </w:rPrChange>
                </w:rPr>
                <w:t>ntegrated facility</w:t>
              </w:r>
            </w:ins>
            <w:del w:id="790" w:author="Fong RERHANG" w:date="2021-05-28T10:45:00Z">
              <w:r w:rsidR="00D710B4" w:rsidDel="009453B2">
                <w:rPr>
                  <w:rFonts w:ascii="Calibri" w:hAnsi="Calibri" w:cs="Calibri"/>
                  <w:i/>
                  <w:iCs/>
                  <w:sz w:val="16"/>
                  <w:szCs w:val="16"/>
                  <w:u w:val="single"/>
                </w:rPr>
                <w:delText>Cais Cov Chav Kawm Hauv Cov Chaw Sib Koom Ua ke Ntawm Tsoom Fwm</w:delText>
              </w:r>
            </w:del>
          </w:p>
        </w:tc>
      </w:tr>
      <w:tr w:rsidR="00D363EA" w:rsidRPr="001D4E26" w14:paraId="79563F23" w14:textId="77777777" w:rsidTr="00797198">
        <w:trPr>
          <w:trHeight w:val="413"/>
        </w:trPr>
        <w:tc>
          <w:tcPr>
            <w:tcW w:w="10456" w:type="dxa"/>
            <w:gridSpan w:val="2"/>
          </w:tcPr>
          <w:p w14:paraId="1295010E" w14:textId="77777777" w:rsidR="00D363EA" w:rsidRPr="00B93775" w:rsidRDefault="00D363EA" w:rsidP="00797198">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246E97">
              <w:rPr>
                <w:rFonts w:ascii="Arial" w:hAnsi="Arial"/>
                <w:i/>
                <w:iCs/>
                <w:sz w:val="16"/>
                <w:szCs w:val="16"/>
              </w:rPr>
              <w:t>Cov</w:t>
            </w:r>
            <w:proofErr w:type="spellEnd"/>
            <w:r w:rsidRPr="00246E97">
              <w:rPr>
                <w:rFonts w:ascii="Arial" w:hAnsi="Arial"/>
                <w:i/>
                <w:iCs/>
                <w:sz w:val="16"/>
                <w:szCs w:val="16"/>
              </w:rPr>
              <w:t xml:space="preserve">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r w:rsidRPr="00246E97">
              <w:rPr>
                <w:rFonts w:ascii="Arial" w:hAnsi="Arial"/>
                <w:i/>
                <w:iCs/>
                <w:sz w:val="16"/>
                <w:szCs w:val="16"/>
              </w:rPr>
              <w:t>cuam</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ntxiv</w:t>
            </w:r>
            <w:proofErr w:type="spellEnd"/>
            <w:r>
              <w:rPr>
                <w:rFonts w:ascii="Arial" w:hAnsi="Arial"/>
                <w:i/>
                <w:iCs/>
                <w:sz w:val="16"/>
                <w:szCs w:val="16"/>
                <w:u w:val="single"/>
              </w:rPr>
              <w:t xml:space="preserve"> </w:t>
            </w:r>
            <w:proofErr w:type="spellStart"/>
            <w:r>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tshem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w:t>
            </w:r>
            <w:r>
              <w:rPr>
                <w:rFonts w:ascii="Arial" w:hAnsi="Arial"/>
                <w:i/>
                <w:iCs/>
                <w:sz w:val="16"/>
                <w:szCs w:val="16"/>
                <w:u w:val="single"/>
              </w:rPr>
              <w:t>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lim</w:t>
            </w:r>
            <w:proofErr w:type="spellEnd"/>
            <w:r>
              <w:rPr>
                <w:rFonts w:ascii="Arial" w:hAnsi="Arial"/>
                <w:i/>
                <w:iCs/>
                <w:sz w:val="16"/>
                <w:szCs w:val="16"/>
                <w:u w:val="single"/>
              </w:rPr>
              <w:t xml:space="preserve"> </w:t>
            </w:r>
            <w:proofErr w:type="spellStart"/>
            <w:r>
              <w:rPr>
                <w:rFonts w:ascii="Arial" w:hAnsi="Arial"/>
                <w:i/>
                <w:iCs/>
                <w:sz w:val="16"/>
                <w:szCs w:val="16"/>
                <w:u w:val="single"/>
              </w:rPr>
              <w:t>tiam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cov</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7CC125BC" w14:textId="42541D57" w:rsidR="00D363EA" w:rsidRPr="00C43946" w:rsidRDefault="00D363EA" w:rsidP="00D363EA">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ins w:id="791" w:author="Fong RERHANG" w:date="2021-05-28T10:46:00Z">
        <w:r w:rsidR="009453B2">
          <w:rPr>
            <w:rFonts w:ascii="Arial" w:hAnsi="Arial"/>
            <w:sz w:val="16"/>
            <w:szCs w:val="16"/>
          </w:rPr>
          <w:t>khoos</w:t>
        </w:r>
        <w:proofErr w:type="spellEnd"/>
        <w:r w:rsidR="009453B2">
          <w:rPr>
            <w:rFonts w:ascii="Arial" w:hAnsi="Arial"/>
            <w:sz w:val="16"/>
            <w:szCs w:val="16"/>
          </w:rPr>
          <w:t xml:space="preserve"> kas</w:t>
        </w:r>
      </w:ins>
      <w:del w:id="792" w:author="Fong RERHANG" w:date="2021-05-28T10:46:00Z">
        <w:r w:rsidRPr="008930D5" w:rsidDel="009453B2">
          <w:rPr>
            <w:rFonts w:ascii="Arial" w:hAnsi="Arial"/>
            <w:sz w:val="16"/>
            <w:szCs w:val="16"/>
          </w:rPr>
          <w:delText>kh</w:delText>
        </w:r>
        <w:r w:rsidDel="009453B2">
          <w:rPr>
            <w:rFonts w:ascii="Arial" w:hAnsi="Arial"/>
            <w:sz w:val="16"/>
            <w:szCs w:val="16"/>
          </w:rPr>
          <w:delText xml:space="preserve">oom ua lej </w:delText>
        </w:r>
      </w:del>
      <w:r>
        <w:rPr>
          <w:rFonts w:ascii="Arial" w:hAnsi="Arial"/>
          <w:sz w:val="16"/>
          <w:szCs w:val="16"/>
        </w:rPr>
        <w:t>(programs)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1EE50433" wp14:editId="52DEDE49">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4B028B7B" wp14:editId="3BADDC47">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18D19F9A" w14:textId="77777777" w:rsidR="00D363EA" w:rsidRPr="00C77BA8" w:rsidRDefault="00D363EA" w:rsidP="00D363EA">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r w:rsidRPr="00331AEE">
        <w:rPr>
          <w:noProof/>
          <w:sz w:val="16"/>
          <w:szCs w:val="16"/>
          <w:lang w:eastAsia="zh-CN"/>
        </w:rPr>
        <w:drawing>
          <wp:inline distT="0" distB="0" distL="0" distR="0" wp14:anchorId="17E86D88" wp14:editId="4ABEB6CC">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11779963" wp14:editId="3444264F">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3CE485A0" w14:textId="796C85E5" w:rsidR="00D363EA" w:rsidRDefault="00D363EA" w:rsidP="00D363EA">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w:t>
      </w:r>
      <w:proofErr w:type="spellStart"/>
      <w:r w:rsidR="00727B09" w:rsidRPr="00727B09">
        <w:rPr>
          <w:rFonts w:ascii="Arial" w:hAnsi="Arial"/>
          <w:sz w:val="16"/>
          <w:szCs w:val="16"/>
        </w:rPr>
        <w:t>cov</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hlob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tau </w:t>
      </w:r>
      <w:proofErr w:type="spellStart"/>
      <w:r w:rsidR="00727B09" w:rsidRPr="00727B09">
        <w:rPr>
          <w:rFonts w:ascii="Arial" w:hAnsi="Arial"/>
          <w:sz w:val="16"/>
          <w:szCs w:val="16"/>
        </w:rPr>
        <w:t>piav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qhia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theem</w:t>
      </w:r>
      <w:proofErr w:type="spellEnd"/>
      <w:r w:rsidR="00727B09" w:rsidRPr="00727B09">
        <w:rPr>
          <w:rFonts w:ascii="Arial" w:hAnsi="Arial"/>
          <w:sz w:val="16"/>
          <w:szCs w:val="16"/>
        </w:rPr>
        <w:t xml:space="preserve"> tam sim no, </w:t>
      </w:r>
      <w:proofErr w:type="spellStart"/>
      <w:r w:rsidR="00E01642">
        <w:rPr>
          <w:rFonts w:ascii="Arial" w:hAnsi="Arial"/>
          <w:sz w:val="16"/>
          <w:szCs w:val="16"/>
        </w:rPr>
        <w:t>pab</w:t>
      </w:r>
      <w:proofErr w:type="spellEnd"/>
      <w:r w:rsidR="00E01642">
        <w:rPr>
          <w:rFonts w:ascii="Arial" w:hAnsi="Arial"/>
          <w:sz w:val="16"/>
          <w:szCs w:val="16"/>
        </w:rPr>
        <w:t xml:space="preserve"> </w:t>
      </w:r>
      <w:proofErr w:type="spellStart"/>
      <w:r w:rsidR="00727B09" w:rsidRPr="00727B09">
        <w:rPr>
          <w:rFonts w:ascii="Arial" w:hAnsi="Arial"/>
          <w:sz w:val="16"/>
          <w:szCs w:val="16"/>
        </w:rPr>
        <w:t>pawg</w:t>
      </w:r>
      <w:proofErr w:type="spellEnd"/>
      <w:r w:rsidR="00727B09" w:rsidRPr="00727B09">
        <w:rPr>
          <w:rFonts w:ascii="Arial" w:hAnsi="Arial"/>
          <w:sz w:val="16"/>
          <w:szCs w:val="16"/>
        </w:rPr>
        <w:t xml:space="preserve"> IEP </w:t>
      </w:r>
      <w:proofErr w:type="spellStart"/>
      <w:r w:rsidR="00727B09" w:rsidRPr="00727B09">
        <w:rPr>
          <w:rFonts w:ascii="Arial" w:hAnsi="Arial"/>
          <w:sz w:val="16"/>
          <w:szCs w:val="16"/>
        </w:rPr>
        <w:t>tsis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ntseeg</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tias</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yuav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xav</w:t>
      </w:r>
      <w:proofErr w:type="spellEnd"/>
      <w:r w:rsidR="00727B09" w:rsidRPr="00727B09">
        <w:rPr>
          <w:rFonts w:ascii="Arial" w:hAnsi="Arial"/>
          <w:sz w:val="16"/>
          <w:szCs w:val="16"/>
        </w:rPr>
        <w:t xml:space="preserve"> tau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txhawb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nqa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pab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cuam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xyoo</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ntawv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ntxiv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lub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sij</w:t>
      </w:r>
      <w:proofErr w:type="spellEnd"/>
      <w:r w:rsidR="00E01642">
        <w:rPr>
          <w:rFonts w:ascii="Arial" w:hAnsi="Arial"/>
          <w:sz w:val="16"/>
          <w:szCs w:val="16"/>
        </w:rPr>
        <w:t xml:space="preserve"> </w:t>
      </w:r>
      <w:proofErr w:type="spellStart"/>
      <w:r w:rsidR="00727B09" w:rsidRPr="00727B09">
        <w:rPr>
          <w:rFonts w:ascii="Arial" w:hAnsi="Arial"/>
          <w:sz w:val="16"/>
          <w:szCs w:val="16"/>
        </w:rPr>
        <w:t>hawm</w:t>
      </w:r>
      <w:proofErr w:type="spellEnd"/>
      <w:r w:rsidR="00727B09" w:rsidRPr="00727B09">
        <w:rPr>
          <w:rFonts w:ascii="Arial" w:hAnsi="Arial"/>
          <w:sz w:val="16"/>
          <w:szCs w:val="16"/>
        </w:rPr>
        <w:t xml:space="preserve"> no.</w:t>
      </w:r>
      <w:r w:rsidRPr="00F332E2">
        <w:rPr>
          <w:rFonts w:ascii="Arial" w:hAnsi="Arial"/>
          <w:sz w:val="16"/>
          <w:szCs w:val="16"/>
        </w:rPr>
        <w:t xml:space="preserve">                                                                        </w:t>
      </w:r>
      <w:r>
        <w:rPr>
          <w:rFonts w:ascii="Arial" w:hAnsi="Arial"/>
          <w:sz w:val="16"/>
          <w:szCs w:val="16"/>
        </w:rPr>
        <w:t xml:space="preserve"> </w:t>
      </w:r>
    </w:p>
    <w:p w14:paraId="22BE2DAE" w14:textId="05A4DD5D" w:rsidR="00D363EA" w:rsidRDefault="00D363EA" w:rsidP="00D363EA">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w:t>
      </w:r>
      <w:ins w:id="793" w:author="Fong RERHANG" w:date="2021-05-28T10:49:00Z">
        <w:r w:rsidR="00DD237D">
          <w:rPr>
            <w:rFonts w:ascii="Arial" w:hAnsi="Arial" w:cs="Arial"/>
            <w:sz w:val="16"/>
            <w:szCs w:val="16"/>
          </w:rPr>
          <w:t>oos</w:t>
        </w:r>
        <w:proofErr w:type="spellEnd"/>
        <w:r w:rsidR="00DD237D">
          <w:rPr>
            <w:rFonts w:ascii="Arial" w:hAnsi="Arial" w:cs="Arial"/>
            <w:sz w:val="16"/>
            <w:szCs w:val="16"/>
          </w:rPr>
          <w:t xml:space="preserve"> kas</w:t>
        </w:r>
      </w:ins>
      <w:del w:id="794" w:author="Fong RERHANG" w:date="2021-05-28T10:49:00Z">
        <w:r w:rsidRPr="00F332E2" w:rsidDel="00DD237D">
          <w:rPr>
            <w:rFonts w:ascii="Arial" w:hAnsi="Arial" w:cs="Arial"/>
            <w:sz w:val="16"/>
            <w:szCs w:val="16"/>
          </w:rPr>
          <w:delText>oom ua lej</w:delText>
        </w:r>
      </w:del>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0DEADE87" w14:textId="56006B43" w:rsidR="004F4D9D" w:rsidRDefault="004F4D9D" w:rsidP="004F4D9D">
      <w:pPr>
        <w:tabs>
          <w:tab w:val="left" w:pos="2086"/>
        </w:tabs>
        <w:jc w:val="center"/>
        <w:rPr>
          <w:rFonts w:ascii="Arial" w:hAnsi="Arial"/>
          <w:b/>
          <w:bCs/>
          <w:sz w:val="22"/>
          <w:szCs w:val="22"/>
        </w:rPr>
      </w:pPr>
      <w:r>
        <w:rPr>
          <w:rFonts w:ascii="Arial" w:hAnsi="Arial"/>
          <w:b/>
          <w:bCs/>
          <w:sz w:val="22"/>
          <w:szCs w:val="22"/>
        </w:rPr>
        <w:t>SACRAMENTO</w:t>
      </w:r>
      <w:ins w:id="795" w:author="Fong RERHANG" w:date="2021-05-28T16:36:00Z">
        <w:r w:rsidR="005A2745">
          <w:rPr>
            <w:rFonts w:ascii="Arial" w:hAnsi="Arial"/>
            <w:b/>
            <w:bCs/>
            <w:sz w:val="22"/>
            <w:szCs w:val="22"/>
          </w:rPr>
          <w:t xml:space="preserve"> </w:t>
        </w:r>
      </w:ins>
      <w:r>
        <w:rPr>
          <w:rFonts w:ascii="Arial" w:hAnsi="Arial"/>
          <w:b/>
          <w:bCs/>
          <w:sz w:val="22"/>
          <w:szCs w:val="22"/>
        </w:rPr>
        <w:t>CITY</w:t>
      </w:r>
      <w:ins w:id="796" w:author="Fong RERHANG" w:date="2021-05-28T16:36:00Z">
        <w:r w:rsidR="005A2745">
          <w:rPr>
            <w:rFonts w:ascii="Arial" w:hAnsi="Arial"/>
            <w:b/>
            <w:bCs/>
            <w:sz w:val="22"/>
            <w:szCs w:val="22"/>
          </w:rPr>
          <w:t xml:space="preserve"> </w:t>
        </w:r>
      </w:ins>
      <w:r>
        <w:rPr>
          <w:rFonts w:ascii="Arial" w:hAnsi="Arial"/>
          <w:b/>
          <w:bCs/>
          <w:sz w:val="22"/>
          <w:szCs w:val="22"/>
        </w:rPr>
        <w:t>UNIFIED</w:t>
      </w:r>
    </w:p>
    <w:p w14:paraId="066795CC" w14:textId="77777777" w:rsidR="004F4D9D" w:rsidRDefault="004F4D9D" w:rsidP="004F4D9D">
      <w:pPr>
        <w:tabs>
          <w:tab w:val="left" w:pos="2086"/>
        </w:tabs>
        <w:jc w:val="center"/>
        <w:rPr>
          <w:rFonts w:ascii="Arial" w:hAnsi="Arial"/>
          <w:b/>
          <w:bCs/>
          <w:sz w:val="22"/>
          <w:szCs w:val="22"/>
        </w:rPr>
      </w:pPr>
      <w:r>
        <w:rPr>
          <w:rFonts w:ascii="Arial" w:hAnsi="Arial"/>
          <w:b/>
          <w:bCs/>
          <w:sz w:val="22"/>
          <w:szCs w:val="22"/>
        </w:rPr>
        <w:t>KEV NTSUAS XYUAS THOOD PLAWS XEEV</w:t>
      </w:r>
    </w:p>
    <w:p w14:paraId="06430523" w14:textId="77777777" w:rsidR="001A18DE" w:rsidRDefault="001A18DE" w:rsidP="001A18D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13/16/2021</w:t>
      </w:r>
    </w:p>
    <w:p w14:paraId="10B66272" w14:textId="77777777" w:rsidR="004F4D9D" w:rsidRDefault="004F4D9D" w:rsidP="004F4D9D">
      <w:pPr>
        <w:rPr>
          <w:rFonts w:cs="Calibri"/>
          <w:i/>
          <w:iCs/>
          <w:u w:val="single"/>
        </w:rPr>
      </w:pPr>
    </w:p>
    <w:p w14:paraId="3FEB5DA5" w14:textId="05302F20" w:rsidR="004F4D9D" w:rsidRDefault="004F4D9D" w:rsidP="004F4D9D">
      <w:pPr>
        <w:tabs>
          <w:tab w:val="left" w:pos="2086"/>
        </w:tabs>
        <w:rPr>
          <w:rFonts w:ascii="Arial" w:hAnsi="Arial" w:cs="Arial"/>
          <w:sz w:val="22"/>
          <w:szCs w:val="22"/>
          <w:u w:val="single"/>
        </w:rPr>
      </w:pPr>
      <w:del w:id="797" w:author="Fong RERHANG" w:date="2021-05-28T16:36:00Z">
        <w:r w:rsidDel="005A2745">
          <w:rPr>
            <w:rFonts w:ascii="Arial" w:hAnsi="Arial"/>
            <w:sz w:val="22"/>
            <w:szCs w:val="22"/>
            <w:u w:val="single"/>
          </w:rPr>
          <w:delText>q</w:delText>
        </w:r>
      </w:del>
      <w:proofErr w:type="spellStart"/>
      <w:ins w:id="798" w:author="Fong RERHANG" w:date="2021-05-28T16:36:00Z">
        <w:r w:rsidR="005A2745">
          <w:rPr>
            <w:rFonts w:ascii="Arial" w:hAnsi="Arial"/>
            <w:sz w:val="22"/>
            <w:szCs w:val="22"/>
            <w:u w:val="single"/>
          </w:rPr>
          <w:t>Q</w:t>
        </w:r>
      </w:ins>
      <w:r>
        <w:rPr>
          <w:rFonts w:ascii="Arial" w:hAnsi="Arial"/>
          <w:sz w:val="22"/>
          <w:szCs w:val="22"/>
          <w:u w:val="single"/>
        </w:rPr>
        <w:t>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43745F8E" w14:textId="77777777" w:rsidR="004F4D9D" w:rsidRDefault="004F4D9D" w:rsidP="004F4D9D">
      <w:pPr>
        <w:tabs>
          <w:tab w:val="left" w:pos="2086"/>
        </w:tabs>
        <w:rPr>
          <w:rFonts w:ascii="Arial" w:hAnsi="Arial"/>
          <w:sz w:val="22"/>
          <w:szCs w:val="22"/>
          <w:u w:val="single"/>
        </w:rPr>
      </w:pPr>
    </w:p>
    <w:p w14:paraId="46165BDC" w14:textId="33982665" w:rsidR="004F4D9D" w:rsidRDefault="004F4D9D" w:rsidP="004F4D9D">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3-8, &amp; 11)</w:t>
      </w:r>
    </w:p>
    <w:p w14:paraId="7E62EFEB" w14:textId="445848BC" w:rsidR="004F4D9D" w:rsidRPr="00710BA7" w:rsidRDefault="007035F2" w:rsidP="00C44EA4">
      <w:pPr>
        <w:rPr>
          <w:rFonts w:ascii="Arial" w:hAnsi="Arial"/>
          <w:sz w:val="20"/>
          <w:szCs w:val="20"/>
        </w:rPr>
      </w:pPr>
      <w:r>
        <w:rPr>
          <w:rFonts w:ascii="Arial" w:hAnsi="Arial"/>
          <w:i/>
          <w:iCs/>
          <w:sz w:val="20"/>
          <w:szCs w:val="20"/>
          <w:u w:val="single"/>
        </w:rPr>
        <w:t>9</w:t>
      </w:r>
      <w:r w:rsidR="004F4D9D" w:rsidRPr="006C57FD">
        <w:rPr>
          <w:rFonts w:ascii="Arial" w:hAnsi="Arial"/>
          <w:i/>
          <w:iCs/>
          <w:sz w:val="20"/>
          <w:szCs w:val="20"/>
          <w:u w:val="single"/>
        </w:rPr>
        <w:t xml:space="preserve">0 </w:t>
      </w:r>
      <w:proofErr w:type="spellStart"/>
      <w:r w:rsidR="004F4D9D">
        <w:rPr>
          <w:rFonts w:ascii="Arial" w:hAnsi="Arial"/>
          <w:i/>
          <w:iCs/>
          <w:sz w:val="20"/>
          <w:szCs w:val="20"/>
          <w:u w:val="single"/>
        </w:rPr>
        <w:t>txhawm</w:t>
      </w:r>
      <w:proofErr w:type="spellEnd"/>
      <w:r w:rsidR="004F4D9D">
        <w:rPr>
          <w:rFonts w:ascii="Arial" w:hAnsi="Arial"/>
          <w:i/>
          <w:iCs/>
          <w:sz w:val="20"/>
          <w:szCs w:val="20"/>
          <w:u w:val="single"/>
        </w:rPr>
        <w:t xml:space="preserve"> </w:t>
      </w:r>
      <w:proofErr w:type="spellStart"/>
      <w:r w:rsidR="004F4D9D">
        <w:rPr>
          <w:rFonts w:ascii="Arial" w:hAnsi="Arial"/>
          <w:i/>
          <w:iCs/>
          <w:sz w:val="20"/>
          <w:szCs w:val="20"/>
          <w:u w:val="single"/>
        </w:rPr>
        <w:t>rau</w:t>
      </w:r>
      <w:proofErr w:type="spellEnd"/>
      <w:ins w:id="799" w:author="Fong RERHANG" w:date="2021-05-28T16:52:00Z">
        <w:r w:rsidR="00AD7F58">
          <w:rPr>
            <w:rFonts w:ascii="Arial" w:hAnsi="Arial"/>
            <w:i/>
            <w:iCs/>
            <w:sz w:val="20"/>
            <w:szCs w:val="20"/>
            <w:u w:val="single"/>
          </w:rPr>
          <w:t xml:space="preserve"> </w:t>
        </w:r>
        <w:proofErr w:type="spellStart"/>
        <w:r w:rsidR="00AD7F58">
          <w:rPr>
            <w:rFonts w:ascii="Arial" w:hAnsi="Arial"/>
            <w:i/>
            <w:iCs/>
            <w:sz w:val="20"/>
            <w:szCs w:val="20"/>
            <w:u w:val="single"/>
          </w:rPr>
          <w:t>tsis</w:t>
        </w:r>
      </w:ins>
      <w:proofErr w:type="spellEnd"/>
      <w:del w:id="800" w:author="Fong RERHANG" w:date="2021-05-28T16:52:00Z">
        <w:r w:rsidR="004F4D9D" w:rsidDel="00AD7F58">
          <w:rPr>
            <w:rFonts w:ascii="Arial" w:hAnsi="Arial"/>
            <w:i/>
            <w:iCs/>
            <w:sz w:val="20"/>
            <w:szCs w:val="20"/>
            <w:u w:val="single"/>
          </w:rPr>
          <w:delText xml:space="preserve"> </w:delText>
        </w:r>
        <w:r w:rsidR="004F4D9D" w:rsidRPr="00B01430" w:rsidDel="00AD7F58">
          <w:rPr>
            <w:rFonts w:ascii="Arial" w:hAnsi="Arial"/>
            <w:i/>
            <w:iCs/>
            <w:sz w:val="20"/>
            <w:szCs w:val="20"/>
            <w:u w:val="single"/>
          </w:rPr>
          <w:delText>kom</w:delText>
        </w:r>
      </w:del>
      <w:r w:rsidR="004F4D9D" w:rsidRPr="00B01430">
        <w:rPr>
          <w:rFonts w:ascii="Arial" w:hAnsi="Arial"/>
          <w:i/>
          <w:iCs/>
          <w:sz w:val="20"/>
          <w:szCs w:val="20"/>
          <w:u w:val="single"/>
        </w:rPr>
        <w:t xml:space="preserve"> </w:t>
      </w:r>
      <w:proofErr w:type="spellStart"/>
      <w:r w:rsidR="004F4D9D" w:rsidRPr="00B01430">
        <w:rPr>
          <w:rFonts w:ascii="Arial" w:hAnsi="Arial"/>
          <w:i/>
          <w:iCs/>
          <w:sz w:val="20"/>
          <w:szCs w:val="20"/>
          <w:u w:val="single"/>
        </w:rPr>
        <w:t>koom</w:t>
      </w:r>
      <w:proofErr w:type="spellEnd"/>
      <w:r w:rsidR="00E319E3">
        <w:rPr>
          <w:rFonts w:ascii="Arial" w:hAnsi="Arial"/>
          <w:i/>
          <w:iCs/>
          <w:sz w:val="20"/>
          <w:szCs w:val="20"/>
          <w:u w:val="single"/>
        </w:rPr>
        <w:t xml:space="preserve"> (</w:t>
      </w:r>
      <w:ins w:id="801" w:author="Fong RERHANG" w:date="2021-05-28T16:52:00Z">
        <w:r w:rsidR="00AD7F58">
          <w:rPr>
            <w:rFonts w:ascii="Arial" w:hAnsi="Arial"/>
            <w:i/>
            <w:iCs/>
            <w:sz w:val="20"/>
            <w:szCs w:val="20"/>
            <w:u w:val="single"/>
          </w:rPr>
          <w:t>K</w:t>
        </w:r>
      </w:ins>
      <w:del w:id="802" w:author="Fong RERHANG" w:date="2021-05-28T16:52:00Z">
        <w:r w:rsidR="00846ED1" w:rsidRPr="00846ED1" w:rsidDel="00AD7F58">
          <w:rPr>
            <w:rFonts w:ascii="Arial" w:hAnsi="Arial"/>
            <w:i/>
            <w:iCs/>
            <w:sz w:val="20"/>
            <w:szCs w:val="20"/>
            <w:u w:val="single"/>
          </w:rPr>
          <w:delText>k</w:delText>
        </w:r>
      </w:del>
      <w:r w:rsidR="00846ED1" w:rsidRPr="00846ED1">
        <w:rPr>
          <w:rFonts w:ascii="Arial" w:hAnsi="Arial"/>
          <w:i/>
          <w:iCs/>
          <w:sz w:val="20"/>
          <w:szCs w:val="20"/>
          <w:u w:val="single"/>
        </w:rPr>
        <w:t xml:space="preserve">ev </w:t>
      </w:r>
      <w:ins w:id="803" w:author="Fong RERHANG" w:date="2021-05-28T16:52:00Z">
        <w:r w:rsidR="00AD7F58">
          <w:rPr>
            <w:rFonts w:ascii="Arial" w:hAnsi="Arial"/>
            <w:i/>
            <w:iCs/>
            <w:sz w:val="20"/>
            <w:szCs w:val="20"/>
            <w:u w:val="single"/>
          </w:rPr>
          <w:t>S</w:t>
        </w:r>
      </w:ins>
      <w:del w:id="804" w:author="Fong RERHANG" w:date="2021-05-28T16:52:00Z">
        <w:r w:rsidR="00846ED1" w:rsidRPr="00846ED1" w:rsidDel="00AD7F58">
          <w:rPr>
            <w:rFonts w:ascii="Arial" w:hAnsi="Arial"/>
            <w:i/>
            <w:iCs/>
            <w:sz w:val="20"/>
            <w:szCs w:val="20"/>
            <w:u w:val="single"/>
          </w:rPr>
          <w:delText>s</w:delText>
        </w:r>
      </w:del>
      <w:r w:rsidR="00846ED1" w:rsidRPr="00846ED1">
        <w:rPr>
          <w:rFonts w:ascii="Arial" w:hAnsi="Arial"/>
          <w:i/>
          <w:iCs/>
          <w:sz w:val="20"/>
          <w:szCs w:val="20"/>
          <w:u w:val="single"/>
        </w:rPr>
        <w:t xml:space="preserve">im </w:t>
      </w:r>
      <w:ins w:id="805" w:author="Fong RERHANG" w:date="2021-05-28T16:52:00Z">
        <w:r w:rsidR="00AD7F58">
          <w:rPr>
            <w:rFonts w:ascii="Arial" w:hAnsi="Arial"/>
            <w:i/>
            <w:iCs/>
            <w:sz w:val="20"/>
            <w:szCs w:val="20"/>
            <w:u w:val="single"/>
          </w:rPr>
          <w:t>S</w:t>
        </w:r>
      </w:ins>
      <w:del w:id="806" w:author="Fong RERHANG" w:date="2021-05-28T16:52:00Z">
        <w:r w:rsidR="00846ED1" w:rsidRPr="00846ED1" w:rsidDel="00AD7F58">
          <w:rPr>
            <w:rFonts w:ascii="Arial" w:hAnsi="Arial"/>
            <w:i/>
            <w:iCs/>
            <w:sz w:val="20"/>
            <w:szCs w:val="20"/>
            <w:u w:val="single"/>
          </w:rPr>
          <w:delText>s</w:delText>
        </w:r>
      </w:del>
      <w:r w:rsidR="00846ED1" w:rsidRPr="00846ED1">
        <w:rPr>
          <w:rFonts w:ascii="Arial" w:hAnsi="Arial"/>
          <w:i/>
          <w:iCs/>
          <w:sz w:val="20"/>
          <w:szCs w:val="20"/>
          <w:u w:val="single"/>
        </w:rPr>
        <w:t xml:space="preserve">ab </w:t>
      </w:r>
      <w:proofErr w:type="spellStart"/>
      <w:ins w:id="807" w:author="Fong RERHANG" w:date="2021-05-28T16:52:00Z">
        <w:r w:rsidR="00AD7F58">
          <w:rPr>
            <w:rFonts w:ascii="Arial" w:hAnsi="Arial"/>
            <w:i/>
            <w:iCs/>
            <w:sz w:val="20"/>
            <w:szCs w:val="20"/>
            <w:u w:val="single"/>
          </w:rPr>
          <w:t>N</w:t>
        </w:r>
      </w:ins>
      <w:del w:id="808" w:author="Fong RERHANG" w:date="2021-05-28T16:52:00Z">
        <w:r w:rsidR="00846ED1" w:rsidRPr="00846ED1" w:rsidDel="00AD7F58">
          <w:rPr>
            <w:rFonts w:ascii="Arial" w:hAnsi="Arial"/>
            <w:i/>
            <w:iCs/>
            <w:sz w:val="20"/>
            <w:szCs w:val="20"/>
            <w:u w:val="single"/>
          </w:rPr>
          <w:delText>n</w:delText>
        </w:r>
      </w:del>
      <w:r w:rsidR="00846ED1" w:rsidRPr="00846ED1">
        <w:rPr>
          <w:rFonts w:ascii="Arial" w:hAnsi="Arial"/>
          <w:i/>
          <w:iCs/>
          <w:sz w:val="20"/>
          <w:szCs w:val="20"/>
          <w:u w:val="single"/>
        </w:rPr>
        <w:t>rau</w:t>
      </w:r>
      <w:r w:rsidR="00846ED1">
        <w:rPr>
          <w:rFonts w:ascii="Arial" w:hAnsi="Arial"/>
          <w:i/>
          <w:iCs/>
          <w:sz w:val="20"/>
          <w:szCs w:val="20"/>
          <w:u w:val="single"/>
        </w:rPr>
        <w:t>v</w:t>
      </w:r>
      <w:proofErr w:type="spellEnd"/>
      <w:r w:rsidR="00846ED1" w:rsidRPr="00846ED1">
        <w:rPr>
          <w:rFonts w:ascii="Arial" w:hAnsi="Arial"/>
          <w:i/>
          <w:iCs/>
          <w:sz w:val="20"/>
          <w:szCs w:val="20"/>
          <w:u w:val="single"/>
        </w:rPr>
        <w:t xml:space="preserve"> los</w:t>
      </w:r>
      <w:r w:rsidR="00846ED1">
        <w:rPr>
          <w:rFonts w:ascii="Arial" w:hAnsi="Arial"/>
          <w:i/>
          <w:iCs/>
          <w:sz w:val="20"/>
          <w:szCs w:val="20"/>
          <w:u w:val="single"/>
        </w:rPr>
        <w:t xml:space="preserve"> </w:t>
      </w:r>
      <w:r w:rsidR="00846ED1" w:rsidRPr="00846ED1">
        <w:rPr>
          <w:rFonts w:ascii="Arial" w:hAnsi="Arial"/>
          <w:i/>
          <w:iCs/>
          <w:sz w:val="20"/>
          <w:szCs w:val="20"/>
          <w:u w:val="single"/>
        </w:rPr>
        <w:t>sis</w:t>
      </w:r>
      <w:del w:id="809" w:author="Fong RERHANG" w:date="2021-05-28T16:53:00Z">
        <w:r w:rsidR="00846ED1" w:rsidRPr="00846ED1" w:rsidDel="00AD7F58">
          <w:rPr>
            <w:rFonts w:ascii="Arial" w:hAnsi="Arial"/>
            <w:i/>
            <w:iCs/>
            <w:sz w:val="20"/>
            <w:szCs w:val="20"/>
            <w:u w:val="single"/>
          </w:rPr>
          <w:delText xml:space="preserve"> </w:delText>
        </w:r>
        <w:r w:rsidR="00846ED1" w:rsidDel="00AD7F58">
          <w:rPr>
            <w:rFonts w:ascii="Arial" w:hAnsi="Arial"/>
            <w:i/>
            <w:iCs/>
            <w:sz w:val="20"/>
            <w:szCs w:val="20"/>
            <w:u w:val="single"/>
          </w:rPr>
          <w:delText>20</w:delText>
        </w:r>
      </w:del>
      <w:r w:rsidR="00846ED1" w:rsidRPr="00846ED1">
        <w:rPr>
          <w:rFonts w:ascii="Arial" w:hAnsi="Arial"/>
          <w:i/>
          <w:iCs/>
          <w:sz w:val="20"/>
          <w:szCs w:val="20"/>
          <w:u w:val="single"/>
        </w:rPr>
        <w:t xml:space="preserve"> </w:t>
      </w:r>
      <w:proofErr w:type="spellStart"/>
      <w:ins w:id="810" w:author="Fong RERHANG" w:date="2021-05-28T16:53:00Z">
        <w:r w:rsidR="00AD7F58">
          <w:rPr>
            <w:rFonts w:ascii="Arial" w:hAnsi="Arial"/>
            <w:i/>
            <w:iCs/>
            <w:sz w:val="20"/>
            <w:szCs w:val="20"/>
            <w:u w:val="single"/>
          </w:rPr>
          <w:t>H</w:t>
        </w:r>
      </w:ins>
      <w:del w:id="811" w:author="Fong RERHANG" w:date="2021-05-28T16:53:00Z">
        <w:r w:rsidR="00846ED1" w:rsidRPr="00846ED1" w:rsidDel="00AD7F58">
          <w:rPr>
            <w:rFonts w:ascii="Arial" w:hAnsi="Arial"/>
            <w:i/>
            <w:iCs/>
            <w:sz w:val="20"/>
            <w:szCs w:val="20"/>
            <w:u w:val="single"/>
          </w:rPr>
          <w:delText>h</w:delText>
        </w:r>
      </w:del>
      <w:r w:rsidR="00846ED1" w:rsidRPr="00846ED1">
        <w:rPr>
          <w:rFonts w:ascii="Arial" w:hAnsi="Arial"/>
          <w:i/>
          <w:iCs/>
          <w:sz w:val="20"/>
          <w:szCs w:val="20"/>
          <w:u w:val="single"/>
        </w:rPr>
        <w:t>om</w:t>
      </w:r>
      <w:proofErr w:type="spellEnd"/>
      <w:r w:rsidR="00846ED1" w:rsidRPr="00846ED1">
        <w:rPr>
          <w:rFonts w:ascii="Arial" w:hAnsi="Arial"/>
          <w:i/>
          <w:iCs/>
          <w:sz w:val="20"/>
          <w:szCs w:val="20"/>
          <w:u w:val="single"/>
        </w:rPr>
        <w:t xml:space="preserve"> </w:t>
      </w:r>
      <w:ins w:id="812" w:author="Fong RERHANG" w:date="2021-05-28T16:53:00Z">
        <w:r w:rsidR="00AD7F58">
          <w:rPr>
            <w:rFonts w:ascii="Arial" w:hAnsi="Arial"/>
            <w:i/>
            <w:iCs/>
            <w:sz w:val="20"/>
            <w:szCs w:val="20"/>
            <w:u w:val="single"/>
          </w:rPr>
          <w:t>K</w:t>
        </w:r>
      </w:ins>
      <w:del w:id="813" w:author="Fong RERHANG" w:date="2021-05-28T16:53:00Z">
        <w:r w:rsidR="00846ED1" w:rsidDel="00AD7F58">
          <w:rPr>
            <w:rFonts w:ascii="Arial" w:hAnsi="Arial"/>
            <w:i/>
            <w:iCs/>
            <w:sz w:val="20"/>
            <w:szCs w:val="20"/>
            <w:u w:val="single"/>
          </w:rPr>
          <w:delText>k</w:delText>
        </w:r>
      </w:del>
      <w:r w:rsidR="00846ED1">
        <w:rPr>
          <w:rFonts w:ascii="Arial" w:hAnsi="Arial"/>
          <w:i/>
          <w:iCs/>
          <w:sz w:val="20"/>
          <w:szCs w:val="20"/>
          <w:u w:val="single"/>
        </w:rPr>
        <w:t xml:space="preserve">ev </w:t>
      </w:r>
      <w:proofErr w:type="spellStart"/>
      <w:ins w:id="814" w:author="Fong RERHANG" w:date="2021-05-28T16:53:00Z">
        <w:r w:rsidR="00AD7F58">
          <w:rPr>
            <w:rFonts w:ascii="Arial" w:hAnsi="Arial"/>
            <w:i/>
            <w:iCs/>
            <w:sz w:val="20"/>
            <w:szCs w:val="20"/>
            <w:u w:val="single"/>
          </w:rPr>
          <w:t>N</w:t>
        </w:r>
      </w:ins>
      <w:del w:id="815" w:author="Fong RERHANG" w:date="2021-05-28T16:53:00Z">
        <w:r w:rsidR="00846ED1" w:rsidDel="00AD7F58">
          <w:rPr>
            <w:rFonts w:ascii="Arial" w:hAnsi="Arial"/>
            <w:i/>
            <w:iCs/>
            <w:sz w:val="20"/>
            <w:szCs w:val="20"/>
            <w:u w:val="single"/>
          </w:rPr>
          <w:delText>n</w:delText>
        </w:r>
      </w:del>
      <w:r w:rsidR="00846ED1">
        <w:rPr>
          <w:rFonts w:ascii="Arial" w:hAnsi="Arial"/>
          <w:i/>
          <w:iCs/>
          <w:sz w:val="20"/>
          <w:szCs w:val="20"/>
          <w:u w:val="single"/>
        </w:rPr>
        <w:t>paj</w:t>
      </w:r>
      <w:proofErr w:type="spellEnd"/>
      <w:ins w:id="816" w:author="Fong RERHANG" w:date="2021-05-28T16:53:00Z">
        <w:r w:rsidR="00AD7F58">
          <w:rPr>
            <w:rFonts w:ascii="Arial" w:hAnsi="Arial"/>
            <w:i/>
            <w:iCs/>
            <w:sz w:val="20"/>
            <w:szCs w:val="20"/>
            <w:u w:val="single"/>
          </w:rPr>
          <w:t xml:space="preserve"> 20</w:t>
        </w:r>
      </w:ins>
      <w:r w:rsidR="00E319E3">
        <w:rPr>
          <w:rFonts w:ascii="Arial" w:hAnsi="Arial"/>
          <w:i/>
          <w:iCs/>
          <w:sz w:val="20"/>
          <w:szCs w:val="20"/>
          <w:u w:val="single"/>
        </w:rPr>
        <w:t>)</w:t>
      </w:r>
      <w:r w:rsidR="004F4D9D">
        <w:rPr>
          <w:rFonts w:ascii="Arial" w:hAnsi="Arial"/>
          <w:i/>
          <w:iCs/>
          <w:sz w:val="20"/>
          <w:szCs w:val="20"/>
          <w:u w:val="single"/>
        </w:rPr>
        <w:t xml:space="preserve"> </w:t>
      </w:r>
    </w:p>
    <w:p w14:paraId="349B0E19" w14:textId="77777777" w:rsidR="004F4D9D" w:rsidRPr="00710BA7" w:rsidRDefault="004F4D9D" w:rsidP="004F4D9D">
      <w:pPr>
        <w:rPr>
          <w:rFonts w:ascii="Arial" w:hAnsi="Arial"/>
          <w:sz w:val="20"/>
          <w:szCs w:val="20"/>
        </w:rPr>
      </w:pPr>
    </w:p>
    <w:p w14:paraId="3B789525" w14:textId="77777777" w:rsidR="004F4D9D" w:rsidRDefault="004F4D9D" w:rsidP="004F4D9D">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Pr>
          <w:rFonts w:ascii="Arial" w:hAnsi="Arial"/>
          <w:b/>
          <w:bCs/>
          <w:sz w:val="22"/>
          <w:szCs w:val="22"/>
        </w:rPr>
        <w:t>Qib</w:t>
      </w:r>
      <w:proofErr w:type="spellEnd"/>
      <w:r>
        <w:rPr>
          <w:rFonts w:ascii="Arial" w:hAnsi="Arial"/>
          <w:b/>
          <w:bCs/>
          <w:sz w:val="22"/>
          <w:szCs w:val="22"/>
        </w:rPr>
        <w:t xml:space="preserve"> 3-8, &amp;11)</w:t>
      </w:r>
    </w:p>
    <w:p w14:paraId="5DC0FD37" w14:textId="7D10F04C" w:rsidR="004F4D9D" w:rsidRDefault="00C555CA" w:rsidP="00CE2250">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ins w:id="817" w:author="Fong RERHANG" w:date="2021-05-28T16:59:00Z">
        <w:r w:rsidR="00AD7F58">
          <w:rPr>
            <w:rFonts w:ascii="Arial" w:hAnsi="Arial"/>
            <w:i/>
            <w:iCs/>
            <w:sz w:val="20"/>
            <w:szCs w:val="20"/>
            <w:u w:val="single"/>
          </w:rPr>
          <w:t xml:space="preserve"> </w:t>
        </w:r>
        <w:proofErr w:type="spellStart"/>
        <w:r w:rsidR="00AD7F58">
          <w:rPr>
            <w:rFonts w:ascii="Arial" w:hAnsi="Arial"/>
            <w:i/>
            <w:iCs/>
            <w:sz w:val="20"/>
            <w:szCs w:val="20"/>
            <w:u w:val="single"/>
          </w:rPr>
          <w:t>tsis</w:t>
        </w:r>
      </w:ins>
      <w:proofErr w:type="spellEnd"/>
      <w:del w:id="818" w:author="Fong RERHANG" w:date="2021-05-28T16:59:00Z">
        <w:r w:rsidDel="00AD7F58">
          <w:rPr>
            <w:rFonts w:ascii="Arial" w:hAnsi="Arial"/>
            <w:i/>
            <w:iCs/>
            <w:sz w:val="20"/>
            <w:szCs w:val="20"/>
            <w:u w:val="single"/>
          </w:rPr>
          <w:delText xml:space="preserve"> </w:delText>
        </w:r>
        <w:r w:rsidRPr="00B01430" w:rsidDel="00AD7F58">
          <w:rPr>
            <w:rFonts w:ascii="Arial" w:hAnsi="Arial"/>
            <w:i/>
            <w:iCs/>
            <w:sz w:val="20"/>
            <w:szCs w:val="20"/>
            <w:u w:val="single"/>
          </w:rPr>
          <w:delText>kom</w:delText>
        </w:r>
      </w:del>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ins w:id="819" w:author="Fong RERHANG" w:date="2021-05-28T17:00:00Z">
        <w:r w:rsidR="00AD7F58">
          <w:rPr>
            <w:rFonts w:ascii="Arial" w:hAnsi="Arial"/>
            <w:i/>
            <w:iCs/>
            <w:sz w:val="20"/>
            <w:szCs w:val="20"/>
            <w:u w:val="single"/>
          </w:rPr>
          <w:t>K</w:t>
        </w:r>
      </w:ins>
      <w:del w:id="820" w:author="Fong RERHANG" w:date="2021-05-28T17:00:00Z">
        <w:r w:rsidRPr="00846ED1" w:rsidDel="00AD7F58">
          <w:rPr>
            <w:rFonts w:ascii="Arial" w:hAnsi="Arial"/>
            <w:i/>
            <w:iCs/>
            <w:sz w:val="20"/>
            <w:szCs w:val="20"/>
            <w:u w:val="single"/>
          </w:rPr>
          <w:delText>k</w:delText>
        </w:r>
      </w:del>
      <w:r w:rsidRPr="00846ED1">
        <w:rPr>
          <w:rFonts w:ascii="Arial" w:hAnsi="Arial"/>
          <w:i/>
          <w:iCs/>
          <w:sz w:val="20"/>
          <w:szCs w:val="20"/>
          <w:u w:val="single"/>
        </w:rPr>
        <w:t xml:space="preserve">ev </w:t>
      </w:r>
      <w:del w:id="821" w:author="Fong RERHANG" w:date="2021-05-28T17:00:00Z">
        <w:r w:rsidRPr="00846ED1" w:rsidDel="00AD7F58">
          <w:rPr>
            <w:rFonts w:ascii="Arial" w:hAnsi="Arial"/>
            <w:i/>
            <w:iCs/>
            <w:sz w:val="20"/>
            <w:szCs w:val="20"/>
            <w:u w:val="single"/>
          </w:rPr>
          <w:delText>s</w:delText>
        </w:r>
      </w:del>
      <w:ins w:id="822" w:author="Fong RERHANG" w:date="2021-05-28T17:00:00Z">
        <w:r w:rsidR="00AD7F58">
          <w:rPr>
            <w:rFonts w:ascii="Arial" w:hAnsi="Arial"/>
            <w:i/>
            <w:iCs/>
            <w:sz w:val="20"/>
            <w:szCs w:val="20"/>
            <w:u w:val="single"/>
          </w:rPr>
          <w:t>S</w:t>
        </w:r>
      </w:ins>
      <w:r w:rsidRPr="00846ED1">
        <w:rPr>
          <w:rFonts w:ascii="Arial" w:hAnsi="Arial"/>
          <w:i/>
          <w:iCs/>
          <w:sz w:val="20"/>
          <w:szCs w:val="20"/>
          <w:u w:val="single"/>
        </w:rPr>
        <w:t xml:space="preserve">im </w:t>
      </w:r>
      <w:del w:id="823" w:author="Fong RERHANG" w:date="2021-05-28T17:00:00Z">
        <w:r w:rsidRPr="00846ED1" w:rsidDel="00AD7F58">
          <w:rPr>
            <w:rFonts w:ascii="Arial" w:hAnsi="Arial"/>
            <w:i/>
            <w:iCs/>
            <w:sz w:val="20"/>
            <w:szCs w:val="20"/>
            <w:u w:val="single"/>
          </w:rPr>
          <w:delText>s</w:delText>
        </w:r>
      </w:del>
      <w:ins w:id="824" w:author="Fong RERHANG" w:date="2021-05-28T17:00:00Z">
        <w:r w:rsidR="00AD7F58">
          <w:rPr>
            <w:rFonts w:ascii="Arial" w:hAnsi="Arial"/>
            <w:i/>
            <w:iCs/>
            <w:sz w:val="20"/>
            <w:szCs w:val="20"/>
            <w:u w:val="single"/>
          </w:rPr>
          <w:t>S</w:t>
        </w:r>
      </w:ins>
      <w:r w:rsidRPr="00846ED1">
        <w:rPr>
          <w:rFonts w:ascii="Arial" w:hAnsi="Arial"/>
          <w:i/>
          <w:iCs/>
          <w:sz w:val="20"/>
          <w:szCs w:val="20"/>
          <w:u w:val="single"/>
        </w:rPr>
        <w:t xml:space="preserve">ab </w:t>
      </w:r>
      <w:del w:id="825" w:author="Fong RERHANG" w:date="2021-05-28T17:00:00Z">
        <w:r w:rsidRPr="00846ED1" w:rsidDel="00AD7F58">
          <w:rPr>
            <w:rFonts w:ascii="Arial" w:hAnsi="Arial"/>
            <w:i/>
            <w:iCs/>
            <w:sz w:val="20"/>
            <w:szCs w:val="20"/>
            <w:u w:val="single"/>
          </w:rPr>
          <w:delText>n</w:delText>
        </w:r>
      </w:del>
      <w:proofErr w:type="spellStart"/>
      <w:ins w:id="826" w:author="Fong RERHANG" w:date="2021-05-28T17:00:00Z">
        <w:r w:rsidR="00AD7F58">
          <w:rPr>
            <w:rFonts w:ascii="Arial" w:hAnsi="Arial"/>
            <w:i/>
            <w:iCs/>
            <w:sz w:val="20"/>
            <w:szCs w:val="20"/>
            <w:u w:val="single"/>
          </w:rPr>
          <w:t>N</w:t>
        </w:r>
      </w:ins>
      <w:r w:rsidRPr="00846ED1">
        <w:rPr>
          <w:rFonts w:ascii="Arial" w:hAnsi="Arial"/>
          <w:i/>
          <w:iCs/>
          <w:sz w:val="20"/>
          <w:szCs w:val="20"/>
          <w:u w:val="single"/>
        </w:rPr>
        <w:t>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del w:id="827" w:author="Fong RERHANG" w:date="2021-05-28T17:00:00Z">
        <w:r w:rsidDel="00AD7F58">
          <w:rPr>
            <w:rFonts w:ascii="Arial" w:hAnsi="Arial"/>
            <w:i/>
            <w:iCs/>
            <w:sz w:val="20"/>
            <w:szCs w:val="20"/>
            <w:u w:val="single"/>
          </w:rPr>
          <w:delText>20</w:delText>
        </w:r>
      </w:del>
      <w:r w:rsidRPr="00846ED1">
        <w:rPr>
          <w:rFonts w:ascii="Arial" w:hAnsi="Arial"/>
          <w:i/>
          <w:iCs/>
          <w:sz w:val="20"/>
          <w:szCs w:val="20"/>
          <w:u w:val="single"/>
        </w:rPr>
        <w:t xml:space="preserve"> </w:t>
      </w:r>
      <w:del w:id="828" w:author="Fong RERHANG" w:date="2021-05-28T17:00:00Z">
        <w:r w:rsidRPr="00846ED1" w:rsidDel="00AD7F58">
          <w:rPr>
            <w:rFonts w:ascii="Arial" w:hAnsi="Arial"/>
            <w:i/>
            <w:iCs/>
            <w:sz w:val="20"/>
            <w:szCs w:val="20"/>
            <w:u w:val="single"/>
          </w:rPr>
          <w:delText>h</w:delText>
        </w:r>
      </w:del>
      <w:proofErr w:type="spellStart"/>
      <w:ins w:id="829" w:author="Fong RERHANG" w:date="2021-05-28T17:00:00Z">
        <w:r w:rsidR="00AD7F58">
          <w:rPr>
            <w:rFonts w:ascii="Arial" w:hAnsi="Arial"/>
            <w:i/>
            <w:iCs/>
            <w:sz w:val="20"/>
            <w:szCs w:val="20"/>
            <w:u w:val="single"/>
          </w:rPr>
          <w:t>H</w:t>
        </w:r>
      </w:ins>
      <w:r w:rsidRPr="00846ED1">
        <w:rPr>
          <w:rFonts w:ascii="Arial" w:hAnsi="Arial"/>
          <w:i/>
          <w:iCs/>
          <w:sz w:val="20"/>
          <w:szCs w:val="20"/>
          <w:u w:val="single"/>
        </w:rPr>
        <w:t>om</w:t>
      </w:r>
      <w:proofErr w:type="spellEnd"/>
      <w:r w:rsidRPr="00846ED1">
        <w:rPr>
          <w:rFonts w:ascii="Arial" w:hAnsi="Arial"/>
          <w:i/>
          <w:iCs/>
          <w:sz w:val="20"/>
          <w:szCs w:val="20"/>
          <w:u w:val="single"/>
        </w:rPr>
        <w:t xml:space="preserve"> </w:t>
      </w:r>
      <w:del w:id="830" w:author="Fong RERHANG" w:date="2021-05-28T17:00:00Z">
        <w:r w:rsidDel="00AD7F58">
          <w:rPr>
            <w:rFonts w:ascii="Arial" w:hAnsi="Arial"/>
            <w:i/>
            <w:iCs/>
            <w:sz w:val="20"/>
            <w:szCs w:val="20"/>
            <w:u w:val="single"/>
          </w:rPr>
          <w:delText>k</w:delText>
        </w:r>
      </w:del>
      <w:ins w:id="831" w:author="Fong RERHANG" w:date="2021-05-28T17:00:00Z">
        <w:r w:rsidR="00AD7F58">
          <w:rPr>
            <w:rFonts w:ascii="Arial" w:hAnsi="Arial"/>
            <w:i/>
            <w:iCs/>
            <w:sz w:val="20"/>
            <w:szCs w:val="20"/>
            <w:u w:val="single"/>
          </w:rPr>
          <w:t>K</w:t>
        </w:r>
      </w:ins>
      <w:r>
        <w:rPr>
          <w:rFonts w:ascii="Arial" w:hAnsi="Arial"/>
          <w:i/>
          <w:iCs/>
          <w:sz w:val="20"/>
          <w:szCs w:val="20"/>
          <w:u w:val="single"/>
        </w:rPr>
        <w:t xml:space="preserve">ev </w:t>
      </w:r>
      <w:del w:id="832" w:author="Fong RERHANG" w:date="2021-05-28T17:00:00Z">
        <w:r w:rsidDel="00AD7F58">
          <w:rPr>
            <w:rFonts w:ascii="Arial" w:hAnsi="Arial"/>
            <w:i/>
            <w:iCs/>
            <w:sz w:val="20"/>
            <w:szCs w:val="20"/>
            <w:u w:val="single"/>
          </w:rPr>
          <w:delText>n</w:delText>
        </w:r>
      </w:del>
      <w:proofErr w:type="spellStart"/>
      <w:ins w:id="833" w:author="Fong RERHANG" w:date="2021-05-28T17:00:00Z">
        <w:r w:rsidR="00AD7F58">
          <w:rPr>
            <w:rFonts w:ascii="Arial" w:hAnsi="Arial"/>
            <w:i/>
            <w:iCs/>
            <w:sz w:val="20"/>
            <w:szCs w:val="20"/>
            <w:u w:val="single"/>
          </w:rPr>
          <w:t>N</w:t>
        </w:r>
      </w:ins>
      <w:r>
        <w:rPr>
          <w:rFonts w:ascii="Arial" w:hAnsi="Arial"/>
          <w:i/>
          <w:iCs/>
          <w:sz w:val="20"/>
          <w:szCs w:val="20"/>
          <w:u w:val="single"/>
        </w:rPr>
        <w:t>paj</w:t>
      </w:r>
      <w:proofErr w:type="spellEnd"/>
      <w:ins w:id="834" w:author="Fong RERHANG" w:date="2021-05-28T17:01:00Z">
        <w:r w:rsidR="00AD7F58">
          <w:rPr>
            <w:rFonts w:ascii="Arial" w:hAnsi="Arial"/>
            <w:i/>
            <w:iCs/>
            <w:sz w:val="20"/>
            <w:szCs w:val="20"/>
            <w:u w:val="single"/>
          </w:rPr>
          <w:t xml:space="preserve"> 20</w:t>
        </w:r>
      </w:ins>
      <w:r>
        <w:rPr>
          <w:rFonts w:ascii="Arial" w:hAnsi="Arial"/>
          <w:i/>
          <w:iCs/>
          <w:sz w:val="20"/>
          <w:szCs w:val="20"/>
          <w:u w:val="single"/>
        </w:rPr>
        <w:t xml:space="preserve">) </w:t>
      </w:r>
      <w:r w:rsidR="004F4D9D" w:rsidRPr="00B01430">
        <w:rPr>
          <w:rFonts w:ascii="Arial" w:hAnsi="Arial"/>
          <w:i/>
          <w:iCs/>
          <w:sz w:val="20"/>
          <w:szCs w:val="20"/>
          <w:u w:val="single"/>
        </w:rPr>
        <w:t>.</w:t>
      </w:r>
      <w:r w:rsidR="004F4D9D">
        <w:rPr>
          <w:rFonts w:ascii="Arial" w:hAnsi="Arial"/>
          <w:i/>
          <w:iCs/>
          <w:sz w:val="20"/>
          <w:szCs w:val="20"/>
          <w:u w:val="single"/>
        </w:rPr>
        <w:t xml:space="preserve">   </w:t>
      </w:r>
    </w:p>
    <w:p w14:paraId="7C02AF9B" w14:textId="77777777" w:rsidR="00CE2250" w:rsidRPr="00710BA7" w:rsidRDefault="00CE2250" w:rsidP="00CE2250">
      <w:pPr>
        <w:rPr>
          <w:rFonts w:ascii="Arial" w:hAnsi="Arial"/>
          <w:sz w:val="20"/>
          <w:szCs w:val="20"/>
        </w:rPr>
      </w:pPr>
    </w:p>
    <w:p w14:paraId="4FBF1C64"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r>
        <w:rPr>
          <w:rFonts w:ascii="Arial" w:hAnsi="Arial"/>
          <w:b/>
          <w:bCs/>
          <w:sz w:val="22"/>
          <w:szCs w:val="22"/>
        </w:rPr>
        <w:t>fawb</w:t>
      </w:r>
      <w:proofErr w:type="spellEnd"/>
      <w:r>
        <w:rPr>
          <w:rFonts w:ascii="Arial" w:hAnsi="Arial"/>
          <w:b/>
          <w:bCs/>
          <w:sz w:val="22"/>
          <w:szCs w:val="22"/>
        </w:rPr>
        <w:t>(Science)  (</w:t>
      </w:r>
      <w:proofErr w:type="spellStart"/>
      <w:r>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6F05C92E" w14:textId="74907FFE" w:rsidR="0082222E" w:rsidRDefault="0082222E" w:rsidP="0082222E">
      <w:pPr>
        <w:rPr>
          <w:rFonts w:ascii="Arial" w:hAnsi="Arial"/>
          <w:i/>
          <w:iCs/>
          <w:sz w:val="20"/>
          <w:szCs w:val="20"/>
          <w:u w:val="single"/>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ins w:id="835" w:author="Fong RERHANG" w:date="2021-05-28T16:59:00Z">
        <w:r w:rsidR="00AD7F58">
          <w:rPr>
            <w:rFonts w:ascii="Arial" w:hAnsi="Arial"/>
            <w:i/>
            <w:iCs/>
            <w:sz w:val="20"/>
            <w:szCs w:val="20"/>
            <w:u w:val="single"/>
          </w:rPr>
          <w:t xml:space="preserve"> </w:t>
        </w:r>
        <w:proofErr w:type="spellStart"/>
        <w:r w:rsidR="00AD7F58">
          <w:rPr>
            <w:rFonts w:ascii="Arial" w:hAnsi="Arial"/>
            <w:i/>
            <w:iCs/>
            <w:sz w:val="20"/>
            <w:szCs w:val="20"/>
            <w:u w:val="single"/>
          </w:rPr>
          <w:t>tsis</w:t>
        </w:r>
      </w:ins>
      <w:proofErr w:type="spellEnd"/>
      <w:del w:id="836" w:author="Fong RERHANG" w:date="2021-05-28T16:59:00Z">
        <w:r w:rsidDel="00AD7F58">
          <w:rPr>
            <w:rFonts w:ascii="Arial" w:hAnsi="Arial"/>
            <w:i/>
            <w:iCs/>
            <w:sz w:val="20"/>
            <w:szCs w:val="20"/>
            <w:u w:val="single"/>
          </w:rPr>
          <w:delText xml:space="preserve"> </w:delText>
        </w:r>
        <w:r w:rsidRPr="00B01430" w:rsidDel="00AD7F58">
          <w:rPr>
            <w:rFonts w:ascii="Arial" w:hAnsi="Arial"/>
            <w:i/>
            <w:iCs/>
            <w:sz w:val="20"/>
            <w:szCs w:val="20"/>
            <w:u w:val="single"/>
          </w:rPr>
          <w:delText>kom</w:delText>
        </w:r>
      </w:del>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ins w:id="837" w:author="Fong RERHANG" w:date="2021-05-28T17:01:00Z">
        <w:r w:rsidR="00AD7F58">
          <w:rPr>
            <w:rFonts w:ascii="Arial" w:hAnsi="Arial"/>
            <w:i/>
            <w:iCs/>
            <w:sz w:val="20"/>
            <w:szCs w:val="20"/>
            <w:u w:val="single"/>
          </w:rPr>
          <w:t>K</w:t>
        </w:r>
      </w:ins>
      <w:del w:id="838" w:author="Fong RERHANG" w:date="2021-05-28T17:01:00Z">
        <w:r w:rsidRPr="00846ED1" w:rsidDel="00AD7F58">
          <w:rPr>
            <w:rFonts w:ascii="Arial" w:hAnsi="Arial"/>
            <w:i/>
            <w:iCs/>
            <w:sz w:val="20"/>
            <w:szCs w:val="20"/>
            <w:u w:val="single"/>
          </w:rPr>
          <w:delText>k</w:delText>
        </w:r>
      </w:del>
      <w:r w:rsidRPr="00846ED1">
        <w:rPr>
          <w:rFonts w:ascii="Arial" w:hAnsi="Arial"/>
          <w:i/>
          <w:iCs/>
          <w:sz w:val="20"/>
          <w:szCs w:val="20"/>
          <w:u w:val="single"/>
        </w:rPr>
        <w:t xml:space="preserve">ev </w:t>
      </w:r>
      <w:del w:id="839" w:author="Fong RERHANG" w:date="2021-05-28T17:01:00Z">
        <w:r w:rsidRPr="00846ED1" w:rsidDel="00AD7F58">
          <w:rPr>
            <w:rFonts w:ascii="Arial" w:hAnsi="Arial"/>
            <w:i/>
            <w:iCs/>
            <w:sz w:val="20"/>
            <w:szCs w:val="20"/>
            <w:u w:val="single"/>
          </w:rPr>
          <w:delText>s</w:delText>
        </w:r>
      </w:del>
      <w:ins w:id="840" w:author="Fong RERHANG" w:date="2021-05-28T17:01:00Z">
        <w:r w:rsidR="00AD7F58">
          <w:rPr>
            <w:rFonts w:ascii="Arial" w:hAnsi="Arial"/>
            <w:i/>
            <w:iCs/>
            <w:sz w:val="20"/>
            <w:szCs w:val="20"/>
            <w:u w:val="single"/>
          </w:rPr>
          <w:t>S</w:t>
        </w:r>
      </w:ins>
      <w:r w:rsidRPr="00846ED1">
        <w:rPr>
          <w:rFonts w:ascii="Arial" w:hAnsi="Arial"/>
          <w:i/>
          <w:iCs/>
          <w:sz w:val="20"/>
          <w:szCs w:val="20"/>
          <w:u w:val="single"/>
        </w:rPr>
        <w:t xml:space="preserve">im </w:t>
      </w:r>
      <w:del w:id="841" w:author="Fong RERHANG" w:date="2021-05-28T17:01:00Z">
        <w:r w:rsidRPr="00846ED1" w:rsidDel="00AD7F58">
          <w:rPr>
            <w:rFonts w:ascii="Arial" w:hAnsi="Arial"/>
            <w:i/>
            <w:iCs/>
            <w:sz w:val="20"/>
            <w:szCs w:val="20"/>
            <w:u w:val="single"/>
          </w:rPr>
          <w:delText>s</w:delText>
        </w:r>
      </w:del>
      <w:ins w:id="842" w:author="Fong RERHANG" w:date="2021-05-28T17:01:00Z">
        <w:r w:rsidR="005C4357">
          <w:rPr>
            <w:rFonts w:ascii="Arial" w:hAnsi="Arial"/>
            <w:i/>
            <w:iCs/>
            <w:sz w:val="20"/>
            <w:szCs w:val="20"/>
            <w:u w:val="single"/>
          </w:rPr>
          <w:t>S</w:t>
        </w:r>
      </w:ins>
      <w:r w:rsidRPr="00846ED1">
        <w:rPr>
          <w:rFonts w:ascii="Arial" w:hAnsi="Arial"/>
          <w:i/>
          <w:iCs/>
          <w:sz w:val="20"/>
          <w:szCs w:val="20"/>
          <w:u w:val="single"/>
        </w:rPr>
        <w:t xml:space="preserve">ab </w:t>
      </w:r>
      <w:del w:id="843" w:author="Fong RERHANG" w:date="2021-05-28T17:01:00Z">
        <w:r w:rsidRPr="00846ED1" w:rsidDel="005C4357">
          <w:rPr>
            <w:rFonts w:ascii="Arial" w:hAnsi="Arial"/>
            <w:i/>
            <w:iCs/>
            <w:sz w:val="20"/>
            <w:szCs w:val="20"/>
            <w:u w:val="single"/>
          </w:rPr>
          <w:delText>n</w:delText>
        </w:r>
      </w:del>
      <w:proofErr w:type="spellStart"/>
      <w:ins w:id="844" w:author="Fong RERHANG" w:date="2021-05-28T17:01:00Z">
        <w:r w:rsidR="005C4357">
          <w:rPr>
            <w:rFonts w:ascii="Arial" w:hAnsi="Arial"/>
            <w:i/>
            <w:iCs/>
            <w:sz w:val="20"/>
            <w:szCs w:val="20"/>
            <w:u w:val="single"/>
          </w:rPr>
          <w:t>N</w:t>
        </w:r>
      </w:ins>
      <w:r w:rsidRPr="00846ED1">
        <w:rPr>
          <w:rFonts w:ascii="Arial" w:hAnsi="Arial"/>
          <w:i/>
          <w:iCs/>
          <w:sz w:val="20"/>
          <w:szCs w:val="20"/>
          <w:u w:val="single"/>
        </w:rPr>
        <w:t>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sis</w:t>
      </w:r>
      <w:del w:id="845" w:author="Fong RERHANG" w:date="2021-05-28T17:01:00Z">
        <w:r w:rsidRPr="00846ED1" w:rsidDel="005C4357">
          <w:rPr>
            <w:rFonts w:ascii="Arial" w:hAnsi="Arial"/>
            <w:i/>
            <w:iCs/>
            <w:sz w:val="20"/>
            <w:szCs w:val="20"/>
            <w:u w:val="single"/>
          </w:rPr>
          <w:delText xml:space="preserve"> </w:delText>
        </w:r>
        <w:r w:rsidDel="005C4357">
          <w:rPr>
            <w:rFonts w:ascii="Arial" w:hAnsi="Arial"/>
            <w:i/>
            <w:iCs/>
            <w:sz w:val="20"/>
            <w:szCs w:val="20"/>
            <w:u w:val="single"/>
          </w:rPr>
          <w:delText>20</w:delText>
        </w:r>
      </w:del>
      <w:r w:rsidRPr="00846ED1">
        <w:rPr>
          <w:rFonts w:ascii="Arial" w:hAnsi="Arial"/>
          <w:i/>
          <w:iCs/>
          <w:sz w:val="20"/>
          <w:szCs w:val="20"/>
          <w:u w:val="single"/>
        </w:rPr>
        <w:t xml:space="preserve"> </w:t>
      </w:r>
      <w:del w:id="846" w:author="Fong RERHANG" w:date="2021-05-28T17:01:00Z">
        <w:r w:rsidRPr="00846ED1" w:rsidDel="005C4357">
          <w:rPr>
            <w:rFonts w:ascii="Arial" w:hAnsi="Arial"/>
            <w:i/>
            <w:iCs/>
            <w:sz w:val="20"/>
            <w:szCs w:val="20"/>
            <w:u w:val="single"/>
          </w:rPr>
          <w:delText>h</w:delText>
        </w:r>
      </w:del>
      <w:proofErr w:type="spellStart"/>
      <w:ins w:id="847" w:author="Fong RERHANG" w:date="2021-05-28T17:01:00Z">
        <w:r w:rsidR="005C4357">
          <w:rPr>
            <w:rFonts w:ascii="Arial" w:hAnsi="Arial"/>
            <w:i/>
            <w:iCs/>
            <w:sz w:val="20"/>
            <w:szCs w:val="20"/>
            <w:u w:val="single"/>
          </w:rPr>
          <w:t>H</w:t>
        </w:r>
      </w:ins>
      <w:r w:rsidRPr="00846ED1">
        <w:rPr>
          <w:rFonts w:ascii="Arial" w:hAnsi="Arial"/>
          <w:i/>
          <w:iCs/>
          <w:sz w:val="20"/>
          <w:szCs w:val="20"/>
          <w:u w:val="single"/>
        </w:rPr>
        <w:t>om</w:t>
      </w:r>
      <w:proofErr w:type="spellEnd"/>
      <w:r w:rsidRPr="00846ED1">
        <w:rPr>
          <w:rFonts w:ascii="Arial" w:hAnsi="Arial"/>
          <w:i/>
          <w:iCs/>
          <w:sz w:val="20"/>
          <w:szCs w:val="20"/>
          <w:u w:val="single"/>
        </w:rPr>
        <w:t xml:space="preserve"> </w:t>
      </w:r>
      <w:del w:id="848" w:author="Fong RERHANG" w:date="2021-05-28T17:01:00Z">
        <w:r w:rsidDel="005C4357">
          <w:rPr>
            <w:rFonts w:ascii="Arial" w:hAnsi="Arial"/>
            <w:i/>
            <w:iCs/>
            <w:sz w:val="20"/>
            <w:szCs w:val="20"/>
            <w:u w:val="single"/>
          </w:rPr>
          <w:delText>k</w:delText>
        </w:r>
      </w:del>
      <w:ins w:id="849" w:author="Fong RERHANG" w:date="2021-05-28T17:01:00Z">
        <w:r w:rsidR="005C4357">
          <w:rPr>
            <w:rFonts w:ascii="Arial" w:hAnsi="Arial"/>
            <w:i/>
            <w:iCs/>
            <w:sz w:val="20"/>
            <w:szCs w:val="20"/>
            <w:u w:val="single"/>
          </w:rPr>
          <w:t>K</w:t>
        </w:r>
      </w:ins>
      <w:r>
        <w:rPr>
          <w:rFonts w:ascii="Arial" w:hAnsi="Arial"/>
          <w:i/>
          <w:iCs/>
          <w:sz w:val="20"/>
          <w:szCs w:val="20"/>
          <w:u w:val="single"/>
        </w:rPr>
        <w:t xml:space="preserve">ev </w:t>
      </w:r>
      <w:del w:id="850" w:author="Fong RERHANG" w:date="2021-05-28T17:01:00Z">
        <w:r w:rsidDel="005C4357">
          <w:rPr>
            <w:rFonts w:ascii="Arial" w:hAnsi="Arial"/>
            <w:i/>
            <w:iCs/>
            <w:sz w:val="20"/>
            <w:szCs w:val="20"/>
            <w:u w:val="single"/>
          </w:rPr>
          <w:delText>n</w:delText>
        </w:r>
      </w:del>
      <w:ins w:id="851" w:author="Fong RERHANG" w:date="2021-05-28T17:01:00Z">
        <w:r w:rsidR="005C4357">
          <w:rPr>
            <w:rFonts w:ascii="Arial" w:hAnsi="Arial"/>
            <w:i/>
            <w:iCs/>
            <w:sz w:val="20"/>
            <w:szCs w:val="20"/>
            <w:u w:val="single"/>
          </w:rPr>
          <w:t>N</w:t>
        </w:r>
      </w:ins>
      <w:r>
        <w:rPr>
          <w:rFonts w:ascii="Arial" w:hAnsi="Arial"/>
          <w:i/>
          <w:iCs/>
          <w:sz w:val="20"/>
          <w:szCs w:val="20"/>
          <w:u w:val="single"/>
        </w:rPr>
        <w:t>paj</w:t>
      </w:r>
      <w:ins w:id="852" w:author="Fong RERHANG" w:date="2021-05-28T17:01:00Z">
        <w:r w:rsidR="005C4357">
          <w:rPr>
            <w:rFonts w:ascii="Arial" w:hAnsi="Arial"/>
            <w:i/>
            <w:iCs/>
            <w:sz w:val="20"/>
            <w:szCs w:val="20"/>
            <w:u w:val="single"/>
          </w:rPr>
          <w:t>20</w:t>
        </w:r>
      </w:ins>
      <w:r>
        <w:rPr>
          <w:rFonts w:ascii="Arial" w:hAnsi="Arial"/>
          <w:i/>
          <w:iCs/>
          <w:sz w:val="20"/>
          <w:szCs w:val="20"/>
          <w:u w:val="single"/>
        </w:rPr>
        <w:t xml:space="preserve">) </w:t>
      </w:r>
    </w:p>
    <w:p w14:paraId="736D1AF8" w14:textId="77777777" w:rsidR="00B310F9" w:rsidRPr="00710BA7" w:rsidRDefault="00B310F9" w:rsidP="0082222E">
      <w:pPr>
        <w:rPr>
          <w:rFonts w:ascii="Arial" w:hAnsi="Arial"/>
          <w:sz w:val="20"/>
          <w:szCs w:val="20"/>
        </w:rPr>
      </w:pPr>
    </w:p>
    <w:p w14:paraId="60559A65" w14:textId="556DEC20" w:rsidR="004F4D9D" w:rsidRDefault="004F4D9D" w:rsidP="004F4D9D">
      <w:pPr>
        <w:tabs>
          <w:tab w:val="left" w:pos="2086"/>
        </w:tabs>
        <w:rPr>
          <w:rFonts w:ascii="Arial" w:hAnsi="Arial"/>
          <w:sz w:val="22"/>
          <w:szCs w:val="22"/>
        </w:rPr>
      </w:pPr>
      <w:r>
        <w:rPr>
          <w:noProof/>
          <w:lang w:eastAsia="zh-CN"/>
        </w:rPr>
        <w:drawing>
          <wp:inline distT="0" distB="0" distL="0" distR="0" wp14:anchorId="0758D54A" wp14:editId="75FB2476">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466143">
        <w:rPr>
          <w:rFonts w:ascii="Arial" w:hAnsi="Arial"/>
          <w:b/>
          <w:bCs/>
          <w:sz w:val="22"/>
          <w:szCs w:val="22"/>
        </w:rPr>
        <w:t>Yog</w:t>
      </w:r>
      <w:proofErr w:type="spellEnd"/>
      <w:r w:rsidRPr="00466143">
        <w:rPr>
          <w:rFonts w:ascii="Arial" w:hAnsi="Arial"/>
          <w:b/>
          <w:bCs/>
          <w:sz w:val="22"/>
          <w:szCs w:val="22"/>
        </w:rPr>
        <w:t xml:space="preserve"> </w:t>
      </w:r>
      <w:proofErr w:type="spellStart"/>
      <w:r w:rsidRPr="00466143">
        <w:rPr>
          <w:rFonts w:ascii="Arial" w:hAnsi="Arial"/>
          <w:b/>
          <w:bCs/>
          <w:sz w:val="22"/>
          <w:szCs w:val="22"/>
        </w:rPr>
        <w:t>tias</w:t>
      </w:r>
      <w:proofErr w:type="spellEnd"/>
      <w:r w:rsidRPr="00466143">
        <w:rPr>
          <w:rFonts w:ascii="Arial" w:hAnsi="Arial"/>
          <w:b/>
          <w:bCs/>
          <w:sz w:val="22"/>
          <w:szCs w:val="22"/>
        </w:rPr>
        <w:t xml:space="preserve"> </w:t>
      </w:r>
      <w:proofErr w:type="spellStart"/>
      <w:r w:rsidRPr="00466143">
        <w:rPr>
          <w:rFonts w:ascii="Arial" w:hAnsi="Arial"/>
          <w:b/>
          <w:bCs/>
          <w:sz w:val="22"/>
          <w:szCs w:val="22"/>
        </w:rPr>
        <w:t>tus</w:t>
      </w:r>
      <w:proofErr w:type="spellEnd"/>
      <w:r w:rsidRPr="00466143">
        <w:rPr>
          <w:rFonts w:ascii="Arial" w:hAnsi="Arial"/>
          <w:b/>
          <w:bCs/>
          <w:sz w:val="22"/>
          <w:szCs w:val="22"/>
        </w:rPr>
        <w:t xml:space="preserve"> tub </w:t>
      </w:r>
      <w:proofErr w:type="spellStart"/>
      <w:r w:rsidRPr="00466143">
        <w:rPr>
          <w:rFonts w:ascii="Arial" w:hAnsi="Arial"/>
          <w:b/>
          <w:bCs/>
          <w:sz w:val="22"/>
          <w:szCs w:val="22"/>
        </w:rPr>
        <w:t>ntxhais</w:t>
      </w:r>
      <w:proofErr w:type="spellEnd"/>
      <w:r w:rsidRPr="00466143">
        <w:rPr>
          <w:rFonts w:ascii="Arial" w:hAnsi="Arial"/>
          <w:b/>
          <w:bCs/>
          <w:sz w:val="22"/>
          <w:szCs w:val="22"/>
        </w:rPr>
        <w:t xml:space="preserve"> </w:t>
      </w:r>
      <w:proofErr w:type="spellStart"/>
      <w:r w:rsidRPr="00466143">
        <w:rPr>
          <w:rFonts w:ascii="Arial" w:hAnsi="Arial"/>
          <w:b/>
          <w:bCs/>
          <w:sz w:val="22"/>
          <w:szCs w:val="22"/>
        </w:rPr>
        <w:t>kawm</w:t>
      </w:r>
      <w:proofErr w:type="spellEnd"/>
      <w:r w:rsidRPr="00466143">
        <w:rPr>
          <w:rFonts w:ascii="Arial" w:hAnsi="Arial"/>
          <w:b/>
          <w:bCs/>
          <w:sz w:val="22"/>
          <w:szCs w:val="22"/>
        </w:rPr>
        <w:t xml:space="preserve"> tab tom </w:t>
      </w:r>
      <w:proofErr w:type="spellStart"/>
      <w:r w:rsidRPr="00466143">
        <w:rPr>
          <w:rFonts w:ascii="Arial" w:hAnsi="Arial"/>
          <w:b/>
          <w:bCs/>
          <w:sz w:val="22"/>
          <w:szCs w:val="22"/>
        </w:rPr>
        <w:t>xeem</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Txoj</w:t>
      </w:r>
      <w:proofErr w:type="spellEnd"/>
      <w:r w:rsidRPr="00466143">
        <w:rPr>
          <w:rFonts w:ascii="Arial" w:hAnsi="Arial"/>
          <w:b/>
          <w:bCs/>
          <w:sz w:val="22"/>
          <w:szCs w:val="22"/>
        </w:rPr>
        <w:t xml:space="preserve"> Kev </w:t>
      </w:r>
      <w:proofErr w:type="spellStart"/>
      <w:r w:rsidRPr="00466143">
        <w:rPr>
          <w:rFonts w:ascii="Arial" w:hAnsi="Arial"/>
          <w:b/>
          <w:bCs/>
          <w:sz w:val="22"/>
          <w:szCs w:val="22"/>
        </w:rPr>
        <w:t>Soj</w:t>
      </w:r>
      <w:proofErr w:type="spellEnd"/>
      <w:r w:rsidRPr="00466143">
        <w:rPr>
          <w:rFonts w:ascii="Arial" w:hAnsi="Arial"/>
          <w:b/>
          <w:bCs/>
          <w:sz w:val="22"/>
          <w:szCs w:val="22"/>
        </w:rPr>
        <w:t xml:space="preserve"> </w:t>
      </w:r>
      <w:proofErr w:type="spellStart"/>
      <w:r w:rsidRPr="00466143">
        <w:rPr>
          <w:rFonts w:ascii="Arial" w:hAnsi="Arial"/>
          <w:b/>
          <w:bCs/>
          <w:sz w:val="22"/>
          <w:szCs w:val="22"/>
        </w:rPr>
        <w:t>Ntsuam</w:t>
      </w:r>
      <w:proofErr w:type="spellEnd"/>
      <w:r w:rsidRPr="00466143">
        <w:rPr>
          <w:rFonts w:ascii="Arial" w:hAnsi="Arial"/>
          <w:b/>
          <w:bCs/>
          <w:sz w:val="22"/>
          <w:szCs w:val="22"/>
        </w:rPr>
        <w:t xml:space="preserve"> </w:t>
      </w:r>
      <w:proofErr w:type="spellStart"/>
      <w:r w:rsidRPr="00466143">
        <w:rPr>
          <w:rFonts w:ascii="Arial" w:hAnsi="Arial"/>
          <w:b/>
          <w:bCs/>
          <w:sz w:val="22"/>
          <w:szCs w:val="22"/>
        </w:rPr>
        <w:t>pab</w:t>
      </w:r>
      <w:proofErr w:type="spellEnd"/>
      <w:r w:rsidRPr="00466143">
        <w:rPr>
          <w:rFonts w:ascii="Arial" w:hAnsi="Arial"/>
          <w:b/>
          <w:bCs/>
          <w:sz w:val="22"/>
          <w:szCs w:val="22"/>
        </w:rPr>
        <w:t xml:space="preserve"> </w:t>
      </w:r>
      <w:proofErr w:type="spellStart"/>
      <w:r w:rsidRPr="00466143">
        <w:rPr>
          <w:rFonts w:ascii="Arial" w:hAnsi="Arial"/>
          <w:b/>
          <w:bCs/>
          <w:sz w:val="22"/>
          <w:szCs w:val="22"/>
        </w:rPr>
        <w:t>pawg</w:t>
      </w:r>
      <w:proofErr w:type="spellEnd"/>
      <w:r w:rsidRPr="00466143">
        <w:rPr>
          <w:rFonts w:ascii="Arial" w:hAnsi="Arial"/>
          <w:b/>
          <w:bCs/>
          <w:sz w:val="22"/>
          <w:szCs w:val="22"/>
        </w:rPr>
        <w:t xml:space="preserve"> IEP tau </w:t>
      </w:r>
      <w:proofErr w:type="spellStart"/>
      <w:r w:rsidRPr="00466143">
        <w:rPr>
          <w:rFonts w:ascii="Arial" w:hAnsi="Arial"/>
          <w:b/>
          <w:bCs/>
          <w:sz w:val="22"/>
          <w:szCs w:val="22"/>
        </w:rPr>
        <w:t>tshuaj</w:t>
      </w:r>
      <w:proofErr w:type="spellEnd"/>
      <w:r w:rsidRPr="00466143">
        <w:rPr>
          <w:rFonts w:ascii="Arial" w:hAnsi="Arial"/>
          <w:b/>
          <w:bCs/>
          <w:sz w:val="22"/>
          <w:szCs w:val="22"/>
        </w:rPr>
        <w:t xml:space="preserve"> </w:t>
      </w:r>
      <w:proofErr w:type="spellStart"/>
      <w:r w:rsidRPr="00466143">
        <w:rPr>
          <w:rFonts w:ascii="Arial" w:hAnsi="Arial"/>
          <w:b/>
          <w:bCs/>
          <w:sz w:val="22"/>
          <w:szCs w:val="22"/>
        </w:rPr>
        <w:t>xyuas</w:t>
      </w:r>
      <w:proofErr w:type="spellEnd"/>
      <w:r w:rsidRPr="00466143">
        <w:rPr>
          <w:rFonts w:ascii="Arial" w:hAnsi="Arial"/>
          <w:b/>
          <w:bCs/>
          <w:sz w:val="22"/>
          <w:szCs w:val="22"/>
        </w:rPr>
        <w:t xml:space="preserve"> </w:t>
      </w:r>
      <w:proofErr w:type="spellStart"/>
      <w:r w:rsidRPr="00466143">
        <w:rPr>
          <w:rFonts w:ascii="Arial" w:hAnsi="Arial"/>
          <w:b/>
          <w:bCs/>
          <w:sz w:val="22"/>
          <w:szCs w:val="22"/>
        </w:rPr>
        <w:t>cov</w:t>
      </w:r>
      <w:proofErr w:type="spellEnd"/>
      <w:r w:rsidRPr="00466143">
        <w:rPr>
          <w:rFonts w:ascii="Arial" w:hAnsi="Arial"/>
          <w:b/>
          <w:bCs/>
          <w:sz w:val="22"/>
          <w:szCs w:val="22"/>
        </w:rPr>
        <w:t xml:space="preserve"> </w:t>
      </w:r>
      <w:proofErr w:type="spellStart"/>
      <w:r w:rsidRPr="00466143">
        <w:rPr>
          <w:rFonts w:ascii="Arial" w:hAnsi="Arial"/>
          <w:b/>
          <w:bCs/>
          <w:sz w:val="22"/>
          <w:szCs w:val="22"/>
        </w:rPr>
        <w:t>qauv</w:t>
      </w:r>
      <w:proofErr w:type="spellEnd"/>
      <w:r w:rsidRPr="00466143">
        <w:rPr>
          <w:rFonts w:ascii="Arial" w:hAnsi="Arial"/>
          <w:b/>
          <w:bCs/>
          <w:sz w:val="22"/>
          <w:szCs w:val="22"/>
        </w:rPr>
        <w:t xml:space="preserve"> </w:t>
      </w:r>
      <w:proofErr w:type="spellStart"/>
      <w:r w:rsidRPr="00466143">
        <w:rPr>
          <w:rFonts w:ascii="Arial" w:hAnsi="Arial"/>
          <w:b/>
          <w:bCs/>
          <w:sz w:val="22"/>
          <w:szCs w:val="22"/>
        </w:rPr>
        <w:t>rau</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qhov</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w:t>
      </w:r>
    </w:p>
    <w:p w14:paraId="4F10EFCE"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r w:rsidRPr="005C4357">
        <w:rPr>
          <w:rFonts w:ascii="Arial" w:hAnsi="Arial"/>
          <w:sz w:val="22"/>
          <w:szCs w:val="22"/>
          <w:rPrChange w:id="853" w:author="Fong RERHANG" w:date="2021-05-28T17:03:00Z">
            <w:rPr>
              <w:rFonts w:ascii="Arial" w:hAnsi="Arial"/>
              <w:b/>
              <w:bCs/>
              <w:sz w:val="22"/>
              <w:szCs w:val="22"/>
            </w:rPr>
          </w:rPrChange>
        </w:rPr>
        <w:t>(</w:t>
      </w:r>
      <w:proofErr w:type="spellStart"/>
      <w:r w:rsidRPr="005C4357">
        <w:rPr>
          <w:rFonts w:ascii="Arial" w:hAnsi="Arial"/>
          <w:sz w:val="22"/>
          <w:szCs w:val="22"/>
          <w:rPrChange w:id="854" w:author="Fong RERHANG" w:date="2021-05-28T17:03:00Z">
            <w:rPr>
              <w:rFonts w:ascii="Arial" w:hAnsi="Arial"/>
              <w:b/>
              <w:bCs/>
              <w:sz w:val="22"/>
              <w:szCs w:val="22"/>
            </w:rPr>
          </w:rPrChange>
        </w:rPr>
        <w:t>Qeb</w:t>
      </w:r>
      <w:proofErr w:type="spellEnd"/>
      <w:r w:rsidRPr="005C4357">
        <w:rPr>
          <w:rFonts w:ascii="Arial" w:hAnsi="Arial"/>
          <w:sz w:val="22"/>
          <w:szCs w:val="22"/>
          <w:rPrChange w:id="855" w:author="Fong RERHANG" w:date="2021-05-28T17:03:00Z">
            <w:rPr>
              <w:rFonts w:ascii="Arial" w:hAnsi="Arial"/>
              <w:b/>
              <w:bCs/>
              <w:sz w:val="22"/>
              <w:szCs w:val="22"/>
            </w:rPr>
          </w:rPrChange>
        </w:rPr>
        <w:t xml:space="preserve"> (</w:t>
      </w:r>
      <w:r w:rsidRPr="005C4357">
        <w:rPr>
          <w:rFonts w:ascii="Arial" w:hAnsi="Arial"/>
          <w:sz w:val="18"/>
          <w:szCs w:val="18"/>
          <w:rPrChange w:id="856" w:author="Fong RERHANG" w:date="2021-05-28T17:03:00Z">
            <w:rPr>
              <w:rFonts w:ascii="Arial" w:hAnsi="Arial"/>
              <w:b/>
              <w:bCs/>
              <w:sz w:val="18"/>
              <w:szCs w:val="18"/>
            </w:rPr>
          </w:rPrChange>
        </w:rPr>
        <w:t>grades</w:t>
      </w:r>
      <w:r w:rsidRPr="005C4357">
        <w:rPr>
          <w:rFonts w:ascii="Arial" w:hAnsi="Arial"/>
          <w:sz w:val="22"/>
          <w:szCs w:val="22"/>
          <w:rPrChange w:id="857" w:author="Fong RERHANG" w:date="2021-05-28T17:03:00Z">
            <w:rPr>
              <w:rFonts w:ascii="Arial" w:hAnsi="Arial"/>
              <w:b/>
              <w:bCs/>
              <w:sz w:val="22"/>
              <w:szCs w:val="22"/>
            </w:rPr>
          </w:rPrChange>
        </w:rPr>
        <w:t>) 5, 7 &amp; 9)</w:t>
      </w:r>
    </w:p>
    <w:p w14:paraId="57CC86E1" w14:textId="60F669EF" w:rsidR="004F4D9D" w:rsidRPr="007B5D2E" w:rsidRDefault="007B5D2E" w:rsidP="007B5D2E">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45918816" wp14:editId="7B1E7EB1">
            <wp:extent cx="158750" cy="11938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Pr="007B5D2E">
        <w:rPr>
          <w:rFonts w:ascii="Arial" w:hAnsi="Arial" w:cs="Arial"/>
          <w:sz w:val="22"/>
          <w:szCs w:val="22"/>
        </w:rPr>
        <w:t>T</w:t>
      </w:r>
      <w:r w:rsidR="004F4D9D" w:rsidRPr="007B5D2E">
        <w:rPr>
          <w:rFonts w:ascii="Arial" w:hAnsi="Arial" w:cs="Arial"/>
          <w:sz w:val="22"/>
          <w:szCs w:val="22"/>
        </w:rPr>
        <w:t>awm</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ntawm</w:t>
      </w:r>
      <w:proofErr w:type="spellEnd"/>
      <w:r w:rsidR="004F4D9D" w:rsidRPr="007B5D2E">
        <w:rPr>
          <w:rFonts w:ascii="Arial" w:hAnsi="Arial" w:cs="Arial"/>
          <w:sz w:val="22"/>
          <w:szCs w:val="22"/>
        </w:rPr>
        <w:t xml:space="preserve"> </w:t>
      </w:r>
      <w:proofErr w:type="spellStart"/>
      <w:ins w:id="858" w:author="Fong RERHANG" w:date="2021-05-28T17:04:00Z">
        <w:r w:rsidR="005C4357">
          <w:rPr>
            <w:rFonts w:ascii="Arial" w:hAnsi="Arial" w:cs="Arial"/>
            <w:sz w:val="22"/>
            <w:szCs w:val="22"/>
          </w:rPr>
          <w:t>qib</w:t>
        </w:r>
        <w:proofErr w:type="spellEnd"/>
        <w:r w:rsidR="005C4357">
          <w:rPr>
            <w:rFonts w:ascii="Arial" w:hAnsi="Arial" w:cs="Arial"/>
            <w:sz w:val="22"/>
            <w:szCs w:val="22"/>
          </w:rPr>
          <w:t xml:space="preserve"> </w:t>
        </w:r>
      </w:ins>
      <w:proofErr w:type="spellStart"/>
      <w:r w:rsidR="004F4D9D" w:rsidRPr="007B5D2E">
        <w:rPr>
          <w:rFonts w:ascii="Arial" w:hAnsi="Arial" w:cs="Arial"/>
          <w:sz w:val="22"/>
          <w:szCs w:val="22"/>
        </w:rPr>
        <w:t>kev</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xeem</w:t>
      </w:r>
      <w:proofErr w:type="spellEnd"/>
      <w:r w:rsidR="004F4D9D" w:rsidRPr="007B5D2E">
        <w:rPr>
          <w:rFonts w:ascii="Arial" w:hAnsi="Arial" w:cs="Arial"/>
          <w:sz w:val="22"/>
          <w:szCs w:val="22"/>
        </w:rPr>
        <w:t xml:space="preserve"> </w:t>
      </w:r>
      <w:del w:id="859" w:author="Fong RERHANG" w:date="2021-05-28T17:04:00Z">
        <w:r w:rsidR="004F4D9D" w:rsidRPr="007B5D2E" w:rsidDel="005C4357">
          <w:rPr>
            <w:rFonts w:ascii="Arial" w:hAnsi="Arial" w:cs="Arial"/>
            <w:sz w:val="22"/>
            <w:szCs w:val="22"/>
          </w:rPr>
          <w:delText>ntawm</w:delText>
        </w:r>
      </w:del>
    </w:p>
    <w:p w14:paraId="5C5F45CC"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E0577B4"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2CE1101" w14:textId="0BC8449C"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 (</w:t>
      </w:r>
      <w:proofErr w:type="spellStart"/>
      <w:ins w:id="860" w:author="Fong RERHANG" w:date="2021-05-28T17:05:00Z">
        <w:r w:rsidR="005C4357">
          <w:rPr>
            <w:rFonts w:ascii="Arial" w:hAnsi="Arial" w:cs="Arial"/>
            <w:sz w:val="22"/>
            <w:szCs w:val="22"/>
          </w:rPr>
          <w:t>kuaj</w:t>
        </w:r>
        <w:proofErr w:type="spellEnd"/>
        <w:r w:rsidR="005C4357">
          <w:rPr>
            <w:rFonts w:ascii="Arial" w:hAnsi="Arial" w:cs="Arial"/>
            <w:sz w:val="22"/>
            <w:szCs w:val="22"/>
          </w:rPr>
          <w:t xml:space="preserve"> </w:t>
        </w:r>
        <w:proofErr w:type="spellStart"/>
        <w:r w:rsidR="005C4357">
          <w:rPr>
            <w:rFonts w:ascii="Arial" w:hAnsi="Arial" w:cs="Arial"/>
            <w:sz w:val="22"/>
            <w:szCs w:val="22"/>
          </w:rPr>
          <w:t>raug</w:t>
        </w:r>
        <w:proofErr w:type="spellEnd"/>
        <w:r w:rsidR="005C4357">
          <w:rPr>
            <w:rFonts w:ascii="Arial" w:hAnsi="Arial" w:cs="Arial"/>
            <w:sz w:val="22"/>
            <w:szCs w:val="22"/>
          </w:rPr>
          <w:t xml:space="preserve"> </w:t>
        </w:r>
      </w:ins>
      <w:r>
        <w:rPr>
          <w:rFonts w:ascii="Arial" w:hAnsi="Arial" w:cs="Arial"/>
          <w:sz w:val="22"/>
          <w:szCs w:val="22"/>
        </w:rPr>
        <w:t xml:space="preserve">chaw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hauj</w:t>
      </w:r>
      <w:proofErr w:type="spellEnd"/>
      <w:ins w:id="861" w:author="Fong RERHANG" w:date="2021-05-28T17:05:00Z">
        <w:r w:rsidR="005C4357">
          <w:rPr>
            <w:rFonts w:ascii="Arial" w:hAnsi="Arial" w:cs="Arial"/>
            <w:sz w:val="22"/>
            <w:szCs w:val="22"/>
          </w:rPr>
          <w:t xml:space="preserve"> </w:t>
        </w:r>
      </w:ins>
      <w:proofErr w:type="spellStart"/>
      <w:r>
        <w:rPr>
          <w:rFonts w:ascii="Arial" w:hAnsi="Arial" w:cs="Arial"/>
          <w:sz w:val="22"/>
          <w:szCs w:val="22"/>
        </w:rPr>
        <w:t>lw</w:t>
      </w:r>
      <w:proofErr w:type="spellEnd"/>
      <w:r>
        <w:rPr>
          <w:rFonts w:ascii="Arial" w:hAnsi="Arial" w:cs="Arial"/>
          <w:sz w:val="22"/>
          <w:szCs w:val="22"/>
        </w:rPr>
        <w:t xml:space="preserve"> PFT </w:t>
      </w:r>
      <w:proofErr w:type="spellStart"/>
      <w:r>
        <w:rPr>
          <w:rFonts w:ascii="Arial" w:hAnsi="Arial" w:cs="Arial"/>
          <w:sz w:val="22"/>
          <w:szCs w:val="22"/>
        </w:rPr>
        <w:t>soj</w:t>
      </w:r>
      <w:proofErr w:type="spellEnd"/>
      <w:r>
        <w:rPr>
          <w:rFonts w:ascii="Arial" w:hAnsi="Arial" w:cs="Arial"/>
          <w:sz w:val="22"/>
          <w:szCs w:val="22"/>
        </w:rPr>
        <w:t xml:space="preserve"> </w:t>
      </w:r>
      <w:proofErr w:type="spellStart"/>
      <w:r>
        <w:rPr>
          <w:rFonts w:ascii="Arial" w:hAnsi="Arial" w:cs="Arial"/>
          <w:sz w:val="22"/>
          <w:szCs w:val="22"/>
        </w:rPr>
        <w:t>ntsuam</w:t>
      </w:r>
      <w:proofErr w:type="spellEnd"/>
      <w:r>
        <w:rPr>
          <w:rFonts w:ascii="Arial" w:hAnsi="Arial" w:cs="Arial"/>
          <w:sz w:val="22"/>
          <w:szCs w:val="22"/>
        </w:rPr>
        <w:t xml:space="preserve">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766F1A51" w14:textId="550FFABA" w:rsidR="004F4D9D" w:rsidRDefault="004F4D9D" w:rsidP="004F4D9D">
      <w:pPr>
        <w:tabs>
          <w:tab w:val="left" w:pos="2086"/>
        </w:tabs>
        <w:rPr>
          <w:rFonts w:ascii="Arial" w:hAnsi="Arial"/>
          <w:sz w:val="22"/>
          <w:szCs w:val="22"/>
        </w:rPr>
      </w:pPr>
      <w:r>
        <w:rPr>
          <w:noProof/>
          <w:lang w:eastAsia="zh-CN"/>
        </w:rPr>
        <w:drawing>
          <wp:inline distT="0" distB="0" distL="0" distR="0" wp14:anchorId="3EB2C5FE" wp14:editId="6B627651">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ins w:id="862" w:author="Fong RERHANG" w:date="2021-05-28T17:06:00Z">
        <w:r w:rsidR="005C4357">
          <w:rPr>
            <w:rFonts w:ascii="Arial" w:hAnsi="Arial"/>
            <w:b/>
            <w:bCs/>
            <w:sz w:val="22"/>
            <w:szCs w:val="22"/>
          </w:rPr>
          <w:t>Y</w:t>
        </w:r>
      </w:ins>
      <w:del w:id="863" w:author="Fong RERHANG" w:date="2021-05-28T17:06:00Z">
        <w:r w:rsidDel="005C4357">
          <w:rPr>
            <w:rFonts w:ascii="Arial" w:hAnsi="Arial"/>
            <w:b/>
            <w:bCs/>
            <w:sz w:val="22"/>
            <w:szCs w:val="22"/>
          </w:rPr>
          <w:delText>y</w:delText>
        </w:r>
      </w:del>
      <w:r>
        <w:rPr>
          <w:rFonts w:ascii="Arial" w:hAnsi="Arial"/>
          <w:b/>
          <w:bCs/>
          <w:sz w:val="22"/>
          <w:szCs w:val="22"/>
        </w:rPr>
        <w:t>am Kev</w:t>
      </w:r>
      <w:ins w:id="864" w:author="Fong RERHANG" w:date="2021-05-28T17:08:00Z">
        <w:r w:rsidR="005C4357">
          <w:rPr>
            <w:rFonts w:ascii="Arial" w:hAnsi="Arial"/>
            <w:b/>
            <w:bCs/>
            <w:sz w:val="22"/>
            <w:szCs w:val="22"/>
          </w:rPr>
          <w:t xml:space="preserve"> (</w:t>
        </w:r>
        <w:proofErr w:type="spellStart"/>
        <w:r w:rsidR="005C4357">
          <w:rPr>
            <w:rFonts w:ascii="Arial" w:hAnsi="Arial"/>
            <w:b/>
            <w:bCs/>
            <w:sz w:val="22"/>
            <w:szCs w:val="22"/>
          </w:rPr>
          <w:t>Cov</w:t>
        </w:r>
        <w:proofErr w:type="spellEnd"/>
        <w:r w:rsidR="005C4357">
          <w:rPr>
            <w:rFonts w:ascii="Arial" w:hAnsi="Arial"/>
            <w:b/>
            <w:bCs/>
            <w:sz w:val="22"/>
            <w:szCs w:val="22"/>
          </w:rPr>
          <w:t>)</w:t>
        </w:r>
      </w:ins>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ins w:id="865" w:author="Fong RERHANG" w:date="2021-05-28T17:07:00Z">
        <w:r w:rsidR="005C4357">
          <w:rPr>
            <w:rFonts w:ascii="Arial" w:hAnsi="Arial"/>
            <w:b/>
            <w:bCs/>
            <w:sz w:val="22"/>
            <w:szCs w:val="22"/>
          </w:rPr>
          <w:t>P</w:t>
        </w:r>
      </w:ins>
      <w:del w:id="866" w:author="Fong RERHANG" w:date="2021-05-28T17:07:00Z">
        <w:r w:rsidDel="005C4357">
          <w:rPr>
            <w:rFonts w:ascii="Arial" w:hAnsi="Arial"/>
            <w:b/>
            <w:bCs/>
            <w:sz w:val="22"/>
            <w:szCs w:val="22"/>
          </w:rPr>
          <w:delText>p</w:delText>
        </w:r>
      </w:del>
      <w:r>
        <w:rPr>
          <w:rFonts w:ascii="Arial" w:hAnsi="Arial"/>
          <w:b/>
          <w:bCs/>
          <w:sz w:val="22"/>
          <w:szCs w:val="22"/>
        </w:rPr>
        <w:t>law</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ins w:id="867" w:author="Fong RERHANG" w:date="2021-05-28T17:07:00Z">
        <w:r w:rsidR="005C4357">
          <w:rPr>
            <w:rFonts w:ascii="Arial" w:hAnsi="Arial"/>
            <w:b/>
            <w:bCs/>
            <w:sz w:val="22"/>
            <w:szCs w:val="22"/>
          </w:rPr>
          <w:t>L</w:t>
        </w:r>
      </w:ins>
      <w:del w:id="868" w:author="Fong RERHANG" w:date="2021-05-28T17:07:00Z">
        <w:r w:rsidDel="005C4357">
          <w:rPr>
            <w:rFonts w:ascii="Arial" w:hAnsi="Arial"/>
            <w:b/>
            <w:bCs/>
            <w:sz w:val="22"/>
            <w:szCs w:val="22"/>
          </w:rPr>
          <w:delText>l</w:delText>
        </w:r>
      </w:del>
      <w:r>
        <w:rPr>
          <w:rFonts w:ascii="Arial" w:hAnsi="Arial"/>
          <w:b/>
          <w:bCs/>
          <w:sz w:val="22"/>
          <w:szCs w:val="22"/>
        </w:rPr>
        <w:t>ub</w:t>
      </w:r>
      <w:proofErr w:type="spellEnd"/>
      <w:r>
        <w:rPr>
          <w:rFonts w:ascii="Arial" w:hAnsi="Arial"/>
          <w:b/>
          <w:bCs/>
          <w:sz w:val="22"/>
          <w:szCs w:val="22"/>
        </w:rPr>
        <w:t xml:space="preserve"> </w:t>
      </w:r>
      <w:proofErr w:type="spellStart"/>
      <w:r>
        <w:rPr>
          <w:rFonts w:ascii="Arial" w:hAnsi="Arial"/>
          <w:b/>
          <w:bCs/>
          <w:sz w:val="22"/>
          <w:szCs w:val="22"/>
        </w:rPr>
        <w:t>Xeev</w:t>
      </w:r>
      <w:proofErr w:type="spellEnd"/>
      <w:del w:id="869" w:author="Fong RERHANG" w:date="2021-05-28T17:05:00Z">
        <w:r w:rsidDel="005C4357">
          <w:rPr>
            <w:rFonts w:ascii="Arial" w:hAnsi="Arial"/>
            <w:b/>
            <w:bCs/>
            <w:sz w:val="22"/>
            <w:szCs w:val="22"/>
          </w:rPr>
          <w:delText xml:space="preserve"> </w:delText>
        </w:r>
      </w:del>
      <w:r>
        <w:rPr>
          <w:rFonts w:ascii="Arial" w:hAnsi="Arial"/>
          <w:b/>
          <w:bCs/>
          <w:sz w:val="22"/>
          <w:szCs w:val="22"/>
        </w:rPr>
        <w:t>/</w:t>
      </w:r>
      <w:proofErr w:type="spellStart"/>
      <w:del w:id="870" w:author="Fong RERHANG" w:date="2021-05-28T17:05:00Z">
        <w:r w:rsidDel="005C4357">
          <w:rPr>
            <w:rFonts w:ascii="Arial" w:hAnsi="Arial"/>
            <w:b/>
            <w:bCs/>
            <w:sz w:val="22"/>
            <w:szCs w:val="22"/>
          </w:rPr>
          <w:delText xml:space="preserve"> </w:delText>
        </w:r>
      </w:del>
      <w:del w:id="871" w:author="Fong RERHANG" w:date="2021-05-28T17:07:00Z">
        <w:r w:rsidDel="005C4357">
          <w:rPr>
            <w:rFonts w:ascii="Arial" w:hAnsi="Arial"/>
            <w:b/>
            <w:bCs/>
            <w:sz w:val="22"/>
            <w:szCs w:val="22"/>
          </w:rPr>
          <w:delText>i</w:delText>
        </w:r>
      </w:del>
      <w:ins w:id="872" w:author="Fong RERHANG" w:date="2021-05-28T17:07:00Z">
        <w:r w:rsidR="005C4357">
          <w:rPr>
            <w:rFonts w:ascii="Arial" w:hAnsi="Arial"/>
            <w:b/>
            <w:bCs/>
            <w:sz w:val="22"/>
            <w:szCs w:val="22"/>
          </w:rPr>
          <w:t>I</w:t>
        </w:r>
      </w:ins>
      <w:r>
        <w:rPr>
          <w:rFonts w:ascii="Arial" w:hAnsi="Arial"/>
          <w:b/>
          <w:bCs/>
          <w:sz w:val="22"/>
          <w:szCs w:val="22"/>
        </w:rPr>
        <w:t>b</w:t>
      </w:r>
      <w:proofErr w:type="spellEnd"/>
      <w:r>
        <w:rPr>
          <w:rFonts w:ascii="Arial" w:hAnsi="Arial"/>
          <w:b/>
          <w:bCs/>
          <w:sz w:val="22"/>
          <w:szCs w:val="22"/>
        </w:rPr>
        <w:t xml:space="preserve"> </w:t>
      </w:r>
      <w:proofErr w:type="spellStart"/>
      <w:r>
        <w:rPr>
          <w:rFonts w:ascii="Arial" w:hAnsi="Arial"/>
          <w:b/>
          <w:bCs/>
          <w:sz w:val="22"/>
          <w:szCs w:val="22"/>
        </w:rPr>
        <w:t>Cheeb</w:t>
      </w:r>
      <w:proofErr w:type="spellEnd"/>
      <w:r>
        <w:rPr>
          <w:rFonts w:ascii="Arial" w:hAnsi="Arial"/>
          <w:b/>
          <w:bCs/>
          <w:sz w:val="22"/>
          <w:szCs w:val="22"/>
        </w:rPr>
        <w:t xml:space="preserve"> </w:t>
      </w:r>
      <w:proofErr w:type="spellStart"/>
      <w:r>
        <w:rPr>
          <w:rFonts w:ascii="Arial" w:hAnsi="Arial"/>
          <w:b/>
          <w:bCs/>
          <w:sz w:val="22"/>
          <w:szCs w:val="22"/>
        </w:rPr>
        <w:t>Tsam</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Plaws-Cov</w:t>
      </w:r>
      <w:proofErr w:type="spellEnd"/>
      <w:r>
        <w:rPr>
          <w:rFonts w:ascii="Arial" w:hAnsi="Arial"/>
          <w:b/>
          <w:bCs/>
          <w:sz w:val="22"/>
          <w:szCs w:val="22"/>
        </w:rPr>
        <w:t xml:space="preserve">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Dua</w:t>
      </w:r>
      <w:proofErr w:type="spellEnd"/>
      <w:r>
        <w:rPr>
          <w:rFonts w:ascii="Arial" w:hAnsi="Arial"/>
          <w:b/>
          <w:bCs/>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Kev</w:t>
      </w:r>
      <w:ins w:id="873" w:author="Fong RERHANG" w:date="2021-05-28T17:07:00Z">
        <w:r w:rsidR="005C4357">
          <w:rPr>
            <w:rFonts w:ascii="Arial" w:hAnsi="Arial"/>
            <w:b/>
            <w:bCs/>
            <w:sz w:val="22"/>
            <w:szCs w:val="22"/>
          </w:rPr>
          <w:t xml:space="preserve"> </w:t>
        </w:r>
      </w:ins>
      <w:ins w:id="874" w:author="Fong RERHANG" w:date="2021-05-28T17:08:00Z">
        <w:r w:rsidR="005C4357">
          <w:rPr>
            <w:rFonts w:ascii="Arial" w:hAnsi="Arial"/>
            <w:b/>
            <w:bCs/>
            <w:sz w:val="22"/>
            <w:szCs w:val="22"/>
          </w:rPr>
          <w:t>(</w:t>
        </w:r>
        <w:proofErr w:type="spellStart"/>
        <w:r w:rsidR="005C4357">
          <w:rPr>
            <w:rFonts w:ascii="Arial" w:hAnsi="Arial"/>
            <w:b/>
            <w:bCs/>
            <w:sz w:val="22"/>
            <w:szCs w:val="22"/>
          </w:rPr>
          <w:t>Cov</w:t>
        </w:r>
        <w:proofErr w:type="spellEnd"/>
        <w:r w:rsidR="005C4357">
          <w:rPr>
            <w:rFonts w:ascii="Arial" w:hAnsi="Arial"/>
            <w:b/>
            <w:bCs/>
            <w:sz w:val="22"/>
            <w:szCs w:val="22"/>
          </w:rPr>
          <w:t>)</w:t>
        </w:r>
      </w:ins>
      <w:r>
        <w:rPr>
          <w:rFonts w:ascii="Arial" w:hAnsi="Arial"/>
          <w:b/>
          <w:bCs/>
          <w:sz w:val="22"/>
          <w:szCs w:val="22"/>
        </w:rPr>
        <w:t xml:space="preserve"> T</w:t>
      </w:r>
      <w:proofErr w:type="spellStart"/>
      <w:r>
        <w:rPr>
          <w:rFonts w:ascii="Arial" w:hAnsi="Arial"/>
          <w:b/>
          <w:bCs/>
          <w:sz w:val="22"/>
          <w:szCs w:val="22"/>
        </w:rPr>
        <w:t>shuaj</w:t>
      </w:r>
      <w:proofErr w:type="spellEnd"/>
      <w:r>
        <w:rPr>
          <w:rFonts w:ascii="Arial" w:hAnsi="Arial"/>
          <w:b/>
          <w:bCs/>
          <w:sz w:val="22"/>
          <w:szCs w:val="22"/>
        </w:rPr>
        <w:t xml:space="preserve"> </w:t>
      </w:r>
      <w:proofErr w:type="spellStart"/>
      <w:r>
        <w:rPr>
          <w:rFonts w:ascii="Arial" w:hAnsi="Arial"/>
          <w:b/>
          <w:bCs/>
          <w:sz w:val="22"/>
          <w:szCs w:val="22"/>
        </w:rPr>
        <w:t>Xyuas</w:t>
      </w:r>
      <w:proofErr w:type="spellEnd"/>
    </w:p>
    <w:p w14:paraId="1F519628" w14:textId="5DC96DD9" w:rsidR="004F4D9D" w:rsidRDefault="005A2745" w:rsidP="004F4D9D">
      <w:pPr>
        <w:tabs>
          <w:tab w:val="left" w:pos="2086"/>
        </w:tabs>
        <w:rPr>
          <w:rFonts w:ascii="Arial" w:hAnsi="Arial"/>
          <w:sz w:val="22"/>
          <w:szCs w:val="22"/>
        </w:rPr>
      </w:pPr>
      <w:r>
        <w:lastRenderedPageBreak/>
        <w:pict w14:anchorId="2C35DF0B">
          <v:shape id="Picture 99" o:spid="_x0000_i1039" type="#_x0000_t75" style="width:12.9pt;height:9.15pt;visibility:visible;mso-wrap-style:square">
            <v:imagedata r:id="rId13" o:title=""/>
          </v:shape>
        </w:pict>
      </w:r>
      <w:r w:rsidR="004F4D9D">
        <w:rPr>
          <w:rFonts w:ascii="Arial" w:hAnsi="Arial"/>
          <w:sz w:val="22"/>
          <w:szCs w:val="22"/>
        </w:rPr>
        <w:t xml:space="preserve"> </w:t>
      </w:r>
      <w:proofErr w:type="spellStart"/>
      <w:ins w:id="875" w:author="Fong RERHANG" w:date="2021-05-28T17:09:00Z">
        <w:r w:rsidR="005C4357">
          <w:rPr>
            <w:rFonts w:ascii="Arial" w:hAnsi="Arial"/>
            <w:sz w:val="22"/>
            <w:szCs w:val="22"/>
          </w:rPr>
          <w:t>Lub</w:t>
        </w:r>
        <w:proofErr w:type="spellEnd"/>
        <w:r w:rsidR="005C4357">
          <w:rPr>
            <w:rFonts w:ascii="Arial" w:hAnsi="Arial"/>
            <w:sz w:val="22"/>
            <w:szCs w:val="22"/>
          </w:rPr>
          <w:t xml:space="preserve"> Kev </w:t>
        </w:r>
        <w:proofErr w:type="spellStart"/>
        <w:r w:rsidR="005C4357">
          <w:rPr>
            <w:rFonts w:ascii="Arial" w:hAnsi="Arial"/>
            <w:sz w:val="22"/>
            <w:szCs w:val="22"/>
          </w:rPr>
          <w:t>Txim</w:t>
        </w:r>
        <w:proofErr w:type="spellEnd"/>
        <w:r w:rsidR="005C4357">
          <w:rPr>
            <w:rFonts w:ascii="Arial" w:hAnsi="Arial"/>
            <w:sz w:val="22"/>
            <w:szCs w:val="22"/>
          </w:rPr>
          <w:t xml:space="preserve"> Kho </w:t>
        </w:r>
      </w:ins>
      <w:proofErr w:type="spellStart"/>
      <w:r w:rsidR="004F4D9D">
        <w:rPr>
          <w:rFonts w:ascii="Arial" w:hAnsi="Arial"/>
          <w:b/>
          <w:bCs/>
          <w:sz w:val="21"/>
          <w:szCs w:val="21"/>
        </w:rPr>
        <w:t>Cov</w:t>
      </w:r>
      <w:proofErr w:type="spellEnd"/>
      <w:r w:rsidR="004F4D9D">
        <w:rPr>
          <w:rFonts w:ascii="Arial" w:hAnsi="Arial"/>
          <w:b/>
          <w:bCs/>
          <w:sz w:val="21"/>
          <w:szCs w:val="21"/>
        </w:rPr>
        <w:t xml:space="preserve"> </w:t>
      </w:r>
      <w:proofErr w:type="spellStart"/>
      <w:ins w:id="876" w:author="Fong RERHANG" w:date="2021-05-28T17:09:00Z">
        <w:r w:rsidR="005C4357">
          <w:rPr>
            <w:rFonts w:ascii="Arial" w:hAnsi="Arial"/>
            <w:b/>
            <w:bCs/>
            <w:sz w:val="21"/>
            <w:szCs w:val="21"/>
          </w:rPr>
          <w:t>N</w:t>
        </w:r>
      </w:ins>
      <w:del w:id="877" w:author="Fong RERHANG" w:date="2021-05-28T17:09:00Z">
        <w:r w:rsidR="004F4D9D" w:rsidDel="005C4357">
          <w:rPr>
            <w:rFonts w:ascii="Arial" w:hAnsi="Arial"/>
            <w:b/>
            <w:bCs/>
            <w:sz w:val="21"/>
            <w:szCs w:val="21"/>
          </w:rPr>
          <w:delText>n</w:delText>
        </w:r>
      </w:del>
      <w:r w:rsidR="004F4D9D">
        <w:rPr>
          <w:rFonts w:ascii="Arial" w:hAnsi="Arial"/>
          <w:b/>
          <w:bCs/>
          <w:sz w:val="21"/>
          <w:szCs w:val="21"/>
        </w:rPr>
        <w:t>tsiab</w:t>
      </w:r>
      <w:proofErr w:type="spellEnd"/>
      <w:r w:rsidR="004F4D9D">
        <w:rPr>
          <w:rFonts w:ascii="Arial" w:hAnsi="Arial"/>
          <w:b/>
          <w:bCs/>
          <w:sz w:val="21"/>
          <w:szCs w:val="21"/>
        </w:rPr>
        <w:t xml:space="preserve"> </w:t>
      </w:r>
      <w:proofErr w:type="spellStart"/>
      <w:ins w:id="878" w:author="Fong RERHANG" w:date="2021-05-28T17:09:00Z">
        <w:r w:rsidR="005C4357">
          <w:rPr>
            <w:rFonts w:ascii="Arial" w:hAnsi="Arial"/>
            <w:b/>
            <w:bCs/>
            <w:sz w:val="21"/>
            <w:szCs w:val="21"/>
          </w:rPr>
          <w:t>L</w:t>
        </w:r>
      </w:ins>
      <w:del w:id="879" w:author="Fong RERHANG" w:date="2021-05-28T17:09:00Z">
        <w:r w:rsidR="004F4D9D" w:rsidDel="005C4357">
          <w:rPr>
            <w:rFonts w:ascii="Arial" w:hAnsi="Arial"/>
            <w:b/>
            <w:bCs/>
            <w:sz w:val="21"/>
            <w:szCs w:val="21"/>
          </w:rPr>
          <w:delText>l</w:delText>
        </w:r>
      </w:del>
      <w:r w:rsidR="004F4D9D">
        <w:rPr>
          <w:rFonts w:ascii="Arial" w:hAnsi="Arial"/>
          <w:b/>
          <w:bCs/>
          <w:sz w:val="21"/>
          <w:szCs w:val="21"/>
        </w:rPr>
        <w:t>us</w:t>
      </w:r>
      <w:proofErr w:type="spellEnd"/>
      <w:r w:rsidR="004F4D9D">
        <w:rPr>
          <w:rFonts w:ascii="Arial" w:hAnsi="Arial"/>
          <w:b/>
          <w:bCs/>
          <w:sz w:val="21"/>
          <w:szCs w:val="21"/>
        </w:rPr>
        <w:t xml:space="preserve"> </w:t>
      </w:r>
      <w:proofErr w:type="spellStart"/>
      <w:ins w:id="880" w:author="Fong RERHANG" w:date="2021-05-28T17:10:00Z">
        <w:r w:rsidR="005C4357">
          <w:rPr>
            <w:rFonts w:ascii="Arial" w:hAnsi="Arial"/>
            <w:b/>
            <w:bCs/>
            <w:sz w:val="21"/>
            <w:szCs w:val="21"/>
          </w:rPr>
          <w:t>Uas</w:t>
        </w:r>
        <w:proofErr w:type="spellEnd"/>
        <w:r w:rsidR="005C4357">
          <w:rPr>
            <w:rFonts w:ascii="Arial" w:hAnsi="Arial"/>
            <w:b/>
            <w:bCs/>
            <w:sz w:val="21"/>
            <w:szCs w:val="21"/>
          </w:rPr>
          <w:t xml:space="preserve"> </w:t>
        </w:r>
      </w:ins>
      <w:del w:id="881" w:author="Fong RERHANG" w:date="2021-05-28T17:10:00Z">
        <w:r w:rsidR="004F4D9D" w:rsidDel="005C4357">
          <w:rPr>
            <w:rFonts w:ascii="Arial" w:hAnsi="Arial"/>
            <w:b/>
            <w:bCs/>
            <w:sz w:val="21"/>
            <w:szCs w:val="21"/>
          </w:rPr>
          <w:delText>x</w:delText>
        </w:r>
      </w:del>
      <w:proofErr w:type="spellStart"/>
      <w:ins w:id="882" w:author="Fong RERHANG" w:date="2021-05-28T17:10:00Z">
        <w:r w:rsidR="005C4357">
          <w:rPr>
            <w:rFonts w:ascii="Arial" w:hAnsi="Arial"/>
            <w:b/>
            <w:bCs/>
            <w:sz w:val="21"/>
            <w:szCs w:val="21"/>
          </w:rPr>
          <w:t>X</w:t>
        </w:r>
      </w:ins>
      <w:r w:rsidR="004F4D9D">
        <w:rPr>
          <w:rFonts w:ascii="Arial" w:hAnsi="Arial"/>
          <w:b/>
          <w:bCs/>
          <w:sz w:val="21"/>
          <w:szCs w:val="21"/>
        </w:rPr>
        <w:t>av</w:t>
      </w:r>
      <w:proofErr w:type="spellEnd"/>
      <w:r w:rsidR="004F4D9D">
        <w:rPr>
          <w:rFonts w:ascii="Arial" w:hAnsi="Arial"/>
          <w:b/>
          <w:bCs/>
          <w:sz w:val="21"/>
          <w:szCs w:val="21"/>
        </w:rPr>
        <w:t xml:space="preserve"> </w:t>
      </w:r>
      <w:del w:id="883" w:author="Fong RERHANG" w:date="2021-05-28T17:10:00Z">
        <w:r w:rsidR="004F4D9D" w:rsidDel="005C4357">
          <w:rPr>
            <w:rFonts w:ascii="Arial" w:hAnsi="Arial"/>
            <w:b/>
            <w:bCs/>
            <w:sz w:val="21"/>
            <w:szCs w:val="21"/>
          </w:rPr>
          <w:delText>t</w:delText>
        </w:r>
      </w:del>
      <w:ins w:id="884" w:author="Fong RERHANG" w:date="2021-05-28T17:10:00Z">
        <w:r w:rsidR="005C4357">
          <w:rPr>
            <w:rFonts w:ascii="Arial" w:hAnsi="Arial"/>
            <w:b/>
            <w:bCs/>
            <w:sz w:val="21"/>
            <w:szCs w:val="21"/>
          </w:rPr>
          <w:t>T</w:t>
        </w:r>
      </w:ins>
      <w:r w:rsidR="004F4D9D">
        <w:rPr>
          <w:rFonts w:ascii="Arial" w:hAnsi="Arial"/>
          <w:b/>
          <w:bCs/>
          <w:sz w:val="21"/>
          <w:szCs w:val="21"/>
        </w:rPr>
        <w:t xml:space="preserve">au </w:t>
      </w:r>
      <w:del w:id="885" w:author="Fong RERHANG" w:date="2021-05-28T17:10:00Z">
        <w:r w:rsidR="004F4D9D" w:rsidDel="005C4357">
          <w:rPr>
            <w:rFonts w:ascii="Arial" w:hAnsi="Arial"/>
            <w:b/>
            <w:bCs/>
            <w:sz w:val="21"/>
            <w:szCs w:val="21"/>
          </w:rPr>
          <w:delText>qhov kev loj hlob nthuav dav</w:delText>
        </w:r>
      </w:del>
      <w:r w:rsidR="004F4D9D">
        <w:rPr>
          <w:rFonts w:ascii="Arial" w:hAnsi="Arial"/>
          <w:b/>
          <w:bCs/>
          <w:sz w:val="21"/>
          <w:szCs w:val="21"/>
        </w:rPr>
        <w:t xml:space="preserve"> (DRDP) - (</w:t>
      </w:r>
      <w:proofErr w:type="spellStart"/>
      <w:del w:id="886" w:author="Fong RERHANG" w:date="2021-05-28T17:10:00Z">
        <w:r w:rsidR="004F4D9D" w:rsidDel="005C4357">
          <w:rPr>
            <w:rFonts w:ascii="Arial" w:hAnsi="Arial"/>
            <w:b/>
            <w:bCs/>
            <w:sz w:val="21"/>
            <w:szCs w:val="21"/>
          </w:rPr>
          <w:delText>Preschoolers</w:delText>
        </w:r>
      </w:del>
      <w:ins w:id="887" w:author="Fong RERHANG" w:date="2021-05-28T17:10:00Z">
        <w:r w:rsidR="005C4357">
          <w:rPr>
            <w:rFonts w:ascii="Arial" w:hAnsi="Arial"/>
            <w:b/>
            <w:bCs/>
            <w:sz w:val="21"/>
            <w:szCs w:val="21"/>
          </w:rPr>
          <w:t>Cov</w:t>
        </w:r>
      </w:ins>
      <w:proofErr w:type="spellEnd"/>
      <w:ins w:id="888" w:author="Fong RERHANG" w:date="2021-05-28T17:11:00Z">
        <w:r w:rsidR="005C4357">
          <w:rPr>
            <w:rFonts w:ascii="Arial" w:hAnsi="Arial"/>
            <w:b/>
            <w:bCs/>
            <w:sz w:val="21"/>
            <w:szCs w:val="21"/>
          </w:rPr>
          <w:t xml:space="preserve"> </w:t>
        </w:r>
      </w:ins>
      <w:del w:id="889" w:author="Fong RERHANG" w:date="2021-05-28T17:10:00Z">
        <w:r w:rsidR="004F4D9D" w:rsidDel="005C4357">
          <w:rPr>
            <w:rFonts w:ascii="Arial" w:hAnsi="Arial"/>
            <w:b/>
            <w:bCs/>
            <w:sz w:val="21"/>
            <w:szCs w:val="21"/>
          </w:rPr>
          <w:delText xml:space="preserve"> </w:delText>
        </w:r>
      </w:del>
      <w:proofErr w:type="spellStart"/>
      <w:r w:rsidR="004F4D9D">
        <w:rPr>
          <w:rFonts w:ascii="Arial" w:hAnsi="Arial"/>
          <w:b/>
          <w:bCs/>
          <w:sz w:val="21"/>
          <w:szCs w:val="21"/>
        </w:rPr>
        <w:t>Hnub</w:t>
      </w:r>
      <w:proofErr w:type="spellEnd"/>
      <w:r w:rsidR="004F4D9D">
        <w:rPr>
          <w:rFonts w:ascii="Arial" w:hAnsi="Arial"/>
          <w:b/>
          <w:bCs/>
          <w:sz w:val="21"/>
          <w:szCs w:val="21"/>
        </w:rPr>
        <w:t xml:space="preserve"> </w:t>
      </w:r>
      <w:proofErr w:type="spellStart"/>
      <w:ins w:id="890" w:author="Fong RERHANG" w:date="2021-05-28T17:11:00Z">
        <w:r w:rsidR="005C4357">
          <w:rPr>
            <w:rFonts w:ascii="Arial" w:hAnsi="Arial"/>
            <w:b/>
            <w:bCs/>
            <w:sz w:val="21"/>
            <w:szCs w:val="21"/>
          </w:rPr>
          <w:t>N</w:t>
        </w:r>
      </w:ins>
      <w:del w:id="891" w:author="Fong RERHANG" w:date="2021-05-28T17:11:00Z">
        <w:r w:rsidR="004F4D9D" w:rsidDel="005C4357">
          <w:rPr>
            <w:rFonts w:ascii="Arial" w:hAnsi="Arial"/>
            <w:b/>
            <w:bCs/>
            <w:sz w:val="21"/>
            <w:szCs w:val="21"/>
          </w:rPr>
          <w:delText>n</w:delText>
        </w:r>
      </w:del>
      <w:r w:rsidR="004F4D9D">
        <w:rPr>
          <w:rFonts w:ascii="Arial" w:hAnsi="Arial"/>
          <w:b/>
          <w:bCs/>
          <w:sz w:val="21"/>
          <w:szCs w:val="21"/>
        </w:rPr>
        <w:t>yoog</w:t>
      </w:r>
      <w:proofErr w:type="spellEnd"/>
      <w:ins w:id="892" w:author="Fong RERHANG" w:date="2021-05-28T17:11:00Z">
        <w:r w:rsidR="005C4357">
          <w:rPr>
            <w:rFonts w:ascii="Arial" w:hAnsi="Arial"/>
            <w:b/>
            <w:bCs/>
            <w:sz w:val="21"/>
            <w:szCs w:val="21"/>
          </w:rPr>
          <w:t xml:space="preserve"> </w:t>
        </w:r>
        <w:proofErr w:type="spellStart"/>
        <w:r w:rsidR="005C4357">
          <w:rPr>
            <w:rFonts w:ascii="Arial" w:hAnsi="Arial"/>
            <w:b/>
            <w:bCs/>
            <w:sz w:val="21"/>
            <w:szCs w:val="21"/>
          </w:rPr>
          <w:t>Ua</w:t>
        </w:r>
        <w:proofErr w:type="spellEnd"/>
        <w:r w:rsidR="005C4357">
          <w:rPr>
            <w:rFonts w:ascii="Arial" w:hAnsi="Arial"/>
            <w:b/>
            <w:bCs/>
            <w:sz w:val="21"/>
            <w:szCs w:val="21"/>
          </w:rPr>
          <w:t xml:space="preserve"> </w:t>
        </w:r>
        <w:proofErr w:type="spellStart"/>
        <w:r w:rsidR="005C4357">
          <w:rPr>
            <w:rFonts w:ascii="Arial" w:hAnsi="Arial"/>
            <w:b/>
            <w:bCs/>
            <w:sz w:val="21"/>
            <w:szCs w:val="21"/>
          </w:rPr>
          <w:t>Ntej</w:t>
        </w:r>
        <w:proofErr w:type="spellEnd"/>
        <w:r w:rsidR="005C4357">
          <w:rPr>
            <w:rFonts w:ascii="Arial" w:hAnsi="Arial"/>
            <w:b/>
            <w:bCs/>
            <w:sz w:val="21"/>
            <w:szCs w:val="21"/>
          </w:rPr>
          <w:t xml:space="preserve"> </w:t>
        </w:r>
        <w:proofErr w:type="spellStart"/>
        <w:r w:rsidR="005C4357">
          <w:rPr>
            <w:rFonts w:ascii="Arial" w:hAnsi="Arial"/>
            <w:b/>
            <w:bCs/>
            <w:sz w:val="21"/>
            <w:szCs w:val="21"/>
          </w:rPr>
          <w:t>Kawm</w:t>
        </w:r>
        <w:proofErr w:type="spellEnd"/>
        <w:r w:rsidR="005C4357">
          <w:rPr>
            <w:rFonts w:ascii="Arial" w:hAnsi="Arial"/>
            <w:b/>
            <w:bCs/>
            <w:sz w:val="21"/>
            <w:szCs w:val="21"/>
          </w:rPr>
          <w:t xml:space="preserve"> </w:t>
        </w:r>
        <w:proofErr w:type="spellStart"/>
        <w:r w:rsidR="005C4357">
          <w:rPr>
            <w:rFonts w:ascii="Arial" w:hAnsi="Arial"/>
            <w:b/>
            <w:bCs/>
            <w:sz w:val="21"/>
            <w:szCs w:val="21"/>
          </w:rPr>
          <w:t>Ntawv</w:t>
        </w:r>
      </w:ins>
      <w:proofErr w:type="spellEnd"/>
      <w:r w:rsidR="004F4D9D">
        <w:rPr>
          <w:rFonts w:ascii="Arial" w:hAnsi="Arial"/>
          <w:b/>
          <w:bCs/>
          <w:sz w:val="21"/>
          <w:szCs w:val="21"/>
        </w:rPr>
        <w:t xml:space="preserve"> 3, 4 </w:t>
      </w:r>
      <w:proofErr w:type="spellStart"/>
      <w:r w:rsidR="004F4D9D">
        <w:rPr>
          <w:rFonts w:ascii="Arial" w:hAnsi="Arial"/>
          <w:b/>
          <w:bCs/>
          <w:sz w:val="21"/>
          <w:szCs w:val="21"/>
        </w:rPr>
        <w:t>thiab</w:t>
      </w:r>
      <w:proofErr w:type="spellEnd"/>
      <w:r w:rsidR="004F4D9D">
        <w:rPr>
          <w:rFonts w:ascii="Arial" w:hAnsi="Arial"/>
          <w:b/>
          <w:bCs/>
          <w:sz w:val="21"/>
          <w:szCs w:val="21"/>
        </w:rPr>
        <w:t xml:space="preserve"> 5 </w:t>
      </w:r>
      <w:proofErr w:type="spellStart"/>
      <w:r w:rsidR="004F4D9D">
        <w:rPr>
          <w:rFonts w:ascii="Arial" w:hAnsi="Arial"/>
          <w:b/>
          <w:bCs/>
          <w:sz w:val="21"/>
          <w:szCs w:val="21"/>
        </w:rPr>
        <w:t>xyoos</w:t>
      </w:r>
      <w:proofErr w:type="spellEnd"/>
      <w:r w:rsidR="004F4D9D">
        <w:rPr>
          <w:rFonts w:ascii="Arial" w:hAnsi="Arial"/>
          <w:b/>
          <w:bCs/>
          <w:sz w:val="21"/>
          <w:szCs w:val="21"/>
        </w:rPr>
        <w:t>)</w:t>
      </w:r>
    </w:p>
    <w:p w14:paraId="17FA3268" w14:textId="11E11831" w:rsidR="004F4D9D" w:rsidRDefault="004F4D9D" w:rsidP="004F4D9D">
      <w:pPr>
        <w:pStyle w:val="ListParagraph"/>
        <w:numPr>
          <w:ilvl w:val="0"/>
          <w:numId w:val="3"/>
        </w:numPr>
        <w:tabs>
          <w:tab w:val="left" w:pos="2086"/>
        </w:tabs>
        <w:spacing w:line="256" w:lineRule="auto"/>
        <w:rPr>
          <w:rFonts w:ascii="Arial" w:hAnsi="Arial" w:cs="Arial"/>
          <w:sz w:val="22"/>
          <w:szCs w:val="22"/>
        </w:rPr>
      </w:pPr>
      <w:r>
        <w:rPr>
          <w:rFonts w:ascii="Arial" w:hAnsi="Arial" w:cs="Arial"/>
          <w:sz w:val="22"/>
          <w:szCs w:val="22"/>
        </w:rPr>
        <w:t xml:space="preserve">Kho </w:t>
      </w:r>
      <w:proofErr w:type="spellStart"/>
      <w:ins w:id="893" w:author="Fong RERHANG" w:date="2021-05-28T17:12:00Z">
        <w:r w:rsidR="001871E3">
          <w:rPr>
            <w:rFonts w:ascii="Arial" w:hAnsi="Arial" w:cs="Arial"/>
            <w:sz w:val="22"/>
            <w:szCs w:val="22"/>
          </w:rPr>
          <w:t>K</w:t>
        </w:r>
      </w:ins>
      <w:del w:id="894" w:author="Fong RERHANG" w:date="2021-05-28T17:12:00Z">
        <w:r w:rsidDel="001871E3">
          <w:rPr>
            <w:rFonts w:ascii="Arial" w:hAnsi="Arial" w:cs="Arial"/>
            <w:sz w:val="22"/>
            <w:szCs w:val="22"/>
          </w:rPr>
          <w:delText>k</w:delText>
        </w:r>
      </w:del>
      <w:r>
        <w:rPr>
          <w:rFonts w:ascii="Arial" w:hAnsi="Arial" w:cs="Arial"/>
          <w:sz w:val="22"/>
          <w:szCs w:val="22"/>
        </w:rPr>
        <w:t>om</w:t>
      </w:r>
      <w:proofErr w:type="spellEnd"/>
      <w:r>
        <w:rPr>
          <w:rFonts w:ascii="Arial" w:hAnsi="Arial" w:cs="Arial"/>
          <w:sz w:val="22"/>
          <w:szCs w:val="22"/>
        </w:rPr>
        <w:t xml:space="preserve"> </w:t>
      </w:r>
      <w:del w:id="895" w:author="Fong RERHANG" w:date="2021-05-28T17:13:00Z">
        <w:r w:rsidDel="001871E3">
          <w:rPr>
            <w:rFonts w:ascii="Arial" w:hAnsi="Arial" w:cs="Arial"/>
            <w:sz w:val="22"/>
            <w:szCs w:val="22"/>
          </w:rPr>
          <w:delText>h</w:delText>
        </w:r>
      </w:del>
      <w:proofErr w:type="spellStart"/>
      <w:ins w:id="896" w:author="Fong RERHANG" w:date="2021-05-28T17:13:00Z">
        <w:r w:rsidR="001871E3">
          <w:rPr>
            <w:rFonts w:ascii="Arial" w:hAnsi="Arial" w:cs="Arial"/>
            <w:sz w:val="22"/>
            <w:szCs w:val="22"/>
          </w:rPr>
          <w:t>H</w:t>
        </w:r>
      </w:ins>
      <w:r>
        <w:rPr>
          <w:rFonts w:ascii="Arial" w:hAnsi="Arial" w:cs="Arial"/>
          <w:sz w:val="22"/>
          <w:szCs w:val="22"/>
        </w:rPr>
        <w:t>aum</w:t>
      </w:r>
      <w:proofErr w:type="spellEnd"/>
      <w:r>
        <w:rPr>
          <w:rFonts w:ascii="Arial" w:hAnsi="Arial" w:cs="Arial"/>
          <w:sz w:val="22"/>
          <w:szCs w:val="22"/>
        </w:rPr>
        <w:t xml:space="preserve"> </w:t>
      </w:r>
      <w:del w:id="897" w:author="Fong RERHANG" w:date="2021-05-28T17:13:00Z">
        <w:r w:rsidDel="001871E3">
          <w:rPr>
            <w:rFonts w:ascii="Arial" w:hAnsi="Arial" w:cs="Arial"/>
            <w:sz w:val="22"/>
            <w:szCs w:val="22"/>
          </w:rPr>
          <w:delText>t</w:delText>
        </w:r>
      </w:del>
      <w:proofErr w:type="spellStart"/>
      <w:ins w:id="898" w:author="Fong RERHANG" w:date="2021-05-28T17:13:00Z">
        <w:r w:rsidR="001871E3">
          <w:rPr>
            <w:rFonts w:ascii="Arial" w:hAnsi="Arial" w:cs="Arial"/>
            <w:sz w:val="22"/>
            <w:szCs w:val="22"/>
          </w:rPr>
          <w:t>T</w:t>
        </w:r>
      </w:ins>
      <w:r>
        <w:rPr>
          <w:rFonts w:ascii="Arial" w:hAnsi="Arial" w:cs="Arial"/>
          <w:sz w:val="22"/>
          <w:szCs w:val="22"/>
        </w:rPr>
        <w:t>sis</w:t>
      </w:r>
      <w:proofErr w:type="spellEnd"/>
      <w:r>
        <w:rPr>
          <w:rFonts w:ascii="Arial" w:hAnsi="Arial" w:cs="Arial"/>
          <w:sz w:val="22"/>
          <w:szCs w:val="22"/>
        </w:rPr>
        <w:t xml:space="preserve"> </w:t>
      </w:r>
      <w:del w:id="899" w:author="Fong RERHANG" w:date="2021-05-28T17:13:00Z">
        <w:r w:rsidDel="001871E3">
          <w:rPr>
            <w:rFonts w:ascii="Arial" w:hAnsi="Arial" w:cs="Arial"/>
            <w:sz w:val="22"/>
            <w:szCs w:val="22"/>
          </w:rPr>
          <w:delText>t</w:delText>
        </w:r>
      </w:del>
      <w:ins w:id="900" w:author="Fong RERHANG" w:date="2021-05-28T17:13:00Z">
        <w:r w:rsidR="001871E3">
          <w:rPr>
            <w:rFonts w:ascii="Arial" w:hAnsi="Arial" w:cs="Arial"/>
            <w:sz w:val="22"/>
            <w:szCs w:val="22"/>
          </w:rPr>
          <w:t>T</w:t>
        </w:r>
      </w:ins>
      <w:r>
        <w:rPr>
          <w:rFonts w:ascii="Arial" w:hAnsi="Arial" w:cs="Arial"/>
          <w:sz w:val="22"/>
          <w:szCs w:val="22"/>
        </w:rPr>
        <w:t xml:space="preserve">au </w:t>
      </w:r>
      <w:del w:id="901" w:author="Fong RERHANG" w:date="2021-05-28T17:13:00Z">
        <w:r w:rsidDel="001871E3">
          <w:rPr>
            <w:rFonts w:ascii="Arial" w:hAnsi="Arial" w:cs="Arial"/>
            <w:sz w:val="22"/>
            <w:szCs w:val="22"/>
          </w:rPr>
          <w:delText>xyuam</w:delText>
        </w:r>
      </w:del>
      <w:r>
        <w:rPr>
          <w:rFonts w:ascii="Arial" w:hAnsi="Arial" w:cs="Arial"/>
          <w:sz w:val="22"/>
          <w:szCs w:val="22"/>
        </w:rPr>
        <w:t xml:space="preserve">           </w:t>
      </w:r>
      <w:r>
        <w:rPr>
          <w:noProof/>
          <w:lang w:eastAsia="zh-CN"/>
        </w:rPr>
        <w:drawing>
          <wp:inline distT="0" distB="0" distL="0" distR="0" wp14:anchorId="6120FDEE" wp14:editId="49BA788A">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zog</w:t>
      </w:r>
      <w:proofErr w:type="spellEnd"/>
      <w:r>
        <w:rPr>
          <w:rFonts w:ascii="Arial" w:hAnsi="Arial" w:cs="Arial"/>
          <w:sz w:val="22"/>
          <w:szCs w:val="22"/>
        </w:rPr>
        <w:t xml:space="preserve"> </w:t>
      </w:r>
      <w:ins w:id="902" w:author="Fong RERHANG" w:date="2021-05-28T17:14:00Z">
        <w:r w:rsidR="001871E3">
          <w:rPr>
            <w:rFonts w:ascii="Arial" w:hAnsi="Arial" w:cs="Arial"/>
            <w:sz w:val="22"/>
            <w:szCs w:val="22"/>
          </w:rPr>
          <w:t>(Sensory)</w:t>
        </w:r>
      </w:ins>
      <w:del w:id="903" w:author="Fong RERHANG" w:date="2021-05-28T17:14:00Z">
        <w:r w:rsidDel="001871E3">
          <w:rPr>
            <w:rFonts w:ascii="Arial" w:hAnsi="Arial" w:cs="Arial"/>
            <w:sz w:val="22"/>
            <w:szCs w:val="22"/>
          </w:rPr>
          <w:delText xml:space="preserve"> </w:delText>
        </w:r>
      </w:del>
      <w:r>
        <w:rPr>
          <w:rFonts w:ascii="Arial" w:hAnsi="Arial" w:cs="Arial"/>
          <w:sz w:val="22"/>
          <w:szCs w:val="22"/>
        </w:rPr>
        <w:t xml:space="preserve">                             </w:t>
      </w:r>
      <w:r>
        <w:rPr>
          <w:noProof/>
          <w:lang w:eastAsia="zh-CN"/>
        </w:rPr>
        <w:drawing>
          <wp:inline distT="0" distB="0" distL="0" distR="0" wp14:anchorId="11AF2140" wp14:editId="069B42EF">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luag</w:t>
      </w:r>
      <w:proofErr w:type="spellEnd"/>
      <w:r>
        <w:rPr>
          <w:rFonts w:ascii="Arial" w:hAnsi="Arial" w:cs="Arial"/>
          <w:sz w:val="22"/>
          <w:szCs w:val="22"/>
        </w:rPr>
        <w:t xml:space="preserve"> </w:t>
      </w:r>
      <w:proofErr w:type="spellStart"/>
      <w:r>
        <w:rPr>
          <w:rFonts w:ascii="Arial" w:hAnsi="Arial" w:cs="Arial"/>
          <w:sz w:val="22"/>
          <w:szCs w:val="22"/>
        </w:rPr>
        <w:t>hauj</w:t>
      </w:r>
      <w:proofErr w:type="spellEnd"/>
      <w:ins w:id="904" w:author="Fong RERHANG" w:date="2021-05-28T17:14:00Z">
        <w:r w:rsidR="001871E3">
          <w:rPr>
            <w:rFonts w:ascii="Arial" w:hAnsi="Arial" w:cs="Arial"/>
            <w:sz w:val="22"/>
            <w:szCs w:val="22"/>
          </w:rPr>
          <w:t xml:space="preserve"> </w:t>
        </w:r>
      </w:ins>
      <w:proofErr w:type="spellStart"/>
      <w:r>
        <w:rPr>
          <w:rFonts w:ascii="Arial" w:hAnsi="Arial" w:cs="Arial"/>
          <w:sz w:val="22"/>
          <w:szCs w:val="22"/>
        </w:rPr>
        <w:t>lwm</w:t>
      </w:r>
      <w:proofErr w:type="spellEnd"/>
    </w:p>
    <w:p w14:paraId="746C8A42" w14:textId="4A258261"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ins w:id="905" w:author="Fong RERHANG" w:date="2021-05-28T17:15:00Z">
        <w:r w:rsidR="001871E3">
          <w:rPr>
            <w:rFonts w:ascii="Arial" w:hAnsi="Arial" w:cs="Arial"/>
            <w:sz w:val="22"/>
            <w:szCs w:val="22"/>
          </w:rPr>
          <w:t>qhov</w:t>
        </w:r>
      </w:ins>
      <w:proofErr w:type="spellEnd"/>
      <w:del w:id="906" w:author="Fong RERHANG" w:date="2021-05-28T17:15:00Z">
        <w:r w:rsidDel="001871E3">
          <w:rPr>
            <w:rFonts w:ascii="Arial" w:hAnsi="Arial" w:cs="Arial"/>
            <w:sz w:val="22"/>
            <w:szCs w:val="22"/>
          </w:rPr>
          <w:delText>hom lus teb</w:delText>
        </w:r>
      </w:del>
      <w:r>
        <w:rPr>
          <w:rFonts w:ascii="Arial" w:hAnsi="Arial" w:cs="Arial"/>
          <w:sz w:val="22"/>
          <w:szCs w:val="22"/>
        </w:rPr>
        <w:t xml:space="preserve">                                </w:t>
      </w:r>
      <w:r>
        <w:rPr>
          <w:noProof/>
          <w:lang w:eastAsia="zh-CN"/>
        </w:rPr>
        <w:drawing>
          <wp:inline distT="0" distB="0" distL="0" distR="0" wp14:anchorId="0D638486" wp14:editId="3DDFB6E9">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los</w:t>
      </w:r>
      <w:ins w:id="907" w:author="Fong RERHANG" w:date="2021-05-28T17:16:00Z">
        <w:r w:rsidR="001871E3">
          <w:rPr>
            <w:rFonts w:ascii="Arial" w:hAnsi="Arial" w:cs="Arial"/>
            <w:sz w:val="22"/>
            <w:szCs w:val="22"/>
          </w:rPr>
          <w:t xml:space="preserve"> </w:t>
        </w:r>
      </w:ins>
      <w:r>
        <w:rPr>
          <w:rFonts w:ascii="Arial" w:hAnsi="Arial" w:cs="Arial"/>
          <w:sz w:val="22"/>
          <w:szCs w:val="22"/>
        </w:rPr>
        <w:t xml:space="preserve">sis </w:t>
      </w:r>
      <w:proofErr w:type="spellStart"/>
      <w:r>
        <w:rPr>
          <w:rFonts w:ascii="Arial" w:hAnsi="Arial" w:cs="Arial"/>
          <w:sz w:val="22"/>
          <w:szCs w:val="22"/>
        </w:rPr>
        <w:t>khoom</w:t>
      </w:r>
      <w:proofErr w:type="spellEnd"/>
      <w:r>
        <w:rPr>
          <w:rFonts w:ascii="Arial" w:hAnsi="Arial" w:cs="Arial"/>
          <w:sz w:val="22"/>
          <w:szCs w:val="22"/>
        </w:rPr>
        <w:t xml:space="preserve"> </w:t>
      </w:r>
      <w:ins w:id="908" w:author="Fong RERHANG" w:date="2021-05-28T17:16:00Z">
        <w:r w:rsidR="001871E3">
          <w:rPr>
            <w:rFonts w:ascii="Arial" w:hAnsi="Arial" w:cs="Arial"/>
            <w:sz w:val="22"/>
            <w:szCs w:val="22"/>
          </w:rPr>
          <w:t>(device)</w:t>
        </w:r>
      </w:ins>
      <w:del w:id="909" w:author="Fong RERHANG" w:date="2021-05-28T17:16:00Z">
        <w:r w:rsidDel="001871E3">
          <w:rPr>
            <w:rFonts w:ascii="Arial" w:hAnsi="Arial" w:cs="Arial"/>
            <w:sz w:val="22"/>
            <w:szCs w:val="22"/>
          </w:rPr>
          <w:delText>pabcuam</w:delText>
        </w:r>
      </w:del>
      <w:r>
        <w:rPr>
          <w:rFonts w:ascii="Arial" w:hAnsi="Arial" w:cs="Arial"/>
          <w:sz w:val="22"/>
          <w:szCs w:val="22"/>
        </w:rPr>
        <w:t xml:space="preserve"> </w:t>
      </w:r>
      <w:r>
        <w:rPr>
          <w:noProof/>
          <w:lang w:eastAsia="zh-CN"/>
        </w:rPr>
        <w:drawing>
          <wp:inline distT="0" distB="0" distL="0" distR="0" wp14:anchorId="4A78E541" wp14:editId="1AFFDBF0">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p>
    <w:p w14:paraId="0300F4F3" w14:textId="3EE6F043"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ins w:id="910" w:author="Fong RERHANG" w:date="2021-05-28T17:17:00Z">
        <w:r w:rsidR="001871E3">
          <w:rPr>
            <w:rFonts w:ascii="Arial" w:hAnsi="Arial" w:cs="Arial"/>
            <w:sz w:val="22"/>
            <w:szCs w:val="22"/>
          </w:rPr>
          <w:t>ntawv</w:t>
        </w:r>
      </w:ins>
      <w:proofErr w:type="spellEnd"/>
      <w:del w:id="911" w:author="Fong RERHANG" w:date="2021-05-28T17:17:00Z">
        <w:r w:rsidDel="001871E3">
          <w:rPr>
            <w:rFonts w:ascii="Arial" w:hAnsi="Arial" w:cs="Arial"/>
            <w:sz w:val="22"/>
            <w:szCs w:val="22"/>
          </w:rPr>
          <w:delText>lus</w:delText>
        </w:r>
      </w:del>
      <w:r>
        <w:rPr>
          <w:rFonts w:ascii="Arial" w:hAnsi="Arial" w:cs="Arial"/>
          <w:sz w:val="22"/>
          <w:szCs w:val="22"/>
        </w:rPr>
        <w:t xml:space="preserve"> s</w:t>
      </w:r>
      <w:proofErr w:type="spellStart"/>
      <w:r>
        <w:rPr>
          <w:rFonts w:ascii="Arial" w:hAnsi="Arial" w:cs="Arial"/>
          <w:sz w:val="22"/>
          <w:szCs w:val="22"/>
        </w:rPr>
        <w:t>au</w:t>
      </w:r>
      <w:proofErr w:type="spellEnd"/>
      <w:r>
        <w:rPr>
          <w:rFonts w:ascii="Arial" w:hAnsi="Arial" w:cs="Arial"/>
          <w:sz w:val="22"/>
          <w:szCs w:val="22"/>
        </w:rPr>
        <w:t xml:space="preserve">     </w:t>
      </w:r>
      <w:r>
        <w:rPr>
          <w:noProof/>
          <w:lang w:eastAsia="zh-CN"/>
        </w:rPr>
        <w:drawing>
          <wp:inline distT="0" distB="0" distL="0" distR="0" wp14:anchorId="64A53A30" wp14:editId="31B61F87">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Kev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los</w:t>
      </w:r>
      <w:ins w:id="912" w:author="Fong RERHANG" w:date="2021-05-28T17:17:00Z">
        <w:r w:rsidR="001871E3">
          <w:rPr>
            <w:rFonts w:ascii="Arial" w:hAnsi="Arial" w:cs="Arial"/>
            <w:sz w:val="22"/>
            <w:szCs w:val="22"/>
          </w:rPr>
          <w:t xml:space="preserve"> </w:t>
        </w:r>
      </w:ins>
      <w:r>
        <w:rPr>
          <w:rFonts w:ascii="Arial" w:hAnsi="Arial" w:cs="Arial"/>
          <w:sz w:val="22"/>
          <w:szCs w:val="22"/>
        </w:rPr>
        <w:t xml:space="preserve">sis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6C1C234" w14:textId="46E56FB5" w:rsidR="004F4D9D" w:rsidRDefault="004F4D9D" w:rsidP="009520BC">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ins w:id="913" w:author="Fong RERHANG" w:date="2021-05-28T17:18:00Z">
        <w:r w:rsidR="001871E3">
          <w:rPr>
            <w:rFonts w:ascii="Arial" w:hAnsi="Arial"/>
            <w:b/>
            <w:bCs/>
            <w:sz w:val="22"/>
            <w:szCs w:val="22"/>
          </w:rPr>
          <w:t xml:space="preserve"> Tau Zoo</w:t>
        </w:r>
      </w:ins>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2441A02" w14:textId="388E3761" w:rsidR="004F4D9D" w:rsidRDefault="004F4D9D" w:rsidP="00A830B7">
      <w:pPr>
        <w:tabs>
          <w:tab w:val="left" w:pos="2086"/>
        </w:tabs>
        <w:jc w:val="both"/>
        <w:rPr>
          <w:rFonts w:ascii="Arial" w:hAnsi="Arial"/>
          <w:sz w:val="22"/>
          <w:szCs w:val="22"/>
        </w:rPr>
      </w:pPr>
      <w:del w:id="914" w:author="Fong RERHANG" w:date="2021-05-28T17:19:00Z">
        <w:r w:rsidDel="001871E3">
          <w:rPr>
            <w:rFonts w:ascii="Arial" w:hAnsi="Arial"/>
            <w:sz w:val="22"/>
            <w:szCs w:val="22"/>
          </w:rPr>
          <w:delText>t</w:delText>
        </w:r>
      </w:del>
      <w:proofErr w:type="spellStart"/>
      <w:ins w:id="915" w:author="Fong RERHANG" w:date="2021-05-28T17:19:00Z">
        <w:r w:rsidR="001871E3">
          <w:rPr>
            <w:rFonts w:ascii="Arial" w:hAnsi="Arial"/>
            <w:sz w:val="22"/>
            <w:szCs w:val="22"/>
          </w:rPr>
          <w:t>T</w:t>
        </w:r>
      </w:ins>
      <w:r>
        <w:rPr>
          <w:rFonts w:ascii="Arial" w:hAnsi="Arial"/>
          <w:sz w:val="22"/>
          <w:szCs w:val="22"/>
        </w:rPr>
        <w:t>hov</w:t>
      </w:r>
      <w:proofErr w:type="spellEnd"/>
      <w:r>
        <w:rPr>
          <w:rFonts w:ascii="Arial" w:hAnsi="Arial"/>
          <w:sz w:val="22"/>
          <w:szCs w:val="22"/>
        </w:rPr>
        <w:t xml:space="preserve"> </w:t>
      </w:r>
      <w:ins w:id="916" w:author="Fong RERHANG" w:date="2021-05-28T17:19:00Z">
        <w:r w:rsidR="001871E3">
          <w:rPr>
            <w:rFonts w:ascii="Arial" w:hAnsi="Arial"/>
            <w:sz w:val="22"/>
            <w:szCs w:val="22"/>
          </w:rPr>
          <w:t>Cim</w:t>
        </w:r>
      </w:ins>
      <w:del w:id="917" w:author="Fong RERHANG" w:date="2021-05-28T17:19:00Z">
        <w:r w:rsidDel="001871E3">
          <w:rPr>
            <w:rFonts w:ascii="Arial" w:hAnsi="Arial"/>
            <w:sz w:val="22"/>
            <w:szCs w:val="22"/>
          </w:rPr>
          <w:delText>sau</w:delText>
        </w:r>
      </w:del>
      <w:r>
        <w:rPr>
          <w:rFonts w:ascii="Arial" w:hAnsi="Arial"/>
          <w:sz w:val="22"/>
          <w:szCs w:val="22"/>
        </w:rPr>
        <w:t xml:space="preserve"> </w:t>
      </w:r>
      <w:del w:id="918" w:author="Fong RERHANG" w:date="2021-05-28T17:19:00Z">
        <w:r w:rsidDel="001871E3">
          <w:rPr>
            <w:rFonts w:ascii="Arial" w:hAnsi="Arial"/>
            <w:sz w:val="22"/>
            <w:szCs w:val="22"/>
          </w:rPr>
          <w:delText>c</w:delText>
        </w:r>
      </w:del>
      <w:ins w:id="919" w:author="Fong RERHANG" w:date="2021-05-28T17:19:00Z">
        <w:r w:rsidR="001871E3">
          <w:rPr>
            <w:rFonts w:ascii="Arial" w:hAnsi="Arial"/>
            <w:sz w:val="22"/>
            <w:szCs w:val="22"/>
          </w:rPr>
          <w:t>C</w:t>
        </w:r>
      </w:ins>
      <w:r>
        <w:rPr>
          <w:rFonts w:ascii="Arial" w:hAnsi="Arial"/>
          <w:sz w:val="22"/>
          <w:szCs w:val="22"/>
        </w:rPr>
        <w:t>ia:</w:t>
      </w:r>
      <w:r>
        <w:t xml:space="preserve"> </w:t>
      </w:r>
      <w:r>
        <w:rPr>
          <w:rFonts w:ascii="Arial" w:hAnsi="Arial"/>
          <w:sz w:val="22"/>
          <w:szCs w:val="22"/>
        </w:rPr>
        <w:t xml:space="preserve">Sib </w:t>
      </w:r>
      <w:proofErr w:type="spellStart"/>
      <w:r>
        <w:rPr>
          <w:rFonts w:ascii="Arial" w:hAnsi="Arial"/>
          <w:sz w:val="22"/>
          <w:szCs w:val="22"/>
        </w:rPr>
        <w:t>Tham</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Computer-</w:t>
      </w:r>
      <w:proofErr w:type="spellStart"/>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ntawv</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w:t>
      </w:r>
      <w:ins w:id="920" w:author="Fong RERHANG" w:date="2021-05-28T17:20:00Z">
        <w:r w:rsidR="001871E3">
          <w:rPr>
            <w:rFonts w:ascii="Arial" w:hAnsi="Arial"/>
            <w:sz w:val="22"/>
            <w:szCs w:val="22"/>
          </w:rPr>
          <w:t xml:space="preserve">As Nub </w:t>
        </w:r>
        <w:proofErr w:type="spellStart"/>
        <w:r w:rsidR="001871E3">
          <w:rPr>
            <w:rFonts w:ascii="Arial" w:hAnsi="Arial"/>
            <w:sz w:val="22"/>
            <w:szCs w:val="22"/>
          </w:rPr>
          <w:t>Npas</w:t>
        </w:r>
        <w:proofErr w:type="spellEnd"/>
        <w:r w:rsidR="001871E3">
          <w:rPr>
            <w:rFonts w:ascii="Arial" w:hAnsi="Arial"/>
            <w:sz w:val="22"/>
            <w:szCs w:val="22"/>
          </w:rPr>
          <w:t xml:space="preserve"> (</w:t>
        </w:r>
      </w:ins>
      <w:r>
        <w:rPr>
          <w:rFonts w:ascii="Arial" w:hAnsi="Arial"/>
          <w:sz w:val="22"/>
          <w:szCs w:val="22"/>
        </w:rPr>
        <w:t>Kindergarten</w:t>
      </w:r>
      <w:ins w:id="921" w:author="Fong RERHANG" w:date="2021-05-28T17:20:00Z">
        <w:r w:rsidR="001871E3">
          <w:rPr>
            <w:rFonts w:ascii="Arial" w:hAnsi="Arial"/>
            <w:sz w:val="22"/>
            <w:szCs w:val="22"/>
          </w:rPr>
          <w:t>)</w:t>
        </w:r>
      </w:ins>
      <w:r>
        <w:rPr>
          <w:rFonts w:ascii="Arial" w:hAnsi="Arial"/>
          <w:sz w:val="22"/>
          <w:szCs w:val="22"/>
        </w:rPr>
        <w:t xml:space="preserve">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69A6BCC1" w14:textId="77777777" w:rsidR="004F4D9D" w:rsidRDefault="004F4D9D" w:rsidP="004F4D9D">
      <w:pPr>
        <w:tabs>
          <w:tab w:val="left" w:pos="2086"/>
        </w:tabs>
        <w:rPr>
          <w:rFonts w:ascii="Arial" w:hAnsi="Arial"/>
          <w:sz w:val="22"/>
          <w:szCs w:val="22"/>
        </w:rPr>
      </w:pPr>
      <w:r>
        <w:rPr>
          <w:noProof/>
          <w:lang w:eastAsia="zh-CN"/>
        </w:rPr>
        <w:drawing>
          <wp:inline distT="0" distB="0" distL="0" distR="0" wp14:anchorId="32E43A96" wp14:editId="78A85D5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3CA425E2" w14:textId="5177088A" w:rsidR="004F4D9D" w:rsidRDefault="004F4D9D" w:rsidP="004F4D9D">
      <w:pPr>
        <w:pStyle w:val="ListParagraph"/>
        <w:numPr>
          <w:ilvl w:val="0"/>
          <w:numId w:val="5"/>
        </w:numPr>
        <w:tabs>
          <w:tab w:val="left" w:pos="2086"/>
        </w:tabs>
        <w:spacing w:line="256" w:lineRule="auto"/>
        <w:rPr>
          <w:rFonts w:ascii="Arial" w:hAnsi="Arial" w:cs="Arial"/>
          <w:sz w:val="22"/>
          <w:szCs w:val="22"/>
        </w:rPr>
      </w:pPr>
      <w:del w:id="922" w:author="Fong RERHANG" w:date="2021-05-28T17:30:00Z">
        <w:r w:rsidDel="00552F18">
          <w:rPr>
            <w:rFonts w:ascii="Arial" w:hAnsi="Arial" w:cs="Arial"/>
            <w:sz w:val="22"/>
            <w:szCs w:val="22"/>
          </w:rPr>
          <w:delText xml:space="preserve">Yog </w:delText>
        </w:r>
      </w:del>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del w:id="923" w:author="Fong RERHANG" w:date="2021-05-28T17:23:00Z">
        <w:r w:rsidDel="00552F18">
          <w:rPr>
            <w:rFonts w:ascii="Arial" w:hAnsi="Arial" w:cs="Arial"/>
            <w:sz w:val="22"/>
            <w:szCs w:val="22"/>
          </w:rPr>
          <w:delText>c</w:delText>
        </w:r>
      </w:del>
      <w:proofErr w:type="spellStart"/>
      <w:ins w:id="924" w:author="Fong RERHANG" w:date="2021-05-28T17:23:00Z">
        <w:r w:rsidR="00552F18">
          <w:rPr>
            <w:rFonts w:ascii="Arial" w:hAnsi="Arial" w:cs="Arial"/>
            <w:sz w:val="22"/>
            <w:szCs w:val="22"/>
          </w:rPr>
          <w:t>C</w:t>
        </w:r>
      </w:ins>
      <w:r>
        <w:rPr>
          <w:rFonts w:ascii="Arial" w:hAnsi="Arial" w:cs="Arial"/>
          <w:sz w:val="22"/>
          <w:szCs w:val="22"/>
        </w:rPr>
        <w:t>ov</w:t>
      </w:r>
      <w:proofErr w:type="spellEnd"/>
      <w:r>
        <w:rPr>
          <w:rFonts w:ascii="Arial" w:hAnsi="Arial" w:cs="Arial"/>
          <w:sz w:val="22"/>
          <w:szCs w:val="22"/>
        </w:rPr>
        <w:t xml:space="preserve"> </w:t>
      </w:r>
      <w:ins w:id="925" w:author="Fong RERHANG" w:date="2021-05-28T17:23:00Z">
        <w:r w:rsidR="00552F18">
          <w:rPr>
            <w:rFonts w:ascii="Arial" w:hAnsi="Arial" w:cs="Arial"/>
            <w:sz w:val="22"/>
            <w:szCs w:val="22"/>
          </w:rPr>
          <w:t xml:space="preserve">Kev </w:t>
        </w:r>
      </w:ins>
      <w:del w:id="926" w:author="Fong RERHANG" w:date="2021-05-28T17:23:00Z">
        <w:r w:rsidDel="00552F18">
          <w:rPr>
            <w:rFonts w:ascii="Arial" w:hAnsi="Arial" w:cs="Arial"/>
            <w:sz w:val="22"/>
            <w:szCs w:val="22"/>
          </w:rPr>
          <w:delText>khoom p</w:delText>
        </w:r>
      </w:del>
      <w:proofErr w:type="spellStart"/>
      <w:ins w:id="927" w:author="Fong RERHANG" w:date="2021-05-28T17:23:00Z">
        <w:r w:rsidR="00552F18">
          <w:rPr>
            <w:rFonts w:ascii="Arial" w:hAnsi="Arial" w:cs="Arial"/>
            <w:sz w:val="22"/>
            <w:szCs w:val="22"/>
          </w:rPr>
          <w:t>P</w:t>
        </w:r>
      </w:ins>
      <w:r>
        <w:rPr>
          <w:rFonts w:ascii="Arial" w:hAnsi="Arial" w:cs="Arial"/>
          <w:sz w:val="22"/>
          <w:szCs w:val="22"/>
        </w:rPr>
        <w:t>ab</w:t>
      </w:r>
      <w:proofErr w:type="spellEnd"/>
      <w:ins w:id="928" w:author="Fong RERHANG" w:date="2021-05-28T17:25:00Z">
        <w:r w:rsidR="00552F18">
          <w:rPr>
            <w:rFonts w:ascii="Arial" w:hAnsi="Arial" w:cs="Arial"/>
            <w:sz w:val="22"/>
            <w:szCs w:val="22"/>
          </w:rPr>
          <w:t xml:space="preserve"> Tau </w:t>
        </w:r>
        <w:proofErr w:type="spellStart"/>
        <w:r w:rsidR="00552F18">
          <w:rPr>
            <w:rFonts w:ascii="Arial" w:hAnsi="Arial" w:cs="Arial"/>
            <w:sz w:val="22"/>
            <w:szCs w:val="22"/>
          </w:rPr>
          <w:t>Tsim</w:t>
        </w:r>
      </w:ins>
      <w:proofErr w:type="spellEnd"/>
      <w:ins w:id="929" w:author="Fong RERHANG" w:date="2021-05-28T17:24:00Z">
        <w:r w:rsidR="00552F18">
          <w:rPr>
            <w:rFonts w:ascii="Arial" w:hAnsi="Arial" w:cs="Arial"/>
            <w:sz w:val="22"/>
            <w:szCs w:val="22"/>
          </w:rPr>
          <w:t xml:space="preserve"> </w:t>
        </w:r>
        <w:proofErr w:type="spellStart"/>
        <w:r w:rsidR="00552F18">
          <w:rPr>
            <w:rFonts w:ascii="Arial" w:hAnsi="Arial" w:cs="Arial"/>
            <w:sz w:val="22"/>
            <w:szCs w:val="22"/>
          </w:rPr>
          <w:t>Cias</w:t>
        </w:r>
      </w:ins>
      <w:proofErr w:type="spellEnd"/>
      <w:del w:id="930" w:author="Fong RERHANG" w:date="2021-05-28T17:24:00Z">
        <w:r w:rsidDel="00552F18">
          <w:rPr>
            <w:rFonts w:ascii="Arial" w:hAnsi="Arial" w:cs="Arial"/>
            <w:sz w:val="22"/>
            <w:szCs w:val="22"/>
          </w:rPr>
          <w:delText>cuam</w:delText>
        </w:r>
      </w:del>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sidR="00552F18">
        <w:rPr>
          <w:rFonts w:ascii="Arial" w:hAnsi="Arial" w:cs="Arial"/>
          <w:sz w:val="22"/>
          <w:szCs w:val="22"/>
        </w:rPr>
        <w:t>q</w:t>
      </w:r>
      <w:r>
        <w:rPr>
          <w:rFonts w:ascii="Arial" w:hAnsi="Arial" w:cs="Arial"/>
          <w:sz w:val="22"/>
          <w:szCs w:val="22"/>
        </w:rPr>
        <w:t>hov</w:t>
      </w:r>
      <w:proofErr w:type="spellEnd"/>
      <w:r>
        <w:rPr>
          <w:rFonts w:ascii="Arial" w:hAnsi="Arial" w:cs="Arial"/>
          <w:sz w:val="22"/>
          <w:szCs w:val="22"/>
        </w:rPr>
        <w:t xml:space="preserve"> </w:t>
      </w:r>
      <w:r w:rsidR="00552F18">
        <w:rPr>
          <w:rFonts w:ascii="Arial" w:hAnsi="Arial" w:cs="Arial"/>
          <w:sz w:val="22"/>
          <w:szCs w:val="22"/>
        </w:rPr>
        <w:t>c</w:t>
      </w:r>
      <w:r>
        <w:rPr>
          <w:rFonts w:ascii="Arial" w:hAnsi="Arial" w:cs="Arial"/>
          <w:sz w:val="22"/>
          <w:szCs w:val="22"/>
        </w:rPr>
        <w:t xml:space="preserve">haw </w:t>
      </w:r>
      <w:del w:id="931" w:author="Fong RERHANG" w:date="2021-05-28T17:24:00Z">
        <w:r w:rsidDel="00552F18">
          <w:rPr>
            <w:rFonts w:ascii="Arial" w:hAnsi="Arial" w:cs="Arial"/>
            <w:sz w:val="22"/>
            <w:szCs w:val="22"/>
          </w:rPr>
          <w:delText>nyob</w:delText>
        </w:r>
      </w:del>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04E2CEA" w14:textId="17FF35BB" w:rsidR="004F4D9D" w:rsidRDefault="004F4D9D" w:rsidP="004F4D9D">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ins w:id="932" w:author="Fong RERHANG" w:date="2021-05-28T17:25:00Z">
        <w:r w:rsidR="00552F18">
          <w:rPr>
            <w:rFonts w:ascii="Arial" w:hAnsi="Arial" w:cs="Arial"/>
            <w:sz w:val="22"/>
            <w:szCs w:val="22"/>
          </w:rPr>
          <w:t>P</w:t>
        </w:r>
      </w:ins>
      <w:del w:id="933" w:author="Fong RERHANG" w:date="2021-05-28T17:25:00Z">
        <w:r w:rsidDel="00552F18">
          <w:rPr>
            <w:rFonts w:ascii="Arial" w:hAnsi="Arial" w:cs="Arial"/>
            <w:sz w:val="22"/>
            <w:szCs w:val="22"/>
          </w:rPr>
          <w:delText>p</w:delText>
        </w:r>
      </w:del>
      <w:r>
        <w:rPr>
          <w:rFonts w:ascii="Arial" w:hAnsi="Arial" w:cs="Arial"/>
          <w:sz w:val="22"/>
          <w:szCs w:val="22"/>
        </w:rPr>
        <w:t>ab</w:t>
      </w:r>
      <w:proofErr w:type="spellEnd"/>
      <w:ins w:id="934" w:author="Fong RERHANG" w:date="2021-05-28T17:25:00Z">
        <w:r w:rsidR="00552F18">
          <w:rPr>
            <w:rFonts w:ascii="Arial" w:hAnsi="Arial" w:cs="Arial"/>
            <w:sz w:val="22"/>
            <w:szCs w:val="22"/>
          </w:rPr>
          <w:t xml:space="preserve"> </w:t>
        </w:r>
        <w:proofErr w:type="spellStart"/>
        <w:r w:rsidR="00552F18">
          <w:rPr>
            <w:rFonts w:ascii="Arial" w:hAnsi="Arial" w:cs="Arial"/>
            <w:sz w:val="22"/>
            <w:szCs w:val="22"/>
          </w:rPr>
          <w:t>Ua</w:t>
        </w:r>
        <w:proofErr w:type="spellEnd"/>
        <w:r w:rsidR="00552F18">
          <w:rPr>
            <w:rFonts w:ascii="Arial" w:hAnsi="Arial" w:cs="Arial"/>
            <w:sz w:val="22"/>
            <w:szCs w:val="22"/>
          </w:rPr>
          <w:t xml:space="preserve"> Tau </w:t>
        </w:r>
        <w:proofErr w:type="spellStart"/>
        <w:r w:rsidR="00552F18">
          <w:rPr>
            <w:rFonts w:ascii="Arial" w:hAnsi="Arial" w:cs="Arial"/>
            <w:sz w:val="22"/>
            <w:szCs w:val="22"/>
          </w:rPr>
          <w:t>Tsim</w:t>
        </w:r>
        <w:proofErr w:type="spellEnd"/>
        <w:r w:rsidR="00552F18">
          <w:rPr>
            <w:rFonts w:ascii="Arial" w:hAnsi="Arial" w:cs="Arial"/>
            <w:sz w:val="22"/>
            <w:szCs w:val="22"/>
          </w:rPr>
          <w:t xml:space="preserve"> </w:t>
        </w:r>
        <w:proofErr w:type="spellStart"/>
        <w:r w:rsidR="00552F18">
          <w:rPr>
            <w:rFonts w:ascii="Arial" w:hAnsi="Arial" w:cs="Arial"/>
            <w:sz w:val="22"/>
            <w:szCs w:val="22"/>
          </w:rPr>
          <w:t>Cia</w:t>
        </w:r>
      </w:ins>
      <w:ins w:id="935" w:author="Fong RERHANG" w:date="2021-05-28T17:26:00Z">
        <w:r w:rsidR="00552F18">
          <w:rPr>
            <w:rFonts w:ascii="Arial" w:hAnsi="Arial" w:cs="Arial"/>
            <w:sz w:val="22"/>
            <w:szCs w:val="22"/>
          </w:rPr>
          <w:t>s</w:t>
        </w:r>
      </w:ins>
      <w:proofErr w:type="spellEnd"/>
      <w:del w:id="936" w:author="Fong RERHANG" w:date="2021-05-28T17:26:00Z">
        <w:r w:rsidDel="00552F18">
          <w:rPr>
            <w:rFonts w:ascii="Arial" w:hAnsi="Arial" w:cs="Arial"/>
            <w:sz w:val="22"/>
            <w:szCs w:val="22"/>
          </w:rPr>
          <w:delText>cuam</w:delText>
        </w:r>
      </w:del>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del w:id="937" w:author="Fong RERHANG" w:date="2021-05-28T17:27:00Z">
        <w:r w:rsidDel="00552F18">
          <w:rPr>
            <w:rFonts w:ascii="Arial" w:hAnsi="Arial" w:cs="Arial"/>
            <w:sz w:val="22"/>
            <w:szCs w:val="22"/>
          </w:rPr>
          <w:delText xml:space="preserve"> </w:delText>
        </w:r>
      </w:del>
      <w:del w:id="938" w:author="Fong RERHANG" w:date="2021-05-28T17:26:00Z">
        <w:r w:rsidDel="00552F18">
          <w:rPr>
            <w:rFonts w:ascii="Arial" w:hAnsi="Arial" w:cs="Arial"/>
            <w:sz w:val="22"/>
            <w:szCs w:val="22"/>
          </w:rPr>
          <w:delText>nyob</w:delText>
        </w:r>
      </w:del>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21DD05E" w14:textId="2CDD6C68"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ins w:id="939" w:author="Fong RERHANG" w:date="2021-05-28T17:26:00Z">
        <w:r w:rsidR="00552F18">
          <w:rPr>
            <w:rFonts w:ascii="Arial" w:hAnsi="Arial" w:cs="Arial"/>
            <w:sz w:val="22"/>
            <w:szCs w:val="22"/>
          </w:rPr>
          <w:t>M</w:t>
        </w:r>
      </w:ins>
      <w:del w:id="940" w:author="Fong RERHANG" w:date="2021-05-28T17:26:00Z">
        <w:r w:rsidDel="00552F18">
          <w:rPr>
            <w:rFonts w:ascii="Arial" w:hAnsi="Arial" w:cs="Arial"/>
            <w:sz w:val="22"/>
            <w:szCs w:val="22"/>
          </w:rPr>
          <w:delText>m</w:delText>
        </w:r>
      </w:del>
      <w:r>
        <w:rPr>
          <w:rFonts w:ascii="Arial" w:hAnsi="Arial" w:cs="Arial"/>
          <w:sz w:val="22"/>
          <w:szCs w:val="22"/>
        </w:rPr>
        <w:t>uaj</w:t>
      </w:r>
      <w:proofErr w:type="spellEnd"/>
      <w:r>
        <w:rPr>
          <w:rFonts w:ascii="Arial" w:hAnsi="Arial" w:cs="Arial"/>
          <w:sz w:val="22"/>
          <w:szCs w:val="22"/>
        </w:rPr>
        <w:t xml:space="preserve"> </w:t>
      </w:r>
      <w:proofErr w:type="spellStart"/>
      <w:ins w:id="941" w:author="Fong RERHANG" w:date="2021-05-28T17:27:00Z">
        <w:r w:rsidR="00552F18">
          <w:rPr>
            <w:rFonts w:ascii="Arial" w:hAnsi="Arial" w:cs="Arial"/>
            <w:sz w:val="22"/>
            <w:szCs w:val="22"/>
          </w:rPr>
          <w:t>cov</w:t>
        </w:r>
        <w:proofErr w:type="spellEnd"/>
        <w:r w:rsidR="00552F18">
          <w:rPr>
            <w:rFonts w:ascii="Arial" w:hAnsi="Arial" w:cs="Arial"/>
            <w:sz w:val="22"/>
            <w:szCs w:val="22"/>
          </w:rPr>
          <w:t xml:space="preserve"> </w:t>
        </w:r>
      </w:ins>
      <w:del w:id="942" w:author="Fong RERHANG" w:date="2021-05-28T17:27:00Z">
        <w:r w:rsidDel="00552F18">
          <w:rPr>
            <w:rFonts w:ascii="Arial" w:hAnsi="Arial" w:cs="Arial"/>
            <w:sz w:val="22"/>
            <w:szCs w:val="22"/>
          </w:rPr>
          <w:delText>c</w:delText>
        </w:r>
      </w:del>
      <w:r>
        <w:rPr>
          <w:rFonts w:ascii="Arial" w:hAnsi="Arial" w:cs="Arial"/>
          <w:sz w:val="22"/>
          <w:szCs w:val="22"/>
        </w:rPr>
        <w:t xml:space="preserve">haw </w:t>
      </w:r>
      <w:proofErr w:type="spellStart"/>
      <w:r>
        <w:rPr>
          <w:rFonts w:ascii="Arial" w:hAnsi="Arial" w:cs="Arial"/>
          <w:sz w:val="22"/>
          <w:szCs w:val="22"/>
        </w:rPr>
        <w:t>nyob</w:t>
      </w:r>
      <w:proofErr w:type="spellEnd"/>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del w:id="943" w:author="Fong RERHANG" w:date="2021-05-28T17:27:00Z">
        <w:r w:rsidDel="00552F18">
          <w:rPr>
            <w:rFonts w:ascii="Arial" w:hAnsi="Arial" w:cs="Arial"/>
            <w:sz w:val="22"/>
            <w:szCs w:val="22"/>
          </w:rPr>
          <w:delText xml:space="preserve"> nyob</w:delText>
        </w:r>
      </w:del>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CCF8B4D" w14:textId="77777777" w:rsidR="004F4D9D" w:rsidRDefault="004F4D9D" w:rsidP="004F4D9D">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Chaw</w:t>
      </w:r>
      <w:del w:id="944" w:author="Fong RERHANG" w:date="2021-05-28T17:27:00Z">
        <w:r w:rsidDel="00552F18">
          <w:rPr>
            <w:rFonts w:ascii="Arial" w:hAnsi="Arial" w:cs="Arial"/>
            <w:sz w:val="22"/>
            <w:szCs w:val="22"/>
          </w:rPr>
          <w:delText>m</w:delText>
        </w:r>
      </w:del>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del w:id="945" w:author="Fong RERHANG" w:date="2021-05-28T17:27:00Z">
        <w:r w:rsidDel="00552F18">
          <w:rPr>
            <w:rFonts w:ascii="Arial" w:hAnsi="Arial" w:cs="Arial"/>
            <w:sz w:val="22"/>
            <w:szCs w:val="22"/>
          </w:rPr>
          <w:delText>nyob</w:delText>
        </w:r>
      </w:del>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211FF971" w14:textId="07DD6885" w:rsidR="004F4D9D" w:rsidRDefault="004F4D9D" w:rsidP="004F4D9D">
      <w:pPr>
        <w:tabs>
          <w:tab w:val="left" w:pos="2086"/>
        </w:tabs>
        <w:rPr>
          <w:rFonts w:ascii="Arial" w:hAnsi="Arial" w:cs="Arial"/>
          <w:sz w:val="22"/>
          <w:szCs w:val="22"/>
        </w:rPr>
      </w:pPr>
      <w:r>
        <w:rPr>
          <w:noProof/>
          <w:sz w:val="21"/>
          <w:szCs w:val="21"/>
          <w:lang w:eastAsia="zh-CN"/>
        </w:rPr>
        <w:drawing>
          <wp:inline distT="0" distB="0" distL="0" distR="0" wp14:anchorId="6E11AC11" wp14:editId="370303E2">
            <wp:extent cx="158750" cy="1193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sz w:val="22"/>
          <w:szCs w:val="22"/>
        </w:rPr>
        <w:t xml:space="preserve"> </w:t>
      </w:r>
      <w:proofErr w:type="spellStart"/>
      <w:ins w:id="946" w:author="Fong RERHANG" w:date="2021-05-28T17:29:00Z">
        <w:r w:rsidR="00552F18">
          <w:rPr>
            <w:rFonts w:ascii="Arial" w:hAnsi="Arial"/>
            <w:b/>
            <w:bCs/>
            <w:sz w:val="22"/>
            <w:szCs w:val="22"/>
          </w:rPr>
          <w:t>Ntsiab</w:t>
        </w:r>
        <w:proofErr w:type="spellEnd"/>
        <w:r w:rsidR="00552F18">
          <w:rPr>
            <w:rFonts w:ascii="Arial" w:hAnsi="Arial"/>
            <w:b/>
            <w:bCs/>
            <w:sz w:val="22"/>
            <w:szCs w:val="22"/>
          </w:rPr>
          <w:t xml:space="preserve"> </w:t>
        </w:r>
        <w:proofErr w:type="spellStart"/>
        <w:r w:rsidR="00552F18">
          <w:rPr>
            <w:rFonts w:ascii="Arial" w:hAnsi="Arial"/>
            <w:b/>
            <w:bCs/>
            <w:sz w:val="22"/>
            <w:szCs w:val="22"/>
          </w:rPr>
          <w:t>Lus</w:t>
        </w:r>
      </w:ins>
      <w:proofErr w:type="spellEnd"/>
      <w:del w:id="947" w:author="Fong RERHANG" w:date="2021-05-28T17:29:00Z">
        <w:r w:rsidDel="00552F18">
          <w:rPr>
            <w:rFonts w:ascii="Arial" w:hAnsi="Arial"/>
            <w:b/>
            <w:bCs/>
            <w:sz w:val="22"/>
            <w:szCs w:val="22"/>
          </w:rPr>
          <w:delText>Sib Tham Txog</w:delText>
        </w:r>
      </w:del>
      <w:r>
        <w:rPr>
          <w:rFonts w:ascii="Arial" w:hAnsi="Arial"/>
          <w:b/>
          <w:bCs/>
          <w:sz w:val="22"/>
          <w:szCs w:val="22"/>
        </w:rPr>
        <w:t xml:space="preserve"> ELPAC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siv</w:t>
      </w:r>
      <w:proofErr w:type="spellEnd"/>
      <w:r>
        <w:rPr>
          <w:rFonts w:ascii="Arial" w:hAnsi="Arial"/>
          <w:b/>
          <w:bCs/>
          <w:sz w:val="22"/>
          <w:szCs w:val="22"/>
        </w:rPr>
        <w:t>-Computer</w:t>
      </w:r>
    </w:p>
    <w:p w14:paraId="62B1302D" w14:textId="0E70F549" w:rsidR="004F4D9D" w:rsidRPr="00723606" w:rsidRDefault="00723606" w:rsidP="00723606">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2E333017" wp14:editId="7CC8A783">
            <wp:extent cx="158750" cy="1193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del w:id="948" w:author="Fong RERHANG" w:date="2021-05-28T17:30:00Z">
        <w:r w:rsidRPr="00723606" w:rsidDel="00552F18">
          <w:rPr>
            <w:rFonts w:ascii="Arial" w:hAnsi="Arial" w:cs="Arial"/>
            <w:sz w:val="22"/>
            <w:szCs w:val="22"/>
          </w:rPr>
          <w:delText>Y</w:delText>
        </w:r>
        <w:r w:rsidR="004F4D9D" w:rsidRPr="00723606" w:rsidDel="00552F18">
          <w:rPr>
            <w:rFonts w:ascii="Arial" w:hAnsi="Arial" w:cs="Arial"/>
            <w:sz w:val="22"/>
            <w:szCs w:val="22"/>
          </w:rPr>
          <w:delText xml:space="preserve">og </w:delText>
        </w:r>
      </w:del>
      <w:proofErr w:type="spellStart"/>
      <w:r w:rsidR="004F4D9D" w:rsidRPr="00723606">
        <w:rPr>
          <w:rFonts w:ascii="Arial" w:hAnsi="Arial" w:cs="Arial"/>
          <w:sz w:val="22"/>
          <w:szCs w:val="22"/>
        </w:rPr>
        <w:t>Tsis</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Muaj</w:t>
      </w:r>
      <w:proofErr w:type="spellEnd"/>
      <w:r w:rsidR="004F4D9D" w:rsidRPr="00723606">
        <w:rPr>
          <w:rFonts w:ascii="Arial" w:hAnsi="Arial" w:cs="Arial"/>
          <w:sz w:val="22"/>
          <w:szCs w:val="22"/>
        </w:rPr>
        <w:t xml:space="preserve"> </w:t>
      </w:r>
      <w:del w:id="949" w:author="Fong RERHANG" w:date="2021-05-28T17:30:00Z">
        <w:r w:rsidR="004F4D9D" w:rsidRPr="00723606" w:rsidDel="00552F18">
          <w:rPr>
            <w:rFonts w:ascii="Arial" w:hAnsi="Arial" w:cs="Arial"/>
            <w:sz w:val="22"/>
            <w:szCs w:val="22"/>
          </w:rPr>
          <w:delText>c</w:delText>
        </w:r>
      </w:del>
      <w:proofErr w:type="spellStart"/>
      <w:ins w:id="950" w:author="Fong RERHANG" w:date="2021-05-28T17:31:00Z">
        <w:r w:rsidR="00552F18">
          <w:rPr>
            <w:rFonts w:ascii="Arial" w:hAnsi="Arial" w:cs="Arial"/>
            <w:sz w:val="22"/>
            <w:szCs w:val="22"/>
          </w:rPr>
          <w:t>C</w:t>
        </w:r>
      </w:ins>
      <w:r w:rsidR="004F4D9D" w:rsidRPr="00723606">
        <w:rPr>
          <w:rFonts w:ascii="Arial" w:hAnsi="Arial" w:cs="Arial"/>
          <w:sz w:val="22"/>
          <w:szCs w:val="22"/>
        </w:rPr>
        <w:t>ov</w:t>
      </w:r>
      <w:proofErr w:type="spellEnd"/>
      <w:r w:rsidR="004F4D9D" w:rsidRPr="00723606">
        <w:rPr>
          <w:rFonts w:ascii="Arial" w:hAnsi="Arial" w:cs="Arial"/>
          <w:sz w:val="22"/>
          <w:szCs w:val="22"/>
        </w:rPr>
        <w:t xml:space="preserve"> </w:t>
      </w:r>
      <w:ins w:id="951" w:author="Fong RERHANG" w:date="2021-05-28T17:31:00Z">
        <w:r w:rsidR="00552F18">
          <w:rPr>
            <w:rFonts w:ascii="Arial" w:hAnsi="Arial" w:cs="Arial"/>
            <w:sz w:val="22"/>
            <w:szCs w:val="22"/>
          </w:rPr>
          <w:t>Kev</w:t>
        </w:r>
      </w:ins>
      <w:del w:id="952" w:author="Fong RERHANG" w:date="2021-05-28T17:31:00Z">
        <w:r w:rsidR="004F4D9D" w:rsidRPr="00723606" w:rsidDel="00552F18">
          <w:rPr>
            <w:rFonts w:ascii="Arial" w:hAnsi="Arial" w:cs="Arial"/>
            <w:sz w:val="22"/>
            <w:szCs w:val="22"/>
          </w:rPr>
          <w:delText>khoom</w:delText>
        </w:r>
      </w:del>
      <w:r w:rsidR="004F4D9D" w:rsidRPr="00723606">
        <w:rPr>
          <w:rFonts w:ascii="Arial" w:hAnsi="Arial" w:cs="Arial"/>
          <w:sz w:val="22"/>
          <w:szCs w:val="22"/>
        </w:rPr>
        <w:t xml:space="preserve"> </w:t>
      </w:r>
      <w:del w:id="953" w:author="Fong RERHANG" w:date="2021-05-28T17:31:00Z">
        <w:r w:rsidR="004F4D9D" w:rsidRPr="00723606" w:rsidDel="00552F18">
          <w:rPr>
            <w:rFonts w:ascii="Arial" w:hAnsi="Arial" w:cs="Arial"/>
            <w:sz w:val="22"/>
            <w:szCs w:val="22"/>
          </w:rPr>
          <w:delText>p</w:delText>
        </w:r>
      </w:del>
      <w:proofErr w:type="spellStart"/>
      <w:ins w:id="954" w:author="Fong RERHANG" w:date="2021-05-28T17:31:00Z">
        <w:r w:rsidR="00552F18">
          <w:rPr>
            <w:rFonts w:ascii="Arial" w:hAnsi="Arial" w:cs="Arial"/>
            <w:sz w:val="22"/>
            <w:szCs w:val="22"/>
          </w:rPr>
          <w:t>P</w:t>
        </w:r>
      </w:ins>
      <w:r w:rsidR="004F4D9D" w:rsidRPr="00723606">
        <w:rPr>
          <w:rFonts w:ascii="Arial" w:hAnsi="Arial" w:cs="Arial"/>
          <w:sz w:val="22"/>
          <w:szCs w:val="22"/>
        </w:rPr>
        <w:t>ab</w:t>
      </w:r>
      <w:proofErr w:type="spellEnd"/>
      <w:ins w:id="955" w:author="Fong RERHANG" w:date="2021-05-28T17:31:00Z">
        <w:r w:rsidR="00552F18">
          <w:rPr>
            <w:rFonts w:ascii="Arial" w:hAnsi="Arial" w:cs="Arial"/>
            <w:sz w:val="22"/>
            <w:szCs w:val="22"/>
          </w:rPr>
          <w:t xml:space="preserve"> Tau </w:t>
        </w:r>
        <w:proofErr w:type="spellStart"/>
        <w:r w:rsidR="00552F18">
          <w:rPr>
            <w:rFonts w:ascii="Arial" w:hAnsi="Arial" w:cs="Arial"/>
            <w:sz w:val="22"/>
            <w:szCs w:val="22"/>
          </w:rPr>
          <w:t>Tsim</w:t>
        </w:r>
        <w:proofErr w:type="spellEnd"/>
        <w:r w:rsidR="00552F18">
          <w:rPr>
            <w:rFonts w:ascii="Arial" w:hAnsi="Arial" w:cs="Arial"/>
            <w:sz w:val="22"/>
            <w:szCs w:val="22"/>
          </w:rPr>
          <w:t xml:space="preserve"> Cia</w:t>
        </w:r>
      </w:ins>
      <w:del w:id="956" w:author="Fong RERHANG" w:date="2021-05-28T17:31:00Z">
        <w:r w:rsidR="004F4D9D" w:rsidRPr="00723606" w:rsidDel="00552F18">
          <w:rPr>
            <w:rFonts w:ascii="Arial" w:hAnsi="Arial" w:cs="Arial"/>
            <w:sz w:val="22"/>
            <w:szCs w:val="22"/>
          </w:rPr>
          <w:delText>cuam</w:delText>
        </w:r>
      </w:del>
      <w:r w:rsidR="004F4D9D" w:rsidRPr="00723606">
        <w:rPr>
          <w:rFonts w:ascii="Arial" w:hAnsi="Arial" w:cs="Arial"/>
          <w:sz w:val="22"/>
          <w:szCs w:val="22"/>
        </w:rPr>
        <w:t>(</w:t>
      </w:r>
      <w:proofErr w:type="spellStart"/>
      <w:r w:rsidR="004F4D9D" w:rsidRPr="00723606">
        <w:rPr>
          <w:rFonts w:ascii="Arial" w:hAnsi="Arial" w:cs="Arial"/>
          <w:sz w:val="22"/>
          <w:szCs w:val="22"/>
        </w:rPr>
        <w:t>Txhua</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qhov</w:t>
      </w:r>
      <w:proofErr w:type="spellEnd"/>
      <w:r w:rsidR="004F4D9D" w:rsidRPr="00723606">
        <w:rPr>
          <w:rFonts w:ascii="Arial" w:hAnsi="Arial" w:cs="Arial"/>
          <w:sz w:val="22"/>
          <w:szCs w:val="22"/>
        </w:rPr>
        <w:t xml:space="preserve"> chaw </w:t>
      </w:r>
      <w:del w:id="957" w:author="Fong RERHANG" w:date="2021-05-28T17:31:00Z">
        <w:r w:rsidR="004F4D9D" w:rsidRPr="00723606" w:rsidDel="00552F18">
          <w:rPr>
            <w:rFonts w:ascii="Arial" w:hAnsi="Arial" w:cs="Arial"/>
            <w:sz w:val="22"/>
            <w:szCs w:val="22"/>
          </w:rPr>
          <w:delText>nyob</w:delText>
        </w:r>
      </w:del>
      <w:r w:rsidR="004F4D9D" w:rsidRPr="00723606">
        <w:rPr>
          <w:rFonts w:ascii="Arial" w:hAnsi="Arial" w:cs="Arial"/>
          <w:sz w:val="22"/>
          <w:szCs w:val="22"/>
        </w:rPr>
        <w:t>(</w:t>
      </w:r>
      <w:r w:rsidR="004F4D9D" w:rsidRPr="00723606">
        <w:rPr>
          <w:rFonts w:ascii="Arial" w:hAnsi="Arial" w:cs="Arial"/>
          <w:sz w:val="18"/>
          <w:szCs w:val="18"/>
        </w:rPr>
        <w:t>domains</w:t>
      </w:r>
      <w:r w:rsidR="004F4D9D" w:rsidRPr="00723606">
        <w:rPr>
          <w:rFonts w:ascii="Arial" w:hAnsi="Arial" w:cs="Arial"/>
          <w:sz w:val="22"/>
          <w:szCs w:val="22"/>
        </w:rPr>
        <w:t>))</w:t>
      </w:r>
    </w:p>
    <w:p w14:paraId="42921D2B" w14:textId="1E7EAD51"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Raug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ins w:id="958" w:author="Fong RERHANG" w:date="2021-05-28T17:32:00Z">
        <w:r w:rsidR="00B345FF">
          <w:rPr>
            <w:rFonts w:ascii="Arial" w:hAnsi="Arial" w:cs="Arial"/>
            <w:sz w:val="22"/>
            <w:szCs w:val="22"/>
          </w:rPr>
          <w:t>Cia</w:t>
        </w:r>
      </w:ins>
      <w:del w:id="959" w:author="Fong RERHANG" w:date="2021-05-28T17:32:00Z">
        <w:r w:rsidDel="00B345FF">
          <w:rPr>
            <w:rFonts w:ascii="Arial" w:hAnsi="Arial" w:cs="Arial"/>
            <w:sz w:val="22"/>
            <w:szCs w:val="22"/>
          </w:rPr>
          <w:delText>Ntawm Cov Qauv</w:delText>
        </w:r>
      </w:del>
    </w:p>
    <w:p w14:paraId="7A75C6E5" w14:textId="1F47BCC0" w:rsidR="004F4D9D" w:rsidRPr="004321B8"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xthawb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tsim</w:t>
      </w:r>
      <w:proofErr w:type="spellEnd"/>
      <w:r>
        <w:rPr>
          <w:rFonts w:ascii="Arial" w:hAnsi="Arial" w:cs="Arial"/>
          <w:sz w:val="22"/>
          <w:szCs w:val="22"/>
        </w:rPr>
        <w:t xml:space="preserve"> </w:t>
      </w:r>
      <w:proofErr w:type="spellStart"/>
      <w:ins w:id="960" w:author="Fong RERHANG" w:date="2021-05-28T17:33:00Z">
        <w:r w:rsidR="00B345FF">
          <w:rPr>
            <w:rFonts w:ascii="Arial" w:hAnsi="Arial" w:cs="Arial"/>
            <w:sz w:val="22"/>
            <w:szCs w:val="22"/>
          </w:rPr>
          <w:t>cias</w:t>
        </w:r>
      </w:ins>
      <w:proofErr w:type="spellEnd"/>
      <w:del w:id="961" w:author="Fong RERHANG" w:date="2021-05-28T17:33:00Z">
        <w:r w:rsidDel="00B345FF">
          <w:rPr>
            <w:rFonts w:ascii="Arial" w:hAnsi="Arial" w:cs="Arial"/>
            <w:sz w:val="22"/>
            <w:szCs w:val="22"/>
          </w:rPr>
          <w:delText>tsi kos</w:delText>
        </w:r>
      </w:del>
    </w:p>
    <w:p w14:paraId="135C3BF3" w14:textId="18708242" w:rsidR="004F4D9D" w:rsidRDefault="004F4D9D" w:rsidP="004F4D9D">
      <w:pPr>
        <w:pStyle w:val="ListParagraph"/>
        <w:numPr>
          <w:ilvl w:val="0"/>
          <w:numId w:val="6"/>
        </w:numPr>
        <w:tabs>
          <w:tab w:val="left" w:pos="2086"/>
        </w:tabs>
        <w:spacing w:line="256" w:lineRule="auto"/>
        <w:rPr>
          <w:rFonts w:ascii="Arial" w:hAnsi="Arial" w:cs="Arial"/>
          <w:sz w:val="22"/>
          <w:szCs w:val="22"/>
        </w:rPr>
      </w:pPr>
      <w:del w:id="962" w:author="Fong RERHANG" w:date="2021-05-28T17:33:00Z">
        <w:r w:rsidDel="00B345FF">
          <w:rPr>
            <w:rFonts w:ascii="Arial" w:hAnsi="Arial" w:cs="Arial"/>
            <w:sz w:val="22"/>
            <w:szCs w:val="22"/>
          </w:rPr>
          <w:delText xml:space="preserve"> Yog </w:delText>
        </w:r>
      </w:del>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ins w:id="963" w:author="Fong RERHANG" w:date="2021-05-28T17:34:00Z">
        <w:r w:rsidR="00B345FF">
          <w:rPr>
            <w:rFonts w:ascii="Arial" w:hAnsi="Arial" w:cs="Arial"/>
            <w:sz w:val="22"/>
            <w:szCs w:val="22"/>
          </w:rPr>
          <w:t xml:space="preserve"> Chaw </w:t>
        </w:r>
        <w:proofErr w:type="spellStart"/>
        <w:r w:rsidR="00B345FF">
          <w:rPr>
            <w:rFonts w:ascii="Arial" w:hAnsi="Arial" w:cs="Arial"/>
            <w:sz w:val="22"/>
            <w:szCs w:val="22"/>
          </w:rPr>
          <w:t>Nyog</w:t>
        </w:r>
      </w:ins>
      <w:proofErr w:type="spellEnd"/>
      <w:del w:id="964" w:author="Fong RERHANG" w:date="2021-05-28T17:34:00Z">
        <w:r w:rsidDel="00B345FF">
          <w:rPr>
            <w:rFonts w:ascii="Arial" w:hAnsi="Arial" w:cs="Arial"/>
            <w:sz w:val="22"/>
            <w:szCs w:val="22"/>
          </w:rPr>
          <w:delText xml:space="preserve"> cov khoom pabcuam</w:delText>
        </w:r>
      </w:del>
      <w:r>
        <w:rPr>
          <w:rFonts w:ascii="Arial" w:hAnsi="Arial" w:cs="Arial"/>
          <w:sz w:val="22"/>
          <w:szCs w:val="22"/>
        </w:rPr>
        <w:t>(</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w:t>
      </w:r>
      <w:del w:id="965" w:author="Fong RERHANG" w:date="2021-05-28T17:34:00Z">
        <w:r w:rsidDel="00B345FF">
          <w:rPr>
            <w:rFonts w:ascii="Arial" w:hAnsi="Arial" w:cs="Arial"/>
            <w:sz w:val="22"/>
            <w:szCs w:val="22"/>
          </w:rPr>
          <w:delText xml:space="preserve"> nyob</w:delText>
        </w:r>
      </w:del>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4749D63" w14:textId="0BD2B749" w:rsidR="004F4D9D" w:rsidRDefault="00B345FF" w:rsidP="004F4D9D">
      <w:pPr>
        <w:pStyle w:val="ListParagraph"/>
        <w:numPr>
          <w:ilvl w:val="0"/>
          <w:numId w:val="6"/>
        </w:numPr>
        <w:tabs>
          <w:tab w:val="left" w:pos="2086"/>
        </w:tabs>
        <w:spacing w:line="256" w:lineRule="auto"/>
        <w:rPr>
          <w:rFonts w:ascii="Arial" w:hAnsi="Arial" w:cs="Arial"/>
          <w:sz w:val="22"/>
          <w:szCs w:val="22"/>
        </w:rPr>
      </w:pPr>
      <w:proofErr w:type="spellStart"/>
      <w:ins w:id="966" w:author="Fong RERHANG" w:date="2021-05-28T17:36:00Z">
        <w:r>
          <w:rPr>
            <w:rFonts w:ascii="Arial" w:hAnsi="Arial" w:cs="Arial"/>
            <w:sz w:val="22"/>
            <w:szCs w:val="22"/>
          </w:rPr>
          <w:t>Cov</w:t>
        </w:r>
        <w:proofErr w:type="spellEnd"/>
        <w:r>
          <w:rPr>
            <w:rFonts w:ascii="Arial" w:hAnsi="Arial" w:cs="Arial"/>
            <w:sz w:val="22"/>
            <w:szCs w:val="22"/>
          </w:rPr>
          <w:t xml:space="preserve"> </w:t>
        </w:r>
      </w:ins>
      <w:r w:rsidR="004F4D9D">
        <w:rPr>
          <w:rFonts w:ascii="Arial" w:hAnsi="Arial" w:cs="Arial"/>
          <w:sz w:val="22"/>
          <w:szCs w:val="22"/>
        </w:rPr>
        <w:t xml:space="preserve">Chaw </w:t>
      </w:r>
      <w:proofErr w:type="spellStart"/>
      <w:ins w:id="967" w:author="Fong RERHANG" w:date="2021-05-28T17:36:00Z">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Nruaj</w:t>
        </w:r>
      </w:ins>
      <w:proofErr w:type="spellEnd"/>
      <w:del w:id="968" w:author="Fong RERHANG" w:date="2021-05-28T17:36:00Z">
        <w:r w:rsidR="004F4D9D" w:rsidDel="00B345FF">
          <w:rPr>
            <w:rFonts w:ascii="Arial" w:hAnsi="Arial" w:cs="Arial"/>
            <w:sz w:val="22"/>
            <w:szCs w:val="22"/>
          </w:rPr>
          <w:delText>sos nyob hau txoj kev npau suav</w:delText>
        </w:r>
      </w:del>
    </w:p>
    <w:p w14:paraId="18C6BD14" w14:textId="5F1E5DB7" w:rsidR="004F4D9D" w:rsidRDefault="00B345FF" w:rsidP="004F4D9D">
      <w:pPr>
        <w:pStyle w:val="ListParagraph"/>
        <w:numPr>
          <w:ilvl w:val="0"/>
          <w:numId w:val="6"/>
        </w:numPr>
        <w:tabs>
          <w:tab w:val="left" w:pos="2086"/>
        </w:tabs>
        <w:spacing w:line="256" w:lineRule="auto"/>
        <w:rPr>
          <w:rFonts w:ascii="Arial" w:hAnsi="Arial" w:cs="Arial"/>
          <w:sz w:val="22"/>
          <w:szCs w:val="22"/>
        </w:rPr>
      </w:pPr>
      <w:proofErr w:type="spellStart"/>
      <w:ins w:id="969" w:author="Fong RERHANG" w:date="2021-05-28T17:36:00Z">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ins>
      <w:proofErr w:type="spellStart"/>
      <w:ins w:id="970" w:author="Fong RERHANG" w:date="2021-05-28T17:37:00Z">
        <w:r>
          <w:rPr>
            <w:rFonts w:ascii="Arial" w:hAnsi="Arial" w:cs="Arial"/>
            <w:sz w:val="22"/>
            <w:szCs w:val="22"/>
          </w:rPr>
          <w:t>Cov</w:t>
        </w:r>
        <w:proofErr w:type="spellEnd"/>
        <w:r>
          <w:rPr>
            <w:rFonts w:ascii="Arial" w:hAnsi="Arial" w:cs="Arial"/>
            <w:sz w:val="22"/>
            <w:szCs w:val="22"/>
          </w:rPr>
          <w:t xml:space="preserve"> </w:t>
        </w:r>
      </w:ins>
      <w:r w:rsidR="004F4D9D">
        <w:rPr>
          <w:rFonts w:ascii="Arial" w:hAnsi="Arial" w:cs="Arial"/>
          <w:sz w:val="22"/>
          <w:szCs w:val="22"/>
        </w:rPr>
        <w:t xml:space="preserve">Chaw </w:t>
      </w:r>
      <w:proofErr w:type="spellStart"/>
      <w:ins w:id="971" w:author="Fong RERHANG" w:date="2021-05-28T17:37:00Z">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Nruaj</w:t>
        </w:r>
      </w:ins>
      <w:proofErr w:type="spellEnd"/>
      <w:del w:id="972" w:author="Fong RERHANG" w:date="2021-05-28T17:37:00Z">
        <w:r w:rsidR="004F4D9D" w:rsidDel="00B345FF">
          <w:rPr>
            <w:rFonts w:ascii="Arial" w:hAnsi="Arial" w:cs="Arial"/>
            <w:sz w:val="22"/>
            <w:szCs w:val="22"/>
          </w:rPr>
          <w:delText>sos tsis nyob hau txoj kev npau suav</w:delText>
        </w:r>
      </w:del>
    </w:p>
    <w:p w14:paraId="1B506124" w14:textId="77777777" w:rsidR="004F4D9D" w:rsidRDefault="004F4D9D" w:rsidP="004F4D9D">
      <w:pPr>
        <w:tabs>
          <w:tab w:val="left" w:pos="2086"/>
        </w:tabs>
        <w:rPr>
          <w:rFonts w:ascii="Arial" w:hAnsi="Arial" w:cs="Arial"/>
          <w:sz w:val="22"/>
          <w:szCs w:val="22"/>
        </w:rPr>
      </w:pPr>
      <w:r>
        <w:rPr>
          <w:noProof/>
          <w:lang w:eastAsia="zh-CN"/>
        </w:rPr>
        <w:drawing>
          <wp:inline distT="0" distB="0" distL="0" distR="0" wp14:anchorId="09B8CAC0" wp14:editId="1146CC78">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75AB5062" w14:textId="2AFE3084" w:rsidR="004F4D9D" w:rsidRDefault="004F4D9D" w:rsidP="004F4D9D">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641ECB38" wp14:editId="0C6702F5">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ins w:id="973" w:author="Fong RERHANG" w:date="2021-05-28T17:38:00Z">
        <w:r w:rsidR="00B345FF">
          <w:rPr>
            <w:rFonts w:ascii="Arial" w:hAnsi="Arial" w:cs="Arial"/>
            <w:noProof/>
            <w:sz w:val="20"/>
            <w:szCs w:val="20"/>
          </w:rPr>
          <w:t>l</w:t>
        </w:r>
      </w:ins>
      <w:del w:id="974" w:author="Fong RERHANG" w:date="2021-05-28T17:38:00Z">
        <w:r w:rsidRPr="002340C4" w:rsidDel="00B345FF">
          <w:rPr>
            <w:rFonts w:ascii="Arial" w:hAnsi="Arial" w:cs="Arial"/>
            <w:noProof/>
            <w:sz w:val="20"/>
            <w:szCs w:val="20"/>
          </w:rPr>
          <w:delText>L</w:delText>
        </w:r>
      </w:del>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66E91BC9" wp14:editId="17DBE35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69AE0521" wp14:editId="5407B27B">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4656FD50" wp14:editId="1240BDBB">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4837A32E" w14:textId="654BA6DA" w:rsidR="004F4D9D" w:rsidRDefault="004F4D9D" w:rsidP="004F4D9D">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ins w:id="975" w:author="Fong RERHANG" w:date="2021-05-28T17:51:00Z">
        <w:r w:rsidR="00045679">
          <w:rPr>
            <w:rFonts w:ascii="Arial" w:hAnsi="Arial"/>
            <w:sz w:val="22"/>
            <w:szCs w:val="22"/>
          </w:rPr>
          <w:t>(</w:t>
        </w:r>
        <w:proofErr w:type="spellStart"/>
        <w:r w:rsidR="00045679">
          <w:rPr>
            <w:rFonts w:ascii="Arial" w:hAnsi="Arial"/>
            <w:sz w:val="22"/>
            <w:szCs w:val="22"/>
          </w:rPr>
          <w:t>cov</w:t>
        </w:r>
        <w:proofErr w:type="spellEnd"/>
        <w:r w:rsidR="00045679">
          <w:rPr>
            <w:rFonts w:ascii="Arial" w:hAnsi="Arial"/>
            <w:sz w:val="22"/>
            <w:szCs w:val="22"/>
          </w:rPr>
          <w:t>)</w:t>
        </w:r>
      </w:ins>
      <w:del w:id="976" w:author="Fong RERHANG" w:date="2021-05-28T17:51:00Z">
        <w:r w:rsidDel="00045679">
          <w:rPr>
            <w:rFonts w:ascii="Arial" w:hAnsi="Arial"/>
            <w:sz w:val="22"/>
            <w:szCs w:val="22"/>
          </w:rPr>
          <w:delText>txoj</w:delText>
        </w:r>
      </w:del>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197C04FD" w14:textId="452DD5DF" w:rsidR="004F4D9D" w:rsidRDefault="004F4D9D" w:rsidP="004F4D9D">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ins w:id="977" w:author="Fong RERHANG" w:date="2021-05-28T17:52:00Z">
        <w:r w:rsidR="00045679">
          <w:rPr>
            <w:rFonts w:ascii="Arial" w:hAnsi="Arial"/>
            <w:sz w:val="22"/>
            <w:szCs w:val="22"/>
          </w:rPr>
          <w:t>ua</w:t>
        </w:r>
        <w:proofErr w:type="spellEnd"/>
        <w:r w:rsidR="00045679">
          <w:rPr>
            <w:rFonts w:ascii="Arial" w:hAnsi="Arial"/>
            <w:sz w:val="22"/>
            <w:szCs w:val="22"/>
          </w:rPr>
          <w:t xml:space="preserve"> </w:t>
        </w:r>
      </w:ins>
      <w:del w:id="978" w:author="Fong RERHANG" w:date="2021-05-28T17:52:00Z">
        <w:r w:rsidDel="00045679">
          <w:rPr>
            <w:rFonts w:ascii="Arial" w:hAnsi="Arial"/>
            <w:sz w:val="22"/>
            <w:szCs w:val="22"/>
          </w:rPr>
          <w:delText>L</w:delText>
        </w:r>
      </w:del>
      <w:proofErr w:type="spellStart"/>
      <w:ins w:id="979" w:author="Fong RERHANG" w:date="2021-05-28T17:52:00Z">
        <w:r w:rsidR="00045679">
          <w:rPr>
            <w:rFonts w:ascii="Arial" w:hAnsi="Arial"/>
            <w:sz w:val="22"/>
            <w:szCs w:val="22"/>
          </w:rPr>
          <w:t>l</w:t>
        </w:r>
      </w:ins>
      <w:r>
        <w:rPr>
          <w:rFonts w:ascii="Arial" w:hAnsi="Arial"/>
          <w:sz w:val="22"/>
          <w:szCs w:val="22"/>
        </w:rPr>
        <w:t>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w:t>
      </w:r>
      <w:proofErr w:type="spellEnd"/>
      <w:ins w:id="980" w:author="Fong RERHANG" w:date="2021-05-28T17:52:00Z">
        <w:r w:rsidR="00045679">
          <w:rPr>
            <w:rFonts w:ascii="Arial" w:hAnsi="Arial"/>
            <w:sz w:val="22"/>
            <w:szCs w:val="22"/>
          </w:rPr>
          <w:t xml:space="preserve"> </w:t>
        </w:r>
      </w:ins>
      <w:proofErr w:type="spellStart"/>
      <w:r>
        <w:rPr>
          <w:rFonts w:ascii="Arial" w:hAnsi="Arial"/>
          <w:sz w:val="22"/>
          <w:szCs w:val="22"/>
        </w:rPr>
        <w:t>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ins w:id="981" w:author="Fong RERHANG" w:date="2021-05-28T17:52:00Z">
        <w:r w:rsidR="00045679">
          <w:rPr>
            <w:rFonts w:ascii="Arial" w:hAnsi="Arial"/>
            <w:sz w:val="22"/>
            <w:szCs w:val="22"/>
          </w:rPr>
          <w:t>(</w:t>
        </w:r>
        <w:proofErr w:type="spellStart"/>
        <w:r w:rsidR="00045679">
          <w:rPr>
            <w:rFonts w:ascii="Arial" w:hAnsi="Arial"/>
            <w:sz w:val="22"/>
            <w:szCs w:val="22"/>
          </w:rPr>
          <w:t>cov</w:t>
        </w:r>
        <w:proofErr w:type="spellEnd"/>
        <w:r w:rsidR="00045679">
          <w:rPr>
            <w:rFonts w:ascii="Arial" w:hAnsi="Arial"/>
            <w:sz w:val="22"/>
            <w:szCs w:val="22"/>
          </w:rPr>
          <w:t xml:space="preserve">) </w:t>
        </w:r>
      </w:ins>
      <w:del w:id="982" w:author="Fong RERHANG" w:date="2021-05-28T17:52:00Z">
        <w:r w:rsidDel="00045679">
          <w:rPr>
            <w:rFonts w:ascii="Arial" w:hAnsi="Arial"/>
            <w:sz w:val="22"/>
            <w:szCs w:val="22"/>
          </w:rPr>
          <w:delText xml:space="preserve">txoj </w:delText>
        </w:r>
      </w:del>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45D81941" w14:textId="77777777" w:rsidR="004F4D9D" w:rsidRDefault="004F4D9D" w:rsidP="004F4D9D">
      <w:pPr>
        <w:tabs>
          <w:tab w:val="left" w:pos="2086"/>
        </w:tabs>
        <w:rPr>
          <w:rFonts w:ascii="Arial" w:hAnsi="Arial"/>
          <w:sz w:val="22"/>
          <w:szCs w:val="22"/>
        </w:rPr>
      </w:pPr>
    </w:p>
    <w:p w14:paraId="0E4DA710" w14:textId="3901D27B" w:rsidR="004F4D9D" w:rsidRDefault="004F4D9D" w:rsidP="004F4D9D">
      <w:pPr>
        <w:tabs>
          <w:tab w:val="left" w:pos="2086"/>
        </w:tabs>
        <w:rPr>
          <w:rFonts w:ascii="Arial" w:hAnsi="Arial"/>
          <w:b/>
          <w:bCs/>
          <w:sz w:val="22"/>
          <w:szCs w:val="22"/>
        </w:rPr>
      </w:pPr>
      <w:r>
        <w:rPr>
          <w:noProof/>
          <w:lang w:eastAsia="zh-CN"/>
        </w:rPr>
        <w:drawing>
          <wp:inline distT="0" distB="0" distL="0" distR="0" wp14:anchorId="58BB7657" wp14:editId="2AB7C56B">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ins w:id="983" w:author="Fong RERHANG" w:date="2021-05-28T17:53:00Z">
        <w:r w:rsidR="00045679">
          <w:rPr>
            <w:rFonts w:ascii="Arial" w:hAnsi="Arial"/>
            <w:b/>
            <w:bCs/>
            <w:sz w:val="22"/>
            <w:szCs w:val="22"/>
          </w:rPr>
          <w:t>lus</w:t>
        </w:r>
        <w:proofErr w:type="spellEnd"/>
        <w:r w:rsidR="00045679">
          <w:rPr>
            <w:rFonts w:ascii="Arial" w:hAnsi="Arial"/>
            <w:b/>
            <w:bCs/>
            <w:sz w:val="22"/>
            <w:szCs w:val="22"/>
          </w:rPr>
          <w:t xml:space="preserve"> </w:t>
        </w:r>
        <w:proofErr w:type="spellStart"/>
        <w:r w:rsidR="00045679">
          <w:rPr>
            <w:rFonts w:ascii="Arial" w:hAnsi="Arial"/>
            <w:b/>
            <w:bCs/>
            <w:sz w:val="22"/>
            <w:szCs w:val="22"/>
          </w:rPr>
          <w:t>Mev</w:t>
        </w:r>
        <w:proofErr w:type="spellEnd"/>
        <w:r w:rsidR="00045679">
          <w:rPr>
            <w:rFonts w:ascii="Arial" w:hAnsi="Arial"/>
            <w:b/>
            <w:bCs/>
            <w:sz w:val="22"/>
            <w:szCs w:val="22"/>
          </w:rPr>
          <w:t xml:space="preserve"> (</w:t>
        </w:r>
      </w:ins>
      <w:r>
        <w:rPr>
          <w:rFonts w:ascii="Arial" w:hAnsi="Arial"/>
          <w:b/>
          <w:bCs/>
          <w:sz w:val="22"/>
          <w:szCs w:val="22"/>
        </w:rPr>
        <w:t>Spanish</w:t>
      </w:r>
      <w:ins w:id="984" w:author="Fong RERHANG" w:date="2021-05-28T17:53:00Z">
        <w:r w:rsidR="00045679">
          <w:rPr>
            <w:rFonts w:ascii="Arial" w:hAnsi="Arial"/>
            <w:b/>
            <w:bCs/>
            <w:sz w:val="22"/>
            <w:szCs w:val="22"/>
          </w:rPr>
          <w:t>)</w:t>
        </w:r>
      </w:ins>
      <w:r>
        <w:rPr>
          <w:rFonts w:ascii="Arial" w:hAnsi="Arial"/>
          <w:b/>
          <w:bCs/>
          <w:sz w:val="22"/>
          <w:szCs w:val="22"/>
        </w:rPr>
        <w:t xml:space="preserve"> STS</w:t>
      </w:r>
    </w:p>
    <w:p w14:paraId="540EB91F" w14:textId="3C2E3603"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ins w:id="985" w:author="Fong RERHANG" w:date="2021-05-28T17:54:00Z">
        <w:r w:rsidR="00FC3ACF">
          <w:rPr>
            <w:rFonts w:ascii="Arial" w:hAnsi="Arial" w:cs="Arial"/>
            <w:sz w:val="22"/>
            <w:szCs w:val="22"/>
          </w:rPr>
          <w:t>Cov</w:t>
        </w:r>
        <w:proofErr w:type="spellEnd"/>
        <w:r w:rsidR="00FC3ACF">
          <w:rPr>
            <w:rFonts w:ascii="Arial" w:hAnsi="Arial" w:cs="Arial"/>
            <w:sz w:val="22"/>
            <w:szCs w:val="22"/>
          </w:rPr>
          <w:t xml:space="preserve"> </w:t>
        </w:r>
      </w:ins>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ins w:id="986" w:author="Fong RERHANG" w:date="2021-05-28T17:53:00Z">
        <w:r w:rsidR="00FC3ACF">
          <w:rPr>
            <w:rFonts w:ascii="Arial" w:hAnsi="Arial" w:cs="Arial"/>
            <w:sz w:val="22"/>
            <w:szCs w:val="22"/>
          </w:rPr>
          <w:t xml:space="preserve"> Cia</w:t>
        </w:r>
      </w:ins>
      <w:r>
        <w:rPr>
          <w:rFonts w:ascii="Arial" w:hAnsi="Arial" w:cs="Arial"/>
          <w:sz w:val="22"/>
          <w:szCs w:val="22"/>
        </w:rPr>
        <w:t xml:space="preserve"> los </w:t>
      </w:r>
      <w:proofErr w:type="spellStart"/>
      <w:r>
        <w:rPr>
          <w:rFonts w:ascii="Arial" w:hAnsi="Arial" w:cs="Arial"/>
          <w:sz w:val="22"/>
          <w:szCs w:val="22"/>
        </w:rPr>
        <w:t>yog</w:t>
      </w:r>
      <w:proofErr w:type="spellEnd"/>
      <w:ins w:id="987" w:author="Fong RERHANG" w:date="2021-05-28T17:54:00Z">
        <w:r w:rsidR="00FC3ACF">
          <w:rPr>
            <w:rFonts w:ascii="Arial" w:hAnsi="Arial" w:cs="Arial"/>
            <w:sz w:val="22"/>
            <w:szCs w:val="22"/>
          </w:rPr>
          <w:t xml:space="preserve"> </w:t>
        </w:r>
        <w:proofErr w:type="spellStart"/>
        <w:r w:rsidR="00FC3ACF">
          <w:rPr>
            <w:rFonts w:ascii="Arial" w:hAnsi="Arial" w:cs="Arial"/>
            <w:sz w:val="22"/>
            <w:szCs w:val="22"/>
          </w:rPr>
          <w:t>Cov</w:t>
        </w:r>
        <w:proofErr w:type="spellEnd"/>
        <w:r w:rsidR="00FC3ACF">
          <w:rPr>
            <w:rFonts w:ascii="Arial" w:hAnsi="Arial" w:cs="Arial"/>
            <w:sz w:val="22"/>
            <w:szCs w:val="22"/>
          </w:rPr>
          <w:t xml:space="preserve"> Chaw </w:t>
        </w:r>
        <w:proofErr w:type="spellStart"/>
        <w:r w:rsidR="00FC3ACF">
          <w:rPr>
            <w:rFonts w:ascii="Arial" w:hAnsi="Arial" w:cs="Arial"/>
            <w:sz w:val="22"/>
            <w:szCs w:val="22"/>
          </w:rPr>
          <w:t>Nyob</w:t>
        </w:r>
        <w:proofErr w:type="spellEnd"/>
        <w:r w:rsidR="00FC3ACF">
          <w:rPr>
            <w:rFonts w:ascii="Arial" w:hAnsi="Arial" w:cs="Arial"/>
            <w:sz w:val="22"/>
            <w:szCs w:val="22"/>
          </w:rPr>
          <w:t xml:space="preserve"> </w:t>
        </w:r>
      </w:ins>
      <w:del w:id="988" w:author="Fong RERHANG" w:date="2021-05-28T17:54:00Z">
        <w:r w:rsidDel="00FC3ACF">
          <w:rPr>
            <w:rFonts w:ascii="Arial" w:hAnsi="Arial" w:cs="Arial"/>
            <w:sz w:val="22"/>
            <w:szCs w:val="22"/>
          </w:rPr>
          <w:delText xml:space="preserve"> Kev Hloov Kho</w:delText>
        </w:r>
      </w:del>
    </w:p>
    <w:p w14:paraId="53E0CFD3" w14:textId="7CCBADF3" w:rsidR="004F4D9D" w:rsidRDefault="004F4D9D" w:rsidP="004F4D9D">
      <w:pPr>
        <w:pStyle w:val="ListParagraph"/>
        <w:numPr>
          <w:ilvl w:val="0"/>
          <w:numId w:val="7"/>
        </w:numPr>
        <w:tabs>
          <w:tab w:val="left" w:pos="2086"/>
        </w:tabs>
        <w:spacing w:line="256" w:lineRule="auto"/>
        <w:rPr>
          <w:ins w:id="989" w:author="Fong RERHANG" w:date="2021-05-28T17:57:00Z"/>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w:t>
      </w:r>
      <w:proofErr w:type="spellStart"/>
      <w:ins w:id="990" w:author="Fong RERHANG" w:date="2021-05-28T17:54:00Z">
        <w:r w:rsidR="00FC3ACF">
          <w:rPr>
            <w:rFonts w:ascii="Arial" w:hAnsi="Arial" w:cs="Arial"/>
            <w:sz w:val="22"/>
            <w:szCs w:val="22"/>
          </w:rPr>
          <w:t>Cov</w:t>
        </w:r>
        <w:proofErr w:type="spellEnd"/>
        <w:r w:rsidR="00FC3ACF">
          <w:rPr>
            <w:rFonts w:ascii="Arial" w:hAnsi="Arial" w:cs="Arial"/>
            <w:sz w:val="22"/>
            <w:szCs w:val="22"/>
          </w:rPr>
          <w:t xml:space="preserve"> Kev </w:t>
        </w:r>
      </w:ins>
      <w:proofErr w:type="spellStart"/>
      <w:ins w:id="991" w:author="Fong RERHANG" w:date="2021-05-28T17:55:00Z">
        <w:r w:rsidR="00FC3ACF">
          <w:rPr>
            <w:rFonts w:ascii="Arial" w:hAnsi="Arial" w:cs="Arial"/>
            <w:sz w:val="22"/>
            <w:szCs w:val="22"/>
          </w:rPr>
          <w:t>Txawb</w:t>
        </w:r>
        <w:proofErr w:type="spellEnd"/>
        <w:r w:rsidR="00FC3ACF">
          <w:rPr>
            <w:rFonts w:ascii="Arial" w:hAnsi="Arial" w:cs="Arial"/>
            <w:sz w:val="22"/>
            <w:szCs w:val="22"/>
          </w:rPr>
          <w:t xml:space="preserve"> </w:t>
        </w:r>
        <w:proofErr w:type="spellStart"/>
        <w:r w:rsidR="00FC3ACF">
          <w:rPr>
            <w:rFonts w:ascii="Arial" w:hAnsi="Arial" w:cs="Arial"/>
            <w:sz w:val="22"/>
            <w:szCs w:val="22"/>
          </w:rPr>
          <w:t>Nqa</w:t>
        </w:r>
        <w:proofErr w:type="spellEnd"/>
        <w:r w:rsidR="00FC3ACF">
          <w:rPr>
            <w:rFonts w:ascii="Arial" w:hAnsi="Arial" w:cs="Arial"/>
            <w:sz w:val="22"/>
            <w:szCs w:val="22"/>
          </w:rPr>
          <w:t xml:space="preserve"> </w:t>
        </w:r>
        <w:proofErr w:type="spellStart"/>
        <w:r w:rsidR="00FC3ACF">
          <w:rPr>
            <w:rFonts w:ascii="Arial" w:hAnsi="Arial" w:cs="Arial"/>
            <w:sz w:val="22"/>
            <w:szCs w:val="22"/>
          </w:rPr>
          <w:t>Uas</w:t>
        </w:r>
        <w:proofErr w:type="spellEnd"/>
        <w:r w:rsidR="00FC3ACF">
          <w:rPr>
            <w:rFonts w:ascii="Arial" w:hAnsi="Arial" w:cs="Arial"/>
            <w:sz w:val="22"/>
            <w:szCs w:val="22"/>
          </w:rPr>
          <w:t xml:space="preserve"> </w:t>
        </w:r>
      </w:ins>
      <w:proofErr w:type="spellStart"/>
      <w:r>
        <w:rPr>
          <w:rFonts w:ascii="Arial" w:hAnsi="Arial" w:cs="Arial"/>
          <w:sz w:val="22"/>
          <w:szCs w:val="22"/>
        </w:rPr>
        <w:t>Tsim</w:t>
      </w:r>
      <w:proofErr w:type="spellEnd"/>
      <w:ins w:id="992" w:author="Fong RERHANG" w:date="2021-05-28T17:55:00Z">
        <w:r w:rsidR="00FC3ACF">
          <w:rPr>
            <w:rFonts w:ascii="Arial" w:hAnsi="Arial" w:cs="Arial"/>
            <w:sz w:val="22"/>
            <w:szCs w:val="22"/>
          </w:rPr>
          <w:t xml:space="preserve"> Cia</w:t>
        </w:r>
      </w:ins>
      <w:del w:id="993" w:author="Fong RERHANG" w:date="2021-05-28T17:55:00Z">
        <w:r w:rsidDel="00FC3ACF">
          <w:rPr>
            <w:rFonts w:ascii="Arial" w:hAnsi="Arial" w:cs="Arial"/>
            <w:sz w:val="22"/>
            <w:szCs w:val="22"/>
          </w:rPr>
          <w:delText xml:space="preserve"> Cov Kev Pab Txhawb</w:delText>
        </w:r>
      </w:del>
    </w:p>
    <w:p w14:paraId="2CDD45F4" w14:textId="7CD2CE8A" w:rsidR="00FC3ACF" w:rsidRDefault="00FC3ACF" w:rsidP="004F4D9D">
      <w:pPr>
        <w:pStyle w:val="ListParagraph"/>
        <w:numPr>
          <w:ilvl w:val="0"/>
          <w:numId w:val="7"/>
        </w:numPr>
        <w:tabs>
          <w:tab w:val="left" w:pos="2086"/>
        </w:tabs>
        <w:spacing w:line="256" w:lineRule="auto"/>
        <w:rPr>
          <w:rFonts w:ascii="Arial" w:hAnsi="Arial" w:cs="Arial"/>
          <w:sz w:val="22"/>
          <w:szCs w:val="22"/>
        </w:rPr>
      </w:pPr>
      <w:proofErr w:type="spellStart"/>
      <w:ins w:id="994" w:author="Fong RERHANG" w:date="2021-05-28T17:57:00Z">
        <w:r>
          <w:rPr>
            <w:rFonts w:ascii="Arial" w:hAnsi="Arial" w:cs="Arial"/>
            <w:sz w:val="22"/>
            <w:szCs w:val="22"/>
          </w:rPr>
          <w:t>Lej</w:t>
        </w:r>
        <w:proofErr w:type="spellEnd"/>
        <w:r>
          <w:rPr>
            <w:rFonts w:ascii="Arial" w:hAnsi="Arial" w:cs="Arial"/>
            <w:sz w:val="22"/>
            <w:szCs w:val="22"/>
          </w:rPr>
          <w:t xml:space="preserve"> </w:t>
        </w:r>
      </w:ins>
      <w:ins w:id="995" w:author="Fong RERHANG" w:date="2021-05-28T17:58:00Z">
        <w:r>
          <w:rPr>
            <w:rFonts w:ascii="Arial" w:hAnsi="Arial" w:cs="Arial"/>
            <w:sz w:val="22"/>
            <w:szCs w:val="22"/>
          </w:rPr>
          <w:t xml:space="preserve">(math)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ins>
      <w:proofErr w:type="spellEnd"/>
    </w:p>
    <w:p w14:paraId="7291AB44" w14:textId="3717D8BA" w:rsidR="004F4D9D" w:rsidRDefault="00FC3ACF" w:rsidP="004F4D9D">
      <w:pPr>
        <w:pStyle w:val="ListParagraph"/>
        <w:numPr>
          <w:ilvl w:val="0"/>
          <w:numId w:val="7"/>
        </w:numPr>
        <w:tabs>
          <w:tab w:val="left" w:pos="2086"/>
        </w:tabs>
        <w:spacing w:line="256" w:lineRule="auto"/>
        <w:rPr>
          <w:rFonts w:ascii="Arial" w:hAnsi="Arial" w:cs="Arial"/>
          <w:sz w:val="22"/>
          <w:szCs w:val="22"/>
        </w:rPr>
      </w:pPr>
      <w:ins w:id="996" w:author="Fong RERHANG" w:date="2021-05-28T17:58:00Z">
        <w:r>
          <w:rPr>
            <w:rFonts w:ascii="Arial" w:hAnsi="Arial" w:cs="Arial"/>
            <w:sz w:val="22"/>
            <w:szCs w:val="22"/>
          </w:rPr>
          <w:t xml:space="preserve">Kev </w:t>
        </w:r>
      </w:ins>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ins w:id="997" w:author="Fong RERHANG" w:date="2021-05-28T17:59:00Z">
        <w:r>
          <w:rPr>
            <w:rFonts w:ascii="Arial" w:hAnsi="Arial" w:cs="Arial"/>
            <w:sz w:val="22"/>
            <w:szCs w:val="22"/>
          </w:rPr>
          <w:t xml:space="preserve">Sau Tus </w:t>
        </w:r>
        <w:proofErr w:type="spellStart"/>
        <w:r>
          <w:rPr>
            <w:rFonts w:ascii="Arial" w:hAnsi="Arial" w:cs="Arial"/>
            <w:sz w:val="22"/>
            <w:szCs w:val="22"/>
          </w:rPr>
          <w:t>Ntawv</w:t>
        </w:r>
      </w:ins>
      <w:del w:id="998" w:author="Fong RERHANG" w:date="2021-05-28T17:59:00Z">
        <w:r w:rsidR="004F4D9D" w:rsidDel="00FC3ACF">
          <w:rPr>
            <w:rFonts w:ascii="Arial" w:hAnsi="Arial" w:cs="Arial"/>
            <w:sz w:val="22"/>
            <w:szCs w:val="22"/>
          </w:rPr>
          <w:delText>Tshaj Lij yam</w:delText>
        </w:r>
      </w:del>
      <w:ins w:id="999" w:author="Fong RERHANG" w:date="2021-05-28T18:00:00Z">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ins>
      <w:proofErr w:type="spellEnd"/>
      <w:r w:rsidR="004F4D9D">
        <w:rPr>
          <w:rFonts w:ascii="Arial" w:hAnsi="Arial" w:cs="Arial"/>
          <w:sz w:val="22"/>
          <w:szCs w:val="22"/>
        </w:rPr>
        <w:t xml:space="preserve"> </w:t>
      </w:r>
      <w:proofErr w:type="spellStart"/>
      <w:ins w:id="1000" w:author="Fong RERHANG" w:date="2021-05-28T17:59:00Z">
        <w:r>
          <w:rPr>
            <w:rFonts w:ascii="Arial" w:hAnsi="Arial" w:cs="Arial"/>
            <w:sz w:val="22"/>
            <w:szCs w:val="22"/>
          </w:rPr>
          <w:t>T</w:t>
        </w:r>
      </w:ins>
      <w:del w:id="1001" w:author="Fong RERHANG" w:date="2021-05-28T17:59:00Z">
        <w:r w:rsidR="004F4D9D" w:rsidDel="00FC3ACF">
          <w:rPr>
            <w:rFonts w:ascii="Arial" w:hAnsi="Arial" w:cs="Arial"/>
            <w:sz w:val="22"/>
            <w:szCs w:val="22"/>
          </w:rPr>
          <w:delText>t</w:delText>
        </w:r>
      </w:del>
      <w:r w:rsidR="004F4D9D">
        <w:rPr>
          <w:rFonts w:ascii="Arial" w:hAnsi="Arial" w:cs="Arial"/>
          <w:sz w:val="22"/>
          <w:szCs w:val="22"/>
        </w:rPr>
        <w:t>sis</w:t>
      </w:r>
      <w:proofErr w:type="spellEnd"/>
      <w:r w:rsidR="004F4D9D">
        <w:rPr>
          <w:rFonts w:ascii="Arial" w:hAnsi="Arial" w:cs="Arial"/>
          <w:sz w:val="22"/>
          <w:szCs w:val="22"/>
        </w:rPr>
        <w:t xml:space="preserve"> </w:t>
      </w:r>
      <w:proofErr w:type="spellStart"/>
      <w:ins w:id="1002" w:author="Fong RERHANG" w:date="2021-05-28T18:00:00Z">
        <w:r>
          <w:rPr>
            <w:rFonts w:ascii="Arial" w:hAnsi="Arial" w:cs="Arial"/>
            <w:sz w:val="22"/>
            <w:szCs w:val="22"/>
          </w:rPr>
          <w:t>M</w:t>
        </w:r>
      </w:ins>
      <w:del w:id="1003" w:author="Fong RERHANG" w:date="2021-05-28T17:59:00Z">
        <w:r w:rsidR="004F4D9D" w:rsidDel="00FC3ACF">
          <w:rPr>
            <w:rFonts w:ascii="Arial" w:hAnsi="Arial" w:cs="Arial"/>
            <w:sz w:val="22"/>
            <w:szCs w:val="22"/>
          </w:rPr>
          <w:delText>m</w:delText>
        </w:r>
      </w:del>
      <w:r w:rsidR="004F4D9D">
        <w:rPr>
          <w:rFonts w:ascii="Arial" w:hAnsi="Arial" w:cs="Arial"/>
          <w:sz w:val="22"/>
          <w:szCs w:val="22"/>
        </w:rPr>
        <w:t>uaj</w:t>
      </w:r>
      <w:proofErr w:type="spellEnd"/>
      <w:r w:rsidR="004F4D9D">
        <w:rPr>
          <w:rFonts w:ascii="Arial" w:hAnsi="Arial" w:cs="Arial"/>
          <w:sz w:val="22"/>
          <w:szCs w:val="22"/>
        </w:rPr>
        <w:t xml:space="preserve"> </w:t>
      </w:r>
      <w:proofErr w:type="spellStart"/>
      <w:r w:rsidR="004F4D9D">
        <w:rPr>
          <w:rFonts w:ascii="Arial" w:hAnsi="Arial" w:cs="Arial"/>
          <w:sz w:val="22"/>
          <w:szCs w:val="22"/>
        </w:rPr>
        <w:t>Tsim</w:t>
      </w:r>
      <w:proofErr w:type="spellEnd"/>
      <w:ins w:id="1004" w:author="Fong RERHANG" w:date="2021-05-28T18:00:00Z">
        <w:r>
          <w:rPr>
            <w:rFonts w:ascii="Arial" w:hAnsi="Arial" w:cs="Arial"/>
            <w:sz w:val="22"/>
            <w:szCs w:val="22"/>
          </w:rPr>
          <w:t xml:space="preserve"> Cia</w:t>
        </w:r>
      </w:ins>
      <w:r w:rsidR="004F4D9D">
        <w:rPr>
          <w:rFonts w:ascii="Arial" w:hAnsi="Arial" w:cs="Arial"/>
          <w:sz w:val="22"/>
          <w:szCs w:val="22"/>
        </w:rPr>
        <w:t xml:space="preserve"> </w:t>
      </w:r>
      <w:del w:id="1005" w:author="Fong RERHANG" w:date="2021-05-28T18:00:00Z">
        <w:r w:rsidR="004F4D9D" w:rsidDel="00FC3ACF">
          <w:rPr>
            <w:rFonts w:ascii="Arial" w:hAnsi="Arial" w:cs="Arial"/>
            <w:sz w:val="22"/>
            <w:szCs w:val="22"/>
          </w:rPr>
          <w:delText>Kev Pab Txhawb</w:delText>
        </w:r>
      </w:del>
      <w:r w:rsidR="004F4D9D">
        <w:rPr>
          <w:rFonts w:ascii="Arial" w:hAnsi="Arial" w:cs="Arial"/>
          <w:sz w:val="22"/>
          <w:szCs w:val="22"/>
        </w:rPr>
        <w:t xml:space="preserve"> los</w:t>
      </w:r>
      <w:ins w:id="1006" w:author="Fong RERHANG" w:date="2021-05-28T18:00:00Z">
        <w:r>
          <w:rPr>
            <w:rFonts w:ascii="Arial" w:hAnsi="Arial" w:cs="Arial"/>
            <w:sz w:val="22"/>
            <w:szCs w:val="22"/>
          </w:rPr>
          <w:t xml:space="preserve"> </w:t>
        </w:r>
      </w:ins>
      <w:r w:rsidR="004F4D9D">
        <w:rPr>
          <w:rFonts w:ascii="Arial" w:hAnsi="Arial" w:cs="Arial"/>
          <w:sz w:val="22"/>
          <w:szCs w:val="22"/>
        </w:rPr>
        <w:t xml:space="preserve">sis </w:t>
      </w:r>
      <w:proofErr w:type="spellStart"/>
      <w:r w:rsidR="004F4D9D">
        <w:rPr>
          <w:rFonts w:ascii="Arial" w:hAnsi="Arial" w:cs="Arial"/>
          <w:sz w:val="22"/>
          <w:szCs w:val="22"/>
        </w:rPr>
        <w:t>Cov</w:t>
      </w:r>
      <w:proofErr w:type="spellEnd"/>
      <w:r w:rsidR="004F4D9D">
        <w:rPr>
          <w:rFonts w:ascii="Arial" w:hAnsi="Arial" w:cs="Arial"/>
          <w:sz w:val="22"/>
          <w:szCs w:val="22"/>
        </w:rPr>
        <w:t xml:space="preserve"> Chaw </w:t>
      </w:r>
      <w:proofErr w:type="spellStart"/>
      <w:r w:rsidR="004F4D9D">
        <w:rPr>
          <w:rFonts w:ascii="Arial" w:hAnsi="Arial" w:cs="Arial"/>
          <w:sz w:val="22"/>
          <w:szCs w:val="22"/>
        </w:rPr>
        <w:t>Nyob</w:t>
      </w:r>
      <w:proofErr w:type="spellEnd"/>
    </w:p>
    <w:p w14:paraId="596432D5" w14:textId="35C14348" w:rsidR="004F4D9D" w:rsidRDefault="00FC3ACF" w:rsidP="004F4D9D">
      <w:pPr>
        <w:pStyle w:val="ListParagraph"/>
        <w:numPr>
          <w:ilvl w:val="0"/>
          <w:numId w:val="7"/>
        </w:numPr>
        <w:tabs>
          <w:tab w:val="left" w:pos="2086"/>
        </w:tabs>
        <w:spacing w:line="256" w:lineRule="auto"/>
        <w:rPr>
          <w:rFonts w:ascii="Arial" w:hAnsi="Arial" w:cs="Arial"/>
          <w:sz w:val="22"/>
          <w:szCs w:val="22"/>
        </w:rPr>
      </w:pPr>
      <w:ins w:id="1007" w:author="Fong RERHANG" w:date="2021-05-28T17:58:00Z">
        <w:r>
          <w:rPr>
            <w:rFonts w:ascii="Arial" w:hAnsi="Arial" w:cs="Arial"/>
            <w:sz w:val="22"/>
            <w:szCs w:val="22"/>
          </w:rPr>
          <w:t xml:space="preserve">Kev </w:t>
        </w:r>
      </w:ins>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ins w:id="1008" w:author="Fong RERHANG" w:date="2021-05-28T18:01:00Z">
        <w:r>
          <w:rPr>
            <w:rFonts w:ascii="Arial" w:hAnsi="Arial" w:cs="Arial"/>
            <w:sz w:val="22"/>
            <w:szCs w:val="22"/>
          </w:rPr>
          <w:t xml:space="preserve">Sau Tus </w:t>
        </w:r>
        <w:proofErr w:type="spellStart"/>
        <w:r>
          <w:rPr>
            <w:rFonts w:ascii="Arial" w:hAnsi="Arial" w:cs="Arial"/>
            <w:sz w:val="22"/>
            <w:szCs w:val="22"/>
          </w:rPr>
          <w:t>Ntawv</w:t>
        </w:r>
      </w:ins>
      <w:proofErr w:type="spellEnd"/>
      <w:del w:id="1009" w:author="Fong RERHANG" w:date="2021-05-28T18:01:00Z">
        <w:r w:rsidR="004F4D9D" w:rsidDel="00FC3ACF">
          <w:rPr>
            <w:rFonts w:ascii="Arial" w:hAnsi="Arial" w:cs="Arial"/>
            <w:sz w:val="22"/>
            <w:szCs w:val="22"/>
          </w:rPr>
          <w:delText>Tshaj Lij</w:delText>
        </w:r>
      </w:del>
      <w:r w:rsidR="004F4D9D">
        <w:rPr>
          <w:rFonts w:ascii="Arial" w:hAnsi="Arial" w:cs="Arial"/>
          <w:sz w:val="22"/>
          <w:szCs w:val="22"/>
        </w:rPr>
        <w:t xml:space="preserve"> </w:t>
      </w:r>
      <w:proofErr w:type="spellStart"/>
      <w:r w:rsidR="004F4D9D">
        <w:rPr>
          <w:rFonts w:ascii="Arial" w:hAnsi="Arial" w:cs="Arial"/>
          <w:sz w:val="22"/>
          <w:szCs w:val="22"/>
        </w:rPr>
        <w:t>nrog</w:t>
      </w:r>
      <w:proofErr w:type="spellEnd"/>
      <w:r w:rsidR="004F4D9D">
        <w:rPr>
          <w:rFonts w:ascii="Arial" w:hAnsi="Arial" w:cs="Arial"/>
          <w:sz w:val="22"/>
          <w:szCs w:val="22"/>
        </w:rPr>
        <w:t xml:space="preserve"> Kev </w:t>
      </w:r>
      <w:proofErr w:type="spellStart"/>
      <w:r w:rsidR="004F4D9D">
        <w:rPr>
          <w:rFonts w:ascii="Arial" w:hAnsi="Arial" w:cs="Arial"/>
          <w:sz w:val="22"/>
          <w:szCs w:val="22"/>
        </w:rPr>
        <w:t>Txhawb</w:t>
      </w:r>
      <w:proofErr w:type="spellEnd"/>
      <w:r w:rsidR="004F4D9D">
        <w:rPr>
          <w:rFonts w:ascii="Arial" w:hAnsi="Arial" w:cs="Arial"/>
          <w:sz w:val="22"/>
          <w:szCs w:val="22"/>
        </w:rPr>
        <w:t xml:space="preserve"> </w:t>
      </w:r>
      <w:proofErr w:type="spellStart"/>
      <w:r w:rsidR="004F4D9D">
        <w:rPr>
          <w:rFonts w:ascii="Arial" w:hAnsi="Arial" w:cs="Arial"/>
          <w:sz w:val="22"/>
          <w:szCs w:val="22"/>
        </w:rPr>
        <w:t>Tsim</w:t>
      </w:r>
      <w:proofErr w:type="spellEnd"/>
      <w:ins w:id="1010" w:author="Fong RERHANG" w:date="2021-05-28T18:01:00Z">
        <w:r>
          <w:rPr>
            <w:rFonts w:ascii="Arial" w:hAnsi="Arial" w:cs="Arial"/>
            <w:sz w:val="22"/>
            <w:szCs w:val="22"/>
          </w:rPr>
          <w:t xml:space="preserve"> Cia</w:t>
        </w:r>
      </w:ins>
    </w:p>
    <w:p w14:paraId="73FEFB34" w14:textId="03509CC2" w:rsidR="004F4D9D" w:rsidRDefault="00FC3ACF" w:rsidP="004F4D9D">
      <w:pPr>
        <w:pStyle w:val="ListParagraph"/>
        <w:numPr>
          <w:ilvl w:val="0"/>
          <w:numId w:val="7"/>
        </w:numPr>
        <w:tabs>
          <w:tab w:val="left" w:pos="2086"/>
        </w:tabs>
        <w:spacing w:line="256" w:lineRule="auto"/>
        <w:rPr>
          <w:rFonts w:ascii="Arial" w:hAnsi="Arial" w:cs="Arial"/>
          <w:sz w:val="22"/>
          <w:szCs w:val="22"/>
        </w:rPr>
      </w:pPr>
      <w:ins w:id="1011" w:author="Fong RERHANG" w:date="2021-05-28T17:58:00Z">
        <w:r>
          <w:rPr>
            <w:rFonts w:ascii="Arial" w:hAnsi="Arial" w:cs="Arial"/>
            <w:sz w:val="22"/>
            <w:szCs w:val="22"/>
          </w:rPr>
          <w:t xml:space="preserve">Kev </w:t>
        </w:r>
      </w:ins>
      <w:proofErr w:type="spellStart"/>
      <w:r w:rsidR="004F4D9D">
        <w:rPr>
          <w:rFonts w:ascii="Arial" w:hAnsi="Arial" w:cs="Arial"/>
          <w:sz w:val="22"/>
          <w:szCs w:val="22"/>
        </w:rPr>
        <w:t>Nyeem</w:t>
      </w:r>
      <w:proofErr w:type="spellEnd"/>
      <w:r w:rsidR="004F4D9D">
        <w:rPr>
          <w:rFonts w:ascii="Arial" w:hAnsi="Arial" w:cs="Arial"/>
          <w:sz w:val="22"/>
          <w:szCs w:val="22"/>
        </w:rPr>
        <w:t xml:space="preserve">, </w:t>
      </w:r>
      <w:proofErr w:type="spellStart"/>
      <w:r w:rsidR="004F4D9D">
        <w:rPr>
          <w:rFonts w:ascii="Arial" w:hAnsi="Arial" w:cs="Arial"/>
          <w:sz w:val="22"/>
          <w:szCs w:val="22"/>
        </w:rPr>
        <w:t>Hais</w:t>
      </w:r>
      <w:proofErr w:type="spellEnd"/>
      <w:r w:rsidR="004F4D9D">
        <w:rPr>
          <w:rFonts w:ascii="Arial" w:hAnsi="Arial" w:cs="Arial"/>
          <w:sz w:val="22"/>
          <w:szCs w:val="22"/>
        </w:rPr>
        <w:t xml:space="preserve">, </w:t>
      </w:r>
      <w:ins w:id="1012" w:author="Fong RERHANG" w:date="2021-05-28T18:01:00Z">
        <w:r>
          <w:rPr>
            <w:rFonts w:ascii="Arial" w:hAnsi="Arial" w:cs="Arial"/>
            <w:sz w:val="22"/>
            <w:szCs w:val="22"/>
          </w:rPr>
          <w:t xml:space="preserve">Sau Tus </w:t>
        </w:r>
        <w:proofErr w:type="spellStart"/>
        <w:r>
          <w:rPr>
            <w:rFonts w:ascii="Arial" w:hAnsi="Arial" w:cs="Arial"/>
            <w:sz w:val="22"/>
            <w:szCs w:val="22"/>
          </w:rPr>
          <w:t>Ntawv</w:t>
        </w:r>
      </w:ins>
      <w:del w:id="1013" w:author="Fong RERHANG" w:date="2021-05-28T18:01:00Z">
        <w:r w:rsidR="004F4D9D" w:rsidDel="00FC3ACF">
          <w:rPr>
            <w:rFonts w:ascii="Arial" w:hAnsi="Arial" w:cs="Arial"/>
            <w:sz w:val="22"/>
            <w:szCs w:val="22"/>
          </w:rPr>
          <w:delText>Tshaj Li</w:delText>
        </w:r>
      </w:del>
      <w:r w:rsidR="004F4D9D">
        <w:rPr>
          <w:rFonts w:ascii="Arial" w:hAnsi="Arial" w:cs="Arial"/>
          <w:sz w:val="22"/>
          <w:szCs w:val="22"/>
        </w:rPr>
        <w:t>j</w:t>
      </w:r>
      <w:proofErr w:type="spellEnd"/>
      <w:r w:rsidR="004F4D9D">
        <w:rPr>
          <w:rFonts w:ascii="Arial" w:hAnsi="Arial" w:cs="Arial"/>
          <w:sz w:val="22"/>
          <w:szCs w:val="22"/>
        </w:rPr>
        <w:t xml:space="preserve"> </w:t>
      </w:r>
      <w:del w:id="1014" w:author="Fong RERHANG" w:date="2021-05-28T18:01:00Z">
        <w:r w:rsidR="004F4D9D" w:rsidDel="00FC3ACF">
          <w:rPr>
            <w:rFonts w:ascii="Arial" w:hAnsi="Arial" w:cs="Arial"/>
            <w:sz w:val="22"/>
            <w:szCs w:val="22"/>
          </w:rPr>
          <w:delText>N</w:delText>
        </w:r>
      </w:del>
      <w:proofErr w:type="spellStart"/>
      <w:ins w:id="1015" w:author="Fong RERHANG" w:date="2021-05-28T18:01:00Z">
        <w:r>
          <w:rPr>
            <w:rFonts w:ascii="Arial" w:hAnsi="Arial" w:cs="Arial"/>
            <w:sz w:val="22"/>
            <w:szCs w:val="22"/>
          </w:rPr>
          <w:t>n</w:t>
        </w:r>
      </w:ins>
      <w:r w:rsidR="004F4D9D">
        <w:rPr>
          <w:rFonts w:ascii="Arial" w:hAnsi="Arial" w:cs="Arial"/>
          <w:sz w:val="22"/>
          <w:szCs w:val="22"/>
        </w:rPr>
        <w:t>rog</w:t>
      </w:r>
      <w:proofErr w:type="spellEnd"/>
      <w:r w:rsidR="004F4D9D">
        <w:rPr>
          <w:rFonts w:ascii="Arial" w:hAnsi="Arial" w:cs="Arial"/>
          <w:sz w:val="22"/>
          <w:szCs w:val="22"/>
        </w:rPr>
        <w:t xml:space="preserve"> </w:t>
      </w:r>
      <w:proofErr w:type="spellStart"/>
      <w:ins w:id="1016" w:author="Fong RERHANG" w:date="2021-05-28T18:02:00Z">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ins>
      <w:proofErr w:type="spellEnd"/>
      <w:del w:id="1017" w:author="Fong RERHANG" w:date="2021-05-28T18:02:00Z">
        <w:r w:rsidR="004F4D9D" w:rsidDel="00FC3ACF">
          <w:rPr>
            <w:rFonts w:ascii="Arial" w:hAnsi="Arial" w:cs="Arial"/>
            <w:sz w:val="22"/>
            <w:szCs w:val="22"/>
          </w:rPr>
          <w:delText xml:space="preserve">Kev </w:delText>
        </w:r>
      </w:del>
      <w:del w:id="1018" w:author="Fong RERHANG" w:date="2021-05-28T18:01:00Z">
        <w:r w:rsidR="004F4D9D" w:rsidDel="00FC3ACF">
          <w:rPr>
            <w:rFonts w:ascii="Arial" w:hAnsi="Arial" w:cs="Arial"/>
            <w:sz w:val="22"/>
            <w:szCs w:val="22"/>
          </w:rPr>
          <w:delText>Pab Cuam</w:delText>
        </w:r>
      </w:del>
    </w:p>
    <w:p w14:paraId="17F7F454" w14:textId="77777777" w:rsidR="004F4D9D" w:rsidRDefault="004F4D9D" w:rsidP="004F4D9D">
      <w:pPr>
        <w:rPr>
          <w:rFonts w:ascii="Arial" w:hAnsi="Arial"/>
          <w:sz w:val="20"/>
          <w:szCs w:val="20"/>
        </w:rPr>
      </w:pPr>
    </w:p>
    <w:p w14:paraId="59347C48" w14:textId="2E267263" w:rsidR="004F4D9D" w:rsidRDefault="004F4D9D" w:rsidP="00D363EA">
      <w:pPr>
        <w:jc w:val="both"/>
        <w:rPr>
          <w:rFonts w:ascii="Arial" w:hAnsi="Arial" w:cs="Arial"/>
          <w:sz w:val="16"/>
          <w:szCs w:val="16"/>
        </w:rPr>
      </w:pPr>
    </w:p>
    <w:p w14:paraId="13FF134A" w14:textId="3B93B0C2" w:rsidR="007F4919" w:rsidRDefault="007F4919" w:rsidP="00D363EA">
      <w:pPr>
        <w:jc w:val="both"/>
        <w:rPr>
          <w:rFonts w:ascii="Arial" w:hAnsi="Arial" w:cs="Arial"/>
          <w:sz w:val="16"/>
          <w:szCs w:val="16"/>
        </w:rPr>
      </w:pPr>
    </w:p>
    <w:p w14:paraId="2BF0E921" w14:textId="542C6AFB" w:rsidR="007F4919" w:rsidRDefault="007F4919" w:rsidP="00D363EA">
      <w:pPr>
        <w:jc w:val="both"/>
        <w:rPr>
          <w:rFonts w:ascii="Arial" w:hAnsi="Arial" w:cs="Arial"/>
          <w:sz w:val="16"/>
          <w:szCs w:val="16"/>
        </w:rPr>
      </w:pPr>
    </w:p>
    <w:p w14:paraId="471110C6" w14:textId="74BD63DA" w:rsidR="007F4919" w:rsidRDefault="007F4919" w:rsidP="00D363EA">
      <w:pPr>
        <w:jc w:val="both"/>
        <w:rPr>
          <w:rFonts w:ascii="Arial" w:hAnsi="Arial" w:cs="Arial"/>
          <w:sz w:val="16"/>
          <w:szCs w:val="16"/>
        </w:rPr>
      </w:pPr>
    </w:p>
    <w:p w14:paraId="20AC9FED" w14:textId="19801926" w:rsidR="007F4919" w:rsidRDefault="007F4919" w:rsidP="00D363EA">
      <w:pPr>
        <w:jc w:val="both"/>
        <w:rPr>
          <w:rFonts w:ascii="Arial" w:hAnsi="Arial" w:cs="Arial"/>
          <w:sz w:val="16"/>
          <w:szCs w:val="16"/>
        </w:rPr>
      </w:pPr>
    </w:p>
    <w:p w14:paraId="6251764F" w14:textId="6A3494AE" w:rsidR="007F4919" w:rsidRDefault="007F4919" w:rsidP="00D363EA">
      <w:pPr>
        <w:jc w:val="both"/>
        <w:rPr>
          <w:rFonts w:ascii="Arial" w:hAnsi="Arial" w:cs="Arial"/>
          <w:sz w:val="16"/>
          <w:szCs w:val="16"/>
        </w:rPr>
      </w:pPr>
    </w:p>
    <w:p w14:paraId="7E38CB32" w14:textId="63D84442" w:rsidR="007F4919" w:rsidRDefault="007F4919" w:rsidP="00D363EA">
      <w:pPr>
        <w:jc w:val="both"/>
        <w:rPr>
          <w:rFonts w:ascii="Arial" w:hAnsi="Arial" w:cs="Arial"/>
          <w:sz w:val="16"/>
          <w:szCs w:val="16"/>
        </w:rPr>
      </w:pPr>
    </w:p>
    <w:p w14:paraId="7ABF84FE" w14:textId="205E0F7E" w:rsidR="007F4919" w:rsidRDefault="007F4919" w:rsidP="00D363EA">
      <w:pPr>
        <w:jc w:val="both"/>
        <w:rPr>
          <w:rFonts w:ascii="Arial" w:hAnsi="Arial" w:cs="Arial"/>
          <w:sz w:val="16"/>
          <w:szCs w:val="16"/>
        </w:rPr>
      </w:pPr>
    </w:p>
    <w:p w14:paraId="53851B21" w14:textId="346EB055" w:rsidR="007F4919" w:rsidRDefault="007F4919" w:rsidP="00D363EA">
      <w:pPr>
        <w:jc w:val="both"/>
        <w:rPr>
          <w:rFonts w:ascii="Arial" w:hAnsi="Arial" w:cs="Arial"/>
          <w:sz w:val="16"/>
          <w:szCs w:val="16"/>
        </w:rPr>
      </w:pPr>
    </w:p>
    <w:p w14:paraId="156F8393" w14:textId="721757F2" w:rsidR="007F4919" w:rsidRDefault="007F4919" w:rsidP="00D363EA">
      <w:pPr>
        <w:jc w:val="both"/>
        <w:rPr>
          <w:rFonts w:ascii="Arial" w:hAnsi="Arial" w:cs="Arial"/>
          <w:sz w:val="16"/>
          <w:szCs w:val="16"/>
        </w:rPr>
      </w:pPr>
    </w:p>
    <w:p w14:paraId="0495CBF0" w14:textId="01BD74C2" w:rsidR="007F4919" w:rsidRDefault="007F4919" w:rsidP="00D363EA">
      <w:pPr>
        <w:jc w:val="both"/>
        <w:rPr>
          <w:rFonts w:ascii="Arial" w:hAnsi="Arial" w:cs="Arial"/>
          <w:sz w:val="16"/>
          <w:szCs w:val="16"/>
        </w:rPr>
      </w:pPr>
    </w:p>
    <w:p w14:paraId="5C34DD4A" w14:textId="731A3D2B" w:rsidR="007F4919" w:rsidRDefault="007F4919" w:rsidP="00D363EA">
      <w:pPr>
        <w:jc w:val="both"/>
        <w:rPr>
          <w:rFonts w:ascii="Arial" w:hAnsi="Arial" w:cs="Arial"/>
          <w:sz w:val="16"/>
          <w:szCs w:val="16"/>
        </w:rPr>
      </w:pPr>
    </w:p>
    <w:p w14:paraId="50A990EF" w14:textId="1429F379" w:rsidR="007F4919" w:rsidRDefault="007F4919" w:rsidP="00D363EA">
      <w:pPr>
        <w:jc w:val="both"/>
        <w:rPr>
          <w:rFonts w:ascii="Arial" w:hAnsi="Arial" w:cs="Arial"/>
          <w:sz w:val="16"/>
          <w:szCs w:val="16"/>
        </w:rPr>
      </w:pPr>
    </w:p>
    <w:p w14:paraId="286E29D9" w14:textId="254828D9" w:rsidR="007F4919" w:rsidRDefault="007F4919" w:rsidP="00D363EA">
      <w:pPr>
        <w:jc w:val="both"/>
        <w:rPr>
          <w:rFonts w:ascii="Arial" w:hAnsi="Arial" w:cs="Arial"/>
          <w:sz w:val="16"/>
          <w:szCs w:val="16"/>
        </w:rPr>
      </w:pPr>
    </w:p>
    <w:p w14:paraId="5C53DD74" w14:textId="18639611" w:rsidR="007F4919" w:rsidRDefault="007F4919" w:rsidP="00D363EA">
      <w:pPr>
        <w:jc w:val="both"/>
        <w:rPr>
          <w:rFonts w:ascii="Arial" w:hAnsi="Arial" w:cs="Arial"/>
          <w:sz w:val="16"/>
          <w:szCs w:val="16"/>
        </w:rPr>
      </w:pPr>
    </w:p>
    <w:p w14:paraId="3F80C55F" w14:textId="4A209405" w:rsidR="007F4919" w:rsidRDefault="007F4919" w:rsidP="00D363EA">
      <w:pPr>
        <w:jc w:val="both"/>
        <w:rPr>
          <w:rFonts w:ascii="Arial" w:hAnsi="Arial" w:cs="Arial"/>
          <w:sz w:val="16"/>
          <w:szCs w:val="16"/>
        </w:rPr>
      </w:pPr>
    </w:p>
    <w:p w14:paraId="5EDB5ABB" w14:textId="2034ACC0" w:rsidR="007F4919" w:rsidRDefault="007F4919" w:rsidP="00D363EA">
      <w:pPr>
        <w:jc w:val="both"/>
        <w:rPr>
          <w:rFonts w:ascii="Arial" w:hAnsi="Arial" w:cs="Arial"/>
          <w:sz w:val="16"/>
          <w:szCs w:val="16"/>
        </w:rPr>
      </w:pPr>
    </w:p>
    <w:p w14:paraId="1FD3FC0C" w14:textId="227917FA" w:rsidR="007F4919" w:rsidRDefault="007F4919" w:rsidP="00D363EA">
      <w:pPr>
        <w:jc w:val="both"/>
        <w:rPr>
          <w:rFonts w:ascii="Arial" w:hAnsi="Arial" w:cs="Arial"/>
          <w:sz w:val="16"/>
          <w:szCs w:val="16"/>
        </w:rPr>
      </w:pPr>
    </w:p>
    <w:p w14:paraId="1A998D77" w14:textId="0FD4D830" w:rsidR="007F4919" w:rsidRDefault="007F4919" w:rsidP="00D363EA">
      <w:pPr>
        <w:jc w:val="both"/>
        <w:rPr>
          <w:rFonts w:ascii="Arial" w:hAnsi="Arial" w:cs="Arial"/>
          <w:sz w:val="16"/>
          <w:szCs w:val="16"/>
        </w:rPr>
      </w:pPr>
    </w:p>
    <w:p w14:paraId="737667A0" w14:textId="20725C30" w:rsidR="007F4919" w:rsidRDefault="007F4919" w:rsidP="00D363EA">
      <w:pPr>
        <w:jc w:val="both"/>
        <w:rPr>
          <w:rFonts w:ascii="Arial" w:hAnsi="Arial" w:cs="Arial"/>
          <w:sz w:val="16"/>
          <w:szCs w:val="16"/>
        </w:rPr>
      </w:pPr>
    </w:p>
    <w:p w14:paraId="5E47690A" w14:textId="74958909" w:rsidR="007F4919" w:rsidRDefault="007F4919" w:rsidP="00D363EA">
      <w:pPr>
        <w:jc w:val="both"/>
        <w:rPr>
          <w:rFonts w:ascii="Arial" w:hAnsi="Arial" w:cs="Arial"/>
          <w:sz w:val="16"/>
          <w:szCs w:val="16"/>
        </w:rPr>
      </w:pPr>
    </w:p>
    <w:p w14:paraId="27B70765" w14:textId="33A3818A" w:rsidR="007F4919" w:rsidRDefault="007F4919" w:rsidP="00D363EA">
      <w:pPr>
        <w:jc w:val="both"/>
        <w:rPr>
          <w:rFonts w:ascii="Arial" w:hAnsi="Arial" w:cs="Arial"/>
          <w:sz w:val="16"/>
          <w:szCs w:val="16"/>
        </w:rPr>
      </w:pPr>
    </w:p>
    <w:p w14:paraId="49C36565" w14:textId="6815B851" w:rsidR="007F4919" w:rsidRDefault="007F4919" w:rsidP="00D363EA">
      <w:pPr>
        <w:jc w:val="both"/>
        <w:rPr>
          <w:rFonts w:ascii="Arial" w:hAnsi="Arial" w:cs="Arial"/>
          <w:sz w:val="16"/>
          <w:szCs w:val="16"/>
        </w:rPr>
      </w:pPr>
    </w:p>
    <w:p w14:paraId="380AC4E9" w14:textId="77777777" w:rsidR="007F4919" w:rsidRDefault="007F4919" w:rsidP="007F4919">
      <w:pPr>
        <w:tabs>
          <w:tab w:val="left" w:pos="2086"/>
        </w:tabs>
        <w:jc w:val="center"/>
        <w:rPr>
          <w:rFonts w:ascii="Arial" w:hAnsi="Arial"/>
          <w:b/>
          <w:bCs/>
        </w:rPr>
      </w:pPr>
      <w:r>
        <w:rPr>
          <w:rFonts w:ascii="Arial" w:hAnsi="Arial"/>
          <w:b/>
          <w:bCs/>
        </w:rPr>
        <w:t>SACRAMENTO CITY UNIFIED</w:t>
      </w:r>
    </w:p>
    <w:p w14:paraId="1030FC75" w14:textId="139AA64D" w:rsidR="007F4919" w:rsidRDefault="00753015" w:rsidP="007F4919">
      <w:pPr>
        <w:tabs>
          <w:tab w:val="left" w:pos="2086"/>
        </w:tabs>
        <w:jc w:val="center"/>
        <w:rPr>
          <w:rFonts w:ascii="Arial" w:hAnsi="Arial"/>
          <w:b/>
          <w:bCs/>
        </w:rPr>
      </w:pPr>
      <w:ins w:id="1019" w:author="Fong RERHANG" w:date="2021-05-28T18:05:00Z">
        <w:r>
          <w:rPr>
            <w:rFonts w:ascii="Arial" w:hAnsi="Arial"/>
            <w:b/>
            <w:bCs/>
          </w:rPr>
          <w:t xml:space="preserve">COV </w:t>
        </w:r>
      </w:ins>
      <w:r w:rsidR="007F4919">
        <w:rPr>
          <w:rFonts w:ascii="Arial" w:hAnsi="Arial"/>
          <w:b/>
          <w:bCs/>
        </w:rPr>
        <w:t xml:space="preserve">NTAWV SAU TSEG ROOJ SIB THAM PAB PAWG IEP </w:t>
      </w:r>
    </w:p>
    <w:p w14:paraId="4251D7DD" w14:textId="77777777" w:rsidR="007F4919" w:rsidRDefault="007F4919" w:rsidP="007F4919">
      <w:pPr>
        <w:tabs>
          <w:tab w:val="left" w:pos="2086"/>
        </w:tabs>
        <w:rPr>
          <w:rFonts w:ascii="Arial" w:hAnsi="Arial"/>
          <w:b/>
          <w:bCs/>
        </w:rPr>
      </w:pPr>
    </w:p>
    <w:p w14:paraId="51452895" w14:textId="77777777" w:rsidR="00581576" w:rsidRPr="004B519B" w:rsidRDefault="00581576" w:rsidP="00581576">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64390C5" w14:textId="77777777" w:rsidR="007F4919" w:rsidRDefault="007F4919" w:rsidP="007F4919">
      <w:pPr>
        <w:spacing w:after="0"/>
        <w:rPr>
          <w:rFonts w:ascii="Arial" w:hAnsi="Arial" w:cs="Arial"/>
          <w:i/>
          <w:iCs/>
          <w:sz w:val="20"/>
          <w:szCs w:val="20"/>
          <w:u w:val="single"/>
        </w:rPr>
      </w:pPr>
    </w:p>
    <w:p w14:paraId="5915A67D" w14:textId="7287A675" w:rsidR="007F4919" w:rsidRPr="004B519B" w:rsidRDefault="007F4919" w:rsidP="007F491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0754B6" w:rsidRPr="004B519B">
        <w:rPr>
          <w:rFonts w:ascii="Arial" w:hAnsi="Arial"/>
          <w:i/>
          <w:iCs/>
          <w:sz w:val="20"/>
          <w:szCs w:val="20"/>
          <w:u w:val="single"/>
        </w:rPr>
        <w:t>3</w:t>
      </w:r>
      <w:r w:rsidRPr="004B519B">
        <w:rPr>
          <w:rFonts w:ascii="Arial" w:hAnsi="Arial"/>
          <w:i/>
          <w:iCs/>
          <w:sz w:val="20"/>
          <w:szCs w:val="20"/>
          <w:u w:val="single"/>
        </w:rPr>
        <w:t>/1</w:t>
      </w:r>
      <w:r w:rsidR="000754B6" w:rsidRPr="004B519B">
        <w:rPr>
          <w:rFonts w:ascii="Arial" w:hAnsi="Arial"/>
          <w:i/>
          <w:iCs/>
          <w:sz w:val="20"/>
          <w:szCs w:val="20"/>
          <w:u w:val="single"/>
        </w:rPr>
        <w:t>6</w:t>
      </w:r>
      <w:r w:rsidRPr="004B519B">
        <w:rPr>
          <w:rFonts w:ascii="Arial" w:hAnsi="Arial"/>
          <w:i/>
          <w:iCs/>
          <w:sz w:val="20"/>
          <w:szCs w:val="20"/>
          <w:u w:val="single"/>
        </w:rPr>
        <w:t>/202</w:t>
      </w:r>
      <w:r w:rsidR="000754B6" w:rsidRPr="004B519B">
        <w:rPr>
          <w:rFonts w:ascii="Arial" w:hAnsi="Arial"/>
          <w:i/>
          <w:iCs/>
          <w:sz w:val="20"/>
          <w:szCs w:val="20"/>
          <w:u w:val="single"/>
        </w:rPr>
        <w:t>1</w:t>
      </w:r>
    </w:p>
    <w:p w14:paraId="2EA0E9D8" w14:textId="4BD1AED0" w:rsidR="007F4919" w:rsidRDefault="007F4919" w:rsidP="007F4919">
      <w:pPr>
        <w:jc w:val="both"/>
        <w:rPr>
          <w:rFonts w:ascii="Calibri" w:hAnsi="Calibri" w:cs="Calibri"/>
          <w:i/>
          <w:iCs/>
          <w:sz w:val="20"/>
          <w:szCs w:val="20"/>
        </w:rPr>
      </w:pPr>
      <w:del w:id="1020" w:author="Fong RERHANG" w:date="2021-05-28T18:05:00Z">
        <w:r w:rsidRPr="004B519B" w:rsidDel="00753015">
          <w:rPr>
            <w:rFonts w:ascii="Arial" w:hAnsi="Arial"/>
            <w:b/>
            <w:bCs/>
            <w:sz w:val="20"/>
            <w:szCs w:val="20"/>
          </w:rPr>
          <w:delText>Khaws</w:delText>
        </w:r>
      </w:del>
      <w:proofErr w:type="spellStart"/>
      <w:ins w:id="1021" w:author="Fong RERHANG" w:date="2021-05-28T18:05:00Z">
        <w:r w:rsidR="00753015">
          <w:rPr>
            <w:rFonts w:ascii="Arial" w:hAnsi="Arial"/>
            <w:b/>
            <w:bCs/>
            <w:sz w:val="20"/>
            <w:szCs w:val="20"/>
          </w:rPr>
          <w:t>Nco</w:t>
        </w:r>
      </w:ins>
      <w:proofErr w:type="spellEnd"/>
      <w:r w:rsidRPr="004B519B">
        <w:rPr>
          <w:rFonts w:ascii="Arial" w:hAnsi="Arial"/>
          <w:b/>
          <w:bCs/>
          <w:sz w:val="20"/>
          <w:szCs w:val="20"/>
        </w:rPr>
        <w:t xml:space="preserve"> </w:t>
      </w:r>
      <w:proofErr w:type="spellStart"/>
      <w:r w:rsidRPr="004B519B">
        <w:rPr>
          <w:rFonts w:ascii="Arial" w:hAnsi="Arial"/>
          <w:b/>
          <w:bCs/>
          <w:sz w:val="20"/>
          <w:szCs w:val="20"/>
        </w:rPr>
        <w:t>cias</w:t>
      </w:r>
      <w:proofErr w:type="spellEnd"/>
      <w:r w:rsidRPr="004B519B">
        <w:rPr>
          <w:rFonts w:ascii="Arial" w:hAnsi="Arial"/>
          <w:b/>
          <w:bCs/>
          <w:sz w:val="20"/>
          <w:szCs w:val="20"/>
        </w:rPr>
        <w:t>:</w:t>
      </w:r>
      <w:r>
        <w:rPr>
          <w:rFonts w:ascii="Arial" w:hAnsi="Arial"/>
          <w:b/>
          <w:bCs/>
          <w:sz w:val="22"/>
          <w:szCs w:val="22"/>
        </w:rPr>
        <w:t xml:space="preserve"> </w:t>
      </w:r>
      <w:proofErr w:type="spellStart"/>
      <w:r w:rsidRPr="00323A0D">
        <w:rPr>
          <w:rFonts w:ascii="Calibri" w:hAnsi="Calibri" w:cs="Calibri"/>
          <w:i/>
          <w:iCs/>
          <w:sz w:val="20"/>
          <w:szCs w:val="20"/>
        </w:rPr>
        <w:t>Lub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rooj</w:t>
      </w:r>
      <w:proofErr w:type="spellEnd"/>
      <w:r w:rsidRPr="00323A0D">
        <w:rPr>
          <w:rFonts w:ascii="Calibri" w:hAnsi="Calibri" w:cs="Calibri"/>
          <w:i/>
          <w:iCs/>
          <w:sz w:val="20"/>
          <w:szCs w:val="20"/>
        </w:rPr>
        <w:t xml:space="preserve"> sib </w:t>
      </w:r>
      <w:proofErr w:type="spellStart"/>
      <w:r w:rsidRPr="00323A0D">
        <w:rPr>
          <w:rFonts w:ascii="Calibri" w:hAnsi="Calibri" w:cs="Calibri"/>
          <w:i/>
          <w:iCs/>
          <w:sz w:val="20"/>
          <w:szCs w:val="20"/>
        </w:rPr>
        <w:t>tham</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thiab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peb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ntxiv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nyog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tshwj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xeeb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tshuaj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tso</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txhawb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nqa</w:t>
      </w:r>
      <w:proofErr w:type="spellEnd"/>
      <w:r w:rsidRPr="00323A0D">
        <w:rPr>
          <w:rFonts w:ascii="Calibri" w:hAnsi="Calibri" w:cs="Calibri"/>
          <w:i/>
          <w:iCs/>
          <w:sz w:val="20"/>
          <w:szCs w:val="20"/>
        </w:rPr>
        <w:t xml:space="preserve"> tam sim no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seb</w:t>
      </w:r>
      <w:proofErr w:type="spellEnd"/>
      <w:r w:rsidRPr="00323A0D">
        <w:rPr>
          <w:rFonts w:ascii="Calibri" w:hAnsi="Calibri" w:cs="Calibri"/>
          <w:i/>
          <w:iCs/>
          <w:sz w:val="20"/>
          <w:szCs w:val="20"/>
        </w:rPr>
        <w:t xml:space="preserve"> </w:t>
      </w:r>
      <w:r w:rsidR="00AF4270">
        <w:rPr>
          <w:rFonts w:ascii="Calibri" w:hAnsi="Calibri" w:cs="Calibri"/>
          <w:i/>
          <w:iCs/>
          <w:sz w:val="20"/>
          <w:szCs w:val="20"/>
        </w:rPr>
        <w:t>Skylar</w:t>
      </w:r>
      <w:r w:rsidRPr="00323A0D">
        <w:rPr>
          <w:rFonts w:ascii="Calibri" w:hAnsi="Calibri" w:cs="Calibri"/>
          <w:i/>
          <w:iCs/>
          <w:sz w:val="20"/>
          <w:szCs w:val="20"/>
        </w:rPr>
        <w:t xml:space="preserve"> </w:t>
      </w:r>
      <w:proofErr w:type="spellStart"/>
      <w:r w:rsidRPr="00323A0D">
        <w:rPr>
          <w:rFonts w:ascii="Calibri" w:hAnsi="Calibri" w:cs="Calibri"/>
          <w:i/>
          <w:iCs/>
          <w:sz w:val="20"/>
          <w:szCs w:val="20"/>
        </w:rPr>
        <w:t>puas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ua</w:t>
      </w:r>
      <w:proofErr w:type="spellEnd"/>
      <w:r w:rsidRPr="00323A0D">
        <w:rPr>
          <w:rFonts w:ascii="Calibri" w:hAnsi="Calibri" w:cs="Calibri"/>
          <w:i/>
          <w:iCs/>
          <w:sz w:val="20"/>
          <w:szCs w:val="20"/>
        </w:rPr>
        <w:t xml:space="preserve"> tau zoo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tseem</w:t>
      </w:r>
      <w:proofErr w:type="spellEnd"/>
      <w:r w:rsidRPr="00323A0D">
        <w:rPr>
          <w:rFonts w:ascii="Calibri" w:hAnsi="Calibri" w:cs="Calibri"/>
          <w:i/>
          <w:iCs/>
          <w:sz w:val="20"/>
          <w:szCs w:val="20"/>
        </w:rPr>
        <w:t xml:space="preserve"> </w:t>
      </w:r>
      <w:proofErr w:type="spellStart"/>
      <w:r>
        <w:rPr>
          <w:rFonts w:ascii="Calibri" w:hAnsi="Calibri" w:cs="Calibri"/>
          <w:i/>
          <w:iCs/>
          <w:sz w:val="20"/>
          <w:szCs w:val="20"/>
        </w:rPr>
        <w:t>txuas</w:t>
      </w:r>
      <w:proofErr w:type="spellEnd"/>
      <w:r>
        <w:rPr>
          <w:rFonts w:ascii="Calibri" w:hAnsi="Calibri" w:cs="Calibri"/>
          <w:i/>
          <w:iCs/>
          <w:sz w:val="20"/>
          <w:szCs w:val="20"/>
        </w:rPr>
        <w:t xml:space="preserve"> </w:t>
      </w:r>
      <w:proofErr w:type="spellStart"/>
      <w:r>
        <w:rPr>
          <w:rFonts w:ascii="Calibri" w:hAnsi="Calibri" w:cs="Calibri"/>
          <w:i/>
          <w:iCs/>
          <w:sz w:val="20"/>
          <w:szCs w:val="20"/>
        </w:rPr>
        <w:t>ntxiv</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txais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ntsig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Pr>
          <w:rFonts w:ascii="Calibri" w:hAnsi="Calibri" w:cs="Calibri"/>
          <w:i/>
          <w:iCs/>
          <w:sz w:val="20"/>
          <w:szCs w:val="20"/>
        </w:rPr>
        <w:t>.</w:t>
      </w:r>
    </w:p>
    <w:p w14:paraId="6E37D48A" w14:textId="27DDB4CB"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daim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theej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n</w:t>
      </w:r>
      <w:r w:rsidRPr="00A13317">
        <w:rPr>
          <w:rFonts w:ascii="Calibri" w:hAnsi="Calibri" w:cs="Calibri"/>
          <w:i/>
          <w:iCs/>
          <w:sz w:val="20"/>
          <w:szCs w:val="20"/>
        </w:rPr>
        <w:t>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txoj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cai</w:t>
      </w:r>
      <w:proofErr w:type="spellEnd"/>
      <w:r>
        <w:rPr>
          <w:rFonts w:ascii="Calibri" w:hAnsi="Calibri" w:cs="Calibri"/>
          <w:i/>
          <w:iCs/>
          <w:sz w:val="20"/>
          <w:szCs w:val="20"/>
        </w:rPr>
        <w:t xml:space="preserve"> tau</w:t>
      </w:r>
      <w:r w:rsidRPr="00A13317">
        <w:rPr>
          <w:rFonts w:ascii="Calibri" w:hAnsi="Calibri" w:cs="Calibri"/>
          <w:i/>
          <w:iCs/>
          <w:sz w:val="20"/>
          <w:szCs w:val="20"/>
        </w:rPr>
        <w:t xml:space="preserve"> </w:t>
      </w:r>
      <w:proofErr w:type="spellStart"/>
      <w:r w:rsidRPr="00A13317">
        <w:rPr>
          <w:rFonts w:ascii="Calibri" w:hAnsi="Calibri" w:cs="Calibri"/>
          <w:i/>
          <w:iCs/>
          <w:sz w:val="20"/>
          <w:szCs w:val="20"/>
        </w:rPr>
        <w:t>raug</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muab</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A13317">
        <w:rPr>
          <w:rFonts w:ascii="Calibri" w:hAnsi="Calibri" w:cs="Calibri"/>
          <w:i/>
          <w:iCs/>
          <w:sz w:val="20"/>
          <w:szCs w:val="20"/>
        </w:rPr>
        <w:t xml:space="preserve">email </w:t>
      </w:r>
      <w:proofErr w:type="spellStart"/>
      <w:r w:rsidRPr="00A13317">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thiab</w:t>
      </w:r>
      <w:proofErr w:type="spellEnd"/>
      <w:r w:rsidRPr="00A13317">
        <w:rPr>
          <w:rFonts w:ascii="Calibri" w:hAnsi="Calibri" w:cs="Calibri"/>
          <w:i/>
          <w:iCs/>
          <w:sz w:val="20"/>
          <w:szCs w:val="20"/>
        </w:rPr>
        <w:t xml:space="preserve"> </w:t>
      </w:r>
      <w:proofErr w:type="spellStart"/>
      <w:r w:rsidR="00612EDF">
        <w:rPr>
          <w:rFonts w:ascii="Calibri" w:hAnsi="Calibri" w:cs="Calibri"/>
          <w:i/>
          <w:iCs/>
          <w:sz w:val="20"/>
          <w:szCs w:val="20"/>
        </w:rPr>
        <w:t>niam</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txiv</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tsis</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kam</w:t>
      </w:r>
      <w:proofErr w:type="spellEnd"/>
      <w:r w:rsidR="00612EDF">
        <w:rPr>
          <w:rFonts w:ascii="Calibri" w:hAnsi="Calibri" w:cs="Calibri"/>
          <w:i/>
          <w:iCs/>
          <w:sz w:val="20"/>
          <w:szCs w:val="20"/>
        </w:rPr>
        <w:t xml:space="preserve"> </w:t>
      </w:r>
      <w:proofErr w:type="spellStart"/>
      <w:r>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tshuaj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xyuas</w:t>
      </w:r>
      <w:proofErr w:type="spellEnd"/>
      <w:r>
        <w:rPr>
          <w:rFonts w:ascii="Calibri" w:hAnsi="Calibri" w:cs="Calibri"/>
          <w:i/>
          <w:iCs/>
          <w:sz w:val="20"/>
          <w:szCs w:val="20"/>
        </w:rPr>
        <w:t>.</w:t>
      </w:r>
    </w:p>
    <w:p w14:paraId="6EE1A080" w14:textId="143275D3" w:rsidR="007F4919" w:rsidRDefault="007F4919" w:rsidP="007F491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ins w:id="1022" w:author="Fong RERHANG" w:date="2021-05-28T18:09:00Z">
        <w:r w:rsidR="00753015">
          <w:rPr>
            <w:rFonts w:ascii="Calibri" w:hAnsi="Calibri" w:cs="Calibri"/>
            <w:i/>
            <w:iCs/>
            <w:sz w:val="20"/>
            <w:szCs w:val="20"/>
          </w:rPr>
          <w:t>tswv</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cuab</w:t>
        </w:r>
      </w:ins>
      <w:proofErr w:type="spellEnd"/>
      <w:del w:id="1023" w:author="Fong RERHANG" w:date="2021-05-28T18:09:00Z">
        <w:r w:rsidDel="00753015">
          <w:rPr>
            <w:rFonts w:ascii="Calibri" w:hAnsi="Calibri" w:cs="Calibri"/>
            <w:i/>
            <w:iCs/>
            <w:sz w:val="20"/>
            <w:szCs w:val="20"/>
          </w:rPr>
          <w:delText>mej zeej</w:delText>
        </w:r>
      </w:del>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hauv</w:t>
      </w:r>
      <w:proofErr w:type="spellEnd"/>
      <w:r w:rsidRPr="002C0581">
        <w:rPr>
          <w:rFonts w:ascii="Calibri" w:hAnsi="Calibri" w:cs="Calibri"/>
          <w:i/>
          <w:iCs/>
          <w:sz w:val="20"/>
          <w:szCs w:val="20"/>
        </w:rPr>
        <w:t xml:space="preserve"> Zoom: </w:t>
      </w:r>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Kws</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sidRPr="002C0581">
        <w:rPr>
          <w:rFonts w:ascii="Calibri" w:hAnsi="Calibri" w:cs="Calibri"/>
          <w:i/>
          <w:iCs/>
          <w:sz w:val="20"/>
          <w:szCs w:val="20"/>
        </w:rPr>
        <w:t>Hais</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Lus-Lus</w:t>
      </w:r>
      <w:proofErr w:type="spellEnd"/>
      <w:r w:rsidRPr="002C0581">
        <w:rPr>
          <w:rFonts w:ascii="Calibri" w:hAnsi="Calibri" w:cs="Calibri"/>
          <w:i/>
          <w:iCs/>
          <w:sz w:val="20"/>
          <w:szCs w:val="20"/>
        </w:rPr>
        <w:t xml:space="preserve">, Abigail Clayton M.A. CCC-SLP </w:t>
      </w:r>
    </w:p>
    <w:p w14:paraId="3C697E5E" w14:textId="57A1D567" w:rsidR="007F4919" w:rsidRDefault="007F4919" w:rsidP="007F491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7E71C1">
        <w:rPr>
          <w:rFonts w:ascii="Calibri" w:hAnsi="Calibri" w:cs="Calibri"/>
          <w:i/>
          <w:iCs/>
          <w:sz w:val="20"/>
          <w:szCs w:val="20"/>
        </w:rPr>
        <w:t>Ko Yang</w:t>
      </w:r>
      <w:r>
        <w:rPr>
          <w:rFonts w:ascii="Calibri" w:hAnsi="Calibri" w:cs="Calibri"/>
          <w:i/>
          <w:iCs/>
          <w:sz w:val="20"/>
          <w:szCs w:val="20"/>
        </w:rPr>
        <w:t xml:space="preserve">  </w:t>
      </w:r>
      <w:r w:rsidR="0012382C">
        <w:rPr>
          <w:rFonts w:ascii="Calibri" w:hAnsi="Calibri" w:cs="Calibri"/>
          <w:i/>
          <w:iCs/>
          <w:sz w:val="20"/>
          <w:szCs w:val="20"/>
        </w:rPr>
        <w:t xml:space="preserve">                                                                                                                                                                                                         </w:t>
      </w:r>
      <w:r w:rsidR="007E71C1">
        <w:rPr>
          <w:rFonts w:ascii="Calibri" w:hAnsi="Calibri" w:cs="Calibri"/>
          <w:i/>
          <w:iCs/>
          <w:sz w:val="20"/>
          <w:szCs w:val="20"/>
        </w:rPr>
        <w:t xml:space="preserve">Tus </w:t>
      </w:r>
      <w:proofErr w:type="spellStart"/>
      <w:r w:rsidR="007E71C1" w:rsidRPr="002C0581">
        <w:rPr>
          <w:rFonts w:ascii="Calibri" w:hAnsi="Calibri" w:cs="Calibri"/>
          <w:i/>
          <w:iCs/>
          <w:sz w:val="20"/>
          <w:szCs w:val="20"/>
        </w:rPr>
        <w:t>thawj</w:t>
      </w:r>
      <w:proofErr w:type="spellEnd"/>
      <w:r w:rsidR="007E71C1" w:rsidRPr="002C0581">
        <w:rPr>
          <w:rFonts w:ascii="Calibri" w:hAnsi="Calibri" w:cs="Calibri"/>
          <w:i/>
          <w:iCs/>
          <w:sz w:val="20"/>
          <w:szCs w:val="20"/>
        </w:rPr>
        <w:t xml:space="preserve"> </w:t>
      </w:r>
      <w:proofErr w:type="spellStart"/>
      <w:r w:rsidR="007E71C1">
        <w:rPr>
          <w:rFonts w:ascii="Calibri" w:hAnsi="Calibri" w:cs="Calibri"/>
          <w:i/>
          <w:iCs/>
          <w:sz w:val="20"/>
          <w:szCs w:val="20"/>
        </w:rPr>
        <w:t>tswj</w:t>
      </w:r>
      <w:proofErr w:type="spellEnd"/>
      <w:r w:rsidR="007E71C1" w:rsidRPr="002C0581">
        <w:rPr>
          <w:rFonts w:ascii="Calibri" w:hAnsi="Calibri" w:cs="Calibri"/>
          <w:i/>
          <w:iCs/>
          <w:sz w:val="20"/>
          <w:szCs w:val="20"/>
        </w:rPr>
        <w:t xml:space="preserve">, </w:t>
      </w:r>
      <w:r w:rsidR="007E71C1">
        <w:rPr>
          <w:rFonts w:ascii="Calibri" w:hAnsi="Calibri" w:cs="Calibri"/>
          <w:i/>
          <w:iCs/>
          <w:sz w:val="20"/>
          <w:szCs w:val="20"/>
        </w:rPr>
        <w:t xml:space="preserve">Julia Yang                  </w:t>
      </w:r>
      <w:r>
        <w:rPr>
          <w:rFonts w:ascii="Calibri" w:hAnsi="Calibri" w:cs="Calibri"/>
          <w:i/>
          <w:iCs/>
          <w:sz w:val="20"/>
          <w:szCs w:val="20"/>
        </w:rPr>
        <w:t xml:space="preserve">                                                                                               </w:t>
      </w:r>
      <w:r w:rsidR="00D14BAB">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r w:rsidR="00D14BAB">
        <w:rPr>
          <w:rFonts w:ascii="Calibri" w:hAnsi="Calibri" w:cs="Calibri"/>
          <w:i/>
          <w:iCs/>
          <w:sz w:val="20"/>
          <w:szCs w:val="20"/>
        </w:rPr>
        <w:t>Claudia</w:t>
      </w:r>
      <w:proofErr w:type="spellEnd"/>
      <w:r w:rsidR="00D14BAB">
        <w:rPr>
          <w:rFonts w:ascii="Calibri" w:hAnsi="Calibri" w:cs="Calibri"/>
          <w:i/>
          <w:iCs/>
          <w:sz w:val="20"/>
          <w:szCs w:val="20"/>
        </w:rPr>
        <w:t xml:space="preserve"> Sherry</w:t>
      </w:r>
      <w:r w:rsidR="008716D7">
        <w:rPr>
          <w:rFonts w:ascii="Calibri" w:hAnsi="Calibri" w:cs="Calibri"/>
          <w:i/>
          <w:iCs/>
          <w:sz w:val="20"/>
          <w:szCs w:val="20"/>
        </w:rPr>
        <w:t xml:space="preserve">                                                                                                                                                                                            Tus </w:t>
      </w:r>
      <w:proofErr w:type="spellStart"/>
      <w:r w:rsidR="008716D7">
        <w:rPr>
          <w:rFonts w:ascii="Calibri" w:hAnsi="Calibri" w:cs="Calibri"/>
          <w:i/>
          <w:iCs/>
          <w:sz w:val="20"/>
          <w:szCs w:val="20"/>
        </w:rPr>
        <w:t>txhais</w:t>
      </w:r>
      <w:proofErr w:type="spellEnd"/>
      <w:r w:rsidR="008716D7">
        <w:rPr>
          <w:rFonts w:ascii="Calibri" w:hAnsi="Calibri" w:cs="Calibri"/>
          <w:i/>
          <w:iCs/>
          <w:sz w:val="20"/>
          <w:szCs w:val="20"/>
        </w:rPr>
        <w:t xml:space="preserve"> </w:t>
      </w:r>
      <w:proofErr w:type="spellStart"/>
      <w:r w:rsidR="008716D7">
        <w:rPr>
          <w:rFonts w:ascii="Calibri" w:hAnsi="Calibri" w:cs="Calibri"/>
          <w:i/>
          <w:iCs/>
          <w:sz w:val="20"/>
          <w:szCs w:val="20"/>
        </w:rPr>
        <w:t>lus</w:t>
      </w:r>
      <w:proofErr w:type="spellEnd"/>
      <w:r w:rsidR="008716D7">
        <w:rPr>
          <w:rFonts w:ascii="Calibri" w:hAnsi="Calibri" w:cs="Calibri"/>
          <w:i/>
          <w:iCs/>
          <w:sz w:val="20"/>
          <w:szCs w:val="20"/>
        </w:rPr>
        <w:t xml:space="preserve"> (</w:t>
      </w:r>
      <w:proofErr w:type="spellStart"/>
      <w:ins w:id="1024" w:author="Fong RERHANG" w:date="2021-05-28T18:10:00Z">
        <w:r w:rsidR="00753015">
          <w:rPr>
            <w:rFonts w:ascii="Calibri" w:hAnsi="Calibri" w:cs="Calibri"/>
            <w:i/>
            <w:iCs/>
            <w:sz w:val="20"/>
            <w:szCs w:val="20"/>
          </w:rPr>
          <w:t>lus</w:t>
        </w:r>
        <w:proofErr w:type="spellEnd"/>
        <w:r w:rsidR="00753015">
          <w:rPr>
            <w:rFonts w:ascii="Calibri" w:hAnsi="Calibri" w:cs="Calibri"/>
            <w:i/>
            <w:iCs/>
            <w:sz w:val="20"/>
            <w:szCs w:val="20"/>
          </w:rPr>
          <w:t xml:space="preserve"> </w:t>
        </w:r>
      </w:ins>
      <w:del w:id="1025" w:author="Fong RERHANG" w:date="2021-05-28T18:10:00Z">
        <w:r w:rsidR="008716D7" w:rsidDel="00753015">
          <w:rPr>
            <w:rFonts w:ascii="Calibri" w:hAnsi="Calibri" w:cs="Calibri"/>
            <w:i/>
            <w:iCs/>
            <w:sz w:val="20"/>
            <w:szCs w:val="20"/>
          </w:rPr>
          <w:delText>H</w:delText>
        </w:r>
      </w:del>
      <w:proofErr w:type="spellStart"/>
      <w:ins w:id="1026" w:author="Fong RERHANG" w:date="2021-05-28T18:10:00Z">
        <w:r w:rsidR="00753015">
          <w:rPr>
            <w:rFonts w:ascii="Calibri" w:hAnsi="Calibri" w:cs="Calibri"/>
            <w:i/>
            <w:iCs/>
            <w:sz w:val="20"/>
            <w:szCs w:val="20"/>
          </w:rPr>
          <w:t>h</w:t>
        </w:r>
      </w:ins>
      <w:r w:rsidR="008716D7">
        <w:rPr>
          <w:rFonts w:ascii="Calibri" w:hAnsi="Calibri" w:cs="Calibri"/>
          <w:i/>
          <w:iCs/>
          <w:sz w:val="20"/>
          <w:szCs w:val="20"/>
        </w:rPr>
        <w:t>moob</w:t>
      </w:r>
      <w:proofErr w:type="spellEnd"/>
      <w:r w:rsidR="008716D7">
        <w:rPr>
          <w:rFonts w:ascii="Calibri" w:hAnsi="Calibri" w:cs="Calibri"/>
          <w:i/>
          <w:iCs/>
          <w:sz w:val="20"/>
          <w:szCs w:val="20"/>
        </w:rPr>
        <w:t>), Bee Lor</w:t>
      </w:r>
      <w:r>
        <w:rPr>
          <w:rFonts w:ascii="Calibri" w:hAnsi="Calibri" w:cs="Calibri"/>
          <w:i/>
          <w:iCs/>
          <w:sz w:val="20"/>
          <w:szCs w:val="20"/>
        </w:rPr>
        <w:t xml:space="preserve">                                                                                                                                                                                                              </w:t>
      </w:r>
    </w:p>
    <w:p w14:paraId="3621A0C9" w14:textId="77777777" w:rsidR="007F4919" w:rsidRPr="00CD5063"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4322012E" w14:textId="657C899B" w:rsidR="007F4919"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ins w:id="1027" w:author="Fong RERHANG" w:date="2021-05-28T18:11:00Z">
        <w:r w:rsidR="00753015">
          <w:rPr>
            <w:rFonts w:ascii="Calibri" w:hAnsi="Calibri" w:cs="Calibri"/>
            <w:i/>
            <w:iCs/>
            <w:sz w:val="20"/>
            <w:szCs w:val="20"/>
          </w:rPr>
          <w:t>ua</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yog</w:t>
        </w:r>
        <w:proofErr w:type="spellEnd"/>
        <w:r w:rsidR="00753015">
          <w:rPr>
            <w:rFonts w:ascii="Calibri" w:hAnsi="Calibri" w:cs="Calibri"/>
            <w:i/>
            <w:iCs/>
            <w:sz w:val="20"/>
            <w:szCs w:val="20"/>
          </w:rPr>
          <w:t xml:space="preserve"> </w:t>
        </w:r>
        <w:proofErr w:type="spellStart"/>
        <w:r w:rsidR="00753015">
          <w:rPr>
            <w:rFonts w:ascii="Calibri" w:hAnsi="Calibri" w:cs="Calibri"/>
            <w:i/>
            <w:iCs/>
            <w:sz w:val="20"/>
            <w:szCs w:val="20"/>
          </w:rPr>
          <w:t>lawm</w:t>
        </w:r>
        <w:proofErr w:type="spellEnd"/>
        <w:r w:rsidR="00753015">
          <w:rPr>
            <w:rFonts w:ascii="Calibri" w:hAnsi="Calibri" w:cs="Calibri"/>
            <w:i/>
            <w:iCs/>
            <w:sz w:val="20"/>
            <w:szCs w:val="20"/>
          </w:rPr>
          <w:t>.</w:t>
        </w:r>
      </w:ins>
      <w:del w:id="1028" w:author="Fong RERHANG" w:date="2021-05-28T18:11:00Z">
        <w:r w:rsidRPr="00CD5063" w:rsidDel="00753015">
          <w:rPr>
            <w:rFonts w:ascii="Calibri" w:hAnsi="Calibri" w:cs="Calibri"/>
            <w:i/>
            <w:iCs/>
            <w:sz w:val="20"/>
            <w:szCs w:val="20"/>
          </w:rPr>
          <w:delText>tseeb.</w:delText>
        </w:r>
      </w:del>
    </w:p>
    <w:p w14:paraId="0A942A77" w14:textId="64ECB9F3" w:rsidR="007F4919" w:rsidRDefault="007F4919" w:rsidP="00753015">
      <w:pPr>
        <w:rPr>
          <w:rFonts w:ascii="Calibri" w:hAnsi="Calibri" w:cs="Calibri"/>
          <w:i/>
          <w:iCs/>
          <w:sz w:val="20"/>
          <w:szCs w:val="20"/>
        </w:rPr>
        <w:pPrChange w:id="1029" w:author="Fong RERHANG" w:date="2021-05-28T18:12:00Z">
          <w:pPr>
            <w:jc w:val="both"/>
          </w:pPr>
        </w:pPrChange>
      </w:pPr>
      <w:proofErr w:type="spellStart"/>
      <w:r w:rsidRPr="00F64FD3">
        <w:rPr>
          <w:rFonts w:ascii="Calibri" w:hAnsi="Calibri" w:cs="Calibri"/>
          <w:i/>
          <w:iCs/>
          <w:sz w:val="20"/>
          <w:szCs w:val="20"/>
        </w:rPr>
        <w:lastRenderedPageBreak/>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ins w:id="1030" w:author="Fong RERHANG" w:date="2021-05-28T18:13:00Z">
        <w:r w:rsidR="00753015">
          <w:rPr>
            <w:rFonts w:ascii="Calibri" w:hAnsi="Calibri" w:cs="Calibri"/>
            <w:i/>
            <w:iCs/>
            <w:sz w:val="20"/>
            <w:szCs w:val="20"/>
          </w:rPr>
          <w:t>txoj</w:t>
        </w:r>
        <w:proofErr w:type="spellEnd"/>
        <w:r w:rsidR="00753015">
          <w:rPr>
            <w:rFonts w:ascii="Calibri" w:hAnsi="Calibri" w:cs="Calibri"/>
            <w:i/>
            <w:iCs/>
            <w:sz w:val="20"/>
            <w:szCs w:val="20"/>
          </w:rPr>
          <w:t xml:space="preserve"> </w:t>
        </w:r>
      </w:ins>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w:t>
      </w:r>
      <w:r w:rsidR="00B238DE">
        <w:rPr>
          <w:rFonts w:ascii="Calibri" w:hAnsi="Calibri" w:cs="Calibri"/>
          <w:i/>
          <w:iCs/>
          <w:sz w:val="20"/>
          <w:szCs w:val="20"/>
        </w:rPr>
        <w:t xml:space="preserve"> </w:t>
      </w:r>
      <w:del w:id="1031" w:author="Fong RERHANG" w:date="2021-05-28T18:13:00Z">
        <w:r w:rsidR="006966C3" w:rsidRPr="006966C3" w:rsidDel="00753015">
          <w:rPr>
            <w:rFonts w:ascii="Calibri" w:hAnsi="Calibri" w:cs="Calibri"/>
            <w:i/>
            <w:iCs/>
            <w:sz w:val="20"/>
            <w:szCs w:val="20"/>
          </w:rPr>
          <w:delText>n</w:delText>
        </w:r>
      </w:del>
      <w:proofErr w:type="spellStart"/>
      <w:ins w:id="1032" w:author="Fong RERHANG" w:date="2021-05-28T18:13:00Z">
        <w:r w:rsidR="00753015">
          <w:rPr>
            <w:rFonts w:ascii="Calibri" w:hAnsi="Calibri" w:cs="Calibri"/>
            <w:i/>
            <w:iCs/>
            <w:sz w:val="20"/>
            <w:szCs w:val="20"/>
          </w:rPr>
          <w:t>N</w:t>
        </w:r>
      </w:ins>
      <w:r w:rsidR="006966C3" w:rsidRPr="006966C3">
        <w:rPr>
          <w:rFonts w:ascii="Calibri" w:hAnsi="Calibri" w:cs="Calibri"/>
          <w:i/>
          <w:iCs/>
          <w:sz w:val="20"/>
          <w:szCs w:val="20"/>
        </w:rPr>
        <w:t>iam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kuj</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tias</w:t>
      </w:r>
      <w:proofErr w:type="spellEnd"/>
      <w:r w:rsidR="006966C3" w:rsidRPr="006966C3">
        <w:rPr>
          <w:rFonts w:ascii="Calibri" w:hAnsi="Calibri" w:cs="Calibri"/>
          <w:i/>
          <w:iCs/>
          <w:sz w:val="20"/>
          <w:szCs w:val="20"/>
        </w:rPr>
        <w:t xml:space="preserve"> Skylar </w:t>
      </w:r>
      <w:proofErr w:type="spellStart"/>
      <w:r w:rsidR="006966C3" w:rsidRPr="006966C3">
        <w:rPr>
          <w:rFonts w:ascii="Calibri" w:hAnsi="Calibri" w:cs="Calibri"/>
          <w:i/>
          <w:iCs/>
          <w:sz w:val="20"/>
          <w:szCs w:val="20"/>
        </w:rPr>
        <w:t>txoj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meej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dua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thiab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qib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pib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tshaj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tsis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txhawj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xeeb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txog</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tus</w:t>
      </w:r>
      <w:proofErr w:type="spellEnd"/>
      <w:r w:rsidR="006966C3" w:rsidRPr="006966C3">
        <w:rPr>
          <w:rFonts w:ascii="Calibri" w:hAnsi="Calibri" w:cs="Calibri"/>
          <w:i/>
          <w:iCs/>
          <w:sz w:val="20"/>
          <w:szCs w:val="20"/>
        </w:rPr>
        <w:t xml:space="preserve"> me</w:t>
      </w:r>
      <w:r w:rsidR="00736770">
        <w:rPr>
          <w:rFonts w:ascii="Calibri" w:hAnsi="Calibri" w:cs="Calibri"/>
          <w:i/>
          <w:iCs/>
          <w:sz w:val="20"/>
          <w:szCs w:val="20"/>
        </w:rPr>
        <w:t xml:space="preserve"> </w:t>
      </w:r>
      <w:proofErr w:type="spellStart"/>
      <w:r w:rsidR="006966C3" w:rsidRPr="006966C3">
        <w:rPr>
          <w:rFonts w:ascii="Calibri" w:hAnsi="Calibri" w:cs="Calibri"/>
          <w:i/>
          <w:iCs/>
          <w:sz w:val="20"/>
          <w:szCs w:val="20"/>
        </w:rPr>
        <w:t>nyuam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cov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736770">
        <w:rPr>
          <w:rFonts w:ascii="Calibri" w:hAnsi="Calibri" w:cs="Calibri"/>
          <w:i/>
          <w:iCs/>
          <w:sz w:val="20"/>
          <w:szCs w:val="20"/>
        </w:rPr>
        <w:t>.</w:t>
      </w:r>
    </w:p>
    <w:p w14:paraId="712DC828" w14:textId="17551CF2" w:rsidR="007F4919" w:rsidRDefault="007F4919" w:rsidP="00753015">
      <w:pPr>
        <w:rPr>
          <w:rFonts w:ascii="Calibri" w:hAnsi="Calibri" w:cs="Calibri"/>
          <w:i/>
          <w:iCs/>
          <w:sz w:val="20"/>
          <w:szCs w:val="20"/>
        </w:rPr>
        <w:pPrChange w:id="1033" w:author="Fong RERHANG" w:date="2021-05-28T18:12:00Z">
          <w:pPr>
            <w:jc w:val="both"/>
          </w:pPr>
        </w:pPrChange>
      </w:pPr>
      <w:proofErr w:type="spellStart"/>
      <w:r>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xib</w:t>
      </w:r>
      <w:proofErr w:type="spellEnd"/>
      <w:r w:rsidR="00C557BB">
        <w:rPr>
          <w:rFonts w:ascii="Calibri" w:hAnsi="Calibri" w:cs="Calibri"/>
          <w:i/>
          <w:iCs/>
          <w:sz w:val="20"/>
          <w:szCs w:val="20"/>
        </w:rPr>
        <w:t xml:space="preserve"> </w:t>
      </w:r>
      <w:proofErr w:type="spellStart"/>
      <w:r w:rsidR="00C557BB" w:rsidRPr="00C557BB">
        <w:rPr>
          <w:rFonts w:ascii="Calibri" w:hAnsi="Calibri" w:cs="Calibri"/>
          <w:i/>
          <w:iCs/>
          <w:sz w:val="20"/>
          <w:szCs w:val="20"/>
        </w:rPr>
        <w:t>fwb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txhua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tus</w:t>
      </w:r>
      <w:proofErr w:type="spellEnd"/>
      <w:r w:rsidR="00C557BB" w:rsidRPr="00C557BB">
        <w:rPr>
          <w:rFonts w:ascii="Calibri" w:hAnsi="Calibri" w:cs="Calibri"/>
          <w:i/>
          <w:iCs/>
          <w:sz w:val="20"/>
          <w:szCs w:val="20"/>
        </w:rPr>
        <w:t xml:space="preserve"> tau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txog</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kawm</w:t>
      </w:r>
      <w:proofErr w:type="spellEnd"/>
      <w:r w:rsidR="00C557BB" w:rsidRPr="00C557BB">
        <w:rPr>
          <w:rFonts w:ascii="Calibri" w:hAnsi="Calibri" w:cs="Calibri"/>
          <w:i/>
          <w:iCs/>
          <w:sz w:val="20"/>
          <w:szCs w:val="20"/>
        </w:rPr>
        <w:t xml:space="preserve"> tam</w:t>
      </w:r>
      <w:r w:rsidR="00C557BB">
        <w:rPr>
          <w:rFonts w:ascii="Calibri" w:hAnsi="Calibri" w:cs="Calibri"/>
          <w:i/>
          <w:iCs/>
          <w:sz w:val="20"/>
          <w:szCs w:val="20"/>
        </w:rPr>
        <w:t xml:space="preserve"> </w:t>
      </w:r>
      <w:r w:rsidR="00C557BB" w:rsidRPr="00C557BB">
        <w:rPr>
          <w:rFonts w:ascii="Calibri" w:hAnsi="Calibri" w:cs="Calibri"/>
          <w:i/>
          <w:iCs/>
          <w:sz w:val="20"/>
          <w:szCs w:val="20"/>
        </w:rPr>
        <w:t xml:space="preserve">sis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lus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kev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saib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nplooj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theem</w:t>
      </w:r>
      <w:proofErr w:type="spellEnd"/>
      <w:r w:rsidR="00C557BB" w:rsidRPr="00C557BB">
        <w:rPr>
          <w:rFonts w:ascii="Calibri" w:hAnsi="Calibri" w:cs="Calibri"/>
          <w:i/>
          <w:iCs/>
          <w:sz w:val="20"/>
          <w:szCs w:val="20"/>
        </w:rPr>
        <w:t xml:space="preserve"> tam sim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daim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xo </w:t>
      </w:r>
      <w:proofErr w:type="spellStart"/>
      <w:r w:rsidR="00C557BB">
        <w:rPr>
          <w:rFonts w:ascii="Calibri" w:hAnsi="Calibri" w:cs="Calibri"/>
          <w:i/>
          <w:iCs/>
          <w:sz w:val="20"/>
          <w:szCs w:val="20"/>
        </w:rPr>
        <w:t>uas</w:t>
      </w:r>
      <w:proofErr w:type="spellEnd"/>
      <w:r w:rsidR="00C557BB">
        <w:rPr>
          <w:rFonts w:ascii="Calibri" w:hAnsi="Calibri" w:cs="Calibri"/>
          <w:i/>
          <w:iCs/>
          <w:sz w:val="20"/>
          <w:szCs w:val="20"/>
        </w:rPr>
        <w:t xml:space="preserve"> </w:t>
      </w:r>
      <w:proofErr w:type="spellStart"/>
      <w:r w:rsidR="00C557BB">
        <w:rPr>
          <w:rFonts w:ascii="Calibri" w:hAnsi="Calibri" w:cs="Calibri"/>
          <w:i/>
          <w:iCs/>
          <w:sz w:val="20"/>
          <w:szCs w:val="20"/>
        </w:rPr>
        <w:t>txuas</w:t>
      </w:r>
      <w:proofErr w:type="spellEnd"/>
      <w:r w:rsidR="00C557BB">
        <w:rPr>
          <w:rFonts w:ascii="Calibri" w:hAnsi="Calibri" w:cs="Calibri"/>
          <w:i/>
          <w:iCs/>
          <w:sz w:val="20"/>
          <w:szCs w:val="20"/>
        </w:rPr>
        <w:t xml:space="preserve"> los</w:t>
      </w:r>
      <w:r w:rsidR="00C557BB" w:rsidRPr="00C557BB">
        <w:rPr>
          <w:rFonts w:ascii="Calibri" w:hAnsi="Calibri" w:cs="Calibri"/>
          <w:i/>
          <w:iCs/>
          <w:sz w:val="20"/>
          <w:szCs w:val="20"/>
        </w:rPr>
        <w:t>)</w:t>
      </w:r>
    </w:p>
    <w:p w14:paraId="046497D4" w14:textId="3470C0EA" w:rsidR="007F4919" w:rsidRDefault="007F4919" w:rsidP="00753015">
      <w:pPr>
        <w:rPr>
          <w:rFonts w:ascii="Calibri" w:hAnsi="Calibri" w:cs="Calibri"/>
          <w:i/>
          <w:iCs/>
          <w:sz w:val="20"/>
          <w:szCs w:val="20"/>
        </w:rPr>
        <w:pPrChange w:id="1034" w:author="Fong RERHANG" w:date="2021-05-28T18:12:00Z">
          <w:pPr>
            <w:jc w:val="both"/>
          </w:pPr>
        </w:pPrChange>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w:t>
      </w:r>
      <w:r>
        <w:rPr>
          <w:rFonts w:ascii="Calibri" w:hAnsi="Calibri" w:cs="Calibri"/>
          <w:i/>
          <w:iCs/>
          <w:sz w:val="20"/>
          <w:szCs w:val="20"/>
        </w:rPr>
        <w:t>m</w:t>
      </w:r>
      <w:proofErr w:type="spellEnd"/>
      <w:r>
        <w:rPr>
          <w:rFonts w:ascii="Calibri" w:hAnsi="Calibri" w:cs="Calibri"/>
          <w:i/>
          <w:iCs/>
          <w:sz w:val="20"/>
          <w:szCs w:val="20"/>
        </w:rPr>
        <w:t xml:space="preserve"> </w:t>
      </w:r>
      <w:proofErr w:type="spellStart"/>
      <w:r>
        <w:rPr>
          <w:rFonts w:ascii="Calibri" w:hAnsi="Calibri" w:cs="Calibri"/>
          <w:i/>
          <w:iCs/>
          <w:sz w:val="20"/>
          <w:szCs w:val="20"/>
        </w:rPr>
        <w:t>xyuas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theem</w:t>
      </w:r>
      <w:proofErr w:type="spellEnd"/>
      <w:r w:rsidRPr="00133FE9">
        <w:rPr>
          <w:rFonts w:ascii="Calibri" w:hAnsi="Calibri" w:cs="Calibri"/>
          <w:i/>
          <w:iCs/>
          <w:sz w:val="20"/>
          <w:szCs w:val="20"/>
        </w:rPr>
        <w:t xml:space="preserve"> tam sim no</w:t>
      </w:r>
      <w:r w:rsidR="00983EBE">
        <w:rPr>
          <w:rFonts w:ascii="Calibri" w:hAnsi="Calibri" w:cs="Calibri"/>
          <w:i/>
          <w:iCs/>
          <w:sz w:val="20"/>
          <w:szCs w:val="20"/>
        </w:rPr>
        <w:t xml:space="preserve"> </w:t>
      </w:r>
      <w:proofErr w:type="spellStart"/>
      <w:r w:rsidR="00983EBE">
        <w:rPr>
          <w:rFonts w:ascii="Calibri" w:hAnsi="Calibri" w:cs="Calibri"/>
          <w:i/>
          <w:iCs/>
          <w:sz w:val="20"/>
          <w:szCs w:val="20"/>
        </w:rPr>
        <w:t>thiab</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daim</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ntawv</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tshaj</w:t>
      </w:r>
      <w:proofErr w:type="spellEnd"/>
      <w:r w:rsidR="00983EBE">
        <w:rPr>
          <w:rFonts w:ascii="Calibri" w:hAnsi="Calibri" w:cs="Calibri"/>
          <w:i/>
          <w:iCs/>
          <w:sz w:val="20"/>
          <w:szCs w:val="20"/>
        </w:rPr>
        <w:t xml:space="preserve"> xo </w:t>
      </w:r>
      <w:proofErr w:type="spellStart"/>
      <w:r w:rsidR="00983EBE">
        <w:rPr>
          <w:rFonts w:ascii="Calibri" w:hAnsi="Calibri" w:cs="Calibri"/>
          <w:i/>
          <w:iCs/>
          <w:sz w:val="20"/>
          <w:szCs w:val="20"/>
        </w:rPr>
        <w:t>uas</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txuas</w:t>
      </w:r>
      <w:proofErr w:type="spellEnd"/>
      <w:r w:rsidR="00983EBE">
        <w:rPr>
          <w:rFonts w:ascii="Calibri" w:hAnsi="Calibri" w:cs="Calibri"/>
          <w:i/>
          <w:iCs/>
          <w:sz w:val="20"/>
          <w:szCs w:val="20"/>
        </w:rPr>
        <w:t xml:space="preserve"> los</w:t>
      </w:r>
      <w:r w:rsidRPr="00133FE9">
        <w:rPr>
          <w:rFonts w:ascii="Calibri" w:hAnsi="Calibri" w:cs="Calibri"/>
          <w:i/>
          <w:iCs/>
          <w:sz w:val="20"/>
          <w:szCs w:val="20"/>
        </w:rPr>
        <w:t>).</w:t>
      </w:r>
    </w:p>
    <w:p w14:paraId="222145B5" w14:textId="5EDE6C95" w:rsidR="007F4919" w:rsidRDefault="007F4919" w:rsidP="00753015">
      <w:pPr>
        <w:rPr>
          <w:rFonts w:ascii="Calibri" w:hAnsi="Calibri" w:cs="Calibri"/>
          <w:i/>
          <w:iCs/>
          <w:sz w:val="20"/>
          <w:szCs w:val="20"/>
        </w:rPr>
        <w:pPrChange w:id="1035" w:author="Fong RERHANG" w:date="2021-05-28T18:12:00Z">
          <w:pPr>
            <w:jc w:val="both"/>
          </w:pPr>
        </w:pPrChange>
      </w:pP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Pr>
          <w:rFonts w:ascii="Calibri" w:hAnsi="Calibri" w:cs="Calibri"/>
          <w:i/>
          <w:iCs/>
          <w:sz w:val="20"/>
          <w:szCs w:val="20"/>
        </w:rPr>
        <w:t>tshuaj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1C54">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r>
        <w:rPr>
          <w:rFonts w:ascii="Calibri" w:hAnsi="Calibri" w:cs="Calibri"/>
          <w:i/>
          <w:iCs/>
          <w:sz w:val="20"/>
          <w:szCs w:val="20"/>
        </w:rPr>
        <w:t xml:space="preserve">yam li me </w:t>
      </w:r>
      <w:proofErr w:type="spellStart"/>
      <w:r>
        <w:rPr>
          <w:rFonts w:ascii="Calibri" w:hAnsi="Calibri" w:cs="Calibri"/>
          <w:i/>
          <w:iCs/>
          <w:sz w:val="20"/>
          <w:szCs w:val="20"/>
        </w:rPr>
        <w:t>nyuam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w:t>
      </w:r>
      <w:r>
        <w:rPr>
          <w:rFonts w:ascii="Calibri" w:hAnsi="Calibri" w:cs="Calibri"/>
          <w:i/>
          <w:iCs/>
          <w:sz w:val="20"/>
          <w:szCs w:val="20"/>
        </w:rPr>
        <w:t>v</w:t>
      </w:r>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tshem</w:t>
      </w:r>
      <w:proofErr w:type="spellEnd"/>
      <w:r>
        <w:rPr>
          <w:rFonts w:ascii="Calibri" w:hAnsi="Calibri" w:cs="Calibri"/>
          <w:i/>
          <w:iCs/>
          <w:sz w:val="20"/>
          <w:szCs w:val="20"/>
        </w:rPr>
        <w:t xml:space="preserve"> </w:t>
      </w:r>
      <w:proofErr w:type="spellStart"/>
      <w:r>
        <w:rPr>
          <w:rFonts w:ascii="Calibri" w:hAnsi="Calibri" w:cs="Calibri"/>
          <w:i/>
          <w:iCs/>
          <w:sz w:val="20"/>
          <w:szCs w:val="20"/>
        </w:rPr>
        <w:t>tawm</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phom</w:t>
      </w:r>
      <w:proofErr w:type="spellEnd"/>
      <w:r>
        <w:rPr>
          <w:rFonts w:ascii="Calibri" w:hAnsi="Calibri" w:cs="Calibri"/>
          <w:i/>
          <w:iCs/>
          <w:sz w:val="20"/>
          <w:szCs w:val="20"/>
        </w:rPr>
        <w:t xml:space="preserve"> </w:t>
      </w:r>
      <w:proofErr w:type="spellStart"/>
      <w:r>
        <w:rPr>
          <w:rFonts w:ascii="Calibri" w:hAnsi="Calibri" w:cs="Calibri"/>
          <w:i/>
          <w:iCs/>
          <w:sz w:val="20"/>
          <w:szCs w:val="20"/>
        </w:rPr>
        <w:t>sij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717BF23D" w14:textId="0734AA68" w:rsidR="007F4919" w:rsidRDefault="007F4919" w:rsidP="00753015">
      <w:pPr>
        <w:rPr>
          <w:rFonts w:ascii="Calibri" w:hAnsi="Calibri" w:cs="Calibri"/>
          <w:i/>
          <w:iCs/>
          <w:sz w:val="20"/>
          <w:szCs w:val="20"/>
        </w:rPr>
        <w:pPrChange w:id="1036" w:author="Fong RERHANG" w:date="2021-05-28T18:12:00Z">
          <w:pPr>
            <w:jc w:val="both"/>
          </w:pPr>
        </w:pPrChange>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ins w:id="1037" w:author="Fong RERHANG" w:date="2021-05-28T18:18:00Z">
        <w:r w:rsidR="000E05F3">
          <w:rPr>
            <w:rFonts w:ascii="Calibri" w:hAnsi="Calibri" w:cs="Calibri"/>
            <w:i/>
            <w:iCs/>
            <w:sz w:val="20"/>
            <w:szCs w:val="20"/>
          </w:rPr>
          <w:t xml:space="preserve"> </w:t>
        </w:r>
        <w:proofErr w:type="spellStart"/>
        <w:r w:rsidR="000E05F3">
          <w:rPr>
            <w:rFonts w:ascii="Calibri" w:hAnsi="Calibri" w:cs="Calibri"/>
            <w:i/>
            <w:iCs/>
            <w:sz w:val="20"/>
            <w:szCs w:val="20"/>
          </w:rPr>
          <w:t>thiab</w:t>
        </w:r>
      </w:ins>
      <w:proofErr w:type="spellEnd"/>
      <w:del w:id="1038" w:author="Fong RERHANG" w:date="2021-05-28T18:18:00Z">
        <w:r w:rsidRPr="003C39CB" w:rsidDel="000E05F3">
          <w:rPr>
            <w:rFonts w:ascii="Calibri" w:hAnsi="Calibri" w:cs="Calibri"/>
            <w:i/>
            <w:iCs/>
            <w:sz w:val="20"/>
            <w:szCs w:val="20"/>
          </w:rPr>
          <w:delText>/</w:delText>
        </w:r>
      </w:del>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r>
        <w:rPr>
          <w:rFonts w:ascii="Calibri" w:hAnsi="Calibri" w:cs="Calibri"/>
          <w:i/>
          <w:iCs/>
          <w:sz w:val="20"/>
          <w:szCs w:val="20"/>
        </w:rPr>
        <w:t>no</w:t>
      </w:r>
      <w:ins w:id="1039" w:author="Fong RERHANG" w:date="2021-05-28T18:18:00Z">
        <w:r w:rsidR="000E05F3">
          <w:rPr>
            <w:rFonts w:ascii="Calibri" w:hAnsi="Calibri" w:cs="Calibri"/>
            <w:i/>
            <w:iCs/>
            <w:sz w:val="20"/>
            <w:szCs w:val="20"/>
          </w:rPr>
          <w:t xml:space="preserve"> </w:t>
        </w:r>
      </w:ins>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qho</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thoob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r>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proofErr w:type="spellStart"/>
      <w:r>
        <w:rPr>
          <w:rFonts w:ascii="Calibri" w:hAnsi="Calibri" w:cs="Calibri"/>
          <w:i/>
          <w:iCs/>
          <w:sz w:val="20"/>
          <w:szCs w:val="20"/>
        </w:rPr>
        <w:t>ntev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zoo li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rov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w:t>
      </w:r>
    </w:p>
    <w:p w14:paraId="3B0904EC" w14:textId="77777777" w:rsidR="007F4919" w:rsidRDefault="007F4919" w:rsidP="00753015">
      <w:pPr>
        <w:rPr>
          <w:rFonts w:ascii="Calibri" w:hAnsi="Calibri" w:cs="Calibri"/>
          <w:i/>
          <w:iCs/>
          <w:sz w:val="20"/>
          <w:szCs w:val="20"/>
        </w:rPr>
        <w:pPrChange w:id="1040" w:author="Fong RERHANG" w:date="2021-05-28T18:12:00Z">
          <w:pPr>
            <w:jc w:val="both"/>
          </w:pPr>
        </w:pPrChange>
      </w:pP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x</w:t>
      </w:r>
      <w:r w:rsidRPr="00B7267D">
        <w:rPr>
          <w:rFonts w:ascii="Calibri" w:hAnsi="Calibri" w:cs="Calibri"/>
          <w:i/>
          <w:iCs/>
          <w:sz w:val="20"/>
          <w:szCs w:val="20"/>
        </w:rPr>
        <w:t>yoo</w:t>
      </w:r>
      <w:proofErr w:type="spellEnd"/>
      <w:r w:rsidRPr="00B7267D">
        <w:rPr>
          <w:rFonts w:ascii="Calibri" w:hAnsi="Calibri" w:cs="Calibri"/>
          <w:i/>
          <w:iCs/>
          <w:sz w:val="20"/>
          <w:szCs w:val="20"/>
        </w:rPr>
        <w:t xml:space="preserve"> 2020, vim </w:t>
      </w:r>
      <w:proofErr w:type="spellStart"/>
      <w:r w:rsidRPr="00B7267D">
        <w:rPr>
          <w:rFonts w:ascii="Calibri" w:hAnsi="Calibri" w:cs="Calibri"/>
          <w:i/>
          <w:iCs/>
          <w:sz w:val="20"/>
          <w:szCs w:val="20"/>
        </w:rPr>
        <w:t>hais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B7267D">
        <w:rPr>
          <w:rFonts w:ascii="Calibri" w:hAnsi="Calibri" w:cs="Calibri"/>
          <w:i/>
          <w:iCs/>
          <w:sz w:val="20"/>
          <w:szCs w:val="20"/>
        </w:rPr>
        <w:t xml:space="preserve">-19 </w:t>
      </w:r>
      <w:proofErr w:type="spellStart"/>
      <w:r w:rsidRPr="00B7267D">
        <w:rPr>
          <w:rFonts w:ascii="Calibri" w:hAnsi="Calibri" w:cs="Calibri"/>
          <w:i/>
          <w:iCs/>
          <w:sz w:val="20"/>
          <w:szCs w:val="20"/>
        </w:rPr>
        <w:t>kis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loj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heev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txhawm</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w:t>
      </w:r>
      <w:proofErr w:type="spellEnd"/>
      <w:r>
        <w:rPr>
          <w:rFonts w:ascii="Calibri" w:hAnsi="Calibri" w:cs="Calibri"/>
          <w:i/>
          <w:iCs/>
          <w:sz w:val="20"/>
          <w:szCs w:val="20"/>
        </w:rPr>
        <w:t xml:space="preserve"> </w:t>
      </w:r>
      <w:proofErr w:type="spellStart"/>
      <w:r>
        <w:rPr>
          <w:rFonts w:ascii="Calibri" w:hAnsi="Calibri" w:cs="Calibri"/>
          <w:i/>
          <w:iCs/>
          <w:sz w:val="20"/>
          <w:szCs w:val="20"/>
        </w:rPr>
        <w:t>tiv</w:t>
      </w:r>
      <w:proofErr w:type="spellEnd"/>
      <w:r>
        <w:rPr>
          <w:rFonts w:ascii="Calibri" w:hAnsi="Calibri" w:cs="Calibri"/>
          <w:i/>
          <w:iCs/>
          <w:sz w:val="20"/>
          <w:szCs w:val="20"/>
        </w:rPr>
        <w:t xml:space="preserve"> </w:t>
      </w:r>
      <w:proofErr w:type="spellStart"/>
      <w:r>
        <w:rPr>
          <w:rFonts w:ascii="Calibri" w:hAnsi="Calibri" w:cs="Calibri"/>
          <w:i/>
          <w:iCs/>
          <w:sz w:val="20"/>
          <w:szCs w:val="20"/>
        </w:rPr>
        <w:t>thaiv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nthuav</w:t>
      </w:r>
      <w:proofErr w:type="spellEnd"/>
      <w:r>
        <w:rPr>
          <w:rFonts w:ascii="Calibri" w:hAnsi="Calibri" w:cs="Calibri"/>
          <w:i/>
          <w:iCs/>
          <w:sz w:val="20"/>
          <w:szCs w:val="20"/>
        </w:rPr>
        <w:t xml:space="preserve"> </w:t>
      </w:r>
      <w:proofErr w:type="spellStart"/>
      <w:r>
        <w:rPr>
          <w:rFonts w:ascii="Calibri" w:hAnsi="Calibri" w:cs="Calibri"/>
          <w:i/>
          <w:iCs/>
          <w:sz w:val="20"/>
          <w:szCs w:val="20"/>
        </w:rPr>
        <w:t>dav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sib </w:t>
      </w:r>
      <w:proofErr w:type="spellStart"/>
      <w:r>
        <w:rPr>
          <w:rFonts w:ascii="Calibri" w:hAnsi="Calibri" w:cs="Calibri"/>
          <w:i/>
          <w:iCs/>
          <w:sz w:val="20"/>
          <w:szCs w:val="20"/>
        </w:rPr>
        <w:t>kis</w:t>
      </w:r>
      <w:proofErr w:type="spellEnd"/>
      <w:r>
        <w:rPr>
          <w:rFonts w:ascii="Calibri" w:hAnsi="Calibri" w:cs="Calibri"/>
          <w:i/>
          <w:iCs/>
          <w:sz w:val="20"/>
          <w:szCs w:val="20"/>
        </w:rPr>
        <w:t xml:space="preserve"> no.</w:t>
      </w:r>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cia</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siab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B7267D">
        <w:rPr>
          <w:rFonts w:ascii="Calibri" w:hAnsi="Calibri" w:cs="Calibri"/>
          <w:i/>
          <w:iCs/>
          <w:sz w:val="20"/>
          <w:szCs w:val="20"/>
        </w:rPr>
        <w:t xml:space="preserve"> </w:t>
      </w:r>
      <w:r>
        <w:rPr>
          <w:rFonts w:ascii="Calibri" w:hAnsi="Calibri" w:cs="Calibri"/>
          <w:i/>
          <w:iCs/>
          <w:sz w:val="20"/>
          <w:szCs w:val="20"/>
        </w:rPr>
        <w:t xml:space="preserve">zoo li no </w:t>
      </w:r>
      <w:proofErr w:type="spellStart"/>
      <w:r>
        <w:rPr>
          <w:rFonts w:ascii="Calibri" w:hAnsi="Calibri" w:cs="Calibri"/>
          <w:i/>
          <w:iCs/>
          <w:sz w:val="20"/>
          <w:szCs w:val="20"/>
        </w:rPr>
        <w:t>tej</w:t>
      </w:r>
      <w:proofErr w:type="spellEnd"/>
      <w:r>
        <w:rPr>
          <w:rFonts w:ascii="Calibri" w:hAnsi="Calibri" w:cs="Calibri"/>
          <w:i/>
          <w:iCs/>
          <w:sz w:val="20"/>
          <w:szCs w:val="20"/>
        </w:rPr>
        <w:t xml:space="preserve"> </w:t>
      </w:r>
      <w:proofErr w:type="spellStart"/>
      <w:r>
        <w:rPr>
          <w:rFonts w:ascii="Calibri" w:hAnsi="Calibri" w:cs="Calibri"/>
          <w:i/>
          <w:iCs/>
          <w:sz w:val="20"/>
          <w:szCs w:val="20"/>
        </w:rPr>
        <w:t>zaum</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nyog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siabkom</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npaj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no</w:t>
      </w:r>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yuav</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suav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nrog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IEP</w:t>
      </w:r>
      <w:r>
        <w:rPr>
          <w:rFonts w:ascii="Calibri" w:hAnsi="Calibri" w:cs="Calibri"/>
          <w:i/>
          <w:iCs/>
          <w:sz w:val="20"/>
          <w:szCs w:val="20"/>
        </w:rPr>
        <w:t>s</w:t>
      </w:r>
      <w:r w:rsidRPr="00B7267D">
        <w:rPr>
          <w:rFonts w:ascii="Calibri" w:hAnsi="Calibri" w:cs="Calibri"/>
          <w:i/>
          <w:iCs/>
          <w:sz w:val="20"/>
          <w:szCs w:val="20"/>
        </w:rPr>
        <w:t xml:space="preserve"> </w:t>
      </w:r>
      <w:proofErr w:type="spellStart"/>
      <w:r>
        <w:rPr>
          <w:rFonts w:ascii="Calibri" w:hAnsi="Calibri" w:cs="Calibri"/>
          <w:i/>
          <w:iCs/>
          <w:sz w:val="20"/>
          <w:szCs w:val="20"/>
        </w:rPr>
        <w:t>raws</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nqis</w:t>
      </w:r>
      <w:proofErr w:type="spellEnd"/>
      <w:r>
        <w:rPr>
          <w:rFonts w:ascii="Calibri" w:hAnsi="Calibri" w:cs="Calibri"/>
          <w:i/>
          <w:iCs/>
          <w:sz w:val="20"/>
          <w:szCs w:val="20"/>
        </w:rPr>
        <w:t xml:space="preserve"> </w:t>
      </w:r>
      <w:proofErr w:type="spellStart"/>
      <w:r>
        <w:rPr>
          <w:rFonts w:ascii="Calibri" w:hAnsi="Calibri" w:cs="Calibri"/>
          <w:i/>
          <w:iCs/>
          <w:sz w:val="20"/>
          <w:szCs w:val="20"/>
        </w:rPr>
        <w:t>tes</w:t>
      </w:r>
      <w:proofErr w:type="spellEnd"/>
      <w:r w:rsidRPr="00B7267D">
        <w:rPr>
          <w:rFonts w:ascii="Calibri" w:hAnsi="Calibri" w:cs="Calibri"/>
          <w:i/>
          <w:iCs/>
          <w:sz w:val="20"/>
          <w:szCs w:val="20"/>
        </w:rPr>
        <w:t xml:space="preserve"> IEP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txheej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pom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Yog</w:t>
      </w:r>
      <w:proofErr w:type="spellEnd"/>
      <w:r w:rsidRPr="00B7267D">
        <w:rPr>
          <w:rFonts w:ascii="Calibri" w:hAnsi="Calibri" w:cs="Calibri"/>
          <w:i/>
          <w:iCs/>
          <w:sz w:val="20"/>
          <w:szCs w:val="20"/>
        </w:rPr>
        <w:t xml:space="preserve"> li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thaum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lawm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txawv</w:t>
      </w:r>
      <w:proofErr w:type="spellEnd"/>
      <w:r>
        <w:rPr>
          <w:rFonts w:ascii="Calibri" w:hAnsi="Calibri" w:cs="Calibri"/>
          <w:i/>
          <w:iCs/>
          <w:sz w:val="20"/>
          <w:szCs w:val="20"/>
        </w:rPr>
        <w:t xml:space="preserve"> </w:t>
      </w:r>
      <w:proofErr w:type="spellStart"/>
      <w:r>
        <w:rPr>
          <w:rFonts w:ascii="Calibri" w:hAnsi="Calibri" w:cs="Calibri"/>
          <w:i/>
          <w:iCs/>
          <w:sz w:val="20"/>
          <w:szCs w:val="20"/>
        </w:rPr>
        <w:t>qhov</w:t>
      </w:r>
      <w:proofErr w:type="spellEnd"/>
      <w:r>
        <w:rPr>
          <w:rFonts w:ascii="Calibri" w:hAnsi="Calibri" w:cs="Calibri"/>
          <w:i/>
          <w:iCs/>
          <w:sz w:val="20"/>
          <w:szCs w:val="20"/>
        </w:rPr>
        <w:t xml:space="preserve"> sib </w:t>
      </w:r>
      <w:proofErr w:type="spellStart"/>
      <w:r>
        <w:rPr>
          <w:rFonts w:ascii="Calibri" w:hAnsi="Calibri" w:cs="Calibri"/>
          <w:i/>
          <w:iCs/>
          <w:sz w:val="20"/>
          <w:szCs w:val="20"/>
        </w:rPr>
        <w:t>kis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w:t>
      </w:r>
      <w:r w:rsidRPr="00B7267D">
        <w:rPr>
          <w:rFonts w:ascii="Calibri" w:hAnsi="Calibri" w:cs="Calibri"/>
          <w:i/>
          <w:iCs/>
          <w:sz w:val="20"/>
          <w:szCs w:val="20"/>
        </w:rPr>
        <w:t xml:space="preserve"> </w:t>
      </w:r>
      <w:r>
        <w:rPr>
          <w:rFonts w:ascii="Calibri" w:hAnsi="Calibri" w:cs="Calibri"/>
          <w:i/>
          <w:iCs/>
          <w:sz w:val="20"/>
          <w:szCs w:val="20"/>
        </w:rPr>
        <w:t>COVID</w:t>
      </w:r>
      <w:r w:rsidRPr="00B7267D">
        <w:rPr>
          <w:rFonts w:ascii="Calibri" w:hAnsi="Calibri" w:cs="Calibri"/>
          <w:i/>
          <w:iCs/>
          <w:sz w:val="20"/>
          <w:szCs w:val="20"/>
        </w:rPr>
        <w:t xml:space="preserve">-19 tam sim no) vim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ntxhov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tshaj</w:t>
      </w:r>
      <w:proofErr w:type="spellEnd"/>
      <w:r w:rsidRPr="00B7267D">
        <w:rPr>
          <w:rFonts w:ascii="Calibri" w:hAnsi="Calibri" w:cs="Calibri"/>
          <w:i/>
          <w:iCs/>
          <w:sz w:val="20"/>
          <w:szCs w:val="20"/>
        </w:rPr>
        <w:t xml:space="preserve"> 10 </w:t>
      </w:r>
      <w:proofErr w:type="spellStart"/>
      <w:r w:rsidRPr="00B7267D">
        <w:rPr>
          <w:rFonts w:ascii="Calibri" w:hAnsi="Calibri" w:cs="Calibri"/>
          <w:i/>
          <w:iCs/>
          <w:sz w:val="20"/>
          <w:szCs w:val="20"/>
        </w:rPr>
        <w:t>hnub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w:t>
      </w:r>
    </w:p>
    <w:p w14:paraId="640EA7D3" w14:textId="2B985A25" w:rsidR="007F4919" w:rsidRPr="00F53366" w:rsidRDefault="007F4919" w:rsidP="007F4919">
      <w:pPr>
        <w:rPr>
          <w:rFonts w:ascii="Calibri" w:hAnsi="Calibri" w:cs="Calibri"/>
          <w:i/>
          <w:iCs/>
          <w:sz w:val="20"/>
          <w:szCs w:val="20"/>
        </w:rPr>
      </w:pPr>
      <w:r w:rsidRPr="00F53366">
        <w:rPr>
          <w:rFonts w:ascii="Calibri" w:hAnsi="Calibri" w:cs="Calibri"/>
          <w:i/>
          <w:iCs/>
          <w:sz w:val="20"/>
          <w:szCs w:val="20"/>
        </w:rPr>
        <w:t>-</w:t>
      </w:r>
      <w:r>
        <w:rPr>
          <w:rFonts w:ascii="Calibri" w:hAnsi="Calibri" w:cs="Calibri"/>
          <w:i/>
          <w:iCs/>
          <w:sz w:val="20"/>
          <w:szCs w:val="20"/>
        </w:rPr>
        <w:t xml:space="preserve">Kev </w:t>
      </w:r>
      <w:proofErr w:type="spellStart"/>
      <w:r>
        <w:rPr>
          <w:rFonts w:ascii="Calibri" w:hAnsi="Calibri" w:cs="Calibri"/>
          <w:i/>
          <w:iCs/>
          <w:sz w:val="20"/>
          <w:szCs w:val="20"/>
        </w:rPr>
        <w:t>nkag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tag </w:t>
      </w:r>
      <w:proofErr w:type="spellStart"/>
      <w:r>
        <w:rPr>
          <w:rFonts w:ascii="Calibri" w:hAnsi="Calibri" w:cs="Calibri"/>
          <w:i/>
          <w:iCs/>
          <w:sz w:val="20"/>
          <w:szCs w:val="20"/>
        </w:rPr>
        <w:t>nrho</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ke</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ke</w:t>
      </w:r>
      <w:proofErr w:type="spellEnd"/>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21493E8B" w14:textId="77777777" w:rsidR="007F4919" w:rsidRPr="00F53366" w:rsidRDefault="007F4919" w:rsidP="007F4919">
      <w:pPr>
        <w:jc w:val="both"/>
        <w:rPr>
          <w:rFonts w:ascii="Calibri" w:hAnsi="Calibri" w:cs="Calibri"/>
          <w:i/>
          <w:iCs/>
          <w:sz w:val="20"/>
          <w:szCs w:val="20"/>
        </w:rPr>
      </w:pPr>
      <w:r>
        <w:rPr>
          <w:rFonts w:ascii="Calibri" w:hAnsi="Calibri" w:cs="Calibri"/>
          <w:i/>
          <w:iCs/>
          <w:sz w:val="20"/>
          <w:szCs w:val="20"/>
        </w:rPr>
        <w:t>-Kev h</w:t>
      </w:r>
      <w:r w:rsidRPr="00F53366">
        <w:rPr>
          <w:rFonts w:ascii="Calibri" w:hAnsi="Calibri" w:cs="Calibri"/>
          <w:i/>
          <w:iCs/>
          <w:sz w:val="20"/>
          <w:szCs w:val="20"/>
        </w:rPr>
        <w:t xml:space="preserve">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proofErr w:type="spellStart"/>
      <w:r>
        <w:rPr>
          <w:rFonts w:ascii="Calibri" w:hAnsi="Calibri" w:cs="Calibri"/>
          <w:i/>
          <w:iCs/>
          <w:sz w:val="19"/>
          <w:szCs w:val="19"/>
        </w:rPr>
        <w:t>tiam</w:t>
      </w:r>
      <w:proofErr w:type="spellEnd"/>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muab</w:t>
      </w:r>
      <w:proofErr w:type="spellEnd"/>
      <w:r>
        <w:rPr>
          <w:rFonts w:ascii="Calibri" w:hAnsi="Calibri" w:cs="Calibri"/>
          <w:i/>
          <w:iCs/>
          <w:sz w:val="19"/>
          <w:szCs w:val="19"/>
        </w:rPr>
        <w:t xml:space="preserve"> </w:t>
      </w:r>
      <w:proofErr w:type="spellStart"/>
      <w:r>
        <w:rPr>
          <w:rFonts w:ascii="Calibri" w:hAnsi="Calibri" w:cs="Calibri"/>
          <w:i/>
          <w:iCs/>
          <w:sz w:val="19"/>
          <w:szCs w:val="19"/>
        </w:rPr>
        <w:t>kev</w:t>
      </w:r>
      <w:proofErr w:type="spellEnd"/>
      <w:r>
        <w:rPr>
          <w:rFonts w:ascii="Calibri" w:hAnsi="Calibri" w:cs="Calibri"/>
          <w:i/>
          <w:iCs/>
          <w:sz w:val="19"/>
          <w:szCs w:val="19"/>
        </w:rPr>
        <w:t xml:space="preserve"> </w:t>
      </w:r>
      <w:proofErr w:type="spellStart"/>
      <w:r>
        <w:rPr>
          <w:rFonts w:ascii="Calibri" w:hAnsi="Calibri" w:cs="Calibri"/>
          <w:i/>
          <w:iCs/>
          <w:sz w:val="19"/>
          <w:szCs w:val="19"/>
        </w:rPr>
        <w:t>pab</w:t>
      </w:r>
      <w:proofErr w:type="spellEnd"/>
      <w:r>
        <w:rPr>
          <w:rFonts w:ascii="Calibri" w:hAnsi="Calibri" w:cs="Calibri"/>
          <w:i/>
          <w:iCs/>
          <w:sz w:val="19"/>
          <w:szCs w:val="19"/>
        </w:rPr>
        <w:t xml:space="preserve"> </w:t>
      </w:r>
      <w:proofErr w:type="spellStart"/>
      <w:r>
        <w:rPr>
          <w:rFonts w:ascii="Calibri" w:hAnsi="Calibri" w:cs="Calibri"/>
          <w:i/>
          <w:iCs/>
          <w:sz w:val="19"/>
          <w:szCs w:val="19"/>
        </w:rPr>
        <w:t>rau</w:t>
      </w:r>
      <w:proofErr w:type="spellEnd"/>
      <w:r>
        <w:rPr>
          <w:rFonts w:ascii="Calibri" w:hAnsi="Calibri" w:cs="Calibri"/>
          <w:i/>
          <w:iCs/>
          <w:sz w:val="19"/>
          <w:szCs w:val="19"/>
        </w:rPr>
        <w:t xml:space="preserve"> </w:t>
      </w:r>
      <w:proofErr w:type="spellStart"/>
      <w:r>
        <w:rPr>
          <w:rFonts w:ascii="Calibri" w:hAnsi="Calibri" w:cs="Calibri"/>
          <w:i/>
          <w:iCs/>
          <w:sz w:val="19"/>
          <w:szCs w:val="19"/>
        </w:rPr>
        <w:t>koj</w:t>
      </w:r>
      <w:proofErr w:type="spellEnd"/>
      <w:r>
        <w:rPr>
          <w:rFonts w:ascii="Calibri" w:hAnsi="Calibri" w:cs="Calibri"/>
          <w:i/>
          <w:iCs/>
          <w:sz w:val="19"/>
          <w:szCs w:val="19"/>
        </w:rPr>
        <w:t xml:space="preserve"> </w:t>
      </w:r>
      <w:proofErr w:type="spellStart"/>
      <w:r>
        <w:rPr>
          <w:rFonts w:ascii="Calibri" w:hAnsi="Calibri" w:cs="Calibri"/>
          <w:i/>
          <w:iCs/>
          <w:sz w:val="19"/>
          <w:szCs w:val="19"/>
        </w:rPr>
        <w:t>tus</w:t>
      </w:r>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pawg</w:t>
      </w:r>
      <w:proofErr w:type="spellEnd"/>
      <w:r>
        <w:rPr>
          <w:rFonts w:ascii="Calibri" w:hAnsi="Calibri" w:cs="Calibri"/>
          <w:i/>
          <w:iCs/>
          <w:sz w:val="19"/>
          <w:szCs w:val="19"/>
        </w:rPr>
        <w:t xml:space="preserve"> </w:t>
      </w:r>
      <w:proofErr w:type="spellStart"/>
      <w:r>
        <w:rPr>
          <w:rFonts w:ascii="Calibri" w:hAnsi="Calibri" w:cs="Calibri"/>
          <w:i/>
          <w:iCs/>
          <w:sz w:val="19"/>
          <w:szCs w:val="19"/>
        </w:rPr>
        <w:t>nqis</w:t>
      </w:r>
      <w:proofErr w:type="spellEnd"/>
      <w:r>
        <w:rPr>
          <w:rFonts w:ascii="Calibri" w:hAnsi="Calibri" w:cs="Calibri"/>
          <w:i/>
          <w:iCs/>
          <w:sz w:val="19"/>
          <w:szCs w:val="19"/>
        </w:rPr>
        <w:t xml:space="preserve"> </w:t>
      </w:r>
      <w:proofErr w:type="spellStart"/>
      <w:r>
        <w:rPr>
          <w:rFonts w:ascii="Calibri" w:hAnsi="Calibri" w:cs="Calibri"/>
          <w:i/>
          <w:iCs/>
          <w:sz w:val="19"/>
          <w:szCs w:val="19"/>
        </w:rPr>
        <w:t>tes</w:t>
      </w:r>
      <w:proofErr w:type="spellEnd"/>
      <w:r>
        <w:rPr>
          <w:rFonts w:ascii="Calibri" w:hAnsi="Calibri" w:cs="Calibri"/>
          <w:i/>
          <w:iCs/>
          <w:sz w:val="19"/>
          <w:szCs w:val="19"/>
        </w:rPr>
        <w:t xml:space="preserve"> </w:t>
      </w:r>
      <w:proofErr w:type="spellStart"/>
      <w:r>
        <w:rPr>
          <w:rFonts w:ascii="Calibri" w:hAnsi="Calibri" w:cs="Calibri"/>
          <w:i/>
          <w:iCs/>
          <w:sz w:val="19"/>
          <w:szCs w:val="19"/>
        </w:rPr>
        <w:t>ua</w:t>
      </w:r>
      <w:proofErr w:type="spellEnd"/>
      <w:r>
        <w:rPr>
          <w:rFonts w:ascii="Calibri" w:hAnsi="Calibri" w:cs="Calibri"/>
          <w:i/>
          <w:iCs/>
          <w:sz w:val="19"/>
          <w:szCs w:val="19"/>
        </w:rPr>
        <w:t xml:space="preserve"> </w:t>
      </w:r>
      <w:proofErr w:type="spellStart"/>
      <w:r>
        <w:rPr>
          <w:rFonts w:ascii="Calibri" w:hAnsi="Calibri" w:cs="Calibri"/>
          <w:i/>
          <w:iCs/>
          <w:sz w:val="19"/>
          <w:szCs w:val="19"/>
        </w:rPr>
        <w:t>ntawm</w:t>
      </w:r>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r>
        <w:rPr>
          <w:rFonts w:ascii="Calibri" w:hAnsi="Calibri" w:cs="Calibri"/>
          <w:i/>
          <w:iCs/>
          <w:sz w:val="19"/>
          <w:szCs w:val="19"/>
        </w:rPr>
        <w:t xml:space="preserve"> </w:t>
      </w:r>
      <w:proofErr w:type="spellStart"/>
      <w:r>
        <w:rPr>
          <w:rFonts w:ascii="Calibri" w:hAnsi="Calibri" w:cs="Calibri"/>
          <w:i/>
          <w:iCs/>
          <w:sz w:val="19"/>
          <w:szCs w:val="19"/>
        </w:rPr>
        <w:t>ceev</w:t>
      </w:r>
      <w:proofErr w:type="spellEnd"/>
      <w:r>
        <w:rPr>
          <w:rFonts w:ascii="Calibri" w:hAnsi="Calibri" w:cs="Calibri"/>
          <w:i/>
          <w:iCs/>
          <w:sz w:val="19"/>
          <w:szCs w:val="19"/>
        </w:rPr>
        <w:t>.</w:t>
      </w:r>
    </w:p>
    <w:p w14:paraId="69C2C355" w14:textId="3B94B2A6" w:rsidR="007F4919" w:rsidRPr="00F53366" w:rsidRDefault="007F4919" w:rsidP="004C59B7">
      <w:pPr>
        <w:rPr>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paub</w:t>
      </w:r>
      <w:proofErr w:type="spellEnd"/>
      <w:r>
        <w:rPr>
          <w:rFonts w:ascii="Calibri" w:hAnsi="Calibri" w:cs="Calibri"/>
          <w:i/>
          <w:iCs/>
          <w:sz w:val="20"/>
          <w:szCs w:val="20"/>
        </w:rPr>
        <w:t xml:space="preserve"> </w:t>
      </w:r>
      <w:proofErr w:type="spellStart"/>
      <w:r>
        <w:rPr>
          <w:rFonts w:ascii="Calibri" w:hAnsi="Calibri" w:cs="Calibri"/>
          <w:i/>
          <w:iCs/>
          <w:sz w:val="20"/>
          <w:szCs w:val="20"/>
        </w:rPr>
        <w:t>hom</w:t>
      </w:r>
      <w:proofErr w:type="spellEnd"/>
      <w:r>
        <w:rPr>
          <w:rFonts w:ascii="Calibri" w:hAnsi="Calibri" w:cs="Calibri"/>
          <w:i/>
          <w:iCs/>
          <w:sz w:val="20"/>
          <w:szCs w:val="20"/>
        </w:rPr>
        <w:t xml:space="preserve"> </w:t>
      </w:r>
      <w:proofErr w:type="spellStart"/>
      <w:r>
        <w:rPr>
          <w:rFonts w:ascii="Calibri" w:hAnsi="Calibri" w:cs="Calibri"/>
          <w:i/>
          <w:iCs/>
          <w:sz w:val="20"/>
          <w:szCs w:val="20"/>
        </w:rPr>
        <w:t>tshiab</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qis</w:t>
      </w:r>
      <w:proofErr w:type="spellEnd"/>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6FCC7642" w14:textId="77777777" w:rsidR="007F4919" w:rsidRDefault="007F4919" w:rsidP="007F4919">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Pr>
          <w:rFonts w:ascii="Calibri" w:hAnsi="Calibri" w:cs="Calibri"/>
          <w:i/>
          <w:iCs/>
          <w:sz w:val="20"/>
          <w:szCs w:val="20"/>
        </w:rPr>
        <w:t>tham</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11E1AEC7" w14:textId="50B3AC67" w:rsidR="007F4919" w:rsidRDefault="007F4919" w:rsidP="00EC65F7">
      <w:pPr>
        <w:rPr>
          <w:rFonts w:ascii="Calibri" w:hAnsi="Calibri" w:cs="Calibri"/>
          <w:i/>
          <w:iCs/>
          <w:sz w:val="20"/>
          <w:szCs w:val="20"/>
        </w:rPr>
        <w:pPrChange w:id="1041" w:author="Fong RERHANG" w:date="2021-05-28T18:25:00Z">
          <w:pPr>
            <w:jc w:val="both"/>
          </w:pPr>
        </w:pPrChange>
      </w:pPr>
      <w:proofErr w:type="spellStart"/>
      <w:r>
        <w:rPr>
          <w:rFonts w:ascii="Calibri" w:hAnsi="Calibri" w:cs="Calibri"/>
          <w:i/>
          <w:iCs/>
          <w:sz w:val="20"/>
          <w:szCs w:val="20"/>
        </w:rPr>
        <w:t>Raws</w:t>
      </w:r>
      <w:proofErr w:type="spellEnd"/>
      <w:r>
        <w:rPr>
          <w:rFonts w:ascii="Calibri" w:hAnsi="Calibri" w:cs="Calibri"/>
          <w:i/>
          <w:iCs/>
          <w:sz w:val="20"/>
          <w:szCs w:val="20"/>
        </w:rPr>
        <w:t xml:space="preserve"> li</w:t>
      </w:r>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w:t>
      </w:r>
      <w:r>
        <w:rPr>
          <w:rFonts w:ascii="Calibri" w:hAnsi="Calibri" w:cs="Calibri"/>
          <w:i/>
          <w:iCs/>
          <w:sz w:val="20"/>
          <w:szCs w:val="20"/>
        </w:rPr>
        <w:t xml:space="preserve"> </w:t>
      </w:r>
      <w:proofErr w:type="spellStart"/>
      <w:r>
        <w:rPr>
          <w:rFonts w:ascii="Calibri" w:hAnsi="Calibri" w:cs="Calibri"/>
          <w:i/>
          <w:iCs/>
          <w:sz w:val="20"/>
          <w:szCs w:val="20"/>
        </w:rPr>
        <w:t>lawm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kom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xav</w:t>
      </w:r>
      <w:proofErr w:type="spellEnd"/>
      <w:r>
        <w:rPr>
          <w:rFonts w:ascii="Calibri" w:hAnsi="Calibri" w:cs="Calibri"/>
          <w:i/>
          <w:iCs/>
          <w:sz w:val="20"/>
          <w:szCs w:val="20"/>
        </w:rPr>
        <w:t xml:space="preserve"> tau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ntiag</w:t>
      </w:r>
      <w:proofErr w:type="spellEnd"/>
      <w:r>
        <w:rPr>
          <w:rFonts w:ascii="Calibri" w:hAnsi="Calibri" w:cs="Calibri"/>
          <w:i/>
          <w:iCs/>
          <w:sz w:val="20"/>
          <w:szCs w:val="20"/>
        </w:rPr>
        <w:t xml:space="preserve"> tug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nce</w:t>
      </w:r>
      <w:proofErr w:type="spellEnd"/>
      <w:r>
        <w:rPr>
          <w:rFonts w:ascii="Calibri" w:hAnsi="Calibri" w:cs="Calibri"/>
          <w:i/>
          <w:iCs/>
          <w:sz w:val="20"/>
          <w:szCs w:val="20"/>
        </w:rPr>
        <w:t xml:space="preserve"> </w:t>
      </w:r>
      <w:proofErr w:type="spellStart"/>
      <w:r>
        <w:rPr>
          <w:rFonts w:ascii="Calibri" w:hAnsi="Calibri" w:cs="Calibri"/>
          <w:i/>
          <w:iCs/>
          <w:sz w:val="20"/>
          <w:szCs w:val="20"/>
        </w:rPr>
        <w:t>qib</w:t>
      </w:r>
      <w:proofErr w:type="spellEnd"/>
      <w:r>
        <w:rPr>
          <w:rFonts w:ascii="Calibri" w:hAnsi="Calibri" w:cs="Calibri"/>
          <w:i/>
          <w:iCs/>
          <w:sz w:val="20"/>
          <w:szCs w:val="20"/>
        </w:rPr>
        <w:t xml:space="preserve"> tau zoo</w:t>
      </w:r>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hnov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r w:rsidRPr="00777757">
        <w:rPr>
          <w:rFonts w:ascii="Calibri" w:hAnsi="Calibri" w:cs="Calibri"/>
          <w:i/>
          <w:iCs/>
          <w:sz w:val="20"/>
          <w:szCs w:val="20"/>
        </w:rPr>
        <w:t xml:space="preserve">Kev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r w:rsidRPr="00777757">
        <w:rPr>
          <w:rFonts w:ascii="Calibri" w:hAnsi="Calibri" w:cs="Calibri"/>
          <w:i/>
          <w:iCs/>
          <w:sz w:val="20"/>
          <w:szCs w:val="20"/>
        </w:rPr>
        <w:t xml:space="preserve">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hloov</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Pr>
          <w:rFonts w:ascii="Calibri" w:hAnsi="Calibri" w:cs="Calibri"/>
          <w:i/>
          <w:iCs/>
          <w:sz w:val="20"/>
          <w:szCs w:val="20"/>
        </w:rPr>
        <w:t>.</w:t>
      </w:r>
    </w:p>
    <w:p w14:paraId="17E9B96C" w14:textId="19CACCF9" w:rsidR="002C7ACF" w:rsidRDefault="002C7ACF" w:rsidP="002C7ACF">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19FAB1E1" w14:textId="77777777" w:rsidR="007F4919" w:rsidRDefault="007F4919" w:rsidP="00EC65F7">
      <w:pPr>
        <w:rPr>
          <w:rFonts w:ascii="Calibri" w:hAnsi="Calibri" w:cs="Calibri"/>
          <w:i/>
          <w:iCs/>
          <w:sz w:val="20"/>
          <w:szCs w:val="20"/>
        </w:rPr>
        <w:pPrChange w:id="1042" w:author="Fong RERHANG" w:date="2021-05-28T18:26:00Z">
          <w:pPr>
            <w:jc w:val="both"/>
          </w:pPr>
        </w:pPrChange>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r>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lub</w:t>
      </w:r>
      <w:proofErr w:type="spellEnd"/>
      <w:r>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thov</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Pr>
          <w:rFonts w:ascii="Calibri" w:hAnsi="Calibri" w:cs="Calibri"/>
          <w:i/>
          <w:iCs/>
          <w:sz w:val="20"/>
          <w:szCs w:val="20"/>
        </w:rPr>
        <w:t xml:space="preserve"> </w:t>
      </w:r>
      <w:r w:rsidRPr="00082D68">
        <w:rPr>
          <w:rFonts w:ascii="Calibri" w:hAnsi="Calibri" w:cs="Calibri"/>
          <w:i/>
          <w:iCs/>
          <w:sz w:val="20"/>
          <w:szCs w:val="20"/>
        </w:rPr>
        <w:t xml:space="preserve">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6CFED1FB" w14:textId="77777777" w:rsidR="007F4919" w:rsidRDefault="007F4919" w:rsidP="00EC65F7">
      <w:pPr>
        <w:rPr>
          <w:rFonts w:ascii="Calibri" w:hAnsi="Calibri" w:cs="Calibri"/>
          <w:i/>
          <w:iCs/>
          <w:sz w:val="20"/>
          <w:szCs w:val="20"/>
        </w:rPr>
      </w:pPr>
      <w:proofErr w:type="spellStart"/>
      <w:r w:rsidRPr="007D7D61">
        <w:rPr>
          <w:rFonts w:ascii="Calibri" w:hAnsi="Calibri" w:cs="Calibri"/>
          <w:i/>
          <w:iCs/>
          <w:sz w:val="20"/>
          <w:szCs w:val="20"/>
        </w:rPr>
        <w:lastRenderedPageBreak/>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r>
        <w:rPr>
          <w:rFonts w:ascii="Calibri" w:hAnsi="Calibri" w:cs="Calibri"/>
          <w:i/>
          <w:iCs/>
          <w:sz w:val="20"/>
          <w:szCs w:val="20"/>
        </w:rPr>
        <w:t xml:space="preserve">yam li </w:t>
      </w:r>
      <w:proofErr w:type="spellStart"/>
      <w:r>
        <w:rPr>
          <w:rFonts w:ascii="Calibri" w:hAnsi="Calibri" w:cs="Calibri"/>
          <w:i/>
          <w:iCs/>
          <w:sz w:val="20"/>
          <w:szCs w:val="20"/>
        </w:rPr>
        <w:t>kheeb</w:t>
      </w:r>
      <w:proofErr w:type="spellEnd"/>
      <w:r>
        <w:rPr>
          <w:rFonts w:ascii="Calibri" w:hAnsi="Calibri" w:cs="Calibri"/>
          <w:i/>
          <w:iCs/>
          <w:sz w:val="20"/>
          <w:szCs w:val="20"/>
        </w:rPr>
        <w:t xml:space="preserve"> </w:t>
      </w:r>
      <w:proofErr w:type="spellStart"/>
      <w:r>
        <w:rPr>
          <w:rFonts w:ascii="Calibri" w:hAnsi="Calibri" w:cs="Calibri"/>
          <w:i/>
          <w:iCs/>
          <w:sz w:val="20"/>
          <w:szCs w:val="20"/>
        </w:rPr>
        <w:t>cav</w:t>
      </w:r>
      <w:proofErr w:type="spellEnd"/>
      <w:r>
        <w:rPr>
          <w:rFonts w:ascii="Calibri" w:hAnsi="Calibri" w:cs="Calibri"/>
          <w:i/>
          <w:iCs/>
          <w:sz w:val="20"/>
          <w:szCs w:val="20"/>
        </w:rPr>
        <w:t xml:space="preserve"> (electronically)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06CA73B0" w14:textId="77777777" w:rsidR="007F4919" w:rsidRDefault="007F4919" w:rsidP="007F4919">
      <w:pPr>
        <w:jc w:val="both"/>
        <w:rPr>
          <w:rFonts w:ascii="Arial" w:hAnsi="Arial" w:cs="Arial"/>
          <w:sz w:val="16"/>
          <w:szCs w:val="16"/>
        </w:rPr>
      </w:pPr>
    </w:p>
    <w:p w14:paraId="1FC4D0D3" w14:textId="77777777" w:rsidR="007F4919" w:rsidRDefault="007F4919" w:rsidP="007F4919">
      <w:pPr>
        <w:jc w:val="both"/>
        <w:rPr>
          <w:rFonts w:ascii="Arial" w:hAnsi="Arial" w:cs="Arial"/>
          <w:sz w:val="16"/>
          <w:szCs w:val="16"/>
        </w:rPr>
      </w:pPr>
    </w:p>
    <w:p w14:paraId="5C8BF6BB" w14:textId="77777777" w:rsidR="007F4919" w:rsidRDefault="007F4919" w:rsidP="007F4919">
      <w:pPr>
        <w:jc w:val="both"/>
        <w:rPr>
          <w:rFonts w:ascii="Arial" w:hAnsi="Arial" w:cs="Arial"/>
          <w:sz w:val="16"/>
          <w:szCs w:val="16"/>
        </w:rPr>
      </w:pPr>
    </w:p>
    <w:p w14:paraId="244CF975" w14:textId="7020C563" w:rsidR="007F4919" w:rsidRDefault="007F4919" w:rsidP="00D363EA">
      <w:pPr>
        <w:jc w:val="both"/>
        <w:rPr>
          <w:rFonts w:ascii="Arial" w:hAnsi="Arial" w:cs="Arial"/>
          <w:sz w:val="16"/>
          <w:szCs w:val="16"/>
        </w:rPr>
      </w:pPr>
    </w:p>
    <w:p w14:paraId="344166B9" w14:textId="4C0E8612" w:rsidR="00E72AE9" w:rsidRDefault="00E72AE9" w:rsidP="00D363EA">
      <w:pPr>
        <w:jc w:val="both"/>
        <w:rPr>
          <w:rFonts w:ascii="Arial" w:hAnsi="Arial" w:cs="Arial"/>
          <w:sz w:val="16"/>
          <w:szCs w:val="16"/>
        </w:rPr>
      </w:pPr>
    </w:p>
    <w:p w14:paraId="643A4996" w14:textId="2B25F2A9" w:rsidR="00E72AE9" w:rsidRDefault="00E72AE9" w:rsidP="00D363EA">
      <w:pPr>
        <w:jc w:val="both"/>
        <w:rPr>
          <w:rFonts w:ascii="Arial" w:hAnsi="Arial" w:cs="Arial"/>
          <w:sz w:val="16"/>
          <w:szCs w:val="16"/>
        </w:rPr>
      </w:pPr>
    </w:p>
    <w:p w14:paraId="69DAF7D6" w14:textId="1062C0A9" w:rsidR="00E72AE9" w:rsidRDefault="00E72AE9" w:rsidP="00D363EA">
      <w:pPr>
        <w:jc w:val="both"/>
        <w:rPr>
          <w:rFonts w:ascii="Arial" w:hAnsi="Arial" w:cs="Arial"/>
          <w:sz w:val="16"/>
          <w:szCs w:val="16"/>
        </w:rPr>
      </w:pPr>
    </w:p>
    <w:p w14:paraId="3785C6CC" w14:textId="22284AD1" w:rsidR="00E72AE9" w:rsidRDefault="00E72AE9" w:rsidP="00D363EA">
      <w:pPr>
        <w:jc w:val="both"/>
        <w:rPr>
          <w:rFonts w:ascii="Arial" w:hAnsi="Arial" w:cs="Arial"/>
          <w:sz w:val="16"/>
          <w:szCs w:val="16"/>
        </w:rPr>
      </w:pPr>
    </w:p>
    <w:p w14:paraId="7ECAEB12" w14:textId="49A905C1" w:rsidR="00E72AE9" w:rsidRDefault="00E72AE9" w:rsidP="00D363EA">
      <w:pPr>
        <w:jc w:val="both"/>
        <w:rPr>
          <w:rFonts w:ascii="Arial" w:hAnsi="Arial" w:cs="Arial"/>
          <w:sz w:val="16"/>
          <w:szCs w:val="16"/>
        </w:rPr>
      </w:pPr>
    </w:p>
    <w:p w14:paraId="744E8C76" w14:textId="046F726C" w:rsidR="00E72AE9" w:rsidRDefault="00E72AE9" w:rsidP="00D363EA">
      <w:pPr>
        <w:jc w:val="both"/>
        <w:rPr>
          <w:rFonts w:ascii="Arial" w:hAnsi="Arial" w:cs="Arial"/>
          <w:sz w:val="16"/>
          <w:szCs w:val="16"/>
        </w:rPr>
      </w:pPr>
    </w:p>
    <w:p w14:paraId="42854DE9" w14:textId="0F0AB1B9" w:rsidR="00E72AE9" w:rsidRDefault="00E72AE9" w:rsidP="00D363EA">
      <w:pPr>
        <w:jc w:val="both"/>
        <w:rPr>
          <w:rFonts w:ascii="Arial" w:hAnsi="Arial" w:cs="Arial"/>
          <w:sz w:val="16"/>
          <w:szCs w:val="16"/>
        </w:rPr>
      </w:pPr>
    </w:p>
    <w:p w14:paraId="2850C406" w14:textId="3D7CEE66" w:rsidR="00E72AE9" w:rsidRDefault="00E72AE9" w:rsidP="00D363EA">
      <w:pPr>
        <w:jc w:val="both"/>
        <w:rPr>
          <w:rFonts w:ascii="Arial" w:hAnsi="Arial" w:cs="Arial"/>
          <w:sz w:val="16"/>
          <w:szCs w:val="16"/>
        </w:rPr>
      </w:pPr>
    </w:p>
    <w:p w14:paraId="7CD29F2F" w14:textId="3731D000" w:rsidR="00E72AE9" w:rsidRDefault="00E72AE9" w:rsidP="00D363EA">
      <w:pPr>
        <w:jc w:val="both"/>
        <w:rPr>
          <w:rFonts w:ascii="Arial" w:hAnsi="Arial" w:cs="Arial"/>
          <w:sz w:val="16"/>
          <w:szCs w:val="16"/>
        </w:rPr>
      </w:pPr>
    </w:p>
    <w:p w14:paraId="0D0568A5" w14:textId="238C30D9" w:rsidR="00E72AE9" w:rsidRDefault="00E72AE9" w:rsidP="00D363EA">
      <w:pPr>
        <w:jc w:val="both"/>
        <w:rPr>
          <w:rFonts w:ascii="Arial" w:hAnsi="Arial" w:cs="Arial"/>
          <w:sz w:val="16"/>
          <w:szCs w:val="16"/>
        </w:rPr>
      </w:pPr>
    </w:p>
    <w:p w14:paraId="543AC36E" w14:textId="6D68418D" w:rsidR="00E72AE9" w:rsidRDefault="00E72AE9" w:rsidP="00D363EA">
      <w:pPr>
        <w:jc w:val="both"/>
        <w:rPr>
          <w:rFonts w:ascii="Arial" w:hAnsi="Arial" w:cs="Arial"/>
          <w:sz w:val="16"/>
          <w:szCs w:val="16"/>
        </w:rPr>
      </w:pPr>
    </w:p>
    <w:p w14:paraId="53A7C252" w14:textId="65D6A69E" w:rsidR="00E72AE9" w:rsidRDefault="00E72AE9" w:rsidP="00D363EA">
      <w:pPr>
        <w:jc w:val="both"/>
        <w:rPr>
          <w:rFonts w:ascii="Arial" w:hAnsi="Arial" w:cs="Arial"/>
          <w:sz w:val="16"/>
          <w:szCs w:val="16"/>
        </w:rPr>
      </w:pPr>
    </w:p>
    <w:p w14:paraId="76C2EBA3" w14:textId="2ED6D02A" w:rsidR="00E72AE9" w:rsidRDefault="00E72AE9" w:rsidP="00D363EA">
      <w:pPr>
        <w:jc w:val="both"/>
        <w:rPr>
          <w:rFonts w:ascii="Arial" w:hAnsi="Arial" w:cs="Arial"/>
          <w:sz w:val="16"/>
          <w:szCs w:val="16"/>
        </w:rPr>
      </w:pPr>
    </w:p>
    <w:p w14:paraId="01FCB028" w14:textId="55FE9A4A" w:rsidR="00E72AE9" w:rsidRDefault="00E72AE9" w:rsidP="00D363EA">
      <w:pPr>
        <w:jc w:val="both"/>
        <w:rPr>
          <w:rFonts w:ascii="Arial" w:hAnsi="Arial" w:cs="Arial"/>
          <w:sz w:val="16"/>
          <w:szCs w:val="16"/>
        </w:rPr>
      </w:pPr>
    </w:p>
    <w:p w14:paraId="2371E5B9" w14:textId="6386B6B5" w:rsidR="00E72AE9" w:rsidRDefault="00E72AE9" w:rsidP="00D363EA">
      <w:pPr>
        <w:jc w:val="both"/>
        <w:rPr>
          <w:rFonts w:ascii="Arial" w:hAnsi="Arial" w:cs="Arial"/>
          <w:sz w:val="16"/>
          <w:szCs w:val="16"/>
        </w:rPr>
      </w:pPr>
    </w:p>
    <w:p w14:paraId="421C290D" w14:textId="4D5FB5C2" w:rsidR="00E72AE9" w:rsidRDefault="00E72AE9" w:rsidP="00D363EA">
      <w:pPr>
        <w:jc w:val="both"/>
        <w:rPr>
          <w:rFonts w:ascii="Arial" w:hAnsi="Arial" w:cs="Arial"/>
          <w:sz w:val="16"/>
          <w:szCs w:val="16"/>
        </w:rPr>
      </w:pPr>
    </w:p>
    <w:p w14:paraId="6BCCABBD" w14:textId="25E570D1" w:rsidR="00E72AE9" w:rsidRDefault="00E72AE9" w:rsidP="00D363EA">
      <w:pPr>
        <w:jc w:val="both"/>
        <w:rPr>
          <w:rFonts w:ascii="Arial" w:hAnsi="Arial" w:cs="Arial"/>
          <w:sz w:val="16"/>
          <w:szCs w:val="16"/>
        </w:rPr>
      </w:pPr>
    </w:p>
    <w:p w14:paraId="6E25BED7" w14:textId="391731CC" w:rsidR="00E72AE9" w:rsidRDefault="00E72AE9" w:rsidP="00D363EA">
      <w:pPr>
        <w:jc w:val="both"/>
        <w:rPr>
          <w:rFonts w:ascii="Arial" w:hAnsi="Arial" w:cs="Arial"/>
          <w:sz w:val="16"/>
          <w:szCs w:val="16"/>
        </w:rPr>
      </w:pPr>
    </w:p>
    <w:p w14:paraId="49DE23F8" w14:textId="6A16B828" w:rsidR="00E72AE9" w:rsidRDefault="00E72AE9" w:rsidP="00D363EA">
      <w:pPr>
        <w:jc w:val="both"/>
        <w:rPr>
          <w:rFonts w:ascii="Arial" w:hAnsi="Arial" w:cs="Arial"/>
          <w:sz w:val="16"/>
          <w:szCs w:val="16"/>
        </w:rPr>
      </w:pPr>
    </w:p>
    <w:p w14:paraId="04A3D949" w14:textId="1CD37793" w:rsidR="00E72AE9" w:rsidRDefault="00E72AE9" w:rsidP="00D363EA">
      <w:pPr>
        <w:jc w:val="both"/>
        <w:rPr>
          <w:rFonts w:ascii="Arial" w:hAnsi="Arial" w:cs="Arial"/>
          <w:sz w:val="16"/>
          <w:szCs w:val="16"/>
        </w:rPr>
      </w:pPr>
    </w:p>
    <w:p w14:paraId="0C58DCE2" w14:textId="77777777"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t>SACRAMENTOCITYUNIFIED</w:t>
      </w:r>
    </w:p>
    <w:p w14:paraId="481E739D" w14:textId="33B2DD3A"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t xml:space="preserve">KEV </w:t>
      </w:r>
      <w:ins w:id="1043" w:author="Fong RERHANG" w:date="2021-05-28T18:29:00Z">
        <w:r w:rsidR="00EC65F7">
          <w:rPr>
            <w:rFonts w:ascii="Arial" w:hAnsi="Arial" w:cs="Arial"/>
            <w:b/>
            <w:bCs/>
            <w:sz w:val="22"/>
            <w:szCs w:val="22"/>
          </w:rPr>
          <w:t>PUB</w:t>
        </w:r>
      </w:ins>
      <w:del w:id="1044" w:author="Fong RERHANG" w:date="2021-05-28T18:29:00Z">
        <w:r w:rsidRPr="006C69B3" w:rsidDel="00EC65F7">
          <w:rPr>
            <w:rFonts w:ascii="Arial" w:hAnsi="Arial" w:cs="Arial"/>
            <w:b/>
            <w:bCs/>
            <w:sz w:val="22"/>
            <w:szCs w:val="22"/>
          </w:rPr>
          <w:delText xml:space="preserve">TSHAJ TAWM </w:delText>
        </w:r>
      </w:del>
      <w:r w:rsidRPr="006C69B3">
        <w:rPr>
          <w:rFonts w:ascii="Arial" w:hAnsi="Arial" w:cs="Arial"/>
          <w:b/>
          <w:bCs/>
          <w:sz w:val="22"/>
          <w:szCs w:val="22"/>
        </w:rPr>
        <w:t>NTAWM FAPE-TXOJ KEV</w:t>
      </w:r>
      <w:ins w:id="1045" w:author="Fong RERHANG" w:date="2021-05-28T18:28:00Z">
        <w:r w:rsidR="00EC65F7">
          <w:rPr>
            <w:rFonts w:ascii="Arial" w:hAnsi="Arial" w:cs="Arial"/>
            <w:b/>
            <w:bCs/>
            <w:sz w:val="22"/>
            <w:szCs w:val="22"/>
          </w:rPr>
          <w:t xml:space="preserve"> TEEB TSA</w:t>
        </w:r>
      </w:ins>
      <w:r w:rsidRPr="006C69B3">
        <w:rPr>
          <w:rFonts w:ascii="Arial" w:hAnsi="Arial" w:cs="Arial"/>
          <w:b/>
          <w:bCs/>
          <w:sz w:val="22"/>
          <w:szCs w:val="22"/>
        </w:rPr>
        <w:t xml:space="preserve"> KAWM NTAWM</w:t>
      </w:r>
    </w:p>
    <w:p w14:paraId="534619A3" w14:textId="77777777" w:rsidR="00E72AE9" w:rsidRPr="006C69B3" w:rsidRDefault="00E72AE9" w:rsidP="00E72AE9">
      <w:pPr>
        <w:tabs>
          <w:tab w:val="left" w:pos="2086"/>
        </w:tabs>
        <w:jc w:val="center"/>
        <w:rPr>
          <w:rFonts w:ascii="Arial" w:hAnsi="Arial" w:cs="Arial"/>
          <w:b/>
          <w:bCs/>
          <w:sz w:val="22"/>
          <w:szCs w:val="22"/>
        </w:rPr>
      </w:pPr>
    </w:p>
    <w:p w14:paraId="136F9868" w14:textId="77777777" w:rsidR="00AA02CA" w:rsidRPr="004B519B" w:rsidRDefault="00AA02CA" w:rsidP="00AA02CA">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38B43DA" w14:textId="77777777" w:rsidR="00AA02CA" w:rsidRDefault="00AA02CA" w:rsidP="00E72AE9">
      <w:pPr>
        <w:tabs>
          <w:tab w:val="left" w:pos="2086"/>
        </w:tabs>
        <w:rPr>
          <w:rFonts w:ascii="Arial" w:hAnsi="Arial" w:cs="Arial"/>
          <w:b/>
          <w:bCs/>
          <w:sz w:val="20"/>
          <w:szCs w:val="20"/>
        </w:rPr>
      </w:pPr>
    </w:p>
    <w:p w14:paraId="4B37A486" w14:textId="66251329" w:rsidR="00E72AE9" w:rsidRPr="006C69B3" w:rsidRDefault="00E72AE9" w:rsidP="00E72AE9">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00AF6C18" w:rsidRPr="006C69B3">
        <w:rPr>
          <w:rFonts w:ascii="Arial" w:hAnsi="Arial" w:cs="Arial"/>
          <w:noProof/>
          <w:sz w:val="20"/>
          <w:szCs w:val="20"/>
          <w:lang w:eastAsia="zh-CN"/>
        </w:rPr>
        <w:drawing>
          <wp:inline distT="0" distB="0" distL="0" distR="0" wp14:anchorId="6166E26C" wp14:editId="43092878">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rPr>
        <w:t xml:space="preserve">Ntau </w:t>
      </w:r>
      <w:ins w:id="1046" w:author="Fong RERHANG" w:date="2021-05-28T18:30:00Z">
        <w:r w:rsidR="00EC65F7">
          <w:rPr>
            <w:rFonts w:ascii="Arial" w:hAnsi="Arial" w:cs="Arial"/>
            <w:noProof/>
            <w:sz w:val="20"/>
            <w:szCs w:val="20"/>
          </w:rPr>
          <w:t>Y</w:t>
        </w:r>
      </w:ins>
      <w:del w:id="1047" w:author="Fong RERHANG" w:date="2021-05-28T18:29:00Z">
        <w:r w:rsidRPr="006C69B3" w:rsidDel="00EC65F7">
          <w:rPr>
            <w:rFonts w:ascii="Arial" w:hAnsi="Arial" w:cs="Arial"/>
            <w:noProof/>
            <w:sz w:val="20"/>
            <w:szCs w:val="20"/>
          </w:rPr>
          <w:delText>y</w:delText>
        </w:r>
      </w:del>
      <w:r w:rsidRPr="006C69B3">
        <w:rPr>
          <w:rFonts w:ascii="Arial" w:hAnsi="Arial" w:cs="Arial"/>
          <w:noProof/>
          <w:sz w:val="20"/>
          <w:szCs w:val="20"/>
        </w:rPr>
        <w:t>am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CF4C85D" wp14:editId="65B78075">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ins w:id="1048" w:author="Fong RERHANG" w:date="2021-05-28T18:30:00Z">
        <w:r w:rsidR="00EC65F7">
          <w:rPr>
            <w:rFonts w:ascii="Arial" w:hAnsi="Arial" w:cs="Arial"/>
            <w:sz w:val="20"/>
            <w:szCs w:val="20"/>
          </w:rPr>
          <w:t>T</w:t>
        </w:r>
      </w:ins>
      <w:del w:id="1049" w:author="Fong RERHANG" w:date="2021-05-28T18:30:00Z">
        <w:r w:rsidRPr="006C69B3" w:rsidDel="00EC65F7">
          <w:rPr>
            <w:rFonts w:ascii="Arial" w:hAnsi="Arial" w:cs="Arial"/>
            <w:sz w:val="20"/>
            <w:szCs w:val="20"/>
          </w:rPr>
          <w:delText>t</w:delText>
        </w:r>
      </w:del>
      <w:r w:rsidRPr="006C69B3">
        <w:rPr>
          <w:rFonts w:ascii="Arial" w:hAnsi="Arial" w:cs="Arial"/>
          <w:sz w:val="20"/>
          <w:szCs w:val="20"/>
        </w:rPr>
        <w:t>awm</w:t>
      </w:r>
      <w:proofErr w:type="spellEnd"/>
      <w:r w:rsidRPr="006C69B3">
        <w:rPr>
          <w:rFonts w:ascii="Arial" w:hAnsi="Arial" w:cs="Arial"/>
          <w:sz w:val="20"/>
          <w:szCs w:val="20"/>
        </w:rPr>
        <w:t xml:space="preserve"> </w:t>
      </w:r>
      <w:proofErr w:type="spellStart"/>
      <w:ins w:id="1050" w:author="Fong RERHANG" w:date="2021-05-28T18:30:00Z">
        <w:r w:rsidR="00EC65F7">
          <w:rPr>
            <w:rFonts w:ascii="Arial" w:hAnsi="Arial" w:cs="Arial"/>
            <w:sz w:val="20"/>
            <w:szCs w:val="20"/>
          </w:rPr>
          <w:t>T</w:t>
        </w:r>
      </w:ins>
      <w:del w:id="1051" w:author="Fong RERHANG" w:date="2021-05-28T18:30:00Z">
        <w:r w:rsidRPr="006C69B3" w:rsidDel="00EC65F7">
          <w:rPr>
            <w:rFonts w:ascii="Arial" w:hAnsi="Arial" w:cs="Arial"/>
            <w:sz w:val="20"/>
            <w:szCs w:val="20"/>
          </w:rPr>
          <w:delText>t</w:delText>
        </w:r>
      </w:del>
      <w:r w:rsidRPr="006C69B3">
        <w:rPr>
          <w:rFonts w:ascii="Arial" w:hAnsi="Arial" w:cs="Arial"/>
          <w:sz w:val="20"/>
          <w:szCs w:val="20"/>
        </w:rPr>
        <w:t>shwj</w:t>
      </w:r>
      <w:proofErr w:type="spellEnd"/>
      <w:r w:rsidRPr="006C69B3">
        <w:rPr>
          <w:rFonts w:ascii="Arial" w:hAnsi="Arial" w:cs="Arial"/>
          <w:sz w:val="20"/>
          <w:szCs w:val="20"/>
        </w:rPr>
        <w:t xml:space="preserve"> </w:t>
      </w:r>
      <w:proofErr w:type="spellStart"/>
      <w:ins w:id="1052" w:author="Fong RERHANG" w:date="2021-05-28T18:30:00Z">
        <w:r w:rsidR="00EC65F7">
          <w:rPr>
            <w:rFonts w:ascii="Arial" w:hAnsi="Arial" w:cs="Arial"/>
            <w:sz w:val="20"/>
            <w:szCs w:val="20"/>
          </w:rPr>
          <w:t>X</w:t>
        </w:r>
      </w:ins>
      <w:del w:id="1053" w:author="Fong RERHANG" w:date="2021-05-28T18:30:00Z">
        <w:r w:rsidRPr="006C69B3" w:rsidDel="00EC65F7">
          <w:rPr>
            <w:rFonts w:ascii="Arial" w:hAnsi="Arial" w:cs="Arial"/>
            <w:sz w:val="20"/>
            <w:szCs w:val="20"/>
          </w:rPr>
          <w:delText>x</w:delText>
        </w:r>
      </w:del>
      <w:r w:rsidRPr="006C69B3">
        <w:rPr>
          <w:rFonts w:ascii="Arial" w:hAnsi="Arial" w:cs="Arial"/>
          <w:sz w:val="20"/>
          <w:szCs w:val="20"/>
        </w:rPr>
        <w:t>eeb</w:t>
      </w:r>
      <w:proofErr w:type="spellEnd"/>
      <w:r w:rsidR="00AF6C18" w:rsidRPr="006C69B3">
        <w:rPr>
          <w:rFonts w:ascii="Arial" w:hAnsi="Arial" w:cs="Arial"/>
          <w:noProof/>
          <w:sz w:val="20"/>
          <w:szCs w:val="20"/>
          <w:lang w:eastAsia="zh-CN"/>
        </w:rPr>
        <w:drawing>
          <wp:inline distT="0" distB="0" distL="0" distR="0" wp14:anchorId="2EDB5AA3" wp14:editId="3030F921">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ins w:id="1054" w:author="Fong RERHANG" w:date="2021-05-28T18:30:00Z">
        <w:r w:rsidR="00EC65F7">
          <w:rPr>
            <w:rFonts w:ascii="Arial" w:hAnsi="Arial" w:cs="Arial"/>
            <w:sz w:val="20"/>
            <w:szCs w:val="20"/>
          </w:rPr>
          <w:t>L</w:t>
        </w:r>
      </w:ins>
      <w:del w:id="1055" w:author="Fong RERHANG" w:date="2021-05-28T18:30:00Z">
        <w:r w:rsidRPr="006C69B3" w:rsidDel="00EC65F7">
          <w:rPr>
            <w:rFonts w:ascii="Arial" w:hAnsi="Arial" w:cs="Arial"/>
            <w:sz w:val="20"/>
            <w:szCs w:val="20"/>
          </w:rPr>
          <w:delText>l</w:delText>
        </w:r>
      </w:del>
      <w:r w:rsidRPr="006C69B3">
        <w:rPr>
          <w:rFonts w:ascii="Arial" w:hAnsi="Arial" w:cs="Arial"/>
          <w:sz w:val="20"/>
          <w:szCs w:val="20"/>
        </w:rPr>
        <w:t>wm</w:t>
      </w:r>
      <w:proofErr w:type="spellEnd"/>
      <w:r w:rsidRPr="006C69B3">
        <w:rPr>
          <w:rFonts w:ascii="Arial" w:hAnsi="Arial" w:cs="Arial"/>
          <w:sz w:val="20"/>
          <w:szCs w:val="20"/>
        </w:rPr>
        <w:t xml:space="preserve"> </w:t>
      </w:r>
      <w:ins w:id="1056" w:author="Fong RERHANG" w:date="2021-05-28T18:30:00Z">
        <w:r w:rsidR="00EC65F7">
          <w:rPr>
            <w:rFonts w:ascii="Arial" w:hAnsi="Arial" w:cs="Arial"/>
            <w:sz w:val="20"/>
            <w:szCs w:val="20"/>
          </w:rPr>
          <w:t>Y</w:t>
        </w:r>
      </w:ins>
      <w:del w:id="1057" w:author="Fong RERHANG" w:date="2021-05-28T18:30:00Z">
        <w:r w:rsidRPr="006C69B3" w:rsidDel="00EC65F7">
          <w:rPr>
            <w:rFonts w:ascii="Arial" w:hAnsi="Arial" w:cs="Arial"/>
            <w:sz w:val="20"/>
            <w:szCs w:val="20"/>
          </w:rPr>
          <w:delText>y</w:delText>
        </w:r>
      </w:del>
      <w:r w:rsidRPr="006C69B3">
        <w:rPr>
          <w:rFonts w:ascii="Arial" w:hAnsi="Arial" w:cs="Arial"/>
          <w:sz w:val="20"/>
          <w:szCs w:val="20"/>
        </w:rPr>
        <w:t xml:space="preserve">am </w:t>
      </w:r>
      <w:del w:id="1058" w:author="Fong RERHANG" w:date="2021-05-28T18:30:00Z">
        <w:r w:rsidRPr="006C69B3" w:rsidDel="00EC65F7">
          <w:rPr>
            <w:rFonts w:ascii="Arial" w:hAnsi="Arial" w:cs="Arial"/>
            <w:sz w:val="20"/>
            <w:szCs w:val="20"/>
          </w:rPr>
          <w:delText>kev pab txhawb nqa</w:delText>
        </w:r>
      </w:del>
      <w:r w:rsidRPr="006C69B3">
        <w:rPr>
          <w:rFonts w:ascii="Arial" w:hAnsi="Arial" w:cs="Arial"/>
          <w:sz w:val="20"/>
          <w:szCs w:val="20"/>
        </w:rPr>
        <w:t xml:space="preserve"> </w:t>
      </w:r>
    </w:p>
    <w:p w14:paraId="30AF7C73" w14:textId="574B4C09"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ins w:id="1059" w:author="Fong RERHANG" w:date="2021-05-28T18:31:00Z">
        <w:r w:rsidR="00EC65F7">
          <w:rPr>
            <w:rFonts w:ascii="Arial" w:hAnsi="Arial" w:cs="Arial"/>
            <w:b/>
            <w:bCs/>
            <w:sz w:val="20"/>
            <w:szCs w:val="20"/>
          </w:rPr>
          <w:t>Tsev</w:t>
        </w:r>
        <w:proofErr w:type="spellEnd"/>
        <w:r w:rsidR="00EC65F7">
          <w:rPr>
            <w:rFonts w:ascii="Arial" w:hAnsi="Arial" w:cs="Arial"/>
            <w:b/>
            <w:bCs/>
            <w:sz w:val="20"/>
            <w:szCs w:val="20"/>
          </w:rPr>
          <w:t xml:space="preserve"> </w:t>
        </w:r>
        <w:proofErr w:type="spellStart"/>
        <w:r w:rsidR="00EC65F7">
          <w:rPr>
            <w:rFonts w:ascii="Arial" w:hAnsi="Arial" w:cs="Arial"/>
            <w:b/>
            <w:bCs/>
            <w:sz w:val="20"/>
            <w:szCs w:val="20"/>
          </w:rPr>
          <w:t>Kawm</w:t>
        </w:r>
        <w:proofErr w:type="spellEnd"/>
        <w:r w:rsidR="00EC65F7">
          <w:rPr>
            <w:rFonts w:ascii="Arial" w:hAnsi="Arial" w:cs="Arial"/>
            <w:b/>
            <w:bCs/>
            <w:sz w:val="20"/>
            <w:szCs w:val="20"/>
          </w:rPr>
          <w:t xml:space="preserve"> </w:t>
        </w:r>
      </w:ins>
      <w:del w:id="1060" w:author="Fong RERHANG" w:date="2021-05-28T18:31:00Z">
        <w:r w:rsidRPr="006C69B3" w:rsidDel="00EC65F7">
          <w:rPr>
            <w:rFonts w:ascii="Arial" w:hAnsi="Arial" w:cs="Arial"/>
            <w:b/>
            <w:bCs/>
            <w:sz w:val="20"/>
            <w:szCs w:val="20"/>
          </w:rPr>
          <w:delText>Nroog</w:delText>
        </w:r>
      </w:del>
      <w:r w:rsidRPr="006C69B3">
        <w:rPr>
          <w:rFonts w:ascii="Arial" w:hAnsi="Arial" w:cs="Arial"/>
          <w:b/>
          <w:bCs/>
          <w:sz w:val="20"/>
          <w:szCs w:val="20"/>
        </w:rPr>
        <w:t xml:space="preserve"> </w:t>
      </w:r>
      <w:proofErr w:type="spellStart"/>
      <w:ins w:id="1061" w:author="Fong RERHANG" w:date="2021-05-28T18:31:00Z">
        <w:r w:rsidR="00EC65F7">
          <w:rPr>
            <w:rFonts w:ascii="Arial" w:hAnsi="Arial" w:cs="Arial"/>
            <w:b/>
            <w:bCs/>
            <w:sz w:val="20"/>
            <w:szCs w:val="20"/>
          </w:rPr>
          <w:t>P</w:t>
        </w:r>
      </w:ins>
      <w:del w:id="1062" w:author="Fong RERHANG" w:date="2021-05-28T18:31:00Z">
        <w:r w:rsidRPr="006C69B3" w:rsidDel="00EC65F7">
          <w:rPr>
            <w:rFonts w:ascii="Arial" w:hAnsi="Arial" w:cs="Arial"/>
            <w:b/>
            <w:bCs/>
            <w:sz w:val="20"/>
            <w:szCs w:val="20"/>
          </w:rPr>
          <w:delText>p</w:delText>
        </w:r>
      </w:del>
      <w:r w:rsidRPr="006C69B3">
        <w:rPr>
          <w:rFonts w:ascii="Arial" w:hAnsi="Arial" w:cs="Arial"/>
          <w:b/>
          <w:bCs/>
          <w:sz w:val="20"/>
          <w:szCs w:val="20"/>
        </w:rPr>
        <w:t>ab</w:t>
      </w:r>
      <w:proofErr w:type="spellEnd"/>
      <w:r w:rsidR="00DA6852">
        <w:rPr>
          <w:rFonts w:ascii="Arial" w:hAnsi="Arial" w:cs="Arial"/>
          <w:b/>
          <w:bCs/>
          <w:sz w:val="20"/>
          <w:szCs w:val="20"/>
        </w:rPr>
        <w:t xml:space="preserve"> </w:t>
      </w:r>
      <w:proofErr w:type="spellStart"/>
      <w:ins w:id="1063" w:author="Fong RERHANG" w:date="2021-05-28T18:31:00Z">
        <w:r w:rsidR="00EC65F7">
          <w:rPr>
            <w:rFonts w:ascii="Arial" w:hAnsi="Arial" w:cs="Arial"/>
            <w:b/>
            <w:bCs/>
            <w:sz w:val="20"/>
            <w:szCs w:val="20"/>
          </w:rPr>
          <w:t>C</w:t>
        </w:r>
      </w:ins>
      <w:del w:id="1064" w:author="Fong RERHANG" w:date="2021-05-28T18:31:00Z">
        <w:r w:rsidRPr="006C69B3" w:rsidDel="00EC65F7">
          <w:rPr>
            <w:rFonts w:ascii="Arial" w:hAnsi="Arial" w:cs="Arial"/>
            <w:b/>
            <w:bCs/>
            <w:sz w:val="20"/>
            <w:szCs w:val="20"/>
          </w:rPr>
          <w:delText>c</w:delText>
        </w:r>
      </w:del>
      <w:r w:rsidRPr="006C69B3">
        <w:rPr>
          <w:rFonts w:ascii="Arial" w:hAnsi="Arial" w:cs="Arial"/>
          <w:b/>
          <w:bCs/>
          <w:sz w:val="20"/>
          <w:szCs w:val="20"/>
        </w:rPr>
        <w:t>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416DBA">
        <w:rPr>
          <w:rFonts w:ascii="Arial" w:hAnsi="Arial" w:cs="Arial"/>
          <w:i/>
          <w:iCs/>
          <w:sz w:val="20"/>
          <w:szCs w:val="20"/>
          <w:u w:val="single"/>
        </w:rPr>
        <w:t>Yav</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Pem</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Suab</w:t>
      </w:r>
      <w:proofErr w:type="spellEnd"/>
      <w:r w:rsidR="00416DBA">
        <w:rPr>
          <w:rFonts w:ascii="Arial" w:hAnsi="Arial" w:cs="Arial"/>
          <w:i/>
          <w:iCs/>
          <w:sz w:val="20"/>
          <w:szCs w:val="20"/>
          <w:u w:val="single"/>
        </w:rPr>
        <w:t xml:space="preserve"> Academy</w:t>
      </w:r>
    </w:p>
    <w:p w14:paraId="57462476" w14:textId="1CFD20F3" w:rsidR="00E72AE9" w:rsidRPr="006C69B3" w:rsidRDefault="00E72AE9" w:rsidP="00E72AE9">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ins w:id="1065" w:author="Fong RERHANG" w:date="2021-05-28T18:31:00Z">
        <w:r w:rsidR="00EC65F7">
          <w:rPr>
            <w:rFonts w:ascii="Arial" w:hAnsi="Arial" w:cs="Arial"/>
            <w:b/>
            <w:bCs/>
            <w:sz w:val="20"/>
            <w:szCs w:val="20"/>
          </w:rPr>
          <w:t>T</w:t>
        </w:r>
      </w:ins>
      <w:del w:id="1066" w:author="Fong RERHANG" w:date="2021-05-28T18:31:00Z">
        <w:r w:rsidRPr="006C69B3" w:rsidDel="00EC65F7">
          <w:rPr>
            <w:rFonts w:ascii="Arial" w:hAnsi="Arial" w:cs="Arial"/>
            <w:b/>
            <w:bCs/>
            <w:sz w:val="20"/>
            <w:szCs w:val="20"/>
          </w:rPr>
          <w:delText>t</w:delText>
        </w:r>
      </w:del>
      <w:r w:rsidRPr="006C69B3">
        <w:rPr>
          <w:rFonts w:ascii="Arial" w:hAnsi="Arial" w:cs="Arial"/>
          <w:b/>
          <w:bCs/>
          <w:sz w:val="20"/>
          <w:szCs w:val="20"/>
        </w:rPr>
        <w:t>sev</w:t>
      </w:r>
      <w:proofErr w:type="spellEnd"/>
      <w:r w:rsidRPr="006C69B3">
        <w:rPr>
          <w:rFonts w:ascii="Arial" w:hAnsi="Arial" w:cs="Arial"/>
          <w:b/>
          <w:bCs/>
          <w:sz w:val="20"/>
          <w:szCs w:val="20"/>
        </w:rPr>
        <w:t xml:space="preserve"> </w:t>
      </w:r>
      <w:proofErr w:type="spellStart"/>
      <w:ins w:id="1067" w:author="Fong RERHANG" w:date="2021-05-28T18:31:00Z">
        <w:r w:rsidR="00EC65F7">
          <w:rPr>
            <w:rFonts w:ascii="Arial" w:hAnsi="Arial" w:cs="Arial"/>
            <w:b/>
            <w:bCs/>
            <w:sz w:val="20"/>
            <w:szCs w:val="20"/>
          </w:rPr>
          <w:t>K</w:t>
        </w:r>
      </w:ins>
      <w:del w:id="1068" w:author="Fong RERHANG" w:date="2021-05-28T18:31:00Z">
        <w:r w:rsidRPr="006C69B3" w:rsidDel="00EC65F7">
          <w:rPr>
            <w:rFonts w:ascii="Arial" w:hAnsi="Arial" w:cs="Arial"/>
            <w:b/>
            <w:bCs/>
            <w:sz w:val="20"/>
            <w:szCs w:val="20"/>
          </w:rPr>
          <w:delText>k</w:delText>
        </w:r>
      </w:del>
      <w:r w:rsidRPr="006C69B3">
        <w:rPr>
          <w:rFonts w:ascii="Arial" w:hAnsi="Arial" w:cs="Arial"/>
          <w:b/>
          <w:bCs/>
          <w:sz w:val="20"/>
          <w:szCs w:val="20"/>
        </w:rPr>
        <w:t>awm</w:t>
      </w:r>
      <w:proofErr w:type="spellEnd"/>
      <w:r w:rsidRPr="006C69B3">
        <w:rPr>
          <w:rFonts w:ascii="Arial" w:hAnsi="Arial" w:cs="Arial"/>
          <w:b/>
          <w:bCs/>
          <w:sz w:val="20"/>
          <w:szCs w:val="20"/>
        </w:rPr>
        <w:t xml:space="preserve"> </w:t>
      </w:r>
      <w:proofErr w:type="spellStart"/>
      <w:ins w:id="1069" w:author="Fong RERHANG" w:date="2021-05-28T18:31:00Z">
        <w:r w:rsidR="00EC65F7">
          <w:rPr>
            <w:rFonts w:ascii="Arial" w:hAnsi="Arial" w:cs="Arial"/>
            <w:b/>
            <w:bCs/>
            <w:sz w:val="20"/>
            <w:szCs w:val="20"/>
          </w:rPr>
          <w:t>N</w:t>
        </w:r>
      </w:ins>
      <w:del w:id="1070" w:author="Fong RERHANG" w:date="2021-05-28T18:31:00Z">
        <w:r w:rsidRPr="006C69B3" w:rsidDel="00EC65F7">
          <w:rPr>
            <w:rFonts w:ascii="Arial" w:hAnsi="Arial" w:cs="Arial"/>
            <w:b/>
            <w:bCs/>
            <w:sz w:val="20"/>
            <w:szCs w:val="20"/>
          </w:rPr>
          <w:delText>n</w:delText>
        </w:r>
      </w:del>
      <w:r w:rsidRPr="006C69B3">
        <w:rPr>
          <w:rFonts w:ascii="Arial" w:hAnsi="Arial" w:cs="Arial"/>
          <w:b/>
          <w:bCs/>
          <w:sz w:val="20"/>
          <w:szCs w:val="20"/>
        </w:rPr>
        <w:t>tawm</w:t>
      </w:r>
      <w:proofErr w:type="spellEnd"/>
      <w:r w:rsidRPr="006C69B3">
        <w:rPr>
          <w:rFonts w:ascii="Arial" w:hAnsi="Arial" w:cs="Arial"/>
          <w:b/>
          <w:bCs/>
          <w:sz w:val="20"/>
          <w:szCs w:val="20"/>
        </w:rPr>
        <w:t xml:space="preserve"> </w:t>
      </w:r>
      <w:proofErr w:type="spellStart"/>
      <w:ins w:id="1071" w:author="Fong RERHANG" w:date="2021-05-28T18:32:00Z">
        <w:r w:rsidR="00EC65F7">
          <w:rPr>
            <w:rFonts w:ascii="Arial" w:hAnsi="Arial" w:cs="Arial"/>
            <w:b/>
            <w:bCs/>
            <w:sz w:val="20"/>
            <w:szCs w:val="20"/>
          </w:rPr>
          <w:t>U</w:t>
        </w:r>
      </w:ins>
      <w:del w:id="1072" w:author="Fong RERHANG" w:date="2021-05-28T18:32:00Z">
        <w:r w:rsidRPr="006C69B3" w:rsidDel="00EC65F7">
          <w:rPr>
            <w:rFonts w:ascii="Arial" w:hAnsi="Arial" w:cs="Arial"/>
            <w:b/>
            <w:bCs/>
            <w:sz w:val="20"/>
            <w:szCs w:val="20"/>
          </w:rPr>
          <w:delText>u</w:delText>
        </w:r>
      </w:del>
      <w:r w:rsidRPr="006C69B3">
        <w:rPr>
          <w:rFonts w:ascii="Arial" w:hAnsi="Arial" w:cs="Arial"/>
          <w:b/>
          <w:bCs/>
          <w:sz w:val="20"/>
          <w:szCs w:val="20"/>
        </w:rPr>
        <w:t>a</w:t>
      </w:r>
      <w:ins w:id="1073" w:author="Fong RERHANG" w:date="2021-05-28T18:32:00Z">
        <w:r w:rsidR="00EC65F7">
          <w:rPr>
            <w:rFonts w:ascii="Arial" w:hAnsi="Arial" w:cs="Arial"/>
            <w:b/>
            <w:bCs/>
            <w:sz w:val="20"/>
            <w:szCs w:val="20"/>
          </w:rPr>
          <w:t>s</w:t>
        </w:r>
      </w:ins>
      <w:proofErr w:type="spellEnd"/>
      <w:r w:rsidRPr="006C69B3">
        <w:rPr>
          <w:rFonts w:ascii="Arial" w:hAnsi="Arial" w:cs="Arial"/>
          <w:b/>
          <w:bCs/>
          <w:sz w:val="20"/>
          <w:szCs w:val="20"/>
        </w:rPr>
        <w:t xml:space="preserve"> </w:t>
      </w:r>
      <w:del w:id="1074" w:author="Fong RERHANG" w:date="2021-05-28T18:32:00Z">
        <w:r w:rsidRPr="006C69B3" w:rsidDel="00EC65F7">
          <w:rPr>
            <w:rFonts w:ascii="Arial" w:hAnsi="Arial" w:cs="Arial"/>
            <w:b/>
            <w:bCs/>
            <w:sz w:val="20"/>
            <w:szCs w:val="20"/>
          </w:rPr>
          <w:delText>t</w:delText>
        </w:r>
      </w:del>
      <w:proofErr w:type="spellStart"/>
      <w:ins w:id="1075" w:author="Fong RERHANG" w:date="2021-05-28T18:32:00Z">
        <w:r w:rsidR="00EC65F7">
          <w:rPr>
            <w:rFonts w:ascii="Arial" w:hAnsi="Arial" w:cs="Arial"/>
            <w:b/>
            <w:bCs/>
            <w:sz w:val="20"/>
            <w:szCs w:val="20"/>
          </w:rPr>
          <w:t>T</w:t>
        </w:r>
      </w:ins>
      <w:r w:rsidRPr="006C69B3">
        <w:rPr>
          <w:rFonts w:ascii="Arial" w:hAnsi="Arial" w:cs="Arial"/>
          <w:b/>
          <w:bCs/>
          <w:sz w:val="20"/>
          <w:szCs w:val="20"/>
        </w:rPr>
        <w:t>uaj</w:t>
      </w:r>
      <w:proofErr w:type="spellEnd"/>
      <w:r w:rsidRPr="006C69B3">
        <w:rPr>
          <w:rFonts w:ascii="Arial" w:hAnsi="Arial" w:cs="Arial"/>
          <w:b/>
          <w:bCs/>
          <w:sz w:val="20"/>
          <w:szCs w:val="20"/>
        </w:rPr>
        <w:t xml:space="preserve"> </w:t>
      </w:r>
      <w:proofErr w:type="spellStart"/>
      <w:ins w:id="1076" w:author="Fong RERHANG" w:date="2021-05-28T18:32:00Z">
        <w:r w:rsidR="00EC65F7">
          <w:rPr>
            <w:rFonts w:ascii="Arial" w:hAnsi="Arial" w:cs="Arial"/>
            <w:b/>
            <w:bCs/>
            <w:sz w:val="20"/>
            <w:szCs w:val="20"/>
          </w:rPr>
          <w:t>K</w:t>
        </w:r>
      </w:ins>
      <w:del w:id="1077" w:author="Fong RERHANG" w:date="2021-05-28T18:32:00Z">
        <w:r w:rsidRPr="006C69B3" w:rsidDel="00EC65F7">
          <w:rPr>
            <w:rFonts w:ascii="Arial" w:hAnsi="Arial" w:cs="Arial"/>
            <w:b/>
            <w:bCs/>
            <w:sz w:val="20"/>
            <w:szCs w:val="20"/>
          </w:rPr>
          <w:delText>k</w:delText>
        </w:r>
      </w:del>
      <w:r w:rsidRPr="006C69B3">
        <w:rPr>
          <w:rFonts w:ascii="Arial" w:hAnsi="Arial" w:cs="Arial"/>
          <w:b/>
          <w:bCs/>
          <w:sz w:val="20"/>
          <w:szCs w:val="20"/>
        </w:rPr>
        <w:t>oom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2D189B">
        <w:rPr>
          <w:rFonts w:ascii="Arial" w:hAnsi="Arial" w:cs="Arial"/>
          <w:i/>
          <w:iCs/>
          <w:sz w:val="20"/>
          <w:szCs w:val="20"/>
          <w:u w:val="single"/>
        </w:rPr>
        <w:t>Yav</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Pem</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Suab</w:t>
      </w:r>
      <w:proofErr w:type="spellEnd"/>
      <w:r w:rsidR="002D189B">
        <w:rPr>
          <w:rFonts w:ascii="Arial" w:hAnsi="Arial" w:cs="Arial"/>
          <w:i/>
          <w:iCs/>
          <w:sz w:val="20"/>
          <w:szCs w:val="20"/>
          <w:u w:val="single"/>
        </w:rPr>
        <w:t xml:space="preserve"> Academy</w:t>
      </w:r>
    </w:p>
    <w:p w14:paraId="2C0C4FC6" w14:textId="4793D43C" w:rsidR="00E72AE9" w:rsidRPr="006C69B3" w:rsidRDefault="00E72AE9" w:rsidP="00E72AE9">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yam</w:t>
      </w:r>
      <w:ins w:id="1078" w:author="Fong RERHANG" w:date="2021-05-28T18:32:00Z">
        <w:r w:rsidR="00EC65F7">
          <w:rPr>
            <w:rFonts w:ascii="Arial" w:hAnsi="Arial" w:cs="Arial"/>
            <w:b/>
            <w:bCs/>
            <w:sz w:val="20"/>
            <w:szCs w:val="20"/>
          </w:rPr>
          <w:t xml:space="preserve"> </w:t>
        </w:r>
      </w:ins>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ins w:id="1079" w:author="Fong RERHANG" w:date="2021-05-28T18:32:00Z">
        <w:r w:rsidR="00EC65F7">
          <w:rPr>
            <w:rFonts w:ascii="Arial" w:hAnsi="Arial" w:cs="Arial"/>
            <w:b/>
            <w:bCs/>
            <w:sz w:val="20"/>
            <w:szCs w:val="20"/>
          </w:rPr>
          <w:t xml:space="preserve"> </w:t>
        </w:r>
      </w:ins>
      <w:proofErr w:type="spellStart"/>
      <w:r w:rsidRPr="006C69B3">
        <w:rPr>
          <w:rFonts w:ascii="Arial" w:hAnsi="Arial" w:cs="Arial"/>
          <w:b/>
          <w:bCs/>
          <w:sz w:val="20"/>
          <w:szCs w:val="20"/>
        </w:rPr>
        <w:t>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76D7BDF" wp14:editId="1E360563">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979659C" wp14:editId="613BBF74">
            <wp:extent cx="157480" cy="11557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ins w:id="1080" w:author="Fong RERHANG" w:date="2021-05-28T18:33:00Z">
        <w:r w:rsidR="00EC65F7">
          <w:rPr>
            <w:rFonts w:ascii="Arial" w:hAnsi="Arial" w:cs="Arial"/>
            <w:sz w:val="20"/>
            <w:szCs w:val="20"/>
          </w:rPr>
          <w:t>lub</w:t>
        </w:r>
        <w:proofErr w:type="spellEnd"/>
        <w:r w:rsidR="00EC65F7">
          <w:rPr>
            <w:rFonts w:ascii="Arial" w:hAnsi="Arial" w:cs="Arial"/>
            <w:sz w:val="20"/>
            <w:szCs w:val="20"/>
          </w:rPr>
          <w:t xml:space="preserve"> </w:t>
        </w:r>
        <w:proofErr w:type="spellStart"/>
        <w:r w:rsidR="00EC65F7">
          <w:rPr>
            <w:rFonts w:ascii="Arial" w:hAnsi="Arial" w:cs="Arial"/>
            <w:sz w:val="20"/>
            <w:szCs w:val="20"/>
          </w:rPr>
          <w:t>ntsiab</w:t>
        </w:r>
      </w:ins>
      <w:proofErr w:type="spellEnd"/>
      <w:del w:id="1081" w:author="Fong RERHANG" w:date="2021-05-28T18:34:00Z">
        <w:r w:rsidRPr="006C69B3" w:rsidDel="00EC65F7">
          <w:rPr>
            <w:rFonts w:ascii="Arial" w:hAnsi="Arial" w:cs="Arial"/>
            <w:sz w:val="20"/>
            <w:szCs w:val="20"/>
          </w:rPr>
          <w:delText>puav pheej</w:delText>
        </w:r>
      </w:del>
      <w:r w:rsidRPr="006C69B3">
        <w:rPr>
          <w:rFonts w:ascii="Arial" w:hAnsi="Arial" w:cs="Arial"/>
          <w:sz w:val="20"/>
          <w:szCs w:val="20"/>
        </w:rPr>
        <w:t xml:space="preserve">) </w:t>
      </w:r>
      <w:r w:rsidR="001F73D1" w:rsidRPr="00FC4724">
        <w:rPr>
          <w:rFonts w:ascii="Arial" w:hAnsi="Arial" w:cs="Arial"/>
          <w:i/>
          <w:iCs/>
          <w:sz w:val="20"/>
          <w:szCs w:val="20"/>
        </w:rPr>
        <w:t xml:space="preserve">Skylar </w:t>
      </w:r>
      <w:proofErr w:type="spellStart"/>
      <w:r w:rsidR="001F73D1" w:rsidRPr="00FC4724">
        <w:rPr>
          <w:rFonts w:ascii="Arial" w:hAnsi="Arial" w:cs="Arial"/>
          <w:i/>
          <w:iCs/>
          <w:sz w:val="20"/>
          <w:szCs w:val="20"/>
        </w:rPr>
        <w:t>raug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cuv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npe</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hauv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Yav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Pem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Suab</w:t>
      </w:r>
      <w:proofErr w:type="spellEnd"/>
      <w:r w:rsidR="001F73D1" w:rsidRPr="00FC4724">
        <w:rPr>
          <w:rFonts w:ascii="Arial" w:hAnsi="Arial" w:cs="Arial"/>
          <w:i/>
          <w:iCs/>
          <w:sz w:val="20"/>
          <w:szCs w:val="20"/>
        </w:rPr>
        <w:t xml:space="preserve"> Academy </w:t>
      </w:r>
      <w:proofErr w:type="spellStart"/>
      <w:r w:rsidR="001F73D1" w:rsidRPr="00FC4724">
        <w:rPr>
          <w:rFonts w:ascii="Arial" w:hAnsi="Arial" w:cs="Arial"/>
          <w:i/>
          <w:iCs/>
          <w:sz w:val="20"/>
          <w:szCs w:val="20"/>
        </w:rPr>
        <w:t>uas</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yog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lub</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tsev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kawm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ntaw</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uas</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xaiv</w:t>
      </w:r>
      <w:proofErr w:type="spellEnd"/>
    </w:p>
    <w:p w14:paraId="6F5D3B63" w14:textId="6187E638" w:rsidR="00E72AE9" w:rsidRPr="006C69B3" w:rsidRDefault="007C546A" w:rsidP="00E72AE9">
      <w:pPr>
        <w:tabs>
          <w:tab w:val="left" w:pos="2086"/>
        </w:tabs>
        <w:rPr>
          <w:rFonts w:ascii="Arial" w:hAnsi="Arial" w:cs="Arial"/>
          <w:b/>
          <w:bCs/>
          <w:sz w:val="20"/>
          <w:szCs w:val="20"/>
        </w:rPr>
      </w:pPr>
      <w:ins w:id="1082" w:author="Fong RERHANG" w:date="2021-05-28T18:35:00Z">
        <w:r>
          <w:rPr>
            <w:rFonts w:ascii="Arial" w:hAnsi="Arial" w:cs="Arial"/>
            <w:b/>
            <w:bCs/>
            <w:sz w:val="20"/>
            <w:szCs w:val="20"/>
          </w:rPr>
          <w:t xml:space="preserve">Kev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Pr>
            <w:rFonts w:ascii="Arial" w:hAnsi="Arial" w:cs="Arial"/>
            <w:b/>
            <w:bCs/>
            <w:sz w:val="20"/>
            <w:szCs w:val="20"/>
          </w:rPr>
          <w:t xml:space="preserve"> </w:t>
        </w:r>
      </w:ins>
      <w:proofErr w:type="spellStart"/>
      <w:ins w:id="1083" w:author="Fong RERHANG" w:date="2021-05-28T18:36:00Z">
        <w:r>
          <w:rPr>
            <w:rFonts w:ascii="Arial" w:hAnsi="Arial" w:cs="Arial"/>
            <w:b/>
            <w:bCs/>
            <w:sz w:val="20"/>
            <w:szCs w:val="20"/>
          </w:rPr>
          <w:t>Ua</w:t>
        </w:r>
        <w:proofErr w:type="spellEnd"/>
        <w:r>
          <w:rPr>
            <w:rFonts w:ascii="Arial" w:hAnsi="Arial" w:cs="Arial"/>
            <w:b/>
            <w:bCs/>
            <w:sz w:val="20"/>
            <w:szCs w:val="20"/>
          </w:rPr>
          <w:t xml:space="preserve"> </w:t>
        </w:r>
        <w:proofErr w:type="spellStart"/>
        <w:r>
          <w:rPr>
            <w:rFonts w:ascii="Arial" w:hAnsi="Arial" w:cs="Arial"/>
            <w:b/>
            <w:bCs/>
            <w:sz w:val="20"/>
            <w:szCs w:val="20"/>
          </w:rPr>
          <w:t>Ntej</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Program</w:t>
        </w:r>
      </w:ins>
      <w:del w:id="1084" w:author="Fong RERHANG" w:date="2021-05-28T18:36:00Z">
        <w:r w:rsidR="00E72AE9" w:rsidRPr="006C69B3" w:rsidDel="007C546A">
          <w:rPr>
            <w:rFonts w:ascii="Arial" w:hAnsi="Arial" w:cs="Arial"/>
            <w:b/>
            <w:bCs/>
            <w:sz w:val="20"/>
            <w:szCs w:val="20"/>
          </w:rPr>
          <w:delText xml:space="preserve">Chaw kho program(program) ua ntej xyuav kawm </w:delText>
        </w:r>
      </w:del>
      <w:r w:rsidR="00E72AE9" w:rsidRPr="006C69B3">
        <w:rPr>
          <w:rFonts w:ascii="Arial" w:hAnsi="Arial" w:cs="Arial"/>
          <w:sz w:val="20"/>
          <w:szCs w:val="20"/>
        </w:rPr>
        <w:t>(</w:t>
      </w:r>
      <w:proofErr w:type="spellStart"/>
      <w:ins w:id="1085" w:author="Fong RERHANG" w:date="2021-05-28T18:37:00Z">
        <w:r>
          <w:rPr>
            <w:rFonts w:ascii="Arial" w:hAnsi="Arial" w:cs="Arial"/>
            <w:sz w:val="20"/>
            <w:szCs w:val="20"/>
          </w:rPr>
          <w:t>Ua</w:t>
        </w:r>
        <w:proofErr w:type="spellEnd"/>
        <w:r>
          <w:rPr>
            <w:rFonts w:ascii="Arial" w:hAnsi="Arial" w:cs="Arial"/>
            <w:sz w:val="20"/>
            <w:szCs w:val="20"/>
          </w:rPr>
          <w:t xml:space="preserve"> </w:t>
        </w:r>
        <w:proofErr w:type="spellStart"/>
        <w:r>
          <w:rPr>
            <w:rFonts w:ascii="Arial" w:hAnsi="Arial" w:cs="Arial"/>
            <w:sz w:val="20"/>
            <w:szCs w:val="20"/>
          </w:rPr>
          <w:t>ntej</w:t>
        </w:r>
        <w:proofErr w:type="spellEnd"/>
        <w:r>
          <w:rPr>
            <w:rFonts w:ascii="Arial" w:hAnsi="Arial" w:cs="Arial"/>
            <w:sz w:val="20"/>
            <w:szCs w:val="20"/>
          </w:rPr>
          <w:t xml:space="preserve"> </w:t>
        </w:r>
        <w:proofErr w:type="spellStart"/>
        <w:r>
          <w:rPr>
            <w:rFonts w:ascii="Arial" w:hAnsi="Arial" w:cs="Arial"/>
            <w:sz w:val="20"/>
            <w:szCs w:val="20"/>
          </w:rPr>
          <w:t>kawm</w:t>
        </w:r>
        <w:proofErr w:type="spellEnd"/>
        <w:r>
          <w:rPr>
            <w:rFonts w:ascii="Arial" w:hAnsi="Arial" w:cs="Arial"/>
            <w:sz w:val="20"/>
            <w:szCs w:val="20"/>
          </w:rPr>
          <w:t xml:space="preserve"> </w:t>
        </w:r>
        <w:proofErr w:type="spellStart"/>
        <w:r>
          <w:rPr>
            <w:rFonts w:ascii="Arial" w:hAnsi="Arial" w:cs="Arial"/>
            <w:sz w:val="20"/>
            <w:szCs w:val="20"/>
          </w:rPr>
          <w:t>ntawv</w:t>
        </w:r>
        <w:proofErr w:type="spellEnd"/>
        <w:r>
          <w:rPr>
            <w:rFonts w:ascii="Arial" w:hAnsi="Arial" w:cs="Arial"/>
            <w:sz w:val="20"/>
            <w:szCs w:val="20"/>
          </w:rPr>
          <w:t xml:space="preserve"> </w:t>
        </w:r>
      </w:ins>
      <w:r w:rsidR="00E72AE9" w:rsidRPr="006C69B3">
        <w:rPr>
          <w:rFonts w:ascii="Arial" w:hAnsi="Arial" w:cs="Arial"/>
          <w:sz w:val="20"/>
          <w:szCs w:val="20"/>
        </w:rPr>
        <w:t xml:space="preserve">3-5 </w:t>
      </w:r>
      <w:proofErr w:type="spellStart"/>
      <w:r w:rsidR="00E72AE9" w:rsidRPr="006C69B3">
        <w:rPr>
          <w:rFonts w:ascii="Arial" w:hAnsi="Arial" w:cs="Arial"/>
          <w:sz w:val="20"/>
          <w:szCs w:val="20"/>
        </w:rPr>
        <w:t>xyoos</w:t>
      </w:r>
      <w:proofErr w:type="spellEnd"/>
      <w:r w:rsidR="00E72AE9" w:rsidRPr="006C69B3">
        <w:rPr>
          <w:rFonts w:ascii="Arial" w:hAnsi="Arial" w:cs="Arial"/>
          <w:sz w:val="20"/>
          <w:szCs w:val="20"/>
        </w:rPr>
        <w:t xml:space="preserve"> </w:t>
      </w:r>
      <w:del w:id="1086" w:author="Fong RERHANG" w:date="2021-05-28T18:37:00Z">
        <w:r w:rsidR="00E72AE9" w:rsidRPr="006C69B3" w:rsidDel="007C546A">
          <w:rPr>
            <w:rFonts w:ascii="Arial" w:hAnsi="Arial" w:cs="Arial"/>
            <w:sz w:val="20"/>
            <w:szCs w:val="20"/>
          </w:rPr>
          <w:delText>tsev kawm ntawv me nyuam yaus</w:delText>
        </w:r>
      </w:del>
      <w:r w:rsidR="00E72AE9" w:rsidRPr="006C69B3">
        <w:rPr>
          <w:rFonts w:ascii="Arial" w:hAnsi="Arial" w:cs="Arial"/>
          <w:sz w:val="20"/>
          <w:szCs w:val="20"/>
        </w:rPr>
        <w:t xml:space="preserve"> </w:t>
      </w:r>
      <w:proofErr w:type="spellStart"/>
      <w:r w:rsidR="00E72AE9" w:rsidRPr="006C69B3">
        <w:rPr>
          <w:rFonts w:ascii="Arial" w:hAnsi="Arial" w:cs="Arial"/>
          <w:sz w:val="20"/>
          <w:szCs w:val="20"/>
        </w:rPr>
        <w:t>thiab</w:t>
      </w:r>
      <w:proofErr w:type="spellEnd"/>
      <w:r w:rsidR="00E72AE9" w:rsidRPr="006C69B3">
        <w:rPr>
          <w:rFonts w:ascii="Arial" w:hAnsi="Arial" w:cs="Arial"/>
          <w:sz w:val="20"/>
          <w:szCs w:val="20"/>
        </w:rPr>
        <w:t xml:space="preserve"> 4 </w:t>
      </w:r>
      <w:proofErr w:type="spellStart"/>
      <w:r w:rsidR="00E72AE9" w:rsidRPr="006C69B3">
        <w:rPr>
          <w:rFonts w:ascii="Arial" w:hAnsi="Arial" w:cs="Arial"/>
          <w:sz w:val="20"/>
          <w:szCs w:val="20"/>
        </w:rPr>
        <w:t>xyoo</w:t>
      </w:r>
      <w:proofErr w:type="spellEnd"/>
      <w:r w:rsidR="00E72AE9" w:rsidRPr="006C69B3">
        <w:rPr>
          <w:rFonts w:ascii="Arial" w:hAnsi="Arial" w:cs="Arial"/>
          <w:sz w:val="20"/>
          <w:szCs w:val="20"/>
        </w:rPr>
        <w:t xml:space="preserve"> TK / </w:t>
      </w:r>
      <w:proofErr w:type="spellStart"/>
      <w:r w:rsidR="00E72AE9" w:rsidRPr="006C69B3">
        <w:rPr>
          <w:rFonts w:ascii="Arial" w:hAnsi="Arial" w:cs="Arial"/>
          <w:sz w:val="20"/>
          <w:szCs w:val="20"/>
        </w:rPr>
        <w:t>Kgn</w:t>
      </w:r>
      <w:proofErr w:type="spellEnd"/>
      <w:r w:rsidR="00E72AE9" w:rsidRPr="006C69B3">
        <w:rPr>
          <w:rFonts w:ascii="Arial" w:hAnsi="Arial" w:cs="Arial"/>
          <w:sz w:val="20"/>
          <w:szCs w:val="20"/>
        </w:rPr>
        <w:t xml:space="preserve">): </w:t>
      </w:r>
      <w:proofErr w:type="spellStart"/>
      <w:ins w:id="1087" w:author="Fong RERHANG" w:date="2021-05-28T18:38:00Z">
        <w:r w:rsidRPr="007C546A">
          <w:rPr>
            <w:rFonts w:ascii="Arial" w:hAnsi="Arial" w:cs="Arial"/>
            <w:i/>
            <w:iCs/>
            <w:sz w:val="20"/>
            <w:szCs w:val="20"/>
            <w:rPrChange w:id="1088" w:author="Fong RERHANG" w:date="2021-05-28T18:39:00Z">
              <w:rPr>
                <w:rFonts w:ascii="Arial" w:hAnsi="Arial" w:cs="Arial"/>
                <w:sz w:val="20"/>
                <w:szCs w:val="20"/>
              </w:rPr>
            </w:rPrChange>
          </w:rPr>
          <w:t>Khoos</w:t>
        </w:r>
        <w:proofErr w:type="spellEnd"/>
        <w:r w:rsidRPr="007C546A">
          <w:rPr>
            <w:rFonts w:ascii="Arial" w:hAnsi="Arial" w:cs="Arial"/>
            <w:i/>
            <w:iCs/>
            <w:sz w:val="20"/>
            <w:szCs w:val="20"/>
            <w:rPrChange w:id="1089" w:author="Fong RERHANG" w:date="2021-05-28T18:39:00Z">
              <w:rPr>
                <w:rFonts w:ascii="Arial" w:hAnsi="Arial" w:cs="Arial"/>
                <w:sz w:val="20"/>
                <w:szCs w:val="20"/>
              </w:rPr>
            </w:rPrChange>
          </w:rPr>
          <w:t xml:space="preserve"> Kas </w:t>
        </w:r>
      </w:ins>
      <w:ins w:id="1090" w:author="Fong RERHANG" w:date="2021-05-28T18:39:00Z">
        <w:r w:rsidRPr="007C546A">
          <w:rPr>
            <w:rFonts w:ascii="Arial" w:hAnsi="Arial" w:cs="Arial"/>
            <w:i/>
            <w:iCs/>
            <w:sz w:val="20"/>
            <w:szCs w:val="20"/>
            <w:rPrChange w:id="1091" w:author="Fong RERHANG" w:date="2021-05-28T18:39:00Z">
              <w:rPr>
                <w:rFonts w:ascii="Arial" w:hAnsi="Arial" w:cs="Arial"/>
                <w:sz w:val="20"/>
                <w:szCs w:val="20"/>
              </w:rPr>
            </w:rPrChange>
          </w:rPr>
          <w:t xml:space="preserve">Kev </w:t>
        </w:r>
        <w:proofErr w:type="spellStart"/>
        <w:r w:rsidRPr="007C546A">
          <w:rPr>
            <w:rFonts w:ascii="Arial" w:hAnsi="Arial" w:cs="Arial"/>
            <w:i/>
            <w:iCs/>
            <w:sz w:val="20"/>
            <w:szCs w:val="20"/>
            <w:rPrChange w:id="1092" w:author="Fong RERHANG" w:date="2021-05-28T18:39:00Z">
              <w:rPr>
                <w:rFonts w:ascii="Arial" w:hAnsi="Arial" w:cs="Arial"/>
                <w:sz w:val="20"/>
                <w:szCs w:val="20"/>
              </w:rPr>
            </w:rPrChange>
          </w:rPr>
          <w:t>Xub</w:t>
        </w:r>
        <w:proofErr w:type="spellEnd"/>
        <w:r w:rsidRPr="007C546A">
          <w:rPr>
            <w:rFonts w:ascii="Arial" w:hAnsi="Arial" w:cs="Arial"/>
            <w:i/>
            <w:iCs/>
            <w:sz w:val="20"/>
            <w:szCs w:val="20"/>
            <w:rPrChange w:id="1093"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094" w:author="Fong RERHANG" w:date="2021-05-28T18:39:00Z">
              <w:rPr>
                <w:rFonts w:ascii="Arial" w:hAnsi="Arial" w:cs="Arial"/>
                <w:sz w:val="20"/>
                <w:szCs w:val="20"/>
              </w:rPr>
            </w:rPrChange>
          </w:rPr>
          <w:t>Pib</w:t>
        </w:r>
        <w:proofErr w:type="spellEnd"/>
        <w:r w:rsidRPr="007C546A">
          <w:rPr>
            <w:rFonts w:ascii="Arial" w:hAnsi="Arial" w:cs="Arial"/>
            <w:i/>
            <w:iCs/>
            <w:sz w:val="20"/>
            <w:szCs w:val="20"/>
            <w:rPrChange w:id="1095"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096" w:author="Fong RERHANG" w:date="2021-05-28T18:39:00Z">
              <w:rPr>
                <w:rFonts w:ascii="Arial" w:hAnsi="Arial" w:cs="Arial"/>
                <w:sz w:val="20"/>
                <w:szCs w:val="20"/>
              </w:rPr>
            </w:rPrChange>
          </w:rPr>
          <w:t>Kawm</w:t>
        </w:r>
        <w:proofErr w:type="spellEnd"/>
        <w:r w:rsidRPr="007C546A">
          <w:rPr>
            <w:rFonts w:ascii="Arial" w:hAnsi="Arial" w:cs="Arial"/>
            <w:i/>
            <w:iCs/>
            <w:sz w:val="20"/>
            <w:szCs w:val="20"/>
            <w:rPrChange w:id="1097" w:author="Fong RERHANG" w:date="2021-05-28T18:39:00Z">
              <w:rPr>
                <w:rFonts w:ascii="Arial" w:hAnsi="Arial" w:cs="Arial"/>
                <w:sz w:val="20"/>
                <w:szCs w:val="20"/>
              </w:rPr>
            </w:rPrChange>
          </w:rPr>
          <w:t xml:space="preserve"> </w:t>
        </w:r>
        <w:r>
          <w:rPr>
            <w:rFonts w:ascii="Arial" w:hAnsi="Arial" w:cs="Arial"/>
            <w:sz w:val="20"/>
            <w:szCs w:val="20"/>
          </w:rPr>
          <w:t>(</w:t>
        </w:r>
      </w:ins>
      <w:r w:rsidR="00812929">
        <w:rPr>
          <w:rFonts w:ascii="Arial" w:hAnsi="Arial" w:cs="Arial"/>
          <w:i/>
          <w:iCs/>
          <w:sz w:val="20"/>
          <w:szCs w:val="20"/>
          <w:u w:val="single"/>
        </w:rPr>
        <w:t>Regular Early Childhood Program</w:t>
      </w:r>
      <w:ins w:id="1098" w:author="Fong RERHANG" w:date="2021-05-28T18:39:00Z">
        <w:r>
          <w:rPr>
            <w:rFonts w:ascii="Arial" w:hAnsi="Arial" w:cs="Arial"/>
            <w:i/>
            <w:iCs/>
            <w:sz w:val="20"/>
            <w:szCs w:val="20"/>
            <w:u w:val="single"/>
          </w:rPr>
          <w:t>)</w:t>
        </w:r>
      </w:ins>
    </w:p>
    <w:p w14:paraId="608B0ACC" w14:textId="5C4399F2" w:rsidR="00E72AE9" w:rsidRPr="007C546A" w:rsidRDefault="00E72AE9" w:rsidP="00E72AE9">
      <w:pPr>
        <w:pBdr>
          <w:bottom w:val="single" w:sz="12" w:space="1" w:color="auto"/>
        </w:pBdr>
        <w:tabs>
          <w:tab w:val="left" w:pos="2086"/>
        </w:tabs>
        <w:rPr>
          <w:rFonts w:ascii="Arial" w:hAnsi="Arial" w:cs="Arial"/>
          <w:i/>
          <w:iCs/>
          <w:sz w:val="20"/>
          <w:szCs w:val="20"/>
          <w:rPrChange w:id="1099" w:author="Fong RERHANG" w:date="2021-05-28T18:39:00Z">
            <w:rPr>
              <w:rFonts w:ascii="Arial" w:hAnsi="Arial" w:cs="Arial"/>
              <w:sz w:val="20"/>
              <w:szCs w:val="20"/>
            </w:rPr>
          </w:rPrChange>
        </w:rPr>
      </w:pPr>
      <w:r w:rsidRPr="007C546A">
        <w:rPr>
          <w:rFonts w:ascii="Arial" w:hAnsi="Arial" w:cs="Arial"/>
          <w:i/>
          <w:iCs/>
          <w:sz w:val="20"/>
          <w:szCs w:val="20"/>
          <w:rPrChange w:id="1100" w:author="Fong RERHANG" w:date="2021-05-28T18:39:00Z">
            <w:rPr>
              <w:rFonts w:ascii="Arial" w:hAnsi="Arial" w:cs="Arial"/>
              <w:sz w:val="20"/>
              <w:szCs w:val="20"/>
            </w:rPr>
          </w:rPrChange>
        </w:rPr>
        <w:t>(</w:t>
      </w:r>
      <w:proofErr w:type="spellStart"/>
      <w:ins w:id="1101" w:author="Fong RERHANG" w:date="2021-05-28T18:38:00Z">
        <w:r w:rsidR="007C546A" w:rsidRPr="007C546A">
          <w:rPr>
            <w:rFonts w:ascii="Arial" w:hAnsi="Arial" w:cs="Arial"/>
            <w:i/>
            <w:iCs/>
            <w:sz w:val="20"/>
            <w:szCs w:val="20"/>
            <w:rPrChange w:id="1102" w:author="Fong RERHANG" w:date="2021-05-28T18:39:00Z">
              <w:rPr>
                <w:rFonts w:ascii="Arial" w:hAnsi="Arial" w:cs="Arial"/>
                <w:sz w:val="20"/>
                <w:szCs w:val="20"/>
              </w:rPr>
            </w:rPrChange>
          </w:rPr>
          <w:t>Nco</w:t>
        </w:r>
        <w:proofErr w:type="spellEnd"/>
        <w:r w:rsidR="007C546A" w:rsidRPr="007C546A">
          <w:rPr>
            <w:rFonts w:ascii="Arial" w:hAnsi="Arial" w:cs="Arial"/>
            <w:i/>
            <w:iCs/>
            <w:sz w:val="20"/>
            <w:szCs w:val="20"/>
            <w:rPrChange w:id="1103" w:author="Fong RERHANG" w:date="2021-05-28T18:39:00Z">
              <w:rPr>
                <w:rFonts w:ascii="Arial" w:hAnsi="Arial" w:cs="Arial"/>
                <w:sz w:val="20"/>
                <w:szCs w:val="20"/>
              </w:rPr>
            </w:rPrChange>
          </w:rPr>
          <w:t xml:space="preserve"> Cia</w:t>
        </w:r>
      </w:ins>
      <w:del w:id="1104" w:author="Fong RERHANG" w:date="2021-05-28T18:38:00Z">
        <w:r w:rsidRPr="007C546A" w:rsidDel="007C546A">
          <w:rPr>
            <w:rFonts w:ascii="Arial" w:hAnsi="Arial" w:cs="Arial"/>
            <w:i/>
            <w:iCs/>
            <w:sz w:val="20"/>
            <w:szCs w:val="20"/>
            <w:rPrChange w:id="1105" w:author="Fong RERHANG" w:date="2021-05-28T18:39:00Z">
              <w:rPr>
                <w:rFonts w:ascii="Arial" w:hAnsi="Arial" w:cs="Arial"/>
                <w:sz w:val="20"/>
                <w:szCs w:val="20"/>
              </w:rPr>
            </w:rPrChange>
          </w:rPr>
          <w:delText>Faj seeb</w:delText>
        </w:r>
      </w:del>
      <w:r w:rsidRPr="007C546A">
        <w:rPr>
          <w:rFonts w:ascii="Arial" w:hAnsi="Arial" w:cs="Arial"/>
          <w:i/>
          <w:iCs/>
          <w:sz w:val="20"/>
          <w:szCs w:val="20"/>
          <w:rPrChange w:id="1106"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07" w:author="Fong RERHANG" w:date="2021-05-28T18:39:00Z">
            <w:rPr>
              <w:rFonts w:ascii="Arial" w:hAnsi="Arial" w:cs="Arial"/>
              <w:sz w:val="20"/>
              <w:szCs w:val="20"/>
            </w:rPr>
          </w:rPrChange>
        </w:rPr>
        <w:t>Teb</w:t>
      </w:r>
      <w:proofErr w:type="spellEnd"/>
      <w:r w:rsidRPr="007C546A">
        <w:rPr>
          <w:rFonts w:ascii="Arial" w:hAnsi="Arial" w:cs="Arial"/>
          <w:i/>
          <w:iCs/>
          <w:sz w:val="20"/>
          <w:szCs w:val="20"/>
          <w:rPrChange w:id="1108"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09" w:author="Fong RERHANG" w:date="2021-05-28T18:39:00Z">
            <w:rPr>
              <w:rFonts w:ascii="Arial" w:hAnsi="Arial" w:cs="Arial"/>
              <w:sz w:val="20"/>
              <w:szCs w:val="20"/>
            </w:rPr>
          </w:rPrChange>
        </w:rPr>
        <w:t>cov</w:t>
      </w:r>
      <w:proofErr w:type="spellEnd"/>
      <w:r w:rsidRPr="007C546A">
        <w:rPr>
          <w:rFonts w:ascii="Arial" w:hAnsi="Arial" w:cs="Arial"/>
          <w:i/>
          <w:iCs/>
          <w:sz w:val="20"/>
          <w:szCs w:val="20"/>
          <w:rPrChange w:id="1110"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11" w:author="Fong RERHANG" w:date="2021-05-28T18:39:00Z">
            <w:rPr>
              <w:rFonts w:ascii="Arial" w:hAnsi="Arial" w:cs="Arial"/>
              <w:sz w:val="20"/>
              <w:szCs w:val="20"/>
            </w:rPr>
          </w:rPrChange>
        </w:rPr>
        <w:t>lus</w:t>
      </w:r>
      <w:proofErr w:type="spellEnd"/>
      <w:r w:rsidRPr="007C546A">
        <w:rPr>
          <w:rFonts w:ascii="Arial" w:hAnsi="Arial" w:cs="Arial"/>
          <w:i/>
          <w:iCs/>
          <w:sz w:val="20"/>
          <w:szCs w:val="20"/>
          <w:rPrChange w:id="1112"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13" w:author="Fong RERHANG" w:date="2021-05-28T18:39:00Z">
            <w:rPr>
              <w:rFonts w:ascii="Arial" w:hAnsi="Arial" w:cs="Arial"/>
              <w:sz w:val="20"/>
              <w:szCs w:val="20"/>
            </w:rPr>
          </w:rPrChange>
        </w:rPr>
        <w:t>hauv</w:t>
      </w:r>
      <w:proofErr w:type="spellEnd"/>
      <w:r w:rsidRPr="007C546A">
        <w:rPr>
          <w:rFonts w:ascii="Arial" w:hAnsi="Arial" w:cs="Arial"/>
          <w:i/>
          <w:iCs/>
          <w:sz w:val="20"/>
          <w:szCs w:val="20"/>
          <w:rPrChange w:id="1114"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15" w:author="Fong RERHANG" w:date="2021-05-28T18:39:00Z">
            <w:rPr>
              <w:rFonts w:ascii="Arial" w:hAnsi="Arial" w:cs="Arial"/>
              <w:sz w:val="20"/>
              <w:szCs w:val="20"/>
            </w:rPr>
          </w:rPrChange>
        </w:rPr>
        <w:t>qab</w:t>
      </w:r>
      <w:proofErr w:type="spellEnd"/>
      <w:r w:rsidRPr="007C546A">
        <w:rPr>
          <w:rFonts w:ascii="Arial" w:hAnsi="Arial" w:cs="Arial"/>
          <w:i/>
          <w:iCs/>
          <w:sz w:val="20"/>
          <w:szCs w:val="20"/>
          <w:rPrChange w:id="1116" w:author="Fong RERHANG" w:date="2021-05-28T18:39:00Z">
            <w:rPr>
              <w:rFonts w:ascii="Arial" w:hAnsi="Arial" w:cs="Arial"/>
              <w:sz w:val="20"/>
              <w:szCs w:val="20"/>
            </w:rPr>
          </w:rPrChange>
        </w:rPr>
        <w:t xml:space="preserve"> no </w:t>
      </w:r>
      <w:proofErr w:type="spellStart"/>
      <w:r w:rsidRPr="007C546A">
        <w:rPr>
          <w:rFonts w:ascii="Arial" w:hAnsi="Arial" w:cs="Arial"/>
          <w:i/>
          <w:iCs/>
          <w:sz w:val="20"/>
          <w:szCs w:val="20"/>
          <w:rPrChange w:id="1117" w:author="Fong RERHANG" w:date="2021-05-28T18:39:00Z">
            <w:rPr>
              <w:rFonts w:ascii="Arial" w:hAnsi="Arial" w:cs="Arial"/>
              <w:sz w:val="20"/>
              <w:szCs w:val="20"/>
            </w:rPr>
          </w:rPrChange>
        </w:rPr>
        <w:t>rau</w:t>
      </w:r>
      <w:proofErr w:type="spellEnd"/>
      <w:r w:rsidRPr="007C546A">
        <w:rPr>
          <w:rFonts w:ascii="Arial" w:hAnsi="Arial" w:cs="Arial"/>
          <w:i/>
          <w:iCs/>
          <w:sz w:val="20"/>
          <w:szCs w:val="20"/>
          <w:rPrChange w:id="1118"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19" w:author="Fong RERHANG" w:date="2021-05-28T18:39:00Z">
            <w:rPr>
              <w:rFonts w:ascii="Arial" w:hAnsi="Arial" w:cs="Arial"/>
              <w:sz w:val="20"/>
              <w:szCs w:val="20"/>
            </w:rPr>
          </w:rPrChange>
        </w:rPr>
        <w:t>cov</w:t>
      </w:r>
      <w:proofErr w:type="spellEnd"/>
      <w:r w:rsidRPr="007C546A">
        <w:rPr>
          <w:rFonts w:ascii="Arial" w:hAnsi="Arial" w:cs="Arial"/>
          <w:i/>
          <w:iCs/>
          <w:sz w:val="20"/>
          <w:szCs w:val="20"/>
          <w:rPrChange w:id="1120" w:author="Fong RERHANG" w:date="2021-05-28T18:39:00Z">
            <w:rPr>
              <w:rFonts w:ascii="Arial" w:hAnsi="Arial" w:cs="Arial"/>
              <w:sz w:val="20"/>
              <w:szCs w:val="20"/>
            </w:rPr>
          </w:rPrChange>
        </w:rPr>
        <w:t xml:space="preserve"> tub </w:t>
      </w:r>
      <w:proofErr w:type="spellStart"/>
      <w:r w:rsidRPr="007C546A">
        <w:rPr>
          <w:rFonts w:ascii="Arial" w:hAnsi="Arial" w:cs="Arial"/>
          <w:i/>
          <w:iCs/>
          <w:sz w:val="20"/>
          <w:szCs w:val="20"/>
          <w:rPrChange w:id="1121" w:author="Fong RERHANG" w:date="2021-05-28T18:39:00Z">
            <w:rPr>
              <w:rFonts w:ascii="Arial" w:hAnsi="Arial" w:cs="Arial"/>
              <w:sz w:val="20"/>
              <w:szCs w:val="20"/>
            </w:rPr>
          </w:rPrChange>
        </w:rPr>
        <w:t>ntxhais</w:t>
      </w:r>
      <w:proofErr w:type="spellEnd"/>
      <w:r w:rsidRPr="007C546A">
        <w:rPr>
          <w:rFonts w:ascii="Arial" w:hAnsi="Arial" w:cs="Arial"/>
          <w:i/>
          <w:iCs/>
          <w:sz w:val="20"/>
          <w:szCs w:val="20"/>
          <w:rPrChange w:id="1122"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23" w:author="Fong RERHANG" w:date="2021-05-28T18:39:00Z">
            <w:rPr>
              <w:rFonts w:ascii="Arial" w:hAnsi="Arial" w:cs="Arial"/>
              <w:sz w:val="20"/>
              <w:szCs w:val="20"/>
            </w:rPr>
          </w:rPrChange>
        </w:rPr>
        <w:t>kawm</w:t>
      </w:r>
      <w:proofErr w:type="spellEnd"/>
      <w:r w:rsidRPr="007C546A">
        <w:rPr>
          <w:rFonts w:ascii="Arial" w:hAnsi="Arial" w:cs="Arial"/>
          <w:i/>
          <w:iCs/>
          <w:sz w:val="20"/>
          <w:szCs w:val="20"/>
          <w:rPrChange w:id="1124"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25" w:author="Fong RERHANG" w:date="2021-05-28T18:39:00Z">
            <w:rPr>
              <w:rFonts w:ascii="Arial" w:hAnsi="Arial" w:cs="Arial"/>
              <w:sz w:val="20"/>
              <w:szCs w:val="20"/>
            </w:rPr>
          </w:rPrChange>
        </w:rPr>
        <w:t>uas</w:t>
      </w:r>
      <w:proofErr w:type="spellEnd"/>
      <w:r w:rsidRPr="007C546A">
        <w:rPr>
          <w:rFonts w:ascii="Arial" w:hAnsi="Arial" w:cs="Arial"/>
          <w:i/>
          <w:iCs/>
          <w:sz w:val="20"/>
          <w:szCs w:val="20"/>
          <w:rPrChange w:id="1126"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27" w:author="Fong RERHANG" w:date="2021-05-28T18:39:00Z">
            <w:rPr>
              <w:rFonts w:ascii="Arial" w:hAnsi="Arial" w:cs="Arial"/>
              <w:sz w:val="20"/>
              <w:szCs w:val="20"/>
            </w:rPr>
          </w:rPrChange>
        </w:rPr>
        <w:t>hnub</w:t>
      </w:r>
      <w:proofErr w:type="spellEnd"/>
      <w:r w:rsidRPr="007C546A">
        <w:rPr>
          <w:rFonts w:ascii="Arial" w:hAnsi="Arial" w:cs="Arial"/>
          <w:i/>
          <w:iCs/>
          <w:sz w:val="20"/>
          <w:szCs w:val="20"/>
          <w:rPrChange w:id="1128"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29" w:author="Fong RERHANG" w:date="2021-05-28T18:39:00Z">
            <w:rPr>
              <w:rFonts w:ascii="Arial" w:hAnsi="Arial" w:cs="Arial"/>
              <w:sz w:val="20"/>
              <w:szCs w:val="20"/>
            </w:rPr>
          </w:rPrChange>
        </w:rPr>
        <w:t>nyoog</w:t>
      </w:r>
      <w:proofErr w:type="spellEnd"/>
      <w:r w:rsidRPr="007C546A">
        <w:rPr>
          <w:rFonts w:ascii="Arial" w:hAnsi="Arial" w:cs="Arial"/>
          <w:i/>
          <w:iCs/>
          <w:sz w:val="20"/>
          <w:szCs w:val="20"/>
          <w:rPrChange w:id="1130" w:author="Fong RERHANG" w:date="2021-05-28T18:39:00Z">
            <w:rPr>
              <w:rFonts w:ascii="Arial" w:hAnsi="Arial" w:cs="Arial"/>
              <w:sz w:val="20"/>
              <w:szCs w:val="20"/>
            </w:rPr>
          </w:rPrChange>
        </w:rPr>
        <w:t xml:space="preserve"> 3-5 </w:t>
      </w:r>
      <w:proofErr w:type="spellStart"/>
      <w:r w:rsidRPr="007C546A">
        <w:rPr>
          <w:rFonts w:ascii="Arial" w:hAnsi="Arial" w:cs="Arial"/>
          <w:i/>
          <w:iCs/>
          <w:sz w:val="20"/>
          <w:szCs w:val="20"/>
          <w:rPrChange w:id="1131" w:author="Fong RERHANG" w:date="2021-05-28T18:39:00Z">
            <w:rPr>
              <w:rFonts w:ascii="Arial" w:hAnsi="Arial" w:cs="Arial"/>
              <w:sz w:val="20"/>
              <w:szCs w:val="20"/>
            </w:rPr>
          </w:rPrChange>
        </w:rPr>
        <w:t>xyoos</w:t>
      </w:r>
      <w:proofErr w:type="spellEnd"/>
      <w:r w:rsidRPr="007C546A">
        <w:rPr>
          <w:rFonts w:ascii="Arial" w:hAnsi="Arial" w:cs="Arial"/>
          <w:i/>
          <w:iCs/>
          <w:sz w:val="20"/>
          <w:szCs w:val="20"/>
          <w:rPrChange w:id="1132"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33" w:author="Fong RERHANG" w:date="2021-05-28T18:39:00Z">
            <w:rPr>
              <w:rFonts w:ascii="Arial" w:hAnsi="Arial" w:cs="Arial"/>
              <w:sz w:val="20"/>
              <w:szCs w:val="20"/>
            </w:rPr>
          </w:rPrChange>
        </w:rPr>
        <w:t>hauv</w:t>
      </w:r>
      <w:proofErr w:type="spellEnd"/>
      <w:r w:rsidRPr="007C546A">
        <w:rPr>
          <w:rFonts w:ascii="Arial" w:hAnsi="Arial" w:cs="Arial"/>
          <w:i/>
          <w:iCs/>
          <w:sz w:val="20"/>
          <w:szCs w:val="20"/>
          <w:rPrChange w:id="1134" w:author="Fong RERHANG" w:date="2021-05-28T18:39:00Z">
            <w:rPr>
              <w:rFonts w:ascii="Arial" w:hAnsi="Arial" w:cs="Arial"/>
              <w:sz w:val="20"/>
              <w:szCs w:val="20"/>
            </w:rPr>
          </w:rPrChange>
        </w:rPr>
        <w:t xml:space="preserve"> Kev </w:t>
      </w:r>
      <w:proofErr w:type="spellStart"/>
      <w:r w:rsidRPr="007C546A">
        <w:rPr>
          <w:rFonts w:ascii="Arial" w:hAnsi="Arial" w:cs="Arial"/>
          <w:i/>
          <w:iCs/>
          <w:sz w:val="20"/>
          <w:szCs w:val="20"/>
          <w:rPrChange w:id="1135" w:author="Fong RERHANG" w:date="2021-05-28T18:39:00Z">
            <w:rPr>
              <w:rFonts w:ascii="Arial" w:hAnsi="Arial" w:cs="Arial"/>
              <w:sz w:val="20"/>
              <w:szCs w:val="20"/>
            </w:rPr>
          </w:rPrChange>
        </w:rPr>
        <w:t>Kawm</w:t>
      </w:r>
      <w:proofErr w:type="spellEnd"/>
      <w:r w:rsidRPr="007C546A">
        <w:rPr>
          <w:rFonts w:ascii="Arial" w:hAnsi="Arial" w:cs="Arial"/>
          <w:i/>
          <w:iCs/>
          <w:sz w:val="20"/>
          <w:szCs w:val="20"/>
          <w:rPrChange w:id="1136"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37" w:author="Fong RERHANG" w:date="2021-05-28T18:39:00Z">
            <w:rPr>
              <w:rFonts w:ascii="Arial" w:hAnsi="Arial" w:cs="Arial"/>
              <w:sz w:val="20"/>
              <w:szCs w:val="20"/>
            </w:rPr>
          </w:rPrChange>
        </w:rPr>
        <w:t>Ntawv</w:t>
      </w:r>
      <w:proofErr w:type="spellEnd"/>
      <w:r w:rsidRPr="007C546A">
        <w:rPr>
          <w:rFonts w:ascii="Arial" w:hAnsi="Arial" w:cs="Arial"/>
          <w:i/>
          <w:iCs/>
          <w:sz w:val="20"/>
          <w:szCs w:val="20"/>
          <w:rPrChange w:id="1138" w:author="Fong RERHANG" w:date="2021-05-28T18:39:00Z">
            <w:rPr>
              <w:rFonts w:ascii="Arial" w:hAnsi="Arial" w:cs="Arial"/>
              <w:sz w:val="20"/>
              <w:szCs w:val="20"/>
            </w:rPr>
          </w:rPrChange>
        </w:rPr>
        <w:t xml:space="preserve"> Me </w:t>
      </w:r>
      <w:proofErr w:type="spellStart"/>
      <w:r w:rsidRPr="007C546A">
        <w:rPr>
          <w:rFonts w:ascii="Arial" w:hAnsi="Arial" w:cs="Arial"/>
          <w:i/>
          <w:iCs/>
          <w:sz w:val="20"/>
          <w:szCs w:val="20"/>
          <w:rPrChange w:id="1139" w:author="Fong RERHANG" w:date="2021-05-28T18:39:00Z">
            <w:rPr>
              <w:rFonts w:ascii="Arial" w:hAnsi="Arial" w:cs="Arial"/>
              <w:sz w:val="20"/>
              <w:szCs w:val="20"/>
            </w:rPr>
          </w:rPrChange>
        </w:rPr>
        <w:t>Nyuam</w:t>
      </w:r>
      <w:proofErr w:type="spellEnd"/>
      <w:r w:rsidRPr="007C546A">
        <w:rPr>
          <w:rFonts w:ascii="Arial" w:hAnsi="Arial" w:cs="Arial"/>
          <w:i/>
          <w:iCs/>
          <w:sz w:val="20"/>
          <w:szCs w:val="20"/>
          <w:rPrChange w:id="1140"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41" w:author="Fong RERHANG" w:date="2021-05-28T18:39:00Z">
            <w:rPr>
              <w:rFonts w:ascii="Arial" w:hAnsi="Arial" w:cs="Arial"/>
              <w:sz w:val="20"/>
              <w:szCs w:val="20"/>
            </w:rPr>
          </w:rPrChange>
        </w:rPr>
        <w:t>Yaus</w:t>
      </w:r>
      <w:proofErr w:type="spellEnd"/>
      <w:r w:rsidRPr="007C546A">
        <w:rPr>
          <w:rFonts w:ascii="Arial" w:hAnsi="Arial" w:cs="Arial"/>
          <w:i/>
          <w:iCs/>
          <w:sz w:val="20"/>
          <w:szCs w:val="20"/>
          <w:rPrChange w:id="1142"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43" w:author="Fong RERHANG" w:date="2021-05-28T18:39:00Z">
            <w:rPr>
              <w:rFonts w:ascii="Arial" w:hAnsi="Arial" w:cs="Arial"/>
              <w:sz w:val="20"/>
              <w:szCs w:val="20"/>
            </w:rPr>
          </w:rPrChange>
        </w:rPr>
        <w:t>thiab</w:t>
      </w:r>
      <w:proofErr w:type="spellEnd"/>
      <w:r w:rsidRPr="007C546A">
        <w:rPr>
          <w:rFonts w:ascii="Arial" w:hAnsi="Arial" w:cs="Arial"/>
          <w:i/>
          <w:iCs/>
          <w:sz w:val="20"/>
          <w:szCs w:val="20"/>
          <w:rPrChange w:id="1144" w:author="Fong RERHANG" w:date="2021-05-28T18:39:00Z">
            <w:rPr>
              <w:rFonts w:ascii="Arial" w:hAnsi="Arial" w:cs="Arial"/>
              <w:sz w:val="20"/>
              <w:szCs w:val="20"/>
            </w:rPr>
          </w:rPrChange>
        </w:rPr>
        <w:t xml:space="preserve"> </w:t>
      </w:r>
      <w:proofErr w:type="spellStart"/>
      <w:r w:rsidRPr="007C546A">
        <w:rPr>
          <w:rFonts w:ascii="Arial" w:hAnsi="Arial" w:cs="Arial"/>
          <w:i/>
          <w:iCs/>
          <w:sz w:val="20"/>
          <w:szCs w:val="20"/>
          <w:rPrChange w:id="1145" w:author="Fong RERHANG" w:date="2021-05-28T18:39:00Z">
            <w:rPr>
              <w:rFonts w:ascii="Arial" w:hAnsi="Arial" w:cs="Arial"/>
              <w:sz w:val="20"/>
              <w:szCs w:val="20"/>
            </w:rPr>
          </w:rPrChange>
        </w:rPr>
        <w:t>kev</w:t>
      </w:r>
      <w:proofErr w:type="spellEnd"/>
      <w:r w:rsidRPr="007C546A">
        <w:rPr>
          <w:rFonts w:ascii="Arial" w:hAnsi="Arial" w:cs="Arial"/>
          <w:i/>
          <w:iCs/>
          <w:sz w:val="20"/>
          <w:szCs w:val="20"/>
          <w:rPrChange w:id="1146" w:author="Fong RERHANG" w:date="2021-05-28T18:39:00Z">
            <w:rPr>
              <w:rFonts w:ascii="Arial" w:hAnsi="Arial" w:cs="Arial"/>
              <w:sz w:val="20"/>
              <w:szCs w:val="20"/>
            </w:rPr>
          </w:rPrChange>
        </w:rPr>
        <w:t xml:space="preserve"> 4 </w:t>
      </w:r>
      <w:proofErr w:type="spellStart"/>
      <w:r w:rsidRPr="007C546A">
        <w:rPr>
          <w:rFonts w:ascii="Arial" w:hAnsi="Arial" w:cs="Arial"/>
          <w:i/>
          <w:iCs/>
          <w:sz w:val="20"/>
          <w:szCs w:val="20"/>
          <w:rPrChange w:id="1147" w:author="Fong RERHANG" w:date="2021-05-28T18:39:00Z">
            <w:rPr>
              <w:rFonts w:ascii="Arial" w:hAnsi="Arial" w:cs="Arial"/>
              <w:sz w:val="20"/>
              <w:szCs w:val="20"/>
            </w:rPr>
          </w:rPrChange>
        </w:rPr>
        <w:t>xyoo</w:t>
      </w:r>
      <w:proofErr w:type="spellEnd"/>
      <w:r w:rsidRPr="007C546A">
        <w:rPr>
          <w:rFonts w:ascii="Arial" w:hAnsi="Arial" w:cs="Arial"/>
          <w:i/>
          <w:iCs/>
          <w:sz w:val="20"/>
          <w:szCs w:val="20"/>
          <w:rPrChange w:id="1148" w:author="Fong RERHANG" w:date="2021-05-28T18:39:00Z">
            <w:rPr>
              <w:rFonts w:ascii="Arial" w:hAnsi="Arial" w:cs="Arial"/>
              <w:sz w:val="20"/>
              <w:szCs w:val="20"/>
            </w:rPr>
          </w:rPrChange>
        </w:rPr>
        <w:t xml:space="preserve"> TK/</w:t>
      </w:r>
      <w:proofErr w:type="spellStart"/>
      <w:r w:rsidRPr="007C546A">
        <w:rPr>
          <w:rFonts w:ascii="Arial" w:hAnsi="Arial" w:cs="Arial"/>
          <w:i/>
          <w:iCs/>
          <w:sz w:val="20"/>
          <w:szCs w:val="20"/>
          <w:rPrChange w:id="1149" w:author="Fong RERHANG" w:date="2021-05-28T18:39:00Z">
            <w:rPr>
              <w:rFonts w:ascii="Arial" w:hAnsi="Arial" w:cs="Arial"/>
              <w:sz w:val="20"/>
              <w:szCs w:val="20"/>
            </w:rPr>
          </w:rPrChange>
        </w:rPr>
        <w:t>Kgn</w:t>
      </w:r>
      <w:proofErr w:type="spellEnd"/>
      <w:r w:rsidRPr="007C546A">
        <w:rPr>
          <w:rFonts w:ascii="Arial" w:hAnsi="Arial" w:cs="Arial"/>
          <w:i/>
          <w:iCs/>
          <w:sz w:val="20"/>
          <w:szCs w:val="20"/>
          <w:rPrChange w:id="1150" w:author="Fong RERHANG" w:date="2021-05-28T18:39:00Z">
            <w:rPr>
              <w:rFonts w:ascii="Arial" w:hAnsi="Arial" w:cs="Arial"/>
              <w:sz w:val="20"/>
              <w:szCs w:val="20"/>
            </w:rPr>
          </w:rPrChange>
        </w:rPr>
        <w:t>)</w:t>
      </w:r>
    </w:p>
    <w:p w14:paraId="512A166A" w14:textId="77777777" w:rsidR="00E72AE9" w:rsidRPr="006C69B3" w:rsidRDefault="00E72AE9" w:rsidP="00E72AE9">
      <w:pPr>
        <w:tabs>
          <w:tab w:val="left" w:pos="2086"/>
        </w:tabs>
        <w:rPr>
          <w:rFonts w:ascii="Arial" w:hAnsi="Arial" w:cs="Arial"/>
          <w:b/>
          <w:bCs/>
          <w:sz w:val="20"/>
          <w:szCs w:val="20"/>
        </w:rPr>
      </w:pPr>
      <w:proofErr w:type="spellStart"/>
      <w:r w:rsidRPr="006C69B3">
        <w:rPr>
          <w:rFonts w:ascii="Arial" w:hAnsi="Arial" w:cs="Arial"/>
          <w:b/>
          <w:bCs/>
          <w:sz w:val="20"/>
          <w:szCs w:val="20"/>
        </w:rPr>
        <w:lastRenderedPageBreak/>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56AAC656" w14:textId="14CD38AA" w:rsidR="00E72AE9" w:rsidRPr="006C69B3" w:rsidRDefault="00E72AE9" w:rsidP="00E72AE9">
      <w:pPr>
        <w:tabs>
          <w:tab w:val="left" w:pos="2086"/>
        </w:tabs>
        <w:rPr>
          <w:rFonts w:ascii="Arial" w:hAnsi="Arial" w:cs="Arial"/>
          <w:sz w:val="20"/>
          <w:szCs w:val="20"/>
        </w:rPr>
      </w:pPr>
      <w:r>
        <w:rPr>
          <w:rFonts w:ascii="Arial" w:hAnsi="Arial" w:cs="Arial"/>
          <w:noProof/>
        </w:rPr>
        <w:drawing>
          <wp:inline distT="0" distB="0" distL="0" distR="0" wp14:anchorId="2A39F42B" wp14:editId="3B646040">
            <wp:extent cx="154305" cy="109855"/>
            <wp:effectExtent l="0" t="0" r="0" b="444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09855"/>
                    </a:xfrm>
                    <a:prstGeom prst="rect">
                      <a:avLst/>
                    </a:prstGeom>
                    <a:noFill/>
                    <a:ln>
                      <a:noFill/>
                    </a:ln>
                  </pic:spPr>
                </pic:pic>
              </a:graphicData>
            </a:graphic>
          </wp:inline>
        </w:drawing>
      </w:r>
      <w:r w:rsidRPr="006C69B3">
        <w:rPr>
          <w:rFonts w:ascii="Arial" w:hAnsi="Arial" w:cs="Arial"/>
          <w:sz w:val="20"/>
          <w:szCs w:val="20"/>
        </w:rPr>
        <w:t xml:space="preserve"> Tib yam li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   </w:t>
      </w:r>
      <w:r w:rsidRPr="006C69B3">
        <w:rPr>
          <w:rFonts w:ascii="Arial" w:hAnsi="Arial" w:cs="Arial"/>
          <w:noProof/>
          <w:sz w:val="20"/>
          <w:szCs w:val="20"/>
          <w:lang w:eastAsia="zh-CN"/>
        </w:rPr>
        <w:drawing>
          <wp:inline distT="0" distB="0" distL="0" distR="0" wp14:anchorId="4C2C9E4E" wp14:editId="66C1F604">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w:t>
      </w:r>
      <w:proofErr w:type="spellStart"/>
      <w:r w:rsidRPr="006C69B3">
        <w:rPr>
          <w:rFonts w:ascii="Arial" w:hAnsi="Arial" w:cs="Arial"/>
          <w:sz w:val="20"/>
          <w:szCs w:val="20"/>
        </w:rPr>
        <w:t>txawv</w:t>
      </w:r>
      <w:proofErr w:type="spellEnd"/>
      <w:r w:rsidRPr="006C69B3">
        <w:rPr>
          <w:rFonts w:ascii="Arial" w:hAnsi="Arial" w:cs="Arial"/>
          <w:sz w:val="20"/>
          <w:szCs w:val="20"/>
        </w:rPr>
        <w:t xml:space="preserve"> </w:t>
      </w:r>
      <w:del w:id="1151" w:author="Fong RERHANG" w:date="2021-05-28T18:41:00Z">
        <w:r w:rsidRPr="006C69B3" w:rsidDel="007C546A">
          <w:rPr>
            <w:rFonts w:ascii="Arial" w:hAnsi="Arial" w:cs="Arial"/>
            <w:sz w:val="20"/>
            <w:szCs w:val="20"/>
          </w:rPr>
          <w:delText>qhov</w:delText>
        </w:r>
      </w:del>
      <w:r w:rsidRPr="006C69B3">
        <w:rPr>
          <w:rFonts w:ascii="Arial" w:hAnsi="Arial" w:cs="Arial"/>
          <w:sz w:val="20"/>
          <w:szCs w:val="20"/>
        </w:rPr>
        <w:t xml:space="preserve">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w:t>
      </w:r>
    </w:p>
    <w:p w14:paraId="1EDDC043" w14:textId="7B236D09" w:rsidR="00E72AE9" w:rsidRPr="006C69B3" w:rsidRDefault="00E72AE9" w:rsidP="00E72AE9">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ins w:id="1152" w:author="Fong RERHANG" w:date="2021-05-28T18:42:00Z">
        <w:r w:rsidR="007C546A">
          <w:rPr>
            <w:rFonts w:ascii="Arial" w:hAnsi="Arial" w:cs="Arial"/>
            <w:b/>
            <w:bCs/>
            <w:sz w:val="20"/>
            <w:szCs w:val="20"/>
          </w:rPr>
          <w:t>Khoos</w:t>
        </w:r>
        <w:proofErr w:type="spellEnd"/>
        <w:r w:rsidR="007C546A">
          <w:rPr>
            <w:rFonts w:ascii="Arial" w:hAnsi="Arial" w:cs="Arial"/>
            <w:b/>
            <w:bCs/>
            <w:sz w:val="20"/>
            <w:szCs w:val="20"/>
          </w:rPr>
          <w:t xml:space="preserve"> Kas </w:t>
        </w:r>
        <w:proofErr w:type="spellStart"/>
        <w:r w:rsidR="007C546A">
          <w:rPr>
            <w:rFonts w:ascii="Arial" w:hAnsi="Arial" w:cs="Arial"/>
            <w:b/>
            <w:bCs/>
            <w:sz w:val="20"/>
            <w:szCs w:val="20"/>
          </w:rPr>
          <w:t>Ua</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Ntej</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Kawm</w:t>
        </w:r>
        <w:proofErr w:type="spellEnd"/>
        <w:r w:rsidR="007C546A">
          <w:rPr>
            <w:rFonts w:ascii="Arial" w:hAnsi="Arial" w:cs="Arial"/>
            <w:b/>
            <w:bCs/>
            <w:sz w:val="20"/>
            <w:szCs w:val="20"/>
          </w:rPr>
          <w:t xml:space="preserve"> </w:t>
        </w:r>
        <w:proofErr w:type="spellStart"/>
        <w:r w:rsidR="007C546A">
          <w:rPr>
            <w:rFonts w:ascii="Arial" w:hAnsi="Arial" w:cs="Arial"/>
            <w:b/>
            <w:bCs/>
            <w:sz w:val="20"/>
            <w:szCs w:val="20"/>
          </w:rPr>
          <w:t>Ntawv</w:t>
        </w:r>
      </w:ins>
      <w:proofErr w:type="spellEnd"/>
      <w:ins w:id="1153" w:author="Fong RERHANG" w:date="2021-05-28T18:43:00Z">
        <w:r w:rsidR="007C546A">
          <w:rPr>
            <w:rFonts w:ascii="Arial" w:hAnsi="Arial" w:cs="Arial"/>
            <w:b/>
            <w:bCs/>
            <w:sz w:val="20"/>
            <w:szCs w:val="20"/>
          </w:rPr>
          <w:t xml:space="preserve"> (Regular Early Childhood Program) </w:t>
        </w:r>
      </w:ins>
      <w:del w:id="1154" w:author="Fong RERHANG" w:date="2021-05-28T18:42:00Z">
        <w:r w:rsidRPr="006C69B3" w:rsidDel="007C546A">
          <w:rPr>
            <w:rFonts w:ascii="Arial" w:hAnsi="Arial" w:cs="Arial"/>
            <w:b/>
            <w:bCs/>
            <w:sz w:val="20"/>
            <w:szCs w:val="20"/>
          </w:rPr>
          <w:delText>Qhov Kev Zov Me Nyuam</w:delText>
        </w:r>
      </w:del>
      <w:ins w:id="1155" w:author="Fong RERHANG" w:date="2021-05-28T18:43:00Z">
        <w:r w:rsidR="007C546A">
          <w:rPr>
            <w:rFonts w:ascii="Arial" w:hAnsi="Arial" w:cs="Arial"/>
            <w:b/>
            <w:bCs/>
            <w:sz w:val="20"/>
            <w:szCs w:val="20"/>
          </w:rPr>
          <w:t xml:space="preserve"> </w:t>
        </w:r>
        <w:proofErr w:type="spellStart"/>
        <w:r w:rsidR="007C546A">
          <w:rPr>
            <w:rFonts w:ascii="Arial" w:hAnsi="Arial" w:cs="Arial"/>
            <w:b/>
            <w:bCs/>
            <w:sz w:val="20"/>
            <w:szCs w:val="20"/>
          </w:rPr>
          <w:t>siv</w:t>
        </w:r>
      </w:ins>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Pr="006C69B3">
        <w:rPr>
          <w:rFonts w:ascii="Arial" w:hAnsi="Arial" w:cs="Arial"/>
          <w:b/>
          <w:bCs/>
          <w:sz w:val="20"/>
          <w:szCs w:val="20"/>
        </w:rPr>
        <w:t>/</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A07F5EF" wp14:editId="5E729CAD">
            <wp:extent cx="157480" cy="1155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6DF1844B" wp14:editId="656D1D37">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3C2587DB" w14:textId="5B49F894" w:rsidR="00E72AE9" w:rsidRPr="006C69B3" w:rsidRDefault="009E44D4" w:rsidP="00295930">
      <w:pPr>
        <w:tabs>
          <w:tab w:val="left" w:pos="2086"/>
        </w:tabs>
        <w:jc w:val="both"/>
        <w:rPr>
          <w:rFonts w:ascii="Arial" w:hAnsi="Arial" w:cs="Arial"/>
          <w:i/>
          <w:iCs/>
          <w:sz w:val="20"/>
          <w:szCs w:val="20"/>
          <w:u w:val="single"/>
        </w:rPr>
      </w:pPr>
      <w:ins w:id="1156" w:author="Fong RERHANG" w:date="2021-05-28T18:44:00Z">
        <w:r>
          <w:rPr>
            <w:rFonts w:ascii="Arial" w:hAnsi="Arial" w:cs="Arial"/>
            <w:b/>
            <w:bCs/>
            <w:sz w:val="20"/>
            <w:szCs w:val="20"/>
          </w:rPr>
          <w:t xml:space="preserve">Kev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ins>
      <w:proofErr w:type="spellEnd"/>
      <w:del w:id="1157" w:author="Fong RERHANG" w:date="2021-05-28T18:44:00Z">
        <w:r w:rsidR="00E72AE9" w:rsidRPr="006C69B3" w:rsidDel="009E44D4">
          <w:rPr>
            <w:rFonts w:ascii="Arial" w:hAnsi="Arial" w:cs="Arial"/>
            <w:b/>
            <w:bCs/>
            <w:sz w:val="20"/>
            <w:szCs w:val="20"/>
          </w:rPr>
          <w:delText>Txheej Txheem Qhia</w:delText>
        </w:r>
      </w:del>
      <w:r w:rsidR="00E72AE9" w:rsidRPr="006C69B3">
        <w:rPr>
          <w:rFonts w:ascii="Arial" w:hAnsi="Arial" w:cs="Arial"/>
          <w:b/>
          <w:bCs/>
          <w:sz w:val="20"/>
          <w:szCs w:val="20"/>
        </w:rPr>
        <w:t>:</w:t>
      </w:r>
      <w:r w:rsidR="00E72AE9" w:rsidRPr="006C69B3">
        <w:rPr>
          <w:rFonts w:ascii="Arial" w:hAnsi="Arial" w:cs="Arial"/>
          <w:sz w:val="20"/>
          <w:szCs w:val="20"/>
        </w:rPr>
        <w:t xml:space="preserve"> (TK/</w:t>
      </w:r>
      <w:proofErr w:type="spellStart"/>
      <w:r w:rsidR="00E72AE9" w:rsidRPr="006C69B3">
        <w:rPr>
          <w:rFonts w:ascii="Arial" w:hAnsi="Arial" w:cs="Arial"/>
          <w:sz w:val="20"/>
          <w:szCs w:val="20"/>
        </w:rPr>
        <w:t>Kng</w:t>
      </w:r>
      <w:proofErr w:type="spellEnd"/>
      <w:r w:rsidR="00E72AE9" w:rsidRPr="006C69B3">
        <w:rPr>
          <w:rFonts w:ascii="Arial" w:hAnsi="Arial" w:cs="Arial"/>
          <w:sz w:val="20"/>
          <w:szCs w:val="20"/>
        </w:rPr>
        <w:t xml:space="preserve"> los</w:t>
      </w:r>
      <w:r w:rsidR="00295930">
        <w:rPr>
          <w:rFonts w:ascii="Arial" w:hAnsi="Arial" w:cs="Arial"/>
          <w:sz w:val="20"/>
          <w:szCs w:val="20"/>
        </w:rPr>
        <w:t xml:space="preserve"> </w:t>
      </w:r>
      <w:r w:rsidR="00E72AE9" w:rsidRPr="006C69B3">
        <w:rPr>
          <w:rFonts w:ascii="Arial" w:hAnsi="Arial" w:cs="Arial"/>
          <w:sz w:val="20"/>
          <w:szCs w:val="20"/>
        </w:rPr>
        <w:t xml:space="preserve">sis </w:t>
      </w:r>
      <w:proofErr w:type="spellStart"/>
      <w:r w:rsidR="00E72AE9" w:rsidRPr="006C69B3">
        <w:rPr>
          <w:rFonts w:ascii="Arial" w:hAnsi="Arial" w:cs="Arial"/>
          <w:sz w:val="20"/>
          <w:szCs w:val="20"/>
        </w:rPr>
        <w:t>ntau</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dua</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hnub</w:t>
      </w:r>
      <w:proofErr w:type="spellEnd"/>
      <w:r w:rsidR="00E72AE9" w:rsidRPr="006C69B3">
        <w:rPr>
          <w:rFonts w:ascii="Arial" w:hAnsi="Arial" w:cs="Arial"/>
          <w:sz w:val="20"/>
          <w:szCs w:val="20"/>
        </w:rPr>
        <w:t xml:space="preserve"> </w:t>
      </w:r>
      <w:proofErr w:type="spellStart"/>
      <w:r w:rsidR="00E72AE9" w:rsidRPr="006C69B3">
        <w:rPr>
          <w:rFonts w:ascii="Arial" w:hAnsi="Arial" w:cs="Arial"/>
          <w:sz w:val="20"/>
          <w:szCs w:val="20"/>
        </w:rPr>
        <w:t>nyug</w:t>
      </w:r>
      <w:proofErr w:type="spellEnd"/>
      <w:r w:rsidR="00E72AE9" w:rsidRPr="006C69B3">
        <w:rPr>
          <w:rFonts w:ascii="Arial" w:hAnsi="Arial" w:cs="Arial"/>
          <w:sz w:val="20"/>
          <w:szCs w:val="20"/>
        </w:rPr>
        <w:t xml:space="preserve"> 5</w:t>
      </w:r>
      <w:r w:rsidR="00295930">
        <w:rPr>
          <w:rFonts w:ascii="Arial" w:hAnsi="Arial" w:cs="Arial"/>
          <w:sz w:val="20"/>
          <w:szCs w:val="20"/>
        </w:rPr>
        <w:t>-22):</w:t>
      </w:r>
      <w:proofErr w:type="spellStart"/>
      <w:r w:rsidR="00295930" w:rsidRPr="009E44D4">
        <w:rPr>
          <w:rFonts w:ascii="Arial" w:hAnsi="Arial" w:cs="Arial"/>
          <w:i/>
          <w:iCs/>
          <w:sz w:val="18"/>
          <w:szCs w:val="18"/>
          <w:u w:val="single"/>
          <w:rPrChange w:id="1158" w:author="Fong RERHANG" w:date="2021-05-28T18:46:00Z">
            <w:rPr>
              <w:rFonts w:ascii="Arial" w:hAnsi="Arial" w:cs="Arial"/>
              <w:i/>
              <w:iCs/>
              <w:sz w:val="14"/>
              <w:szCs w:val="14"/>
              <w:u w:val="single"/>
            </w:rPr>
          </w:rPrChange>
        </w:rPr>
        <w:t>Cov</w:t>
      </w:r>
      <w:proofErr w:type="spellEnd"/>
      <w:r w:rsidR="00295930" w:rsidRPr="009E44D4">
        <w:rPr>
          <w:rFonts w:ascii="Arial" w:hAnsi="Arial" w:cs="Arial"/>
          <w:i/>
          <w:iCs/>
          <w:sz w:val="18"/>
          <w:szCs w:val="18"/>
          <w:u w:val="single"/>
          <w:rPrChange w:id="1159" w:author="Fong RERHANG" w:date="2021-05-28T18:46:00Z">
            <w:rPr>
              <w:rFonts w:ascii="Arial" w:hAnsi="Arial" w:cs="Arial"/>
              <w:i/>
              <w:iCs/>
              <w:sz w:val="14"/>
              <w:szCs w:val="14"/>
              <w:u w:val="single"/>
            </w:rPr>
          </w:rPrChange>
        </w:rPr>
        <w:t xml:space="preserve"> Chav </w:t>
      </w:r>
      <w:proofErr w:type="spellStart"/>
      <w:r w:rsidR="00295930" w:rsidRPr="009E44D4">
        <w:rPr>
          <w:rFonts w:ascii="Arial" w:hAnsi="Arial" w:cs="Arial"/>
          <w:i/>
          <w:iCs/>
          <w:sz w:val="18"/>
          <w:szCs w:val="18"/>
          <w:u w:val="single"/>
          <w:rPrChange w:id="1160" w:author="Fong RERHANG" w:date="2021-05-28T18:46:00Z">
            <w:rPr>
              <w:rFonts w:ascii="Arial" w:hAnsi="Arial" w:cs="Arial"/>
              <w:i/>
              <w:iCs/>
              <w:sz w:val="14"/>
              <w:szCs w:val="14"/>
              <w:u w:val="single"/>
            </w:rPr>
          </w:rPrChange>
        </w:rPr>
        <w:t>Kawm</w:t>
      </w:r>
      <w:proofErr w:type="spellEnd"/>
      <w:r w:rsidR="00295930" w:rsidRPr="009E44D4">
        <w:rPr>
          <w:rFonts w:ascii="Arial" w:hAnsi="Arial" w:cs="Arial"/>
          <w:i/>
          <w:iCs/>
          <w:sz w:val="18"/>
          <w:szCs w:val="18"/>
          <w:u w:val="single"/>
          <w:rPrChange w:id="1161"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62" w:author="Fong RERHANG" w:date="2021-05-28T18:46:00Z">
            <w:rPr>
              <w:rFonts w:ascii="Arial" w:hAnsi="Arial" w:cs="Arial"/>
              <w:i/>
              <w:iCs/>
              <w:sz w:val="14"/>
              <w:szCs w:val="14"/>
              <w:u w:val="single"/>
            </w:rPr>
          </w:rPrChange>
        </w:rPr>
        <w:t>Ib</w:t>
      </w:r>
      <w:proofErr w:type="spellEnd"/>
      <w:r w:rsidR="00295930" w:rsidRPr="009E44D4">
        <w:rPr>
          <w:rFonts w:ascii="Arial" w:hAnsi="Arial" w:cs="Arial"/>
          <w:i/>
          <w:iCs/>
          <w:sz w:val="18"/>
          <w:szCs w:val="18"/>
          <w:u w:val="single"/>
          <w:rPrChange w:id="1163"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64" w:author="Fong RERHANG" w:date="2021-05-28T18:46:00Z">
            <w:rPr>
              <w:rFonts w:ascii="Arial" w:hAnsi="Arial" w:cs="Arial"/>
              <w:i/>
              <w:iCs/>
              <w:sz w:val="14"/>
              <w:szCs w:val="14"/>
              <w:u w:val="single"/>
            </w:rPr>
          </w:rPrChange>
        </w:rPr>
        <w:t>Txwm</w:t>
      </w:r>
      <w:proofErr w:type="spellEnd"/>
      <w:r w:rsidR="00295930" w:rsidRPr="009E44D4">
        <w:rPr>
          <w:rFonts w:ascii="Arial" w:hAnsi="Arial" w:cs="Arial"/>
          <w:i/>
          <w:iCs/>
          <w:sz w:val="18"/>
          <w:szCs w:val="18"/>
          <w:u w:val="single"/>
          <w:rPrChange w:id="1165"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66" w:author="Fong RERHANG" w:date="2021-05-28T18:46:00Z">
            <w:rPr>
              <w:rFonts w:ascii="Arial" w:hAnsi="Arial" w:cs="Arial"/>
              <w:i/>
              <w:iCs/>
              <w:sz w:val="14"/>
              <w:szCs w:val="14"/>
              <w:u w:val="single"/>
            </w:rPr>
          </w:rPrChange>
        </w:rPr>
        <w:t>Muaj</w:t>
      </w:r>
      <w:proofErr w:type="spellEnd"/>
      <w:r w:rsidR="00295930" w:rsidRPr="009E44D4">
        <w:rPr>
          <w:rFonts w:ascii="Arial" w:hAnsi="Arial" w:cs="Arial"/>
          <w:i/>
          <w:iCs/>
          <w:sz w:val="18"/>
          <w:szCs w:val="18"/>
          <w:u w:val="single"/>
          <w:rPrChange w:id="1167" w:author="Fong RERHANG" w:date="2021-05-28T18:46:00Z">
            <w:rPr>
              <w:rFonts w:ascii="Arial" w:hAnsi="Arial" w:cs="Arial"/>
              <w:i/>
              <w:iCs/>
              <w:sz w:val="14"/>
              <w:szCs w:val="14"/>
              <w:u w:val="single"/>
            </w:rPr>
          </w:rPrChange>
        </w:rPr>
        <w:t>/</w:t>
      </w:r>
      <w:proofErr w:type="spellStart"/>
      <w:r w:rsidR="00295930" w:rsidRPr="009E44D4">
        <w:rPr>
          <w:rFonts w:ascii="Arial" w:hAnsi="Arial" w:cs="Arial"/>
          <w:i/>
          <w:iCs/>
          <w:sz w:val="18"/>
          <w:szCs w:val="18"/>
          <w:u w:val="single"/>
          <w:rPrChange w:id="1168" w:author="Fong RERHANG" w:date="2021-05-28T18:46:00Z">
            <w:rPr>
              <w:rFonts w:ascii="Arial" w:hAnsi="Arial" w:cs="Arial"/>
              <w:i/>
              <w:iCs/>
              <w:sz w:val="14"/>
              <w:szCs w:val="14"/>
              <w:u w:val="single"/>
            </w:rPr>
          </w:rPrChange>
        </w:rPr>
        <w:t>Tsoom</w:t>
      </w:r>
      <w:proofErr w:type="spellEnd"/>
      <w:r w:rsidR="00295930" w:rsidRPr="009E44D4">
        <w:rPr>
          <w:rFonts w:ascii="Arial" w:hAnsi="Arial" w:cs="Arial"/>
          <w:i/>
          <w:iCs/>
          <w:sz w:val="18"/>
          <w:szCs w:val="18"/>
          <w:u w:val="single"/>
          <w:rPrChange w:id="1169"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70" w:author="Fong RERHANG" w:date="2021-05-28T18:46:00Z">
            <w:rPr>
              <w:rFonts w:ascii="Arial" w:hAnsi="Arial" w:cs="Arial"/>
              <w:i/>
              <w:iCs/>
              <w:sz w:val="14"/>
              <w:szCs w:val="14"/>
              <w:u w:val="single"/>
            </w:rPr>
          </w:rPrChange>
        </w:rPr>
        <w:t>Fwm</w:t>
      </w:r>
      <w:proofErr w:type="spellEnd"/>
      <w:ins w:id="1171" w:author="Fong RERHANG" w:date="2021-05-28T18:45:00Z">
        <w:r w:rsidRPr="009E44D4">
          <w:rPr>
            <w:rFonts w:ascii="Arial" w:hAnsi="Arial" w:cs="Arial"/>
            <w:i/>
            <w:iCs/>
            <w:sz w:val="18"/>
            <w:szCs w:val="18"/>
            <w:u w:val="single"/>
            <w:rPrChange w:id="1172" w:author="Fong RERHANG" w:date="2021-05-28T18:46:00Z">
              <w:rPr>
                <w:rFonts w:ascii="Arial" w:hAnsi="Arial" w:cs="Arial"/>
                <w:i/>
                <w:iCs/>
                <w:sz w:val="14"/>
                <w:szCs w:val="14"/>
                <w:u w:val="single"/>
              </w:rPr>
            </w:rPrChange>
          </w:rPr>
          <w:t xml:space="preserve"> Li</w:t>
        </w:r>
      </w:ins>
      <w:r w:rsidR="00295930" w:rsidRPr="009E44D4">
        <w:rPr>
          <w:rFonts w:ascii="Arial" w:hAnsi="Arial" w:cs="Arial"/>
          <w:i/>
          <w:iCs/>
          <w:sz w:val="18"/>
          <w:szCs w:val="18"/>
          <w:u w:val="single"/>
          <w:rPrChange w:id="1173" w:author="Fong RERHANG" w:date="2021-05-28T18:46:00Z">
            <w:rPr>
              <w:rFonts w:ascii="Arial" w:hAnsi="Arial" w:cs="Arial"/>
              <w:i/>
              <w:iCs/>
              <w:sz w:val="14"/>
              <w:szCs w:val="14"/>
              <w:u w:val="single"/>
            </w:rPr>
          </w:rPrChange>
        </w:rPr>
        <w:t xml:space="preserve"> H</w:t>
      </w:r>
      <w:proofErr w:type="spellStart"/>
      <w:r w:rsidR="00295930" w:rsidRPr="009E44D4">
        <w:rPr>
          <w:rFonts w:ascii="Arial" w:hAnsi="Arial" w:cs="Arial"/>
          <w:i/>
          <w:iCs/>
          <w:sz w:val="18"/>
          <w:szCs w:val="18"/>
          <w:u w:val="single"/>
          <w:rPrChange w:id="1174" w:author="Fong RERHANG" w:date="2021-05-28T18:46:00Z">
            <w:rPr>
              <w:rFonts w:ascii="Arial" w:hAnsi="Arial" w:cs="Arial"/>
              <w:i/>
              <w:iCs/>
              <w:sz w:val="14"/>
              <w:szCs w:val="14"/>
              <w:u w:val="single"/>
            </w:rPr>
          </w:rPrChange>
        </w:rPr>
        <w:t>nub</w:t>
      </w:r>
      <w:proofErr w:type="spellEnd"/>
      <w:r w:rsidR="00295930" w:rsidRPr="009E44D4">
        <w:rPr>
          <w:rFonts w:ascii="Arial" w:hAnsi="Arial" w:cs="Arial"/>
          <w:i/>
          <w:iCs/>
          <w:sz w:val="18"/>
          <w:szCs w:val="18"/>
          <w:u w:val="single"/>
          <w:rPrChange w:id="1175"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76" w:author="Fong RERHANG" w:date="2021-05-28T18:46:00Z">
            <w:rPr>
              <w:rFonts w:ascii="Arial" w:hAnsi="Arial" w:cs="Arial"/>
              <w:i/>
              <w:iCs/>
              <w:sz w:val="14"/>
              <w:szCs w:val="14"/>
              <w:u w:val="single"/>
            </w:rPr>
          </w:rPrChange>
        </w:rPr>
        <w:t>Tsev</w:t>
      </w:r>
      <w:proofErr w:type="spellEnd"/>
      <w:r w:rsidR="00295930" w:rsidRPr="009E44D4">
        <w:rPr>
          <w:rFonts w:ascii="Arial" w:hAnsi="Arial" w:cs="Arial"/>
          <w:i/>
          <w:iCs/>
          <w:sz w:val="18"/>
          <w:szCs w:val="18"/>
          <w:u w:val="single"/>
          <w:rPrChange w:id="1177"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78" w:author="Fong RERHANG" w:date="2021-05-28T18:46:00Z">
            <w:rPr>
              <w:rFonts w:ascii="Arial" w:hAnsi="Arial" w:cs="Arial"/>
              <w:i/>
              <w:iCs/>
              <w:sz w:val="14"/>
              <w:szCs w:val="14"/>
              <w:u w:val="single"/>
            </w:rPr>
          </w:rPrChange>
        </w:rPr>
        <w:t>Kawm</w:t>
      </w:r>
      <w:proofErr w:type="spellEnd"/>
      <w:r w:rsidR="00295930" w:rsidRPr="009E44D4">
        <w:rPr>
          <w:rFonts w:ascii="Arial" w:hAnsi="Arial" w:cs="Arial"/>
          <w:i/>
          <w:iCs/>
          <w:sz w:val="18"/>
          <w:szCs w:val="18"/>
          <w:u w:val="single"/>
          <w:rPrChange w:id="1179" w:author="Fong RERHANG" w:date="2021-05-28T18:46:00Z">
            <w:rPr>
              <w:rFonts w:ascii="Arial" w:hAnsi="Arial" w:cs="Arial"/>
              <w:i/>
              <w:iCs/>
              <w:sz w:val="14"/>
              <w:szCs w:val="14"/>
              <w:u w:val="single"/>
            </w:rPr>
          </w:rPrChange>
        </w:rPr>
        <w:t xml:space="preserve"> </w:t>
      </w:r>
      <w:proofErr w:type="spellStart"/>
      <w:r w:rsidR="00295930" w:rsidRPr="009E44D4">
        <w:rPr>
          <w:rFonts w:ascii="Arial" w:hAnsi="Arial" w:cs="Arial"/>
          <w:i/>
          <w:iCs/>
          <w:sz w:val="18"/>
          <w:szCs w:val="18"/>
          <w:u w:val="single"/>
          <w:rPrChange w:id="1180" w:author="Fong RERHANG" w:date="2021-05-28T18:46:00Z">
            <w:rPr>
              <w:rFonts w:ascii="Arial" w:hAnsi="Arial" w:cs="Arial"/>
              <w:i/>
              <w:iCs/>
              <w:sz w:val="14"/>
              <w:szCs w:val="14"/>
              <w:u w:val="single"/>
            </w:rPr>
          </w:rPrChange>
        </w:rPr>
        <w:t>Ntawv</w:t>
      </w:r>
      <w:proofErr w:type="spellEnd"/>
    </w:p>
    <w:p w14:paraId="06D9BB46" w14:textId="7A833627" w:rsidR="00E72AE9" w:rsidRPr="006C69B3" w:rsidRDefault="00E72AE9" w:rsidP="00E72AE9">
      <w:pPr>
        <w:tabs>
          <w:tab w:val="left" w:pos="2086"/>
        </w:tabs>
        <w:rPr>
          <w:rFonts w:ascii="Arial" w:hAnsi="Arial" w:cs="Arial"/>
          <w:i/>
          <w:iCs/>
          <w:sz w:val="20"/>
          <w:szCs w:val="20"/>
        </w:rPr>
      </w:pPr>
      <w:r w:rsidRPr="006C69B3">
        <w:rPr>
          <w:rFonts w:ascii="Arial" w:hAnsi="Arial" w:cs="Arial"/>
          <w:i/>
          <w:iCs/>
          <w:sz w:val="20"/>
          <w:szCs w:val="20"/>
        </w:rPr>
        <w:t>(</w:t>
      </w:r>
      <w:proofErr w:type="spellStart"/>
      <w:ins w:id="1181" w:author="Fong RERHANG" w:date="2021-05-28T18:46:00Z">
        <w:r w:rsidR="009E44D4">
          <w:rPr>
            <w:rFonts w:ascii="Arial" w:hAnsi="Arial" w:cs="Arial"/>
            <w:i/>
            <w:iCs/>
            <w:sz w:val="20"/>
            <w:szCs w:val="20"/>
          </w:rPr>
          <w:t>Nco</w:t>
        </w:r>
        <w:proofErr w:type="spellEnd"/>
        <w:r w:rsidR="009E44D4">
          <w:rPr>
            <w:rFonts w:ascii="Arial" w:hAnsi="Arial" w:cs="Arial"/>
            <w:i/>
            <w:iCs/>
            <w:sz w:val="20"/>
            <w:szCs w:val="20"/>
          </w:rPr>
          <w:t xml:space="preserve"> Cia</w:t>
        </w:r>
      </w:ins>
      <w:del w:id="1182" w:author="Fong RERHANG" w:date="2021-05-28T18:46:00Z">
        <w:r w:rsidRPr="006C69B3" w:rsidDel="009E44D4">
          <w:rPr>
            <w:rFonts w:ascii="Arial" w:hAnsi="Arial" w:cs="Arial"/>
            <w:i/>
            <w:iCs/>
            <w:sz w:val="20"/>
            <w:szCs w:val="20"/>
          </w:rPr>
          <w:delText>Faj seeb</w:delText>
        </w:r>
      </w:del>
      <w:r w:rsidRPr="006C69B3">
        <w:rPr>
          <w:rFonts w:ascii="Arial" w:hAnsi="Arial" w:cs="Arial"/>
          <w:i/>
          <w:iCs/>
          <w:sz w:val="20"/>
          <w:szCs w:val="20"/>
        </w:rPr>
        <w:t xml:space="preserve">: </w:t>
      </w:r>
      <w:proofErr w:type="spellStart"/>
      <w:r w:rsidRPr="009E44D4">
        <w:rPr>
          <w:rFonts w:ascii="Arial" w:hAnsi="Arial" w:cs="Arial"/>
          <w:i/>
          <w:iCs/>
          <w:sz w:val="20"/>
          <w:szCs w:val="20"/>
          <w:rPrChange w:id="1183" w:author="Fong RERHANG" w:date="2021-05-28T18:46:00Z">
            <w:rPr>
              <w:rFonts w:ascii="Arial" w:hAnsi="Arial" w:cs="Arial"/>
              <w:sz w:val="20"/>
              <w:szCs w:val="20"/>
            </w:rPr>
          </w:rPrChange>
        </w:rPr>
        <w:t>Feem</w:t>
      </w:r>
      <w:proofErr w:type="spellEnd"/>
      <w:r w:rsidRPr="009E44D4">
        <w:rPr>
          <w:rFonts w:ascii="Arial" w:hAnsi="Arial" w:cs="Arial"/>
          <w:i/>
          <w:iCs/>
          <w:sz w:val="20"/>
          <w:szCs w:val="20"/>
          <w:rPrChange w:id="1184"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85" w:author="Fong RERHANG" w:date="2021-05-28T18:46:00Z">
            <w:rPr>
              <w:rFonts w:ascii="Arial" w:hAnsi="Arial" w:cs="Arial"/>
              <w:sz w:val="20"/>
              <w:szCs w:val="20"/>
            </w:rPr>
          </w:rPrChange>
        </w:rPr>
        <w:t>pua</w:t>
      </w:r>
      <w:proofErr w:type="spellEnd"/>
      <w:r w:rsidRPr="009E44D4">
        <w:rPr>
          <w:rFonts w:ascii="Arial" w:hAnsi="Arial" w:cs="Arial"/>
          <w:i/>
          <w:iCs/>
          <w:sz w:val="20"/>
          <w:szCs w:val="20"/>
          <w:rPrChange w:id="118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87" w:author="Fong RERHANG" w:date="2021-05-28T18:46:00Z">
            <w:rPr>
              <w:rFonts w:ascii="Arial" w:hAnsi="Arial" w:cs="Arial"/>
              <w:sz w:val="20"/>
              <w:szCs w:val="20"/>
            </w:rPr>
          </w:rPrChange>
        </w:rPr>
        <w:t>ntawm</w:t>
      </w:r>
      <w:proofErr w:type="spellEnd"/>
      <w:r w:rsidRPr="009E44D4">
        <w:rPr>
          <w:rFonts w:ascii="Arial" w:hAnsi="Arial" w:cs="Arial"/>
          <w:i/>
          <w:iCs/>
          <w:sz w:val="20"/>
          <w:szCs w:val="20"/>
          <w:rPrChange w:id="1188"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89" w:author="Fong RERHANG" w:date="2021-05-28T18:46:00Z">
            <w:rPr>
              <w:rFonts w:ascii="Arial" w:hAnsi="Arial" w:cs="Arial"/>
              <w:sz w:val="20"/>
              <w:szCs w:val="20"/>
            </w:rPr>
          </w:rPrChange>
        </w:rPr>
        <w:t>cov</w:t>
      </w:r>
      <w:proofErr w:type="spellEnd"/>
      <w:r w:rsidRPr="009E44D4">
        <w:rPr>
          <w:rFonts w:ascii="Arial" w:hAnsi="Arial" w:cs="Arial"/>
          <w:i/>
          <w:iCs/>
          <w:sz w:val="20"/>
          <w:szCs w:val="20"/>
          <w:rPrChange w:id="119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91" w:author="Fong RERHANG" w:date="2021-05-28T18:46:00Z">
            <w:rPr>
              <w:rFonts w:ascii="Arial" w:hAnsi="Arial" w:cs="Arial"/>
              <w:sz w:val="20"/>
              <w:szCs w:val="20"/>
            </w:rPr>
          </w:rPrChange>
        </w:rPr>
        <w:t>sij</w:t>
      </w:r>
      <w:proofErr w:type="spellEnd"/>
      <w:r w:rsidRPr="009E44D4">
        <w:rPr>
          <w:rFonts w:ascii="Arial" w:hAnsi="Arial" w:cs="Arial"/>
          <w:i/>
          <w:iCs/>
          <w:sz w:val="20"/>
          <w:szCs w:val="20"/>
          <w:rPrChange w:id="1192"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93" w:author="Fong RERHANG" w:date="2021-05-28T18:46:00Z">
            <w:rPr>
              <w:rFonts w:ascii="Arial" w:hAnsi="Arial" w:cs="Arial"/>
              <w:sz w:val="20"/>
              <w:szCs w:val="20"/>
            </w:rPr>
          </w:rPrChange>
        </w:rPr>
        <w:t>hawm</w:t>
      </w:r>
      <w:proofErr w:type="spellEnd"/>
      <w:r w:rsidRPr="009E44D4">
        <w:rPr>
          <w:rFonts w:ascii="Arial" w:hAnsi="Arial" w:cs="Arial"/>
          <w:i/>
          <w:iCs/>
          <w:sz w:val="20"/>
          <w:szCs w:val="20"/>
          <w:rPrChange w:id="1194"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95" w:author="Fong RERHANG" w:date="2021-05-28T18:46:00Z">
            <w:rPr>
              <w:rFonts w:ascii="Arial" w:hAnsi="Arial" w:cs="Arial"/>
              <w:sz w:val="20"/>
              <w:szCs w:val="20"/>
            </w:rPr>
          </w:rPrChange>
        </w:rPr>
        <w:t>yog</w:t>
      </w:r>
      <w:proofErr w:type="spellEnd"/>
      <w:r w:rsidRPr="009E44D4">
        <w:rPr>
          <w:rFonts w:ascii="Arial" w:hAnsi="Arial" w:cs="Arial"/>
          <w:i/>
          <w:iCs/>
          <w:sz w:val="20"/>
          <w:szCs w:val="20"/>
          <w:rPrChange w:id="119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97" w:author="Fong RERHANG" w:date="2021-05-28T18:46:00Z">
            <w:rPr>
              <w:rFonts w:ascii="Arial" w:hAnsi="Arial" w:cs="Arial"/>
              <w:sz w:val="20"/>
              <w:szCs w:val="20"/>
            </w:rPr>
          </w:rPrChange>
        </w:rPr>
        <w:t>qhov</w:t>
      </w:r>
      <w:proofErr w:type="spellEnd"/>
      <w:r w:rsidRPr="009E44D4">
        <w:rPr>
          <w:rFonts w:ascii="Arial" w:hAnsi="Arial" w:cs="Arial"/>
          <w:i/>
          <w:iCs/>
          <w:sz w:val="20"/>
          <w:szCs w:val="20"/>
          <w:rPrChange w:id="1198"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199" w:author="Fong RERHANG" w:date="2021-05-28T18:46:00Z">
            <w:rPr>
              <w:rFonts w:ascii="Arial" w:hAnsi="Arial" w:cs="Arial"/>
              <w:sz w:val="20"/>
              <w:szCs w:val="20"/>
            </w:rPr>
          </w:rPrChange>
        </w:rPr>
        <w:t>tsim</w:t>
      </w:r>
      <w:proofErr w:type="spellEnd"/>
      <w:r w:rsidRPr="009E44D4">
        <w:rPr>
          <w:rFonts w:ascii="Arial" w:hAnsi="Arial" w:cs="Arial"/>
          <w:i/>
          <w:iCs/>
          <w:sz w:val="20"/>
          <w:szCs w:val="20"/>
          <w:rPrChange w:id="120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01" w:author="Fong RERHANG" w:date="2021-05-28T18:46:00Z">
            <w:rPr>
              <w:rFonts w:ascii="Arial" w:hAnsi="Arial" w:cs="Arial"/>
              <w:sz w:val="20"/>
              <w:szCs w:val="20"/>
            </w:rPr>
          </w:rPrChange>
        </w:rPr>
        <w:t>nyog</w:t>
      </w:r>
      <w:proofErr w:type="spellEnd"/>
      <w:r w:rsidRPr="009E44D4">
        <w:rPr>
          <w:rFonts w:ascii="Arial" w:hAnsi="Arial" w:cs="Arial"/>
          <w:i/>
          <w:iCs/>
          <w:sz w:val="20"/>
          <w:szCs w:val="20"/>
          <w:rPrChange w:id="1202"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03" w:author="Fong RERHANG" w:date="2021-05-28T18:46:00Z">
            <w:rPr>
              <w:rFonts w:ascii="Arial" w:hAnsi="Arial" w:cs="Arial"/>
              <w:sz w:val="20"/>
              <w:szCs w:val="20"/>
            </w:rPr>
          </w:rPrChange>
        </w:rPr>
        <w:t>rau</w:t>
      </w:r>
      <w:proofErr w:type="spellEnd"/>
      <w:r w:rsidRPr="009E44D4">
        <w:rPr>
          <w:rFonts w:ascii="Arial" w:hAnsi="Arial" w:cs="Arial"/>
          <w:i/>
          <w:iCs/>
          <w:sz w:val="20"/>
          <w:szCs w:val="20"/>
          <w:rPrChange w:id="1204"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05" w:author="Fong RERHANG" w:date="2021-05-28T18:46:00Z">
            <w:rPr>
              <w:rFonts w:ascii="Arial" w:hAnsi="Arial" w:cs="Arial"/>
              <w:sz w:val="20"/>
              <w:szCs w:val="20"/>
            </w:rPr>
          </w:rPrChange>
        </w:rPr>
        <w:t>cov</w:t>
      </w:r>
      <w:proofErr w:type="spellEnd"/>
      <w:r w:rsidRPr="009E44D4">
        <w:rPr>
          <w:rFonts w:ascii="Arial" w:hAnsi="Arial" w:cs="Arial"/>
          <w:i/>
          <w:iCs/>
          <w:sz w:val="20"/>
          <w:szCs w:val="20"/>
          <w:rPrChange w:id="120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07" w:author="Fong RERHANG" w:date="2021-05-28T18:46:00Z">
            <w:rPr>
              <w:rFonts w:ascii="Arial" w:hAnsi="Arial" w:cs="Arial"/>
              <w:sz w:val="20"/>
              <w:szCs w:val="20"/>
            </w:rPr>
          </w:rPrChange>
        </w:rPr>
        <w:t>uas</w:t>
      </w:r>
      <w:proofErr w:type="spellEnd"/>
      <w:r w:rsidRPr="009E44D4">
        <w:rPr>
          <w:rFonts w:ascii="Arial" w:hAnsi="Arial" w:cs="Arial"/>
          <w:i/>
          <w:iCs/>
          <w:sz w:val="20"/>
          <w:szCs w:val="20"/>
          <w:rPrChange w:id="1208"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09" w:author="Fong RERHANG" w:date="2021-05-28T18:46:00Z">
            <w:rPr>
              <w:rFonts w:ascii="Arial" w:hAnsi="Arial" w:cs="Arial"/>
              <w:sz w:val="20"/>
              <w:szCs w:val="20"/>
            </w:rPr>
          </w:rPrChange>
        </w:rPr>
        <w:t>yuav</w:t>
      </w:r>
      <w:proofErr w:type="spellEnd"/>
      <w:r w:rsidRPr="009E44D4">
        <w:rPr>
          <w:rFonts w:ascii="Arial" w:hAnsi="Arial" w:cs="Arial"/>
          <w:i/>
          <w:iCs/>
          <w:sz w:val="20"/>
          <w:szCs w:val="20"/>
          <w:rPrChange w:id="121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11" w:author="Fong RERHANG" w:date="2021-05-28T18:46:00Z">
            <w:rPr>
              <w:rFonts w:ascii="Arial" w:hAnsi="Arial" w:cs="Arial"/>
              <w:sz w:val="20"/>
              <w:szCs w:val="20"/>
            </w:rPr>
          </w:rPrChange>
        </w:rPr>
        <w:t>muaj</w:t>
      </w:r>
      <w:proofErr w:type="spellEnd"/>
      <w:r w:rsidRPr="009E44D4">
        <w:rPr>
          <w:rFonts w:ascii="Arial" w:hAnsi="Arial" w:cs="Arial"/>
          <w:i/>
          <w:iCs/>
          <w:sz w:val="20"/>
          <w:szCs w:val="20"/>
          <w:rPrChange w:id="1212" w:author="Fong RERHANG" w:date="2021-05-28T18:46:00Z">
            <w:rPr>
              <w:rFonts w:ascii="Arial" w:hAnsi="Arial" w:cs="Arial"/>
              <w:sz w:val="20"/>
              <w:szCs w:val="20"/>
            </w:rPr>
          </w:rPrChange>
        </w:rPr>
        <w:t xml:space="preserve"> 5 </w:t>
      </w:r>
      <w:proofErr w:type="spellStart"/>
      <w:r w:rsidRPr="009E44D4">
        <w:rPr>
          <w:rFonts w:ascii="Arial" w:hAnsi="Arial" w:cs="Arial"/>
          <w:i/>
          <w:iCs/>
          <w:sz w:val="20"/>
          <w:szCs w:val="20"/>
          <w:rPrChange w:id="1213" w:author="Fong RERHANG" w:date="2021-05-28T18:46:00Z">
            <w:rPr>
              <w:rFonts w:ascii="Arial" w:hAnsi="Arial" w:cs="Arial"/>
              <w:sz w:val="20"/>
              <w:szCs w:val="20"/>
            </w:rPr>
          </w:rPrChange>
        </w:rPr>
        <w:t>xyoo</w:t>
      </w:r>
      <w:proofErr w:type="spellEnd"/>
      <w:r w:rsidRPr="009E44D4">
        <w:rPr>
          <w:rFonts w:ascii="Arial" w:hAnsi="Arial" w:cs="Arial"/>
          <w:i/>
          <w:iCs/>
          <w:sz w:val="20"/>
          <w:szCs w:val="20"/>
          <w:rPrChange w:id="1214"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15" w:author="Fong RERHANG" w:date="2021-05-28T18:46:00Z">
            <w:rPr>
              <w:rFonts w:ascii="Arial" w:hAnsi="Arial" w:cs="Arial"/>
              <w:sz w:val="20"/>
              <w:szCs w:val="20"/>
            </w:rPr>
          </w:rPrChange>
        </w:rPr>
        <w:t>thiab</w:t>
      </w:r>
      <w:proofErr w:type="spellEnd"/>
      <w:r w:rsidRPr="009E44D4">
        <w:rPr>
          <w:rFonts w:ascii="Arial" w:hAnsi="Arial" w:cs="Arial"/>
          <w:i/>
          <w:iCs/>
          <w:sz w:val="20"/>
          <w:szCs w:val="20"/>
          <w:rPrChange w:id="121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17" w:author="Fong RERHANG" w:date="2021-05-28T18:46:00Z">
            <w:rPr>
              <w:rFonts w:ascii="Arial" w:hAnsi="Arial" w:cs="Arial"/>
              <w:sz w:val="20"/>
              <w:szCs w:val="20"/>
            </w:rPr>
          </w:rPrChange>
        </w:rPr>
        <w:t>hauv</w:t>
      </w:r>
      <w:proofErr w:type="spellEnd"/>
      <w:r w:rsidRPr="009E44D4">
        <w:rPr>
          <w:rFonts w:ascii="Arial" w:hAnsi="Arial" w:cs="Arial"/>
          <w:i/>
          <w:iCs/>
          <w:sz w:val="20"/>
          <w:szCs w:val="20"/>
          <w:rPrChange w:id="1218"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19" w:author="Fong RERHANG" w:date="2021-05-28T18:46:00Z">
            <w:rPr>
              <w:rFonts w:ascii="Arial" w:hAnsi="Arial" w:cs="Arial"/>
              <w:sz w:val="20"/>
              <w:szCs w:val="20"/>
            </w:rPr>
          </w:rPrChange>
        </w:rPr>
        <w:t>tsev</w:t>
      </w:r>
      <w:proofErr w:type="spellEnd"/>
      <w:r w:rsidRPr="009E44D4">
        <w:rPr>
          <w:rFonts w:ascii="Arial" w:hAnsi="Arial" w:cs="Arial"/>
          <w:i/>
          <w:iCs/>
          <w:sz w:val="20"/>
          <w:szCs w:val="20"/>
          <w:rPrChange w:id="122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21" w:author="Fong RERHANG" w:date="2021-05-28T18:46:00Z">
            <w:rPr>
              <w:rFonts w:ascii="Arial" w:hAnsi="Arial" w:cs="Arial"/>
              <w:sz w:val="20"/>
              <w:szCs w:val="20"/>
            </w:rPr>
          </w:rPrChange>
        </w:rPr>
        <w:t>kawm</w:t>
      </w:r>
      <w:proofErr w:type="spellEnd"/>
      <w:r w:rsidRPr="009E44D4">
        <w:rPr>
          <w:rFonts w:ascii="Arial" w:hAnsi="Arial" w:cs="Arial"/>
          <w:i/>
          <w:iCs/>
          <w:sz w:val="20"/>
          <w:szCs w:val="20"/>
          <w:rPrChange w:id="1222"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23" w:author="Fong RERHANG" w:date="2021-05-28T18:46:00Z">
            <w:rPr>
              <w:rFonts w:ascii="Arial" w:hAnsi="Arial" w:cs="Arial"/>
              <w:sz w:val="20"/>
              <w:szCs w:val="20"/>
            </w:rPr>
          </w:rPrChange>
        </w:rPr>
        <w:t>ntawv</w:t>
      </w:r>
      <w:proofErr w:type="spellEnd"/>
      <w:r w:rsidRPr="009E44D4">
        <w:rPr>
          <w:rFonts w:ascii="Arial" w:hAnsi="Arial" w:cs="Arial"/>
          <w:i/>
          <w:iCs/>
          <w:sz w:val="20"/>
          <w:szCs w:val="20"/>
          <w:rPrChange w:id="1224" w:author="Fong RERHANG" w:date="2021-05-28T18:46:00Z">
            <w:rPr>
              <w:rFonts w:ascii="Arial" w:hAnsi="Arial" w:cs="Arial"/>
              <w:sz w:val="20"/>
              <w:szCs w:val="20"/>
            </w:rPr>
          </w:rPrChange>
        </w:rPr>
        <w:t xml:space="preserve"> me </w:t>
      </w:r>
      <w:proofErr w:type="spellStart"/>
      <w:r w:rsidRPr="009E44D4">
        <w:rPr>
          <w:rFonts w:ascii="Arial" w:hAnsi="Arial" w:cs="Arial"/>
          <w:i/>
          <w:iCs/>
          <w:sz w:val="20"/>
          <w:szCs w:val="20"/>
          <w:rPrChange w:id="1225" w:author="Fong RERHANG" w:date="2021-05-28T18:46:00Z">
            <w:rPr>
              <w:rFonts w:ascii="Arial" w:hAnsi="Arial" w:cs="Arial"/>
              <w:sz w:val="20"/>
              <w:szCs w:val="20"/>
            </w:rPr>
          </w:rPrChange>
        </w:rPr>
        <w:t>nyuam</w:t>
      </w:r>
      <w:proofErr w:type="spellEnd"/>
      <w:r w:rsidRPr="009E44D4">
        <w:rPr>
          <w:rFonts w:ascii="Arial" w:hAnsi="Arial" w:cs="Arial"/>
          <w:i/>
          <w:iCs/>
          <w:sz w:val="20"/>
          <w:szCs w:val="20"/>
          <w:rPrChange w:id="122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27" w:author="Fong RERHANG" w:date="2021-05-28T18:46:00Z">
            <w:rPr>
              <w:rFonts w:ascii="Arial" w:hAnsi="Arial" w:cs="Arial"/>
              <w:sz w:val="20"/>
              <w:szCs w:val="20"/>
            </w:rPr>
          </w:rPrChange>
        </w:rPr>
        <w:t>yaus</w:t>
      </w:r>
      <w:proofErr w:type="spellEnd"/>
      <w:del w:id="1228" w:author="Fong RERHANG" w:date="2021-05-28T18:47:00Z">
        <w:r w:rsidRPr="009E44D4" w:rsidDel="009E44D4">
          <w:rPr>
            <w:rFonts w:ascii="Arial" w:hAnsi="Arial" w:cs="Arial"/>
            <w:i/>
            <w:iCs/>
            <w:sz w:val="20"/>
            <w:szCs w:val="20"/>
            <w:rPrChange w:id="1229" w:author="Fong RERHANG" w:date="2021-05-28T18:46:00Z">
              <w:rPr>
                <w:rFonts w:ascii="Arial" w:hAnsi="Arial" w:cs="Arial"/>
                <w:sz w:val="20"/>
                <w:szCs w:val="20"/>
              </w:rPr>
            </w:rPrChange>
          </w:rPr>
          <w:delText xml:space="preserve"> </w:delText>
        </w:r>
      </w:del>
      <w:r w:rsidRPr="009E44D4">
        <w:rPr>
          <w:rFonts w:ascii="Arial" w:hAnsi="Arial" w:cs="Arial"/>
          <w:i/>
          <w:iCs/>
          <w:sz w:val="20"/>
          <w:szCs w:val="20"/>
          <w:rPrChange w:id="1230" w:author="Fong RERHANG" w:date="2021-05-28T18:46:00Z">
            <w:rPr>
              <w:rFonts w:ascii="Arial" w:hAnsi="Arial" w:cs="Arial"/>
              <w:sz w:val="20"/>
              <w:szCs w:val="20"/>
            </w:rPr>
          </w:rPrChange>
        </w:rPr>
        <w:t>/</w:t>
      </w:r>
      <w:proofErr w:type="spellStart"/>
      <w:del w:id="1231" w:author="Fong RERHANG" w:date="2021-05-28T18:47:00Z">
        <w:r w:rsidRPr="009E44D4" w:rsidDel="009E44D4">
          <w:rPr>
            <w:rFonts w:ascii="Arial" w:hAnsi="Arial" w:cs="Arial"/>
            <w:i/>
            <w:iCs/>
            <w:sz w:val="20"/>
            <w:szCs w:val="20"/>
            <w:rPrChange w:id="1232" w:author="Fong RERHANG" w:date="2021-05-28T18:46:00Z">
              <w:rPr>
                <w:rFonts w:ascii="Arial" w:hAnsi="Arial" w:cs="Arial"/>
                <w:sz w:val="20"/>
                <w:szCs w:val="20"/>
              </w:rPr>
            </w:rPrChange>
          </w:rPr>
          <w:delText xml:space="preserve"> </w:delText>
        </w:r>
      </w:del>
      <w:r w:rsidRPr="009E44D4">
        <w:rPr>
          <w:rFonts w:ascii="Arial" w:hAnsi="Arial" w:cs="Arial"/>
          <w:i/>
          <w:iCs/>
          <w:sz w:val="20"/>
          <w:szCs w:val="20"/>
          <w:rPrChange w:id="1233" w:author="Fong RERHANG" w:date="2021-05-28T18:46:00Z">
            <w:rPr>
              <w:rFonts w:ascii="Arial" w:hAnsi="Arial" w:cs="Arial"/>
              <w:sz w:val="20"/>
              <w:szCs w:val="20"/>
            </w:rPr>
          </w:rPrChange>
        </w:rPr>
        <w:t>tsev</w:t>
      </w:r>
      <w:proofErr w:type="spellEnd"/>
      <w:r w:rsidRPr="009E44D4">
        <w:rPr>
          <w:rFonts w:ascii="Arial" w:hAnsi="Arial" w:cs="Arial"/>
          <w:i/>
          <w:iCs/>
          <w:sz w:val="20"/>
          <w:szCs w:val="20"/>
          <w:rPrChange w:id="1234"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35" w:author="Fong RERHANG" w:date="2021-05-28T18:46:00Z">
            <w:rPr>
              <w:rFonts w:ascii="Arial" w:hAnsi="Arial" w:cs="Arial"/>
              <w:sz w:val="20"/>
              <w:szCs w:val="20"/>
            </w:rPr>
          </w:rPrChange>
        </w:rPr>
        <w:t>kawm</w:t>
      </w:r>
      <w:proofErr w:type="spellEnd"/>
      <w:r w:rsidRPr="009E44D4">
        <w:rPr>
          <w:rFonts w:ascii="Arial" w:hAnsi="Arial" w:cs="Arial"/>
          <w:i/>
          <w:iCs/>
          <w:sz w:val="20"/>
          <w:szCs w:val="20"/>
          <w:rPrChange w:id="123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37" w:author="Fong RERHANG" w:date="2021-05-28T18:46:00Z">
            <w:rPr>
              <w:rFonts w:ascii="Arial" w:hAnsi="Arial" w:cs="Arial"/>
              <w:sz w:val="20"/>
              <w:szCs w:val="20"/>
            </w:rPr>
          </w:rPrChange>
        </w:rPr>
        <w:t>ntawv</w:t>
      </w:r>
      <w:proofErr w:type="spellEnd"/>
      <w:r w:rsidRPr="009E44D4">
        <w:rPr>
          <w:rFonts w:ascii="Arial" w:hAnsi="Arial" w:cs="Arial"/>
          <w:i/>
          <w:iCs/>
          <w:sz w:val="20"/>
          <w:szCs w:val="20"/>
          <w:rPrChange w:id="1238" w:author="Fong RERHANG" w:date="2021-05-28T18:46:00Z">
            <w:rPr>
              <w:rFonts w:ascii="Arial" w:hAnsi="Arial" w:cs="Arial"/>
              <w:sz w:val="20"/>
              <w:szCs w:val="20"/>
            </w:rPr>
          </w:rPrChange>
        </w:rPr>
        <w:t xml:space="preserve"> me </w:t>
      </w:r>
      <w:proofErr w:type="spellStart"/>
      <w:r w:rsidRPr="009E44D4">
        <w:rPr>
          <w:rFonts w:ascii="Arial" w:hAnsi="Arial" w:cs="Arial"/>
          <w:i/>
          <w:iCs/>
          <w:sz w:val="20"/>
          <w:szCs w:val="20"/>
          <w:rPrChange w:id="1239" w:author="Fong RERHANG" w:date="2021-05-28T18:46:00Z">
            <w:rPr>
              <w:rFonts w:ascii="Arial" w:hAnsi="Arial" w:cs="Arial"/>
              <w:sz w:val="20"/>
              <w:szCs w:val="20"/>
            </w:rPr>
          </w:rPrChange>
        </w:rPr>
        <w:t>nyuam</w:t>
      </w:r>
      <w:proofErr w:type="spellEnd"/>
      <w:r w:rsidRPr="009E44D4">
        <w:rPr>
          <w:rFonts w:ascii="Arial" w:hAnsi="Arial" w:cs="Arial"/>
          <w:i/>
          <w:iCs/>
          <w:sz w:val="20"/>
          <w:szCs w:val="20"/>
          <w:rPrChange w:id="124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41" w:author="Fong RERHANG" w:date="2021-05-28T18:46:00Z">
            <w:rPr>
              <w:rFonts w:ascii="Arial" w:hAnsi="Arial" w:cs="Arial"/>
              <w:sz w:val="20"/>
              <w:szCs w:val="20"/>
            </w:rPr>
          </w:rPrChange>
        </w:rPr>
        <w:t>yaus</w:t>
      </w:r>
      <w:proofErr w:type="spellEnd"/>
      <w:r w:rsidRPr="009E44D4">
        <w:rPr>
          <w:rFonts w:ascii="Arial" w:hAnsi="Arial" w:cs="Arial"/>
          <w:i/>
          <w:iCs/>
          <w:sz w:val="20"/>
          <w:szCs w:val="20"/>
          <w:rPrChange w:id="1242" w:author="Fong RERHANG" w:date="2021-05-28T18:46:00Z">
            <w:rPr>
              <w:rFonts w:ascii="Arial" w:hAnsi="Arial" w:cs="Arial"/>
              <w:sz w:val="20"/>
              <w:szCs w:val="20"/>
            </w:rPr>
          </w:rPrChange>
        </w:rPr>
        <w:t xml:space="preserve"> los</w:t>
      </w:r>
      <w:ins w:id="1243" w:author="Fong RERHANG" w:date="2021-05-28T18:47:00Z">
        <w:r w:rsidR="009E44D4">
          <w:rPr>
            <w:rFonts w:ascii="Arial" w:hAnsi="Arial" w:cs="Arial"/>
            <w:i/>
            <w:iCs/>
            <w:sz w:val="20"/>
            <w:szCs w:val="20"/>
          </w:rPr>
          <w:t xml:space="preserve"> </w:t>
        </w:r>
      </w:ins>
      <w:r w:rsidRPr="009E44D4">
        <w:rPr>
          <w:rFonts w:ascii="Arial" w:hAnsi="Arial" w:cs="Arial"/>
          <w:i/>
          <w:iCs/>
          <w:sz w:val="20"/>
          <w:szCs w:val="20"/>
          <w:rPrChange w:id="1244" w:author="Fong RERHANG" w:date="2021-05-28T18:46:00Z">
            <w:rPr>
              <w:rFonts w:ascii="Arial" w:hAnsi="Arial" w:cs="Arial"/>
              <w:sz w:val="20"/>
              <w:szCs w:val="20"/>
            </w:rPr>
          </w:rPrChange>
        </w:rPr>
        <w:t xml:space="preserve">sis </w:t>
      </w:r>
      <w:proofErr w:type="spellStart"/>
      <w:r w:rsidRPr="009E44D4">
        <w:rPr>
          <w:rFonts w:ascii="Arial" w:hAnsi="Arial" w:cs="Arial"/>
          <w:i/>
          <w:iCs/>
          <w:sz w:val="20"/>
          <w:szCs w:val="20"/>
          <w:rPrChange w:id="1245" w:author="Fong RERHANG" w:date="2021-05-28T18:46:00Z">
            <w:rPr>
              <w:rFonts w:ascii="Arial" w:hAnsi="Arial" w:cs="Arial"/>
              <w:sz w:val="20"/>
              <w:szCs w:val="20"/>
            </w:rPr>
          </w:rPrChange>
        </w:rPr>
        <w:t>ntau</w:t>
      </w:r>
      <w:proofErr w:type="spellEnd"/>
      <w:r w:rsidRPr="009E44D4">
        <w:rPr>
          <w:rFonts w:ascii="Arial" w:hAnsi="Arial" w:cs="Arial"/>
          <w:i/>
          <w:iCs/>
          <w:sz w:val="20"/>
          <w:szCs w:val="20"/>
          <w:rPrChange w:id="1246"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47" w:author="Fong RERHANG" w:date="2021-05-28T18:46:00Z">
            <w:rPr>
              <w:rFonts w:ascii="Arial" w:hAnsi="Arial" w:cs="Arial"/>
              <w:sz w:val="20"/>
              <w:szCs w:val="20"/>
            </w:rPr>
          </w:rPrChange>
        </w:rPr>
        <w:t>dua</w:t>
      </w:r>
      <w:proofErr w:type="spellEnd"/>
      <w:r w:rsidRPr="009E44D4">
        <w:rPr>
          <w:rFonts w:ascii="Arial" w:hAnsi="Arial" w:cs="Arial"/>
          <w:i/>
          <w:iCs/>
          <w:sz w:val="20"/>
          <w:szCs w:val="20"/>
          <w:rPrChange w:id="1248"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49" w:author="Fong RERHANG" w:date="2021-05-28T18:46:00Z">
            <w:rPr>
              <w:rFonts w:ascii="Arial" w:hAnsi="Arial" w:cs="Arial"/>
              <w:sz w:val="20"/>
              <w:szCs w:val="20"/>
            </w:rPr>
          </w:rPrChange>
        </w:rPr>
        <w:t>hauv</w:t>
      </w:r>
      <w:proofErr w:type="spellEnd"/>
      <w:r w:rsidRPr="009E44D4">
        <w:rPr>
          <w:rFonts w:ascii="Arial" w:hAnsi="Arial" w:cs="Arial"/>
          <w:i/>
          <w:iCs/>
          <w:sz w:val="20"/>
          <w:szCs w:val="20"/>
          <w:rPrChange w:id="1250"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51" w:author="Fong RERHANG" w:date="2021-05-28T18:46:00Z">
            <w:rPr>
              <w:rFonts w:ascii="Arial" w:hAnsi="Arial" w:cs="Arial"/>
              <w:sz w:val="20"/>
              <w:szCs w:val="20"/>
            </w:rPr>
          </w:rPrChange>
        </w:rPr>
        <w:t>lub</w:t>
      </w:r>
      <w:proofErr w:type="spellEnd"/>
      <w:r w:rsidRPr="009E44D4">
        <w:rPr>
          <w:rFonts w:ascii="Arial" w:hAnsi="Arial" w:cs="Arial"/>
          <w:i/>
          <w:iCs/>
          <w:sz w:val="20"/>
          <w:szCs w:val="20"/>
          <w:rPrChange w:id="1252" w:author="Fong RERHANG" w:date="2021-05-28T18:46:00Z">
            <w:rPr>
              <w:rFonts w:ascii="Arial" w:hAnsi="Arial" w:cs="Arial"/>
              <w:sz w:val="20"/>
              <w:szCs w:val="20"/>
            </w:rPr>
          </w:rPrChange>
        </w:rPr>
        <w:t xml:space="preserve"> </w:t>
      </w:r>
      <w:proofErr w:type="spellStart"/>
      <w:r w:rsidRPr="009E44D4">
        <w:rPr>
          <w:rFonts w:ascii="Arial" w:hAnsi="Arial" w:cs="Arial"/>
          <w:i/>
          <w:iCs/>
          <w:sz w:val="20"/>
          <w:szCs w:val="20"/>
          <w:rPrChange w:id="1253" w:author="Fong RERHANG" w:date="2021-05-28T18:46:00Z">
            <w:rPr>
              <w:rFonts w:ascii="Arial" w:hAnsi="Arial" w:cs="Arial"/>
              <w:sz w:val="20"/>
              <w:szCs w:val="20"/>
            </w:rPr>
          </w:rPrChange>
        </w:rPr>
        <w:t>sij</w:t>
      </w:r>
      <w:proofErr w:type="spellEnd"/>
      <w:ins w:id="1254" w:author="Fong RERHANG" w:date="2021-05-28T18:47:00Z">
        <w:r w:rsidR="009E44D4">
          <w:rPr>
            <w:rFonts w:ascii="Arial" w:hAnsi="Arial" w:cs="Arial"/>
            <w:i/>
            <w:iCs/>
            <w:sz w:val="20"/>
            <w:szCs w:val="20"/>
          </w:rPr>
          <w:t xml:space="preserve"> </w:t>
        </w:r>
      </w:ins>
      <w:proofErr w:type="spellStart"/>
      <w:r w:rsidRPr="009E44D4">
        <w:rPr>
          <w:rFonts w:ascii="Arial" w:hAnsi="Arial" w:cs="Arial"/>
          <w:i/>
          <w:iCs/>
          <w:sz w:val="20"/>
          <w:szCs w:val="20"/>
          <w:rPrChange w:id="1255" w:author="Fong RERHANG" w:date="2021-05-28T18:46:00Z">
            <w:rPr>
              <w:rFonts w:ascii="Arial" w:hAnsi="Arial" w:cs="Arial"/>
              <w:sz w:val="20"/>
              <w:szCs w:val="20"/>
            </w:rPr>
          </w:rPrChange>
        </w:rPr>
        <w:t>hawm</w:t>
      </w:r>
      <w:proofErr w:type="spellEnd"/>
      <w:r w:rsidRPr="009E44D4">
        <w:rPr>
          <w:rFonts w:ascii="Arial" w:hAnsi="Arial" w:cs="Arial"/>
          <w:i/>
          <w:iCs/>
          <w:sz w:val="20"/>
          <w:szCs w:val="20"/>
          <w:rPrChange w:id="1256" w:author="Fong RERHANG" w:date="2021-05-28T18:46:00Z">
            <w:rPr>
              <w:rFonts w:ascii="Arial" w:hAnsi="Arial" w:cs="Arial"/>
              <w:sz w:val="20"/>
              <w:szCs w:val="20"/>
            </w:rPr>
          </w:rPrChange>
        </w:rPr>
        <w:t xml:space="preserve"> IEP)</w:t>
      </w:r>
    </w:p>
    <w:p w14:paraId="69F21051" w14:textId="0E054C58" w:rsidR="00E72AE9" w:rsidRPr="006C69B3" w:rsidRDefault="00992403" w:rsidP="00E72AE9">
      <w:pPr>
        <w:tabs>
          <w:tab w:val="left" w:pos="2086"/>
        </w:tabs>
        <w:rPr>
          <w:rFonts w:ascii="Arial" w:hAnsi="Arial" w:cs="Arial"/>
          <w:b/>
          <w:bCs/>
          <w:sz w:val="20"/>
          <w:szCs w:val="20"/>
        </w:rPr>
      </w:pPr>
      <w:r>
        <w:rPr>
          <w:rFonts w:ascii="Arial" w:hAnsi="Arial" w:cs="Arial"/>
          <w:i/>
          <w:iCs/>
          <w:sz w:val="20"/>
          <w:szCs w:val="20"/>
          <w:u w:val="single"/>
        </w:rPr>
        <w:t>2</w:t>
      </w:r>
      <w:r w:rsidR="00E72AE9" w:rsidRPr="006C69B3">
        <w:rPr>
          <w:rFonts w:ascii="Arial" w:hAnsi="Arial" w:cs="Arial"/>
          <w:b/>
          <w:bCs/>
          <w:sz w:val="20"/>
          <w:szCs w:val="20"/>
        </w:rPr>
        <w:t xml:space="preserve"> </w:t>
      </w:r>
      <w:ins w:id="1257" w:author="Fong RERHANG" w:date="2021-05-28T18:48:00Z">
        <w:r w:rsidR="009E44D4">
          <w:rPr>
            <w:rFonts w:ascii="Arial" w:hAnsi="Arial" w:cs="Arial"/>
            <w:b/>
            <w:bCs/>
            <w:sz w:val="20"/>
            <w:szCs w:val="20"/>
          </w:rPr>
          <w:t>%</w:t>
        </w:r>
      </w:ins>
      <w:proofErr w:type="spellStart"/>
      <w:del w:id="1258" w:author="Fong RERHANG" w:date="2021-05-28T18:47:00Z">
        <w:r w:rsidR="00E72AE9" w:rsidRPr="006C69B3" w:rsidDel="009E44D4">
          <w:rPr>
            <w:rFonts w:ascii="Arial" w:hAnsi="Arial" w:cs="Arial"/>
            <w:b/>
            <w:bCs/>
            <w:sz w:val="20"/>
            <w:szCs w:val="20"/>
          </w:rPr>
          <w:delText xml:space="preserve">feem puas </w:delText>
        </w:r>
      </w:del>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tus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neeg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w:t>
      </w:r>
      <w:proofErr w:type="spellEnd"/>
      <w:ins w:id="1259" w:author="Fong RERHANG" w:date="2021-05-28T18:48:00Z">
        <w:r w:rsidR="009E44D4">
          <w:rPr>
            <w:rFonts w:ascii="Arial" w:hAnsi="Arial" w:cs="Arial"/>
            <w:b/>
            <w:bCs/>
            <w:sz w:val="20"/>
            <w:szCs w:val="20"/>
          </w:rPr>
          <w:t xml:space="preserve"> </w:t>
        </w:r>
      </w:ins>
      <w:proofErr w:type="spellStart"/>
      <w:r w:rsidR="00E72AE9" w:rsidRPr="006C69B3">
        <w:rPr>
          <w:rFonts w:ascii="Arial" w:hAnsi="Arial" w:cs="Arial"/>
          <w:b/>
          <w:bCs/>
          <w:sz w:val="20"/>
          <w:szCs w:val="20"/>
        </w:rPr>
        <w:t>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sab </w:t>
      </w:r>
      <w:proofErr w:type="spellStart"/>
      <w:r w:rsidR="00E72AE9" w:rsidRPr="006C69B3">
        <w:rPr>
          <w:rFonts w:ascii="Arial" w:hAnsi="Arial" w:cs="Arial"/>
          <w:b/>
          <w:bCs/>
          <w:sz w:val="20"/>
          <w:szCs w:val="20"/>
        </w:rPr>
        <w:t>nraud</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w:t>
      </w:r>
      <w:proofErr w:type="spellEnd"/>
      <w:ins w:id="1260" w:author="Fong RERHANG" w:date="2021-05-28T18:49:00Z">
        <w:r w:rsidR="009E44D4">
          <w:rPr>
            <w:rFonts w:ascii="Arial" w:hAnsi="Arial" w:cs="Arial"/>
            <w:b/>
            <w:bCs/>
            <w:sz w:val="20"/>
            <w:szCs w:val="20"/>
          </w:rPr>
          <w:t xml:space="preserve"> </w:t>
        </w:r>
      </w:ins>
      <w:proofErr w:type="spellStart"/>
      <w:r w:rsidR="00E72AE9" w:rsidRPr="006C69B3">
        <w:rPr>
          <w:rFonts w:ascii="Arial" w:hAnsi="Arial" w:cs="Arial"/>
          <w:b/>
          <w:bCs/>
          <w:sz w:val="20"/>
          <w:szCs w:val="20"/>
        </w:rPr>
        <w:t>lwm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ntawv</w:t>
      </w:r>
      <w:proofErr w:type="spellEnd"/>
      <w:r w:rsidR="00E72AE9" w:rsidRPr="006C69B3">
        <w:rPr>
          <w:rFonts w:ascii="Arial" w:hAnsi="Arial" w:cs="Arial"/>
          <w:b/>
          <w:bCs/>
          <w:sz w:val="20"/>
          <w:szCs w:val="20"/>
        </w:rPr>
        <w:t>.</w:t>
      </w:r>
    </w:p>
    <w:p w14:paraId="0E5991E5" w14:textId="6DE02307" w:rsidR="00261998" w:rsidRDefault="00992403" w:rsidP="00E72AE9">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98</w:t>
      </w:r>
      <w:del w:id="1261" w:author="Fong RERHANG" w:date="2021-05-28T18:48:00Z">
        <w:r w:rsidR="00E72AE9" w:rsidRPr="006C69B3" w:rsidDel="009E44D4">
          <w:rPr>
            <w:rFonts w:ascii="Arial" w:hAnsi="Arial" w:cs="Arial"/>
            <w:b/>
            <w:bCs/>
            <w:sz w:val="20"/>
            <w:szCs w:val="20"/>
          </w:rPr>
          <w:delText xml:space="preserve"> feem puas</w:delText>
        </w:r>
      </w:del>
      <w:ins w:id="1262" w:author="Fong RERHANG" w:date="2021-05-28T18:48:00Z">
        <w:r w:rsidR="009E44D4">
          <w:rPr>
            <w:rFonts w:ascii="Arial" w:hAnsi="Arial" w:cs="Arial"/>
            <w:b/>
            <w:bCs/>
            <w:sz w:val="20"/>
            <w:szCs w:val="20"/>
          </w:rPr>
          <w:t>%</w:t>
        </w:r>
      </w:ins>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w:t>
      </w:r>
      <w:proofErr w:type="spellEnd"/>
      <w:ins w:id="1263" w:author="Fong RERHANG" w:date="2021-05-28T18:49:00Z">
        <w:r w:rsidR="009E44D4">
          <w:rPr>
            <w:rFonts w:ascii="Arial" w:hAnsi="Arial" w:cs="Arial"/>
            <w:b/>
            <w:bCs/>
            <w:sz w:val="20"/>
            <w:szCs w:val="20"/>
          </w:rPr>
          <w:t xml:space="preserve"> </w:t>
        </w:r>
      </w:ins>
      <w:proofErr w:type="spellStart"/>
      <w:r w:rsidR="00E72AE9" w:rsidRPr="006C69B3">
        <w:rPr>
          <w:rFonts w:ascii="Arial" w:hAnsi="Arial" w:cs="Arial"/>
          <w:b/>
          <w:bCs/>
          <w:sz w:val="20"/>
          <w:szCs w:val="20"/>
        </w:rPr>
        <w:t>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ua</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w:t>
      </w:r>
      <w:proofErr w:type="spellEnd"/>
      <w:ins w:id="1264" w:author="Fong RERHANG" w:date="2021-05-28T18:49:00Z">
        <w:r w:rsidR="009E44D4">
          <w:rPr>
            <w:rFonts w:ascii="Arial" w:hAnsi="Arial" w:cs="Arial"/>
            <w:b/>
            <w:bCs/>
            <w:sz w:val="20"/>
            <w:szCs w:val="20"/>
          </w:rPr>
          <w:t xml:space="preserve"> </w:t>
        </w:r>
      </w:ins>
      <w:proofErr w:type="spellStart"/>
      <w:r w:rsidR="00E72AE9" w:rsidRPr="006C69B3">
        <w:rPr>
          <w:rFonts w:ascii="Arial" w:hAnsi="Arial" w:cs="Arial"/>
          <w:b/>
          <w:bCs/>
          <w:sz w:val="20"/>
          <w:szCs w:val="20"/>
        </w:rPr>
        <w:t>lwm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w:t>
      </w:r>
    </w:p>
    <w:p w14:paraId="035FD8C7" w14:textId="4B4AC44D" w:rsidR="00E72AE9" w:rsidRPr="00261998" w:rsidRDefault="00E72AE9" w:rsidP="00E72AE9">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5827B65A" w14:textId="3EE300E3" w:rsidR="00E72AE9" w:rsidRPr="00D22422" w:rsidRDefault="00E72AE9" w:rsidP="00E72AE9">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del w:id="1265" w:author="Fong RERHANG" w:date="2021-05-28T18:50:00Z">
        <w:r w:rsidRPr="006C69B3" w:rsidDel="009E44D4">
          <w:rPr>
            <w:rFonts w:ascii="Arial" w:hAnsi="Arial" w:cs="Arial"/>
            <w:b/>
            <w:bCs/>
            <w:sz w:val="22"/>
            <w:szCs w:val="22"/>
          </w:rPr>
          <w:delText xml:space="preserve"> </w:delText>
        </w:r>
      </w:del>
      <w:r w:rsidRPr="006C69B3">
        <w:rPr>
          <w:rFonts w:ascii="Arial" w:hAnsi="Arial" w:cs="Arial"/>
          <w:b/>
          <w:bCs/>
          <w:sz w:val="22"/>
          <w:szCs w:val="22"/>
        </w:rPr>
        <w:t>/</w:t>
      </w:r>
      <w:del w:id="1266" w:author="Fong RERHANG" w:date="2021-05-28T18:50:00Z">
        <w:r w:rsidRPr="006C69B3" w:rsidDel="009E44D4">
          <w:rPr>
            <w:rFonts w:ascii="Arial" w:hAnsi="Arial" w:cs="Arial"/>
            <w:b/>
            <w:bCs/>
            <w:sz w:val="22"/>
            <w:szCs w:val="22"/>
          </w:rPr>
          <w:delText xml:space="preserve"> </w:delText>
        </w:r>
      </w:del>
      <w:r w:rsidRPr="006C69B3">
        <w:rPr>
          <w:rFonts w:ascii="Arial" w:hAnsi="Arial" w:cs="Arial"/>
          <w:b/>
          <w:bCs/>
          <w:sz w:val="22"/>
          <w:szCs w:val="22"/>
        </w:rPr>
        <w:t>los</w:t>
      </w:r>
      <w:ins w:id="1267" w:author="Fong RERHANG" w:date="2021-05-28T18:50:00Z">
        <w:r w:rsidR="009E44D4">
          <w:rPr>
            <w:rFonts w:ascii="Arial" w:hAnsi="Arial" w:cs="Arial"/>
            <w:b/>
            <w:bCs/>
            <w:sz w:val="22"/>
            <w:szCs w:val="22"/>
          </w:rPr>
          <w:t xml:space="preserve"> </w:t>
        </w:r>
      </w:ins>
      <w:r w:rsidRPr="006C69B3">
        <w:rPr>
          <w:rFonts w:ascii="Arial" w:hAnsi="Arial" w:cs="Arial"/>
          <w:b/>
          <w:bCs/>
          <w:sz w:val="22"/>
          <w:szCs w:val="22"/>
        </w:rPr>
        <w:t xml:space="preserve">sis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del w:id="1268" w:author="Fong RERHANG" w:date="2021-05-28T18:50:00Z">
        <w:r w:rsidRPr="006C69B3" w:rsidDel="009E44D4">
          <w:rPr>
            <w:rFonts w:ascii="Arial" w:hAnsi="Arial" w:cs="Arial"/>
            <w:b/>
            <w:bCs/>
            <w:sz w:val="22"/>
            <w:szCs w:val="22"/>
          </w:rPr>
          <w:delText xml:space="preserve"> </w:delText>
        </w:r>
      </w:del>
      <w:r w:rsidRPr="006C69B3">
        <w:rPr>
          <w:rFonts w:ascii="Arial" w:hAnsi="Arial" w:cs="Arial"/>
          <w:b/>
          <w:bCs/>
          <w:sz w:val="22"/>
          <w:szCs w:val="22"/>
        </w:rPr>
        <w:t>/</w:t>
      </w:r>
      <w:del w:id="1269" w:author="Fong RERHANG" w:date="2021-05-28T18:50:00Z">
        <w:r w:rsidRPr="006C69B3" w:rsidDel="009E44D4">
          <w:rPr>
            <w:rFonts w:ascii="Arial" w:hAnsi="Arial" w:cs="Arial"/>
            <w:b/>
            <w:bCs/>
            <w:sz w:val="22"/>
            <w:szCs w:val="22"/>
          </w:rPr>
          <w:delText xml:space="preserve"> </w:delText>
        </w:r>
      </w:del>
      <w:r w:rsidRPr="006C69B3">
        <w:rPr>
          <w:rFonts w:ascii="Arial" w:hAnsi="Arial" w:cs="Arial"/>
          <w:b/>
          <w:bCs/>
          <w:sz w:val="20"/>
          <w:szCs w:val="20"/>
        </w:rPr>
        <w:t>los</w:t>
      </w:r>
      <w:ins w:id="1270" w:author="Fong RERHANG" w:date="2021-05-28T18:50:00Z">
        <w:r w:rsidR="009E44D4">
          <w:rPr>
            <w:rFonts w:ascii="Arial" w:hAnsi="Arial" w:cs="Arial"/>
            <w:b/>
            <w:bCs/>
            <w:sz w:val="20"/>
            <w:szCs w:val="20"/>
          </w:rPr>
          <w:t xml:space="preserve"> </w:t>
        </w:r>
      </w:ins>
      <w:r w:rsidRPr="006C69B3">
        <w:rPr>
          <w:rFonts w:ascii="Arial" w:hAnsi="Arial" w:cs="Arial"/>
          <w:b/>
          <w:bCs/>
          <w:sz w:val="20"/>
          <w:szCs w:val="20"/>
        </w:rPr>
        <w:t xml:space="preserve">sis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w:t>
      </w:r>
      <w:proofErr w:type="spellEnd"/>
      <w:ins w:id="1271" w:author="Fong RERHANG" w:date="2021-05-28T18:51:00Z">
        <w:r w:rsidR="009E44D4">
          <w:rPr>
            <w:rFonts w:ascii="Arial" w:hAnsi="Arial" w:cs="Arial"/>
            <w:b/>
            <w:bCs/>
            <w:sz w:val="20"/>
            <w:szCs w:val="20"/>
          </w:rPr>
          <w:t xml:space="preserve"> </w:t>
        </w:r>
      </w:ins>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r w:rsidR="000821C5" w:rsidRPr="000821C5">
        <w:rPr>
          <w:rFonts w:ascii="Arial" w:hAnsi="Arial" w:cs="Arial"/>
          <w:i/>
          <w:iCs/>
          <w:sz w:val="20"/>
          <w:szCs w:val="20"/>
        </w:rPr>
        <w:t xml:space="preserve">vim </w:t>
      </w:r>
      <w:proofErr w:type="spellStart"/>
      <w:r w:rsidR="000821C5" w:rsidRPr="000821C5">
        <w:rPr>
          <w:rFonts w:ascii="Arial" w:hAnsi="Arial" w:cs="Arial"/>
          <w:i/>
          <w:iCs/>
          <w:sz w:val="20"/>
          <w:szCs w:val="20"/>
        </w:rPr>
        <w:t>kev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hais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kho</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ncauj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w:t>
      </w:r>
      <w:r w:rsidR="000821C5" w:rsidRPr="009E44D4">
        <w:rPr>
          <w:rFonts w:ascii="Arial" w:hAnsi="Arial" w:cs="Arial"/>
          <w:sz w:val="20"/>
          <w:szCs w:val="20"/>
          <w:rPrChange w:id="1272" w:author="Fong RERHANG" w:date="2021-05-28T18:51:00Z">
            <w:rPr>
              <w:rFonts w:ascii="Arial" w:hAnsi="Arial" w:cs="Arial"/>
              <w:i/>
              <w:iCs/>
              <w:sz w:val="20"/>
              <w:szCs w:val="20"/>
            </w:rPr>
          </w:rPrChange>
        </w:rPr>
        <w:t xml:space="preserve">vim </w:t>
      </w:r>
      <w:proofErr w:type="spellStart"/>
      <w:r w:rsidR="000821C5" w:rsidRPr="009E44D4">
        <w:rPr>
          <w:rFonts w:ascii="Arial" w:hAnsi="Arial" w:cs="Arial"/>
          <w:sz w:val="20"/>
          <w:szCs w:val="20"/>
          <w:rPrChange w:id="1273" w:author="Fong RERHANG" w:date="2021-05-28T18:51:00Z">
            <w:rPr>
              <w:rFonts w:ascii="Arial" w:hAnsi="Arial" w:cs="Arial"/>
              <w:i/>
              <w:iCs/>
              <w:sz w:val="20"/>
              <w:szCs w:val="20"/>
            </w:rPr>
          </w:rPrChange>
        </w:rPr>
        <w:t>tias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nws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yog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kheej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muaj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ntau</w:t>
      </w:r>
      <w:proofErr w:type="spellEnd"/>
      <w:r w:rsidR="000821C5" w:rsidRPr="000821C5">
        <w:rPr>
          <w:rFonts w:ascii="Arial" w:hAnsi="Arial" w:cs="Arial"/>
          <w:i/>
          <w:iCs/>
          <w:sz w:val="20"/>
          <w:szCs w:val="20"/>
        </w:rPr>
        <w:t xml:space="preserve"> yam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yuav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tsum</w:t>
      </w:r>
      <w:proofErr w:type="spellEnd"/>
      <w:r w:rsidR="000821C5" w:rsidRPr="000821C5">
        <w:rPr>
          <w:rFonts w:ascii="Arial" w:hAnsi="Arial" w:cs="Arial"/>
          <w:i/>
          <w:iCs/>
          <w:sz w:val="20"/>
          <w:szCs w:val="20"/>
        </w:rPr>
        <w:t xml:space="preserve"> tau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nyob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rau</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hauv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pawg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tsawg</w:t>
      </w:r>
      <w:proofErr w:type="spellEnd"/>
      <w:ins w:id="1274" w:author="Fong RERHANG" w:date="2021-05-28T18:52:00Z">
        <w:r w:rsidR="009E44D4">
          <w:rPr>
            <w:rFonts w:ascii="Arial" w:hAnsi="Arial" w:cs="Arial"/>
            <w:i/>
            <w:iCs/>
            <w:sz w:val="20"/>
            <w:szCs w:val="20"/>
          </w:rPr>
          <w:t xml:space="preserve"> </w:t>
        </w:r>
        <w:proofErr w:type="spellStart"/>
        <w:r w:rsidR="009E44D4">
          <w:rPr>
            <w:rFonts w:ascii="Arial" w:hAnsi="Arial" w:cs="Arial"/>
            <w:i/>
            <w:iCs/>
            <w:sz w:val="20"/>
            <w:szCs w:val="20"/>
          </w:rPr>
          <w:t>teeb</w:t>
        </w:r>
        <w:proofErr w:type="spellEnd"/>
        <w:r w:rsidR="009E44D4">
          <w:rPr>
            <w:rFonts w:ascii="Arial" w:hAnsi="Arial" w:cs="Arial"/>
            <w:i/>
            <w:iCs/>
            <w:sz w:val="20"/>
            <w:szCs w:val="20"/>
          </w:rPr>
          <w:t xml:space="preserve"> </w:t>
        </w:r>
        <w:proofErr w:type="spellStart"/>
        <w:r w:rsidR="009E44D4">
          <w:rPr>
            <w:rFonts w:ascii="Arial" w:hAnsi="Arial" w:cs="Arial"/>
            <w:i/>
            <w:iCs/>
            <w:sz w:val="20"/>
            <w:szCs w:val="20"/>
          </w:rPr>
          <w:t>tsa</w:t>
        </w:r>
        <w:proofErr w:type="spellEnd"/>
        <w:r w:rsidR="009E44D4">
          <w:rPr>
            <w:rFonts w:ascii="Arial" w:hAnsi="Arial" w:cs="Arial"/>
            <w:i/>
            <w:iCs/>
            <w:sz w:val="20"/>
            <w:szCs w:val="20"/>
          </w:rPr>
          <w:t>.</w:t>
        </w:r>
      </w:ins>
    </w:p>
    <w:p w14:paraId="068B8240" w14:textId="715CF1F1" w:rsidR="00E72AE9" w:rsidRPr="006C69B3" w:rsidRDefault="009E44D4" w:rsidP="00E72AE9">
      <w:pPr>
        <w:tabs>
          <w:tab w:val="left" w:pos="2086"/>
        </w:tabs>
        <w:rPr>
          <w:rFonts w:ascii="Arial" w:hAnsi="Arial" w:cs="Arial"/>
          <w:b/>
          <w:bCs/>
          <w:sz w:val="20"/>
          <w:szCs w:val="20"/>
        </w:rPr>
      </w:pPr>
      <w:ins w:id="1275" w:author="Fong RERHANG" w:date="2021-05-28T18:53:00Z">
        <w:r>
          <w:rPr>
            <w:rFonts w:ascii="Arial" w:hAnsi="Arial" w:cs="Arial"/>
            <w:b/>
            <w:bCs/>
            <w:sz w:val="20"/>
            <w:szCs w:val="20"/>
          </w:rPr>
          <w:t xml:space="preserve">Kev </w:t>
        </w:r>
      </w:ins>
      <w:proofErr w:type="spellStart"/>
      <w:r w:rsidR="00E72AE9" w:rsidRPr="006C69B3">
        <w:rPr>
          <w:rFonts w:ascii="Arial" w:hAnsi="Arial" w:cs="Arial"/>
          <w:b/>
          <w:bCs/>
          <w:sz w:val="20"/>
          <w:szCs w:val="20"/>
        </w:rPr>
        <w:t>Pab</w:t>
      </w:r>
      <w:proofErr w:type="spellEnd"/>
      <w:ins w:id="1276" w:author="Fong RERHANG" w:date="2021-05-28T18:52:00Z">
        <w:r>
          <w:rPr>
            <w:rFonts w:ascii="Arial" w:hAnsi="Arial" w:cs="Arial"/>
            <w:b/>
            <w:bCs/>
            <w:sz w:val="20"/>
            <w:szCs w:val="20"/>
          </w:rPr>
          <w:t xml:space="preserve"> </w:t>
        </w:r>
      </w:ins>
      <w:proofErr w:type="spellStart"/>
      <w:ins w:id="1277" w:author="Fong RERHANG" w:date="2021-05-28T18:53:00Z">
        <w:r>
          <w:rPr>
            <w:rFonts w:ascii="Arial" w:hAnsi="Arial" w:cs="Arial"/>
            <w:b/>
            <w:bCs/>
            <w:sz w:val="20"/>
            <w:szCs w:val="20"/>
          </w:rPr>
          <w:t>C</w:t>
        </w:r>
      </w:ins>
      <w:del w:id="1278" w:author="Fong RERHANG" w:date="2021-05-28T18:53:00Z">
        <w:r w:rsidR="00E72AE9" w:rsidRPr="006C69B3" w:rsidDel="009E44D4">
          <w:rPr>
            <w:rFonts w:ascii="Arial" w:hAnsi="Arial" w:cs="Arial"/>
            <w:b/>
            <w:bCs/>
            <w:sz w:val="20"/>
            <w:szCs w:val="20"/>
          </w:rPr>
          <w:delText>c</w:delText>
        </w:r>
      </w:del>
      <w:r w:rsidR="00E72AE9" w:rsidRPr="006C69B3">
        <w:rPr>
          <w:rFonts w:ascii="Arial" w:hAnsi="Arial" w:cs="Arial"/>
          <w:b/>
          <w:bCs/>
          <w:sz w:val="20"/>
          <w:szCs w:val="20"/>
        </w:rPr>
        <w:t>uam</w:t>
      </w:r>
      <w:proofErr w:type="spellEnd"/>
      <w:r w:rsidR="00E72AE9" w:rsidRPr="006C69B3">
        <w:rPr>
          <w:rFonts w:ascii="Arial" w:hAnsi="Arial" w:cs="Arial"/>
          <w:b/>
          <w:bCs/>
          <w:sz w:val="20"/>
          <w:szCs w:val="20"/>
        </w:rPr>
        <w:t xml:space="preserve"> </w:t>
      </w:r>
      <w:del w:id="1279" w:author="Fong RERHANG" w:date="2021-05-28T18:53:00Z">
        <w:r w:rsidR="00E72AE9" w:rsidRPr="006C69B3" w:rsidDel="009E44D4">
          <w:rPr>
            <w:rFonts w:ascii="Arial" w:hAnsi="Arial" w:cs="Arial"/>
            <w:b/>
            <w:bCs/>
            <w:sz w:val="20"/>
            <w:szCs w:val="20"/>
          </w:rPr>
          <w:delText>l</w:delText>
        </w:r>
      </w:del>
      <w:proofErr w:type="spellStart"/>
      <w:ins w:id="1280" w:author="Fong RERHANG" w:date="2021-05-28T18:53:00Z">
        <w:r>
          <w:rPr>
            <w:rFonts w:ascii="Arial" w:hAnsi="Arial" w:cs="Arial"/>
            <w:b/>
            <w:bCs/>
            <w:sz w:val="20"/>
            <w:szCs w:val="20"/>
          </w:rPr>
          <w:t>L</w:t>
        </w:r>
      </w:ins>
      <w:r w:rsidR="00E72AE9" w:rsidRPr="006C69B3">
        <w:rPr>
          <w:rFonts w:ascii="Arial" w:hAnsi="Arial" w:cs="Arial"/>
          <w:b/>
          <w:bCs/>
          <w:sz w:val="20"/>
          <w:szCs w:val="20"/>
        </w:rPr>
        <w:t>wm</w:t>
      </w:r>
      <w:proofErr w:type="spellEnd"/>
      <w:r w:rsidR="00E72AE9" w:rsidRPr="006C69B3">
        <w:rPr>
          <w:rFonts w:ascii="Arial" w:hAnsi="Arial" w:cs="Arial"/>
          <w:b/>
          <w:bCs/>
          <w:sz w:val="20"/>
          <w:szCs w:val="20"/>
        </w:rPr>
        <w:t xml:space="preserve"> </w:t>
      </w:r>
      <w:del w:id="1281" w:author="Fong RERHANG" w:date="2021-05-28T18:53:00Z">
        <w:r w:rsidR="00E72AE9" w:rsidRPr="006C69B3" w:rsidDel="009E44D4">
          <w:rPr>
            <w:rFonts w:ascii="Arial" w:hAnsi="Arial" w:cs="Arial"/>
            <w:b/>
            <w:bCs/>
            <w:sz w:val="20"/>
            <w:szCs w:val="20"/>
          </w:rPr>
          <w:delText>l</w:delText>
        </w:r>
      </w:del>
      <w:proofErr w:type="spellStart"/>
      <w:ins w:id="1282" w:author="Fong RERHANG" w:date="2021-05-28T18:53:00Z">
        <w:r>
          <w:rPr>
            <w:rFonts w:ascii="Arial" w:hAnsi="Arial" w:cs="Arial"/>
            <w:b/>
            <w:bCs/>
            <w:sz w:val="20"/>
            <w:szCs w:val="20"/>
          </w:rPr>
          <w:t>L</w:t>
        </w:r>
      </w:ins>
      <w:r w:rsidR="00E72AE9" w:rsidRPr="006C69B3">
        <w:rPr>
          <w:rFonts w:ascii="Arial" w:hAnsi="Arial" w:cs="Arial"/>
          <w:b/>
          <w:bCs/>
          <w:sz w:val="20"/>
          <w:szCs w:val="20"/>
        </w:rPr>
        <w:t>ub</w:t>
      </w:r>
      <w:proofErr w:type="spellEnd"/>
      <w:r w:rsidR="00E72AE9" w:rsidRPr="006C69B3">
        <w:rPr>
          <w:rFonts w:ascii="Arial" w:hAnsi="Arial" w:cs="Arial"/>
          <w:b/>
          <w:bCs/>
          <w:sz w:val="20"/>
          <w:szCs w:val="20"/>
        </w:rPr>
        <w:t xml:space="preserve"> </w:t>
      </w:r>
      <w:ins w:id="1283" w:author="Fong RERHANG" w:date="2021-05-28T18:53:00Z">
        <w:r>
          <w:rPr>
            <w:rFonts w:ascii="Arial" w:hAnsi="Arial" w:cs="Arial"/>
            <w:b/>
            <w:bCs/>
            <w:sz w:val="20"/>
            <w:szCs w:val="20"/>
          </w:rPr>
          <w:t>C</w:t>
        </w:r>
      </w:ins>
      <w:del w:id="1284" w:author="Fong RERHANG" w:date="2021-05-28T18:53:00Z">
        <w:r w:rsidR="00E72AE9" w:rsidRPr="006C69B3" w:rsidDel="009E44D4">
          <w:rPr>
            <w:rFonts w:ascii="Arial" w:hAnsi="Arial" w:cs="Arial"/>
            <w:b/>
            <w:bCs/>
            <w:sz w:val="20"/>
            <w:szCs w:val="20"/>
          </w:rPr>
          <w:delText>c</w:delText>
        </w:r>
      </w:del>
      <w:r w:rsidR="00E72AE9" w:rsidRPr="006C69B3">
        <w:rPr>
          <w:rFonts w:ascii="Arial" w:hAnsi="Arial" w:cs="Arial"/>
          <w:b/>
          <w:bCs/>
          <w:sz w:val="20"/>
          <w:szCs w:val="20"/>
        </w:rPr>
        <w:t xml:space="preserve">haw </w:t>
      </w:r>
      <w:proofErr w:type="spellStart"/>
      <w:ins w:id="1285" w:author="Fong RERHANG" w:date="2021-05-28T18:53:00Z">
        <w:r>
          <w:rPr>
            <w:rFonts w:ascii="Arial" w:hAnsi="Arial" w:cs="Arial"/>
            <w:b/>
            <w:bCs/>
            <w:sz w:val="20"/>
            <w:szCs w:val="20"/>
          </w:rPr>
          <w:t>U</w:t>
        </w:r>
      </w:ins>
      <w:del w:id="1286" w:author="Fong RERHANG" w:date="2021-05-28T18:53:00Z">
        <w:r w:rsidR="00E72AE9" w:rsidRPr="006C69B3" w:rsidDel="009E44D4">
          <w:rPr>
            <w:rFonts w:ascii="Arial" w:hAnsi="Arial" w:cs="Arial"/>
            <w:b/>
            <w:bCs/>
            <w:sz w:val="20"/>
            <w:szCs w:val="20"/>
          </w:rPr>
          <w:delText>u</w:delText>
        </w:r>
      </w:del>
      <w:r w:rsidR="00E72AE9" w:rsidRPr="006C69B3">
        <w:rPr>
          <w:rFonts w:ascii="Arial" w:hAnsi="Arial" w:cs="Arial"/>
          <w:b/>
          <w:bCs/>
          <w:sz w:val="20"/>
          <w:szCs w:val="20"/>
        </w:rPr>
        <w:t>a</w:t>
      </w:r>
      <w:proofErr w:type="spellEnd"/>
      <w:r w:rsidR="00E72AE9" w:rsidRPr="006C69B3">
        <w:rPr>
          <w:rFonts w:ascii="Arial" w:hAnsi="Arial" w:cs="Arial"/>
          <w:b/>
          <w:bCs/>
          <w:sz w:val="20"/>
          <w:szCs w:val="20"/>
        </w:rPr>
        <w:t xml:space="preserve"> </w:t>
      </w:r>
      <w:proofErr w:type="spellStart"/>
      <w:ins w:id="1287" w:author="Fong RERHANG" w:date="2021-05-28T18:53:00Z">
        <w:r>
          <w:rPr>
            <w:rFonts w:ascii="Arial" w:hAnsi="Arial" w:cs="Arial"/>
            <w:b/>
            <w:bCs/>
            <w:sz w:val="20"/>
            <w:szCs w:val="20"/>
          </w:rPr>
          <w:t>H</w:t>
        </w:r>
      </w:ins>
      <w:del w:id="1288" w:author="Fong RERHANG" w:date="2021-05-28T18:53:00Z">
        <w:r w:rsidR="00E72AE9" w:rsidRPr="006C69B3" w:rsidDel="009E44D4">
          <w:rPr>
            <w:rFonts w:ascii="Arial" w:hAnsi="Arial" w:cs="Arial"/>
            <w:b/>
            <w:bCs/>
            <w:sz w:val="20"/>
            <w:szCs w:val="20"/>
          </w:rPr>
          <w:delText>h</w:delText>
        </w:r>
      </w:del>
      <w:r w:rsidR="00E72AE9" w:rsidRPr="006C69B3">
        <w:rPr>
          <w:rFonts w:ascii="Arial" w:hAnsi="Arial" w:cs="Arial"/>
          <w:b/>
          <w:bCs/>
          <w:sz w:val="20"/>
          <w:szCs w:val="20"/>
        </w:rPr>
        <w:t>auj</w:t>
      </w:r>
      <w:proofErr w:type="spellEnd"/>
      <w:ins w:id="1289" w:author="Fong RERHANG" w:date="2021-05-28T18:53:00Z">
        <w:r>
          <w:rPr>
            <w:rFonts w:ascii="Arial" w:hAnsi="Arial" w:cs="Arial"/>
            <w:b/>
            <w:bCs/>
            <w:sz w:val="20"/>
            <w:szCs w:val="20"/>
          </w:rPr>
          <w:t xml:space="preserve"> </w:t>
        </w:r>
      </w:ins>
      <w:del w:id="1290" w:author="Fong RERHANG" w:date="2021-05-28T18:53:00Z">
        <w:r w:rsidR="00E72AE9" w:rsidRPr="006C69B3" w:rsidDel="009E44D4">
          <w:rPr>
            <w:rFonts w:ascii="Arial" w:hAnsi="Arial" w:cs="Arial"/>
            <w:b/>
            <w:bCs/>
            <w:sz w:val="20"/>
            <w:szCs w:val="20"/>
          </w:rPr>
          <w:delText>l</w:delText>
        </w:r>
      </w:del>
      <w:proofErr w:type="spellStart"/>
      <w:ins w:id="1291" w:author="Fong RERHANG" w:date="2021-05-28T18:53:00Z">
        <w:r>
          <w:rPr>
            <w:rFonts w:ascii="Arial" w:hAnsi="Arial" w:cs="Arial"/>
            <w:b/>
            <w:bCs/>
            <w:sz w:val="20"/>
            <w:szCs w:val="20"/>
          </w:rPr>
          <w:t>L</w:t>
        </w:r>
      </w:ins>
      <w:r w:rsidR="00E72AE9" w:rsidRPr="006C69B3">
        <w:rPr>
          <w:rFonts w:ascii="Arial" w:hAnsi="Arial" w:cs="Arial"/>
          <w:b/>
          <w:bCs/>
          <w:sz w:val="20"/>
          <w:szCs w:val="20"/>
        </w:rPr>
        <w:t>w</w:t>
      </w:r>
      <w:ins w:id="1292" w:author="Fong RERHANG" w:date="2021-05-28T18:53:00Z">
        <w:r>
          <w:rPr>
            <w:rFonts w:ascii="Arial" w:hAnsi="Arial" w:cs="Arial"/>
            <w:b/>
            <w:bCs/>
            <w:sz w:val="20"/>
            <w:szCs w:val="20"/>
          </w:rPr>
          <w:t>m</w:t>
        </w:r>
      </w:ins>
      <w:proofErr w:type="spellEnd"/>
    </w:p>
    <w:p w14:paraId="576FC094" w14:textId="1F8A7496" w:rsidR="005A2D7B" w:rsidRDefault="0010372F" w:rsidP="005A2D7B">
      <w:pPr>
        <w:pStyle w:val="ListParagraph"/>
        <w:numPr>
          <w:ilvl w:val="0"/>
          <w:numId w:val="10"/>
        </w:numPr>
        <w:tabs>
          <w:tab w:val="left" w:pos="2086"/>
        </w:tabs>
        <w:rPr>
          <w:rFonts w:ascii="Arial" w:hAnsi="Arial" w:cs="Arial"/>
          <w:sz w:val="20"/>
          <w:szCs w:val="20"/>
        </w:rPr>
      </w:pPr>
      <w:ins w:id="1293" w:author="Fong RERHANG" w:date="2021-05-28T18:55:00Z">
        <w:r>
          <w:rPr>
            <w:rFonts w:ascii="Arial" w:hAnsi="Arial" w:cs="Arial"/>
            <w:sz w:val="20"/>
            <w:szCs w:val="20"/>
          </w:rPr>
          <w:t xml:space="preserve">Chaw </w:t>
        </w:r>
      </w:ins>
      <w:r w:rsidR="00E72AE9" w:rsidRPr="005A2D7B">
        <w:rPr>
          <w:rFonts w:ascii="Arial" w:hAnsi="Arial" w:cs="Arial"/>
          <w:sz w:val="20"/>
          <w:szCs w:val="20"/>
        </w:rPr>
        <w:t xml:space="preserve">Kev </w:t>
      </w:r>
      <w:del w:id="1294" w:author="Fong RERHANG" w:date="2021-05-28T18:55:00Z">
        <w:r w:rsidR="00E72AE9" w:rsidRPr="005A2D7B" w:rsidDel="0010372F">
          <w:rPr>
            <w:rFonts w:ascii="Arial" w:hAnsi="Arial" w:cs="Arial"/>
            <w:sz w:val="20"/>
            <w:szCs w:val="20"/>
          </w:rPr>
          <w:delText>n</w:delText>
        </w:r>
      </w:del>
      <w:proofErr w:type="spellStart"/>
      <w:ins w:id="1295" w:author="Fong RERHANG" w:date="2021-05-28T18:55:00Z">
        <w:r>
          <w:rPr>
            <w:rFonts w:ascii="Arial" w:hAnsi="Arial" w:cs="Arial"/>
            <w:sz w:val="20"/>
            <w:szCs w:val="20"/>
          </w:rPr>
          <w:t>N</w:t>
        </w:r>
      </w:ins>
      <w:r w:rsidR="00E72AE9" w:rsidRPr="005A2D7B">
        <w:rPr>
          <w:rFonts w:ascii="Arial" w:hAnsi="Arial" w:cs="Arial"/>
          <w:sz w:val="20"/>
          <w:szCs w:val="20"/>
        </w:rPr>
        <w:t>oj</w:t>
      </w:r>
      <w:proofErr w:type="spellEnd"/>
      <w:r w:rsidR="00E72AE9" w:rsidRPr="005A2D7B">
        <w:rPr>
          <w:rFonts w:ascii="Arial" w:hAnsi="Arial" w:cs="Arial"/>
          <w:sz w:val="20"/>
          <w:szCs w:val="20"/>
        </w:rPr>
        <w:t xml:space="preserve"> </w:t>
      </w:r>
      <w:del w:id="1296" w:author="Fong RERHANG" w:date="2021-05-28T18:55:00Z">
        <w:r w:rsidR="00E72AE9" w:rsidRPr="005A2D7B" w:rsidDel="0010372F">
          <w:rPr>
            <w:rFonts w:ascii="Arial" w:hAnsi="Arial" w:cs="Arial"/>
            <w:sz w:val="20"/>
            <w:szCs w:val="20"/>
          </w:rPr>
          <w:delText>q</w:delText>
        </w:r>
      </w:del>
      <w:proofErr w:type="spellStart"/>
      <w:ins w:id="1297" w:author="Fong RERHANG" w:date="2021-05-28T18:55:00Z">
        <w:r>
          <w:rPr>
            <w:rFonts w:ascii="Arial" w:hAnsi="Arial" w:cs="Arial"/>
            <w:sz w:val="20"/>
            <w:szCs w:val="20"/>
          </w:rPr>
          <w:t>Q</w:t>
        </w:r>
      </w:ins>
      <w:r w:rsidR="00E72AE9" w:rsidRPr="005A2D7B">
        <w:rPr>
          <w:rFonts w:ascii="Arial" w:hAnsi="Arial" w:cs="Arial"/>
          <w:sz w:val="20"/>
          <w:szCs w:val="20"/>
        </w:rPr>
        <w:t>ab</w:t>
      </w:r>
      <w:proofErr w:type="spellEnd"/>
      <w:r w:rsidR="00E72AE9" w:rsidRPr="005A2D7B">
        <w:rPr>
          <w:rFonts w:ascii="Arial" w:hAnsi="Arial" w:cs="Arial"/>
          <w:sz w:val="20"/>
          <w:szCs w:val="20"/>
        </w:rPr>
        <w:t xml:space="preserve"> </w:t>
      </w:r>
      <w:del w:id="1298" w:author="Fong RERHANG" w:date="2021-05-28T18:55:00Z">
        <w:r w:rsidR="00E72AE9" w:rsidRPr="005A2D7B" w:rsidDel="0010372F">
          <w:rPr>
            <w:rFonts w:ascii="Arial" w:hAnsi="Arial" w:cs="Arial"/>
            <w:sz w:val="20"/>
            <w:szCs w:val="20"/>
          </w:rPr>
          <w:delText>h</w:delText>
        </w:r>
      </w:del>
      <w:ins w:id="1299" w:author="Fong RERHANG" w:date="2021-05-28T18:55:00Z">
        <w:r>
          <w:rPr>
            <w:rFonts w:ascii="Arial" w:hAnsi="Arial" w:cs="Arial"/>
            <w:sz w:val="20"/>
            <w:szCs w:val="20"/>
          </w:rPr>
          <w:t>H</w:t>
        </w:r>
      </w:ins>
      <w:r w:rsidR="00E72AE9" w:rsidRPr="005A2D7B">
        <w:rPr>
          <w:rFonts w:ascii="Arial" w:hAnsi="Arial" w:cs="Arial"/>
          <w:sz w:val="20"/>
          <w:szCs w:val="20"/>
        </w:rPr>
        <w:t xml:space="preserve">aus </w:t>
      </w:r>
      <w:del w:id="1300" w:author="Fong RERHANG" w:date="2021-05-28T18:55:00Z">
        <w:r w:rsidR="00E72AE9" w:rsidRPr="005A2D7B" w:rsidDel="0010372F">
          <w:rPr>
            <w:rFonts w:ascii="Arial" w:hAnsi="Arial" w:cs="Arial"/>
            <w:sz w:val="20"/>
            <w:szCs w:val="20"/>
          </w:rPr>
          <w:delText>h</w:delText>
        </w:r>
      </w:del>
      <w:proofErr w:type="spellStart"/>
      <w:ins w:id="1301" w:author="Fong RERHANG" w:date="2021-05-28T18:55:00Z">
        <w:r>
          <w:rPr>
            <w:rFonts w:ascii="Arial" w:hAnsi="Arial" w:cs="Arial"/>
            <w:sz w:val="20"/>
            <w:szCs w:val="20"/>
          </w:rPr>
          <w:t>H</w:t>
        </w:r>
      </w:ins>
      <w:r w:rsidR="00E72AE9" w:rsidRPr="005A2D7B">
        <w:rPr>
          <w:rFonts w:ascii="Arial" w:hAnsi="Arial" w:cs="Arial"/>
          <w:sz w:val="20"/>
          <w:szCs w:val="20"/>
        </w:rPr>
        <w:t>uv</w:t>
      </w:r>
      <w:proofErr w:type="spellEnd"/>
      <w:r w:rsidR="00E72AE9" w:rsidRPr="005A2D7B">
        <w:rPr>
          <w:rFonts w:ascii="Arial" w:hAnsi="Arial" w:cs="Arial"/>
          <w:sz w:val="20"/>
          <w:szCs w:val="20"/>
        </w:rPr>
        <w:t xml:space="preserve"> </w:t>
      </w:r>
      <w:del w:id="1302" w:author="Fong RERHANG" w:date="2021-05-28T18:55:00Z">
        <w:r w:rsidR="00E72AE9" w:rsidRPr="005A2D7B" w:rsidDel="0010372F">
          <w:rPr>
            <w:rFonts w:ascii="Arial" w:hAnsi="Arial" w:cs="Arial"/>
            <w:sz w:val="20"/>
            <w:szCs w:val="20"/>
          </w:rPr>
          <w:delText xml:space="preserve">ntawm </w:delText>
        </w:r>
      </w:del>
      <w:proofErr w:type="spellStart"/>
      <w:ins w:id="1303" w:author="Fong RERHANG" w:date="2021-05-28T18:55:00Z">
        <w:r>
          <w:rPr>
            <w:rFonts w:ascii="Arial" w:hAnsi="Arial" w:cs="Arial"/>
            <w:sz w:val="20"/>
            <w:szCs w:val="20"/>
          </w:rPr>
          <w:t>P</w:t>
        </w:r>
      </w:ins>
      <w:del w:id="1304" w:author="Fong RERHANG" w:date="2021-05-28T18:55:00Z">
        <w:r w:rsidR="00E72AE9" w:rsidRPr="005A2D7B" w:rsidDel="0010372F">
          <w:rPr>
            <w:rFonts w:ascii="Arial" w:hAnsi="Arial" w:cs="Arial"/>
            <w:sz w:val="20"/>
            <w:szCs w:val="20"/>
          </w:rPr>
          <w:delText>p</w:delText>
        </w:r>
      </w:del>
      <w:r w:rsidR="00E72AE9" w:rsidRPr="005A2D7B">
        <w:rPr>
          <w:rFonts w:ascii="Arial" w:hAnsi="Arial" w:cs="Arial"/>
          <w:sz w:val="20"/>
          <w:szCs w:val="20"/>
        </w:rPr>
        <w:t>aj</w:t>
      </w:r>
      <w:proofErr w:type="spellEnd"/>
      <w:r w:rsidR="00E72AE9" w:rsidRPr="005A2D7B">
        <w:rPr>
          <w:rFonts w:ascii="Arial" w:hAnsi="Arial" w:cs="Arial"/>
          <w:sz w:val="20"/>
          <w:szCs w:val="20"/>
        </w:rPr>
        <w:t xml:space="preserve"> </w:t>
      </w:r>
      <w:proofErr w:type="spellStart"/>
      <w:ins w:id="1305" w:author="Fong RERHANG" w:date="2021-05-28T18:55:00Z">
        <w:r>
          <w:rPr>
            <w:rFonts w:ascii="Arial" w:hAnsi="Arial" w:cs="Arial"/>
            <w:sz w:val="20"/>
            <w:szCs w:val="20"/>
          </w:rPr>
          <w:t>H</w:t>
        </w:r>
      </w:ins>
      <w:del w:id="1306" w:author="Fong RERHANG" w:date="2021-05-28T18:55:00Z">
        <w:r w:rsidR="00E72AE9" w:rsidRPr="005A2D7B" w:rsidDel="0010372F">
          <w:rPr>
            <w:rFonts w:ascii="Arial" w:hAnsi="Arial" w:cs="Arial"/>
            <w:sz w:val="20"/>
            <w:szCs w:val="20"/>
          </w:rPr>
          <w:delText>h</w:delText>
        </w:r>
      </w:del>
      <w:r w:rsidR="00E72AE9" w:rsidRPr="005A2D7B">
        <w:rPr>
          <w:rFonts w:ascii="Arial" w:hAnsi="Arial" w:cs="Arial"/>
          <w:sz w:val="20"/>
          <w:szCs w:val="20"/>
        </w:rPr>
        <w:t>lwb</w:t>
      </w:r>
      <w:proofErr w:type="spellEnd"/>
    </w:p>
    <w:p w14:paraId="7B07621A" w14:textId="09881938" w:rsidR="005A2D7B" w:rsidRPr="009E44D4" w:rsidRDefault="00E72AE9" w:rsidP="005A2D7B">
      <w:pPr>
        <w:pStyle w:val="ListParagraph"/>
        <w:numPr>
          <w:ilvl w:val="0"/>
          <w:numId w:val="10"/>
        </w:numPr>
        <w:tabs>
          <w:tab w:val="left" w:pos="2086"/>
        </w:tabs>
        <w:rPr>
          <w:rFonts w:ascii="Arial" w:hAnsi="Arial" w:cs="Arial"/>
          <w:sz w:val="16"/>
          <w:szCs w:val="16"/>
          <w:rPrChange w:id="1307" w:author="Fong RERHANG" w:date="2021-05-28T18:54:00Z">
            <w:rPr>
              <w:rFonts w:ascii="Arial" w:hAnsi="Arial" w:cs="Arial"/>
              <w:sz w:val="20"/>
              <w:szCs w:val="20"/>
            </w:rPr>
          </w:rPrChange>
        </w:rPr>
      </w:pPr>
      <w:r w:rsidRPr="009E44D4">
        <w:rPr>
          <w:rFonts w:ascii="Arial" w:hAnsi="Arial" w:cs="Arial"/>
          <w:sz w:val="20"/>
          <w:szCs w:val="16"/>
          <w:rPrChange w:id="1308" w:author="Fong RERHANG" w:date="2021-05-28T18:54:00Z">
            <w:rPr>
              <w:rFonts w:ascii="Arial" w:hAnsi="Arial" w:cs="Arial"/>
              <w:szCs w:val="20"/>
            </w:rPr>
          </w:rPrChange>
        </w:rPr>
        <w:t xml:space="preserve">Kev </w:t>
      </w:r>
      <w:proofErr w:type="spellStart"/>
      <w:r w:rsidRPr="009E44D4">
        <w:rPr>
          <w:rFonts w:ascii="Arial" w:hAnsi="Arial" w:cs="Arial"/>
          <w:sz w:val="20"/>
          <w:szCs w:val="16"/>
          <w:rPrChange w:id="1309" w:author="Fong RERHANG" w:date="2021-05-28T18:54:00Z">
            <w:rPr>
              <w:rFonts w:ascii="Arial" w:hAnsi="Arial" w:cs="Arial"/>
              <w:szCs w:val="20"/>
            </w:rPr>
          </w:rPrChange>
        </w:rPr>
        <w:t>Pab</w:t>
      </w:r>
      <w:proofErr w:type="spellEnd"/>
      <w:ins w:id="1310" w:author="Fong RERHANG" w:date="2021-05-28T18:56:00Z">
        <w:r w:rsidR="0010372F">
          <w:rPr>
            <w:rFonts w:ascii="Arial" w:hAnsi="Arial" w:cs="Arial"/>
            <w:sz w:val="20"/>
            <w:szCs w:val="16"/>
          </w:rPr>
          <w:t xml:space="preserve"> </w:t>
        </w:r>
      </w:ins>
      <w:del w:id="1311" w:author="Fong RERHANG" w:date="2021-05-28T18:56:00Z">
        <w:r w:rsidRPr="009E44D4" w:rsidDel="0010372F">
          <w:rPr>
            <w:rFonts w:ascii="Arial" w:hAnsi="Arial" w:cs="Arial"/>
            <w:sz w:val="20"/>
            <w:szCs w:val="16"/>
            <w:rPrChange w:id="1312" w:author="Fong RERHANG" w:date="2021-05-28T18:54:00Z">
              <w:rPr>
                <w:rFonts w:ascii="Arial" w:hAnsi="Arial" w:cs="Arial"/>
                <w:szCs w:val="20"/>
              </w:rPr>
            </w:rPrChange>
          </w:rPr>
          <w:delText>c</w:delText>
        </w:r>
      </w:del>
      <w:proofErr w:type="spellStart"/>
      <w:ins w:id="1313" w:author="Fong RERHANG" w:date="2021-05-28T18:56:00Z">
        <w:r w:rsidR="0010372F">
          <w:rPr>
            <w:rFonts w:ascii="Arial" w:hAnsi="Arial" w:cs="Arial"/>
            <w:sz w:val="20"/>
            <w:szCs w:val="16"/>
          </w:rPr>
          <w:t>C</w:t>
        </w:r>
      </w:ins>
      <w:r w:rsidRPr="009E44D4">
        <w:rPr>
          <w:rFonts w:ascii="Arial" w:hAnsi="Arial" w:cs="Arial"/>
          <w:sz w:val="20"/>
          <w:szCs w:val="16"/>
          <w:rPrChange w:id="1314" w:author="Fong RERHANG" w:date="2021-05-28T18:54:00Z">
            <w:rPr>
              <w:rFonts w:ascii="Arial" w:hAnsi="Arial" w:cs="Arial"/>
              <w:szCs w:val="20"/>
            </w:rPr>
          </w:rPrChange>
        </w:rPr>
        <w:t>uam</w:t>
      </w:r>
      <w:proofErr w:type="spellEnd"/>
      <w:r w:rsidRPr="009E44D4">
        <w:rPr>
          <w:rFonts w:ascii="Arial" w:hAnsi="Arial" w:cs="Arial"/>
          <w:sz w:val="20"/>
          <w:szCs w:val="16"/>
          <w:rPrChange w:id="1315" w:author="Fong RERHANG" w:date="2021-05-28T18:54:00Z">
            <w:rPr>
              <w:rFonts w:ascii="Arial" w:hAnsi="Arial" w:cs="Arial"/>
              <w:szCs w:val="20"/>
            </w:rPr>
          </w:rPrChange>
        </w:rPr>
        <w:t xml:space="preserve"> Me</w:t>
      </w:r>
      <w:ins w:id="1316" w:author="Fong RERHANG" w:date="2021-05-28T18:56:00Z">
        <w:r w:rsidR="0010372F">
          <w:rPr>
            <w:rFonts w:ascii="Arial" w:hAnsi="Arial" w:cs="Arial"/>
            <w:sz w:val="20"/>
            <w:szCs w:val="16"/>
          </w:rPr>
          <w:t xml:space="preserve"> </w:t>
        </w:r>
      </w:ins>
      <w:del w:id="1317" w:author="Fong RERHANG" w:date="2021-05-28T18:56:00Z">
        <w:r w:rsidRPr="009E44D4" w:rsidDel="0010372F">
          <w:rPr>
            <w:rFonts w:ascii="Arial" w:hAnsi="Arial" w:cs="Arial"/>
            <w:sz w:val="20"/>
            <w:szCs w:val="16"/>
            <w:rPrChange w:id="1318" w:author="Fong RERHANG" w:date="2021-05-28T18:54:00Z">
              <w:rPr>
                <w:rFonts w:ascii="Arial" w:hAnsi="Arial" w:cs="Arial"/>
                <w:szCs w:val="20"/>
              </w:rPr>
            </w:rPrChange>
          </w:rPr>
          <w:delText>n</w:delText>
        </w:r>
      </w:del>
      <w:proofErr w:type="spellStart"/>
      <w:ins w:id="1319" w:author="Fong RERHANG" w:date="2021-05-28T18:56:00Z">
        <w:r w:rsidR="0010372F">
          <w:rPr>
            <w:rFonts w:ascii="Arial" w:hAnsi="Arial" w:cs="Arial"/>
            <w:sz w:val="20"/>
            <w:szCs w:val="16"/>
          </w:rPr>
          <w:t>N</w:t>
        </w:r>
      </w:ins>
      <w:r w:rsidRPr="009E44D4">
        <w:rPr>
          <w:rFonts w:ascii="Arial" w:hAnsi="Arial" w:cs="Arial"/>
          <w:sz w:val="20"/>
          <w:szCs w:val="16"/>
          <w:rPrChange w:id="1320" w:author="Fong RERHANG" w:date="2021-05-28T18:54:00Z">
            <w:rPr>
              <w:rFonts w:ascii="Arial" w:hAnsi="Arial" w:cs="Arial"/>
              <w:szCs w:val="20"/>
            </w:rPr>
          </w:rPrChange>
        </w:rPr>
        <w:t>yuam</w:t>
      </w:r>
      <w:proofErr w:type="spellEnd"/>
      <w:r w:rsidRPr="009E44D4">
        <w:rPr>
          <w:rFonts w:ascii="Arial" w:hAnsi="Arial" w:cs="Arial"/>
          <w:sz w:val="20"/>
          <w:szCs w:val="16"/>
          <w:rPrChange w:id="1321" w:author="Fong RERHANG" w:date="2021-05-28T18:54:00Z">
            <w:rPr>
              <w:rFonts w:ascii="Arial" w:hAnsi="Arial" w:cs="Arial"/>
              <w:szCs w:val="20"/>
            </w:rPr>
          </w:rPrChange>
        </w:rPr>
        <w:t xml:space="preserve"> </w:t>
      </w:r>
      <w:proofErr w:type="spellStart"/>
      <w:r w:rsidRPr="009E44D4">
        <w:rPr>
          <w:rFonts w:ascii="Arial" w:hAnsi="Arial" w:cs="Arial"/>
          <w:sz w:val="20"/>
          <w:szCs w:val="16"/>
          <w:rPrChange w:id="1322" w:author="Fong RERHANG" w:date="2021-05-28T18:54:00Z">
            <w:rPr>
              <w:rFonts w:ascii="Arial" w:hAnsi="Arial" w:cs="Arial"/>
              <w:szCs w:val="20"/>
            </w:rPr>
          </w:rPrChange>
        </w:rPr>
        <w:t>Yaus</w:t>
      </w:r>
      <w:proofErr w:type="spellEnd"/>
      <w:r w:rsidRPr="009E44D4">
        <w:rPr>
          <w:rFonts w:ascii="Arial" w:hAnsi="Arial" w:cs="Arial"/>
          <w:sz w:val="20"/>
          <w:szCs w:val="16"/>
          <w:rPrChange w:id="1323" w:author="Fong RERHANG" w:date="2021-05-28T18:54:00Z">
            <w:rPr>
              <w:rFonts w:ascii="Arial" w:hAnsi="Arial" w:cs="Arial"/>
              <w:szCs w:val="20"/>
            </w:rPr>
          </w:rPrChange>
        </w:rPr>
        <w:t xml:space="preserve"> </w:t>
      </w:r>
      <w:proofErr w:type="spellStart"/>
      <w:r w:rsidRPr="009E44D4">
        <w:rPr>
          <w:rFonts w:ascii="Arial" w:hAnsi="Arial" w:cs="Arial"/>
          <w:sz w:val="20"/>
          <w:szCs w:val="16"/>
          <w:rPrChange w:id="1324" w:author="Fong RERHANG" w:date="2021-05-28T18:54:00Z">
            <w:rPr>
              <w:rFonts w:ascii="Arial" w:hAnsi="Arial" w:cs="Arial"/>
              <w:szCs w:val="20"/>
            </w:rPr>
          </w:rPrChange>
        </w:rPr>
        <w:t>ntawm</w:t>
      </w:r>
      <w:proofErr w:type="spellEnd"/>
      <w:r w:rsidRPr="009E44D4">
        <w:rPr>
          <w:rFonts w:ascii="Arial" w:hAnsi="Arial" w:cs="Arial"/>
          <w:sz w:val="20"/>
          <w:szCs w:val="16"/>
          <w:rPrChange w:id="1325" w:author="Fong RERHANG" w:date="2021-05-28T18:54:00Z">
            <w:rPr>
              <w:rFonts w:ascii="Arial" w:hAnsi="Arial" w:cs="Arial"/>
              <w:szCs w:val="20"/>
            </w:rPr>
          </w:rPrChange>
        </w:rPr>
        <w:t xml:space="preserve"> California (CCS)</w:t>
      </w:r>
    </w:p>
    <w:p w14:paraId="1E9540F2" w14:textId="77777777" w:rsid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del w:id="1326" w:author="Fong RERHANG" w:date="2021-05-28T18:56:00Z">
        <w:r w:rsidRPr="005A2D7B" w:rsidDel="0010372F">
          <w:rPr>
            <w:rFonts w:ascii="Arial" w:hAnsi="Arial" w:cs="Arial"/>
            <w:sz w:val="20"/>
            <w:szCs w:val="20"/>
          </w:rPr>
          <w:delText>.</w:delText>
        </w:r>
      </w:del>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w:t>
      </w:r>
      <w:del w:id="1327" w:author="Fong RERHANG" w:date="2021-05-28T18:56:00Z">
        <w:r w:rsidRPr="005A2D7B" w:rsidDel="0010372F">
          <w:rPr>
            <w:rFonts w:ascii="Arial" w:hAnsi="Arial" w:cs="Arial"/>
            <w:sz w:val="20"/>
            <w:szCs w:val="20"/>
          </w:rPr>
          <w:delText xml:space="preserve"> Hauv</w:delText>
        </w:r>
      </w:del>
    </w:p>
    <w:p w14:paraId="4DCD6030" w14:textId="5B96444F" w:rsidR="005A2D7B" w:rsidRPr="009E44D4" w:rsidRDefault="00E72AE9" w:rsidP="005A2D7B">
      <w:pPr>
        <w:pStyle w:val="ListParagraph"/>
        <w:numPr>
          <w:ilvl w:val="0"/>
          <w:numId w:val="10"/>
        </w:numPr>
        <w:tabs>
          <w:tab w:val="left" w:pos="2086"/>
        </w:tabs>
        <w:rPr>
          <w:rFonts w:ascii="Arial" w:hAnsi="Arial" w:cs="Arial"/>
          <w:sz w:val="18"/>
          <w:szCs w:val="18"/>
          <w:rPrChange w:id="1328" w:author="Fong RERHANG" w:date="2021-05-28T18:54:00Z">
            <w:rPr>
              <w:rFonts w:ascii="Arial" w:hAnsi="Arial" w:cs="Arial"/>
              <w:sz w:val="20"/>
              <w:szCs w:val="20"/>
            </w:rPr>
          </w:rPrChange>
        </w:rPr>
      </w:pPr>
      <w:r w:rsidRPr="009E44D4">
        <w:rPr>
          <w:rFonts w:ascii="Arial" w:hAnsi="Arial" w:cs="Arial"/>
          <w:sz w:val="22"/>
          <w:szCs w:val="18"/>
          <w:rPrChange w:id="1329" w:author="Fong RERHANG" w:date="2021-05-28T18:54:00Z">
            <w:rPr>
              <w:rFonts w:ascii="Arial" w:hAnsi="Arial" w:cs="Arial"/>
              <w:szCs w:val="20"/>
            </w:rPr>
          </w:rPrChange>
        </w:rPr>
        <w:t xml:space="preserve">Kev </w:t>
      </w:r>
      <w:proofErr w:type="spellStart"/>
      <w:ins w:id="1330" w:author="Fong RERHANG" w:date="2021-05-28T18:57:00Z">
        <w:r w:rsidR="0010372F">
          <w:rPr>
            <w:rFonts w:ascii="Arial" w:hAnsi="Arial" w:cs="Arial"/>
            <w:sz w:val="22"/>
            <w:szCs w:val="18"/>
          </w:rPr>
          <w:t>Saib</w:t>
        </w:r>
        <w:proofErr w:type="spellEnd"/>
        <w:r w:rsidR="0010372F">
          <w:rPr>
            <w:rFonts w:ascii="Arial" w:hAnsi="Arial" w:cs="Arial"/>
            <w:sz w:val="22"/>
            <w:szCs w:val="18"/>
          </w:rPr>
          <w:t xml:space="preserve"> </w:t>
        </w:r>
        <w:proofErr w:type="spellStart"/>
        <w:r w:rsidR="0010372F">
          <w:rPr>
            <w:rFonts w:ascii="Arial" w:hAnsi="Arial" w:cs="Arial"/>
            <w:sz w:val="22"/>
            <w:szCs w:val="18"/>
          </w:rPr>
          <w:t>Xyuas</w:t>
        </w:r>
        <w:proofErr w:type="spellEnd"/>
        <w:r w:rsidR="0010372F">
          <w:rPr>
            <w:rFonts w:ascii="Arial" w:hAnsi="Arial" w:cs="Arial"/>
            <w:sz w:val="22"/>
            <w:szCs w:val="18"/>
          </w:rPr>
          <w:t xml:space="preserve"> </w:t>
        </w:r>
        <w:proofErr w:type="spellStart"/>
        <w:r w:rsidR="0010372F">
          <w:rPr>
            <w:rFonts w:ascii="Arial" w:hAnsi="Arial" w:cs="Arial"/>
            <w:sz w:val="22"/>
            <w:szCs w:val="18"/>
          </w:rPr>
          <w:t>Cwj</w:t>
        </w:r>
        <w:proofErr w:type="spellEnd"/>
        <w:r w:rsidR="0010372F">
          <w:rPr>
            <w:rFonts w:ascii="Arial" w:hAnsi="Arial" w:cs="Arial"/>
            <w:sz w:val="22"/>
            <w:szCs w:val="18"/>
          </w:rPr>
          <w:t xml:space="preserve"> </w:t>
        </w:r>
        <w:proofErr w:type="spellStart"/>
        <w:r w:rsidR="0010372F">
          <w:rPr>
            <w:rFonts w:ascii="Arial" w:hAnsi="Arial" w:cs="Arial"/>
            <w:sz w:val="22"/>
            <w:szCs w:val="18"/>
          </w:rPr>
          <w:t>Pwm</w:t>
        </w:r>
      </w:ins>
      <w:proofErr w:type="spellEnd"/>
      <w:del w:id="1331" w:author="Fong RERHANG" w:date="2021-05-28T18:57:00Z">
        <w:r w:rsidRPr="009E44D4" w:rsidDel="0010372F">
          <w:rPr>
            <w:rFonts w:ascii="Arial" w:hAnsi="Arial" w:cs="Arial"/>
            <w:sz w:val="22"/>
            <w:szCs w:val="18"/>
            <w:rPrChange w:id="1332" w:author="Fong RERHANG" w:date="2021-05-28T18:54:00Z">
              <w:rPr>
                <w:rFonts w:ascii="Arial" w:hAnsi="Arial" w:cs="Arial"/>
                <w:szCs w:val="20"/>
              </w:rPr>
            </w:rPrChange>
          </w:rPr>
          <w:delText>soj ntsuam</w:delText>
        </w:r>
      </w:del>
    </w:p>
    <w:p w14:paraId="1D2931FE" w14:textId="03428641" w:rsidR="005A2D7B" w:rsidRDefault="0010372F" w:rsidP="005A2D7B">
      <w:pPr>
        <w:pStyle w:val="ListParagraph"/>
        <w:numPr>
          <w:ilvl w:val="0"/>
          <w:numId w:val="10"/>
        </w:numPr>
        <w:tabs>
          <w:tab w:val="left" w:pos="2086"/>
        </w:tabs>
        <w:rPr>
          <w:ins w:id="1333" w:author="Fong RERHANG" w:date="2021-05-28T18:59:00Z"/>
          <w:rFonts w:ascii="Arial" w:hAnsi="Arial" w:cs="Arial"/>
          <w:sz w:val="20"/>
          <w:szCs w:val="20"/>
        </w:rPr>
      </w:pPr>
      <w:ins w:id="1334" w:author="Fong RERHANG" w:date="2021-05-28T18:58:00Z">
        <w:r>
          <w:rPr>
            <w:rFonts w:ascii="Arial" w:hAnsi="Arial" w:cs="Arial"/>
            <w:sz w:val="20"/>
            <w:szCs w:val="20"/>
          </w:rPr>
          <w:t xml:space="preserve">Chav </w:t>
        </w:r>
        <w:proofErr w:type="spellStart"/>
        <w:r>
          <w:rPr>
            <w:rFonts w:ascii="Arial" w:hAnsi="Arial" w:cs="Arial"/>
            <w:sz w:val="20"/>
            <w:szCs w:val="20"/>
          </w:rPr>
          <w:t>Hai</w:t>
        </w:r>
      </w:ins>
      <w:ins w:id="1335" w:author="Fong RERHANG" w:date="2021-05-28T18:59:00Z">
        <w:r>
          <w:rPr>
            <w:rFonts w:ascii="Arial" w:hAnsi="Arial" w:cs="Arial"/>
            <w:sz w:val="20"/>
            <w:szCs w:val="20"/>
          </w:rPr>
          <w:t>s</w:t>
        </w:r>
        <w:proofErr w:type="spellEnd"/>
        <w:r>
          <w:rPr>
            <w:rFonts w:ascii="Arial" w:hAnsi="Arial" w:cs="Arial"/>
            <w:sz w:val="20"/>
            <w:szCs w:val="20"/>
          </w:rPr>
          <w:t xml:space="preserve"> Kam Kev </w:t>
        </w:r>
        <w:proofErr w:type="spellStart"/>
        <w:r>
          <w:rPr>
            <w:rFonts w:ascii="Arial" w:hAnsi="Arial" w:cs="Arial"/>
            <w:sz w:val="20"/>
            <w:szCs w:val="20"/>
          </w:rPr>
          <w:t>Hloov</w:t>
        </w:r>
        <w:proofErr w:type="spellEnd"/>
        <w:r>
          <w:rPr>
            <w:rFonts w:ascii="Arial" w:hAnsi="Arial" w:cs="Arial"/>
            <w:sz w:val="20"/>
            <w:szCs w:val="20"/>
          </w:rPr>
          <w:t xml:space="preserve"> Kho</w:t>
        </w:r>
      </w:ins>
      <w:del w:id="1336" w:author="Fong RERHANG" w:date="2021-05-28T18:59:00Z">
        <w:r w:rsidR="00E72AE9" w:rsidRPr="005A2D7B" w:rsidDel="0010372F">
          <w:rPr>
            <w:rFonts w:ascii="Arial" w:hAnsi="Arial" w:cs="Arial"/>
            <w:sz w:val="20"/>
            <w:szCs w:val="20"/>
          </w:rPr>
          <w:delText>Kev txhawb qha(npaj pib duas tshiab)</w:delText>
        </w:r>
      </w:del>
    </w:p>
    <w:p w14:paraId="2A250CCF" w14:textId="6F533604" w:rsidR="0010372F" w:rsidRDefault="0010372F" w:rsidP="005A2D7B">
      <w:pPr>
        <w:pStyle w:val="ListParagraph"/>
        <w:numPr>
          <w:ilvl w:val="0"/>
          <w:numId w:val="10"/>
        </w:numPr>
        <w:tabs>
          <w:tab w:val="left" w:pos="2086"/>
        </w:tabs>
        <w:rPr>
          <w:rFonts w:ascii="Arial" w:hAnsi="Arial" w:cs="Arial"/>
          <w:sz w:val="20"/>
          <w:szCs w:val="20"/>
        </w:rPr>
      </w:pPr>
      <w:ins w:id="1337" w:author="Fong RERHANG" w:date="2021-05-28T18:59:00Z">
        <w:r>
          <w:rPr>
            <w:rFonts w:ascii="Arial" w:hAnsi="Arial" w:cs="Arial"/>
            <w:sz w:val="20"/>
            <w:szCs w:val="20"/>
          </w:rPr>
          <w:t xml:space="preserve">Chav </w:t>
        </w:r>
        <w:proofErr w:type="spellStart"/>
        <w:r>
          <w:rPr>
            <w:rFonts w:ascii="Arial" w:hAnsi="Arial" w:cs="Arial"/>
            <w:sz w:val="20"/>
            <w:szCs w:val="20"/>
          </w:rPr>
          <w:t>Hais</w:t>
        </w:r>
        <w:proofErr w:type="spellEnd"/>
        <w:r>
          <w:rPr>
            <w:rFonts w:ascii="Arial" w:hAnsi="Arial" w:cs="Arial"/>
            <w:sz w:val="20"/>
            <w:szCs w:val="20"/>
          </w:rPr>
          <w:t xml:space="preserve"> Kam </w:t>
        </w:r>
        <w:proofErr w:type="spellStart"/>
        <w:r>
          <w:rPr>
            <w:rFonts w:ascii="Arial" w:hAnsi="Arial" w:cs="Arial"/>
            <w:sz w:val="20"/>
            <w:szCs w:val="20"/>
          </w:rPr>
          <w:t>Saib</w:t>
        </w:r>
        <w:proofErr w:type="spellEnd"/>
        <w:r>
          <w:rPr>
            <w:rFonts w:ascii="Arial" w:hAnsi="Arial" w:cs="Arial"/>
            <w:sz w:val="20"/>
            <w:szCs w:val="20"/>
          </w:rPr>
          <w:t xml:space="preserve"> </w:t>
        </w:r>
        <w:proofErr w:type="spellStart"/>
        <w:r>
          <w:rPr>
            <w:rFonts w:ascii="Arial" w:hAnsi="Arial" w:cs="Arial"/>
            <w:sz w:val="20"/>
            <w:szCs w:val="20"/>
          </w:rPr>
          <w:t>Xyuas</w:t>
        </w:r>
        <w:proofErr w:type="spellEnd"/>
        <w:r>
          <w:rPr>
            <w:rFonts w:ascii="Arial" w:hAnsi="Arial" w:cs="Arial"/>
            <w:sz w:val="20"/>
            <w:szCs w:val="20"/>
          </w:rPr>
          <w:t xml:space="preserve"> Tib </w:t>
        </w:r>
        <w:proofErr w:type="spellStart"/>
        <w:r>
          <w:rPr>
            <w:rFonts w:ascii="Arial" w:hAnsi="Arial" w:cs="Arial"/>
            <w:sz w:val="20"/>
            <w:szCs w:val="20"/>
          </w:rPr>
          <w:t>Neeg</w:t>
        </w:r>
        <w:proofErr w:type="spellEnd"/>
        <w:r>
          <w:rPr>
            <w:rFonts w:ascii="Arial" w:hAnsi="Arial" w:cs="Arial"/>
            <w:sz w:val="20"/>
            <w:szCs w:val="20"/>
          </w:rPr>
          <w:t xml:space="preserve"> </w:t>
        </w:r>
      </w:ins>
      <w:ins w:id="1338" w:author="Fong RERHANG" w:date="2021-05-28T19:00:00Z">
        <w:r>
          <w:rPr>
            <w:rFonts w:ascii="Arial" w:hAnsi="Arial" w:cs="Arial"/>
            <w:sz w:val="20"/>
            <w:szCs w:val="20"/>
          </w:rPr>
          <w:t>(DSS)</w:t>
        </w:r>
      </w:ins>
    </w:p>
    <w:p w14:paraId="512315F7" w14:textId="4E2283DA" w:rsidR="00E72AE9" w:rsidRP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4A0E8071" w14:textId="592502D1"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del w:id="1339" w:author="Fong RERHANG" w:date="2021-05-28T19:05:00Z">
        <w:r w:rsidRPr="006C69B3" w:rsidDel="00084B98">
          <w:rPr>
            <w:rFonts w:ascii="Arial" w:hAnsi="Arial" w:cs="Arial"/>
            <w:b/>
            <w:bCs/>
            <w:sz w:val="20"/>
            <w:szCs w:val="20"/>
          </w:rPr>
          <w:delText>u</w:delText>
        </w:r>
      </w:del>
      <w:proofErr w:type="spellStart"/>
      <w:ins w:id="1340" w:author="Fong RERHANG" w:date="2021-05-28T19:05:00Z">
        <w:r w:rsidR="00084B98">
          <w:rPr>
            <w:rFonts w:ascii="Arial" w:hAnsi="Arial" w:cs="Arial"/>
            <w:b/>
            <w:bCs/>
            <w:sz w:val="20"/>
            <w:szCs w:val="20"/>
          </w:rPr>
          <w:t>U</w:t>
        </w:r>
      </w:ins>
      <w:r w:rsidRPr="006C69B3">
        <w:rPr>
          <w:rFonts w:ascii="Arial" w:hAnsi="Arial" w:cs="Arial"/>
          <w:b/>
          <w:bCs/>
          <w:sz w:val="20"/>
          <w:szCs w:val="20"/>
        </w:rPr>
        <w:t>as</w:t>
      </w:r>
      <w:proofErr w:type="spellEnd"/>
      <w:r w:rsidRPr="006C69B3">
        <w:rPr>
          <w:rFonts w:ascii="Arial" w:hAnsi="Arial" w:cs="Arial"/>
          <w:b/>
          <w:bCs/>
          <w:sz w:val="20"/>
          <w:szCs w:val="20"/>
        </w:rPr>
        <w:t xml:space="preserve"> </w:t>
      </w:r>
      <w:proofErr w:type="spellStart"/>
      <w:ins w:id="1341" w:author="Fong RERHANG" w:date="2021-05-28T19:05:00Z">
        <w:r w:rsidR="00084B98">
          <w:rPr>
            <w:rFonts w:ascii="Arial" w:hAnsi="Arial" w:cs="Arial"/>
            <w:b/>
            <w:bCs/>
            <w:sz w:val="20"/>
            <w:szCs w:val="20"/>
          </w:rPr>
          <w:t>Y</w:t>
        </w:r>
      </w:ins>
      <w:del w:id="1342" w:author="Fong RERHANG" w:date="2021-05-28T19:05:00Z">
        <w:r w:rsidRPr="006C69B3" w:rsidDel="00084B98">
          <w:rPr>
            <w:rFonts w:ascii="Arial" w:hAnsi="Arial" w:cs="Arial"/>
            <w:b/>
            <w:bCs/>
            <w:sz w:val="20"/>
            <w:szCs w:val="20"/>
          </w:rPr>
          <w:delText>y</w:delText>
        </w:r>
      </w:del>
      <w:r w:rsidRPr="006C69B3">
        <w:rPr>
          <w:rFonts w:ascii="Arial" w:hAnsi="Arial" w:cs="Arial"/>
          <w:b/>
          <w:bCs/>
          <w:sz w:val="20"/>
          <w:szCs w:val="20"/>
        </w:rPr>
        <w:t>uav</w:t>
      </w:r>
      <w:proofErr w:type="spellEnd"/>
      <w:r w:rsidRPr="006C69B3">
        <w:rPr>
          <w:rFonts w:ascii="Arial" w:hAnsi="Arial" w:cs="Arial"/>
          <w:b/>
          <w:bCs/>
          <w:sz w:val="20"/>
          <w:szCs w:val="20"/>
        </w:rPr>
        <w:t xml:space="preserve"> </w:t>
      </w:r>
      <w:proofErr w:type="spellStart"/>
      <w:ins w:id="1343" w:author="Fong RERHANG" w:date="2021-05-28T19:05:00Z">
        <w:r w:rsidR="00084B98">
          <w:rPr>
            <w:rFonts w:ascii="Arial" w:hAnsi="Arial" w:cs="Arial"/>
            <w:b/>
            <w:bCs/>
            <w:sz w:val="20"/>
            <w:szCs w:val="20"/>
          </w:rPr>
          <w:t>X</w:t>
        </w:r>
      </w:ins>
      <w:del w:id="1344" w:author="Fong RERHANG" w:date="2021-05-28T19:05:00Z">
        <w:r w:rsidRPr="006C69B3" w:rsidDel="00084B98">
          <w:rPr>
            <w:rFonts w:ascii="Arial" w:hAnsi="Arial" w:cs="Arial"/>
            <w:b/>
            <w:bCs/>
            <w:sz w:val="20"/>
            <w:szCs w:val="20"/>
          </w:rPr>
          <w:delText>x</w:delText>
        </w:r>
      </w:del>
      <w:r w:rsidRPr="006C69B3">
        <w:rPr>
          <w:rFonts w:ascii="Arial" w:hAnsi="Arial" w:cs="Arial"/>
          <w:b/>
          <w:bCs/>
          <w:sz w:val="20"/>
          <w:szCs w:val="20"/>
        </w:rPr>
        <w:t>a</w:t>
      </w:r>
      <w:proofErr w:type="spellEnd"/>
      <w:r w:rsidRPr="006C69B3">
        <w:rPr>
          <w:rFonts w:ascii="Arial" w:hAnsi="Arial" w:cs="Arial"/>
          <w:b/>
          <w:bCs/>
          <w:sz w:val="20"/>
          <w:szCs w:val="20"/>
        </w:rPr>
        <w:t>:</w:t>
      </w:r>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0BA5D49A" wp14:editId="10D62630">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11738CAF" wp14:editId="18E8C89B">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ins w:id="1345" w:author="Fong RERHANG" w:date="2021-05-28T19:07:00Z">
        <w:r w:rsidR="00084B98">
          <w:rPr>
            <w:rFonts w:ascii="Arial" w:hAnsi="Arial" w:cs="Arial"/>
            <w:sz w:val="20"/>
            <w:szCs w:val="20"/>
          </w:rPr>
          <w:t>H</w:t>
        </w:r>
      </w:ins>
      <w:del w:id="1346" w:author="Fong RERHANG" w:date="2021-05-28T19:07:00Z">
        <w:r w:rsidRPr="006C69B3" w:rsidDel="00084B98">
          <w:rPr>
            <w:rFonts w:ascii="Arial" w:hAnsi="Arial" w:cs="Arial"/>
            <w:sz w:val="20"/>
            <w:szCs w:val="20"/>
          </w:rPr>
          <w:delText>h</w:delText>
        </w:r>
      </w:del>
      <w:r w:rsidRPr="006C69B3">
        <w:rPr>
          <w:rFonts w:ascii="Arial" w:hAnsi="Arial" w:cs="Arial"/>
          <w:sz w:val="20"/>
          <w:szCs w:val="20"/>
        </w:rPr>
        <w:t>om</w:t>
      </w:r>
      <w:proofErr w:type="spellEnd"/>
      <w:r w:rsidRPr="006C69B3">
        <w:rPr>
          <w:rFonts w:ascii="Arial" w:hAnsi="Arial" w:cs="Arial"/>
          <w:sz w:val="20"/>
          <w:szCs w:val="20"/>
        </w:rPr>
        <w:t xml:space="preserve"> </w:t>
      </w:r>
      <w:del w:id="1347" w:author="Fong RERHANG" w:date="2021-05-28T19:07:00Z">
        <w:r w:rsidRPr="006C69B3" w:rsidDel="00084B98">
          <w:rPr>
            <w:rFonts w:ascii="Arial" w:hAnsi="Arial" w:cs="Arial"/>
            <w:sz w:val="20"/>
            <w:szCs w:val="20"/>
          </w:rPr>
          <w:delText>p</w:delText>
        </w:r>
      </w:del>
      <w:proofErr w:type="spellStart"/>
      <w:ins w:id="1348" w:author="Fong RERHANG" w:date="2021-05-28T19:07:00Z">
        <w:r w:rsidR="00084B98">
          <w:rPr>
            <w:rFonts w:ascii="Arial" w:hAnsi="Arial" w:cs="Arial"/>
            <w:sz w:val="20"/>
            <w:szCs w:val="20"/>
          </w:rPr>
          <w:t>P</w:t>
        </w:r>
      </w:ins>
      <w:r w:rsidRPr="006C69B3">
        <w:rPr>
          <w:rFonts w:ascii="Arial" w:hAnsi="Arial" w:cs="Arial"/>
          <w:sz w:val="20"/>
          <w:szCs w:val="20"/>
        </w:rPr>
        <w:t>hiaj</w:t>
      </w:r>
      <w:proofErr w:type="spellEnd"/>
      <w:r w:rsidRPr="006C69B3">
        <w:rPr>
          <w:rFonts w:ascii="Arial" w:hAnsi="Arial" w:cs="Arial"/>
          <w:sz w:val="20"/>
          <w:szCs w:val="20"/>
        </w:rPr>
        <w:t xml:space="preserve"> </w:t>
      </w:r>
      <w:del w:id="1349" w:author="Fong RERHANG" w:date="2021-05-28T19:07:00Z">
        <w:r w:rsidRPr="006C69B3" w:rsidDel="00084B98">
          <w:rPr>
            <w:rFonts w:ascii="Arial" w:hAnsi="Arial" w:cs="Arial"/>
            <w:sz w:val="20"/>
            <w:szCs w:val="20"/>
          </w:rPr>
          <w:delText>u</w:delText>
        </w:r>
      </w:del>
      <w:proofErr w:type="spellStart"/>
      <w:ins w:id="1350" w:author="Fong RERHANG" w:date="2021-05-28T19:07:00Z">
        <w:r w:rsidR="00084B98">
          <w:rPr>
            <w:rFonts w:ascii="Arial" w:hAnsi="Arial" w:cs="Arial"/>
            <w:sz w:val="20"/>
            <w:szCs w:val="20"/>
          </w:rPr>
          <w:t>U</w:t>
        </w:r>
      </w:ins>
      <w:r w:rsidRPr="006C69B3">
        <w:rPr>
          <w:rFonts w:ascii="Arial" w:hAnsi="Arial" w:cs="Arial"/>
          <w:sz w:val="20"/>
          <w:szCs w:val="20"/>
        </w:rPr>
        <w:t>as</w:t>
      </w:r>
      <w:proofErr w:type="spellEnd"/>
      <w:r w:rsidRPr="006C69B3">
        <w:rPr>
          <w:rFonts w:ascii="Arial" w:hAnsi="Arial" w:cs="Arial"/>
          <w:sz w:val="20"/>
          <w:szCs w:val="20"/>
        </w:rPr>
        <w:t xml:space="preserve"> </w:t>
      </w:r>
      <w:del w:id="1351" w:author="Fong RERHANG" w:date="2021-05-28T19:07:00Z">
        <w:r w:rsidRPr="006C69B3" w:rsidDel="00084B98">
          <w:rPr>
            <w:rFonts w:ascii="Arial" w:hAnsi="Arial" w:cs="Arial"/>
            <w:sz w:val="20"/>
            <w:szCs w:val="20"/>
          </w:rPr>
          <w:delText>n</w:delText>
        </w:r>
      </w:del>
      <w:proofErr w:type="spellStart"/>
      <w:ins w:id="1352" w:author="Fong RERHANG" w:date="2021-05-28T19:07:00Z">
        <w:r w:rsidR="00084B98">
          <w:rPr>
            <w:rFonts w:ascii="Arial" w:hAnsi="Arial" w:cs="Arial"/>
            <w:sz w:val="20"/>
            <w:szCs w:val="20"/>
          </w:rPr>
          <w:t>N</w:t>
        </w:r>
      </w:ins>
      <w:r w:rsidRPr="006C69B3">
        <w:rPr>
          <w:rFonts w:ascii="Arial" w:hAnsi="Arial" w:cs="Arial"/>
          <w:sz w:val="20"/>
          <w:szCs w:val="20"/>
        </w:rPr>
        <w:t>ce</w:t>
      </w:r>
      <w:proofErr w:type="spellEnd"/>
      <w:r w:rsidRPr="006C69B3">
        <w:rPr>
          <w:rFonts w:ascii="Arial" w:hAnsi="Arial" w:cs="Arial"/>
          <w:sz w:val="20"/>
          <w:szCs w:val="20"/>
        </w:rPr>
        <w:t xml:space="preserve"> </w:t>
      </w:r>
      <w:proofErr w:type="spellStart"/>
      <w:ins w:id="1353" w:author="Fong RERHANG" w:date="2021-05-28T19:07:00Z">
        <w:r w:rsidR="00084B98">
          <w:rPr>
            <w:rFonts w:ascii="Arial" w:hAnsi="Arial" w:cs="Arial"/>
            <w:sz w:val="20"/>
            <w:szCs w:val="20"/>
          </w:rPr>
          <w:t>Q</w:t>
        </w:r>
      </w:ins>
      <w:del w:id="1354" w:author="Fong RERHANG" w:date="2021-05-28T19:07:00Z">
        <w:r w:rsidRPr="006C69B3" w:rsidDel="00084B98">
          <w:rPr>
            <w:rFonts w:ascii="Arial" w:hAnsi="Arial" w:cs="Arial"/>
            <w:sz w:val="20"/>
            <w:szCs w:val="20"/>
          </w:rPr>
          <w:delText>q</w:delText>
        </w:r>
      </w:del>
      <w:r w:rsidRPr="006C69B3">
        <w:rPr>
          <w:rFonts w:ascii="Arial" w:hAnsi="Arial" w:cs="Arial"/>
          <w:sz w:val="20"/>
          <w:szCs w:val="20"/>
        </w:rPr>
        <w:t>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939E70A" wp14:editId="1D6159C1">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w:t>
      </w:r>
      <w:del w:id="1355" w:author="Fong RERHANG" w:date="2021-05-28T19:07:00Z">
        <w:r w:rsidRPr="006C69B3" w:rsidDel="00084B98">
          <w:rPr>
            <w:rFonts w:ascii="Arial" w:hAnsi="Arial" w:cs="Arial"/>
            <w:sz w:val="20"/>
            <w:szCs w:val="20"/>
          </w:rPr>
          <w:delText>y</w:delText>
        </w:r>
      </w:del>
      <w:ins w:id="1356" w:author="Fong RERHANG" w:date="2021-05-28T19:07:00Z">
        <w:r w:rsidR="00084B98">
          <w:rPr>
            <w:rFonts w:ascii="Arial" w:hAnsi="Arial" w:cs="Arial"/>
            <w:sz w:val="20"/>
            <w:szCs w:val="20"/>
          </w:rPr>
          <w:t>Y</w:t>
        </w:r>
      </w:ins>
      <w:r w:rsidRPr="006C69B3">
        <w:rPr>
          <w:rFonts w:ascii="Arial" w:hAnsi="Arial" w:cs="Arial"/>
          <w:sz w:val="20"/>
          <w:szCs w:val="20"/>
        </w:rPr>
        <w:t>am</w:t>
      </w:r>
    </w:p>
    <w:p w14:paraId="2962557B" w14:textId="6E8F38C7"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Pr="006C69B3">
        <w:rPr>
          <w:rFonts w:ascii="Arial" w:hAnsi="Arial" w:cs="Arial"/>
          <w:noProof/>
          <w:sz w:val="20"/>
          <w:szCs w:val="20"/>
          <w:lang w:eastAsia="zh-CN"/>
        </w:rPr>
        <w:drawing>
          <wp:inline distT="0" distB="0" distL="0" distR="0" wp14:anchorId="3ABD02E7" wp14:editId="00251DD5">
            <wp:extent cx="157480" cy="11557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ins w:id="1357" w:author="Fong RERHANG" w:date="2021-05-28T19:08:00Z">
        <w:r w:rsidR="00084B98">
          <w:rPr>
            <w:rFonts w:ascii="Arial" w:hAnsi="Arial" w:cs="Arial"/>
            <w:sz w:val="20"/>
            <w:szCs w:val="20"/>
          </w:rPr>
          <w:t>P</w:t>
        </w:r>
      </w:ins>
      <w:del w:id="1358" w:author="Fong RERHANG" w:date="2021-05-28T19:08:00Z">
        <w:r w:rsidRPr="006C69B3" w:rsidDel="00084B98">
          <w:rPr>
            <w:rFonts w:ascii="Arial" w:hAnsi="Arial" w:cs="Arial"/>
            <w:sz w:val="20"/>
            <w:szCs w:val="20"/>
          </w:rPr>
          <w:delText>p</w:delText>
        </w:r>
      </w:del>
      <w:r w:rsidRPr="006C69B3">
        <w:rPr>
          <w:rFonts w:ascii="Arial" w:hAnsi="Arial" w:cs="Arial"/>
          <w:sz w:val="20"/>
          <w:szCs w:val="20"/>
        </w:rPr>
        <w:t>eb</w:t>
      </w:r>
      <w:proofErr w:type="spellEnd"/>
      <w:r w:rsidRPr="006C69B3">
        <w:rPr>
          <w:rFonts w:ascii="Arial" w:hAnsi="Arial" w:cs="Arial"/>
          <w:sz w:val="20"/>
          <w:szCs w:val="20"/>
        </w:rPr>
        <w:t xml:space="preserve"> </w:t>
      </w:r>
      <w:proofErr w:type="spellStart"/>
      <w:ins w:id="1359" w:author="Fong RERHANG" w:date="2021-05-28T19:08:00Z">
        <w:r w:rsidR="00084B98">
          <w:rPr>
            <w:rFonts w:ascii="Arial" w:hAnsi="Arial" w:cs="Arial"/>
            <w:sz w:val="20"/>
            <w:szCs w:val="20"/>
          </w:rPr>
          <w:t>H</w:t>
        </w:r>
      </w:ins>
      <w:del w:id="1360" w:author="Fong RERHANG" w:date="2021-05-28T19:08:00Z">
        <w:r w:rsidRPr="006C69B3" w:rsidDel="00084B98">
          <w:rPr>
            <w:rFonts w:ascii="Arial" w:hAnsi="Arial" w:cs="Arial"/>
            <w:sz w:val="20"/>
            <w:szCs w:val="20"/>
          </w:rPr>
          <w:delText>h</w:delText>
        </w:r>
      </w:del>
      <w:r w:rsidRPr="006C69B3">
        <w:rPr>
          <w:rFonts w:ascii="Arial" w:hAnsi="Arial" w:cs="Arial"/>
          <w:sz w:val="20"/>
          <w:szCs w:val="20"/>
        </w:rPr>
        <w:t>lis</w:t>
      </w:r>
      <w:proofErr w:type="spellEnd"/>
      <w:ins w:id="1361" w:author="Fong RERHANG" w:date="2021-05-28T19:10:00Z">
        <w:r w:rsidR="00084B98">
          <w:rPr>
            <w:rFonts w:ascii="Arial" w:hAnsi="Arial" w:cs="Arial"/>
            <w:sz w:val="20"/>
            <w:szCs w:val="20"/>
          </w:rPr>
          <w:t xml:space="preserve"> </w:t>
        </w:r>
        <w:proofErr w:type="spellStart"/>
        <w:r w:rsidR="00084B98">
          <w:rPr>
            <w:rFonts w:ascii="Arial" w:hAnsi="Arial" w:cs="Arial"/>
            <w:sz w:val="20"/>
            <w:szCs w:val="20"/>
          </w:rPr>
          <w:t>Twg</w:t>
        </w:r>
      </w:ins>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AF6138D" wp14:editId="3D58D148">
            <wp:extent cx="157480" cy="11557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ins w:id="1362" w:author="Fong RERHANG" w:date="2021-05-28T19:10:00Z">
        <w:r w:rsidR="00084B98">
          <w:rPr>
            <w:rFonts w:ascii="Arial" w:hAnsi="Arial" w:cs="Arial"/>
            <w:sz w:val="20"/>
            <w:szCs w:val="20"/>
          </w:rPr>
          <w:t>P</w:t>
        </w:r>
      </w:ins>
      <w:del w:id="1363" w:author="Fong RERHANG" w:date="2021-05-28T19:10:00Z">
        <w:r w:rsidRPr="006C69B3" w:rsidDel="00084B98">
          <w:rPr>
            <w:rFonts w:ascii="Arial" w:hAnsi="Arial" w:cs="Arial"/>
            <w:sz w:val="20"/>
            <w:szCs w:val="20"/>
          </w:rPr>
          <w:delText>p</w:delText>
        </w:r>
      </w:del>
      <w:r w:rsidRPr="006C69B3">
        <w:rPr>
          <w:rFonts w:ascii="Arial" w:hAnsi="Arial" w:cs="Arial"/>
          <w:sz w:val="20"/>
          <w:szCs w:val="20"/>
        </w:rPr>
        <w:t>eb</w:t>
      </w:r>
      <w:proofErr w:type="spellEnd"/>
      <w:r w:rsidRPr="006C69B3">
        <w:rPr>
          <w:rFonts w:ascii="Arial" w:hAnsi="Arial" w:cs="Arial"/>
          <w:sz w:val="20"/>
          <w:szCs w:val="20"/>
        </w:rPr>
        <w:t xml:space="preserve"> </w:t>
      </w:r>
      <w:proofErr w:type="spellStart"/>
      <w:ins w:id="1364" w:author="Fong RERHANG" w:date="2021-05-28T19:11:00Z">
        <w:r w:rsidR="00084B98">
          <w:rPr>
            <w:rFonts w:ascii="Arial" w:hAnsi="Arial" w:cs="Arial"/>
            <w:sz w:val="20"/>
            <w:szCs w:val="20"/>
          </w:rPr>
          <w:t>L</w:t>
        </w:r>
      </w:ins>
      <w:del w:id="1365" w:author="Fong RERHANG" w:date="2021-05-28T19:11:00Z">
        <w:r w:rsidRPr="006C69B3" w:rsidDel="00084B98">
          <w:rPr>
            <w:rFonts w:ascii="Arial" w:hAnsi="Arial" w:cs="Arial"/>
            <w:sz w:val="20"/>
            <w:szCs w:val="20"/>
          </w:rPr>
          <w:delText>l</w:delText>
        </w:r>
      </w:del>
      <w:r w:rsidRPr="006C69B3">
        <w:rPr>
          <w:rFonts w:ascii="Arial" w:hAnsi="Arial" w:cs="Arial"/>
          <w:sz w:val="20"/>
          <w:szCs w:val="20"/>
        </w:rPr>
        <w:t>ub</w:t>
      </w:r>
      <w:proofErr w:type="spellEnd"/>
      <w:r w:rsidRPr="006C69B3">
        <w:rPr>
          <w:rFonts w:ascii="Arial" w:hAnsi="Arial" w:cs="Arial"/>
          <w:sz w:val="20"/>
          <w:szCs w:val="20"/>
        </w:rPr>
        <w:t xml:space="preserve"> </w:t>
      </w:r>
      <w:proofErr w:type="spellStart"/>
      <w:ins w:id="1366" w:author="Fong RERHANG" w:date="2021-05-28T19:11:00Z">
        <w:r w:rsidR="00084B98">
          <w:rPr>
            <w:rFonts w:ascii="Arial" w:hAnsi="Arial" w:cs="Arial"/>
            <w:sz w:val="20"/>
            <w:szCs w:val="20"/>
          </w:rPr>
          <w:t>H</w:t>
        </w:r>
      </w:ins>
      <w:del w:id="1367" w:author="Fong RERHANG" w:date="2021-05-28T19:11:00Z">
        <w:r w:rsidRPr="006C69B3" w:rsidDel="00084B98">
          <w:rPr>
            <w:rFonts w:ascii="Arial" w:hAnsi="Arial" w:cs="Arial"/>
            <w:sz w:val="20"/>
            <w:szCs w:val="20"/>
          </w:rPr>
          <w:delText>h</w:delText>
        </w:r>
      </w:del>
      <w:r w:rsidRPr="006C69B3">
        <w:rPr>
          <w:rFonts w:ascii="Arial" w:hAnsi="Arial" w:cs="Arial"/>
          <w:sz w:val="20"/>
          <w:szCs w:val="20"/>
        </w:rPr>
        <w:t>lis</w:t>
      </w:r>
      <w:proofErr w:type="spellEnd"/>
      <w:r w:rsidRPr="006C69B3">
        <w:rPr>
          <w:rFonts w:ascii="Arial" w:hAnsi="Arial" w:cs="Arial"/>
          <w:noProof/>
          <w:sz w:val="20"/>
          <w:szCs w:val="20"/>
          <w:lang w:eastAsia="zh-CN"/>
        </w:rPr>
        <w:drawing>
          <wp:inline distT="0" distB="0" distL="0" distR="0" wp14:anchorId="13617CD8" wp14:editId="1DFF1B1A">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ins w:id="1368" w:author="Fong RERHANG" w:date="2021-05-28T19:11:00Z">
        <w:r w:rsidR="00084B98">
          <w:rPr>
            <w:rFonts w:ascii="Arial" w:hAnsi="Arial" w:cs="Arial"/>
            <w:sz w:val="20"/>
            <w:szCs w:val="20"/>
          </w:rPr>
          <w:t>Paj</w:t>
        </w:r>
        <w:proofErr w:type="spellEnd"/>
        <w:r w:rsidR="00084B98">
          <w:rPr>
            <w:rFonts w:ascii="Arial" w:hAnsi="Arial" w:cs="Arial"/>
            <w:sz w:val="20"/>
            <w:szCs w:val="20"/>
          </w:rPr>
          <w:t xml:space="preserve"> </w:t>
        </w:r>
      </w:ins>
      <w:r w:rsidRPr="006C69B3">
        <w:rPr>
          <w:rFonts w:ascii="Arial" w:hAnsi="Arial" w:cs="Arial"/>
          <w:sz w:val="20"/>
          <w:szCs w:val="20"/>
        </w:rPr>
        <w:t xml:space="preserve">Kev </w:t>
      </w:r>
      <w:proofErr w:type="spellStart"/>
      <w:ins w:id="1369" w:author="Fong RERHANG" w:date="2021-05-28T19:11:00Z">
        <w:r w:rsidR="00084B98">
          <w:rPr>
            <w:rFonts w:ascii="Arial" w:hAnsi="Arial" w:cs="Arial"/>
            <w:sz w:val="20"/>
            <w:szCs w:val="20"/>
          </w:rPr>
          <w:t>K</w:t>
        </w:r>
      </w:ins>
      <w:del w:id="1370" w:author="Fong RERHANG" w:date="2021-05-28T19:11:00Z">
        <w:r w:rsidRPr="006C69B3" w:rsidDel="00084B98">
          <w:rPr>
            <w:rFonts w:ascii="Arial" w:hAnsi="Arial" w:cs="Arial"/>
            <w:sz w:val="20"/>
            <w:szCs w:val="20"/>
          </w:rPr>
          <w:delText>k</w:delText>
        </w:r>
      </w:del>
      <w:r w:rsidRPr="006C69B3">
        <w:rPr>
          <w:rFonts w:ascii="Arial" w:hAnsi="Arial" w:cs="Arial"/>
          <w:sz w:val="20"/>
          <w:szCs w:val="20"/>
        </w:rPr>
        <w:t>awm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EBF6380" wp14:editId="6F590209">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w:t>
      </w:r>
      <w:ins w:id="1371" w:author="Fong RERHANG" w:date="2021-05-28T19:11:00Z">
        <w:r w:rsidR="00084B98">
          <w:rPr>
            <w:rFonts w:ascii="Arial" w:hAnsi="Arial" w:cs="Arial"/>
            <w:sz w:val="20"/>
            <w:szCs w:val="20"/>
          </w:rPr>
          <w:t>Y</w:t>
        </w:r>
      </w:ins>
      <w:del w:id="1372" w:author="Fong RERHANG" w:date="2021-05-28T19:11:00Z">
        <w:r w:rsidRPr="006C69B3" w:rsidDel="00084B98">
          <w:rPr>
            <w:rFonts w:ascii="Arial" w:hAnsi="Arial" w:cs="Arial"/>
            <w:sz w:val="20"/>
            <w:szCs w:val="20"/>
          </w:rPr>
          <w:delText>y</w:delText>
        </w:r>
      </w:del>
      <w:r w:rsidRPr="006C69B3">
        <w:rPr>
          <w:rFonts w:ascii="Arial" w:hAnsi="Arial" w:cs="Arial"/>
          <w:sz w:val="20"/>
          <w:szCs w:val="20"/>
        </w:rPr>
        <w:t>am</w:t>
      </w:r>
    </w:p>
    <w:p w14:paraId="3C760EC6" w14:textId="60493250" w:rsidR="00E72AE9" w:rsidRPr="006C69B3" w:rsidDel="00084B98" w:rsidRDefault="00E72AE9" w:rsidP="00E72AE9">
      <w:pPr>
        <w:tabs>
          <w:tab w:val="left" w:pos="2086"/>
        </w:tabs>
        <w:rPr>
          <w:del w:id="1373" w:author="Fong RERHANG" w:date="2021-05-28T19:13:00Z"/>
          <w:rFonts w:ascii="Arial" w:hAnsi="Arial" w:cs="Arial"/>
          <w:sz w:val="20"/>
          <w:szCs w:val="20"/>
        </w:rPr>
      </w:pPr>
      <w:r w:rsidRPr="006C69B3">
        <w:rPr>
          <w:rFonts w:ascii="Arial" w:hAnsi="Arial" w:cs="Arial"/>
          <w:b/>
          <w:bCs/>
          <w:sz w:val="20"/>
          <w:szCs w:val="20"/>
        </w:rPr>
        <w:t>Li Cas?:</w:t>
      </w:r>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5A95FF05" wp14:editId="47654B1E">
            <wp:extent cx="157480" cy="11557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ins w:id="1374" w:author="Fong RERHANG" w:date="2021-05-28T19:11:00Z">
        <w:r w:rsidR="00084B98">
          <w:rPr>
            <w:rFonts w:ascii="Arial" w:hAnsi="Arial" w:cs="Arial"/>
            <w:sz w:val="20"/>
            <w:szCs w:val="20"/>
          </w:rPr>
          <w:t>C</w:t>
        </w:r>
      </w:ins>
      <w:del w:id="1375" w:author="Fong RERHANG" w:date="2021-05-28T19:11:00Z">
        <w:r w:rsidRPr="006C69B3" w:rsidDel="00084B98">
          <w:rPr>
            <w:rFonts w:ascii="Arial" w:hAnsi="Arial" w:cs="Arial"/>
            <w:sz w:val="20"/>
            <w:szCs w:val="20"/>
          </w:rPr>
          <w:delText>c</w:delText>
        </w:r>
      </w:del>
      <w:r w:rsidRPr="006C69B3">
        <w:rPr>
          <w:rFonts w:ascii="Arial" w:hAnsi="Arial" w:cs="Arial"/>
          <w:sz w:val="20"/>
          <w:szCs w:val="20"/>
        </w:rPr>
        <w:t>ov</w:t>
      </w:r>
      <w:proofErr w:type="spellEnd"/>
      <w:r w:rsidRPr="006C69B3">
        <w:rPr>
          <w:rFonts w:ascii="Arial" w:hAnsi="Arial" w:cs="Arial"/>
          <w:sz w:val="20"/>
          <w:szCs w:val="20"/>
        </w:rPr>
        <w:t xml:space="preserve"> </w:t>
      </w:r>
      <w:del w:id="1376" w:author="Fong RERHANG" w:date="2021-05-28T19:11:00Z">
        <w:r w:rsidRPr="006C69B3" w:rsidDel="00084B98">
          <w:rPr>
            <w:rFonts w:ascii="Arial" w:hAnsi="Arial" w:cs="Arial"/>
            <w:sz w:val="20"/>
            <w:szCs w:val="20"/>
          </w:rPr>
          <w:delText>n</w:delText>
        </w:r>
      </w:del>
      <w:proofErr w:type="spellStart"/>
      <w:ins w:id="1377" w:author="Fong RERHANG" w:date="2021-05-28T19:11:00Z">
        <w:r w:rsidR="00084B98">
          <w:rPr>
            <w:rFonts w:ascii="Arial" w:hAnsi="Arial" w:cs="Arial"/>
            <w:sz w:val="20"/>
            <w:szCs w:val="20"/>
          </w:rPr>
          <w:t>N</w:t>
        </w:r>
      </w:ins>
      <w:r w:rsidRPr="006C69B3">
        <w:rPr>
          <w:rFonts w:ascii="Arial" w:hAnsi="Arial" w:cs="Arial"/>
          <w:sz w:val="20"/>
          <w:szCs w:val="20"/>
        </w:rPr>
        <w:t>tawm</w:t>
      </w:r>
      <w:proofErr w:type="spellEnd"/>
      <w:r w:rsidRPr="006C69B3">
        <w:rPr>
          <w:rFonts w:ascii="Arial" w:hAnsi="Arial" w:cs="Arial"/>
          <w:sz w:val="20"/>
          <w:szCs w:val="20"/>
        </w:rPr>
        <w:t xml:space="preserve"> </w:t>
      </w:r>
      <w:del w:id="1378" w:author="Fong RERHANG" w:date="2021-05-28T19:12:00Z">
        <w:r w:rsidRPr="006C69B3" w:rsidDel="00084B98">
          <w:rPr>
            <w:rFonts w:ascii="Arial" w:hAnsi="Arial" w:cs="Arial"/>
            <w:sz w:val="20"/>
            <w:szCs w:val="20"/>
          </w:rPr>
          <w:delText>t</w:delText>
        </w:r>
      </w:del>
      <w:proofErr w:type="spellStart"/>
      <w:ins w:id="1379" w:author="Fong RERHANG" w:date="2021-05-28T19:12:00Z">
        <w:r w:rsidR="00084B98">
          <w:rPr>
            <w:rFonts w:ascii="Arial" w:hAnsi="Arial" w:cs="Arial"/>
            <w:sz w:val="20"/>
            <w:szCs w:val="20"/>
          </w:rPr>
          <w:t>T</w:t>
        </w:r>
      </w:ins>
      <w:r w:rsidRPr="006C69B3">
        <w:rPr>
          <w:rFonts w:ascii="Arial" w:hAnsi="Arial" w:cs="Arial"/>
          <w:sz w:val="20"/>
          <w:szCs w:val="20"/>
        </w:rPr>
        <w:t>shaj</w:t>
      </w:r>
      <w:proofErr w:type="spellEnd"/>
      <w:r w:rsidRPr="006C69B3">
        <w:rPr>
          <w:rFonts w:ascii="Arial" w:hAnsi="Arial" w:cs="Arial"/>
          <w:sz w:val="20"/>
          <w:szCs w:val="20"/>
        </w:rPr>
        <w:t xml:space="preserve"> </w:t>
      </w:r>
      <w:del w:id="1380" w:author="Fong RERHANG" w:date="2021-05-28T19:12:00Z">
        <w:r w:rsidRPr="006C69B3" w:rsidDel="00084B98">
          <w:rPr>
            <w:rFonts w:ascii="Arial" w:hAnsi="Arial" w:cs="Arial"/>
            <w:sz w:val="20"/>
            <w:szCs w:val="20"/>
          </w:rPr>
          <w:delText>q</w:delText>
        </w:r>
      </w:del>
      <w:proofErr w:type="spellStart"/>
      <w:ins w:id="1381" w:author="Fong RERHANG" w:date="2021-05-28T19:12:00Z">
        <w:r w:rsidR="00084B98">
          <w:rPr>
            <w:rFonts w:ascii="Arial" w:hAnsi="Arial" w:cs="Arial"/>
            <w:sz w:val="20"/>
            <w:szCs w:val="20"/>
          </w:rPr>
          <w:t>Q</w:t>
        </w:r>
      </w:ins>
      <w:r w:rsidRPr="006C69B3">
        <w:rPr>
          <w:rFonts w:ascii="Arial" w:hAnsi="Arial" w:cs="Arial"/>
          <w:sz w:val="20"/>
          <w:szCs w:val="20"/>
        </w:rPr>
        <w:t>hia</w:t>
      </w:r>
      <w:proofErr w:type="spellEnd"/>
      <w:r w:rsidRPr="006C69B3">
        <w:rPr>
          <w:rFonts w:ascii="Arial" w:hAnsi="Arial" w:cs="Arial"/>
          <w:sz w:val="20"/>
          <w:szCs w:val="20"/>
        </w:rPr>
        <w:t xml:space="preserve"> </w:t>
      </w:r>
      <w:del w:id="1382" w:author="Fong RERHANG" w:date="2021-05-28T19:12:00Z">
        <w:r w:rsidRPr="006C69B3" w:rsidDel="00084B98">
          <w:rPr>
            <w:rFonts w:ascii="Arial" w:hAnsi="Arial" w:cs="Arial"/>
            <w:sz w:val="20"/>
            <w:szCs w:val="20"/>
          </w:rPr>
          <w:delText>k</w:delText>
        </w:r>
      </w:del>
      <w:ins w:id="1383" w:author="Fong RERHANG" w:date="2021-05-28T19:12:00Z">
        <w:r w:rsidR="00084B98">
          <w:rPr>
            <w:rFonts w:ascii="Arial" w:hAnsi="Arial" w:cs="Arial"/>
            <w:sz w:val="20"/>
            <w:szCs w:val="20"/>
          </w:rPr>
          <w:t>K</w:t>
        </w:r>
      </w:ins>
      <w:r w:rsidRPr="006C69B3">
        <w:rPr>
          <w:rFonts w:ascii="Arial" w:hAnsi="Arial" w:cs="Arial"/>
          <w:sz w:val="20"/>
          <w:szCs w:val="20"/>
        </w:rPr>
        <w:t xml:space="preserve">ev </w:t>
      </w:r>
      <w:ins w:id="1384" w:author="Fong RERHANG" w:date="2021-05-28T19:12:00Z">
        <w:r w:rsidR="00084B98">
          <w:rPr>
            <w:rFonts w:ascii="Arial" w:hAnsi="Arial" w:cs="Arial"/>
            <w:sz w:val="20"/>
            <w:szCs w:val="20"/>
          </w:rPr>
          <w:t xml:space="preserve">Ce </w:t>
        </w:r>
        <w:proofErr w:type="spellStart"/>
        <w:r w:rsidR="00084B98">
          <w:rPr>
            <w:rFonts w:ascii="Arial" w:hAnsi="Arial" w:cs="Arial"/>
            <w:sz w:val="20"/>
            <w:szCs w:val="20"/>
          </w:rPr>
          <w:t>Qib</w:t>
        </w:r>
      </w:ins>
      <w:proofErr w:type="spellEnd"/>
      <w:del w:id="1385" w:author="Fong RERHANG" w:date="2021-05-28T19:12:00Z">
        <w:r w:rsidRPr="006C69B3" w:rsidDel="00084B98">
          <w:rPr>
            <w:rFonts w:ascii="Arial" w:hAnsi="Arial" w:cs="Arial"/>
            <w:sz w:val="20"/>
            <w:szCs w:val="20"/>
          </w:rPr>
          <w:delText>vam meej</w:delText>
        </w:r>
      </w:del>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9DC3758" wp14:editId="6043E2CA">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del w:id="1386" w:author="Fong RERHANG" w:date="2021-05-28T19:12:00Z">
        <w:r w:rsidRPr="006C69B3" w:rsidDel="00084B98">
          <w:rPr>
            <w:rFonts w:ascii="Arial" w:hAnsi="Arial" w:cs="Arial"/>
            <w:sz w:val="20"/>
            <w:szCs w:val="20"/>
          </w:rPr>
          <w:delText>l</w:delText>
        </w:r>
      </w:del>
      <w:proofErr w:type="spellStart"/>
      <w:ins w:id="1387" w:author="Fong RERHANG" w:date="2021-05-28T19:12:00Z">
        <w:r w:rsidR="00084B98">
          <w:rPr>
            <w:rFonts w:ascii="Arial" w:hAnsi="Arial" w:cs="Arial"/>
            <w:sz w:val="20"/>
            <w:szCs w:val="20"/>
          </w:rPr>
          <w:t>L</w:t>
        </w:r>
      </w:ins>
      <w:r w:rsidRPr="006C69B3">
        <w:rPr>
          <w:rFonts w:ascii="Arial" w:hAnsi="Arial" w:cs="Arial"/>
          <w:sz w:val="20"/>
          <w:szCs w:val="20"/>
        </w:rPr>
        <w:t>w</w:t>
      </w:r>
      <w:ins w:id="1388" w:author="Fong RERHANG" w:date="2021-05-28T19:12:00Z">
        <w:r w:rsidR="00084B98">
          <w:rPr>
            <w:rFonts w:ascii="Arial" w:hAnsi="Arial" w:cs="Arial"/>
            <w:sz w:val="20"/>
            <w:szCs w:val="20"/>
          </w:rPr>
          <w:t>m</w:t>
        </w:r>
      </w:ins>
      <w:proofErr w:type="spellEnd"/>
      <w:r w:rsidRPr="006C69B3">
        <w:rPr>
          <w:rFonts w:ascii="Arial" w:hAnsi="Arial" w:cs="Arial"/>
          <w:sz w:val="20"/>
          <w:szCs w:val="20"/>
        </w:rPr>
        <w:t xml:space="preserve"> </w:t>
      </w:r>
      <w:ins w:id="1389" w:author="Fong RERHANG" w:date="2021-05-28T19:12:00Z">
        <w:r w:rsidR="00084B98">
          <w:rPr>
            <w:rFonts w:ascii="Arial" w:hAnsi="Arial" w:cs="Arial"/>
            <w:sz w:val="20"/>
            <w:szCs w:val="20"/>
          </w:rPr>
          <w:t>Y</w:t>
        </w:r>
      </w:ins>
      <w:del w:id="1390" w:author="Fong RERHANG" w:date="2021-05-28T19:12:00Z">
        <w:r w:rsidRPr="006C69B3" w:rsidDel="00084B98">
          <w:rPr>
            <w:rFonts w:ascii="Arial" w:hAnsi="Arial" w:cs="Arial"/>
            <w:sz w:val="20"/>
            <w:szCs w:val="20"/>
          </w:rPr>
          <w:delText>y</w:delText>
        </w:r>
      </w:del>
      <w:r w:rsidRPr="006C69B3">
        <w:rPr>
          <w:rFonts w:ascii="Arial" w:hAnsi="Arial" w:cs="Arial"/>
          <w:sz w:val="20"/>
          <w:szCs w:val="20"/>
        </w:rPr>
        <w:t xml:space="preserve">am </w:t>
      </w:r>
      <w:del w:id="1391" w:author="Fong RERHANG" w:date="2021-05-28T19:12:00Z">
        <w:r w:rsidRPr="006C69B3" w:rsidDel="00084B98">
          <w:rPr>
            <w:rFonts w:ascii="Arial" w:hAnsi="Arial" w:cs="Arial"/>
            <w:sz w:val="20"/>
            <w:szCs w:val="20"/>
          </w:rPr>
          <w:delText>kev kawm/qib qhia,txhua xyo</w:delText>
        </w:r>
      </w:del>
      <w:del w:id="1392" w:author="Fong RERHANG" w:date="2021-05-28T19:13:00Z">
        <w:r w:rsidRPr="006C69B3" w:rsidDel="00084B98">
          <w:rPr>
            <w:rFonts w:ascii="Arial" w:hAnsi="Arial" w:cs="Arial"/>
            <w:sz w:val="20"/>
            <w:szCs w:val="20"/>
          </w:rPr>
          <w:delText>o ntawm IEPs</w:delText>
        </w:r>
      </w:del>
    </w:p>
    <w:p w14:paraId="4120D9C3" w14:textId="77777777" w:rsidR="00226BA0" w:rsidRDefault="00E72AE9" w:rsidP="00D6217C">
      <w:pPr>
        <w:tabs>
          <w:tab w:val="left" w:pos="2086"/>
        </w:tabs>
        <w:rPr>
          <w:ins w:id="1393" w:author="Fong RERHANG" w:date="2021-05-28T19:17:00Z"/>
          <w:rFonts w:ascii="Arial" w:hAnsi="Arial" w:cs="Arial"/>
          <w:sz w:val="20"/>
          <w:szCs w:val="20"/>
        </w:rPr>
      </w:pPr>
      <w:r w:rsidRPr="006C69B3">
        <w:rPr>
          <w:rFonts w:ascii="Arial" w:hAnsi="Arial" w:cs="Arial"/>
          <w:b/>
          <w:bCs/>
          <w:sz w:val="20"/>
          <w:szCs w:val="20"/>
        </w:rPr>
        <w:t>TXHEEJ TXHEEM RAU KEV PAB CUAM</w:t>
      </w:r>
      <w:ins w:id="1394" w:author="Fong RERHANG" w:date="2021-05-28T19:14:00Z">
        <w:r w:rsidR="00084B98">
          <w:rPr>
            <w:rFonts w:ascii="Arial" w:hAnsi="Arial" w:cs="Arial"/>
            <w:b/>
            <w:bCs/>
            <w:sz w:val="20"/>
            <w:szCs w:val="20"/>
          </w:rPr>
          <w:t xml:space="preserve"> KEV HLOOV PUAV</w:t>
        </w:r>
      </w:ins>
      <w:del w:id="1395" w:author="Fong RERHANG" w:date="2021-05-28T19:14:00Z">
        <w:r w:rsidRPr="006C69B3" w:rsidDel="00084B98">
          <w:rPr>
            <w:rFonts w:ascii="Arial" w:hAnsi="Arial" w:cs="Arial"/>
            <w:sz w:val="20"/>
            <w:szCs w:val="20"/>
          </w:rPr>
          <w:delText>:</w:delText>
        </w:r>
      </w:del>
      <w:r w:rsidRPr="006C69B3">
        <w:rPr>
          <w:rFonts w:ascii="Arial" w:hAnsi="Arial" w:cs="Arial"/>
          <w:sz w:val="20"/>
          <w:szCs w:val="20"/>
        </w:rPr>
        <w:t>(</w:t>
      </w:r>
      <w:proofErr w:type="spellStart"/>
      <w:del w:id="1396" w:author="Fong RERHANG" w:date="2021-05-28T19:15:00Z">
        <w:r w:rsidRPr="006C69B3" w:rsidDel="00084B98">
          <w:rPr>
            <w:rFonts w:ascii="Arial" w:hAnsi="Arial" w:cs="Arial"/>
            <w:sz w:val="20"/>
            <w:szCs w:val="20"/>
          </w:rPr>
          <w:delText xml:space="preserve"> </w:delText>
        </w:r>
      </w:del>
      <w:r w:rsidRPr="006C69B3">
        <w:rPr>
          <w:rFonts w:ascii="Arial" w:hAnsi="Arial" w:cs="Arial"/>
          <w:sz w:val="20"/>
          <w:szCs w:val="20"/>
        </w:rPr>
        <w:t>Piv</w:t>
      </w:r>
      <w:proofErr w:type="spellEnd"/>
      <w:r w:rsidRPr="006C69B3">
        <w:rPr>
          <w:rFonts w:ascii="Arial" w:hAnsi="Arial" w:cs="Arial"/>
          <w:sz w:val="20"/>
          <w:szCs w:val="20"/>
        </w:rPr>
        <w:t xml:space="preserve"> </w:t>
      </w:r>
      <w:proofErr w:type="spellStart"/>
      <w:r w:rsidRPr="006C69B3">
        <w:rPr>
          <w:rFonts w:ascii="Arial" w:hAnsi="Arial" w:cs="Arial"/>
          <w:sz w:val="20"/>
          <w:szCs w:val="20"/>
        </w:rPr>
        <w:t>txwv</w:t>
      </w:r>
      <w:proofErr w:type="spellEnd"/>
      <w:r w:rsidRPr="006C69B3">
        <w:rPr>
          <w:rFonts w:ascii="Arial" w:hAnsi="Arial" w:cs="Arial"/>
          <w:sz w:val="20"/>
          <w:szCs w:val="20"/>
        </w:rPr>
        <w:t xml:space="preserve"> li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ins w:id="1397" w:author="Fong RERHANG" w:date="2021-05-28T19:15:00Z">
        <w:r w:rsidR="00226BA0">
          <w:rPr>
            <w:rFonts w:ascii="Arial" w:hAnsi="Arial" w:cs="Arial"/>
            <w:sz w:val="20"/>
            <w:szCs w:val="20"/>
          </w:rPr>
          <w:t xml:space="preserve"> </w:t>
        </w:r>
        <w:proofErr w:type="spellStart"/>
        <w:r w:rsidR="00226BA0">
          <w:rPr>
            <w:rFonts w:ascii="Arial" w:hAnsi="Arial" w:cs="Arial"/>
            <w:sz w:val="20"/>
            <w:szCs w:val="20"/>
          </w:rPr>
          <w:t>ua</w:t>
        </w:r>
        <w:proofErr w:type="spellEnd"/>
        <w:r w:rsidR="00226BA0">
          <w:rPr>
            <w:rFonts w:ascii="Arial" w:hAnsi="Arial" w:cs="Arial"/>
            <w:sz w:val="20"/>
            <w:szCs w:val="20"/>
          </w:rPr>
          <w:t xml:space="preserve"> </w:t>
        </w:r>
        <w:proofErr w:type="spellStart"/>
        <w:r w:rsidR="00226BA0">
          <w:rPr>
            <w:rFonts w:ascii="Arial" w:hAnsi="Arial" w:cs="Arial"/>
            <w:sz w:val="20"/>
            <w:szCs w:val="20"/>
          </w:rPr>
          <w:t>ntej</w:t>
        </w:r>
        <w:proofErr w:type="spellEnd"/>
        <w:r w:rsidR="00226BA0">
          <w:rPr>
            <w:rFonts w:ascii="Arial" w:hAnsi="Arial" w:cs="Arial"/>
            <w:sz w:val="20"/>
            <w:szCs w:val="20"/>
          </w:rPr>
          <w:t xml:space="preserve"> </w:t>
        </w:r>
        <w:proofErr w:type="spellStart"/>
        <w:r w:rsidR="00226BA0">
          <w:rPr>
            <w:rFonts w:ascii="Arial" w:hAnsi="Arial" w:cs="Arial"/>
            <w:sz w:val="20"/>
            <w:szCs w:val="20"/>
          </w:rPr>
          <w:t>kawm</w:t>
        </w:r>
        <w:proofErr w:type="spellEnd"/>
        <w:r w:rsidR="00226BA0">
          <w:rPr>
            <w:rFonts w:ascii="Arial" w:hAnsi="Arial" w:cs="Arial"/>
            <w:sz w:val="20"/>
            <w:szCs w:val="20"/>
          </w:rPr>
          <w:t xml:space="preserve"> </w:t>
        </w:r>
        <w:proofErr w:type="spellStart"/>
        <w:r w:rsidR="00226BA0">
          <w:rPr>
            <w:rFonts w:ascii="Arial" w:hAnsi="Arial" w:cs="Arial"/>
            <w:sz w:val="20"/>
            <w:szCs w:val="20"/>
          </w:rPr>
          <w:t>mus</w:t>
        </w:r>
        <w:proofErr w:type="spellEnd"/>
        <w:r w:rsidR="00226BA0">
          <w:rPr>
            <w:rFonts w:ascii="Arial" w:hAnsi="Arial" w:cs="Arial"/>
            <w:sz w:val="20"/>
            <w:szCs w:val="20"/>
          </w:rPr>
          <w:t xml:space="preserve"> </w:t>
        </w:r>
        <w:proofErr w:type="spellStart"/>
        <w:r w:rsidR="00226BA0">
          <w:rPr>
            <w:rFonts w:ascii="Arial" w:hAnsi="Arial" w:cs="Arial"/>
            <w:sz w:val="20"/>
            <w:szCs w:val="20"/>
          </w:rPr>
          <w:t>rau</w:t>
        </w:r>
        <w:proofErr w:type="spellEnd"/>
        <w:r w:rsidR="00226BA0">
          <w:rPr>
            <w:rFonts w:ascii="Arial" w:hAnsi="Arial" w:cs="Arial"/>
            <w:sz w:val="20"/>
            <w:szCs w:val="20"/>
          </w:rPr>
          <w:t xml:space="preserve"> As Nub </w:t>
        </w:r>
        <w:proofErr w:type="spellStart"/>
        <w:r w:rsidR="00226BA0">
          <w:rPr>
            <w:rFonts w:ascii="Arial" w:hAnsi="Arial" w:cs="Arial"/>
            <w:sz w:val="20"/>
            <w:szCs w:val="20"/>
          </w:rPr>
          <w:t>Npas</w:t>
        </w:r>
      </w:ins>
      <w:proofErr w:type="spellEnd"/>
      <w:del w:id="1398" w:author="Fong RERHANG" w:date="2021-05-28T19:15:00Z">
        <w:r w:rsidRPr="006C69B3" w:rsidDel="00226BA0">
          <w:rPr>
            <w:rFonts w:ascii="Arial" w:hAnsi="Arial" w:cs="Arial"/>
            <w:sz w:val="20"/>
            <w:szCs w:val="20"/>
          </w:rPr>
          <w:delText xml:space="preserve"> pre-kindergarten,</w:delText>
        </w:r>
      </w:del>
      <w:r w:rsidRPr="006C69B3">
        <w:rPr>
          <w:rFonts w:ascii="Arial" w:hAnsi="Arial" w:cs="Arial"/>
          <w:sz w:val="20"/>
          <w:szCs w:val="20"/>
        </w:rPr>
        <w:t xml:space="preserve"> k</w:t>
      </w:r>
      <w:proofErr w:type="spellStart"/>
      <w:r w:rsidRPr="006C69B3">
        <w:rPr>
          <w:rFonts w:ascii="Arial" w:hAnsi="Arial" w:cs="Arial"/>
          <w:sz w:val="20"/>
          <w:szCs w:val="20"/>
        </w:rPr>
        <w:t>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del w:id="1399" w:author="Fong RERHANG" w:date="2021-05-28T19:16:00Z">
        <w:r w:rsidRPr="006C69B3" w:rsidDel="00226BA0">
          <w:rPr>
            <w:rFonts w:ascii="Arial" w:hAnsi="Arial" w:cs="Arial"/>
            <w:sz w:val="20"/>
            <w:szCs w:val="20"/>
          </w:rPr>
          <w:delText xml:space="preserve"> </w:delText>
        </w:r>
      </w:del>
      <w:r w:rsidRPr="006C69B3">
        <w:rPr>
          <w:rFonts w:ascii="Arial" w:hAnsi="Arial" w:cs="Arial"/>
          <w:sz w:val="20"/>
          <w:szCs w:val="20"/>
        </w:rPr>
        <w:t>/</w:t>
      </w:r>
      <w:del w:id="1400" w:author="Fong RERHANG" w:date="2021-05-28T19:16:00Z">
        <w:r w:rsidRPr="006C69B3" w:rsidDel="00226BA0">
          <w:rPr>
            <w:rFonts w:ascii="Arial" w:hAnsi="Arial" w:cs="Arial"/>
            <w:sz w:val="20"/>
            <w:szCs w:val="20"/>
          </w:rPr>
          <w:delText xml:space="preserve"> </w:delText>
        </w:r>
      </w:del>
      <w:r w:rsidRPr="006C69B3">
        <w:rPr>
          <w:rFonts w:ascii="Arial" w:hAnsi="Arial" w:cs="Arial"/>
          <w:sz w:val="20"/>
          <w:szCs w:val="20"/>
        </w:rPr>
        <w:t>los</w:t>
      </w:r>
      <w:r w:rsidR="00D26358">
        <w:rPr>
          <w:rFonts w:ascii="Arial" w:hAnsi="Arial" w:cs="Arial"/>
          <w:sz w:val="20"/>
          <w:szCs w:val="20"/>
        </w:rPr>
        <w:t xml:space="preserve"> </w:t>
      </w:r>
      <w:r w:rsidRPr="006C69B3">
        <w:rPr>
          <w:rFonts w:ascii="Arial" w:hAnsi="Arial" w:cs="Arial"/>
          <w:sz w:val="20"/>
          <w:szCs w:val="20"/>
        </w:rPr>
        <w:t xml:space="preserve">sis NPS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chav </w:t>
      </w:r>
      <w:proofErr w:type="spellStart"/>
      <w:r w:rsidRPr="006C69B3">
        <w:rPr>
          <w:rFonts w:ascii="Arial" w:hAnsi="Arial" w:cs="Arial"/>
          <w:sz w:val="20"/>
          <w:szCs w:val="20"/>
        </w:rPr>
        <w:t>kawm</w:t>
      </w:r>
      <w:proofErr w:type="spellEnd"/>
      <w:ins w:id="1401" w:author="Fong RERHANG" w:date="2021-05-28T19:16:00Z">
        <w:r w:rsidR="00226BA0">
          <w:rPr>
            <w:rFonts w:ascii="Arial" w:hAnsi="Arial" w:cs="Arial"/>
            <w:sz w:val="20"/>
            <w:szCs w:val="20"/>
          </w:rPr>
          <w:t xml:space="preserve"> </w:t>
        </w:r>
        <w:proofErr w:type="spellStart"/>
        <w:r w:rsidR="00226BA0">
          <w:rPr>
            <w:rFonts w:ascii="Arial" w:hAnsi="Arial" w:cs="Arial"/>
            <w:sz w:val="20"/>
            <w:szCs w:val="20"/>
          </w:rPr>
          <w:t>thuav</w:t>
        </w:r>
      </w:ins>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del w:id="1402" w:author="Fong RERHANG" w:date="2021-05-28T19:16:00Z">
        <w:r w:rsidRPr="006C69B3" w:rsidDel="00226BA0">
          <w:rPr>
            <w:rFonts w:ascii="Arial" w:hAnsi="Arial" w:cs="Arial"/>
            <w:sz w:val="20"/>
            <w:szCs w:val="20"/>
          </w:rPr>
          <w:delText>dav</w:delText>
        </w:r>
      </w:del>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8</w:t>
      </w:r>
      <w:del w:id="1403" w:author="Fong RERHANG" w:date="2021-05-28T19:17:00Z">
        <w:r w:rsidRPr="006C69B3" w:rsidDel="00226BA0">
          <w:rPr>
            <w:rFonts w:ascii="Arial" w:hAnsi="Arial" w:cs="Arial"/>
            <w:sz w:val="20"/>
            <w:szCs w:val="20"/>
          </w:rPr>
          <w:delText>th</w:delText>
        </w:r>
      </w:del>
      <w:r w:rsidRPr="006C69B3">
        <w:rPr>
          <w:rFonts w:ascii="Arial" w:hAnsi="Arial" w:cs="Arial"/>
          <w:sz w:val="20"/>
          <w:szCs w:val="20"/>
        </w:rPr>
        <w:t xml:space="preserve">-9,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r w:rsidR="0083454E">
        <w:rPr>
          <w:rFonts w:ascii="Arial" w:hAnsi="Arial" w:cs="Arial"/>
          <w:sz w:val="20"/>
          <w:szCs w:val="20"/>
        </w:rPr>
        <w:t xml:space="preserve">                                                                                </w:t>
      </w:r>
    </w:p>
    <w:p w14:paraId="779F02C3" w14:textId="1FD5A4F5" w:rsidR="00E72AE9" w:rsidRDefault="00D26358" w:rsidP="00D6217C">
      <w:pPr>
        <w:tabs>
          <w:tab w:val="left" w:pos="2086"/>
        </w:tabs>
        <w:rPr>
          <w:rFonts w:asciiTheme="minorHAnsi" w:hAnsiTheme="minorHAnsi" w:cstheme="minorHAnsi"/>
          <w:i/>
          <w:iCs/>
          <w:sz w:val="20"/>
          <w:szCs w:val="20"/>
        </w:rPr>
      </w:pPr>
      <w:proofErr w:type="spellStart"/>
      <w:r w:rsidRPr="00D26358">
        <w:rPr>
          <w:rFonts w:asciiTheme="minorHAnsi" w:hAnsiTheme="minorHAnsi" w:cstheme="minorHAnsi"/>
          <w:i/>
          <w:iCs/>
          <w:sz w:val="20"/>
          <w:szCs w:val="20"/>
        </w:rPr>
        <w:t>Thaum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tsim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nyog</w:t>
      </w:r>
      <w:proofErr w:type="spellEnd"/>
      <w:r w:rsidRPr="00D26358">
        <w:rPr>
          <w:rFonts w:asciiTheme="minorHAnsi" w:hAnsiTheme="minorHAnsi" w:cstheme="minorHAnsi"/>
          <w:i/>
          <w:iCs/>
          <w:sz w:val="20"/>
          <w:szCs w:val="20"/>
        </w:rPr>
        <w:t xml:space="preserve">, Skylar </w:t>
      </w:r>
      <w:proofErr w:type="spellStart"/>
      <w:r w:rsidRPr="00D26358">
        <w:rPr>
          <w:rFonts w:asciiTheme="minorHAnsi" w:hAnsiTheme="minorHAnsi" w:cstheme="minorHAnsi"/>
          <w:i/>
          <w:iCs/>
          <w:sz w:val="20"/>
          <w:szCs w:val="20"/>
        </w:rPr>
        <w:t>tuaj</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yeem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mus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ncig</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xyuas</w:t>
      </w:r>
      <w:proofErr w:type="spellEnd"/>
      <w:r w:rsidRPr="00D26358">
        <w:rPr>
          <w:rFonts w:asciiTheme="minorHAnsi" w:hAnsiTheme="minorHAnsi" w:cstheme="minorHAnsi"/>
          <w:i/>
          <w:iCs/>
          <w:sz w:val="20"/>
          <w:szCs w:val="20"/>
        </w:rPr>
        <w:t xml:space="preserve"> </w:t>
      </w:r>
      <w:r w:rsidR="00D93A17">
        <w:rPr>
          <w:rFonts w:asciiTheme="minorHAnsi" w:hAnsiTheme="minorHAnsi" w:cstheme="minorHAnsi"/>
          <w:i/>
          <w:iCs/>
          <w:sz w:val="20"/>
          <w:szCs w:val="20"/>
        </w:rPr>
        <w:t xml:space="preserve">me </w:t>
      </w:r>
      <w:proofErr w:type="spellStart"/>
      <w:r w:rsidR="00D93A17">
        <w:rPr>
          <w:rFonts w:asciiTheme="minorHAnsi" w:hAnsiTheme="minorHAnsi" w:cstheme="minorHAnsi"/>
          <w:i/>
          <w:iCs/>
          <w:sz w:val="20"/>
          <w:szCs w:val="20"/>
        </w:rPr>
        <w:t>nyuam</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yaus</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cov</w:t>
      </w:r>
      <w:proofErr w:type="spellEnd"/>
      <w:r w:rsidR="00D93A17">
        <w:rPr>
          <w:rFonts w:asciiTheme="minorHAnsi" w:hAnsiTheme="minorHAnsi" w:cstheme="minorHAnsi"/>
          <w:i/>
          <w:iCs/>
          <w:sz w:val="20"/>
          <w:szCs w:val="20"/>
        </w:rPr>
        <w:t xml:space="preserve"> </w:t>
      </w:r>
      <w:r w:rsidRPr="00D26358">
        <w:rPr>
          <w:rFonts w:asciiTheme="minorHAnsi" w:hAnsiTheme="minorHAnsi" w:cstheme="minorHAnsi"/>
          <w:i/>
          <w:iCs/>
          <w:sz w:val="20"/>
          <w:szCs w:val="20"/>
        </w:rPr>
        <w:t xml:space="preserve">Chav </w:t>
      </w:r>
      <w:proofErr w:type="spellStart"/>
      <w:r w:rsidRPr="00D26358">
        <w:rPr>
          <w:rFonts w:asciiTheme="minorHAnsi" w:hAnsiTheme="minorHAnsi" w:cstheme="minorHAnsi"/>
          <w:i/>
          <w:iCs/>
          <w:sz w:val="20"/>
          <w:szCs w:val="20"/>
        </w:rPr>
        <w:t>Kawm</w:t>
      </w:r>
      <w:proofErr w:type="spellEnd"/>
      <w:ins w:id="1404" w:author="Fong RERHANG" w:date="2021-05-28T19:18:00Z">
        <w:r w:rsidR="00226BA0">
          <w:rPr>
            <w:rFonts w:asciiTheme="minorHAnsi" w:hAnsiTheme="minorHAnsi" w:cstheme="minorHAnsi"/>
            <w:i/>
            <w:iCs/>
            <w:sz w:val="20"/>
            <w:szCs w:val="20"/>
          </w:rPr>
          <w:t xml:space="preserve"> as nub </w:t>
        </w:r>
        <w:proofErr w:type="spellStart"/>
        <w:r w:rsidR="00226BA0">
          <w:rPr>
            <w:rFonts w:asciiTheme="minorHAnsi" w:hAnsiTheme="minorHAnsi" w:cstheme="minorHAnsi"/>
            <w:i/>
            <w:iCs/>
            <w:sz w:val="20"/>
            <w:szCs w:val="20"/>
          </w:rPr>
          <w:t>npas</w:t>
        </w:r>
      </w:ins>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ntsib</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tus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kws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qhia</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ntawv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thiab</w:t>
      </w:r>
      <w:proofErr w:type="spellEnd"/>
      <w:r w:rsidRPr="00D26358">
        <w:rPr>
          <w:rFonts w:asciiTheme="minorHAnsi" w:hAnsiTheme="minorHAnsi" w:cstheme="minorHAnsi"/>
          <w:i/>
          <w:iCs/>
          <w:sz w:val="20"/>
          <w:szCs w:val="20"/>
        </w:rPr>
        <w:t xml:space="preserve"> tau </w:t>
      </w:r>
      <w:proofErr w:type="spellStart"/>
      <w:r w:rsidRPr="00D26358">
        <w:rPr>
          <w:rFonts w:asciiTheme="minorHAnsi" w:hAnsiTheme="minorHAnsi" w:cstheme="minorHAnsi"/>
          <w:i/>
          <w:iCs/>
          <w:sz w:val="20"/>
          <w:szCs w:val="20"/>
        </w:rPr>
        <w:t>txais</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kev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ceeb</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toom</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txog</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kev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cuv</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npe</w:t>
      </w:r>
      <w:proofErr w:type="spellEnd"/>
      <w:r w:rsidRPr="00D26358">
        <w:rPr>
          <w:rFonts w:asciiTheme="minorHAnsi" w:hAnsiTheme="minorHAnsi" w:cstheme="minorHAnsi"/>
          <w:i/>
          <w:iCs/>
          <w:sz w:val="20"/>
          <w:szCs w:val="20"/>
        </w:rPr>
        <w:t xml:space="preserve"> </w:t>
      </w:r>
      <w:proofErr w:type="spellStart"/>
      <w:r w:rsidRPr="00D26358">
        <w:rPr>
          <w:rFonts w:asciiTheme="minorHAnsi" w:hAnsiTheme="minorHAnsi" w:cstheme="minorHAnsi"/>
          <w:i/>
          <w:iCs/>
          <w:sz w:val="20"/>
          <w:szCs w:val="20"/>
        </w:rPr>
        <w:t>hauv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tsev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kawm</w:t>
      </w:r>
      <w:proofErr w:type="spellEnd"/>
      <w:r w:rsidR="00D93A17">
        <w:rPr>
          <w:rFonts w:asciiTheme="minorHAnsi" w:hAnsiTheme="minorHAnsi" w:cstheme="minorHAnsi"/>
          <w:i/>
          <w:iCs/>
          <w:sz w:val="20"/>
          <w:szCs w:val="20"/>
        </w:rPr>
        <w:t xml:space="preserve"> </w:t>
      </w:r>
      <w:ins w:id="1405" w:author="Fong RERHANG" w:date="2021-05-28T19:18:00Z">
        <w:r w:rsidR="00226BA0">
          <w:rPr>
            <w:rFonts w:asciiTheme="minorHAnsi" w:hAnsiTheme="minorHAnsi" w:cstheme="minorHAnsi"/>
            <w:i/>
            <w:iCs/>
            <w:sz w:val="20"/>
            <w:szCs w:val="20"/>
          </w:rPr>
          <w:t xml:space="preserve">as nub </w:t>
        </w:r>
        <w:proofErr w:type="spellStart"/>
        <w:r w:rsidR="00226BA0">
          <w:rPr>
            <w:rFonts w:asciiTheme="minorHAnsi" w:hAnsiTheme="minorHAnsi" w:cstheme="minorHAnsi"/>
            <w:i/>
            <w:iCs/>
            <w:sz w:val="20"/>
            <w:szCs w:val="20"/>
          </w:rPr>
          <w:t>npas</w:t>
        </w:r>
      </w:ins>
      <w:proofErr w:type="spellEnd"/>
      <w:del w:id="1406" w:author="Fong RERHANG" w:date="2021-05-28T19:18:00Z">
        <w:r w:rsidR="00D93A17" w:rsidDel="00226BA0">
          <w:rPr>
            <w:rFonts w:asciiTheme="minorHAnsi" w:hAnsiTheme="minorHAnsi" w:cstheme="minorHAnsi"/>
            <w:i/>
            <w:iCs/>
            <w:sz w:val="20"/>
            <w:szCs w:val="20"/>
          </w:rPr>
          <w:delText>me nyuam yuas</w:delText>
        </w:r>
      </w:del>
      <w:r w:rsidR="00D93A17">
        <w:rPr>
          <w:rFonts w:asciiTheme="minorHAnsi" w:hAnsiTheme="minorHAnsi" w:cstheme="minorHAnsi"/>
          <w:i/>
          <w:iCs/>
          <w:sz w:val="20"/>
          <w:szCs w:val="20"/>
        </w:rPr>
        <w:t>.</w:t>
      </w:r>
    </w:p>
    <w:p w14:paraId="09B41A8B" w14:textId="77777777" w:rsidR="00F64AD6" w:rsidRPr="00FB799C" w:rsidRDefault="00F64AD6" w:rsidP="00F64AD6">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D6B0C8D" w14:textId="77777777" w:rsidR="00F64AD6" w:rsidRPr="00FB799C" w:rsidRDefault="00F64AD6" w:rsidP="00F64AD6">
      <w:pPr>
        <w:jc w:val="center"/>
        <w:rPr>
          <w:rFonts w:ascii="Arial" w:hAnsi="Arial" w:cs="Arial"/>
          <w:b/>
          <w:bCs/>
          <w:sz w:val="22"/>
          <w:szCs w:val="22"/>
        </w:rPr>
      </w:pPr>
      <w:r>
        <w:rPr>
          <w:rFonts w:ascii="Arial" w:hAnsi="Arial" w:cs="Arial"/>
          <w:b/>
          <w:bCs/>
          <w:sz w:val="22"/>
          <w:szCs w:val="22"/>
        </w:rPr>
        <w:t>KOS NPE THIAB KEV TSO CAI NTAWM NIAM TXIV</w:t>
      </w:r>
    </w:p>
    <w:p w14:paraId="6ECD770E" w14:textId="77777777" w:rsidR="00F64AD6" w:rsidRPr="00FB799C" w:rsidRDefault="00F64AD6" w:rsidP="00F64AD6">
      <w:pPr>
        <w:rPr>
          <w:rFonts w:ascii="Arial" w:hAnsi="Arial" w:cs="Arial"/>
        </w:rPr>
      </w:pPr>
    </w:p>
    <w:p w14:paraId="5494BE96" w14:textId="77777777" w:rsidR="00444834" w:rsidRPr="004B519B" w:rsidRDefault="00444834" w:rsidP="00444834">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22B757D4" w14:textId="77777777" w:rsidR="00F64AD6" w:rsidRDefault="00F64AD6" w:rsidP="00F64AD6">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6EB1155D" w14:textId="77777777" w:rsidR="00F64AD6" w:rsidRPr="00FB799C" w:rsidRDefault="00F64AD6" w:rsidP="00F64AD6">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73600" behindDoc="0" locked="0" layoutInCell="1" allowOverlap="1" wp14:anchorId="1768610C" wp14:editId="1A5FC23C">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8E93BD4" w14:textId="65703F40"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8610C" id="Rectangle 453" o:spid="_x0000_s1038" style="position:absolute;margin-left:201.35pt;margin-top:14.55pt;width:79.55pt;height:1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" filled="f" stroked="f">
                <v:textbox>
                  <w:txbxContent>
                    <w:p w14:paraId="08E93BD4" w14:textId="65703F40"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72576" behindDoc="0" locked="0" layoutInCell="1" allowOverlap="1" wp14:anchorId="66AB261A" wp14:editId="4EE19706">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D3FDCC" w14:textId="709E7D0C"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B261A" id="Rectangle 452" o:spid="_x0000_s1039" style="position:absolute;margin-left:4.45pt;margin-top:13.1pt;width:190.65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" filled="f" stroked="f">
                <v:textbox>
                  <w:txbxContent>
                    <w:p w14:paraId="48D3FDCC" w14:textId="709E7D0C"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A8D7737" w14:textId="7D4B0343" w:rsidR="00F64AD6" w:rsidRPr="009D1A1F" w:rsidRDefault="002E51C0"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22E1C063" wp14:editId="77B8C8A3">
                <wp:simplePos x="0" y="0"/>
                <wp:positionH relativeFrom="margin">
                  <wp:posOffset>3768291</wp:posOffset>
                </wp:positionH>
                <wp:positionV relativeFrom="paragraph">
                  <wp:posOffset>317233</wp:posOffset>
                </wp:positionV>
                <wp:extent cx="1118736" cy="231006"/>
                <wp:effectExtent l="0" t="0" r="0" b="0"/>
                <wp:wrapNone/>
                <wp:docPr id="448" name="Rectangle 448"/>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A6B64" w14:textId="7597808B"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1C063" id="Rectangle 448" o:spid="_x0000_s1040" style="position:absolute;margin-left:296.7pt;margin-top:25pt;width:88.1pt;height:1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" filled="f" stroked="f">
                <v:textbox>
                  <w:txbxContent>
                    <w:p w14:paraId="04AA6B64" w14:textId="7597808B" w:rsidR="005A2745" w:rsidRPr="00906C20" w:rsidRDefault="005A2745"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v:textbox>
                <w10:wrap anchorx="margin"/>
              </v:rect>
            </w:pict>
          </mc:Fallback>
        </mc:AlternateContent>
      </w:r>
      <w:r w:rsidR="00F64AD6" w:rsidRPr="00FB799C">
        <w:rPr>
          <w:rFonts w:ascii="Arial" w:hAnsi="Arial" w:cs="Arial"/>
          <w:noProof/>
          <w:sz w:val="20"/>
          <w:szCs w:val="20"/>
        </w:rPr>
        <mc:AlternateContent>
          <mc:Choice Requires="wps">
            <w:drawing>
              <wp:anchor distT="0" distB="0" distL="114300" distR="114300" simplePos="0" relativeHeight="251691008" behindDoc="0" locked="0" layoutInCell="1" allowOverlap="1" wp14:anchorId="3F6BAA61" wp14:editId="62E95874">
                <wp:simplePos x="0" y="0"/>
                <wp:positionH relativeFrom="column">
                  <wp:posOffset>5220335</wp:posOffset>
                </wp:positionH>
                <wp:positionV relativeFrom="paragraph">
                  <wp:posOffset>320005</wp:posOffset>
                </wp:positionV>
                <wp:extent cx="1010194" cy="252548"/>
                <wp:effectExtent l="0" t="0" r="0" b="0"/>
                <wp:wrapNone/>
                <wp:docPr id="3" name="Rectangle 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F3B86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5A2745" w:rsidRPr="00906C20" w:rsidRDefault="005A2745" w:rsidP="00F64AD6">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BAA61" id="Rectangle 3" o:spid="_x0000_s1041" style="position:absolute;margin-left:411.05pt;margin-top:25.2pt;width:79.55pt;height:19.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" filled="f" stroked="f">
                <v:textbox>
                  <w:txbxContent>
                    <w:p w14:paraId="53F3B86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5A2745" w:rsidRPr="00906C20" w:rsidRDefault="005A2745" w:rsidP="00F64AD6">
                      <w:pPr>
                        <w:rPr>
                          <w:rFonts w:ascii="Arial" w:hAnsi="Arial" w:cs="Arial"/>
                          <w:i/>
                          <w:iCs/>
                          <w:color w:val="000000" w:themeColor="text1"/>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5C79576C" wp14:editId="361BB874">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1EFB043" w14:textId="77777777" w:rsidR="005A2745" w:rsidRPr="00906C20" w:rsidRDefault="005A2745" w:rsidP="00F64AD6">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9576C" id="Rectangle 94" o:spid="_x0000_s1042" style="position:absolute;margin-left:0;margin-top:20.8pt;width:195.4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Ql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7q3kJX8CAABbBQAA&#10;DgAAAAAAAAAAAAAAAAAuAgAAZHJzL2Uyb0RvYy54bWxQSwECLQAUAAYACAAAACEAt5lSBdkAAAAG&#10;AQAADwAAAAAAAAAAAAAAAADZBAAAZHJzL2Rvd25yZXYueG1sUEsFBgAAAAAEAAQA8wAAAN8FAAAA&#10;AA==&#10;" filled="f" stroked="f">
                <v:textbox>
                  <w:txbxContent>
                    <w:p w14:paraId="61EFB043" w14:textId="77777777" w:rsidR="005A2745" w:rsidRPr="00906C20" w:rsidRDefault="005A2745" w:rsidP="00F64AD6">
                      <w:pPr>
                        <w:rPr>
                          <w:i/>
                          <w:iCs/>
                          <w:color w:val="000000" w:themeColor="text1"/>
                          <w:sz w:val="20"/>
                          <w:szCs w:val="20"/>
                        </w:rPr>
                      </w:pPr>
                    </w:p>
                  </w:txbxContent>
                </v:textbox>
                <w10:wrap anchorx="margin"/>
              </v:rect>
            </w:pict>
          </mc:Fallback>
        </mc:AlternateContent>
      </w:r>
      <w:r w:rsidR="00F64AD6" w:rsidRPr="009D1A1F">
        <w:rPr>
          <w:rFonts w:ascii="Arial" w:hAnsi="Arial" w:cs="Arial"/>
          <w:sz w:val="19"/>
          <w:szCs w:val="19"/>
        </w:rPr>
        <w:t>___________________________________         _________       ________________________       _________</w:t>
      </w:r>
      <w:r w:rsidR="00F64AD6">
        <w:rPr>
          <w:rFonts w:ascii="Arial" w:hAnsi="Arial" w:cs="Arial"/>
          <w:sz w:val="19"/>
          <w:szCs w:val="19"/>
        </w:rPr>
        <w:t xml:space="preserve">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del w:id="1407" w:author="Fong RERHANG" w:date="2021-05-28T19:19:00Z">
        <w:r w:rsidR="00F64AD6" w:rsidRPr="009D1A1F" w:rsidDel="00226BA0">
          <w:rPr>
            <w:rFonts w:ascii="Arial" w:hAnsi="Arial" w:cs="Arial"/>
            <w:sz w:val="19"/>
            <w:szCs w:val="19"/>
          </w:rPr>
          <w:delText xml:space="preserve"> </w:delText>
        </w:r>
      </w:del>
      <w:r w:rsidR="00F64AD6" w:rsidRPr="009D1A1F">
        <w:rPr>
          <w:rFonts w:ascii="Arial" w:hAnsi="Arial" w:cs="Arial"/>
          <w:sz w:val="19"/>
          <w:szCs w:val="19"/>
        </w:rPr>
        <w:t>/</w:t>
      </w:r>
      <w:del w:id="1408" w:author="Fong RERHANG" w:date="2021-05-28T19:19:00Z">
        <w:r w:rsidR="00F64AD6" w:rsidRPr="009D1A1F" w:rsidDel="00226BA0">
          <w:rPr>
            <w:rFonts w:ascii="Arial" w:hAnsi="Arial" w:cs="Arial"/>
            <w:sz w:val="19"/>
            <w:szCs w:val="19"/>
          </w:rPr>
          <w:delText xml:space="preserve"> </w:delText>
        </w:r>
      </w:del>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del w:id="1409" w:author="Fong RERHANG" w:date="2021-05-28T19:19:00Z">
        <w:r w:rsidR="00F64AD6" w:rsidRPr="009D1A1F" w:rsidDel="00226BA0">
          <w:rPr>
            <w:rFonts w:ascii="Arial" w:hAnsi="Arial" w:cs="Arial"/>
            <w:sz w:val="19"/>
            <w:szCs w:val="19"/>
          </w:rPr>
          <w:delText xml:space="preserve"> </w:delText>
        </w:r>
      </w:del>
      <w:r w:rsidR="00F64AD6" w:rsidRPr="009D1A1F">
        <w:rPr>
          <w:rFonts w:ascii="Arial" w:hAnsi="Arial" w:cs="Arial"/>
          <w:sz w:val="19"/>
          <w:szCs w:val="19"/>
        </w:rPr>
        <w:t>/</w:t>
      </w:r>
      <w:del w:id="1410" w:author="Fong RERHANG" w:date="2021-05-28T19:19:00Z">
        <w:r w:rsidR="00F64AD6" w:rsidRPr="009D1A1F" w:rsidDel="00226BA0">
          <w:rPr>
            <w:rFonts w:ascii="Arial" w:hAnsi="Arial" w:cs="Arial"/>
            <w:sz w:val="19"/>
            <w:szCs w:val="19"/>
          </w:rPr>
          <w:delText xml:space="preserve"> </w:delText>
        </w:r>
      </w:del>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40233825" w14:textId="75D7F850" w:rsidR="00F64AD6" w:rsidRPr="009D1A1F" w:rsidRDefault="002E51C0"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1DA47F20" wp14:editId="61C04972">
                <wp:simplePos x="0" y="0"/>
                <wp:positionH relativeFrom="column">
                  <wp:posOffset>3084897</wp:posOffset>
                </wp:positionH>
                <wp:positionV relativeFrom="paragraph">
                  <wp:posOffset>349049</wp:posOffset>
                </wp:positionV>
                <wp:extent cx="2034239" cy="250257"/>
                <wp:effectExtent l="0" t="0" r="0" b="0"/>
                <wp:wrapNone/>
                <wp:docPr id="456" name="Rectangle 456"/>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5574ED" w14:textId="72DCCB69" w:rsidR="005A2745" w:rsidRPr="00906C20" w:rsidRDefault="005A2745"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 M.A. 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7F20" id="Rectangle 456" o:spid="_x0000_s1043" style="position:absolute;margin-left:242.9pt;margin-top:27.5pt;width:160.2pt;height: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" filled="f" stroked="f">
                <v:textbox>
                  <w:txbxContent>
                    <w:p w14:paraId="795574ED" w14:textId="72DCCB69" w:rsidR="005A2745" w:rsidRPr="00906C20" w:rsidRDefault="005A2745"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 M.A. CCC-SLP</w:t>
                      </w: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77696" behindDoc="0" locked="0" layoutInCell="1" allowOverlap="1" wp14:anchorId="60801B65" wp14:editId="3B75EA20">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7F6CB0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5A2745" w:rsidRPr="00906C20" w:rsidRDefault="005A2745"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1B65" id="Rectangle 457" o:spid="_x0000_s1044" style="position:absolute;margin-left:424.35pt;margin-top:25.95pt;width:77.4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TewIAAFw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" filled="f" stroked="f">
                <v:textbox>
                  <w:txbxContent>
                    <w:p w14:paraId="47F6CB0B"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5A2745" w:rsidRPr="00906C20" w:rsidRDefault="005A2745"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sz w:val="19"/>
          <w:szCs w:val="19"/>
        </w:rPr>
        <w:t>___________________________________          _________           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Tub </w:t>
      </w:r>
      <w:proofErr w:type="spellStart"/>
      <w:r w:rsidR="00F64AD6" w:rsidRPr="009D1A1F">
        <w:rPr>
          <w:rFonts w:ascii="Arial" w:hAnsi="Arial" w:cs="Arial"/>
          <w:sz w:val="19"/>
          <w:szCs w:val="19"/>
        </w:rPr>
        <w:t>Ntxhais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/Tub </w:t>
      </w:r>
      <w:del w:id="1411" w:author="Fong RERHANG" w:date="2021-05-28T19:20:00Z">
        <w:r w:rsidR="00F64AD6" w:rsidRPr="009D1A1F" w:rsidDel="00226BA0">
          <w:rPr>
            <w:rFonts w:ascii="Arial" w:hAnsi="Arial" w:cs="Arial"/>
            <w:sz w:val="19"/>
            <w:szCs w:val="19"/>
          </w:rPr>
          <w:delText>n</w:delText>
        </w:r>
      </w:del>
      <w:proofErr w:type="spellStart"/>
      <w:ins w:id="1412" w:author="Fong RERHANG" w:date="2021-05-28T19:20:00Z">
        <w:r w:rsidR="00226BA0">
          <w:rPr>
            <w:rFonts w:ascii="Arial" w:hAnsi="Arial" w:cs="Arial"/>
            <w:sz w:val="19"/>
            <w:szCs w:val="19"/>
          </w:rPr>
          <w:t>N</w:t>
        </w:r>
      </w:ins>
      <w:r w:rsidR="00F64AD6" w:rsidRPr="009D1A1F">
        <w:rPr>
          <w:rFonts w:ascii="Arial" w:hAnsi="Arial" w:cs="Arial"/>
          <w:sz w:val="19"/>
          <w:szCs w:val="19"/>
        </w:rPr>
        <w:t>txhais</w:t>
      </w:r>
      <w:proofErr w:type="spellEnd"/>
      <w:r w:rsidR="00F64AD6" w:rsidRPr="009D1A1F">
        <w:rPr>
          <w:rFonts w:ascii="Arial" w:hAnsi="Arial" w:cs="Arial"/>
          <w:sz w:val="19"/>
          <w:szCs w:val="19"/>
        </w:rPr>
        <w:t xml:space="preserve"> </w:t>
      </w:r>
      <w:del w:id="1413" w:author="Fong RERHANG" w:date="2021-05-28T19:20:00Z">
        <w:r w:rsidR="00F64AD6" w:rsidRPr="009D1A1F" w:rsidDel="00226BA0">
          <w:rPr>
            <w:rFonts w:ascii="Arial" w:hAnsi="Arial" w:cs="Arial"/>
            <w:sz w:val="19"/>
            <w:szCs w:val="19"/>
          </w:rPr>
          <w:delText>k</w:delText>
        </w:r>
      </w:del>
      <w:proofErr w:type="spellStart"/>
      <w:ins w:id="1414" w:author="Fong RERHANG" w:date="2021-05-28T19:20:00Z">
        <w:r w:rsidR="00226BA0">
          <w:rPr>
            <w:rFonts w:ascii="Arial" w:hAnsi="Arial" w:cs="Arial"/>
            <w:sz w:val="19"/>
            <w:szCs w:val="19"/>
          </w:rPr>
          <w:t>K</w:t>
        </w:r>
      </w:ins>
      <w:r w:rsidR="00F64AD6" w:rsidRPr="009D1A1F">
        <w:rPr>
          <w:rFonts w:ascii="Arial" w:hAnsi="Arial" w:cs="Arial"/>
          <w:sz w:val="19"/>
          <w:szCs w:val="19"/>
        </w:rPr>
        <w:t>awm</w:t>
      </w:r>
      <w:proofErr w:type="spellEnd"/>
      <w:r w:rsidR="00F64AD6" w:rsidRPr="009D1A1F">
        <w:rPr>
          <w:rFonts w:ascii="Arial" w:hAnsi="Arial" w:cs="Arial"/>
          <w:sz w:val="19"/>
          <w:szCs w:val="19"/>
        </w:rPr>
        <w:t xml:space="preserve"> </w:t>
      </w:r>
      <w:proofErr w:type="spellStart"/>
      <w:ins w:id="1415" w:author="Fong RERHANG" w:date="2021-05-28T19:20:00Z">
        <w:r w:rsidR="00226BA0">
          <w:rPr>
            <w:rFonts w:ascii="Arial" w:hAnsi="Arial" w:cs="Arial"/>
            <w:sz w:val="19"/>
            <w:szCs w:val="19"/>
          </w:rPr>
          <w:t>Loj</w:t>
        </w:r>
      </w:ins>
      <w:proofErr w:type="spellEnd"/>
      <w:del w:id="1416" w:author="Fong RERHANG" w:date="2021-05-28T19:20:00Z">
        <w:r w:rsidR="00F64AD6" w:rsidRPr="009D1A1F" w:rsidDel="00226BA0">
          <w:rPr>
            <w:rFonts w:ascii="Arial" w:hAnsi="Arial" w:cs="Arial"/>
            <w:sz w:val="19"/>
            <w:szCs w:val="19"/>
          </w:rPr>
          <w:delText>qeb siab</w:delText>
        </w:r>
      </w:del>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Xib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Fwb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Qhias</w:t>
      </w:r>
      <w:proofErr w:type="spellEnd"/>
      <w:r w:rsidR="00F64AD6" w:rsidRPr="009D1A1F">
        <w:rPr>
          <w:rFonts w:ascii="Arial" w:hAnsi="Arial" w:cs="Arial"/>
          <w:sz w:val="19"/>
          <w:szCs w:val="19"/>
        </w:rPr>
        <w:t xml:space="preserve"> </w:t>
      </w:r>
      <w:del w:id="1417" w:author="Fong RERHANG" w:date="2021-05-28T19:21:00Z">
        <w:r w:rsidR="00F64AD6" w:rsidRPr="009D1A1F" w:rsidDel="00226BA0">
          <w:rPr>
            <w:rFonts w:ascii="Arial" w:hAnsi="Arial" w:cs="Arial"/>
            <w:sz w:val="19"/>
            <w:szCs w:val="19"/>
          </w:rPr>
          <w:delText xml:space="preserve">Ib txwm </w:delText>
        </w:r>
      </w:del>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222DC201" w14:textId="668F9F67" w:rsidR="00F64AD6" w:rsidRPr="009D1A1F" w:rsidRDefault="001A2D09" w:rsidP="00F64AD6">
      <w:pPr>
        <w:rPr>
          <w:rFonts w:ascii="Arial" w:hAnsi="Arial" w:cs="Arial"/>
          <w:sz w:val="19"/>
          <w:szCs w:val="19"/>
        </w:rPr>
      </w:pPr>
      <w:r w:rsidRPr="009D1A1F">
        <w:rPr>
          <w:rFonts w:ascii="Arial" w:hAnsi="Arial" w:cs="Arial"/>
          <w:noProof/>
          <w:sz w:val="19"/>
          <w:szCs w:val="19"/>
        </w:rPr>
        <w:lastRenderedPageBreak/>
        <mc:AlternateContent>
          <mc:Choice Requires="wps">
            <w:drawing>
              <wp:anchor distT="0" distB="0" distL="114300" distR="114300" simplePos="0" relativeHeight="251685888" behindDoc="0" locked="0" layoutInCell="1" allowOverlap="1" wp14:anchorId="4952A8DF" wp14:editId="5D947C56">
                <wp:simplePos x="0" y="0"/>
                <wp:positionH relativeFrom="column">
                  <wp:posOffset>4718694</wp:posOffset>
                </wp:positionH>
                <wp:positionV relativeFrom="paragraph">
                  <wp:posOffset>236770</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F96A8E"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2A8DF" id="Rectangle 502" o:spid="_x0000_s1045" style="position:absolute;margin-left:371.55pt;margin-top:18.65pt;width:167.3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" filled="f" stroked="f">
                <v:textbox>
                  <w:txbxContent>
                    <w:p w14:paraId="3FF96A8E" w14:textId="77777777" w:rsidR="005A2745" w:rsidRPr="00536459" w:rsidRDefault="005A2745" w:rsidP="00F64AD6">
                      <w:pPr>
                        <w:jc w:val="center"/>
                        <w:rPr>
                          <w:rFonts w:ascii="Arial" w:hAnsi="Arial" w:cs="Arial"/>
                          <w:sz w:val="20"/>
                          <w:szCs w:val="20"/>
                        </w:rPr>
                      </w:pPr>
                    </w:p>
                  </w:txbxContent>
                </v:textbox>
              </v:rect>
            </w:pict>
          </mc:Fallback>
        </mc:AlternateContent>
      </w:r>
      <w:r w:rsidR="00226BA0"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26FE3B0D" wp14:editId="2172860A">
                <wp:simplePos x="0" y="0"/>
                <wp:positionH relativeFrom="margin">
                  <wp:posOffset>-68732</wp:posOffset>
                </wp:positionH>
                <wp:positionV relativeFrom="paragraph">
                  <wp:posOffset>451798</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09383C6" w14:textId="0FBF7DA8" w:rsidR="005A2745" w:rsidRPr="00906C20" w:rsidRDefault="005A2745"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ins w:id="1418" w:author="Fong RERHANG" w:date="2021-05-28T19:22:00Z">
                              <w:r w:rsidR="00226BA0">
                                <w:rPr>
                                  <w:rFonts w:ascii="Arial" w:hAnsi="Arial" w:cs="Arial"/>
                                  <w:i/>
                                  <w:iCs/>
                                  <w:color w:val="000000" w:themeColor="text1"/>
                                  <w:sz w:val="20"/>
                                  <w:szCs w:val="20"/>
                                </w:rPr>
                                <w:t>Lus</w:t>
                              </w:r>
                              <w:proofErr w:type="spellEnd"/>
                              <w:r w:rsidR="00226BA0">
                                <w:rPr>
                                  <w:rFonts w:ascii="Arial" w:hAnsi="Arial" w:cs="Arial"/>
                                  <w:i/>
                                  <w:iCs/>
                                  <w:color w:val="000000" w:themeColor="text1"/>
                                  <w:sz w:val="20"/>
                                  <w:szCs w:val="20"/>
                                </w:rPr>
                                <w:t xml:space="preserve"> </w:t>
                              </w:r>
                            </w:ins>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E3B0D" id="Rectangle 454" o:spid="_x0000_s1046" style="position:absolute;margin-left:-5.4pt;margin-top:35.55pt;width:195.45pt;height:24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" filled="f" stroked="f">
                <v:textbox>
                  <w:txbxContent>
                    <w:p w14:paraId="109383C6" w14:textId="0FBF7DA8" w:rsidR="005A2745" w:rsidRPr="00906C20" w:rsidRDefault="005A2745"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ins w:id="1419" w:author="Fong RERHANG" w:date="2021-05-28T19:22:00Z">
                        <w:r w:rsidR="00226BA0">
                          <w:rPr>
                            <w:rFonts w:ascii="Arial" w:hAnsi="Arial" w:cs="Arial"/>
                            <w:i/>
                            <w:iCs/>
                            <w:color w:val="000000" w:themeColor="text1"/>
                            <w:sz w:val="20"/>
                            <w:szCs w:val="20"/>
                          </w:rPr>
                          <w:t>Lus</w:t>
                        </w:r>
                        <w:proofErr w:type="spellEnd"/>
                        <w:r w:rsidR="00226BA0">
                          <w:rPr>
                            <w:rFonts w:ascii="Arial" w:hAnsi="Arial" w:cs="Arial"/>
                            <w:i/>
                            <w:iCs/>
                            <w:color w:val="000000" w:themeColor="text1"/>
                            <w:sz w:val="20"/>
                            <w:szCs w:val="20"/>
                          </w:rPr>
                          <w:t xml:space="preserve"> </w:t>
                        </w:r>
                      </w:ins>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v:textbox>
                <w10:wrap anchorx="margin"/>
              </v:rect>
            </w:pict>
          </mc:Fallback>
        </mc:AlternateContent>
      </w:r>
      <w:r w:rsidR="00226BA0" w:rsidRPr="009D1A1F">
        <w:rPr>
          <w:rFonts w:ascii="Arial" w:hAnsi="Arial" w:cs="Arial"/>
          <w:noProof/>
          <w:sz w:val="19"/>
          <w:szCs w:val="19"/>
        </w:rPr>
        <mc:AlternateContent>
          <mc:Choice Requires="wps">
            <w:drawing>
              <wp:anchor distT="0" distB="0" distL="114300" distR="114300" simplePos="0" relativeHeight="251682816" behindDoc="0" locked="0" layoutInCell="1" allowOverlap="1" wp14:anchorId="1B96DABF" wp14:editId="7BCCC1D5">
                <wp:simplePos x="0" y="0"/>
                <wp:positionH relativeFrom="margin">
                  <wp:posOffset>2394585</wp:posOffset>
                </wp:positionH>
                <wp:positionV relativeFrom="paragraph">
                  <wp:posOffset>-300099</wp:posOffset>
                </wp:positionV>
                <wp:extent cx="2141855" cy="321310"/>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185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BF4E3F7"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DABF" id="Rectangle 462" o:spid="_x0000_s1047" style="position:absolute;margin-left:188.55pt;margin-top:-23.65pt;width:168.65pt;height:2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" filled="f" stroked="f">
                <v:textbox>
                  <w:txbxContent>
                    <w:p w14:paraId="5BF4E3F7" w14:textId="77777777" w:rsidR="005A2745" w:rsidRPr="00536459" w:rsidRDefault="005A2745" w:rsidP="00F64AD6">
                      <w:pPr>
                        <w:jc w:val="center"/>
                        <w:rPr>
                          <w:rFonts w:ascii="Arial" w:hAnsi="Arial" w:cs="Arial"/>
                          <w:sz w:val="20"/>
                          <w:szCs w:val="20"/>
                        </w:rPr>
                      </w:pPr>
                    </w:p>
                  </w:txbxContent>
                </v:textbox>
                <w10:wrap anchorx="margin"/>
              </v:rect>
            </w:pict>
          </mc:Fallback>
        </mc:AlternateContent>
      </w:r>
      <w:r w:rsidR="00DA14F1"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601E526" wp14:editId="1CA18225">
                <wp:simplePos x="0" y="0"/>
                <wp:positionH relativeFrom="column">
                  <wp:posOffset>2303045</wp:posOffset>
                </wp:positionH>
                <wp:positionV relativeFrom="paragraph">
                  <wp:posOffset>507866</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046CCC7"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5A2745" w:rsidRPr="00906C20" w:rsidRDefault="005A2745"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E526" id="Rectangle 455" o:spid="_x0000_s1048" style="position:absolute;margin-left:181.35pt;margin-top:40pt;width:69.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" filled="f" stroked="f">
                <v:textbox>
                  <w:txbxContent>
                    <w:p w14:paraId="4046CCC7" w14:textId="77777777" w:rsidR="005A2745" w:rsidRPr="00906C20" w:rsidRDefault="005A2745"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5A2745" w:rsidRPr="00906C20" w:rsidRDefault="005A2745"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1792" behindDoc="0" locked="0" layoutInCell="1" allowOverlap="1" wp14:anchorId="77064065" wp14:editId="5BEED965">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93D310"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64065" id="Rectangle 461" o:spid="_x0000_s1049" style="position:absolute;margin-left:256.25pt;margin-top:38pt;width:155.6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9Q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kkuybVEuodEQGh35Dg5XVDd3EjQrwXSCtBuNCaxzv6aANtxWE4cbYG&#10;/PU3ffInppKVs5ZWrOLh50ag4sx8d8Ths/F0mnYyC9OvJxMS8LVl+driNvYSaEZiKXWXj8k/mv1R&#10;I9hneg0WqSqZhJNUu+Iy4l64jP0903si1WKR3WgPvYg37tHLlDyBnbj21D0L9AMhI1H5FvbrKMp3&#10;vOx9U6SDxSaCbjJpX3AdroB2ONN+eG/SI/Fazl4vr+L8NwA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a1sPUHwCAABdBQAA&#10;DgAAAAAAAAAAAAAAAAAuAgAAZHJzL2Uyb0RvYy54bWxQSwECLQAUAAYACAAAACEAOUiETdwAAAAK&#10;AQAADwAAAAAAAAAAAAAAAADWBAAAZHJzL2Rvd25yZXYueG1sUEsFBgAAAAAEAAQA8wAAAN8FAAAA&#10;AA==&#10;" filled="f" stroked="f">
                <v:textbox>
                  <w:txbxContent>
                    <w:p w14:paraId="2F93D310" w14:textId="77777777" w:rsidR="005A2745" w:rsidRPr="00536459" w:rsidRDefault="005A2745" w:rsidP="00F64AD6">
                      <w:pPr>
                        <w:jc w:val="center"/>
                        <w:rPr>
                          <w:rFonts w:ascii="Arial" w:hAnsi="Arial" w:cs="Arial"/>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79744" behindDoc="0" locked="0" layoutInCell="1" allowOverlap="1" wp14:anchorId="70235963" wp14:editId="1729239A">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D8E0A18" w14:textId="77777777" w:rsidR="005A2745" w:rsidRPr="00906C20" w:rsidRDefault="005A2745" w:rsidP="00F64AD6">
                            <w:pPr>
                              <w:jc w:val="center"/>
                              <w:rPr>
                                <w:rFonts w:ascii="Arial" w:hAnsi="Arial" w:cs="Arial"/>
                                <w:i/>
                                <w:iCs/>
                                <w:color w:val="000000" w:themeColor="text1"/>
                                <w:sz w:val="20"/>
                                <w:szCs w:val="20"/>
                              </w:rPr>
                            </w:pPr>
                          </w:p>
                          <w:p w14:paraId="6D25F22A" w14:textId="77777777" w:rsidR="005A2745" w:rsidRPr="00906C20" w:rsidRDefault="005A2745"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35963" id="Rectangle 459" o:spid="_x0000_s1050" style="position:absolute;margin-left:184.15pt;margin-top:38.4pt;width:71.95pt;height:2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" filled="f" stroked="f">
                <v:textbox>
                  <w:txbxContent>
                    <w:p w14:paraId="1D8E0A18" w14:textId="77777777" w:rsidR="005A2745" w:rsidRPr="00906C20" w:rsidRDefault="005A2745" w:rsidP="00F64AD6">
                      <w:pPr>
                        <w:jc w:val="center"/>
                        <w:rPr>
                          <w:rFonts w:ascii="Arial" w:hAnsi="Arial" w:cs="Arial"/>
                          <w:i/>
                          <w:iCs/>
                          <w:color w:val="000000" w:themeColor="text1"/>
                          <w:sz w:val="20"/>
                          <w:szCs w:val="20"/>
                        </w:rPr>
                      </w:pPr>
                    </w:p>
                    <w:p w14:paraId="6D25F22A" w14:textId="77777777" w:rsidR="005A2745" w:rsidRPr="00906C20" w:rsidRDefault="005A2745"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sz w:val="19"/>
          <w:szCs w:val="19"/>
        </w:rPr>
        <w:t>__________________________________      ________           _______________________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Tus </w:t>
      </w:r>
      <w:proofErr w:type="spellStart"/>
      <w:r w:rsidR="00F64AD6" w:rsidRPr="009D1A1F">
        <w:rPr>
          <w:rFonts w:ascii="Arial" w:hAnsi="Arial" w:cs="Arial"/>
          <w:sz w:val="19"/>
          <w:szCs w:val="19"/>
        </w:rPr>
        <w:t>Neeg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Rau </w:t>
      </w:r>
      <w:proofErr w:type="spellStart"/>
      <w:r w:rsidR="00F64AD6" w:rsidRPr="009D1A1F">
        <w:rPr>
          <w:rFonts w:ascii="Arial" w:hAnsi="Arial" w:cs="Arial"/>
          <w:sz w:val="19"/>
          <w:szCs w:val="19"/>
        </w:rPr>
        <w:t>Tsev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Tus </w:t>
      </w:r>
      <w:proofErr w:type="spellStart"/>
      <w:ins w:id="1420" w:author="Fong RERHANG" w:date="2021-05-28T19:23:00Z">
        <w:r w:rsidR="00226BA0">
          <w:rPr>
            <w:rFonts w:ascii="Arial" w:hAnsi="Arial" w:cs="Arial"/>
            <w:sz w:val="19"/>
            <w:szCs w:val="19"/>
          </w:rPr>
          <w:t>Kws</w:t>
        </w:r>
      </w:ins>
      <w:proofErr w:type="spellEnd"/>
      <w:del w:id="1421" w:author="Fong RERHANG" w:date="2021-05-28T19:23:00Z">
        <w:r w:rsidR="00F64AD6" w:rsidRPr="009D1A1F" w:rsidDel="00226BA0">
          <w:rPr>
            <w:rFonts w:ascii="Arial" w:hAnsi="Arial" w:cs="Arial"/>
            <w:sz w:val="19"/>
            <w:szCs w:val="19"/>
          </w:rPr>
          <w:delText>neeg</w:delText>
        </w:r>
      </w:del>
      <w:r w:rsidR="00F64AD6" w:rsidRPr="009D1A1F">
        <w:rPr>
          <w:rFonts w:ascii="Arial" w:hAnsi="Arial" w:cs="Arial"/>
          <w:sz w:val="19"/>
          <w:szCs w:val="19"/>
        </w:rPr>
        <w:t xml:space="preserve"> </w:t>
      </w:r>
      <w:del w:id="1422" w:author="Fong RERHANG" w:date="2021-05-28T19:23:00Z">
        <w:r w:rsidR="00F64AD6" w:rsidRPr="009D1A1F" w:rsidDel="00226BA0">
          <w:rPr>
            <w:rFonts w:ascii="Arial" w:hAnsi="Arial" w:cs="Arial"/>
            <w:sz w:val="19"/>
            <w:szCs w:val="19"/>
          </w:rPr>
          <w:delText>t</w:delText>
        </w:r>
      </w:del>
      <w:proofErr w:type="spellStart"/>
      <w:ins w:id="1423" w:author="Fong RERHANG" w:date="2021-05-28T19:23:00Z">
        <w:r w:rsidR="00226BA0">
          <w:rPr>
            <w:rFonts w:ascii="Arial" w:hAnsi="Arial" w:cs="Arial"/>
            <w:sz w:val="19"/>
            <w:szCs w:val="19"/>
          </w:rPr>
          <w:t>T</w:t>
        </w:r>
      </w:ins>
      <w:r w:rsidR="00F64AD6" w:rsidRPr="009D1A1F">
        <w:rPr>
          <w:rFonts w:ascii="Arial" w:hAnsi="Arial" w:cs="Arial"/>
          <w:sz w:val="19"/>
          <w:szCs w:val="19"/>
        </w:rPr>
        <w:t>shaj</w:t>
      </w:r>
      <w:proofErr w:type="spellEnd"/>
      <w:r w:rsidR="00F64AD6" w:rsidRPr="009D1A1F">
        <w:rPr>
          <w:rFonts w:ascii="Arial" w:hAnsi="Arial" w:cs="Arial"/>
          <w:sz w:val="19"/>
          <w:szCs w:val="19"/>
        </w:rPr>
        <w:t xml:space="preserve"> </w:t>
      </w:r>
      <w:del w:id="1424" w:author="Fong RERHANG" w:date="2021-05-28T19:23:00Z">
        <w:r w:rsidR="00F64AD6" w:rsidRPr="009D1A1F" w:rsidDel="00226BA0">
          <w:rPr>
            <w:rFonts w:ascii="Arial" w:hAnsi="Arial" w:cs="Arial"/>
            <w:sz w:val="19"/>
            <w:szCs w:val="19"/>
          </w:rPr>
          <w:delText>l</w:delText>
        </w:r>
      </w:del>
      <w:proofErr w:type="spellStart"/>
      <w:r w:rsidR="00F64AD6" w:rsidRPr="009D1A1F">
        <w:rPr>
          <w:rFonts w:ascii="Arial" w:hAnsi="Arial" w:cs="Arial"/>
          <w:sz w:val="19"/>
          <w:szCs w:val="19"/>
        </w:rPr>
        <w:t>ij</w:t>
      </w:r>
      <w:proofErr w:type="spellEnd"/>
      <w:r w:rsidR="00F64AD6" w:rsidRPr="009D1A1F">
        <w:rPr>
          <w:rFonts w:ascii="Arial" w:hAnsi="Arial" w:cs="Arial"/>
          <w:sz w:val="19"/>
          <w:szCs w:val="19"/>
        </w:rPr>
        <w:t xml:space="preserve"> Kev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Tshwj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r w:rsidR="00F64AD6" w:rsidRPr="009D1A1F">
        <w:rPr>
          <w:rFonts w:ascii="Arial" w:hAnsi="Arial" w:cs="Arial"/>
          <w:noProof/>
          <w:sz w:val="19"/>
          <w:szCs w:val="19"/>
        </w:rPr>
        <mc:AlternateContent>
          <mc:Choice Requires="wps">
            <w:drawing>
              <wp:anchor distT="0" distB="0" distL="114300" distR="114300" simplePos="0" relativeHeight="251680768" behindDoc="0" locked="0" layoutInCell="1" allowOverlap="1" wp14:anchorId="20478F82" wp14:editId="7459296B">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59686A"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78F82" id="Rectangle 460" o:spid="_x0000_s1051" style="position:absolute;margin-left:448.1pt;margin-top:6.7pt;width:62.3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CyGe4HewIAAFwFAAAO&#10;AAAAAAAAAAAAAAAAAC4CAABkcnMvZTJvRG9jLnhtbFBLAQItABQABgAIAAAAIQDMWeMq3AAAAAoB&#10;AAAPAAAAAAAAAAAAAAAAANUEAABkcnMvZG93bnJldi54bWxQSwUGAAAAAAQABADzAAAA3gUAAAAA&#10;" filled="f" stroked="f">
                <v:textbox>
                  <w:txbxContent>
                    <w:p w14:paraId="0F59686A" w14:textId="77777777" w:rsidR="005A2745" w:rsidRPr="00536459" w:rsidRDefault="005A2745" w:rsidP="00F64AD6">
                      <w:pPr>
                        <w:jc w:val="center"/>
                        <w:rPr>
                          <w:rFonts w:ascii="Arial" w:hAnsi="Arial" w:cs="Arial"/>
                          <w:sz w:val="20"/>
                          <w:szCs w:val="20"/>
                        </w:rPr>
                      </w:pPr>
                    </w:p>
                  </w:txbxContent>
                </v:textbox>
              </v:rect>
            </w:pict>
          </mc:Fallback>
        </mc:AlternateContent>
      </w:r>
      <w:r w:rsidR="00F64AD6">
        <w:rPr>
          <w:rFonts w:ascii="Arial" w:hAnsi="Arial" w:cs="Arial"/>
          <w:sz w:val="19"/>
          <w:szCs w:val="19"/>
        </w:rPr>
        <w:t xml:space="preserve">           </w:t>
      </w:r>
      <w:proofErr w:type="spellStart"/>
      <w:r w:rsidR="00F64AD6" w:rsidRPr="009D1A1F">
        <w:rPr>
          <w:rFonts w:ascii="Arial" w:hAnsi="Arial" w:cs="Arial"/>
          <w:sz w:val="19"/>
          <w:szCs w:val="19"/>
        </w:rPr>
        <w:t>Ntawv</w:t>
      </w:r>
      <w:proofErr w:type="spellEnd"/>
      <w:r w:rsidR="00F64AD6" w:rsidRPr="009D1A1F">
        <w:rPr>
          <w:rFonts w:ascii="Arial" w:hAnsi="Arial" w:cs="Arial"/>
          <w:sz w:val="19"/>
          <w:szCs w:val="19"/>
        </w:rPr>
        <w:t xml:space="preserve"> LEA/</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Thawj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Coj.Tus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raug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tseg</w:t>
      </w:r>
      <w:proofErr w:type="spellEnd"/>
    </w:p>
    <w:p w14:paraId="50785CAE" w14:textId="1889C54F" w:rsidR="00F64AD6" w:rsidRPr="009D1A1F" w:rsidRDefault="001A2D09"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6912" behindDoc="0" locked="0" layoutInCell="1" allowOverlap="1" wp14:anchorId="2E5577C3" wp14:editId="0915AA33">
                <wp:simplePos x="0" y="0"/>
                <wp:positionH relativeFrom="margin">
                  <wp:posOffset>363940</wp:posOffset>
                </wp:positionH>
                <wp:positionV relativeFrom="paragraph">
                  <wp:posOffset>337886</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0FA140D" w14:textId="28393697" w:rsidR="005A2745" w:rsidRPr="00536459" w:rsidRDefault="005A2745" w:rsidP="00F64AD6">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77C3" id="Rectangle 503" o:spid="_x0000_s1052" style="position:absolute;margin-left:28.65pt;margin-top:26.6pt;width:188.5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" filled="f" stroked="f">
                <v:textbox>
                  <w:txbxContent>
                    <w:p w14:paraId="00FA140D" w14:textId="28393697" w:rsidR="005A2745" w:rsidRPr="00536459" w:rsidRDefault="005A2745" w:rsidP="00F64AD6">
                      <w:pPr>
                        <w:rPr>
                          <w:rFonts w:ascii="Arial" w:hAnsi="Arial" w:cs="Arial"/>
                          <w:sz w:val="20"/>
                          <w:szCs w:val="20"/>
                        </w:rPr>
                      </w:pPr>
                    </w:p>
                  </w:txbxContent>
                </v:textbox>
                <w10:wrap anchorx="margin"/>
              </v:rect>
            </w:pict>
          </mc:Fallback>
        </mc:AlternateContent>
      </w:r>
      <w:r w:rsidR="00F64AD6" w:rsidRPr="009D1A1F">
        <w:rPr>
          <w:rFonts w:ascii="Arial" w:hAnsi="Arial" w:cs="Arial"/>
          <w:sz w:val="19"/>
          <w:szCs w:val="19"/>
        </w:rPr>
        <w:t>______________________________              _________           ____________________________      _________</w:t>
      </w:r>
      <w:r w:rsidR="00F64AD6" w:rsidRPr="009D1A1F">
        <w:rPr>
          <w:rFonts w:ascii="Arial" w:hAnsi="Arial" w:cs="Arial"/>
          <w:noProof/>
          <w:sz w:val="19"/>
          <w:szCs w:val="19"/>
        </w:rPr>
        <mc:AlternateContent>
          <mc:Choice Requires="wps">
            <w:drawing>
              <wp:anchor distT="0" distB="0" distL="114300" distR="114300" simplePos="0" relativeHeight="251683840" behindDoc="0" locked="0" layoutInCell="1" allowOverlap="1" wp14:anchorId="49699436" wp14:editId="7267BA1A">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DE6582"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99436" id="Rectangle 463" o:spid="_x0000_s1053" style="position:absolute;margin-left:195.05pt;margin-top:11.8pt;width:70.65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B0r8MPfgIAAFwF&#10;AAAOAAAAAAAAAAAAAAAAAC4CAABkcnMvZTJvRG9jLnhtbFBLAQItABQABgAIAAAAIQA38f7D3AAA&#10;AAkBAAAPAAAAAAAAAAAAAAAAANgEAABkcnMvZG93bnJldi54bWxQSwUGAAAAAAQABADzAAAA4QUA&#10;AAAA&#10;" filled="f" stroked="f">
                <v:textbox>
                  <w:txbxContent>
                    <w:p w14:paraId="7ADE6582" w14:textId="77777777" w:rsidR="005A2745" w:rsidRPr="00536459" w:rsidRDefault="005A2745" w:rsidP="00F64AD6">
                      <w:pPr>
                        <w:jc w:val="center"/>
                        <w:rPr>
                          <w:rFonts w:ascii="Arial" w:hAnsi="Arial" w:cs="Arial"/>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4864" behindDoc="0" locked="0" layoutInCell="1" allowOverlap="1" wp14:anchorId="105B6A2A" wp14:editId="1E04845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C600973"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B6A2A" id="Rectangle 501" o:spid="_x0000_s1054" style="position:absolute;margin-left:450.15pt;margin-top:11.15pt;width:65.1pt;height:2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6XEpzHwCAABcBQAA&#10;DgAAAAAAAAAAAAAAAAAuAgAAZHJzL2Uyb0RvYy54bWxQSwECLQAUAAYACAAAACEA22M+zdwAAAAK&#10;AQAADwAAAAAAAAAAAAAAAADWBAAAZHJzL2Rvd25yZXYueG1sUEsFBgAAAAAEAAQA8wAAAN8FAAAA&#10;AA==&#10;" filled="f" stroked="f">
                <v:textbox>
                  <w:txbxContent>
                    <w:p w14:paraId="4C600973" w14:textId="77777777" w:rsidR="005A2745" w:rsidRPr="00536459" w:rsidRDefault="005A2745" w:rsidP="00F64AD6">
                      <w:pPr>
                        <w:jc w:val="center"/>
                        <w:rPr>
                          <w:rFonts w:ascii="Arial" w:hAnsi="Arial" w:cs="Arial"/>
                          <w:sz w:val="20"/>
                          <w:szCs w:val="20"/>
                        </w:rPr>
                      </w:pPr>
                    </w:p>
                  </w:txbxContent>
                </v:textbox>
              </v:rect>
            </w:pict>
          </mc:Fallback>
        </mc:AlternateContent>
      </w:r>
      <w:r w:rsidR="00F64AD6">
        <w:rPr>
          <w:rFonts w:ascii="Arial" w:hAnsi="Arial" w:cs="Arial"/>
          <w:sz w:val="19"/>
          <w:szCs w:val="19"/>
        </w:rPr>
        <w:t xml:space="preserve">         </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ins w:id="1425" w:author="Fong RERHANG" w:date="2021-05-28T19:25:00Z">
        <w:r w:rsidR="00226BA0">
          <w:rPr>
            <w:rFonts w:ascii="Arial" w:hAnsi="Arial" w:cs="Arial"/>
            <w:sz w:val="19"/>
            <w:szCs w:val="19"/>
          </w:rPr>
          <w:t>Tuaj</w:t>
        </w:r>
        <w:proofErr w:type="spellEnd"/>
        <w:r w:rsidR="00226BA0">
          <w:rPr>
            <w:rFonts w:ascii="Arial" w:hAnsi="Arial" w:cs="Arial"/>
            <w:sz w:val="19"/>
            <w:szCs w:val="19"/>
          </w:rPr>
          <w:t xml:space="preserve"> </w:t>
        </w:r>
      </w:ins>
      <w:proofErr w:type="spellStart"/>
      <w:r w:rsidR="00F64AD6" w:rsidRPr="009D1A1F">
        <w:rPr>
          <w:rFonts w:ascii="Arial" w:hAnsi="Arial" w:cs="Arial"/>
          <w:sz w:val="19"/>
          <w:szCs w:val="19"/>
        </w:rPr>
        <w:t>Koom</w:t>
      </w:r>
      <w:proofErr w:type="spellEnd"/>
      <w:r w:rsidR="00F64AD6" w:rsidRPr="009D1A1F">
        <w:rPr>
          <w:rFonts w:ascii="Arial" w:hAnsi="Arial" w:cs="Arial"/>
          <w:sz w:val="19"/>
          <w:szCs w:val="19"/>
        </w:rPr>
        <w:t xml:space="preserve"> </w:t>
      </w:r>
      <w:del w:id="1426" w:author="Fong RERHANG" w:date="2021-05-28T19:24:00Z">
        <w:r w:rsidR="00F64AD6" w:rsidRPr="009D1A1F" w:rsidDel="00226BA0">
          <w:rPr>
            <w:rFonts w:ascii="Arial" w:hAnsi="Arial" w:cs="Arial"/>
            <w:sz w:val="19"/>
            <w:szCs w:val="19"/>
          </w:rPr>
          <w:delText>Tes</w:delText>
        </w:r>
      </w:del>
      <w:del w:id="1427" w:author="Fong RERHANG" w:date="2021-05-28T19:27:00Z">
        <w:r w:rsidR="00F64AD6" w:rsidRPr="009D1A1F" w:rsidDel="001A2D09">
          <w:rPr>
            <w:rFonts w:ascii="Arial" w:hAnsi="Arial" w:cs="Arial"/>
            <w:sz w:val="19"/>
            <w:szCs w:val="19"/>
          </w:rPr>
          <w:delText xml:space="preserve"> </w:delText>
        </w:r>
      </w:del>
      <w:proofErr w:type="spellStart"/>
      <w:r w:rsidR="00F64AD6" w:rsidRPr="009D1A1F">
        <w:rPr>
          <w:rFonts w:ascii="Arial" w:hAnsi="Arial" w:cs="Arial"/>
          <w:sz w:val="19"/>
          <w:szCs w:val="19"/>
        </w:rPr>
        <w:t>Ntxiv</w:t>
      </w:r>
      <w:proofErr w:type="spellEnd"/>
      <w:r w:rsidR="00F64AD6" w:rsidRPr="009D1A1F">
        <w:rPr>
          <w:rFonts w:ascii="Arial" w:hAnsi="Arial" w:cs="Arial"/>
          <w:sz w:val="19"/>
          <w:szCs w:val="19"/>
        </w:rPr>
        <w:t>/</w:t>
      </w:r>
      <w:proofErr w:type="spellStart"/>
      <w:r w:rsidR="00F64AD6" w:rsidRPr="009D1A1F">
        <w:rPr>
          <w:rFonts w:ascii="Arial" w:hAnsi="Arial" w:cs="Arial"/>
          <w:sz w:val="19"/>
          <w:szCs w:val="19"/>
        </w:rPr>
        <w:t>Lub</w:t>
      </w:r>
      <w:proofErr w:type="spellEnd"/>
      <w:r w:rsidR="00F64AD6" w:rsidRPr="009D1A1F">
        <w:rPr>
          <w:rFonts w:ascii="Arial" w:hAnsi="Arial" w:cs="Arial"/>
          <w:sz w:val="19"/>
          <w:szCs w:val="19"/>
        </w:rPr>
        <w:t xml:space="preserve"> Npe                      </w:t>
      </w:r>
      <w:r w:rsidR="00F64AD6">
        <w:rPr>
          <w:rFonts w:ascii="Arial" w:hAnsi="Arial" w:cs="Arial"/>
          <w:sz w:val="19"/>
          <w:szCs w:val="19"/>
        </w:rPr>
        <w:t xml:space="preserve">  </w:t>
      </w:r>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ins w:id="1428" w:author="Fong RERHANG" w:date="2021-05-28T19:25:00Z">
        <w:r>
          <w:rPr>
            <w:rFonts w:ascii="Arial" w:hAnsi="Arial" w:cs="Arial"/>
            <w:sz w:val="19"/>
            <w:szCs w:val="19"/>
          </w:rPr>
          <w:t>T</w:t>
        </w:r>
      </w:ins>
      <w:ins w:id="1429" w:author="Fong RERHANG" w:date="2021-05-28T19:26:00Z">
        <w:r>
          <w:rPr>
            <w:rFonts w:ascii="Arial" w:hAnsi="Arial" w:cs="Arial"/>
            <w:sz w:val="19"/>
            <w:szCs w:val="19"/>
          </w:rPr>
          <w:t>uaj</w:t>
        </w:r>
        <w:proofErr w:type="spellEnd"/>
        <w:r>
          <w:rPr>
            <w:rFonts w:ascii="Arial" w:hAnsi="Arial" w:cs="Arial"/>
            <w:sz w:val="19"/>
            <w:szCs w:val="19"/>
          </w:rPr>
          <w:t xml:space="preserve"> </w:t>
        </w:r>
      </w:ins>
      <w:proofErr w:type="spellStart"/>
      <w:r w:rsidR="00F64AD6" w:rsidRPr="009D1A1F">
        <w:rPr>
          <w:rFonts w:ascii="Arial" w:hAnsi="Arial" w:cs="Arial"/>
          <w:sz w:val="19"/>
          <w:szCs w:val="19"/>
        </w:rPr>
        <w:t>Koom</w:t>
      </w:r>
      <w:proofErr w:type="spellEnd"/>
      <w:r w:rsidR="00F64AD6" w:rsidRPr="009D1A1F">
        <w:rPr>
          <w:rFonts w:ascii="Arial" w:hAnsi="Arial" w:cs="Arial"/>
          <w:sz w:val="19"/>
          <w:szCs w:val="19"/>
        </w:rPr>
        <w:t xml:space="preserve"> </w:t>
      </w:r>
      <w:del w:id="1430" w:author="Fong RERHANG" w:date="2021-05-28T19:26:00Z">
        <w:r w:rsidR="00F64AD6" w:rsidRPr="009D1A1F" w:rsidDel="001A2D09">
          <w:rPr>
            <w:rFonts w:ascii="Arial" w:hAnsi="Arial" w:cs="Arial"/>
            <w:sz w:val="19"/>
            <w:szCs w:val="19"/>
          </w:rPr>
          <w:delText xml:space="preserve">Tes </w:delText>
        </w:r>
      </w:del>
      <w:proofErr w:type="spellStart"/>
      <w:r w:rsidR="00F64AD6" w:rsidRPr="009D1A1F">
        <w:rPr>
          <w:rFonts w:ascii="Arial" w:hAnsi="Arial" w:cs="Arial"/>
          <w:sz w:val="19"/>
          <w:szCs w:val="19"/>
        </w:rPr>
        <w:t>Ntxiv</w:t>
      </w:r>
      <w:proofErr w:type="spellEnd"/>
      <w:r w:rsidR="00F64AD6" w:rsidRPr="009D1A1F">
        <w:rPr>
          <w:rFonts w:ascii="Arial" w:hAnsi="Arial" w:cs="Arial"/>
          <w:sz w:val="19"/>
          <w:szCs w:val="19"/>
        </w:rPr>
        <w:t>/</w:t>
      </w:r>
      <w:proofErr w:type="spellStart"/>
      <w:r w:rsidR="00F64AD6" w:rsidRPr="009D1A1F">
        <w:rPr>
          <w:rFonts w:ascii="Arial" w:hAnsi="Arial" w:cs="Arial"/>
          <w:sz w:val="19"/>
          <w:szCs w:val="19"/>
        </w:rPr>
        <w:t>Lub</w:t>
      </w:r>
      <w:proofErr w:type="spellEnd"/>
      <w:r w:rsidR="00F64AD6" w:rsidRPr="009D1A1F">
        <w:rPr>
          <w:rFonts w:ascii="Arial" w:hAnsi="Arial" w:cs="Arial"/>
          <w:sz w:val="19"/>
          <w:szCs w:val="19"/>
        </w:rPr>
        <w:t xml:space="preserve"> Npe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34886185" w14:textId="247BC177" w:rsidR="00F64AD6" w:rsidRPr="009D1A1F" w:rsidRDefault="00F64AD6" w:rsidP="00F64AD6">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87936" behindDoc="0" locked="0" layoutInCell="1" allowOverlap="1" wp14:anchorId="7A19A900" wp14:editId="45756DE5">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0C3C05" w14:textId="77777777" w:rsidR="005A2745" w:rsidRPr="00536459" w:rsidRDefault="005A2745"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A900" id="Rectangle 504" o:spid="_x0000_s1055" style="position:absolute;margin-left:195.05pt;margin-top:14.15pt;width:67.2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NG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dj4+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PflI0Z6AgAAXAUAAA4A&#10;AAAAAAAAAAAAAAAALgIAAGRycy9lMm9Eb2MueG1sUEsBAi0AFAAGAAgAAAAhAAtx8eDcAAAACQEA&#10;AA8AAAAAAAAAAAAAAAAA1AQAAGRycy9kb3ducmV2LnhtbFBLBQYAAAAABAAEAPMAAADdBQAAAAA=&#10;" filled="f" stroked="f">
                <v:textbox>
                  <w:txbxContent>
                    <w:p w14:paraId="6A0C3C05" w14:textId="77777777" w:rsidR="005A2745" w:rsidRPr="00536459" w:rsidRDefault="005A2745" w:rsidP="00F64AD6">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ins w:id="1431" w:author="Fong RERHANG" w:date="2021-05-28T19:26:00Z">
        <w:r w:rsidR="001A2D09">
          <w:rPr>
            <w:rFonts w:ascii="Arial" w:hAnsi="Arial" w:cs="Arial"/>
            <w:sz w:val="19"/>
            <w:szCs w:val="19"/>
          </w:rPr>
          <w:t>Tuaj</w:t>
        </w:r>
        <w:proofErr w:type="spellEnd"/>
        <w:r w:rsidR="001A2D09">
          <w:rPr>
            <w:rFonts w:ascii="Arial" w:hAnsi="Arial" w:cs="Arial"/>
            <w:sz w:val="19"/>
            <w:szCs w:val="19"/>
          </w:rPr>
          <w:t xml:space="preserve"> </w:t>
        </w:r>
      </w:ins>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32" w:author="Fong RERHANG" w:date="2021-05-28T19:26:00Z">
        <w:r w:rsidRPr="009D1A1F" w:rsidDel="001A2D09">
          <w:rPr>
            <w:rFonts w:ascii="Arial" w:hAnsi="Arial" w:cs="Arial"/>
            <w:sz w:val="19"/>
            <w:szCs w:val="19"/>
          </w:rPr>
          <w:delText>Tes</w:delText>
        </w:r>
      </w:del>
      <w:del w:id="1433" w:author="Fong RERHANG" w:date="2021-05-28T19:27:00Z">
        <w:r w:rsidRPr="009D1A1F" w:rsidDel="001A2D09">
          <w:rPr>
            <w:rFonts w:ascii="Arial" w:hAnsi="Arial" w:cs="Arial"/>
            <w:sz w:val="19"/>
            <w:szCs w:val="19"/>
          </w:rPr>
          <w:delText xml:space="preserve"> </w:delText>
        </w:r>
      </w:del>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Npe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ins w:id="1434" w:author="Fong RERHANG" w:date="2021-05-28T19:26:00Z">
        <w:r w:rsidR="001A2D09">
          <w:rPr>
            <w:rFonts w:ascii="Arial" w:hAnsi="Arial" w:cs="Arial"/>
            <w:sz w:val="19"/>
            <w:szCs w:val="19"/>
          </w:rPr>
          <w:t>Tuaj</w:t>
        </w:r>
        <w:proofErr w:type="spellEnd"/>
        <w:r w:rsidR="001A2D09">
          <w:rPr>
            <w:rFonts w:ascii="Arial" w:hAnsi="Arial" w:cs="Arial"/>
            <w:sz w:val="19"/>
            <w:szCs w:val="19"/>
          </w:rPr>
          <w:t xml:space="preserve"> </w:t>
        </w:r>
      </w:ins>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35" w:author="Fong RERHANG" w:date="2021-05-28T19:26:00Z">
        <w:r w:rsidRPr="009D1A1F" w:rsidDel="001A2D09">
          <w:rPr>
            <w:rFonts w:ascii="Arial" w:hAnsi="Arial" w:cs="Arial"/>
            <w:sz w:val="19"/>
            <w:szCs w:val="19"/>
          </w:rPr>
          <w:delText>Tes</w:delText>
        </w:r>
      </w:del>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ins w:id="1436" w:author="Fong RERHANG" w:date="2021-05-28T19:27:00Z">
        <w:r w:rsidR="001A2D09">
          <w:rPr>
            <w:rFonts w:ascii="Arial" w:hAnsi="Arial" w:cs="Arial"/>
            <w:sz w:val="19"/>
            <w:szCs w:val="19"/>
          </w:rPr>
          <w:t>Tuaj</w:t>
        </w:r>
        <w:proofErr w:type="spellEnd"/>
        <w:r w:rsidR="001A2D09">
          <w:rPr>
            <w:rFonts w:ascii="Arial" w:hAnsi="Arial" w:cs="Arial"/>
            <w:sz w:val="19"/>
            <w:szCs w:val="19"/>
          </w:rPr>
          <w:t xml:space="preserve"> </w:t>
        </w:r>
      </w:ins>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37" w:author="Fong RERHANG" w:date="2021-05-28T19:27:00Z">
        <w:r w:rsidRPr="009D1A1F" w:rsidDel="001A2D09">
          <w:rPr>
            <w:rFonts w:ascii="Arial" w:hAnsi="Arial" w:cs="Arial"/>
            <w:sz w:val="19"/>
            <w:szCs w:val="19"/>
          </w:rPr>
          <w:delText xml:space="preserve">Tes </w:delText>
        </w:r>
      </w:del>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ins w:id="1438" w:author="Fong RERHANG" w:date="2021-05-28T19:27:00Z">
        <w:r w:rsidR="001A2D09">
          <w:rPr>
            <w:rFonts w:ascii="Arial" w:hAnsi="Arial" w:cs="Arial"/>
            <w:sz w:val="19"/>
            <w:szCs w:val="19"/>
          </w:rPr>
          <w:t xml:space="preserve"> </w:t>
        </w:r>
        <w:proofErr w:type="spellStart"/>
        <w:r w:rsidR="001A2D09">
          <w:rPr>
            <w:rFonts w:ascii="Arial" w:hAnsi="Arial" w:cs="Arial"/>
            <w:sz w:val="19"/>
            <w:szCs w:val="19"/>
          </w:rPr>
          <w:t>Tuaj</w:t>
        </w:r>
      </w:ins>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39" w:author="Fong RERHANG" w:date="2021-05-28T19:27:00Z">
        <w:r w:rsidRPr="009D1A1F" w:rsidDel="001A2D09">
          <w:rPr>
            <w:rFonts w:ascii="Arial" w:hAnsi="Arial" w:cs="Arial"/>
            <w:sz w:val="19"/>
            <w:szCs w:val="19"/>
          </w:rPr>
          <w:delText xml:space="preserve">Tes </w:delText>
        </w:r>
      </w:del>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F11EAC7" w14:textId="1AAA3519" w:rsidR="00F64AD6" w:rsidRPr="009D1A1F" w:rsidRDefault="00F64AD6" w:rsidP="00F64AD6">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ins w:id="1440" w:author="Fong RERHANG" w:date="2021-05-28T19:27:00Z">
        <w:r w:rsidR="001A2D09">
          <w:rPr>
            <w:rFonts w:ascii="Arial" w:hAnsi="Arial" w:cs="Arial"/>
            <w:sz w:val="19"/>
            <w:szCs w:val="19"/>
          </w:rPr>
          <w:t>Tuaj</w:t>
        </w:r>
        <w:proofErr w:type="spellEnd"/>
        <w:r w:rsidR="001A2D09">
          <w:rPr>
            <w:rFonts w:ascii="Arial" w:hAnsi="Arial" w:cs="Arial"/>
            <w:sz w:val="19"/>
            <w:szCs w:val="19"/>
          </w:rPr>
          <w:t xml:space="preserve"> </w:t>
        </w:r>
      </w:ins>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41" w:author="Fong RERHANG" w:date="2021-05-28T19:27:00Z">
        <w:r w:rsidRPr="009D1A1F" w:rsidDel="001A2D09">
          <w:rPr>
            <w:rFonts w:ascii="Arial" w:hAnsi="Arial" w:cs="Arial"/>
            <w:sz w:val="19"/>
            <w:szCs w:val="19"/>
          </w:rPr>
          <w:delText xml:space="preserve">Tes </w:delText>
        </w:r>
      </w:del>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Npe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ins w:id="1442" w:author="Fong RERHANG" w:date="2021-05-28T19:27:00Z">
        <w:r w:rsidR="001A2D09">
          <w:rPr>
            <w:rFonts w:ascii="Arial" w:hAnsi="Arial" w:cs="Arial"/>
            <w:sz w:val="19"/>
            <w:szCs w:val="19"/>
          </w:rPr>
          <w:t>Tu</w:t>
        </w:r>
      </w:ins>
      <w:ins w:id="1443" w:author="Fong RERHANG" w:date="2021-05-28T19:28:00Z">
        <w:r w:rsidR="001A2D09">
          <w:rPr>
            <w:rFonts w:ascii="Arial" w:hAnsi="Arial" w:cs="Arial"/>
            <w:sz w:val="19"/>
            <w:szCs w:val="19"/>
          </w:rPr>
          <w:t>aj</w:t>
        </w:r>
        <w:proofErr w:type="spellEnd"/>
        <w:r w:rsidR="001A2D09">
          <w:rPr>
            <w:rFonts w:ascii="Arial" w:hAnsi="Arial" w:cs="Arial"/>
            <w:sz w:val="19"/>
            <w:szCs w:val="19"/>
          </w:rPr>
          <w:t xml:space="preserve"> </w:t>
        </w:r>
      </w:ins>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del w:id="1444" w:author="Fong RERHANG" w:date="2021-05-28T19:28:00Z">
        <w:r w:rsidRPr="009D1A1F" w:rsidDel="001A2D09">
          <w:rPr>
            <w:rFonts w:ascii="Arial" w:hAnsi="Arial" w:cs="Arial"/>
            <w:sz w:val="19"/>
            <w:szCs w:val="19"/>
          </w:rPr>
          <w:delText xml:space="preserve">Tes </w:delText>
        </w:r>
      </w:del>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1D68CEBA" w14:textId="77777777" w:rsidR="00F64AD6" w:rsidRPr="003E3AA3" w:rsidRDefault="00F64AD6" w:rsidP="00F64AD6">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58CF87EA" w14:textId="3708566E" w:rsidR="00F64AD6" w:rsidRPr="00724A6E" w:rsidRDefault="00724A6E" w:rsidP="00724A6E">
      <w:pPr>
        <w:spacing w:after="0"/>
        <w:rPr>
          <w:rFonts w:ascii="Arial" w:hAnsi="Arial" w:cs="Arial"/>
          <w:sz w:val="20"/>
          <w:szCs w:val="20"/>
        </w:rPr>
      </w:pPr>
      <w:r>
        <w:rPr>
          <w:rFonts w:ascii="Arial" w:hAnsi="Arial" w:cs="Arial"/>
          <w:sz w:val="20"/>
          <w:szCs w:val="20"/>
        </w:rPr>
        <w:t xml:space="preserve">      </w:t>
      </w:r>
      <w:r w:rsidRPr="00787277">
        <w:rPr>
          <w:noProof/>
          <w:sz w:val="19"/>
          <w:szCs w:val="19"/>
        </w:rPr>
        <w:drawing>
          <wp:inline distT="0" distB="0" distL="0" distR="0" wp14:anchorId="6DF1FDC4" wp14:editId="77A141F5">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ins w:id="1445" w:author="Fong RERHANG" w:date="2021-05-28T19:28:00Z">
        <w:r w:rsidR="001A2D09">
          <w:rPr>
            <w:rFonts w:ascii="Arial" w:hAnsi="Arial" w:cs="Arial"/>
            <w:sz w:val="20"/>
            <w:szCs w:val="20"/>
          </w:rPr>
          <w:t xml:space="preserve">   </w:t>
        </w:r>
      </w:ins>
      <w:proofErr w:type="spellStart"/>
      <w:r w:rsidRPr="00724A6E">
        <w:rPr>
          <w:rFonts w:ascii="Arial" w:hAnsi="Arial" w:cs="Arial"/>
          <w:sz w:val="20"/>
          <w:szCs w:val="20"/>
        </w:rPr>
        <w:t>K</w:t>
      </w:r>
      <w:r w:rsidR="00F64AD6" w:rsidRPr="00724A6E">
        <w:rPr>
          <w:rFonts w:ascii="Arial" w:hAnsi="Arial" w:cs="Arial"/>
          <w:sz w:val="20"/>
          <w:szCs w:val="20"/>
        </w:rPr>
        <w:t>uv</w:t>
      </w:r>
      <w:proofErr w:type="spellEnd"/>
      <w:r w:rsidR="00F64AD6" w:rsidRPr="00724A6E">
        <w:rPr>
          <w:rFonts w:ascii="Arial" w:hAnsi="Arial" w:cs="Arial"/>
          <w:sz w:val="20"/>
          <w:szCs w:val="20"/>
        </w:rPr>
        <w:t xml:space="preserve"> pom zoo </w:t>
      </w:r>
      <w:proofErr w:type="spellStart"/>
      <w:r w:rsidR="00F64AD6" w:rsidRPr="00724A6E">
        <w:rPr>
          <w:rFonts w:ascii="Arial" w:hAnsi="Arial" w:cs="Arial"/>
          <w:sz w:val="20"/>
          <w:szCs w:val="20"/>
        </w:rPr>
        <w:t>rau</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txhua</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qhov</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ntawm</w:t>
      </w:r>
      <w:proofErr w:type="spellEnd"/>
      <w:r w:rsidR="00F64AD6" w:rsidRPr="00724A6E">
        <w:rPr>
          <w:rFonts w:ascii="Arial" w:hAnsi="Arial" w:cs="Arial"/>
          <w:sz w:val="20"/>
          <w:szCs w:val="20"/>
        </w:rPr>
        <w:t xml:space="preserve"> IEP.</w:t>
      </w:r>
    </w:p>
    <w:p w14:paraId="2C9E0DC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46824E4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1000BC61"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07478186"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5D40B291" w14:textId="74A8183E" w:rsidR="00F64AD6" w:rsidRPr="00FB799C" w:rsidRDefault="00F64AD6" w:rsidP="00F64AD6">
      <w:pPr>
        <w:rPr>
          <w:rFonts w:ascii="Arial" w:hAnsi="Arial" w:cs="Arial"/>
          <w:b/>
          <w:bCs/>
          <w:sz w:val="20"/>
          <w:szCs w:val="20"/>
        </w:rPr>
      </w:pPr>
      <w:del w:id="1446" w:author="Fong RERHANG" w:date="2021-05-28T19:30:00Z">
        <w:r w:rsidDel="001A2D09">
          <w:rPr>
            <w:rFonts w:ascii="Arial" w:hAnsi="Arial" w:cs="Arial"/>
            <w:b/>
            <w:bCs/>
            <w:sz w:val="20"/>
            <w:szCs w:val="20"/>
          </w:rPr>
          <w:delText>Sau</w:delText>
        </w:r>
      </w:del>
      <w:r>
        <w:rPr>
          <w:rFonts w:ascii="Arial" w:hAnsi="Arial" w:cs="Arial"/>
          <w:b/>
          <w:bCs/>
          <w:sz w:val="20"/>
          <w:szCs w:val="20"/>
        </w:rPr>
        <w:t xml:space="preserve"> </w:t>
      </w:r>
      <w:ins w:id="1447" w:author="Fong RERHANG" w:date="2021-05-28T19:30:00Z">
        <w:r w:rsidR="001A2D09">
          <w:rPr>
            <w:rFonts w:ascii="Arial" w:hAnsi="Arial" w:cs="Arial"/>
            <w:b/>
            <w:bCs/>
            <w:sz w:val="20"/>
            <w:szCs w:val="20"/>
          </w:rPr>
          <w:t xml:space="preserve">Kos </w:t>
        </w:r>
      </w:ins>
      <w:proofErr w:type="spellStart"/>
      <w:r>
        <w:rPr>
          <w:rFonts w:ascii="Arial" w:hAnsi="Arial" w:cs="Arial"/>
          <w:b/>
          <w:bCs/>
          <w:sz w:val="20"/>
          <w:szCs w:val="20"/>
        </w:rPr>
        <w:t>npe</w:t>
      </w:r>
      <w:proofErr w:type="spellEnd"/>
      <w:ins w:id="1448" w:author="Fong RERHANG" w:date="2021-05-28T19:30:00Z">
        <w:r w:rsidR="001A2D09">
          <w:rPr>
            <w:rFonts w:ascii="Arial" w:hAnsi="Arial" w:cs="Arial"/>
            <w:b/>
            <w:bCs/>
            <w:sz w:val="20"/>
            <w:szCs w:val="20"/>
          </w:rPr>
          <w:t xml:space="preserve"> </w:t>
        </w:r>
        <w:proofErr w:type="spellStart"/>
        <w:r w:rsidR="001A2D09">
          <w:rPr>
            <w:rFonts w:ascii="Arial" w:hAnsi="Arial" w:cs="Arial"/>
            <w:b/>
            <w:bCs/>
            <w:sz w:val="20"/>
            <w:szCs w:val="20"/>
          </w:rPr>
          <w:t>lais</w:t>
        </w:r>
        <w:proofErr w:type="spellEnd"/>
        <w:r w:rsidR="001A2D09">
          <w:rPr>
            <w:rFonts w:ascii="Arial" w:hAnsi="Arial" w:cs="Arial"/>
            <w:b/>
            <w:bCs/>
            <w:sz w:val="20"/>
            <w:szCs w:val="20"/>
          </w:rPr>
          <w:t xml:space="preserve"> </w:t>
        </w:r>
        <w:proofErr w:type="spellStart"/>
        <w:r w:rsidR="001A2D09">
          <w:rPr>
            <w:rFonts w:ascii="Arial" w:hAnsi="Arial" w:cs="Arial"/>
            <w:b/>
            <w:bCs/>
            <w:sz w:val="20"/>
            <w:szCs w:val="20"/>
          </w:rPr>
          <w:t>xees</w:t>
        </w:r>
      </w:ins>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60F4A0F" w14:textId="58BE1C64" w:rsidR="00F64AD6" w:rsidRPr="00216526" w:rsidRDefault="001A2D09" w:rsidP="00F64AD6">
      <w:pPr>
        <w:rPr>
          <w:rFonts w:ascii="Arial" w:hAnsi="Arial" w:cs="Arial"/>
          <w:sz w:val="19"/>
          <w:szCs w:val="19"/>
        </w:rPr>
      </w:pPr>
      <w:ins w:id="1449" w:author="Fong RERHANG" w:date="2021-05-28T19:32:00Z">
        <w:r>
          <w:rPr>
            <w:rFonts w:ascii="Arial" w:hAnsi="Arial" w:cs="Arial"/>
            <w:sz w:val="19"/>
            <w:szCs w:val="19"/>
          </w:rPr>
          <w:t>Kos</w:t>
        </w:r>
      </w:ins>
      <w:del w:id="1450" w:author="Fong RERHANG" w:date="2021-05-28T19:32:00Z">
        <w:r w:rsidR="00F64AD6" w:rsidDel="001A2D09">
          <w:rPr>
            <w:rFonts w:ascii="Arial" w:hAnsi="Arial" w:cs="Arial"/>
            <w:sz w:val="19"/>
            <w:szCs w:val="19"/>
          </w:rPr>
          <w:delText>Sau</w:delText>
        </w:r>
      </w:del>
      <w:r w:rsidR="00F64AD6">
        <w:rPr>
          <w:rFonts w:ascii="Arial" w:hAnsi="Arial" w:cs="Arial"/>
          <w:sz w:val="19"/>
          <w:szCs w:val="19"/>
        </w:rPr>
        <w:t xml:space="preserve"> </w:t>
      </w:r>
      <w:proofErr w:type="spellStart"/>
      <w:r w:rsidR="00F64AD6">
        <w:rPr>
          <w:rFonts w:ascii="Arial" w:hAnsi="Arial" w:cs="Arial"/>
          <w:sz w:val="19"/>
          <w:szCs w:val="19"/>
        </w:rPr>
        <w:t>Npe</w:t>
      </w:r>
      <w:proofErr w:type="spellEnd"/>
      <w:r w:rsidR="00F64AD6">
        <w:rPr>
          <w:rFonts w:ascii="Arial" w:hAnsi="Arial" w:cs="Arial"/>
          <w:sz w:val="19"/>
          <w:szCs w:val="19"/>
        </w:rPr>
        <w:t xml:space="preserve"> </w:t>
      </w:r>
      <w:r w:rsidR="00F64AD6" w:rsidRPr="00216526">
        <w:rPr>
          <w:rFonts w:ascii="Arial" w:hAnsi="Arial" w:cs="Arial"/>
          <w:sz w:val="19"/>
          <w:szCs w:val="19"/>
        </w:rPr>
        <w:t xml:space="preserve">  _______________________________________________</w:t>
      </w:r>
      <w:r w:rsidR="00F64AD6">
        <w:rPr>
          <w:rFonts w:ascii="Arial" w:hAnsi="Arial" w:cs="Arial"/>
          <w:sz w:val="19"/>
          <w:szCs w:val="19"/>
        </w:rPr>
        <w:t xml:space="preserve">_________            </w:t>
      </w:r>
      <w:r w:rsidR="00F64AD6" w:rsidRPr="00216526">
        <w:rPr>
          <w:rFonts w:ascii="Arial" w:hAnsi="Arial" w:cs="Arial"/>
          <w:sz w:val="19"/>
          <w:szCs w:val="19"/>
        </w:rPr>
        <w:t xml:space="preserve">     </w:t>
      </w:r>
      <w:proofErr w:type="spellStart"/>
      <w:r w:rsidR="00F64AD6" w:rsidRPr="00216526">
        <w:rPr>
          <w:rFonts w:ascii="Arial" w:hAnsi="Arial" w:cs="Arial"/>
          <w:sz w:val="19"/>
          <w:szCs w:val="19"/>
        </w:rPr>
        <w:t>Hnub</w:t>
      </w:r>
      <w:proofErr w:type="spellEnd"/>
      <w:r w:rsidR="00F64AD6" w:rsidRPr="00216526">
        <w:rPr>
          <w:rFonts w:ascii="Arial" w:hAnsi="Arial" w:cs="Arial"/>
          <w:sz w:val="19"/>
          <w:szCs w:val="19"/>
        </w:rPr>
        <w:t xml:space="preserve"> Tim ______________</w:t>
      </w:r>
      <w:r w:rsidR="00F64AD6">
        <w:rPr>
          <w:rFonts w:ascii="Arial" w:hAnsi="Arial" w:cs="Arial"/>
          <w:sz w:val="19"/>
          <w:szCs w:val="19"/>
        </w:rPr>
        <w:t xml:space="preserve">                             </w:t>
      </w:r>
      <w:r w:rsidR="00F64AD6" w:rsidRPr="00905FB5">
        <w:rPr>
          <w:rFonts w:ascii="Arial" w:hAnsi="Arial" w:cs="Arial"/>
          <w:sz w:val="6"/>
          <w:szCs w:val="6"/>
        </w:rPr>
        <w:t>,</w:t>
      </w:r>
      <w:r w:rsidR="00F64AD6">
        <w:rPr>
          <w:rFonts w:ascii="Arial" w:hAnsi="Arial" w:cs="Arial"/>
          <w:sz w:val="19"/>
          <w:szCs w:val="19"/>
        </w:rPr>
        <w:t xml:space="preserve">                 </w:t>
      </w:r>
      <w:r w:rsidR="00F64AD6" w:rsidRPr="00216526">
        <w:rPr>
          <w:rFonts w:ascii="Arial" w:hAnsi="Arial" w:cs="Arial"/>
          <w:noProof/>
          <w:sz w:val="19"/>
          <w:szCs w:val="19"/>
        </w:rPr>
        <w:drawing>
          <wp:inline distT="0" distB="0" distL="0" distR="0" wp14:anchorId="4505BEA3" wp14:editId="086F41E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F64AD6" w:rsidRPr="00216526">
        <w:rPr>
          <w:rFonts w:ascii="Arial" w:hAnsi="Arial" w:cs="Arial"/>
          <w:sz w:val="19"/>
          <w:szCs w:val="19"/>
        </w:rPr>
        <w:t>Niam</w:t>
      </w:r>
      <w:proofErr w:type="spellEnd"/>
      <w:r w:rsidR="00F64AD6">
        <w:rPr>
          <w:rFonts w:ascii="Arial" w:hAnsi="Arial" w:cs="Arial"/>
          <w:sz w:val="19"/>
          <w:szCs w:val="19"/>
        </w:rPr>
        <w:t xml:space="preserve"> </w:t>
      </w:r>
      <w:proofErr w:type="spellStart"/>
      <w:r w:rsidR="00F64AD6">
        <w:rPr>
          <w:rFonts w:ascii="Arial" w:hAnsi="Arial" w:cs="Arial"/>
          <w:sz w:val="19"/>
          <w:szCs w:val="19"/>
        </w:rPr>
        <w:t>Txiv</w:t>
      </w:r>
      <w:proofErr w:type="spellEnd"/>
      <w:r w:rsidR="00F64AD6" w:rsidRPr="00216526">
        <w:rPr>
          <w:rFonts w:ascii="Arial" w:hAnsi="Arial" w:cs="Arial"/>
          <w:noProof/>
          <w:sz w:val="19"/>
          <w:szCs w:val="19"/>
        </w:rPr>
        <w:drawing>
          <wp:inline distT="0" distB="0" distL="0" distR="0" wp14:anchorId="2F3F9707" wp14:editId="3591C128">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Tus </w:t>
      </w:r>
      <w:proofErr w:type="spellStart"/>
      <w:r w:rsidR="00F64AD6" w:rsidRPr="00216526">
        <w:rPr>
          <w:rFonts w:ascii="Arial" w:hAnsi="Arial" w:cs="Arial"/>
          <w:sz w:val="19"/>
          <w:szCs w:val="19"/>
        </w:rPr>
        <w:t>Saib</w:t>
      </w:r>
      <w:proofErr w:type="spellEnd"/>
      <w:r w:rsidR="00F64AD6" w:rsidRPr="00216526">
        <w:rPr>
          <w:rFonts w:ascii="Arial" w:hAnsi="Arial" w:cs="Arial"/>
          <w:sz w:val="19"/>
          <w:szCs w:val="19"/>
        </w:rPr>
        <w:t xml:space="preserve"> </w:t>
      </w:r>
      <w:proofErr w:type="spellStart"/>
      <w:r w:rsidR="00F64AD6" w:rsidRPr="00216526">
        <w:rPr>
          <w:rFonts w:ascii="Arial" w:hAnsi="Arial" w:cs="Arial"/>
          <w:sz w:val="19"/>
          <w:szCs w:val="19"/>
        </w:rPr>
        <w:t>Xyuas</w:t>
      </w:r>
      <w:proofErr w:type="spellEnd"/>
      <w:r w:rsidR="00F64AD6" w:rsidRPr="00216526">
        <w:rPr>
          <w:rFonts w:ascii="Arial" w:hAnsi="Arial" w:cs="Arial"/>
          <w:noProof/>
          <w:sz w:val="19"/>
          <w:szCs w:val="19"/>
        </w:rPr>
        <w:drawing>
          <wp:inline distT="0" distB="0" distL="0" distR="0" wp14:anchorId="33ABFEAA" wp14:editId="68557F25">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Tus </w:t>
      </w:r>
      <w:proofErr w:type="spellStart"/>
      <w:r w:rsidR="00F64AD6">
        <w:rPr>
          <w:rFonts w:ascii="Arial" w:hAnsi="Arial" w:cs="Arial"/>
          <w:sz w:val="19"/>
          <w:szCs w:val="19"/>
        </w:rPr>
        <w:t>S</w:t>
      </w:r>
      <w:r w:rsidR="00F64AD6" w:rsidRPr="00216526">
        <w:rPr>
          <w:rFonts w:ascii="Arial" w:hAnsi="Arial" w:cs="Arial"/>
          <w:sz w:val="19"/>
          <w:szCs w:val="19"/>
        </w:rPr>
        <w:t>aw</w:t>
      </w:r>
      <w:r w:rsidR="00F64AD6">
        <w:rPr>
          <w:rFonts w:ascii="Arial" w:hAnsi="Arial" w:cs="Arial"/>
          <w:sz w:val="19"/>
          <w:szCs w:val="19"/>
        </w:rPr>
        <w:t>v</w:t>
      </w:r>
      <w:proofErr w:type="spellEnd"/>
      <w:r w:rsidR="00F64AD6" w:rsidRPr="00216526">
        <w:rPr>
          <w:rFonts w:ascii="Arial" w:hAnsi="Arial" w:cs="Arial"/>
          <w:sz w:val="19"/>
          <w:szCs w:val="19"/>
        </w:rPr>
        <w:t xml:space="preserve"> </w:t>
      </w:r>
      <w:proofErr w:type="spellStart"/>
      <w:r w:rsidR="00F64AD6">
        <w:rPr>
          <w:rFonts w:ascii="Arial" w:hAnsi="Arial" w:cs="Arial"/>
          <w:sz w:val="19"/>
          <w:szCs w:val="19"/>
        </w:rPr>
        <w:t>C</w:t>
      </w:r>
      <w:r w:rsidR="00F64AD6" w:rsidRPr="00216526">
        <w:rPr>
          <w:rFonts w:ascii="Arial" w:hAnsi="Arial" w:cs="Arial"/>
          <w:sz w:val="19"/>
          <w:szCs w:val="19"/>
        </w:rPr>
        <w:t>ev</w:t>
      </w:r>
      <w:proofErr w:type="spellEnd"/>
      <w:r w:rsidR="00F64AD6" w:rsidRPr="00216526">
        <w:rPr>
          <w:rFonts w:ascii="Arial" w:hAnsi="Arial" w:cs="Arial"/>
          <w:noProof/>
          <w:sz w:val="19"/>
          <w:szCs w:val="19"/>
        </w:rPr>
        <w:drawing>
          <wp:inline distT="0" distB="0" distL="0" distR="0" wp14:anchorId="32FBA1E8" wp14:editId="7A7F1798">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F64AD6" w:rsidRPr="00216526">
        <w:rPr>
          <w:rFonts w:ascii="Arial" w:hAnsi="Arial" w:cs="Arial"/>
          <w:sz w:val="19"/>
          <w:szCs w:val="19"/>
        </w:rPr>
        <w:t xml:space="preserve"> </w:t>
      </w:r>
      <w:proofErr w:type="spellStart"/>
      <w:r w:rsidR="00F64AD6" w:rsidRPr="00216526">
        <w:rPr>
          <w:rFonts w:ascii="Arial" w:hAnsi="Arial" w:cs="Arial"/>
          <w:sz w:val="19"/>
          <w:szCs w:val="19"/>
        </w:rPr>
        <w:t>Cov</w:t>
      </w:r>
      <w:proofErr w:type="spellEnd"/>
      <w:r w:rsidR="00F64AD6" w:rsidRPr="00216526">
        <w:rPr>
          <w:rFonts w:ascii="Arial" w:hAnsi="Arial" w:cs="Arial"/>
          <w:sz w:val="19"/>
          <w:szCs w:val="19"/>
        </w:rPr>
        <w:t xml:space="preserve"> Tub </w:t>
      </w:r>
      <w:proofErr w:type="spellStart"/>
      <w:r w:rsidR="00F64AD6" w:rsidRPr="00216526">
        <w:rPr>
          <w:rFonts w:ascii="Arial" w:hAnsi="Arial" w:cs="Arial"/>
          <w:sz w:val="19"/>
          <w:szCs w:val="19"/>
        </w:rPr>
        <w:t>Ntxhais</w:t>
      </w:r>
      <w:proofErr w:type="spellEnd"/>
      <w:r w:rsidR="00F64AD6" w:rsidRPr="00216526">
        <w:rPr>
          <w:rFonts w:ascii="Arial" w:hAnsi="Arial" w:cs="Arial"/>
          <w:sz w:val="19"/>
          <w:szCs w:val="19"/>
        </w:rPr>
        <w:t xml:space="preserve"> </w:t>
      </w:r>
      <w:proofErr w:type="spellStart"/>
      <w:r w:rsidR="00F64AD6" w:rsidRPr="00216526">
        <w:rPr>
          <w:rFonts w:ascii="Arial" w:hAnsi="Arial" w:cs="Arial"/>
          <w:sz w:val="19"/>
          <w:szCs w:val="19"/>
        </w:rPr>
        <w:t>Hluas</w:t>
      </w:r>
      <w:proofErr w:type="spellEnd"/>
      <w:r w:rsidR="00F64AD6" w:rsidRPr="00216526">
        <w:rPr>
          <w:rFonts w:ascii="Arial" w:hAnsi="Arial" w:cs="Arial"/>
          <w:sz w:val="19"/>
          <w:szCs w:val="19"/>
        </w:rPr>
        <w:t xml:space="preserve">  </w:t>
      </w:r>
    </w:p>
    <w:p w14:paraId="6398CBB5" w14:textId="1193AD93" w:rsidR="00F64AD6" w:rsidRPr="00EA3CDD" w:rsidRDefault="00F64AD6" w:rsidP="00F64AD6">
      <w:pPr>
        <w:rPr>
          <w:rFonts w:ascii="Arial" w:hAnsi="Arial" w:cs="Arial"/>
          <w:sz w:val="19"/>
          <w:szCs w:val="19"/>
        </w:rPr>
      </w:pPr>
      <w:r w:rsidRPr="00216526">
        <w:rPr>
          <w:rFonts w:ascii="Arial" w:hAnsi="Arial" w:cs="Arial"/>
          <w:sz w:val="19"/>
          <w:szCs w:val="19"/>
        </w:rPr>
        <w:t xml:space="preserve"> </w:t>
      </w:r>
      <w:ins w:id="1451" w:author="Fong RERHANG" w:date="2021-05-28T19:32:00Z">
        <w:r w:rsidR="001A2D09">
          <w:rPr>
            <w:rFonts w:ascii="Arial" w:hAnsi="Arial" w:cs="Arial"/>
            <w:sz w:val="19"/>
            <w:szCs w:val="19"/>
          </w:rPr>
          <w:t>Kos</w:t>
        </w:r>
      </w:ins>
      <w:del w:id="1452" w:author="Fong RERHANG" w:date="2021-05-28T19:32:00Z">
        <w:r w:rsidDel="001A2D09">
          <w:rPr>
            <w:rFonts w:ascii="Arial" w:hAnsi="Arial" w:cs="Arial"/>
            <w:sz w:val="19"/>
            <w:szCs w:val="19"/>
          </w:rPr>
          <w:delText>Sau</w:delText>
        </w:r>
      </w:del>
      <w:r>
        <w:rPr>
          <w:rFonts w:ascii="Arial" w:hAnsi="Arial" w:cs="Arial"/>
          <w:sz w:val="19"/>
          <w:szCs w:val="19"/>
        </w:rPr>
        <w:t xml:space="preserve">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78B92C02" wp14:editId="72DA4A6D">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3B66219F" wp14:editId="5824AB80">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11D42612" wp14:editId="12C5287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30AEA30B" wp14:editId="36B1A4DA">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ins w:id="1453" w:author="Fong RERHANG" w:date="2021-05-28T19:34:00Z">
        <w:r w:rsidR="001A2D09">
          <w:rPr>
            <w:rFonts w:ascii="Arial" w:hAnsi="Arial" w:cs="Arial"/>
            <w:sz w:val="19"/>
            <w:szCs w:val="19"/>
          </w:rPr>
          <w:t>t</w:t>
        </w:r>
      </w:ins>
      <w:del w:id="1454" w:author="Fong RERHANG" w:date="2021-05-28T19:34:00Z">
        <w:r w:rsidRPr="00787277" w:rsidDel="001A2D09">
          <w:rPr>
            <w:rFonts w:ascii="Arial" w:hAnsi="Arial" w:cs="Arial"/>
            <w:sz w:val="19"/>
            <w:szCs w:val="19"/>
          </w:rPr>
          <w:delText>T</w:delText>
        </w:r>
      </w:del>
      <w:r w:rsidRPr="00787277">
        <w:rPr>
          <w:rFonts w:ascii="Arial" w:hAnsi="Arial" w:cs="Arial"/>
          <w:sz w:val="19"/>
          <w:szCs w:val="19"/>
        </w:rPr>
        <w: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580E2073" wp14:editId="30FFD324">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153CD1D" wp14:editId="66F0C4D9">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DBCA794" wp14:editId="09759E14">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77CBC9AC" w14:textId="358DD3C5" w:rsidR="00F64AD6" w:rsidRDefault="00F64AD6" w:rsidP="00F64AD6">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ins w:id="1455" w:author="Fong RERHANG" w:date="2021-05-28T19:36:00Z">
        <w:r w:rsidR="001F6EEC">
          <w:rPr>
            <w:rFonts w:ascii="Arial" w:hAnsi="Arial" w:cs="Arial"/>
            <w:sz w:val="19"/>
            <w:szCs w:val="19"/>
          </w:rPr>
          <w:t>ib</w:t>
        </w:r>
        <w:proofErr w:type="spellEnd"/>
        <w:r w:rsidR="001F6EEC">
          <w:rPr>
            <w:rFonts w:ascii="Arial" w:hAnsi="Arial" w:cs="Arial"/>
            <w:sz w:val="19"/>
            <w:szCs w:val="19"/>
          </w:rPr>
          <w:t xml:space="preserve"> </w:t>
        </w:r>
        <w:proofErr w:type="spellStart"/>
        <w:r w:rsidR="001F6EEC">
          <w:rPr>
            <w:rFonts w:ascii="Arial" w:hAnsi="Arial" w:cs="Arial"/>
            <w:sz w:val="19"/>
            <w:szCs w:val="19"/>
          </w:rPr>
          <w:t>sas</w:t>
        </w:r>
        <w:proofErr w:type="spellEnd"/>
        <w:r w:rsidR="001F6EEC">
          <w:rPr>
            <w:rFonts w:ascii="Arial" w:hAnsi="Arial" w:cs="Arial"/>
            <w:sz w:val="19"/>
            <w:szCs w:val="19"/>
          </w:rPr>
          <w:t xml:space="preserve"> las </w:t>
        </w:r>
      </w:ins>
      <w:del w:id="1456" w:author="Fong RERHANG" w:date="2021-05-28T19:36:00Z">
        <w:r w:rsidRPr="007C381B" w:rsidDel="001F6EEC">
          <w:rPr>
            <w:rFonts w:ascii="Arial" w:hAnsi="Arial" w:cs="Arial"/>
            <w:sz w:val="19"/>
            <w:szCs w:val="19"/>
          </w:rPr>
          <w:delText>faj seeb</w:delText>
        </w:r>
      </w:del>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w:t>
      </w:r>
      <w:ins w:id="1457" w:author="Fong RERHANG" w:date="2021-05-28T19:36:00Z">
        <w:r w:rsidR="001F6EEC">
          <w:rPr>
            <w:rFonts w:ascii="Arial" w:hAnsi="Arial" w:cs="Arial"/>
            <w:sz w:val="19"/>
            <w:szCs w:val="19"/>
          </w:rPr>
          <w:t>Kos</w:t>
        </w:r>
      </w:ins>
      <w:del w:id="1458" w:author="Fong RERHANG" w:date="2021-05-28T19:36:00Z">
        <w:r w:rsidDel="001F6EEC">
          <w:rPr>
            <w:rFonts w:ascii="Arial" w:hAnsi="Arial" w:cs="Arial"/>
            <w:sz w:val="19"/>
            <w:szCs w:val="19"/>
          </w:rPr>
          <w:delText>Sau</w:delText>
        </w:r>
      </w:del>
      <w:r>
        <w:rPr>
          <w:rFonts w:ascii="Arial" w:hAnsi="Arial" w:cs="Arial"/>
          <w:sz w:val="19"/>
          <w:szCs w:val="19"/>
        </w:rPr>
        <w:t xml:space="preserve">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00232C2D">
        <w:rPr>
          <w:rFonts w:ascii="Arial" w:hAnsi="Arial" w:cs="Arial"/>
          <w:sz w:val="19"/>
          <w:szCs w:val="19"/>
        </w:rPr>
        <w:t xml:space="preserve">       </w:t>
      </w:r>
      <w:r w:rsidR="00232C2D" w:rsidRPr="00232C2D">
        <w:rPr>
          <w:rFonts w:ascii="Arial" w:hAnsi="Arial" w:cs="Arial"/>
          <w:sz w:val="2"/>
          <w:szCs w:val="2"/>
        </w:rPr>
        <w:t>,</w:t>
      </w:r>
      <w:r w:rsidR="00232C2D">
        <w:rPr>
          <w:rFonts w:ascii="Arial" w:hAnsi="Arial" w:cs="Arial"/>
          <w:sz w:val="19"/>
          <w:szCs w:val="19"/>
        </w:rPr>
        <w:t xml:space="preserve">                    </w:t>
      </w:r>
      <w:r w:rsidRPr="007C381B">
        <w:rPr>
          <w:rFonts w:ascii="Arial" w:hAnsi="Arial" w:cs="Arial"/>
          <w:noProof/>
          <w:sz w:val="19"/>
          <w:szCs w:val="19"/>
        </w:rPr>
        <w:drawing>
          <wp:inline distT="0" distB="0" distL="0" distR="0" wp14:anchorId="003E196C" wp14:editId="6961E187">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6B15F912" wp14:editId="45010786">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538A6D61" wp14:editId="009309F1">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23F12504" wp14:editId="7525C259">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004D367" w14:textId="3AABBE1C" w:rsidR="00F64AD6" w:rsidRPr="00187172" w:rsidRDefault="005A2745" w:rsidP="001F6EEC">
      <w:pPr>
        <w:spacing w:after="0" w:line="240" w:lineRule="auto"/>
        <w:contextualSpacing/>
        <w:jc w:val="both"/>
        <w:rPr>
          <w:rFonts w:ascii="Arial" w:hAnsi="Arial" w:cs="Arial"/>
          <w:sz w:val="18"/>
          <w:szCs w:val="18"/>
        </w:rPr>
        <w:pPrChange w:id="1459" w:author="Fong RERHANG" w:date="2021-05-28T19:37:00Z">
          <w:pPr>
            <w:spacing w:after="0"/>
            <w:jc w:val="both"/>
          </w:pPr>
        </w:pPrChange>
      </w:pPr>
      <w:r>
        <w:pict w14:anchorId="4E3CFC0F">
          <v:shape id="Picture 266" o:spid="_x0000_i1040" type="#_x0000_t75" style="width:12.35pt;height:9.15pt;visibility:visible;mso-wrap-style:square">
            <v:imagedata r:id="rId13" o:title=""/>
          </v:shape>
        </w:pict>
      </w:r>
      <w:r w:rsidR="00F64AD6">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ins w:id="1460" w:author="Fong RERHANG" w:date="2021-05-28T19:38:00Z">
        <w:r w:rsidR="001F6EEC">
          <w:rPr>
            <w:rFonts w:ascii="Arial" w:hAnsi="Arial" w:cs="Arial"/>
            <w:sz w:val="18"/>
            <w:szCs w:val="18"/>
          </w:rPr>
          <w:t>/</w:t>
        </w:r>
      </w:ins>
      <w:del w:id="1461" w:author="Fong RERHANG" w:date="2021-05-28T19:38:00Z">
        <w:r w:rsidR="00F64AD6" w:rsidRPr="00187172" w:rsidDel="001F6EEC">
          <w:rPr>
            <w:rFonts w:ascii="Arial" w:hAnsi="Arial" w:cs="Arial"/>
            <w:sz w:val="18"/>
            <w:szCs w:val="18"/>
          </w:rPr>
          <w:delText xml:space="preserve"> Cov </w:delText>
        </w:r>
      </w:del>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luam</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cov</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Txheej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Txheem</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Saib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Xyuas</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Nyab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Xeeb</w:t>
      </w:r>
      <w:proofErr w:type="spellEnd"/>
      <w:r w:rsidR="00F64AD6" w:rsidRPr="00187172">
        <w:rPr>
          <w:rFonts w:ascii="Arial" w:hAnsi="Arial" w:cs="Arial"/>
          <w:sz w:val="18"/>
          <w:szCs w:val="18"/>
        </w:rPr>
        <w:t>.</w:t>
      </w:r>
    </w:p>
    <w:p w14:paraId="342F0371" w14:textId="49B7DC7A" w:rsidR="00F64AD6" w:rsidRPr="004A6AB5" w:rsidRDefault="00F64AD6" w:rsidP="001F6EEC">
      <w:pPr>
        <w:spacing w:after="0" w:line="240" w:lineRule="auto"/>
        <w:contextualSpacing/>
        <w:jc w:val="both"/>
        <w:rPr>
          <w:rFonts w:ascii="Arial" w:hAnsi="Arial" w:cs="Arial"/>
          <w:sz w:val="18"/>
          <w:szCs w:val="18"/>
        </w:rPr>
        <w:pPrChange w:id="1462" w:author="Fong RERHANG" w:date="2021-05-28T19:37:00Z">
          <w:pPr>
            <w:spacing w:after="0"/>
            <w:jc w:val="both"/>
          </w:pPr>
        </w:pPrChange>
      </w:pPr>
      <w:r w:rsidRPr="007C381B">
        <w:rPr>
          <w:noProof/>
          <w:sz w:val="19"/>
          <w:szCs w:val="19"/>
        </w:rPr>
        <w:drawing>
          <wp:inline distT="0" distB="0" distL="0" distR="0" wp14:anchorId="449DC901" wp14:editId="7435068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del w:id="1463" w:author="Fong RERHANG" w:date="2021-05-28T19:39:00Z">
        <w:r w:rsidRPr="004A6AB5" w:rsidDel="001F6EEC">
          <w:rPr>
            <w:rFonts w:ascii="Arial" w:hAnsi="Arial" w:cs="Arial"/>
            <w:sz w:val="18"/>
            <w:szCs w:val="18"/>
          </w:rPr>
          <w:delText xml:space="preserve"> </w:delText>
        </w:r>
      </w:del>
      <w:r w:rsidRPr="004A6AB5">
        <w:rPr>
          <w:rFonts w:ascii="Arial" w:hAnsi="Arial" w:cs="Arial"/>
          <w:sz w:val="18"/>
          <w:szCs w:val="18"/>
        </w:rPr>
        <w:t>/</w:t>
      </w:r>
      <w:del w:id="1464" w:author="Fong RERHANG" w:date="2021-05-28T19:39:00Z">
        <w:r w:rsidRPr="004A6AB5" w:rsidDel="001F6EEC">
          <w:rPr>
            <w:rFonts w:ascii="Arial" w:hAnsi="Arial" w:cs="Arial"/>
            <w:sz w:val="18"/>
            <w:szCs w:val="18"/>
          </w:rPr>
          <w:delText xml:space="preserve"> Cov </w:delText>
        </w:r>
      </w:del>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0AA3C48B" w14:textId="19C44A0D" w:rsidR="00F64AD6" w:rsidRPr="00187172" w:rsidRDefault="005A2745" w:rsidP="001F6EEC">
      <w:pPr>
        <w:spacing w:after="0" w:line="240" w:lineRule="auto"/>
        <w:contextualSpacing/>
        <w:jc w:val="both"/>
        <w:rPr>
          <w:rFonts w:ascii="Arial" w:hAnsi="Arial" w:cs="Arial"/>
          <w:sz w:val="18"/>
          <w:szCs w:val="18"/>
        </w:rPr>
        <w:pPrChange w:id="1465" w:author="Fong RERHANG" w:date="2021-05-28T19:37:00Z">
          <w:pPr>
            <w:spacing w:after="0"/>
            <w:jc w:val="both"/>
          </w:pPr>
        </w:pPrChange>
      </w:pPr>
      <w:r>
        <w:pict w14:anchorId="4C4E6064">
          <v:shape id="Picture 271" o:spid="_x0000_i1041" type="#_x0000_t75" style="width:12.35pt;height:9.15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w:t>
      </w:r>
      <w:del w:id="1466" w:author="Fong RERHANG" w:date="2021-05-28T19:39:00Z">
        <w:r w:rsidR="00F64AD6" w:rsidRPr="00187172" w:rsidDel="001F6EEC">
          <w:rPr>
            <w:rFonts w:ascii="Arial" w:hAnsi="Arial" w:cs="Arial"/>
            <w:sz w:val="18"/>
            <w:szCs w:val="18"/>
          </w:rPr>
          <w:delText xml:space="preserve">Cov </w:delText>
        </w:r>
      </w:del>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Pr>
          <w:rFonts w:ascii="Arial" w:hAnsi="Arial" w:cs="Arial"/>
          <w:sz w:val="18"/>
          <w:szCs w:val="18"/>
        </w:rPr>
        <w:t xml:space="preserve"> </w:t>
      </w:r>
      <w:proofErr w:type="spellStart"/>
      <w:r w:rsidR="00F64AD6">
        <w:rPr>
          <w:rFonts w:ascii="Arial" w:hAnsi="Arial" w:cs="Arial"/>
          <w:sz w:val="18"/>
          <w:szCs w:val="18"/>
        </w:rPr>
        <w:t>luam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Kev</w:t>
      </w:r>
      <w:r w:rsidR="00F64AD6">
        <w:rPr>
          <w:rFonts w:ascii="Arial" w:hAnsi="Arial" w:cs="Arial"/>
          <w:sz w:val="18"/>
          <w:szCs w:val="18"/>
        </w:rPr>
        <w:t xml:space="preserve"> </w:t>
      </w:r>
      <w:proofErr w:type="spellStart"/>
      <w:r w:rsidR="00F64AD6">
        <w:rPr>
          <w:rFonts w:ascii="Arial" w:hAnsi="Arial" w:cs="Arial"/>
          <w:sz w:val="18"/>
          <w:szCs w:val="18"/>
        </w:rPr>
        <w:t>Npaj</w:t>
      </w:r>
      <w:proofErr w:type="spellEnd"/>
      <w:r w:rsidR="00F64AD6">
        <w:rPr>
          <w:rFonts w:ascii="Arial" w:hAnsi="Arial" w:cs="Arial"/>
          <w:sz w:val="18"/>
          <w:szCs w:val="18"/>
        </w:rPr>
        <w:t xml:space="preserve"> Kev</w:t>
      </w:r>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Rau </w:t>
      </w:r>
      <w:proofErr w:type="spellStart"/>
      <w:r w:rsidR="00F64AD6">
        <w:rPr>
          <w:rFonts w:ascii="Arial" w:hAnsi="Arial" w:cs="Arial"/>
          <w:sz w:val="18"/>
          <w:szCs w:val="18"/>
        </w:rPr>
        <w:t>Ntiag</w:t>
      </w:r>
      <w:proofErr w:type="spellEnd"/>
      <w:r w:rsidR="00F64AD6">
        <w:rPr>
          <w:rFonts w:ascii="Arial" w:hAnsi="Arial" w:cs="Arial"/>
          <w:sz w:val="18"/>
          <w:szCs w:val="18"/>
        </w:rPr>
        <w:t xml:space="preserve"> Tus</w:t>
      </w:r>
      <w:r w:rsidR="00F64AD6" w:rsidRPr="00187172">
        <w:rPr>
          <w:rFonts w:ascii="Arial" w:hAnsi="Arial" w:cs="Arial"/>
          <w:sz w:val="18"/>
          <w:szCs w:val="18"/>
        </w:rPr>
        <w:t xml:space="preserve"> (IEP).</w:t>
      </w:r>
    </w:p>
    <w:p w14:paraId="47B7CEB4" w14:textId="284613CA" w:rsidR="00F64AD6" w:rsidRPr="00187172" w:rsidRDefault="005A2745" w:rsidP="001F6EEC">
      <w:pPr>
        <w:spacing w:after="0" w:line="240" w:lineRule="auto"/>
        <w:contextualSpacing/>
        <w:jc w:val="both"/>
        <w:rPr>
          <w:rFonts w:ascii="Arial" w:hAnsi="Arial" w:cs="Arial"/>
          <w:sz w:val="18"/>
          <w:szCs w:val="18"/>
        </w:rPr>
        <w:pPrChange w:id="1467" w:author="Fong RERHANG" w:date="2021-05-28T19:37:00Z">
          <w:pPr>
            <w:spacing w:after="0"/>
            <w:jc w:val="both"/>
          </w:pPr>
        </w:pPrChange>
      </w:pPr>
      <w:r>
        <w:pict w14:anchorId="4C2452C1">
          <v:shape id="Picture 270" o:spid="_x0000_i1042" type="#_x0000_t75" style="width:12.35pt;height:9.15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del w:id="1468" w:author="Fong RERHANG" w:date="2021-05-28T19:40:00Z">
        <w:r w:rsidR="00F64AD6" w:rsidRPr="00187172" w:rsidDel="001F6EEC">
          <w:rPr>
            <w:rFonts w:ascii="Arial" w:hAnsi="Arial" w:cs="Arial"/>
            <w:sz w:val="18"/>
            <w:szCs w:val="18"/>
          </w:rPr>
          <w:delText xml:space="preserve"> </w:delText>
        </w:r>
      </w:del>
      <w:r w:rsidR="00F64AD6" w:rsidRPr="00187172">
        <w:rPr>
          <w:rFonts w:ascii="Arial" w:hAnsi="Arial" w:cs="Arial"/>
          <w:sz w:val="18"/>
          <w:szCs w:val="18"/>
        </w:rPr>
        <w:t>/</w:t>
      </w:r>
      <w:del w:id="1469" w:author="Fong RERHANG" w:date="2021-05-28T19:40:00Z">
        <w:r w:rsidR="00F64AD6" w:rsidRPr="00187172" w:rsidDel="001F6EEC">
          <w:rPr>
            <w:rFonts w:ascii="Arial" w:hAnsi="Arial" w:cs="Arial"/>
            <w:sz w:val="18"/>
            <w:szCs w:val="18"/>
          </w:rPr>
          <w:delText xml:space="preserve"> Cov </w:delText>
        </w:r>
      </w:del>
      <w:r w:rsidR="00F64AD6" w:rsidRPr="00187172">
        <w:rPr>
          <w:rFonts w:ascii="Arial" w:hAnsi="Arial" w:cs="Arial"/>
          <w:sz w:val="18"/>
          <w:szCs w:val="18"/>
        </w:rPr>
        <w:t xml:space="preserve">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sau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qhia</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txog</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kev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thaiv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uas</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muaj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rau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thaum</w:t>
      </w:r>
      <w:proofErr w:type="spellEnd"/>
      <w:r w:rsidR="00F64AD6" w:rsidRPr="00187172">
        <w:rPr>
          <w:rFonts w:ascii="Arial" w:hAnsi="Arial" w:cs="Arial"/>
          <w:sz w:val="18"/>
          <w:szCs w:val="18"/>
        </w:rPr>
        <w:t xml:space="preserve"> LEA </w:t>
      </w:r>
      <w:proofErr w:type="spellStart"/>
      <w:r w:rsidR="00F64AD6" w:rsidRPr="00187172">
        <w:rPr>
          <w:rFonts w:ascii="Arial" w:hAnsi="Arial" w:cs="Arial"/>
          <w:sz w:val="18"/>
          <w:szCs w:val="18"/>
        </w:rPr>
        <w:t>thov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kom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nkag</w:t>
      </w:r>
      <w:proofErr w:type="spellEnd"/>
      <w:r w:rsidR="00F64AD6" w:rsidRPr="00187172">
        <w:rPr>
          <w:rFonts w:ascii="Arial" w:hAnsi="Arial" w:cs="Arial"/>
          <w:sz w:val="18"/>
          <w:szCs w:val="18"/>
        </w:rPr>
        <w:t xml:space="preserve"> tau Medi-</w:t>
      </w:r>
      <w:proofErr w:type="spellStart"/>
      <w:r w:rsidR="00F64AD6" w:rsidRPr="00187172">
        <w:rPr>
          <w:rFonts w:ascii="Arial" w:hAnsi="Arial" w:cs="Arial"/>
          <w:sz w:val="18"/>
          <w:szCs w:val="18"/>
        </w:rPr>
        <w:t>cal</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ntsig</w:t>
      </w:r>
      <w:proofErr w:type="spellEnd"/>
      <w:r w:rsidR="00F64AD6" w:rsidRPr="00187172">
        <w:rPr>
          <w:rFonts w:ascii="Arial" w:hAnsi="Arial" w:cs="Arial"/>
          <w:sz w:val="18"/>
          <w:szCs w:val="18"/>
        </w:rPr>
        <w:t>.</w:t>
      </w:r>
    </w:p>
    <w:p w14:paraId="6F1ECD51" w14:textId="13B51A17" w:rsidR="00F64AD6" w:rsidRPr="009A4C73" w:rsidRDefault="00F64AD6" w:rsidP="009A4C73">
      <w:pPr>
        <w:spacing w:after="0" w:line="240" w:lineRule="auto"/>
        <w:jc w:val="both"/>
        <w:rPr>
          <w:rFonts w:ascii="Arial" w:hAnsi="Arial" w:cs="Arial"/>
          <w:sz w:val="18"/>
          <w:szCs w:val="18"/>
        </w:rPr>
      </w:pPr>
      <w:r w:rsidRPr="007C381B">
        <w:rPr>
          <w:noProof/>
          <w:sz w:val="19"/>
          <w:szCs w:val="19"/>
        </w:rPr>
        <w:drawing>
          <wp:inline distT="0" distB="0" distL="0" distR="0" wp14:anchorId="31492B3C" wp14:editId="5F0C78BB">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F64AD6" w:rsidRPr="009A4C73" w:rsidSect="00431E3D">
      <w:headerReference w:type="default" r:id="rId19"/>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DC052" w14:textId="77777777" w:rsidR="00670C6B" w:rsidRDefault="00670C6B" w:rsidP="009610B3">
      <w:pPr>
        <w:spacing w:after="0" w:line="240" w:lineRule="auto"/>
      </w:pPr>
      <w:r>
        <w:separator/>
      </w:r>
    </w:p>
  </w:endnote>
  <w:endnote w:type="continuationSeparator" w:id="0">
    <w:p w14:paraId="1295E8B4" w14:textId="77777777" w:rsidR="00670C6B" w:rsidRDefault="00670C6B"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1"/>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BE193" w14:textId="77777777" w:rsidR="00670C6B" w:rsidRDefault="00670C6B" w:rsidP="009610B3">
      <w:pPr>
        <w:spacing w:after="0" w:line="240" w:lineRule="auto"/>
      </w:pPr>
      <w:r>
        <w:separator/>
      </w:r>
    </w:p>
  </w:footnote>
  <w:footnote w:type="continuationSeparator" w:id="0">
    <w:p w14:paraId="59ACC265" w14:textId="77777777" w:rsidR="00670C6B" w:rsidRDefault="00670C6B"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29397" w14:textId="7ABA4C43" w:rsidR="005A2745" w:rsidRPr="00860F72" w:rsidRDefault="005A2745"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w:t>
    </w:r>
    <w:r>
      <w:rPr>
        <w:rFonts w:ascii="Arial" w:hAnsi="Arial" w:cs="Arial"/>
        <w:color w:val="000000" w:themeColor="text1"/>
        <w:sz w:val="20"/>
        <w:szCs w:val="20"/>
      </w:rPr>
      <w:t>2</w:t>
    </w:r>
    <w:r w:rsidRPr="00860F72">
      <w:rPr>
        <w:rFonts w:ascii="Arial" w:hAnsi="Arial" w:cs="Arial"/>
        <w:color w:val="000000" w:themeColor="text1"/>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6" type="#_x0000_t75" style="width:12.9pt;height:9.65pt;visibility:visible;mso-wrap-style:square" o:bullet="t">
        <v:imagedata r:id="rId1" o:title=""/>
      </v:shape>
    </w:pict>
  </w:numPicBullet>
  <w:numPicBullet w:numPicBulletId="1">
    <w:pict>
      <v:shape id="_x0000_i1437" type="#_x0000_t75" style="width:9.15pt;height:9.15pt;visibility:visible;mso-wrap-style:square" o:bullet="t">
        <v:imagedata r:id="rId2" o:title=""/>
      </v:shape>
    </w:pict>
  </w:numPicBullet>
  <w:numPicBullet w:numPicBulletId="2">
    <w:pict>
      <v:shape id="_x0000_i1438" type="#_x0000_t75" style="width:12.9pt;height:9.65pt;visibility:visible;mso-wrap-style:square" o:bullet="t">
        <v:imagedata r:id="rId3" o:title=""/>
      </v:shape>
    </w:pict>
  </w:numPicBullet>
  <w:numPicBullet w:numPicBulletId="3">
    <w:pict>
      <v:shape id="_x0000_i1439" type="#_x0000_t75" style="width:12.9pt;height:9.65pt;visibility:visible;mso-wrap-style:square" o:bullet="t">
        <v:imagedata r:id="rId4" o:title=""/>
      </v:shape>
    </w:pict>
  </w:numPicBullet>
  <w:numPicBullet w:numPicBulletId="4">
    <w:pict>
      <v:shape id="_x0000_i1440" type="#_x0000_t75" style="width:12.9pt;height:9.65pt;visibility:visible;mso-wrap-style:square" o:bullet="t">
        <v:imagedata r:id="rId5" o:title=""/>
      </v:shape>
    </w:pict>
  </w:numPicBullet>
  <w:abstractNum w:abstractNumId="0" w15:restartNumberingAfterBreak="0">
    <w:nsid w:val="1153446D"/>
    <w:multiLevelType w:val="hybridMultilevel"/>
    <w:tmpl w:val="7F4E3A0A"/>
    <w:lvl w:ilvl="0" w:tplc="FE7ED7C8">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9336BD"/>
    <w:multiLevelType w:val="hybridMultilevel"/>
    <w:tmpl w:val="CCFC68A6"/>
    <w:lvl w:ilvl="0" w:tplc="4F420CC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FE000A2"/>
    <w:multiLevelType w:val="hybridMultilevel"/>
    <w:tmpl w:val="C9DCA394"/>
    <w:lvl w:ilvl="0" w:tplc="EC24B088">
      <w:start w:val="1"/>
      <w:numFmt w:val="bullet"/>
      <w:lvlText w:val=""/>
      <w:lvlPicBulletId w:val="0"/>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C95F91"/>
    <w:multiLevelType w:val="hybridMultilevel"/>
    <w:tmpl w:val="34CE1466"/>
    <w:lvl w:ilvl="0" w:tplc="F0185376">
      <w:start w:val="1"/>
      <w:numFmt w:val="bullet"/>
      <w:lvlText w:val=""/>
      <w:lvlPicBulletId w:val="2"/>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8"/>
  </w:num>
  <w:num w:numId="4">
    <w:abstractNumId w:val="0"/>
  </w:num>
  <w:num w:numId="5">
    <w:abstractNumId w:val="7"/>
  </w:num>
  <w:num w:numId="6">
    <w:abstractNumId w:val="5"/>
  </w:num>
  <w:num w:numId="7">
    <w:abstractNumId w:val="9"/>
  </w:num>
  <w:num w:numId="8">
    <w:abstractNumId w:val="2"/>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g RERHANG">
    <w15:presenceInfo w15:providerId="None" w15:userId="Fong RER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3067"/>
    <w:rsid w:val="00021A4C"/>
    <w:rsid w:val="000243B3"/>
    <w:rsid w:val="000266C3"/>
    <w:rsid w:val="00034F46"/>
    <w:rsid w:val="00041432"/>
    <w:rsid w:val="00043E50"/>
    <w:rsid w:val="00045679"/>
    <w:rsid w:val="00046E99"/>
    <w:rsid w:val="000501F5"/>
    <w:rsid w:val="0005175B"/>
    <w:rsid w:val="00060F31"/>
    <w:rsid w:val="000632E9"/>
    <w:rsid w:val="00065D55"/>
    <w:rsid w:val="000754B6"/>
    <w:rsid w:val="00076C8C"/>
    <w:rsid w:val="000809BD"/>
    <w:rsid w:val="000821C5"/>
    <w:rsid w:val="000827F0"/>
    <w:rsid w:val="00084B98"/>
    <w:rsid w:val="00085BCC"/>
    <w:rsid w:val="00086B9B"/>
    <w:rsid w:val="00091E17"/>
    <w:rsid w:val="00096231"/>
    <w:rsid w:val="000B1726"/>
    <w:rsid w:val="000B5E39"/>
    <w:rsid w:val="000C06F6"/>
    <w:rsid w:val="000C7CAB"/>
    <w:rsid w:val="000E05F3"/>
    <w:rsid w:val="000F0B4A"/>
    <w:rsid w:val="000F2828"/>
    <w:rsid w:val="000F6094"/>
    <w:rsid w:val="000F6A26"/>
    <w:rsid w:val="0010177E"/>
    <w:rsid w:val="0010372F"/>
    <w:rsid w:val="001101EA"/>
    <w:rsid w:val="001102E1"/>
    <w:rsid w:val="00111231"/>
    <w:rsid w:val="00112A79"/>
    <w:rsid w:val="001158A3"/>
    <w:rsid w:val="0012382C"/>
    <w:rsid w:val="00123992"/>
    <w:rsid w:val="00125B02"/>
    <w:rsid w:val="0012750E"/>
    <w:rsid w:val="00130F92"/>
    <w:rsid w:val="001316C8"/>
    <w:rsid w:val="00135A1A"/>
    <w:rsid w:val="001511B8"/>
    <w:rsid w:val="00151C6F"/>
    <w:rsid w:val="00160CAB"/>
    <w:rsid w:val="00161C52"/>
    <w:rsid w:val="00163680"/>
    <w:rsid w:val="00172A86"/>
    <w:rsid w:val="00173A9B"/>
    <w:rsid w:val="00183031"/>
    <w:rsid w:val="0018388F"/>
    <w:rsid w:val="001860A6"/>
    <w:rsid w:val="001871E3"/>
    <w:rsid w:val="001935D4"/>
    <w:rsid w:val="00195128"/>
    <w:rsid w:val="00195BA5"/>
    <w:rsid w:val="001A011E"/>
    <w:rsid w:val="001A18DE"/>
    <w:rsid w:val="001A2D09"/>
    <w:rsid w:val="001B1C13"/>
    <w:rsid w:val="001C4F81"/>
    <w:rsid w:val="001C5FD8"/>
    <w:rsid w:val="001C680E"/>
    <w:rsid w:val="001D0128"/>
    <w:rsid w:val="001D3C28"/>
    <w:rsid w:val="001D55AC"/>
    <w:rsid w:val="001D67EA"/>
    <w:rsid w:val="001E0F1A"/>
    <w:rsid w:val="001E4135"/>
    <w:rsid w:val="001E53B5"/>
    <w:rsid w:val="001F34DA"/>
    <w:rsid w:val="001F6EEC"/>
    <w:rsid w:val="001F73D1"/>
    <w:rsid w:val="00201690"/>
    <w:rsid w:val="0021443F"/>
    <w:rsid w:val="002155CB"/>
    <w:rsid w:val="002204B0"/>
    <w:rsid w:val="002218FC"/>
    <w:rsid w:val="00225259"/>
    <w:rsid w:val="00226BA0"/>
    <w:rsid w:val="0022753B"/>
    <w:rsid w:val="00232C2D"/>
    <w:rsid w:val="002336E8"/>
    <w:rsid w:val="002340C4"/>
    <w:rsid w:val="002348CD"/>
    <w:rsid w:val="00237E23"/>
    <w:rsid w:val="0024182A"/>
    <w:rsid w:val="0024401D"/>
    <w:rsid w:val="00245CD1"/>
    <w:rsid w:val="0025005A"/>
    <w:rsid w:val="00250098"/>
    <w:rsid w:val="00252685"/>
    <w:rsid w:val="00254630"/>
    <w:rsid w:val="00260A28"/>
    <w:rsid w:val="00261998"/>
    <w:rsid w:val="00264664"/>
    <w:rsid w:val="00275FA9"/>
    <w:rsid w:val="00285E9F"/>
    <w:rsid w:val="002904D7"/>
    <w:rsid w:val="00295930"/>
    <w:rsid w:val="00297DB7"/>
    <w:rsid w:val="002A1F2A"/>
    <w:rsid w:val="002A70AF"/>
    <w:rsid w:val="002B3A29"/>
    <w:rsid w:val="002C3423"/>
    <w:rsid w:val="002C69B0"/>
    <w:rsid w:val="002C7ACF"/>
    <w:rsid w:val="002D189B"/>
    <w:rsid w:val="002E223E"/>
    <w:rsid w:val="002E51C0"/>
    <w:rsid w:val="002E78C6"/>
    <w:rsid w:val="002F6C99"/>
    <w:rsid w:val="0031008F"/>
    <w:rsid w:val="0031314F"/>
    <w:rsid w:val="00316A9C"/>
    <w:rsid w:val="00322D7B"/>
    <w:rsid w:val="00326392"/>
    <w:rsid w:val="0032662C"/>
    <w:rsid w:val="00342138"/>
    <w:rsid w:val="00347BD1"/>
    <w:rsid w:val="00352818"/>
    <w:rsid w:val="00354C99"/>
    <w:rsid w:val="00356F71"/>
    <w:rsid w:val="003645C2"/>
    <w:rsid w:val="0036594A"/>
    <w:rsid w:val="003706A7"/>
    <w:rsid w:val="00372940"/>
    <w:rsid w:val="0037671B"/>
    <w:rsid w:val="0038133D"/>
    <w:rsid w:val="00384640"/>
    <w:rsid w:val="00390B5A"/>
    <w:rsid w:val="00392BF1"/>
    <w:rsid w:val="003A54FF"/>
    <w:rsid w:val="003A566C"/>
    <w:rsid w:val="003A7D6E"/>
    <w:rsid w:val="003B108F"/>
    <w:rsid w:val="003B17B7"/>
    <w:rsid w:val="003B1FA9"/>
    <w:rsid w:val="003B48A3"/>
    <w:rsid w:val="003B7DAE"/>
    <w:rsid w:val="003C6F86"/>
    <w:rsid w:val="003D4A79"/>
    <w:rsid w:val="003F42CB"/>
    <w:rsid w:val="003F56BD"/>
    <w:rsid w:val="0041141E"/>
    <w:rsid w:val="00416DBA"/>
    <w:rsid w:val="00424FB5"/>
    <w:rsid w:val="00426117"/>
    <w:rsid w:val="00431E3D"/>
    <w:rsid w:val="00434DCF"/>
    <w:rsid w:val="0043607B"/>
    <w:rsid w:val="0043614F"/>
    <w:rsid w:val="00436324"/>
    <w:rsid w:val="00444834"/>
    <w:rsid w:val="00456A3C"/>
    <w:rsid w:val="004647EE"/>
    <w:rsid w:val="00466143"/>
    <w:rsid w:val="00466CE1"/>
    <w:rsid w:val="00471FD7"/>
    <w:rsid w:val="00472243"/>
    <w:rsid w:val="00473628"/>
    <w:rsid w:val="00474C20"/>
    <w:rsid w:val="004757B4"/>
    <w:rsid w:val="004760ED"/>
    <w:rsid w:val="004936DC"/>
    <w:rsid w:val="004A186F"/>
    <w:rsid w:val="004A3557"/>
    <w:rsid w:val="004A5560"/>
    <w:rsid w:val="004A63AF"/>
    <w:rsid w:val="004A7128"/>
    <w:rsid w:val="004A72FA"/>
    <w:rsid w:val="004B1383"/>
    <w:rsid w:val="004B3BB7"/>
    <w:rsid w:val="004B519B"/>
    <w:rsid w:val="004B5CF4"/>
    <w:rsid w:val="004B69E6"/>
    <w:rsid w:val="004C1193"/>
    <w:rsid w:val="004C12F8"/>
    <w:rsid w:val="004C595F"/>
    <w:rsid w:val="004C59B7"/>
    <w:rsid w:val="004C7E9C"/>
    <w:rsid w:val="004D09DA"/>
    <w:rsid w:val="004D0EFF"/>
    <w:rsid w:val="004D3B7C"/>
    <w:rsid w:val="004E0455"/>
    <w:rsid w:val="004E1547"/>
    <w:rsid w:val="004E3308"/>
    <w:rsid w:val="004E6EFE"/>
    <w:rsid w:val="004F3A4D"/>
    <w:rsid w:val="004F43F5"/>
    <w:rsid w:val="004F4D9D"/>
    <w:rsid w:val="00503F5A"/>
    <w:rsid w:val="0051373B"/>
    <w:rsid w:val="00516A66"/>
    <w:rsid w:val="00526059"/>
    <w:rsid w:val="00534FF8"/>
    <w:rsid w:val="00535163"/>
    <w:rsid w:val="0053534B"/>
    <w:rsid w:val="0054031A"/>
    <w:rsid w:val="00547E4D"/>
    <w:rsid w:val="00552B1A"/>
    <w:rsid w:val="00552F18"/>
    <w:rsid w:val="005606B4"/>
    <w:rsid w:val="00562A1D"/>
    <w:rsid w:val="00566871"/>
    <w:rsid w:val="00567A0B"/>
    <w:rsid w:val="00570842"/>
    <w:rsid w:val="00571602"/>
    <w:rsid w:val="00581576"/>
    <w:rsid w:val="005912BE"/>
    <w:rsid w:val="00594A8F"/>
    <w:rsid w:val="005A179C"/>
    <w:rsid w:val="005A2745"/>
    <w:rsid w:val="005A2D7B"/>
    <w:rsid w:val="005A77EF"/>
    <w:rsid w:val="005C2B1A"/>
    <w:rsid w:val="005C4295"/>
    <w:rsid w:val="005C4357"/>
    <w:rsid w:val="005C662A"/>
    <w:rsid w:val="005C6D05"/>
    <w:rsid w:val="005D0DCF"/>
    <w:rsid w:val="005D44CE"/>
    <w:rsid w:val="005D4C29"/>
    <w:rsid w:val="005E0850"/>
    <w:rsid w:val="005E21DD"/>
    <w:rsid w:val="005E3C8E"/>
    <w:rsid w:val="005E63E4"/>
    <w:rsid w:val="005E784B"/>
    <w:rsid w:val="0060244E"/>
    <w:rsid w:val="00612EDF"/>
    <w:rsid w:val="0062038A"/>
    <w:rsid w:val="00621947"/>
    <w:rsid w:val="00621AF5"/>
    <w:rsid w:val="0062436C"/>
    <w:rsid w:val="00630641"/>
    <w:rsid w:val="00650F39"/>
    <w:rsid w:val="006532BF"/>
    <w:rsid w:val="0065513C"/>
    <w:rsid w:val="0065741D"/>
    <w:rsid w:val="00657AE2"/>
    <w:rsid w:val="00664249"/>
    <w:rsid w:val="00665BAA"/>
    <w:rsid w:val="00666039"/>
    <w:rsid w:val="006660C2"/>
    <w:rsid w:val="00670C6B"/>
    <w:rsid w:val="00672781"/>
    <w:rsid w:val="00676B40"/>
    <w:rsid w:val="00677B23"/>
    <w:rsid w:val="0068298E"/>
    <w:rsid w:val="006850B0"/>
    <w:rsid w:val="00685495"/>
    <w:rsid w:val="00685B5C"/>
    <w:rsid w:val="006860D4"/>
    <w:rsid w:val="006910FF"/>
    <w:rsid w:val="00696464"/>
    <w:rsid w:val="006966C3"/>
    <w:rsid w:val="006A1A6F"/>
    <w:rsid w:val="006B0800"/>
    <w:rsid w:val="006B2195"/>
    <w:rsid w:val="006B4B7C"/>
    <w:rsid w:val="006B6A07"/>
    <w:rsid w:val="006C4727"/>
    <w:rsid w:val="006C7837"/>
    <w:rsid w:val="006D3C7C"/>
    <w:rsid w:val="006D4BB4"/>
    <w:rsid w:val="006D63F8"/>
    <w:rsid w:val="006E0276"/>
    <w:rsid w:val="006E1889"/>
    <w:rsid w:val="006E1B34"/>
    <w:rsid w:val="006E1E95"/>
    <w:rsid w:val="006E442B"/>
    <w:rsid w:val="006E616A"/>
    <w:rsid w:val="006E6F10"/>
    <w:rsid w:val="006F13F2"/>
    <w:rsid w:val="006F77FC"/>
    <w:rsid w:val="00702723"/>
    <w:rsid w:val="00702F50"/>
    <w:rsid w:val="007035F2"/>
    <w:rsid w:val="00703865"/>
    <w:rsid w:val="0070750E"/>
    <w:rsid w:val="00713A94"/>
    <w:rsid w:val="00723606"/>
    <w:rsid w:val="00724384"/>
    <w:rsid w:val="00724A6E"/>
    <w:rsid w:val="00725CAD"/>
    <w:rsid w:val="00727B09"/>
    <w:rsid w:val="00734855"/>
    <w:rsid w:val="00736770"/>
    <w:rsid w:val="00740BA5"/>
    <w:rsid w:val="0074224D"/>
    <w:rsid w:val="00746CC2"/>
    <w:rsid w:val="007472DB"/>
    <w:rsid w:val="00753015"/>
    <w:rsid w:val="00754F8C"/>
    <w:rsid w:val="0076092B"/>
    <w:rsid w:val="007623AF"/>
    <w:rsid w:val="007640B4"/>
    <w:rsid w:val="007658C6"/>
    <w:rsid w:val="007715CD"/>
    <w:rsid w:val="007810B2"/>
    <w:rsid w:val="007822B4"/>
    <w:rsid w:val="007824E0"/>
    <w:rsid w:val="00785349"/>
    <w:rsid w:val="007865CD"/>
    <w:rsid w:val="0079038A"/>
    <w:rsid w:val="00793650"/>
    <w:rsid w:val="00797198"/>
    <w:rsid w:val="007B1C54"/>
    <w:rsid w:val="007B2621"/>
    <w:rsid w:val="007B5D2E"/>
    <w:rsid w:val="007C181A"/>
    <w:rsid w:val="007C1C65"/>
    <w:rsid w:val="007C379C"/>
    <w:rsid w:val="007C546A"/>
    <w:rsid w:val="007C669B"/>
    <w:rsid w:val="007D032C"/>
    <w:rsid w:val="007D516E"/>
    <w:rsid w:val="007E0534"/>
    <w:rsid w:val="007E1B01"/>
    <w:rsid w:val="007E257F"/>
    <w:rsid w:val="007E3B41"/>
    <w:rsid w:val="007E71C1"/>
    <w:rsid w:val="007F4919"/>
    <w:rsid w:val="00803913"/>
    <w:rsid w:val="00806405"/>
    <w:rsid w:val="00812929"/>
    <w:rsid w:val="00812987"/>
    <w:rsid w:val="00813C48"/>
    <w:rsid w:val="008159A0"/>
    <w:rsid w:val="00816890"/>
    <w:rsid w:val="00816B59"/>
    <w:rsid w:val="0082222E"/>
    <w:rsid w:val="008224F0"/>
    <w:rsid w:val="00826750"/>
    <w:rsid w:val="00832283"/>
    <w:rsid w:val="0083359D"/>
    <w:rsid w:val="0083454E"/>
    <w:rsid w:val="00835B13"/>
    <w:rsid w:val="00836D0B"/>
    <w:rsid w:val="008403EC"/>
    <w:rsid w:val="008404A0"/>
    <w:rsid w:val="0084080B"/>
    <w:rsid w:val="00843D73"/>
    <w:rsid w:val="00846B11"/>
    <w:rsid w:val="00846ED1"/>
    <w:rsid w:val="00847BDA"/>
    <w:rsid w:val="00856FAB"/>
    <w:rsid w:val="00860D07"/>
    <w:rsid w:val="00860F72"/>
    <w:rsid w:val="00861FB2"/>
    <w:rsid w:val="008625E2"/>
    <w:rsid w:val="00867807"/>
    <w:rsid w:val="00867A41"/>
    <w:rsid w:val="008715DF"/>
    <w:rsid w:val="008716D7"/>
    <w:rsid w:val="00874D7F"/>
    <w:rsid w:val="00885E3C"/>
    <w:rsid w:val="00891C09"/>
    <w:rsid w:val="00895CE9"/>
    <w:rsid w:val="0089739E"/>
    <w:rsid w:val="008A2342"/>
    <w:rsid w:val="008A31F4"/>
    <w:rsid w:val="008A3B5E"/>
    <w:rsid w:val="008A48EA"/>
    <w:rsid w:val="008B08A0"/>
    <w:rsid w:val="008B1AEC"/>
    <w:rsid w:val="008C54F6"/>
    <w:rsid w:val="008C57C2"/>
    <w:rsid w:val="008D42C7"/>
    <w:rsid w:val="008D6FBB"/>
    <w:rsid w:val="008D7920"/>
    <w:rsid w:val="008E26A9"/>
    <w:rsid w:val="008F2D8A"/>
    <w:rsid w:val="008F378D"/>
    <w:rsid w:val="0090114B"/>
    <w:rsid w:val="00903415"/>
    <w:rsid w:val="00904524"/>
    <w:rsid w:val="009115FA"/>
    <w:rsid w:val="00911BF0"/>
    <w:rsid w:val="00916639"/>
    <w:rsid w:val="00923033"/>
    <w:rsid w:val="0093252B"/>
    <w:rsid w:val="00933FDE"/>
    <w:rsid w:val="009362C9"/>
    <w:rsid w:val="00941DFB"/>
    <w:rsid w:val="0094449F"/>
    <w:rsid w:val="009453B2"/>
    <w:rsid w:val="009520BC"/>
    <w:rsid w:val="00954EE7"/>
    <w:rsid w:val="0095721C"/>
    <w:rsid w:val="00960FB7"/>
    <w:rsid w:val="009610B3"/>
    <w:rsid w:val="00961181"/>
    <w:rsid w:val="00963537"/>
    <w:rsid w:val="00965C42"/>
    <w:rsid w:val="0097772C"/>
    <w:rsid w:val="00977BB9"/>
    <w:rsid w:val="00980E7A"/>
    <w:rsid w:val="00983006"/>
    <w:rsid w:val="00983EBE"/>
    <w:rsid w:val="009842EA"/>
    <w:rsid w:val="00987CCD"/>
    <w:rsid w:val="00992403"/>
    <w:rsid w:val="009A4C73"/>
    <w:rsid w:val="009A690E"/>
    <w:rsid w:val="009B19B6"/>
    <w:rsid w:val="009B4879"/>
    <w:rsid w:val="009C1C2A"/>
    <w:rsid w:val="009C2667"/>
    <w:rsid w:val="009D21D1"/>
    <w:rsid w:val="009D3BF4"/>
    <w:rsid w:val="009D520A"/>
    <w:rsid w:val="009E3FED"/>
    <w:rsid w:val="009E44D4"/>
    <w:rsid w:val="009E7C5E"/>
    <w:rsid w:val="009F1210"/>
    <w:rsid w:val="009F1478"/>
    <w:rsid w:val="009F1B07"/>
    <w:rsid w:val="009F60EA"/>
    <w:rsid w:val="00A01403"/>
    <w:rsid w:val="00A067DE"/>
    <w:rsid w:val="00A1185B"/>
    <w:rsid w:val="00A129BF"/>
    <w:rsid w:val="00A23659"/>
    <w:rsid w:val="00A26BB5"/>
    <w:rsid w:val="00A3098B"/>
    <w:rsid w:val="00A30C8B"/>
    <w:rsid w:val="00A40A9D"/>
    <w:rsid w:val="00A40BAA"/>
    <w:rsid w:val="00A4414B"/>
    <w:rsid w:val="00A45A46"/>
    <w:rsid w:val="00A45AD9"/>
    <w:rsid w:val="00A521AA"/>
    <w:rsid w:val="00A523A1"/>
    <w:rsid w:val="00A523FD"/>
    <w:rsid w:val="00A541E0"/>
    <w:rsid w:val="00A572C6"/>
    <w:rsid w:val="00A647D3"/>
    <w:rsid w:val="00A64F31"/>
    <w:rsid w:val="00A667D0"/>
    <w:rsid w:val="00A66C63"/>
    <w:rsid w:val="00A67A48"/>
    <w:rsid w:val="00A714FF"/>
    <w:rsid w:val="00A74822"/>
    <w:rsid w:val="00A830B7"/>
    <w:rsid w:val="00A8765F"/>
    <w:rsid w:val="00A95699"/>
    <w:rsid w:val="00A959F5"/>
    <w:rsid w:val="00A97F53"/>
    <w:rsid w:val="00AA02CA"/>
    <w:rsid w:val="00AA2990"/>
    <w:rsid w:val="00AB2045"/>
    <w:rsid w:val="00AB63DB"/>
    <w:rsid w:val="00AB7393"/>
    <w:rsid w:val="00AC2917"/>
    <w:rsid w:val="00AC52E3"/>
    <w:rsid w:val="00AC5C87"/>
    <w:rsid w:val="00AC7A0E"/>
    <w:rsid w:val="00AD257D"/>
    <w:rsid w:val="00AD5896"/>
    <w:rsid w:val="00AD7F58"/>
    <w:rsid w:val="00AE18D4"/>
    <w:rsid w:val="00AE2049"/>
    <w:rsid w:val="00AE3DA1"/>
    <w:rsid w:val="00AF4270"/>
    <w:rsid w:val="00AF6C18"/>
    <w:rsid w:val="00B0068C"/>
    <w:rsid w:val="00B035DB"/>
    <w:rsid w:val="00B1306F"/>
    <w:rsid w:val="00B15710"/>
    <w:rsid w:val="00B17253"/>
    <w:rsid w:val="00B21EB9"/>
    <w:rsid w:val="00B233E6"/>
    <w:rsid w:val="00B238DE"/>
    <w:rsid w:val="00B23ED6"/>
    <w:rsid w:val="00B2591B"/>
    <w:rsid w:val="00B30170"/>
    <w:rsid w:val="00B310F9"/>
    <w:rsid w:val="00B345FF"/>
    <w:rsid w:val="00B37852"/>
    <w:rsid w:val="00B42738"/>
    <w:rsid w:val="00B436E1"/>
    <w:rsid w:val="00B443D8"/>
    <w:rsid w:val="00B53721"/>
    <w:rsid w:val="00B537F0"/>
    <w:rsid w:val="00B57E6E"/>
    <w:rsid w:val="00B75CF3"/>
    <w:rsid w:val="00B75E70"/>
    <w:rsid w:val="00B76EB7"/>
    <w:rsid w:val="00B7793E"/>
    <w:rsid w:val="00B77ADD"/>
    <w:rsid w:val="00B811A0"/>
    <w:rsid w:val="00B817DA"/>
    <w:rsid w:val="00B82BC3"/>
    <w:rsid w:val="00B84C40"/>
    <w:rsid w:val="00B86243"/>
    <w:rsid w:val="00B87F45"/>
    <w:rsid w:val="00BA7A17"/>
    <w:rsid w:val="00BB3807"/>
    <w:rsid w:val="00BB4701"/>
    <w:rsid w:val="00BB7A4F"/>
    <w:rsid w:val="00BB7A90"/>
    <w:rsid w:val="00BC2334"/>
    <w:rsid w:val="00BC2A45"/>
    <w:rsid w:val="00BC3B9C"/>
    <w:rsid w:val="00BC65E3"/>
    <w:rsid w:val="00BC735A"/>
    <w:rsid w:val="00BD095B"/>
    <w:rsid w:val="00BD098D"/>
    <w:rsid w:val="00BD7986"/>
    <w:rsid w:val="00BE215D"/>
    <w:rsid w:val="00BF5229"/>
    <w:rsid w:val="00BF6324"/>
    <w:rsid w:val="00BF6423"/>
    <w:rsid w:val="00C000D0"/>
    <w:rsid w:val="00C00297"/>
    <w:rsid w:val="00C1163E"/>
    <w:rsid w:val="00C11F38"/>
    <w:rsid w:val="00C27425"/>
    <w:rsid w:val="00C30A4A"/>
    <w:rsid w:val="00C315B1"/>
    <w:rsid w:val="00C31EB4"/>
    <w:rsid w:val="00C3707D"/>
    <w:rsid w:val="00C37348"/>
    <w:rsid w:val="00C44EA4"/>
    <w:rsid w:val="00C45427"/>
    <w:rsid w:val="00C46152"/>
    <w:rsid w:val="00C52A27"/>
    <w:rsid w:val="00C555CA"/>
    <w:rsid w:val="00C557BB"/>
    <w:rsid w:val="00C633D9"/>
    <w:rsid w:val="00C778A1"/>
    <w:rsid w:val="00C81950"/>
    <w:rsid w:val="00C81966"/>
    <w:rsid w:val="00C82C0A"/>
    <w:rsid w:val="00C84911"/>
    <w:rsid w:val="00C865BA"/>
    <w:rsid w:val="00C94293"/>
    <w:rsid w:val="00C95B46"/>
    <w:rsid w:val="00C96C5C"/>
    <w:rsid w:val="00CA0A38"/>
    <w:rsid w:val="00CA4530"/>
    <w:rsid w:val="00CB724C"/>
    <w:rsid w:val="00CC29BF"/>
    <w:rsid w:val="00CD548D"/>
    <w:rsid w:val="00CD5899"/>
    <w:rsid w:val="00CD61A0"/>
    <w:rsid w:val="00CE046C"/>
    <w:rsid w:val="00CE2250"/>
    <w:rsid w:val="00CE576F"/>
    <w:rsid w:val="00CE6C8D"/>
    <w:rsid w:val="00CF1AFF"/>
    <w:rsid w:val="00CF1D1E"/>
    <w:rsid w:val="00CF282D"/>
    <w:rsid w:val="00CF445D"/>
    <w:rsid w:val="00CF704E"/>
    <w:rsid w:val="00D002C6"/>
    <w:rsid w:val="00D026E1"/>
    <w:rsid w:val="00D14BAB"/>
    <w:rsid w:val="00D17B43"/>
    <w:rsid w:val="00D20E11"/>
    <w:rsid w:val="00D22422"/>
    <w:rsid w:val="00D26358"/>
    <w:rsid w:val="00D363EA"/>
    <w:rsid w:val="00D4548D"/>
    <w:rsid w:val="00D45FA2"/>
    <w:rsid w:val="00D532C6"/>
    <w:rsid w:val="00D54C89"/>
    <w:rsid w:val="00D56C4E"/>
    <w:rsid w:val="00D57E6A"/>
    <w:rsid w:val="00D61996"/>
    <w:rsid w:val="00D6217C"/>
    <w:rsid w:val="00D6516C"/>
    <w:rsid w:val="00D70509"/>
    <w:rsid w:val="00D710B4"/>
    <w:rsid w:val="00D71821"/>
    <w:rsid w:val="00D732F5"/>
    <w:rsid w:val="00D74C22"/>
    <w:rsid w:val="00D764A1"/>
    <w:rsid w:val="00D80102"/>
    <w:rsid w:val="00D80722"/>
    <w:rsid w:val="00D81174"/>
    <w:rsid w:val="00D84262"/>
    <w:rsid w:val="00D90C3F"/>
    <w:rsid w:val="00D91E32"/>
    <w:rsid w:val="00D93A17"/>
    <w:rsid w:val="00D96D87"/>
    <w:rsid w:val="00DA14F1"/>
    <w:rsid w:val="00DA2589"/>
    <w:rsid w:val="00DA31CE"/>
    <w:rsid w:val="00DA4451"/>
    <w:rsid w:val="00DA5060"/>
    <w:rsid w:val="00DA6174"/>
    <w:rsid w:val="00DA6462"/>
    <w:rsid w:val="00DA6852"/>
    <w:rsid w:val="00DA6F66"/>
    <w:rsid w:val="00DB069F"/>
    <w:rsid w:val="00DB12A6"/>
    <w:rsid w:val="00DB2677"/>
    <w:rsid w:val="00DB7146"/>
    <w:rsid w:val="00DC09D6"/>
    <w:rsid w:val="00DD237D"/>
    <w:rsid w:val="00DD79D4"/>
    <w:rsid w:val="00DE13F4"/>
    <w:rsid w:val="00DE2CF1"/>
    <w:rsid w:val="00DE4561"/>
    <w:rsid w:val="00DF206C"/>
    <w:rsid w:val="00DF3143"/>
    <w:rsid w:val="00DF5DF6"/>
    <w:rsid w:val="00E01124"/>
    <w:rsid w:val="00E01642"/>
    <w:rsid w:val="00E02CD5"/>
    <w:rsid w:val="00E02E26"/>
    <w:rsid w:val="00E118C7"/>
    <w:rsid w:val="00E16C14"/>
    <w:rsid w:val="00E16C3E"/>
    <w:rsid w:val="00E1708A"/>
    <w:rsid w:val="00E21A37"/>
    <w:rsid w:val="00E27417"/>
    <w:rsid w:val="00E319E3"/>
    <w:rsid w:val="00E348FF"/>
    <w:rsid w:val="00E361A5"/>
    <w:rsid w:val="00E365F4"/>
    <w:rsid w:val="00E3730B"/>
    <w:rsid w:val="00E53FCE"/>
    <w:rsid w:val="00E57221"/>
    <w:rsid w:val="00E67EEC"/>
    <w:rsid w:val="00E72AE9"/>
    <w:rsid w:val="00E74571"/>
    <w:rsid w:val="00E76348"/>
    <w:rsid w:val="00E76871"/>
    <w:rsid w:val="00E80064"/>
    <w:rsid w:val="00E8043E"/>
    <w:rsid w:val="00E84247"/>
    <w:rsid w:val="00E846F3"/>
    <w:rsid w:val="00E906DF"/>
    <w:rsid w:val="00E93A01"/>
    <w:rsid w:val="00E96B3C"/>
    <w:rsid w:val="00E97E43"/>
    <w:rsid w:val="00EA0995"/>
    <w:rsid w:val="00EA1472"/>
    <w:rsid w:val="00EA3266"/>
    <w:rsid w:val="00EA5C6B"/>
    <w:rsid w:val="00EA6046"/>
    <w:rsid w:val="00EC359C"/>
    <w:rsid w:val="00EC5D8B"/>
    <w:rsid w:val="00EC65F7"/>
    <w:rsid w:val="00ED094D"/>
    <w:rsid w:val="00ED20E7"/>
    <w:rsid w:val="00ED39BF"/>
    <w:rsid w:val="00ED52CD"/>
    <w:rsid w:val="00ED6E33"/>
    <w:rsid w:val="00ED79A5"/>
    <w:rsid w:val="00EE5E8A"/>
    <w:rsid w:val="00EF224D"/>
    <w:rsid w:val="00EF7269"/>
    <w:rsid w:val="00F01108"/>
    <w:rsid w:val="00F068E2"/>
    <w:rsid w:val="00F06FC2"/>
    <w:rsid w:val="00F11B00"/>
    <w:rsid w:val="00F17431"/>
    <w:rsid w:val="00F210A2"/>
    <w:rsid w:val="00F22137"/>
    <w:rsid w:val="00F26518"/>
    <w:rsid w:val="00F35A7B"/>
    <w:rsid w:val="00F46B21"/>
    <w:rsid w:val="00F5013B"/>
    <w:rsid w:val="00F6346C"/>
    <w:rsid w:val="00F64AD6"/>
    <w:rsid w:val="00F66DD3"/>
    <w:rsid w:val="00F70162"/>
    <w:rsid w:val="00F727D6"/>
    <w:rsid w:val="00F748EC"/>
    <w:rsid w:val="00F76229"/>
    <w:rsid w:val="00F81FF9"/>
    <w:rsid w:val="00F82DAF"/>
    <w:rsid w:val="00F8561A"/>
    <w:rsid w:val="00F90643"/>
    <w:rsid w:val="00FA1174"/>
    <w:rsid w:val="00FA3693"/>
    <w:rsid w:val="00FB588E"/>
    <w:rsid w:val="00FC1CB4"/>
    <w:rsid w:val="00FC23B6"/>
    <w:rsid w:val="00FC3ACF"/>
    <w:rsid w:val="00FC4724"/>
    <w:rsid w:val="00FC7638"/>
    <w:rsid w:val="00FC7D02"/>
    <w:rsid w:val="00FD2288"/>
    <w:rsid w:val="00FE2C82"/>
    <w:rsid w:val="00FE4335"/>
    <w:rsid w:val="00FE4A7F"/>
    <w:rsid w:val="00FE7802"/>
    <w:rsid w:val="00FF2C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 w:type="paragraph" w:styleId="BalloonText">
    <w:name w:val="Balloon Text"/>
    <w:basedOn w:val="Normal"/>
    <w:link w:val="BalloonTextChar"/>
    <w:uiPriority w:val="99"/>
    <w:semiHidden/>
    <w:unhideWhenUsed/>
    <w:rsid w:val="00173A9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73A9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22</Pages>
  <Words>11957</Words>
  <Characters>68156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Fong RERHANG</cp:lastModifiedBy>
  <cp:revision>6</cp:revision>
  <dcterms:created xsi:type="dcterms:W3CDTF">2021-05-27T02:26:00Z</dcterms:created>
  <dcterms:modified xsi:type="dcterms:W3CDTF">2021-05-28T12:41:00Z</dcterms:modified>
</cp:coreProperties>
</file>