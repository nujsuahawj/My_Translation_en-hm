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70B5F" w14:textId="77777777" w:rsidR="00EE76E1" w:rsidRDefault="00EE76E1">
      <w:pPr>
        <w:pStyle w:val="BodyText"/>
        <w:spacing w:before="4"/>
        <w:rPr>
          <w:sz w:val="18"/>
        </w:rPr>
      </w:pPr>
    </w:p>
    <w:p w14:paraId="7E4C1473" w14:textId="6C50B2A0" w:rsidR="00EE76E1" w:rsidRDefault="00506A07">
      <w:pPr>
        <w:pStyle w:val="Title"/>
        <w:spacing w:before="87"/>
      </w:pPr>
      <w:r w:rsidRPr="007C4734">
        <w:rPr>
          <w:noProof/>
          <w:sz w:val="26"/>
          <w:szCs w:val="26"/>
        </w:rPr>
        <w:drawing>
          <wp:anchor distT="0" distB="0" distL="0" distR="0" simplePos="0" relativeHeight="251657216" behindDoc="0" locked="0" layoutInCell="1" allowOverlap="1" wp14:anchorId="60AEA7F2" wp14:editId="276DCC34">
            <wp:simplePos x="0" y="0"/>
            <wp:positionH relativeFrom="page">
              <wp:posOffset>671076</wp:posOffset>
            </wp:positionH>
            <wp:positionV relativeFrom="paragraph">
              <wp:posOffset>-132458</wp:posOffset>
            </wp:positionV>
            <wp:extent cx="1388745" cy="112571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112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A5600" w:rsidRPr="007C4734">
        <w:rPr>
          <w:sz w:val="26"/>
          <w:szCs w:val="26"/>
        </w:rPr>
        <w:t>Tuam</w:t>
      </w:r>
      <w:proofErr w:type="spellEnd"/>
      <w:r w:rsidR="007A5600" w:rsidRPr="007C4734">
        <w:rPr>
          <w:sz w:val="26"/>
          <w:szCs w:val="26"/>
        </w:rPr>
        <w:t xml:space="preserve"> </w:t>
      </w:r>
      <w:proofErr w:type="spellStart"/>
      <w:r w:rsidR="007A5600" w:rsidRPr="007C4734">
        <w:rPr>
          <w:sz w:val="26"/>
          <w:szCs w:val="26"/>
        </w:rPr>
        <w:t>Tsev</w:t>
      </w:r>
      <w:proofErr w:type="spellEnd"/>
      <w:r w:rsidR="007A5600" w:rsidRPr="007C4734">
        <w:rPr>
          <w:sz w:val="26"/>
          <w:szCs w:val="26"/>
        </w:rPr>
        <w:t xml:space="preserve"> </w:t>
      </w:r>
      <w:proofErr w:type="spellStart"/>
      <w:r w:rsidR="007A5600" w:rsidRPr="007C4734">
        <w:rPr>
          <w:sz w:val="26"/>
          <w:szCs w:val="26"/>
        </w:rPr>
        <w:t>Saib</w:t>
      </w:r>
      <w:proofErr w:type="spellEnd"/>
      <w:r w:rsidR="007A5600" w:rsidRPr="007C4734">
        <w:rPr>
          <w:sz w:val="26"/>
          <w:szCs w:val="26"/>
        </w:rPr>
        <w:t xml:space="preserve"> </w:t>
      </w:r>
      <w:proofErr w:type="spellStart"/>
      <w:r w:rsidR="007A5600" w:rsidRPr="007C4734">
        <w:rPr>
          <w:sz w:val="26"/>
          <w:szCs w:val="26"/>
        </w:rPr>
        <w:t>Xyuas</w:t>
      </w:r>
      <w:proofErr w:type="spellEnd"/>
      <w:r w:rsidR="007A5600" w:rsidRPr="007C4734">
        <w:rPr>
          <w:sz w:val="26"/>
          <w:szCs w:val="26"/>
        </w:rPr>
        <w:t xml:space="preserve"> Kev </w:t>
      </w:r>
      <w:proofErr w:type="spellStart"/>
      <w:r w:rsidR="007A5600" w:rsidRPr="007C4734">
        <w:rPr>
          <w:sz w:val="26"/>
          <w:szCs w:val="26"/>
        </w:rPr>
        <w:t>Kawm</w:t>
      </w:r>
      <w:proofErr w:type="spellEnd"/>
      <w:r w:rsidR="007A5600" w:rsidRPr="007C4734">
        <w:rPr>
          <w:sz w:val="26"/>
          <w:szCs w:val="26"/>
        </w:rPr>
        <w:t xml:space="preserve"> </w:t>
      </w:r>
      <w:proofErr w:type="spellStart"/>
      <w:r w:rsidR="007A5600" w:rsidRPr="007C4734">
        <w:rPr>
          <w:sz w:val="26"/>
          <w:szCs w:val="26"/>
        </w:rPr>
        <w:t>Ntawv</w:t>
      </w:r>
      <w:proofErr w:type="spellEnd"/>
      <w:r w:rsidR="007A5600" w:rsidRPr="007C4734">
        <w:rPr>
          <w:sz w:val="26"/>
          <w:szCs w:val="26"/>
        </w:rPr>
        <w:t xml:space="preserve"> </w:t>
      </w:r>
      <w:proofErr w:type="spellStart"/>
      <w:r w:rsidR="007A5600" w:rsidRPr="007C4734">
        <w:rPr>
          <w:sz w:val="26"/>
          <w:szCs w:val="26"/>
        </w:rPr>
        <w:t>Tshwj</w:t>
      </w:r>
      <w:proofErr w:type="spellEnd"/>
      <w:r w:rsidR="007A5600" w:rsidRPr="007C4734">
        <w:rPr>
          <w:sz w:val="26"/>
          <w:szCs w:val="26"/>
        </w:rPr>
        <w:t xml:space="preserve"> </w:t>
      </w:r>
      <w:proofErr w:type="spellStart"/>
      <w:r w:rsidR="007A5600" w:rsidRPr="007C4734">
        <w:rPr>
          <w:sz w:val="26"/>
          <w:szCs w:val="26"/>
        </w:rPr>
        <w:t>Xeeb</w:t>
      </w:r>
      <w:proofErr w:type="spellEnd"/>
      <w:r w:rsidR="007A5600" w:rsidRPr="007C4734">
        <w:rPr>
          <w:sz w:val="26"/>
          <w:szCs w:val="26"/>
        </w:rPr>
        <w:t xml:space="preserve"> </w:t>
      </w:r>
      <w:proofErr w:type="spellStart"/>
      <w:r w:rsidR="007A5600" w:rsidRPr="007C4734">
        <w:rPr>
          <w:sz w:val="26"/>
          <w:szCs w:val="26"/>
        </w:rPr>
        <w:t>Hauv</w:t>
      </w:r>
      <w:proofErr w:type="spellEnd"/>
      <w:r w:rsidR="007A5600" w:rsidRPr="007C4734">
        <w:rPr>
          <w:sz w:val="26"/>
          <w:szCs w:val="26"/>
        </w:rPr>
        <w:t xml:space="preserve"> </w:t>
      </w:r>
      <w:proofErr w:type="spellStart"/>
      <w:r w:rsidR="007A5600" w:rsidRPr="007C4734">
        <w:rPr>
          <w:sz w:val="26"/>
          <w:szCs w:val="26"/>
        </w:rPr>
        <w:t>Nroog</w:t>
      </w:r>
      <w:proofErr w:type="spellEnd"/>
      <w:r w:rsidR="007A5600" w:rsidRPr="007C4734">
        <w:rPr>
          <w:sz w:val="26"/>
          <w:szCs w:val="26"/>
        </w:rPr>
        <w:t xml:space="preserve"> Sacramento City</w:t>
      </w:r>
      <w:r w:rsidR="00940568" w:rsidRPr="007C4734">
        <w:rPr>
          <w:sz w:val="26"/>
          <w:szCs w:val="26"/>
        </w:rPr>
        <w:t xml:space="preserve"> unifie</w:t>
      </w:r>
      <w:r w:rsidR="00940568">
        <w:t>d</w:t>
      </w:r>
    </w:p>
    <w:p w14:paraId="47B970EB" w14:textId="77777777" w:rsidR="00EE76E1" w:rsidRDefault="00EE76E1">
      <w:pPr>
        <w:pStyle w:val="BodyText"/>
        <w:spacing w:before="6"/>
        <w:rPr>
          <w:b/>
        </w:rPr>
      </w:pPr>
    </w:p>
    <w:p w14:paraId="302DCC00" w14:textId="790D80C2" w:rsidR="00EE76E1" w:rsidRPr="007C4734" w:rsidRDefault="00D40CBB">
      <w:pPr>
        <w:pStyle w:val="Title"/>
        <w:ind w:right="254"/>
        <w:rPr>
          <w:sz w:val="26"/>
          <w:szCs w:val="26"/>
        </w:rPr>
      </w:pPr>
      <w:proofErr w:type="spellStart"/>
      <w:r w:rsidRPr="007C4734">
        <w:rPr>
          <w:sz w:val="26"/>
          <w:szCs w:val="26"/>
        </w:rPr>
        <w:t>Cov</w:t>
      </w:r>
      <w:proofErr w:type="spellEnd"/>
      <w:r w:rsidRPr="007C4734">
        <w:rPr>
          <w:sz w:val="26"/>
          <w:szCs w:val="26"/>
        </w:rPr>
        <w:t xml:space="preserve"> </w:t>
      </w:r>
      <w:proofErr w:type="spellStart"/>
      <w:r w:rsidRPr="007C4734">
        <w:rPr>
          <w:sz w:val="26"/>
          <w:szCs w:val="26"/>
        </w:rPr>
        <w:t>Ntawv</w:t>
      </w:r>
      <w:proofErr w:type="spellEnd"/>
      <w:ins w:id="0" w:author="Fong RERHANG" w:date="2021-05-27T08:07:00Z">
        <w:r w:rsidR="00AA5478">
          <w:rPr>
            <w:sz w:val="26"/>
            <w:szCs w:val="26"/>
          </w:rPr>
          <w:t xml:space="preserve"> </w:t>
        </w:r>
        <w:proofErr w:type="spellStart"/>
        <w:r w:rsidR="00AA5478">
          <w:rPr>
            <w:sz w:val="26"/>
            <w:szCs w:val="26"/>
          </w:rPr>
          <w:t>Khaw</w:t>
        </w:r>
        <w:proofErr w:type="spellEnd"/>
        <w:r w:rsidR="00AA5478">
          <w:rPr>
            <w:sz w:val="26"/>
            <w:szCs w:val="26"/>
          </w:rPr>
          <w:t xml:space="preserve"> </w:t>
        </w:r>
        <w:proofErr w:type="spellStart"/>
        <w:r w:rsidR="00AA5478">
          <w:rPr>
            <w:sz w:val="26"/>
            <w:szCs w:val="26"/>
          </w:rPr>
          <w:t>Peb</w:t>
        </w:r>
        <w:proofErr w:type="spellEnd"/>
        <w:r w:rsidR="00AA5478">
          <w:rPr>
            <w:sz w:val="26"/>
            <w:szCs w:val="26"/>
          </w:rPr>
          <w:t xml:space="preserve"> </w:t>
        </w:r>
        <w:proofErr w:type="spellStart"/>
        <w:r w:rsidR="00AA5478">
          <w:rPr>
            <w:sz w:val="26"/>
            <w:szCs w:val="26"/>
          </w:rPr>
          <w:t>Xyoo</w:t>
        </w:r>
      </w:ins>
      <w:del w:id="1" w:author="Fong RERHANG" w:date="2021-05-27T08:07:00Z">
        <w:r w:rsidR="00B35317" w:rsidRPr="007C4734" w:rsidDel="00AA5478">
          <w:rPr>
            <w:sz w:val="26"/>
            <w:szCs w:val="26"/>
          </w:rPr>
          <w:delText xml:space="preserve"> </w:delText>
        </w:r>
        <w:r w:rsidRPr="007C4734" w:rsidDel="00AA5478">
          <w:rPr>
            <w:sz w:val="26"/>
            <w:szCs w:val="26"/>
          </w:rPr>
          <w:delText xml:space="preserve">thiab </w:delText>
        </w:r>
        <w:r w:rsidR="00B35317" w:rsidRPr="007C4734" w:rsidDel="00AA5478">
          <w:rPr>
            <w:sz w:val="26"/>
            <w:szCs w:val="26"/>
          </w:rPr>
          <w:delText>k</w:delText>
        </w:r>
      </w:del>
      <w:ins w:id="2" w:author="Fong RERHANG" w:date="2021-05-27T08:07:00Z">
        <w:r w:rsidR="00AA5478">
          <w:rPr>
            <w:sz w:val="26"/>
            <w:szCs w:val="26"/>
          </w:rPr>
          <w:t>K</w:t>
        </w:r>
      </w:ins>
      <w:r w:rsidR="00B35317" w:rsidRPr="007C4734">
        <w:rPr>
          <w:sz w:val="26"/>
          <w:szCs w:val="26"/>
        </w:rPr>
        <w:t>ev</w:t>
      </w:r>
      <w:proofErr w:type="spellEnd"/>
      <w:r w:rsidR="00B35317" w:rsidRPr="007C4734">
        <w:rPr>
          <w:sz w:val="26"/>
          <w:szCs w:val="26"/>
        </w:rPr>
        <w:t xml:space="preserve"> </w:t>
      </w:r>
      <w:proofErr w:type="spellStart"/>
      <w:r w:rsidRPr="007C4734">
        <w:rPr>
          <w:sz w:val="26"/>
          <w:szCs w:val="26"/>
        </w:rPr>
        <w:t>Hais</w:t>
      </w:r>
      <w:proofErr w:type="spellEnd"/>
      <w:r w:rsidRPr="007C4734">
        <w:rPr>
          <w:sz w:val="26"/>
          <w:szCs w:val="26"/>
        </w:rPr>
        <w:t xml:space="preserve"> </w:t>
      </w:r>
      <w:proofErr w:type="spellStart"/>
      <w:r w:rsidRPr="007C4734">
        <w:rPr>
          <w:sz w:val="26"/>
          <w:szCs w:val="26"/>
        </w:rPr>
        <w:t>Lus</w:t>
      </w:r>
      <w:proofErr w:type="spellEnd"/>
      <w:r w:rsidRPr="007C4734">
        <w:rPr>
          <w:sz w:val="26"/>
          <w:szCs w:val="26"/>
        </w:rPr>
        <w:t xml:space="preserve"> </w:t>
      </w:r>
      <w:proofErr w:type="spellStart"/>
      <w:ins w:id="3" w:author="Fong RERHANG" w:date="2021-05-27T08:08:00Z">
        <w:r w:rsidR="00AA5478">
          <w:rPr>
            <w:sz w:val="26"/>
            <w:szCs w:val="26"/>
          </w:rPr>
          <w:t>thiab</w:t>
        </w:r>
        <w:proofErr w:type="spellEnd"/>
        <w:r w:rsidR="00AA5478">
          <w:rPr>
            <w:sz w:val="26"/>
            <w:szCs w:val="26"/>
          </w:rPr>
          <w:t xml:space="preserve"> </w:t>
        </w:r>
        <w:proofErr w:type="spellStart"/>
        <w:r w:rsidR="00AA5478">
          <w:rPr>
            <w:sz w:val="26"/>
            <w:szCs w:val="26"/>
          </w:rPr>
          <w:t>Lus</w:t>
        </w:r>
      </w:ins>
      <w:proofErr w:type="spellEnd"/>
      <w:del w:id="4" w:author="Fong RERHANG" w:date="2021-05-27T08:08:00Z">
        <w:r w:rsidR="00B35317" w:rsidRPr="007C4734" w:rsidDel="00AA5478">
          <w:rPr>
            <w:sz w:val="26"/>
            <w:szCs w:val="26"/>
          </w:rPr>
          <w:delText>uas Khaw Peb Xyoo</w:delText>
        </w:r>
      </w:del>
      <w:r w:rsidR="00B35317" w:rsidRPr="007C4734">
        <w:rPr>
          <w:sz w:val="26"/>
          <w:szCs w:val="26"/>
        </w:rPr>
        <w:t xml:space="preserve"> </w:t>
      </w:r>
      <w:proofErr w:type="spellStart"/>
      <w:r w:rsidRPr="007C4734">
        <w:rPr>
          <w:sz w:val="26"/>
          <w:szCs w:val="26"/>
        </w:rPr>
        <w:t>thiab</w:t>
      </w:r>
      <w:proofErr w:type="spellEnd"/>
      <w:r w:rsidRPr="007C4734">
        <w:rPr>
          <w:sz w:val="26"/>
          <w:szCs w:val="26"/>
        </w:rPr>
        <w:t xml:space="preserve"> </w:t>
      </w:r>
      <w:proofErr w:type="spellStart"/>
      <w:r w:rsidR="00B35317" w:rsidRPr="007C4734">
        <w:rPr>
          <w:sz w:val="26"/>
          <w:szCs w:val="26"/>
        </w:rPr>
        <w:t>Ceeb</w:t>
      </w:r>
      <w:proofErr w:type="spellEnd"/>
      <w:r w:rsidR="00B35317" w:rsidRPr="007C4734">
        <w:rPr>
          <w:sz w:val="26"/>
          <w:szCs w:val="26"/>
        </w:rPr>
        <w:t xml:space="preserve"> Toom Kev </w:t>
      </w:r>
      <w:proofErr w:type="spellStart"/>
      <w:r w:rsidR="00B35317" w:rsidRPr="007C4734">
        <w:rPr>
          <w:sz w:val="26"/>
          <w:szCs w:val="26"/>
        </w:rPr>
        <w:t>Ntsuam</w:t>
      </w:r>
      <w:proofErr w:type="spellEnd"/>
      <w:r w:rsidRPr="007C4734">
        <w:rPr>
          <w:sz w:val="26"/>
          <w:szCs w:val="26"/>
        </w:rPr>
        <w:t xml:space="preserve"> </w:t>
      </w:r>
      <w:proofErr w:type="spellStart"/>
      <w:r w:rsidRPr="007C4734">
        <w:rPr>
          <w:sz w:val="26"/>
          <w:szCs w:val="26"/>
        </w:rPr>
        <w:t>Xyuas</w:t>
      </w:r>
      <w:proofErr w:type="spellEnd"/>
    </w:p>
    <w:p w14:paraId="67F7F3AA" w14:textId="77777777" w:rsidR="00EE76E1" w:rsidRDefault="00EE76E1">
      <w:pPr>
        <w:pStyle w:val="BodyText"/>
        <w:rPr>
          <w:b/>
          <w:sz w:val="20"/>
        </w:rPr>
      </w:pPr>
    </w:p>
    <w:p w14:paraId="2E4BAE87" w14:textId="77777777" w:rsidR="00EE76E1" w:rsidRDefault="00EE76E1">
      <w:pPr>
        <w:pStyle w:val="BodyText"/>
        <w:rPr>
          <w:b/>
          <w:sz w:val="20"/>
        </w:rPr>
      </w:pPr>
    </w:p>
    <w:p w14:paraId="28734EDB" w14:textId="77777777" w:rsidR="00EE76E1" w:rsidRDefault="00EE76E1">
      <w:pPr>
        <w:pStyle w:val="BodyText"/>
        <w:spacing w:before="3"/>
        <w:rPr>
          <w:b/>
        </w:rPr>
      </w:pPr>
    </w:p>
    <w:p w14:paraId="6AA4EAEB" w14:textId="2407FD35" w:rsidR="00EE76E1" w:rsidRPr="007C4734" w:rsidRDefault="008B2856">
      <w:pPr>
        <w:tabs>
          <w:tab w:val="left" w:pos="3458"/>
          <w:tab w:val="left" w:pos="6998"/>
        </w:tabs>
        <w:spacing w:before="99"/>
        <w:ind w:left="519"/>
      </w:pPr>
      <w:proofErr w:type="spellStart"/>
      <w:r w:rsidRPr="007C4734">
        <w:rPr>
          <w:b/>
        </w:rPr>
        <w:t>Lub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Npe</w:t>
      </w:r>
      <w:proofErr w:type="spellEnd"/>
      <w:r w:rsidR="00506A07" w:rsidRPr="007C4734">
        <w:rPr>
          <w:b/>
        </w:rPr>
        <w:t>:</w:t>
      </w:r>
      <w:r w:rsidR="00506A07" w:rsidRPr="007C4734">
        <w:rPr>
          <w:b/>
          <w:spacing w:val="-1"/>
        </w:rPr>
        <w:t xml:space="preserve"> </w:t>
      </w:r>
      <w:r w:rsidR="00506A07" w:rsidRPr="007C4734">
        <w:t>Skylar</w:t>
      </w:r>
      <w:r w:rsidR="00506A07" w:rsidRPr="007C4734">
        <w:rPr>
          <w:spacing w:val="-1"/>
        </w:rPr>
        <w:t xml:space="preserve"> </w:t>
      </w:r>
      <w:proofErr w:type="spellStart"/>
      <w:r w:rsidR="00506A07" w:rsidRPr="007C4734">
        <w:t>Xiong</w:t>
      </w:r>
      <w:proofErr w:type="spellEnd"/>
      <w:r w:rsidR="00506A07" w:rsidRPr="007C4734">
        <w:tab/>
      </w:r>
      <w:proofErr w:type="spellStart"/>
      <w:r w:rsidRPr="007C4734">
        <w:rPr>
          <w:b/>
        </w:rPr>
        <w:t>Hnub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Yug</w:t>
      </w:r>
      <w:proofErr w:type="spellEnd"/>
      <w:r w:rsidR="00506A07" w:rsidRPr="007C4734">
        <w:rPr>
          <w:b/>
        </w:rPr>
        <w:t xml:space="preserve">: </w:t>
      </w:r>
      <w:r w:rsidR="00506A07" w:rsidRPr="007C4734">
        <w:t>10/29/2013</w:t>
      </w:r>
      <w:r w:rsidR="00506A07" w:rsidRPr="007C4734">
        <w:tab/>
      </w:r>
      <w:proofErr w:type="spellStart"/>
      <w:r w:rsidRPr="007C4734">
        <w:rPr>
          <w:b/>
        </w:rPr>
        <w:t>Qhib</w:t>
      </w:r>
      <w:proofErr w:type="spellEnd"/>
      <w:r w:rsidR="00506A07" w:rsidRPr="007C4734">
        <w:rPr>
          <w:b/>
        </w:rPr>
        <w:t>:</w:t>
      </w:r>
      <w:r w:rsidR="00506A07" w:rsidRPr="007C4734">
        <w:rPr>
          <w:b/>
          <w:spacing w:val="-3"/>
        </w:rPr>
        <w:t xml:space="preserve"> </w:t>
      </w:r>
      <w:r w:rsidR="00506A07" w:rsidRPr="007C4734">
        <w:t>1</w:t>
      </w:r>
      <w:r w:rsidR="00506A07" w:rsidRPr="007C4734">
        <w:rPr>
          <w:vertAlign w:val="superscript"/>
        </w:rPr>
        <w:t>st</w:t>
      </w:r>
    </w:p>
    <w:p w14:paraId="53D51E86" w14:textId="77777777" w:rsidR="00EE76E1" w:rsidRPr="007C4734" w:rsidRDefault="00EE76E1">
      <w:pPr>
        <w:pStyle w:val="BodyText"/>
        <w:spacing w:before="5"/>
        <w:rPr>
          <w:sz w:val="22"/>
          <w:szCs w:val="22"/>
        </w:rPr>
      </w:pPr>
    </w:p>
    <w:p w14:paraId="3200DCC3" w14:textId="1139DF25" w:rsidR="00EE76E1" w:rsidRPr="007C4734" w:rsidRDefault="008B2856">
      <w:pPr>
        <w:tabs>
          <w:tab w:val="left" w:pos="3398"/>
        </w:tabs>
        <w:ind w:left="519"/>
      </w:pPr>
      <w:proofErr w:type="spellStart"/>
      <w:r w:rsidRPr="007C4734">
        <w:rPr>
          <w:b/>
        </w:rPr>
        <w:t>Hnub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Nkag</w:t>
      </w:r>
      <w:proofErr w:type="spellEnd"/>
      <w:r w:rsidRPr="007C4734">
        <w:rPr>
          <w:b/>
        </w:rPr>
        <w:t xml:space="preserve"> </w:t>
      </w:r>
      <w:r w:rsidR="00506A07" w:rsidRPr="007C4734">
        <w:rPr>
          <w:b/>
        </w:rPr>
        <w:t>IEP:</w:t>
      </w:r>
      <w:r w:rsidR="00506A07" w:rsidRPr="007C4734">
        <w:rPr>
          <w:b/>
          <w:spacing w:val="-1"/>
        </w:rPr>
        <w:t xml:space="preserve"> </w:t>
      </w:r>
      <w:r w:rsidR="00506A07" w:rsidRPr="007C4734">
        <w:t>3/16/2021</w:t>
      </w:r>
      <w:r w:rsidR="00506A07" w:rsidRPr="007C4734">
        <w:tab/>
      </w:r>
      <w:r w:rsidR="00BE5A7D" w:rsidRPr="007C4734">
        <w:rPr>
          <w:b/>
        </w:rPr>
        <w:t xml:space="preserve">Tub </w:t>
      </w:r>
      <w:proofErr w:type="spellStart"/>
      <w:r w:rsidR="00BE5A7D" w:rsidRPr="007C4734">
        <w:rPr>
          <w:b/>
        </w:rPr>
        <w:t>Ntxhais</w:t>
      </w:r>
      <w:proofErr w:type="spellEnd"/>
      <w:r w:rsidR="00BE5A7D" w:rsidRPr="007C4734">
        <w:rPr>
          <w:b/>
        </w:rPr>
        <w:t xml:space="preserve"> </w:t>
      </w:r>
      <w:proofErr w:type="spellStart"/>
      <w:r w:rsidR="00BE5A7D" w:rsidRPr="007C4734">
        <w:rPr>
          <w:b/>
        </w:rPr>
        <w:t>Kawm</w:t>
      </w:r>
      <w:proofErr w:type="spellEnd"/>
      <w:r w:rsidR="00BE5A7D" w:rsidRPr="007C4734">
        <w:rPr>
          <w:b/>
        </w:rPr>
        <w:t xml:space="preserve"> Tus </w:t>
      </w:r>
      <w:ins w:id="5" w:author="Fong RERHANG" w:date="2021-05-27T08:09:00Z">
        <w:r w:rsidR="00AA5478">
          <w:rPr>
            <w:b/>
          </w:rPr>
          <w:t xml:space="preserve">Nab </w:t>
        </w:r>
        <w:proofErr w:type="spellStart"/>
        <w:r w:rsidR="00AA5478">
          <w:rPr>
            <w:b/>
          </w:rPr>
          <w:t>Npawb</w:t>
        </w:r>
      </w:ins>
      <w:proofErr w:type="spellEnd"/>
      <w:del w:id="6" w:author="Fong RERHANG" w:date="2021-05-27T08:09:00Z">
        <w:r w:rsidR="00BE5A7D" w:rsidRPr="007C4734" w:rsidDel="00AA5478">
          <w:rPr>
            <w:b/>
          </w:rPr>
          <w:delText>Zaum</w:delText>
        </w:r>
      </w:del>
      <w:r w:rsidR="00506A07" w:rsidRPr="007C4734">
        <w:rPr>
          <w:b/>
        </w:rPr>
        <w:t>:</w:t>
      </w:r>
      <w:r w:rsidR="00506A07" w:rsidRPr="007C4734">
        <w:rPr>
          <w:b/>
          <w:spacing w:val="-2"/>
        </w:rPr>
        <w:t xml:space="preserve"> </w:t>
      </w:r>
      <w:r w:rsidR="00506A07" w:rsidRPr="007C4734">
        <w:rPr>
          <w:color w:val="222222"/>
        </w:rPr>
        <w:t>3530525703</w:t>
      </w:r>
    </w:p>
    <w:p w14:paraId="6621F5C3" w14:textId="77777777" w:rsidR="00EE76E1" w:rsidRPr="007C4734" w:rsidRDefault="00EE76E1">
      <w:pPr>
        <w:pStyle w:val="BodyText"/>
        <w:spacing w:before="5"/>
        <w:rPr>
          <w:sz w:val="22"/>
          <w:szCs w:val="22"/>
        </w:rPr>
      </w:pPr>
    </w:p>
    <w:p w14:paraId="3FDE1A46" w14:textId="034E353E" w:rsidR="00EE76E1" w:rsidRPr="007C4734" w:rsidRDefault="00FA3E33">
      <w:pPr>
        <w:tabs>
          <w:tab w:val="left" w:pos="4178"/>
        </w:tabs>
        <w:ind w:left="519"/>
      </w:pPr>
      <w:r w:rsidRPr="007C4734">
        <w:rPr>
          <w:b/>
        </w:rPr>
        <w:t xml:space="preserve">Tus </w:t>
      </w:r>
      <w:proofErr w:type="spellStart"/>
      <w:r w:rsidRPr="007C4734">
        <w:rPr>
          <w:b/>
        </w:rPr>
        <w:t>Neeg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Tswj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Ntaub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Ntawv</w:t>
      </w:r>
      <w:proofErr w:type="spellEnd"/>
      <w:r w:rsidR="00506A07" w:rsidRPr="007C4734">
        <w:rPr>
          <w:b/>
        </w:rPr>
        <w:t>:</w:t>
      </w:r>
      <w:r w:rsidR="00506A07" w:rsidRPr="007C4734">
        <w:rPr>
          <w:b/>
          <w:spacing w:val="-2"/>
        </w:rPr>
        <w:t xml:space="preserve"> </w:t>
      </w:r>
      <w:r w:rsidR="00506A07" w:rsidRPr="007C4734">
        <w:t>Abigail</w:t>
      </w:r>
      <w:r w:rsidR="00506A07" w:rsidRPr="007C4734">
        <w:rPr>
          <w:spacing w:val="-2"/>
        </w:rPr>
        <w:t xml:space="preserve"> </w:t>
      </w:r>
      <w:r w:rsidR="00506A07" w:rsidRPr="007C4734">
        <w:t>Clayton</w:t>
      </w:r>
      <w:r w:rsidR="00506A07" w:rsidRPr="007C4734">
        <w:tab/>
      </w:r>
      <w:r w:rsidRPr="007C4734">
        <w:rPr>
          <w:b/>
        </w:rPr>
        <w:t xml:space="preserve">Tus </w:t>
      </w:r>
      <w:proofErr w:type="spellStart"/>
      <w:r w:rsidRPr="007C4734">
        <w:rPr>
          <w:b/>
        </w:rPr>
        <w:t>Kws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Hais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Lus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Ua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Tshaj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Lij</w:t>
      </w:r>
      <w:proofErr w:type="spellEnd"/>
      <w:r w:rsidR="00506A07" w:rsidRPr="007C4734">
        <w:rPr>
          <w:b/>
        </w:rPr>
        <w:t>:</w:t>
      </w:r>
      <w:r w:rsidR="00506A07" w:rsidRPr="007C4734">
        <w:rPr>
          <w:b/>
          <w:spacing w:val="-1"/>
        </w:rPr>
        <w:t xml:space="preserve"> </w:t>
      </w:r>
      <w:r w:rsidR="00506A07" w:rsidRPr="007C4734">
        <w:t>Abigail</w:t>
      </w:r>
      <w:r w:rsidR="00506A07" w:rsidRPr="007C4734">
        <w:rPr>
          <w:spacing w:val="-2"/>
        </w:rPr>
        <w:t xml:space="preserve"> </w:t>
      </w:r>
      <w:r w:rsidR="00506A07" w:rsidRPr="007C4734">
        <w:t>Clayton</w:t>
      </w:r>
      <w:r w:rsidR="00506A07" w:rsidRPr="007C4734">
        <w:rPr>
          <w:spacing w:val="-1"/>
        </w:rPr>
        <w:t xml:space="preserve"> </w:t>
      </w:r>
      <w:r w:rsidR="00506A07" w:rsidRPr="007C4734">
        <w:t>M.A.</w:t>
      </w:r>
      <w:r w:rsidR="00506A07" w:rsidRPr="007C4734">
        <w:rPr>
          <w:spacing w:val="-2"/>
        </w:rPr>
        <w:t xml:space="preserve"> </w:t>
      </w:r>
      <w:r w:rsidR="00506A07" w:rsidRPr="007C4734">
        <w:t>CCC-SLP</w:t>
      </w:r>
    </w:p>
    <w:p w14:paraId="46A2C081" w14:textId="77777777" w:rsidR="00EE76E1" w:rsidRDefault="00EE76E1">
      <w:pPr>
        <w:pStyle w:val="BodyText"/>
        <w:spacing w:before="5"/>
      </w:pPr>
    </w:p>
    <w:p w14:paraId="6CBFDCDE" w14:textId="67B6CC42" w:rsidR="00EE76E1" w:rsidRPr="007C4734" w:rsidRDefault="00AA5478">
      <w:pPr>
        <w:ind w:left="519"/>
      </w:pPr>
      <w:proofErr w:type="spellStart"/>
      <w:ins w:id="7" w:author="Fong RERHANG" w:date="2021-05-27T08:10:00Z">
        <w:r>
          <w:rPr>
            <w:b/>
          </w:rPr>
          <w:t>Lub</w:t>
        </w:r>
        <w:proofErr w:type="spellEnd"/>
        <w:r>
          <w:rPr>
            <w:b/>
          </w:rPr>
          <w:t xml:space="preserve"> </w:t>
        </w:r>
      </w:ins>
      <w:proofErr w:type="spellStart"/>
      <w:r w:rsidR="00261E72" w:rsidRPr="007C4734">
        <w:rPr>
          <w:b/>
        </w:rPr>
        <w:t>Tsev</w:t>
      </w:r>
      <w:proofErr w:type="spellEnd"/>
      <w:r w:rsidR="00261E72" w:rsidRPr="007C4734">
        <w:rPr>
          <w:b/>
        </w:rPr>
        <w:t xml:space="preserve"> </w:t>
      </w:r>
      <w:proofErr w:type="spellStart"/>
      <w:r w:rsidR="00261E72" w:rsidRPr="007C4734">
        <w:rPr>
          <w:b/>
        </w:rPr>
        <w:t>Kawm</w:t>
      </w:r>
      <w:proofErr w:type="spellEnd"/>
      <w:r w:rsidR="00261E72" w:rsidRPr="007C4734">
        <w:rPr>
          <w:b/>
        </w:rPr>
        <w:t xml:space="preserve"> </w:t>
      </w:r>
      <w:proofErr w:type="spellStart"/>
      <w:r w:rsidR="00261E72" w:rsidRPr="007C4734">
        <w:rPr>
          <w:b/>
        </w:rPr>
        <w:t>Ntawv</w:t>
      </w:r>
      <w:proofErr w:type="spellEnd"/>
      <w:r w:rsidR="00261E72" w:rsidRPr="007C4734">
        <w:rPr>
          <w:b/>
        </w:rPr>
        <w:t xml:space="preserve"> </w:t>
      </w:r>
      <w:del w:id="8" w:author="Fong RERHANG" w:date="2021-05-27T08:11:00Z">
        <w:r w:rsidR="00261E72" w:rsidRPr="007C4734" w:rsidDel="00AA5478">
          <w:rPr>
            <w:b/>
          </w:rPr>
          <w:delText>Kev</w:delText>
        </w:r>
      </w:del>
      <w:r w:rsidR="00261E72" w:rsidRPr="007C4734">
        <w:rPr>
          <w:b/>
        </w:rPr>
        <w:t xml:space="preserve"> </w:t>
      </w:r>
      <w:proofErr w:type="spellStart"/>
      <w:r w:rsidR="00261E72" w:rsidRPr="007C4734">
        <w:rPr>
          <w:b/>
        </w:rPr>
        <w:t>Tuaj</w:t>
      </w:r>
      <w:proofErr w:type="spellEnd"/>
      <w:r w:rsidR="00261E72" w:rsidRPr="007C4734">
        <w:rPr>
          <w:b/>
        </w:rPr>
        <w:t xml:space="preserve"> </w:t>
      </w:r>
      <w:proofErr w:type="spellStart"/>
      <w:r w:rsidR="00261E72" w:rsidRPr="007C4734">
        <w:rPr>
          <w:b/>
        </w:rPr>
        <w:t>Koom</w:t>
      </w:r>
      <w:proofErr w:type="spellEnd"/>
      <w:r w:rsidR="00506A07" w:rsidRPr="007C4734">
        <w:rPr>
          <w:b/>
        </w:rPr>
        <w:t>:</w:t>
      </w:r>
      <w:r w:rsidR="00506A07" w:rsidRPr="007C4734">
        <w:rPr>
          <w:b/>
          <w:spacing w:val="58"/>
        </w:rPr>
        <w:t xml:space="preserve"> </w:t>
      </w:r>
      <w:proofErr w:type="spellStart"/>
      <w:r w:rsidR="00506A07" w:rsidRPr="007C4734">
        <w:t>Yav</w:t>
      </w:r>
      <w:proofErr w:type="spellEnd"/>
      <w:r w:rsidR="00506A07" w:rsidRPr="007C4734">
        <w:rPr>
          <w:spacing w:val="-1"/>
        </w:rPr>
        <w:t xml:space="preserve"> </w:t>
      </w:r>
      <w:proofErr w:type="spellStart"/>
      <w:r w:rsidR="00506A07" w:rsidRPr="007C4734">
        <w:t>Pem</w:t>
      </w:r>
      <w:proofErr w:type="spellEnd"/>
      <w:r w:rsidR="00506A07" w:rsidRPr="007C4734">
        <w:rPr>
          <w:spacing w:val="-2"/>
        </w:rPr>
        <w:t xml:space="preserve"> </w:t>
      </w:r>
      <w:proofErr w:type="spellStart"/>
      <w:r w:rsidR="00506A07" w:rsidRPr="007C4734">
        <w:t>Suab</w:t>
      </w:r>
      <w:proofErr w:type="spellEnd"/>
      <w:r w:rsidR="00506A07" w:rsidRPr="007C4734">
        <w:rPr>
          <w:spacing w:val="-1"/>
        </w:rPr>
        <w:t xml:space="preserve"> </w:t>
      </w:r>
      <w:r w:rsidR="00506A07" w:rsidRPr="007C4734">
        <w:t>Academy</w:t>
      </w:r>
    </w:p>
    <w:p w14:paraId="17891FD8" w14:textId="77777777" w:rsidR="00EE76E1" w:rsidRPr="007C4734" w:rsidRDefault="00EE76E1">
      <w:pPr>
        <w:pStyle w:val="BodyText"/>
        <w:spacing w:before="8"/>
        <w:rPr>
          <w:sz w:val="22"/>
          <w:szCs w:val="22"/>
        </w:rPr>
      </w:pPr>
    </w:p>
    <w:tbl>
      <w:tblPr>
        <w:tblW w:w="0" w:type="auto"/>
        <w:tblInd w:w="5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"/>
        <w:gridCol w:w="2154"/>
        <w:gridCol w:w="6668"/>
      </w:tblGrid>
      <w:tr w:rsidR="00EE76E1" w14:paraId="219E04E8" w14:textId="77777777" w:rsidTr="00831329">
        <w:trPr>
          <w:trHeight w:val="287"/>
        </w:trPr>
        <w:tc>
          <w:tcPr>
            <w:tcW w:w="557" w:type="dxa"/>
          </w:tcPr>
          <w:p w14:paraId="02976A3A" w14:textId="77777777" w:rsidR="00EE76E1" w:rsidRPr="007C4734" w:rsidRDefault="00EE76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154" w:type="dxa"/>
          </w:tcPr>
          <w:p w14:paraId="05D2F4DC" w14:textId="5C5DDBDF" w:rsidR="00EE76E1" w:rsidRPr="007C4734" w:rsidRDefault="00AA5478">
            <w:pPr>
              <w:pStyle w:val="TableParagraph"/>
              <w:rPr>
                <w:sz w:val="20"/>
                <w:szCs w:val="20"/>
              </w:rPr>
            </w:pPr>
            <w:ins w:id="9" w:author="Fong RERHANG" w:date="2021-05-27T08:11:00Z">
              <w:r>
                <w:rPr>
                  <w:sz w:val="20"/>
                  <w:szCs w:val="20"/>
                </w:rPr>
                <w:t xml:space="preserve">Tus </w:t>
              </w:r>
              <w:proofErr w:type="spellStart"/>
              <w:r>
                <w:rPr>
                  <w:sz w:val="20"/>
                  <w:szCs w:val="20"/>
                </w:rPr>
                <w:t>Zauv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</w:ins>
            <w:r w:rsidR="00506A07" w:rsidRPr="007C4734">
              <w:rPr>
                <w:sz w:val="20"/>
                <w:szCs w:val="20"/>
              </w:rPr>
              <w:t>CPT</w:t>
            </w:r>
            <w:r w:rsidR="00506A07" w:rsidRPr="007C4734">
              <w:rPr>
                <w:spacing w:val="-2"/>
                <w:sz w:val="20"/>
                <w:szCs w:val="20"/>
              </w:rPr>
              <w:t xml:space="preserve"> </w:t>
            </w:r>
            <w:ins w:id="10" w:author="Fong RERHANG" w:date="2021-05-27T08:13:00Z">
              <w:r w:rsidR="00326C48">
                <w:rPr>
                  <w:spacing w:val="-2"/>
                  <w:sz w:val="20"/>
                  <w:szCs w:val="20"/>
                </w:rPr>
                <w:t>(</w:t>
              </w:r>
            </w:ins>
            <w:r w:rsidR="00506A07" w:rsidRPr="007C4734">
              <w:rPr>
                <w:sz w:val="20"/>
                <w:szCs w:val="20"/>
              </w:rPr>
              <w:t>Code</w:t>
            </w:r>
            <w:ins w:id="11" w:author="Fong RERHANG" w:date="2021-05-27T08:13:00Z">
              <w:r w:rsidR="00326C48">
                <w:rPr>
                  <w:sz w:val="20"/>
                  <w:szCs w:val="20"/>
                </w:rPr>
                <w:t>)</w:t>
              </w:r>
            </w:ins>
          </w:p>
        </w:tc>
        <w:tc>
          <w:tcPr>
            <w:tcW w:w="6668" w:type="dxa"/>
          </w:tcPr>
          <w:p w14:paraId="090861D6" w14:textId="131FBF66" w:rsidR="00EE76E1" w:rsidRPr="007C4734" w:rsidRDefault="004D509F" w:rsidP="004D509F">
            <w:pPr>
              <w:pStyle w:val="TableParagraph"/>
              <w:ind w:left="2043" w:right="2021"/>
              <w:jc w:val="center"/>
              <w:rPr>
                <w:sz w:val="20"/>
                <w:szCs w:val="20"/>
              </w:rPr>
            </w:pPr>
            <w:proofErr w:type="spellStart"/>
            <w:r w:rsidRPr="007C4734">
              <w:rPr>
                <w:sz w:val="20"/>
                <w:szCs w:val="20"/>
              </w:rPr>
              <w:t>Hom</w:t>
            </w:r>
            <w:proofErr w:type="spellEnd"/>
            <w:r w:rsidRPr="007C4734">
              <w:rPr>
                <w:sz w:val="20"/>
                <w:szCs w:val="20"/>
              </w:rPr>
              <w:t xml:space="preserve"> Kev </w:t>
            </w:r>
            <w:proofErr w:type="spellStart"/>
            <w:r w:rsidRPr="007C4734">
              <w:rPr>
                <w:sz w:val="20"/>
                <w:szCs w:val="20"/>
              </w:rPr>
              <w:t>Soj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Ntsuam</w:t>
            </w:r>
            <w:proofErr w:type="spellEnd"/>
          </w:p>
        </w:tc>
      </w:tr>
      <w:tr w:rsidR="00EE76E1" w14:paraId="63CBA204" w14:textId="77777777" w:rsidTr="00831329">
        <w:trPr>
          <w:trHeight w:val="292"/>
        </w:trPr>
        <w:tc>
          <w:tcPr>
            <w:tcW w:w="557" w:type="dxa"/>
          </w:tcPr>
          <w:p w14:paraId="462F0F60" w14:textId="77777777" w:rsidR="00EE76E1" w:rsidRPr="007C4734" w:rsidRDefault="00EE76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154" w:type="dxa"/>
          </w:tcPr>
          <w:p w14:paraId="166DB9AF" w14:textId="77777777" w:rsidR="00EE76E1" w:rsidRPr="007C4734" w:rsidRDefault="00506A07">
            <w:pPr>
              <w:pStyle w:val="TableParagraph"/>
              <w:spacing w:before="4" w:line="240" w:lineRule="auto"/>
              <w:rPr>
                <w:sz w:val="20"/>
                <w:szCs w:val="20"/>
              </w:rPr>
            </w:pPr>
            <w:r w:rsidRPr="007C4734">
              <w:rPr>
                <w:sz w:val="20"/>
                <w:szCs w:val="20"/>
              </w:rPr>
              <w:t>92521</w:t>
            </w:r>
          </w:p>
        </w:tc>
        <w:tc>
          <w:tcPr>
            <w:tcW w:w="6668" w:type="dxa"/>
          </w:tcPr>
          <w:p w14:paraId="0A791FF5" w14:textId="60E24AB7" w:rsidR="00EE76E1" w:rsidRPr="007C4734" w:rsidRDefault="00BD4BFB">
            <w:pPr>
              <w:pStyle w:val="TableParagraph"/>
              <w:spacing w:before="4" w:line="240" w:lineRule="auto"/>
              <w:rPr>
                <w:sz w:val="20"/>
                <w:szCs w:val="20"/>
              </w:rPr>
            </w:pPr>
            <w:r w:rsidRPr="007C4734">
              <w:rPr>
                <w:sz w:val="20"/>
                <w:szCs w:val="20"/>
              </w:rPr>
              <w:t xml:space="preserve">Kev </w:t>
            </w:r>
            <w:proofErr w:type="spellStart"/>
            <w:r w:rsidRPr="007C4734">
              <w:rPr>
                <w:sz w:val="20"/>
                <w:szCs w:val="20"/>
              </w:rPr>
              <w:t>ntsuas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kev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hais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lus</w:t>
            </w:r>
            <w:proofErr w:type="spellEnd"/>
            <w:r w:rsidRPr="007C4734">
              <w:rPr>
                <w:sz w:val="20"/>
                <w:szCs w:val="20"/>
              </w:rPr>
              <w:t xml:space="preserve"> tau zoo</w:t>
            </w:r>
          </w:p>
        </w:tc>
      </w:tr>
      <w:tr w:rsidR="00EE76E1" w14:paraId="0B28B5BD" w14:textId="77777777" w:rsidTr="00831329">
        <w:trPr>
          <w:trHeight w:val="292"/>
        </w:trPr>
        <w:tc>
          <w:tcPr>
            <w:tcW w:w="557" w:type="dxa"/>
          </w:tcPr>
          <w:p w14:paraId="16134D25" w14:textId="77777777" w:rsidR="00EE76E1" w:rsidRPr="007C4734" w:rsidRDefault="00506A07">
            <w:pPr>
              <w:pStyle w:val="TableParagraph"/>
              <w:rPr>
                <w:sz w:val="20"/>
                <w:szCs w:val="20"/>
              </w:rPr>
            </w:pPr>
            <w:r w:rsidRPr="007C4734">
              <w:rPr>
                <w:sz w:val="20"/>
                <w:szCs w:val="20"/>
              </w:rPr>
              <w:t>X</w:t>
            </w:r>
          </w:p>
        </w:tc>
        <w:tc>
          <w:tcPr>
            <w:tcW w:w="2154" w:type="dxa"/>
          </w:tcPr>
          <w:p w14:paraId="7D83482C" w14:textId="77777777" w:rsidR="00EE76E1" w:rsidRPr="007C4734" w:rsidRDefault="00506A07">
            <w:pPr>
              <w:pStyle w:val="TableParagraph"/>
              <w:rPr>
                <w:sz w:val="20"/>
                <w:szCs w:val="20"/>
              </w:rPr>
            </w:pPr>
            <w:r w:rsidRPr="007C4734">
              <w:rPr>
                <w:sz w:val="20"/>
                <w:szCs w:val="20"/>
              </w:rPr>
              <w:t>92522</w:t>
            </w:r>
          </w:p>
        </w:tc>
        <w:tc>
          <w:tcPr>
            <w:tcW w:w="6668" w:type="dxa"/>
          </w:tcPr>
          <w:p w14:paraId="3074C7FB" w14:textId="0D2C22B6" w:rsidR="00EE76E1" w:rsidRPr="007C4734" w:rsidRDefault="00BD4BFB">
            <w:pPr>
              <w:pStyle w:val="TableParagraph"/>
              <w:rPr>
                <w:sz w:val="20"/>
                <w:szCs w:val="20"/>
              </w:rPr>
            </w:pPr>
            <w:r w:rsidRPr="007C4734">
              <w:rPr>
                <w:sz w:val="20"/>
                <w:szCs w:val="20"/>
              </w:rPr>
              <w:t xml:space="preserve">Kev </w:t>
            </w:r>
            <w:proofErr w:type="spellStart"/>
            <w:r w:rsidRPr="007C4734">
              <w:rPr>
                <w:sz w:val="20"/>
                <w:szCs w:val="20"/>
              </w:rPr>
              <w:t>ntsuam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xyuas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ntawm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kev</w:t>
            </w:r>
            <w:proofErr w:type="spellEnd"/>
            <w:r w:rsidRPr="007C4734">
              <w:rPr>
                <w:sz w:val="20"/>
                <w:szCs w:val="20"/>
              </w:rPr>
              <w:t xml:space="preserve"> taws </w:t>
            </w:r>
            <w:proofErr w:type="spellStart"/>
            <w:r w:rsidRPr="007C4734">
              <w:rPr>
                <w:sz w:val="20"/>
                <w:szCs w:val="20"/>
              </w:rPr>
              <w:t>suab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hais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lus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</w:p>
        </w:tc>
      </w:tr>
      <w:tr w:rsidR="00EE76E1" w14:paraId="25251FFB" w14:textId="77777777" w:rsidTr="00831329">
        <w:trPr>
          <w:trHeight w:val="580"/>
        </w:trPr>
        <w:tc>
          <w:tcPr>
            <w:tcW w:w="557" w:type="dxa"/>
          </w:tcPr>
          <w:p w14:paraId="33D0C710" w14:textId="77777777" w:rsidR="00EE76E1" w:rsidRPr="007C4734" w:rsidRDefault="00EE76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154" w:type="dxa"/>
          </w:tcPr>
          <w:p w14:paraId="6B717B84" w14:textId="77777777" w:rsidR="00EE76E1" w:rsidRPr="007C4734" w:rsidRDefault="00506A07">
            <w:pPr>
              <w:pStyle w:val="TableParagraph"/>
              <w:rPr>
                <w:sz w:val="20"/>
                <w:szCs w:val="20"/>
              </w:rPr>
            </w:pPr>
            <w:r w:rsidRPr="007C4734">
              <w:rPr>
                <w:sz w:val="20"/>
                <w:szCs w:val="20"/>
              </w:rPr>
              <w:t>92523</w:t>
            </w:r>
          </w:p>
        </w:tc>
        <w:tc>
          <w:tcPr>
            <w:tcW w:w="6668" w:type="dxa"/>
          </w:tcPr>
          <w:p w14:paraId="37612715" w14:textId="2F04247A" w:rsidR="00EE76E1" w:rsidRPr="007C4734" w:rsidRDefault="00024D14">
            <w:pPr>
              <w:pStyle w:val="TableParagraph"/>
              <w:spacing w:before="40" w:line="240" w:lineRule="auto"/>
              <w:rPr>
                <w:sz w:val="20"/>
                <w:szCs w:val="20"/>
              </w:rPr>
            </w:pPr>
            <w:r w:rsidRPr="007C4734">
              <w:rPr>
                <w:sz w:val="20"/>
                <w:szCs w:val="20"/>
              </w:rPr>
              <w:t xml:space="preserve">Kev </w:t>
            </w:r>
            <w:proofErr w:type="spellStart"/>
            <w:r w:rsidRPr="007C4734">
              <w:rPr>
                <w:sz w:val="20"/>
                <w:szCs w:val="20"/>
              </w:rPr>
              <w:t>ntsuam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xyuas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ntawm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kev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tawm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suab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hais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lus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nrog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kev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ntsuam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xyuas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ntawm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kev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nkag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siab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cov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lus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thiab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hais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tawm</w:t>
            </w:r>
            <w:proofErr w:type="spellEnd"/>
          </w:p>
        </w:tc>
      </w:tr>
      <w:tr w:rsidR="00EE76E1" w14:paraId="4997CF45" w14:textId="77777777" w:rsidTr="00831329">
        <w:trPr>
          <w:trHeight w:val="584"/>
        </w:trPr>
        <w:tc>
          <w:tcPr>
            <w:tcW w:w="557" w:type="dxa"/>
          </w:tcPr>
          <w:p w14:paraId="1C48A160" w14:textId="77777777" w:rsidR="00EE76E1" w:rsidRPr="007C4734" w:rsidRDefault="00EE76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154" w:type="dxa"/>
          </w:tcPr>
          <w:p w14:paraId="29639467" w14:textId="77777777" w:rsidR="00EE76E1" w:rsidRPr="007C4734" w:rsidRDefault="00506A07">
            <w:pPr>
              <w:pStyle w:val="TableParagraph"/>
              <w:rPr>
                <w:sz w:val="20"/>
                <w:szCs w:val="20"/>
              </w:rPr>
            </w:pPr>
            <w:r w:rsidRPr="007C4734">
              <w:rPr>
                <w:sz w:val="20"/>
                <w:szCs w:val="20"/>
              </w:rPr>
              <w:t>92524</w:t>
            </w:r>
          </w:p>
        </w:tc>
        <w:tc>
          <w:tcPr>
            <w:tcW w:w="6668" w:type="dxa"/>
          </w:tcPr>
          <w:p w14:paraId="12CC7B03" w14:textId="4F804C28" w:rsidR="00EE76E1" w:rsidRPr="007C4734" w:rsidRDefault="00B56371">
            <w:pPr>
              <w:pStyle w:val="TableParagraph"/>
              <w:spacing w:before="40" w:line="240" w:lineRule="auto"/>
              <w:rPr>
                <w:sz w:val="20"/>
                <w:szCs w:val="20"/>
              </w:rPr>
            </w:pPr>
            <w:r w:rsidRPr="007C4734">
              <w:rPr>
                <w:sz w:val="20"/>
                <w:szCs w:val="20"/>
              </w:rPr>
              <w:t xml:space="preserve">Kev </w:t>
            </w:r>
            <w:proofErr w:type="spellStart"/>
            <w:r w:rsidRPr="007C4734">
              <w:rPr>
                <w:sz w:val="20"/>
                <w:szCs w:val="20"/>
              </w:rPr>
              <w:t>coj</w:t>
            </w:r>
            <w:proofErr w:type="spellEnd"/>
            <w:r w:rsidR="000947A2" w:rsidRPr="007C4734">
              <w:rPr>
                <w:sz w:val="20"/>
                <w:szCs w:val="20"/>
              </w:rPr>
              <w:t xml:space="preserve"> </w:t>
            </w:r>
            <w:proofErr w:type="spellStart"/>
            <w:r w:rsidR="000947A2" w:rsidRPr="007C4734">
              <w:rPr>
                <w:sz w:val="20"/>
                <w:szCs w:val="20"/>
              </w:rPr>
              <w:t>tus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cwj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pwm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thiab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qhov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ua</w:t>
            </w:r>
            <w:proofErr w:type="spellEnd"/>
            <w:r w:rsidRPr="007C4734">
              <w:rPr>
                <w:sz w:val="20"/>
                <w:szCs w:val="20"/>
              </w:rPr>
              <w:t xml:space="preserve"> tau zoo </w:t>
            </w:r>
            <w:proofErr w:type="spellStart"/>
            <w:r w:rsidR="0022633F" w:rsidRPr="007C4734">
              <w:rPr>
                <w:sz w:val="20"/>
                <w:szCs w:val="20"/>
              </w:rPr>
              <w:t>ntawm</w:t>
            </w:r>
            <w:proofErr w:type="spellEnd"/>
            <w:r w:rsidR="0022633F" w:rsidRPr="007C4734">
              <w:rPr>
                <w:sz w:val="20"/>
                <w:szCs w:val="20"/>
              </w:rPr>
              <w:t xml:space="preserve"> </w:t>
            </w:r>
            <w:proofErr w:type="spellStart"/>
            <w:r w:rsidR="0022633F" w:rsidRPr="007C4734">
              <w:rPr>
                <w:sz w:val="20"/>
                <w:szCs w:val="20"/>
              </w:rPr>
              <w:t>kev</w:t>
            </w:r>
            <w:proofErr w:type="spellEnd"/>
            <w:r w:rsidR="0022633F" w:rsidRPr="007C4734">
              <w:rPr>
                <w:sz w:val="20"/>
                <w:szCs w:val="20"/>
              </w:rPr>
              <w:t xml:space="preserve"> </w:t>
            </w:r>
            <w:proofErr w:type="spellStart"/>
            <w:r w:rsidR="0022633F" w:rsidRPr="007C4734">
              <w:rPr>
                <w:sz w:val="20"/>
                <w:szCs w:val="20"/>
              </w:rPr>
              <w:t>tawm</w:t>
            </w:r>
            <w:proofErr w:type="spellEnd"/>
            <w:r w:rsidR="0022633F" w:rsidRPr="007C4734">
              <w:rPr>
                <w:sz w:val="20"/>
                <w:szCs w:val="20"/>
              </w:rPr>
              <w:t xml:space="preserve"> </w:t>
            </w:r>
            <w:proofErr w:type="spellStart"/>
            <w:r w:rsidR="0022633F" w:rsidRPr="007C4734">
              <w:rPr>
                <w:sz w:val="20"/>
                <w:szCs w:val="20"/>
              </w:rPr>
              <w:t>suab</w:t>
            </w:r>
            <w:proofErr w:type="spellEnd"/>
            <w:r w:rsidR="0022633F" w:rsidRPr="007C4734">
              <w:rPr>
                <w:sz w:val="20"/>
                <w:szCs w:val="20"/>
              </w:rPr>
              <w:t xml:space="preserve"> </w:t>
            </w:r>
            <w:proofErr w:type="spellStart"/>
            <w:r w:rsidR="0022633F" w:rsidRPr="007C4734">
              <w:rPr>
                <w:sz w:val="20"/>
                <w:szCs w:val="20"/>
              </w:rPr>
              <w:t>hais</w:t>
            </w:r>
            <w:proofErr w:type="spellEnd"/>
            <w:r w:rsidR="0022633F" w:rsidRPr="007C4734">
              <w:rPr>
                <w:sz w:val="20"/>
                <w:szCs w:val="20"/>
              </w:rPr>
              <w:t xml:space="preserve"> </w:t>
            </w:r>
            <w:proofErr w:type="spellStart"/>
            <w:r w:rsidR="0022633F" w:rsidRPr="007C4734">
              <w:rPr>
                <w:sz w:val="20"/>
                <w:szCs w:val="20"/>
              </w:rPr>
              <w:t>lus</w:t>
            </w:r>
            <w:proofErr w:type="spellEnd"/>
            <w:r w:rsidR="0022633F"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thiab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lub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suab</w:t>
            </w:r>
            <w:proofErr w:type="spellEnd"/>
          </w:p>
        </w:tc>
      </w:tr>
    </w:tbl>
    <w:p w14:paraId="5FF77836" w14:textId="77777777" w:rsidR="00EE76E1" w:rsidRDefault="00EE76E1">
      <w:pPr>
        <w:pStyle w:val="BodyText"/>
        <w:rPr>
          <w:sz w:val="21"/>
        </w:rPr>
      </w:pPr>
    </w:p>
    <w:p w14:paraId="33CB89E8" w14:textId="040AC617" w:rsidR="00EE76E1" w:rsidRPr="007C4734" w:rsidRDefault="0021703E">
      <w:pPr>
        <w:pStyle w:val="Heading1"/>
        <w:rPr>
          <w:sz w:val="22"/>
          <w:szCs w:val="22"/>
        </w:rPr>
      </w:pPr>
      <w:r w:rsidRPr="007C4734">
        <w:rPr>
          <w:sz w:val="22"/>
          <w:szCs w:val="22"/>
        </w:rPr>
        <w:t>COV NTAUB NTAWV KEEB KWM YAV DHAU LO</w:t>
      </w:r>
      <w:r w:rsidR="00557278" w:rsidRPr="007C4734">
        <w:rPr>
          <w:sz w:val="22"/>
          <w:szCs w:val="22"/>
        </w:rPr>
        <w:t>S</w:t>
      </w:r>
      <w:r w:rsidR="00506A07" w:rsidRPr="007C4734">
        <w:rPr>
          <w:sz w:val="22"/>
          <w:szCs w:val="22"/>
        </w:rPr>
        <w:t>:</w:t>
      </w:r>
    </w:p>
    <w:p w14:paraId="22765E67" w14:textId="77777777" w:rsidR="00EE76E1" w:rsidRDefault="00EE76E1">
      <w:pPr>
        <w:pStyle w:val="BodyText"/>
        <w:spacing w:before="4"/>
        <w:rPr>
          <w:b/>
        </w:rPr>
      </w:pPr>
    </w:p>
    <w:p w14:paraId="32105615" w14:textId="3CAEEA03" w:rsidR="00EE76E1" w:rsidRDefault="008547DD" w:rsidP="00557278">
      <w:pPr>
        <w:pStyle w:val="BodyText"/>
        <w:spacing w:before="1" w:line="276" w:lineRule="auto"/>
        <w:ind w:left="519" w:right="256"/>
        <w:jc w:val="both"/>
      </w:pPr>
      <w:r w:rsidRPr="007C4734">
        <w:rPr>
          <w:sz w:val="22"/>
          <w:szCs w:val="22"/>
        </w:rPr>
        <w:t xml:space="preserve">Skylar tau </w:t>
      </w:r>
      <w:proofErr w:type="spellStart"/>
      <w:r w:rsidRPr="007C4734">
        <w:rPr>
          <w:sz w:val="22"/>
          <w:szCs w:val="22"/>
        </w:rPr>
        <w:t>txais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kev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hais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lus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thiab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hais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lus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txij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thaum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pib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kawm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ntawv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hauv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xyoo</w:t>
      </w:r>
      <w:proofErr w:type="spellEnd"/>
      <w:r w:rsidRPr="007C4734">
        <w:rPr>
          <w:sz w:val="22"/>
          <w:szCs w:val="22"/>
        </w:rPr>
        <w:t xml:space="preserve"> 2018. </w:t>
      </w:r>
      <w:proofErr w:type="spellStart"/>
      <w:ins w:id="12" w:author="Fong RERHANG" w:date="2021-05-27T08:14:00Z">
        <w:r w:rsidR="00326C48">
          <w:rPr>
            <w:sz w:val="22"/>
            <w:szCs w:val="22"/>
          </w:rPr>
          <w:t>Lus</w:t>
        </w:r>
        <w:proofErr w:type="spellEnd"/>
        <w:r w:rsidR="00326C48">
          <w:rPr>
            <w:sz w:val="22"/>
            <w:szCs w:val="22"/>
          </w:rPr>
          <w:t xml:space="preserve"> </w:t>
        </w:r>
      </w:ins>
      <w:proofErr w:type="spellStart"/>
      <w:r w:rsidRPr="007C4734">
        <w:rPr>
          <w:sz w:val="22"/>
          <w:szCs w:val="22"/>
        </w:rPr>
        <w:t>Hmoob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yog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thawj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hom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lus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hauv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tsev</w:t>
      </w:r>
      <w:proofErr w:type="spellEnd"/>
      <w:r w:rsidRPr="007C4734">
        <w:rPr>
          <w:sz w:val="22"/>
          <w:szCs w:val="22"/>
        </w:rPr>
        <w:t xml:space="preserve">; </w:t>
      </w:r>
      <w:proofErr w:type="spellStart"/>
      <w:r w:rsidRPr="007C4734">
        <w:rPr>
          <w:sz w:val="22"/>
          <w:szCs w:val="22"/>
        </w:rPr>
        <w:t>txawm</w:t>
      </w:r>
      <w:proofErr w:type="spellEnd"/>
      <w:r w:rsidRPr="007C4734">
        <w:rPr>
          <w:sz w:val="22"/>
          <w:szCs w:val="22"/>
        </w:rPr>
        <w:t xml:space="preserve"> li </w:t>
      </w:r>
      <w:proofErr w:type="spellStart"/>
      <w:r w:rsidRPr="007C4734">
        <w:rPr>
          <w:sz w:val="22"/>
          <w:szCs w:val="22"/>
        </w:rPr>
        <w:t>cas</w:t>
      </w:r>
      <w:proofErr w:type="spellEnd"/>
      <w:r w:rsidRPr="007C4734">
        <w:rPr>
          <w:sz w:val="22"/>
          <w:szCs w:val="22"/>
        </w:rPr>
        <w:t xml:space="preserve"> los </w:t>
      </w:r>
      <w:proofErr w:type="spellStart"/>
      <w:r w:rsidRPr="007C4734">
        <w:rPr>
          <w:sz w:val="22"/>
          <w:szCs w:val="22"/>
        </w:rPr>
        <w:t>xij</w:t>
      </w:r>
      <w:proofErr w:type="spellEnd"/>
      <w:r w:rsidRPr="007C4734">
        <w:rPr>
          <w:sz w:val="22"/>
          <w:szCs w:val="22"/>
        </w:rPr>
        <w:t xml:space="preserve">, </w:t>
      </w:r>
      <w:proofErr w:type="spellStart"/>
      <w:r w:rsidR="0032364B" w:rsidRPr="007C4734">
        <w:rPr>
          <w:sz w:val="22"/>
          <w:szCs w:val="22"/>
        </w:rPr>
        <w:t>f</w:t>
      </w:r>
      <w:r w:rsidRPr="007C4734">
        <w:rPr>
          <w:sz w:val="22"/>
          <w:szCs w:val="22"/>
        </w:rPr>
        <w:t>eem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ntau</w:t>
      </w:r>
      <w:proofErr w:type="spellEnd"/>
      <w:r w:rsidRPr="007C4734">
        <w:rPr>
          <w:sz w:val="22"/>
          <w:szCs w:val="22"/>
        </w:rPr>
        <w:t xml:space="preserve"> </w:t>
      </w:r>
      <w:r w:rsidR="0032364B" w:rsidRPr="007C4734">
        <w:rPr>
          <w:sz w:val="22"/>
          <w:szCs w:val="22"/>
        </w:rPr>
        <w:t xml:space="preserve">Skylar </w:t>
      </w:r>
      <w:proofErr w:type="spellStart"/>
      <w:r w:rsidR="0032364B" w:rsidRPr="007C4734">
        <w:rPr>
          <w:sz w:val="22"/>
          <w:szCs w:val="22"/>
        </w:rPr>
        <w:t>kev</w:t>
      </w:r>
      <w:proofErr w:type="spellEnd"/>
      <w:r w:rsidR="0032364B" w:rsidRPr="007C4734">
        <w:rPr>
          <w:sz w:val="22"/>
          <w:szCs w:val="22"/>
        </w:rPr>
        <w:t xml:space="preserve"> </w:t>
      </w:r>
      <w:r w:rsidRPr="007C4734">
        <w:rPr>
          <w:sz w:val="22"/>
          <w:szCs w:val="22"/>
        </w:rPr>
        <w:t xml:space="preserve">sib </w:t>
      </w:r>
      <w:proofErr w:type="spellStart"/>
      <w:r w:rsidRPr="007C4734">
        <w:rPr>
          <w:sz w:val="22"/>
          <w:szCs w:val="22"/>
        </w:rPr>
        <w:t>txuas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lus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Askiv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nrog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nws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cov</w:t>
      </w:r>
      <w:proofErr w:type="spellEnd"/>
      <w:r w:rsidRPr="007C4734">
        <w:rPr>
          <w:sz w:val="22"/>
          <w:szCs w:val="22"/>
        </w:rPr>
        <w:t xml:space="preserve"> nus </w:t>
      </w:r>
      <w:proofErr w:type="spellStart"/>
      <w:r w:rsidRPr="007C4734">
        <w:rPr>
          <w:sz w:val="22"/>
          <w:szCs w:val="22"/>
        </w:rPr>
        <w:t>muag</w:t>
      </w:r>
      <w:proofErr w:type="spellEnd"/>
      <w:r w:rsidRPr="007C4734">
        <w:rPr>
          <w:sz w:val="22"/>
          <w:szCs w:val="22"/>
        </w:rPr>
        <w:t xml:space="preserve">. </w:t>
      </w:r>
      <w:proofErr w:type="spellStart"/>
      <w:r w:rsidRPr="007C4734">
        <w:rPr>
          <w:sz w:val="22"/>
          <w:szCs w:val="22"/>
        </w:rPr>
        <w:t>Tsis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muaj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keeb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kwm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kev</w:t>
      </w:r>
      <w:proofErr w:type="spellEnd"/>
      <w:r w:rsidRPr="007C4734">
        <w:rPr>
          <w:sz w:val="22"/>
          <w:szCs w:val="22"/>
        </w:rPr>
        <w:t xml:space="preserve"> mob </w:t>
      </w:r>
      <w:proofErr w:type="spellStart"/>
      <w:r w:rsidRPr="007C4734">
        <w:rPr>
          <w:sz w:val="22"/>
          <w:szCs w:val="22"/>
        </w:rPr>
        <w:t>nkeeg</w:t>
      </w:r>
      <w:proofErr w:type="spellEnd"/>
      <w:r w:rsidRPr="007C4734">
        <w:rPr>
          <w:sz w:val="22"/>
          <w:szCs w:val="22"/>
        </w:rPr>
        <w:t xml:space="preserve">. Skylar </w:t>
      </w:r>
      <w:proofErr w:type="spellStart"/>
      <w:r w:rsidRPr="007C4734">
        <w:rPr>
          <w:sz w:val="22"/>
          <w:szCs w:val="22"/>
        </w:rPr>
        <w:t>dhau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nws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qhov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kev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hnov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lus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thiab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kuaj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qhov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muag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ntawm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nws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qhov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kev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kuaj</w:t>
      </w:r>
      <w:proofErr w:type="spellEnd"/>
      <w:r w:rsidRPr="007C4734">
        <w:rPr>
          <w:sz w:val="22"/>
          <w:szCs w:val="22"/>
        </w:rPr>
        <w:t xml:space="preserve"> mob </w:t>
      </w:r>
      <w:proofErr w:type="spellStart"/>
      <w:r w:rsidRPr="007C4734">
        <w:rPr>
          <w:sz w:val="22"/>
          <w:szCs w:val="22"/>
        </w:rPr>
        <w:t>nyab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xeeb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xyoo</w:t>
      </w:r>
      <w:proofErr w:type="spellEnd"/>
      <w:r w:rsidRPr="007C4734">
        <w:rPr>
          <w:sz w:val="22"/>
          <w:szCs w:val="22"/>
        </w:rPr>
        <w:t xml:space="preserve"> 2017. </w:t>
      </w:r>
      <w:proofErr w:type="spellStart"/>
      <w:r w:rsidRPr="007C4734">
        <w:rPr>
          <w:sz w:val="22"/>
          <w:szCs w:val="22"/>
        </w:rPr>
        <w:t>Lub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hom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phiaj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hais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lus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thiab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hais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lus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yav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dhau</w:t>
      </w:r>
      <w:proofErr w:type="spellEnd"/>
      <w:r w:rsidRPr="007C4734">
        <w:rPr>
          <w:sz w:val="22"/>
          <w:szCs w:val="22"/>
        </w:rPr>
        <w:t xml:space="preserve"> los </w:t>
      </w:r>
      <w:proofErr w:type="spellStart"/>
      <w:r w:rsidRPr="007C4734">
        <w:rPr>
          <w:sz w:val="22"/>
          <w:szCs w:val="22"/>
        </w:rPr>
        <w:t>suav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nrog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kev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paub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ntau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ntxiv</w:t>
      </w:r>
      <w:proofErr w:type="spellEnd"/>
      <w:r w:rsidRPr="007C4734">
        <w:rPr>
          <w:sz w:val="22"/>
          <w:szCs w:val="22"/>
        </w:rPr>
        <w:t xml:space="preserve"> los </w:t>
      </w:r>
      <w:proofErr w:type="spellStart"/>
      <w:r w:rsidRPr="007C4734">
        <w:rPr>
          <w:sz w:val="22"/>
          <w:szCs w:val="22"/>
        </w:rPr>
        <w:t>ntawm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kev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="0032364B" w:rsidRPr="007C4734">
        <w:rPr>
          <w:sz w:val="22"/>
          <w:szCs w:val="22"/>
        </w:rPr>
        <w:t>tawm</w:t>
      </w:r>
      <w:proofErr w:type="spellEnd"/>
      <w:r w:rsidR="0032364B" w:rsidRPr="007C4734">
        <w:rPr>
          <w:sz w:val="22"/>
          <w:szCs w:val="22"/>
        </w:rPr>
        <w:t xml:space="preserve"> </w:t>
      </w:r>
      <w:proofErr w:type="spellStart"/>
      <w:r w:rsidR="0032364B" w:rsidRPr="007C4734">
        <w:rPr>
          <w:sz w:val="22"/>
          <w:szCs w:val="22"/>
        </w:rPr>
        <w:t>suab</w:t>
      </w:r>
      <w:proofErr w:type="spellEnd"/>
      <w:r w:rsidR="0032364B" w:rsidRPr="007C4734">
        <w:rPr>
          <w:sz w:val="22"/>
          <w:szCs w:val="22"/>
        </w:rPr>
        <w:t xml:space="preserve"> </w:t>
      </w:r>
      <w:proofErr w:type="spellStart"/>
      <w:r w:rsidR="0032364B" w:rsidRPr="007C4734">
        <w:rPr>
          <w:sz w:val="22"/>
          <w:szCs w:val="22"/>
        </w:rPr>
        <w:t>hais</w:t>
      </w:r>
      <w:proofErr w:type="spellEnd"/>
      <w:r w:rsidR="0032364B" w:rsidRPr="007C4734">
        <w:rPr>
          <w:sz w:val="22"/>
          <w:szCs w:val="22"/>
        </w:rPr>
        <w:t xml:space="preserve"> </w:t>
      </w:r>
      <w:proofErr w:type="spellStart"/>
      <w:r w:rsidR="0032364B" w:rsidRPr="007C4734">
        <w:rPr>
          <w:sz w:val="22"/>
          <w:szCs w:val="22"/>
        </w:rPr>
        <w:t>lus</w:t>
      </w:r>
      <w:proofErr w:type="spellEnd"/>
      <w:r w:rsidR="0032364B">
        <w:t>.</w:t>
      </w:r>
    </w:p>
    <w:p w14:paraId="37C3341A" w14:textId="77777777" w:rsidR="00EE76E1" w:rsidRDefault="00EE76E1">
      <w:pPr>
        <w:pStyle w:val="BodyText"/>
        <w:rPr>
          <w:sz w:val="21"/>
        </w:rPr>
      </w:pPr>
    </w:p>
    <w:p w14:paraId="56B2A66E" w14:textId="298C3CF2" w:rsidR="00EE76E1" w:rsidRPr="007C4734" w:rsidRDefault="00557278">
      <w:pPr>
        <w:pStyle w:val="Heading1"/>
        <w:rPr>
          <w:sz w:val="22"/>
          <w:szCs w:val="22"/>
        </w:rPr>
      </w:pPr>
      <w:r w:rsidRPr="007C4734">
        <w:rPr>
          <w:sz w:val="22"/>
          <w:szCs w:val="22"/>
        </w:rPr>
        <w:t>COV HOM PHIAJ YAV DHAU LOS</w:t>
      </w:r>
      <w:r w:rsidR="00506A07" w:rsidRPr="007C4734">
        <w:rPr>
          <w:sz w:val="22"/>
          <w:szCs w:val="22"/>
        </w:rPr>
        <w:t>:</w:t>
      </w:r>
    </w:p>
    <w:p w14:paraId="1EA7B3C3" w14:textId="77777777" w:rsidR="00EE76E1" w:rsidRDefault="00EE76E1">
      <w:pPr>
        <w:pStyle w:val="BodyText"/>
        <w:spacing w:before="5"/>
        <w:rPr>
          <w:b/>
        </w:rPr>
      </w:pPr>
    </w:p>
    <w:p w14:paraId="22A8059A" w14:textId="2C43F079" w:rsidR="00EE76E1" w:rsidRPr="007C4734" w:rsidRDefault="00302ED8" w:rsidP="004B03A8">
      <w:pPr>
        <w:pStyle w:val="ListParagraph"/>
        <w:numPr>
          <w:ilvl w:val="0"/>
          <w:numId w:val="1"/>
        </w:numPr>
        <w:tabs>
          <w:tab w:val="left" w:pos="779"/>
        </w:tabs>
        <w:spacing w:line="276" w:lineRule="auto"/>
        <w:ind w:right="535" w:firstLine="0"/>
        <w:jc w:val="both"/>
      </w:pPr>
      <w:proofErr w:type="spellStart"/>
      <w:r w:rsidRPr="007C4734">
        <w:t>Txog</w:t>
      </w:r>
      <w:proofErr w:type="spellEnd"/>
      <w:r w:rsidRPr="007C4734">
        <w:t xml:space="preserve"> </w:t>
      </w:r>
      <w:proofErr w:type="spellStart"/>
      <w:r w:rsidRPr="007C4734">
        <w:t>Lub</w:t>
      </w:r>
      <w:proofErr w:type="spellEnd"/>
      <w:r w:rsidRPr="007C4734">
        <w:t xml:space="preserve"> Ob </w:t>
      </w:r>
      <w:proofErr w:type="spellStart"/>
      <w:r w:rsidRPr="007C4734">
        <w:t>Hlis</w:t>
      </w:r>
      <w:proofErr w:type="spellEnd"/>
      <w:r w:rsidRPr="007C4734">
        <w:t xml:space="preserve"> </w:t>
      </w:r>
      <w:proofErr w:type="spellStart"/>
      <w:r w:rsidR="00BE24FD" w:rsidRPr="007C4734">
        <w:t>xyoo</w:t>
      </w:r>
      <w:proofErr w:type="spellEnd"/>
      <w:r w:rsidR="00BE24FD" w:rsidRPr="007C4734">
        <w:t xml:space="preserve"> </w:t>
      </w:r>
      <w:r w:rsidRPr="007C4734">
        <w:t xml:space="preserve">2021, Skylar </w:t>
      </w:r>
      <w:proofErr w:type="spellStart"/>
      <w:r w:rsidRPr="007C4734">
        <w:t>yuav</w:t>
      </w:r>
      <w:proofErr w:type="spellEnd"/>
      <w:r w:rsidRPr="007C4734">
        <w:t xml:space="preserve"> </w:t>
      </w:r>
      <w:proofErr w:type="spellStart"/>
      <w:r w:rsidRPr="007C4734">
        <w:t>tsim</w:t>
      </w:r>
      <w:proofErr w:type="spellEnd"/>
      <w:r w:rsidR="0078478B" w:rsidRPr="007C4734">
        <w:t xml:space="preserve"> </w:t>
      </w:r>
      <w:proofErr w:type="spellStart"/>
      <w:r w:rsidR="0078478B" w:rsidRPr="007C4734">
        <w:t>lub</w:t>
      </w:r>
      <w:proofErr w:type="spellEnd"/>
      <w:r w:rsidR="0078478B" w:rsidRPr="007C4734">
        <w:t xml:space="preserve"> </w:t>
      </w:r>
      <w:proofErr w:type="spellStart"/>
      <w:r w:rsidR="0078478B" w:rsidRPr="007C4734">
        <w:t>suab</w:t>
      </w:r>
      <w:proofErr w:type="spellEnd"/>
      <w:r w:rsidRPr="007C4734">
        <w:t xml:space="preserve"> "</w:t>
      </w:r>
      <w:proofErr w:type="spellStart"/>
      <w:r w:rsidRPr="007C4734">
        <w:t>sh</w:t>
      </w:r>
      <w:proofErr w:type="spellEnd"/>
      <w:r w:rsidRPr="007C4734">
        <w:t xml:space="preserve">" </w:t>
      </w:r>
      <w:proofErr w:type="spellStart"/>
      <w:r w:rsidRPr="007C4734">
        <w:t>thiab</w:t>
      </w:r>
      <w:proofErr w:type="spellEnd"/>
      <w:r w:rsidRPr="007C4734">
        <w:t xml:space="preserve"> "</w:t>
      </w:r>
      <w:proofErr w:type="spellStart"/>
      <w:r w:rsidRPr="007C4734">
        <w:t>ch</w:t>
      </w:r>
      <w:proofErr w:type="spellEnd"/>
      <w:r w:rsidRPr="007C4734">
        <w:t xml:space="preserve">" </w:t>
      </w:r>
      <w:proofErr w:type="spellStart"/>
      <w:r w:rsidRPr="007C4734">
        <w:t>hauv</w:t>
      </w:r>
      <w:proofErr w:type="spellEnd"/>
      <w:r w:rsidRPr="007C4734">
        <w:t xml:space="preserve"> </w:t>
      </w:r>
      <w:proofErr w:type="spellStart"/>
      <w:r w:rsidRPr="007C4734">
        <w:t>txhua</w:t>
      </w:r>
      <w:proofErr w:type="spellEnd"/>
      <w:r w:rsidRPr="007C4734">
        <w:t xml:space="preserve"> </w:t>
      </w:r>
      <w:proofErr w:type="spellStart"/>
      <w:r w:rsidR="00BE24FD" w:rsidRPr="007C4734">
        <w:t>qhib</w:t>
      </w:r>
      <w:proofErr w:type="spellEnd"/>
      <w:r w:rsidR="00BE24FD" w:rsidRPr="007C4734">
        <w:t xml:space="preserve"> </w:t>
      </w:r>
      <w:proofErr w:type="spellStart"/>
      <w:r w:rsidRPr="007C4734">
        <w:t>ntawm</w:t>
      </w:r>
      <w:proofErr w:type="spellEnd"/>
      <w:r w:rsidRPr="007C4734">
        <w:t xml:space="preserve"> </w:t>
      </w:r>
      <w:proofErr w:type="spellStart"/>
      <w:r w:rsidRPr="007C4734">
        <w:t>kab</w:t>
      </w:r>
      <w:proofErr w:type="spellEnd"/>
      <w:r w:rsidRPr="007C4734">
        <w:t xml:space="preserve"> </w:t>
      </w:r>
      <w:proofErr w:type="spellStart"/>
      <w:r w:rsidRPr="007C4734">
        <w:t>lus</w:t>
      </w:r>
      <w:proofErr w:type="spellEnd"/>
      <w:r w:rsidRPr="007C4734">
        <w:t xml:space="preserve"> </w:t>
      </w:r>
      <w:proofErr w:type="spellStart"/>
      <w:r w:rsidRPr="007C4734">
        <w:t>nrog</w:t>
      </w:r>
      <w:proofErr w:type="spellEnd"/>
      <w:r w:rsidRPr="007C4734">
        <w:t xml:space="preserve"> 80</w:t>
      </w:r>
      <w:r w:rsidR="00BE24FD" w:rsidRPr="007C4734">
        <w:t xml:space="preserve"> </w:t>
      </w:r>
      <w:proofErr w:type="spellStart"/>
      <w:r w:rsidR="00BE24FD" w:rsidRPr="007C4734">
        <w:t>feem</w:t>
      </w:r>
      <w:proofErr w:type="spellEnd"/>
      <w:r w:rsidR="00BE24FD" w:rsidRPr="007C4734">
        <w:t xml:space="preserve"> </w:t>
      </w:r>
      <w:proofErr w:type="spellStart"/>
      <w:r w:rsidR="00BE24FD" w:rsidRPr="007C4734">
        <w:t>puas</w:t>
      </w:r>
      <w:proofErr w:type="spellEnd"/>
      <w:r w:rsidR="00BE24FD" w:rsidRPr="007C4734">
        <w:t xml:space="preserve"> </w:t>
      </w:r>
      <w:proofErr w:type="spellStart"/>
      <w:r w:rsidR="00BE24FD" w:rsidRPr="007C4734">
        <w:t>ntawm</w:t>
      </w:r>
      <w:proofErr w:type="spellEnd"/>
      <w:r w:rsidRPr="007C4734">
        <w:t xml:space="preserve"> </w:t>
      </w:r>
      <w:proofErr w:type="spellStart"/>
      <w:r w:rsidRPr="007C4734">
        <w:t>qhov</w:t>
      </w:r>
      <w:proofErr w:type="spellEnd"/>
      <w:r w:rsidRPr="007C4734">
        <w:t xml:space="preserve"> </w:t>
      </w:r>
      <w:proofErr w:type="spellStart"/>
      <w:r w:rsidRPr="007C4734">
        <w:t>tseeb</w:t>
      </w:r>
      <w:proofErr w:type="spellEnd"/>
      <w:r w:rsidRPr="007C4734">
        <w:t xml:space="preserve"> </w:t>
      </w:r>
      <w:proofErr w:type="spellStart"/>
      <w:r w:rsidRPr="007C4734">
        <w:t>hauv</w:t>
      </w:r>
      <w:proofErr w:type="spellEnd"/>
      <w:r w:rsidRPr="007C4734">
        <w:t xml:space="preserve"> 4 </w:t>
      </w:r>
      <w:proofErr w:type="spellStart"/>
      <w:r w:rsidR="00223537" w:rsidRPr="007C4734">
        <w:t>n</w:t>
      </w:r>
      <w:r w:rsidRPr="007C4734">
        <w:t>tawm</w:t>
      </w:r>
      <w:proofErr w:type="spellEnd"/>
      <w:r w:rsidRPr="007C4734">
        <w:t xml:space="preserve"> 5 </w:t>
      </w:r>
      <w:proofErr w:type="spellStart"/>
      <w:r w:rsidRPr="007C4734">
        <w:t>kev</w:t>
      </w:r>
      <w:proofErr w:type="spellEnd"/>
      <w:r w:rsidRPr="007C4734">
        <w:t xml:space="preserve"> sim </w:t>
      </w:r>
      <w:proofErr w:type="spellStart"/>
      <w:r w:rsidRPr="007C4734">
        <w:t>raws</w:t>
      </w:r>
      <w:proofErr w:type="spellEnd"/>
      <w:r w:rsidRPr="007C4734">
        <w:t xml:space="preserve"> li </w:t>
      </w:r>
      <w:proofErr w:type="spellStart"/>
      <w:r w:rsidRPr="007C4734">
        <w:t>ntsuas</w:t>
      </w:r>
      <w:proofErr w:type="spellEnd"/>
      <w:r w:rsidRPr="007C4734">
        <w:t xml:space="preserve"> los </w:t>
      </w:r>
      <w:proofErr w:type="spellStart"/>
      <w:r w:rsidRPr="007C4734">
        <w:t>ntawm</w:t>
      </w:r>
      <w:proofErr w:type="spellEnd"/>
      <w:r w:rsidRPr="007C4734">
        <w:t xml:space="preserve"> LSHS </w:t>
      </w:r>
      <w:proofErr w:type="spellStart"/>
      <w:r w:rsidRPr="007C4734">
        <w:t>cov</w:t>
      </w:r>
      <w:proofErr w:type="spellEnd"/>
      <w:r w:rsidRPr="007C4734">
        <w:t xml:space="preserve"> </w:t>
      </w:r>
      <w:proofErr w:type="spellStart"/>
      <w:r w:rsidRPr="007C4734">
        <w:t>ntaub</w:t>
      </w:r>
      <w:proofErr w:type="spellEnd"/>
      <w:r w:rsidRPr="007C4734">
        <w:t xml:space="preserve"> </w:t>
      </w:r>
      <w:proofErr w:type="spellStart"/>
      <w:r w:rsidRPr="007C4734">
        <w:t>ntawv</w:t>
      </w:r>
      <w:proofErr w:type="spellEnd"/>
      <w:r w:rsidRPr="007C4734">
        <w:t xml:space="preserve"> </w:t>
      </w:r>
      <w:proofErr w:type="spellStart"/>
      <w:r w:rsidRPr="007C4734">
        <w:t>thiab</w:t>
      </w:r>
      <w:proofErr w:type="spellEnd"/>
      <w:r w:rsidRPr="007C4734">
        <w:t xml:space="preserve"> </w:t>
      </w:r>
      <w:proofErr w:type="spellStart"/>
      <w:r w:rsidRPr="007C4734">
        <w:t>kev</w:t>
      </w:r>
      <w:proofErr w:type="spellEnd"/>
      <w:r w:rsidRPr="007C4734">
        <w:t xml:space="preserve"> </w:t>
      </w:r>
      <w:proofErr w:type="spellStart"/>
      <w:r w:rsidRPr="007C4734">
        <w:t>soj</w:t>
      </w:r>
      <w:proofErr w:type="spellEnd"/>
      <w:r w:rsidRPr="007C4734">
        <w:t xml:space="preserve"> </w:t>
      </w:r>
      <w:proofErr w:type="spellStart"/>
      <w:r w:rsidRPr="007C4734">
        <w:t>ntsuam</w:t>
      </w:r>
      <w:proofErr w:type="spellEnd"/>
      <w:r w:rsidR="00506A07" w:rsidRPr="007C4734">
        <w:t>.</w:t>
      </w:r>
    </w:p>
    <w:p w14:paraId="22EB9C8B" w14:textId="77777777" w:rsidR="00EE76E1" w:rsidRPr="007C4734" w:rsidRDefault="00EE76E1">
      <w:pPr>
        <w:pStyle w:val="BodyText"/>
        <w:spacing w:before="5"/>
        <w:rPr>
          <w:sz w:val="22"/>
          <w:szCs w:val="22"/>
        </w:rPr>
      </w:pPr>
    </w:p>
    <w:p w14:paraId="43E151CB" w14:textId="3BF47547" w:rsidR="00EE76E1" w:rsidRPr="007C4734" w:rsidRDefault="004B03A8" w:rsidP="0078478B">
      <w:pPr>
        <w:pStyle w:val="ListParagraph"/>
        <w:numPr>
          <w:ilvl w:val="0"/>
          <w:numId w:val="1"/>
        </w:numPr>
        <w:tabs>
          <w:tab w:val="left" w:pos="779"/>
        </w:tabs>
        <w:spacing w:line="276" w:lineRule="auto"/>
        <w:ind w:firstLine="0"/>
        <w:jc w:val="both"/>
      </w:pPr>
      <w:proofErr w:type="spellStart"/>
      <w:r w:rsidRPr="007C4734">
        <w:t>Txog</w:t>
      </w:r>
      <w:proofErr w:type="spellEnd"/>
      <w:r w:rsidRPr="007C4734">
        <w:t xml:space="preserve"> </w:t>
      </w:r>
      <w:proofErr w:type="spellStart"/>
      <w:r w:rsidRPr="007C4734">
        <w:t>Lub</w:t>
      </w:r>
      <w:proofErr w:type="spellEnd"/>
      <w:r w:rsidRPr="007C4734">
        <w:t xml:space="preserve"> Ob </w:t>
      </w:r>
      <w:proofErr w:type="spellStart"/>
      <w:r w:rsidRPr="007C4734">
        <w:t>Hlis</w:t>
      </w:r>
      <w:proofErr w:type="spellEnd"/>
      <w:r w:rsidRPr="007C4734">
        <w:t xml:space="preserve"> </w:t>
      </w:r>
      <w:proofErr w:type="spellStart"/>
      <w:r w:rsidR="0078478B" w:rsidRPr="007C4734">
        <w:t>xyoo</w:t>
      </w:r>
      <w:proofErr w:type="spellEnd"/>
      <w:r w:rsidR="0078478B" w:rsidRPr="007C4734">
        <w:t xml:space="preserve"> </w:t>
      </w:r>
      <w:r w:rsidRPr="007C4734">
        <w:t xml:space="preserve">2021, Skylar </w:t>
      </w:r>
      <w:proofErr w:type="spellStart"/>
      <w:r w:rsidRPr="007C4734">
        <w:t>yuav</w:t>
      </w:r>
      <w:proofErr w:type="spellEnd"/>
      <w:r w:rsidRPr="007C4734">
        <w:t xml:space="preserve"> </w:t>
      </w:r>
      <w:proofErr w:type="spellStart"/>
      <w:r w:rsidRPr="007C4734">
        <w:t>tsim</w:t>
      </w:r>
      <w:proofErr w:type="spellEnd"/>
      <w:r w:rsidRPr="007C4734">
        <w:t xml:space="preserve"> </w:t>
      </w:r>
      <w:proofErr w:type="spellStart"/>
      <w:r w:rsidRPr="007C4734">
        <w:t>lub</w:t>
      </w:r>
      <w:proofErr w:type="spellEnd"/>
      <w:r w:rsidRPr="007C4734">
        <w:t xml:space="preserve"> </w:t>
      </w:r>
      <w:proofErr w:type="spellStart"/>
      <w:r w:rsidRPr="007C4734">
        <w:t>suab</w:t>
      </w:r>
      <w:proofErr w:type="spellEnd"/>
      <w:r w:rsidRPr="007C4734">
        <w:t xml:space="preserve"> "</w:t>
      </w:r>
      <w:proofErr w:type="spellStart"/>
      <w:r w:rsidRPr="007C4734">
        <w:t>dzh</w:t>
      </w:r>
      <w:proofErr w:type="spellEnd"/>
      <w:r w:rsidRPr="007C4734">
        <w:t xml:space="preserve">" </w:t>
      </w:r>
      <w:proofErr w:type="spellStart"/>
      <w:r w:rsidRPr="007C4734">
        <w:t>nrog</w:t>
      </w:r>
      <w:proofErr w:type="spellEnd"/>
      <w:r w:rsidRPr="007C4734">
        <w:t xml:space="preserve"> 80</w:t>
      </w:r>
      <w:r w:rsidR="00223537" w:rsidRPr="007C4734">
        <w:t xml:space="preserve"> </w:t>
      </w:r>
      <w:proofErr w:type="spellStart"/>
      <w:r w:rsidR="00223537" w:rsidRPr="007C4734">
        <w:t>feem</w:t>
      </w:r>
      <w:proofErr w:type="spellEnd"/>
      <w:r w:rsidR="00223537" w:rsidRPr="007C4734">
        <w:t xml:space="preserve"> </w:t>
      </w:r>
      <w:proofErr w:type="spellStart"/>
      <w:r w:rsidR="00223537" w:rsidRPr="007C4734">
        <w:t>puas</w:t>
      </w:r>
      <w:proofErr w:type="spellEnd"/>
      <w:r w:rsidR="00223537" w:rsidRPr="007C4734">
        <w:t xml:space="preserve"> </w:t>
      </w:r>
      <w:proofErr w:type="spellStart"/>
      <w:r w:rsidR="00223537" w:rsidRPr="007C4734">
        <w:t>ntawm</w:t>
      </w:r>
      <w:proofErr w:type="spellEnd"/>
      <w:r w:rsidR="00223537" w:rsidRPr="007C4734">
        <w:t xml:space="preserve"> </w:t>
      </w:r>
      <w:proofErr w:type="spellStart"/>
      <w:r w:rsidRPr="007C4734">
        <w:t>qhov</w:t>
      </w:r>
      <w:proofErr w:type="spellEnd"/>
      <w:r w:rsidRPr="007C4734">
        <w:t xml:space="preserve"> </w:t>
      </w:r>
      <w:proofErr w:type="spellStart"/>
      <w:r w:rsidRPr="007C4734">
        <w:t>tseeb</w:t>
      </w:r>
      <w:proofErr w:type="spellEnd"/>
      <w:r w:rsidRPr="007C4734">
        <w:t xml:space="preserve"> </w:t>
      </w:r>
      <w:proofErr w:type="spellStart"/>
      <w:r w:rsidRPr="007C4734">
        <w:t>ntawm</w:t>
      </w:r>
      <w:proofErr w:type="spellEnd"/>
      <w:r w:rsidRPr="007C4734">
        <w:t xml:space="preserve"> </w:t>
      </w:r>
      <w:proofErr w:type="spellStart"/>
      <w:r w:rsidRPr="007C4734">
        <w:t>txhua</w:t>
      </w:r>
      <w:proofErr w:type="spellEnd"/>
      <w:r w:rsidRPr="007C4734">
        <w:t xml:space="preserve"> </w:t>
      </w:r>
      <w:proofErr w:type="spellStart"/>
      <w:r w:rsidR="00223537" w:rsidRPr="007C4734">
        <w:t>qhib</w:t>
      </w:r>
      <w:proofErr w:type="spellEnd"/>
      <w:r w:rsidRPr="007C4734">
        <w:t xml:space="preserve"> </w:t>
      </w:r>
      <w:proofErr w:type="spellStart"/>
      <w:r w:rsidRPr="007C4734">
        <w:t>ntawm</w:t>
      </w:r>
      <w:proofErr w:type="spellEnd"/>
      <w:r w:rsidRPr="007C4734">
        <w:t xml:space="preserve"> </w:t>
      </w:r>
      <w:proofErr w:type="spellStart"/>
      <w:r w:rsidRPr="007C4734">
        <w:t>qib</w:t>
      </w:r>
      <w:proofErr w:type="spellEnd"/>
      <w:r w:rsidRPr="007C4734">
        <w:t xml:space="preserve"> </w:t>
      </w:r>
      <w:proofErr w:type="spellStart"/>
      <w:r w:rsidRPr="007C4734">
        <w:t>lus</w:t>
      </w:r>
      <w:proofErr w:type="spellEnd"/>
      <w:r w:rsidRPr="007C4734">
        <w:t xml:space="preserve"> </w:t>
      </w:r>
      <w:proofErr w:type="spellStart"/>
      <w:r w:rsidRPr="007C4734">
        <w:t>hauv</w:t>
      </w:r>
      <w:proofErr w:type="spellEnd"/>
      <w:r w:rsidRPr="007C4734">
        <w:t xml:space="preserve"> 4 </w:t>
      </w:r>
      <w:proofErr w:type="spellStart"/>
      <w:r w:rsidR="00223537" w:rsidRPr="007C4734">
        <w:t>n</w:t>
      </w:r>
      <w:r w:rsidRPr="007C4734">
        <w:t>tawm</w:t>
      </w:r>
      <w:proofErr w:type="spellEnd"/>
      <w:r w:rsidRPr="007C4734">
        <w:t xml:space="preserve"> 5 </w:t>
      </w:r>
      <w:proofErr w:type="spellStart"/>
      <w:r w:rsidRPr="007C4734">
        <w:t>kev</w:t>
      </w:r>
      <w:proofErr w:type="spellEnd"/>
      <w:r w:rsidRPr="007C4734">
        <w:t xml:space="preserve"> sim </w:t>
      </w:r>
      <w:proofErr w:type="spellStart"/>
      <w:r w:rsidRPr="007C4734">
        <w:t>raws</w:t>
      </w:r>
      <w:proofErr w:type="spellEnd"/>
      <w:r w:rsidRPr="007C4734">
        <w:t xml:space="preserve"> li </w:t>
      </w:r>
      <w:proofErr w:type="spellStart"/>
      <w:r w:rsidRPr="007C4734">
        <w:t>ntsuas</w:t>
      </w:r>
      <w:proofErr w:type="spellEnd"/>
      <w:r w:rsidRPr="007C4734">
        <w:t xml:space="preserve"> los </w:t>
      </w:r>
      <w:proofErr w:type="spellStart"/>
      <w:r w:rsidRPr="007C4734">
        <w:t>ntawm</w:t>
      </w:r>
      <w:proofErr w:type="spellEnd"/>
      <w:r w:rsidRPr="007C4734">
        <w:t xml:space="preserve"> LSHS </w:t>
      </w:r>
      <w:proofErr w:type="spellStart"/>
      <w:r w:rsidRPr="007C4734">
        <w:t>cov</w:t>
      </w:r>
      <w:proofErr w:type="spellEnd"/>
      <w:r w:rsidRPr="007C4734">
        <w:t xml:space="preserve"> </w:t>
      </w:r>
      <w:proofErr w:type="spellStart"/>
      <w:r w:rsidRPr="007C4734">
        <w:t>ntaub</w:t>
      </w:r>
      <w:proofErr w:type="spellEnd"/>
      <w:r w:rsidRPr="007C4734">
        <w:t xml:space="preserve"> </w:t>
      </w:r>
      <w:proofErr w:type="spellStart"/>
      <w:r w:rsidRPr="007C4734">
        <w:t>ntawv</w:t>
      </w:r>
      <w:proofErr w:type="spellEnd"/>
      <w:r w:rsidR="00506A07" w:rsidRPr="007C4734">
        <w:t>.</w:t>
      </w:r>
    </w:p>
    <w:p w14:paraId="360BB5A8" w14:textId="77777777" w:rsidR="00EE76E1" w:rsidRPr="007C4734" w:rsidRDefault="00EE76E1">
      <w:pPr>
        <w:pStyle w:val="BodyText"/>
        <w:spacing w:before="5"/>
        <w:rPr>
          <w:sz w:val="22"/>
          <w:szCs w:val="22"/>
        </w:rPr>
      </w:pPr>
    </w:p>
    <w:p w14:paraId="7A44D0DC" w14:textId="79F2E389" w:rsidR="00EE76E1" w:rsidRPr="007C4734" w:rsidRDefault="009D0FCB">
      <w:pPr>
        <w:pStyle w:val="ListParagraph"/>
        <w:numPr>
          <w:ilvl w:val="0"/>
          <w:numId w:val="1"/>
        </w:numPr>
        <w:tabs>
          <w:tab w:val="left" w:pos="779"/>
        </w:tabs>
        <w:spacing w:line="280" w:lineRule="auto"/>
        <w:ind w:right="367" w:firstLine="0"/>
      </w:pPr>
      <w:proofErr w:type="spellStart"/>
      <w:r w:rsidRPr="007C4734">
        <w:t>Txog</w:t>
      </w:r>
      <w:proofErr w:type="spellEnd"/>
      <w:r w:rsidRPr="007C4734">
        <w:t xml:space="preserve"> </w:t>
      </w:r>
      <w:proofErr w:type="spellStart"/>
      <w:r w:rsidRPr="007C4734">
        <w:t>Lub</w:t>
      </w:r>
      <w:proofErr w:type="spellEnd"/>
      <w:r w:rsidRPr="007C4734">
        <w:t xml:space="preserve"> Ob </w:t>
      </w:r>
      <w:proofErr w:type="spellStart"/>
      <w:r w:rsidRPr="007C4734">
        <w:t>Hlis</w:t>
      </w:r>
      <w:proofErr w:type="spellEnd"/>
      <w:r w:rsidR="00D454B0" w:rsidRPr="007C4734">
        <w:t xml:space="preserve"> </w:t>
      </w:r>
      <w:proofErr w:type="spellStart"/>
      <w:r w:rsidR="00D454B0" w:rsidRPr="007C4734">
        <w:t>xyoo</w:t>
      </w:r>
      <w:proofErr w:type="spellEnd"/>
      <w:r w:rsidRPr="007C4734">
        <w:t xml:space="preserve"> 2021, Skylar </w:t>
      </w:r>
      <w:proofErr w:type="spellStart"/>
      <w:r w:rsidRPr="007C4734">
        <w:t>yuav</w:t>
      </w:r>
      <w:proofErr w:type="spellEnd"/>
      <w:r w:rsidRPr="007C4734">
        <w:t xml:space="preserve"> </w:t>
      </w:r>
      <w:proofErr w:type="spellStart"/>
      <w:r w:rsidRPr="007C4734">
        <w:t>tsim</w:t>
      </w:r>
      <w:proofErr w:type="spellEnd"/>
      <w:r w:rsidR="00153C03">
        <w:t xml:space="preserve"> </w:t>
      </w:r>
      <w:proofErr w:type="spellStart"/>
      <w:r w:rsidR="00153C03">
        <w:t>lub</w:t>
      </w:r>
      <w:proofErr w:type="spellEnd"/>
      <w:r w:rsidR="00153C03">
        <w:t xml:space="preserve"> </w:t>
      </w:r>
      <w:proofErr w:type="spellStart"/>
      <w:r w:rsidR="00153C03">
        <w:t>suab</w:t>
      </w:r>
      <w:proofErr w:type="spellEnd"/>
      <w:r w:rsidRPr="007C4734">
        <w:t xml:space="preserve"> / l / </w:t>
      </w:r>
      <w:proofErr w:type="spellStart"/>
      <w:r w:rsidRPr="007C4734">
        <w:t>thiab</w:t>
      </w:r>
      <w:proofErr w:type="spellEnd"/>
      <w:r w:rsidRPr="007C4734">
        <w:t xml:space="preserve"> l-sib tov </w:t>
      </w:r>
      <w:proofErr w:type="spellStart"/>
      <w:r w:rsidRPr="007C4734">
        <w:t>hauv</w:t>
      </w:r>
      <w:proofErr w:type="spellEnd"/>
      <w:r w:rsidRPr="007C4734">
        <w:t xml:space="preserve"> </w:t>
      </w:r>
      <w:proofErr w:type="spellStart"/>
      <w:r w:rsidRPr="007C4734">
        <w:t>kev</w:t>
      </w:r>
      <w:proofErr w:type="spellEnd"/>
      <w:r w:rsidRPr="007C4734">
        <w:t xml:space="preserve"> sib </w:t>
      </w:r>
      <w:proofErr w:type="spellStart"/>
      <w:r w:rsidRPr="007C4734">
        <w:t>tham</w:t>
      </w:r>
      <w:proofErr w:type="spellEnd"/>
      <w:r w:rsidRPr="007C4734">
        <w:t xml:space="preserve"> </w:t>
      </w:r>
      <w:proofErr w:type="spellStart"/>
      <w:r w:rsidRPr="007C4734">
        <w:t>uas</w:t>
      </w:r>
      <w:proofErr w:type="spellEnd"/>
      <w:r w:rsidRPr="007C4734">
        <w:t xml:space="preserve"> </w:t>
      </w:r>
      <w:proofErr w:type="spellStart"/>
      <w:r w:rsidRPr="007C4734">
        <w:t>muaj</w:t>
      </w:r>
      <w:proofErr w:type="spellEnd"/>
      <w:r w:rsidRPr="007C4734">
        <w:t xml:space="preserve"> </w:t>
      </w:r>
      <w:proofErr w:type="spellStart"/>
      <w:r w:rsidRPr="007C4734">
        <w:t>qauv</w:t>
      </w:r>
      <w:proofErr w:type="spellEnd"/>
      <w:r w:rsidRPr="007C4734">
        <w:t xml:space="preserve"> </w:t>
      </w:r>
      <w:proofErr w:type="spellStart"/>
      <w:r w:rsidRPr="007C4734">
        <w:t>nrog</w:t>
      </w:r>
      <w:proofErr w:type="spellEnd"/>
      <w:r w:rsidRPr="007C4734">
        <w:t xml:space="preserve"> 80</w:t>
      </w:r>
      <w:r w:rsidR="00D454B0" w:rsidRPr="007C4734">
        <w:t xml:space="preserve"> </w:t>
      </w:r>
      <w:proofErr w:type="spellStart"/>
      <w:r w:rsidR="00D454B0" w:rsidRPr="007C4734">
        <w:t>feem</w:t>
      </w:r>
      <w:proofErr w:type="spellEnd"/>
      <w:r w:rsidR="00D454B0" w:rsidRPr="007C4734">
        <w:t xml:space="preserve"> </w:t>
      </w:r>
      <w:proofErr w:type="spellStart"/>
      <w:r w:rsidR="00D454B0" w:rsidRPr="007C4734">
        <w:t>puas</w:t>
      </w:r>
      <w:proofErr w:type="spellEnd"/>
      <w:r w:rsidR="00D454B0" w:rsidRPr="007C4734">
        <w:t xml:space="preserve"> </w:t>
      </w:r>
      <w:proofErr w:type="spellStart"/>
      <w:r w:rsidR="00D454B0" w:rsidRPr="007C4734">
        <w:t>ntawm</w:t>
      </w:r>
      <w:proofErr w:type="spellEnd"/>
      <w:r w:rsidRPr="007C4734">
        <w:t xml:space="preserve"> </w:t>
      </w:r>
      <w:proofErr w:type="spellStart"/>
      <w:r w:rsidRPr="007C4734">
        <w:t>qhov</w:t>
      </w:r>
      <w:proofErr w:type="spellEnd"/>
      <w:r w:rsidRPr="007C4734">
        <w:t xml:space="preserve"> </w:t>
      </w:r>
      <w:proofErr w:type="spellStart"/>
      <w:r w:rsidRPr="007C4734">
        <w:t>tseeb</w:t>
      </w:r>
      <w:proofErr w:type="spellEnd"/>
      <w:r w:rsidRPr="007C4734">
        <w:t xml:space="preserve"> </w:t>
      </w:r>
      <w:proofErr w:type="spellStart"/>
      <w:r w:rsidRPr="007C4734">
        <w:t>hauv</w:t>
      </w:r>
      <w:proofErr w:type="spellEnd"/>
      <w:r w:rsidRPr="007C4734">
        <w:t xml:space="preserve"> 4 </w:t>
      </w:r>
      <w:proofErr w:type="spellStart"/>
      <w:r w:rsidR="00D454B0" w:rsidRPr="007C4734">
        <w:t>n</w:t>
      </w:r>
      <w:r w:rsidRPr="007C4734">
        <w:t>tawm</w:t>
      </w:r>
      <w:proofErr w:type="spellEnd"/>
      <w:r w:rsidRPr="007C4734">
        <w:t xml:space="preserve"> 5 </w:t>
      </w:r>
      <w:proofErr w:type="spellStart"/>
      <w:r w:rsidRPr="007C4734">
        <w:t>kev</w:t>
      </w:r>
      <w:proofErr w:type="spellEnd"/>
      <w:r w:rsidRPr="007C4734">
        <w:t xml:space="preserve"> sim </w:t>
      </w:r>
      <w:proofErr w:type="spellStart"/>
      <w:r w:rsidRPr="007C4734">
        <w:t>raws</w:t>
      </w:r>
      <w:proofErr w:type="spellEnd"/>
      <w:r w:rsidRPr="007C4734">
        <w:t xml:space="preserve"> li </w:t>
      </w:r>
      <w:proofErr w:type="spellStart"/>
      <w:r w:rsidRPr="007C4734">
        <w:t>ntsuas</w:t>
      </w:r>
      <w:proofErr w:type="spellEnd"/>
      <w:r w:rsidRPr="007C4734">
        <w:t xml:space="preserve"> los </w:t>
      </w:r>
      <w:proofErr w:type="spellStart"/>
      <w:r w:rsidRPr="007C4734">
        <w:t>ntawm</w:t>
      </w:r>
      <w:proofErr w:type="spellEnd"/>
      <w:r w:rsidRPr="007C4734">
        <w:t xml:space="preserve"> LSHS </w:t>
      </w:r>
      <w:proofErr w:type="spellStart"/>
      <w:r w:rsidRPr="007C4734">
        <w:t>cov</w:t>
      </w:r>
      <w:proofErr w:type="spellEnd"/>
      <w:r w:rsidRPr="007C4734">
        <w:t xml:space="preserve"> </w:t>
      </w:r>
      <w:proofErr w:type="spellStart"/>
      <w:r w:rsidRPr="007C4734">
        <w:t>ntaub</w:t>
      </w:r>
      <w:proofErr w:type="spellEnd"/>
      <w:r w:rsidRPr="007C4734">
        <w:t xml:space="preserve"> </w:t>
      </w:r>
      <w:proofErr w:type="spellStart"/>
      <w:r w:rsidRPr="007C4734">
        <w:t>ntawv</w:t>
      </w:r>
      <w:proofErr w:type="spellEnd"/>
      <w:r w:rsidR="00506A07" w:rsidRPr="007C4734">
        <w:t>.</w:t>
      </w:r>
    </w:p>
    <w:p w14:paraId="3D0D782A" w14:textId="77777777" w:rsidR="00EE76E1" w:rsidRDefault="00EE76E1">
      <w:pPr>
        <w:spacing w:line="280" w:lineRule="auto"/>
        <w:rPr>
          <w:sz w:val="24"/>
        </w:rPr>
        <w:sectPr w:rsidR="00EE76E1">
          <w:type w:val="continuous"/>
          <w:pgSz w:w="12240" w:h="15840"/>
          <w:pgMar w:top="1480" w:right="1260" w:bottom="280" w:left="940" w:header="720" w:footer="720" w:gutter="0"/>
          <w:cols w:space="720"/>
        </w:sectPr>
      </w:pPr>
    </w:p>
    <w:p w14:paraId="48C7C0FE" w14:textId="5346DE5B" w:rsidR="00EE76E1" w:rsidRPr="00462186" w:rsidRDefault="000D0523">
      <w:pPr>
        <w:pStyle w:val="Heading1"/>
        <w:spacing w:before="60"/>
        <w:rPr>
          <w:sz w:val="22"/>
          <w:szCs w:val="22"/>
        </w:rPr>
      </w:pPr>
      <w:del w:id="13" w:author="Fong RERHANG" w:date="2021-05-27T08:18:00Z">
        <w:r w:rsidRPr="00462186" w:rsidDel="00326C48">
          <w:rPr>
            <w:sz w:val="22"/>
            <w:szCs w:val="22"/>
          </w:rPr>
          <w:lastRenderedPageBreak/>
          <w:delText xml:space="preserve">COV </w:delText>
        </w:r>
      </w:del>
      <w:r w:rsidRPr="00462186">
        <w:rPr>
          <w:sz w:val="22"/>
          <w:szCs w:val="22"/>
        </w:rPr>
        <w:t>NTSIAB LUS NTAWM KEV MUS DEB TXOG LUB HOM PHIAJ</w:t>
      </w:r>
      <w:r w:rsidR="00506A07" w:rsidRPr="00462186">
        <w:rPr>
          <w:sz w:val="22"/>
          <w:szCs w:val="22"/>
        </w:rPr>
        <w:t>:</w:t>
      </w:r>
    </w:p>
    <w:p w14:paraId="3243B308" w14:textId="77777777" w:rsidR="00EE76E1" w:rsidRDefault="00EE76E1">
      <w:pPr>
        <w:pStyle w:val="BodyText"/>
        <w:spacing w:before="5"/>
        <w:rPr>
          <w:b/>
        </w:rPr>
      </w:pPr>
    </w:p>
    <w:p w14:paraId="6A37FCD1" w14:textId="1EC456C1" w:rsidR="00EE76E1" w:rsidRPr="00FD3B82" w:rsidRDefault="00DD6BDB" w:rsidP="00FD3B82">
      <w:pPr>
        <w:pStyle w:val="BodyText"/>
        <w:spacing w:line="276" w:lineRule="auto"/>
        <w:ind w:left="519" w:right="181"/>
        <w:jc w:val="both"/>
        <w:rPr>
          <w:sz w:val="22"/>
          <w:szCs w:val="22"/>
        </w:rPr>
      </w:pPr>
      <w:r w:rsidRPr="00FD3B82">
        <w:rPr>
          <w:sz w:val="22"/>
          <w:szCs w:val="22"/>
        </w:rPr>
        <w:t xml:space="preserve">Skylar </w:t>
      </w:r>
      <w:proofErr w:type="spellStart"/>
      <w:r w:rsidR="00153C03" w:rsidRPr="00FD3B82">
        <w:rPr>
          <w:sz w:val="22"/>
          <w:szCs w:val="22"/>
        </w:rPr>
        <w:t>muaj</w:t>
      </w:r>
      <w:proofErr w:type="spellEnd"/>
      <w:r w:rsidR="00153C03" w:rsidRPr="00FD3B82">
        <w:rPr>
          <w:sz w:val="22"/>
          <w:szCs w:val="22"/>
        </w:rPr>
        <w:t xml:space="preserve"> </w:t>
      </w:r>
      <w:proofErr w:type="spellStart"/>
      <w:r w:rsidR="00153C03" w:rsidRPr="00FD3B82">
        <w:rPr>
          <w:sz w:val="22"/>
          <w:szCs w:val="22"/>
        </w:rPr>
        <w:t>kev</w:t>
      </w:r>
      <w:proofErr w:type="spellEnd"/>
      <w:r w:rsidR="00153C03" w:rsidRPr="00FD3B82">
        <w:rPr>
          <w:sz w:val="22"/>
          <w:szCs w:val="22"/>
        </w:rPr>
        <w:t xml:space="preserve"> </w:t>
      </w:r>
      <w:proofErr w:type="spellStart"/>
      <w:r w:rsidR="00153C03" w:rsidRPr="00FD3B82">
        <w:rPr>
          <w:sz w:val="22"/>
          <w:szCs w:val="22"/>
        </w:rPr>
        <w:t>mus</w:t>
      </w:r>
      <w:proofErr w:type="spellEnd"/>
      <w:r w:rsidR="00153C03" w:rsidRPr="00FD3B82">
        <w:rPr>
          <w:sz w:val="22"/>
          <w:szCs w:val="22"/>
        </w:rPr>
        <w:t xml:space="preserve"> </w:t>
      </w:r>
      <w:proofErr w:type="spellStart"/>
      <w:r w:rsidR="00153C03" w:rsidRPr="00FD3B82">
        <w:rPr>
          <w:sz w:val="22"/>
          <w:szCs w:val="22"/>
        </w:rPr>
        <w:t>dej</w:t>
      </w:r>
      <w:proofErr w:type="spellEnd"/>
      <w:r w:rsidR="00153C03"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hauv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nws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lub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peev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xwm</w:t>
      </w:r>
      <w:proofErr w:type="spellEnd"/>
      <w:r w:rsidRPr="00FD3B82">
        <w:rPr>
          <w:sz w:val="22"/>
          <w:szCs w:val="22"/>
        </w:rPr>
        <w:t xml:space="preserve"> los </w:t>
      </w:r>
      <w:proofErr w:type="spellStart"/>
      <w:r w:rsidRPr="00FD3B82">
        <w:rPr>
          <w:sz w:val="22"/>
          <w:szCs w:val="22"/>
        </w:rPr>
        <w:t>tsim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txhua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lub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hom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phiaj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kev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hais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lus</w:t>
      </w:r>
      <w:proofErr w:type="spellEnd"/>
      <w:r w:rsidRPr="00FD3B82">
        <w:rPr>
          <w:sz w:val="22"/>
          <w:szCs w:val="22"/>
        </w:rPr>
        <w:t xml:space="preserve">. Kev </w:t>
      </w:r>
      <w:proofErr w:type="spellStart"/>
      <w:r w:rsidRPr="00FD3B82">
        <w:rPr>
          <w:sz w:val="22"/>
          <w:szCs w:val="22"/>
        </w:rPr>
        <w:t>tsim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="00153C03" w:rsidRPr="00FD3B82">
        <w:rPr>
          <w:sz w:val="22"/>
          <w:szCs w:val="22"/>
        </w:rPr>
        <w:t>lub</w:t>
      </w:r>
      <w:proofErr w:type="spellEnd"/>
      <w:r w:rsidR="00153C03" w:rsidRPr="00FD3B82">
        <w:rPr>
          <w:sz w:val="22"/>
          <w:szCs w:val="22"/>
        </w:rPr>
        <w:t xml:space="preserve"> </w:t>
      </w:r>
      <w:proofErr w:type="spellStart"/>
      <w:r w:rsidR="00153C03" w:rsidRPr="00FD3B82">
        <w:rPr>
          <w:sz w:val="22"/>
          <w:szCs w:val="22"/>
        </w:rPr>
        <w:t>suab</w:t>
      </w:r>
      <w:proofErr w:type="spellEnd"/>
      <w:r w:rsidR="00153C03" w:rsidRPr="00FD3B82">
        <w:rPr>
          <w:sz w:val="22"/>
          <w:szCs w:val="22"/>
        </w:rPr>
        <w:t xml:space="preserve"> </w:t>
      </w:r>
      <w:proofErr w:type="spellStart"/>
      <w:r w:rsidR="00153C03" w:rsidRPr="00FD3B82">
        <w:rPr>
          <w:sz w:val="22"/>
          <w:szCs w:val="22"/>
        </w:rPr>
        <w:t>ntawm</w:t>
      </w:r>
      <w:proofErr w:type="spellEnd"/>
      <w:r w:rsidR="00153C03" w:rsidRPr="00FD3B82">
        <w:rPr>
          <w:sz w:val="22"/>
          <w:szCs w:val="22"/>
        </w:rPr>
        <w:t xml:space="preserve"> </w:t>
      </w:r>
      <w:r w:rsidRPr="00FD3B82">
        <w:rPr>
          <w:sz w:val="22"/>
          <w:szCs w:val="22"/>
        </w:rPr>
        <w:t>"</w:t>
      </w:r>
      <w:proofErr w:type="spellStart"/>
      <w:r w:rsidRPr="00FD3B82">
        <w:rPr>
          <w:sz w:val="22"/>
          <w:szCs w:val="22"/>
        </w:rPr>
        <w:t>sh</w:t>
      </w:r>
      <w:proofErr w:type="spellEnd"/>
      <w:r w:rsidRPr="00FD3B82">
        <w:rPr>
          <w:sz w:val="22"/>
          <w:szCs w:val="22"/>
        </w:rPr>
        <w:t xml:space="preserve">" </w:t>
      </w:r>
      <w:proofErr w:type="spellStart"/>
      <w:r w:rsidRPr="00FD3B82">
        <w:rPr>
          <w:sz w:val="22"/>
          <w:szCs w:val="22"/>
        </w:rPr>
        <w:t>thiab</w:t>
      </w:r>
      <w:proofErr w:type="spellEnd"/>
      <w:r w:rsidRPr="00FD3B82">
        <w:rPr>
          <w:sz w:val="22"/>
          <w:szCs w:val="22"/>
        </w:rPr>
        <w:t xml:space="preserve"> "</w:t>
      </w:r>
      <w:proofErr w:type="spellStart"/>
      <w:r w:rsidRPr="00FD3B82">
        <w:rPr>
          <w:sz w:val="22"/>
          <w:szCs w:val="22"/>
        </w:rPr>
        <w:t>ch</w:t>
      </w:r>
      <w:proofErr w:type="spellEnd"/>
      <w:r w:rsidRPr="00FD3B82">
        <w:rPr>
          <w:sz w:val="22"/>
          <w:szCs w:val="22"/>
        </w:rPr>
        <w:t xml:space="preserve">" tam sim no </w:t>
      </w:r>
      <w:proofErr w:type="spellStart"/>
      <w:r w:rsidRPr="00FD3B82">
        <w:rPr>
          <w:sz w:val="22"/>
          <w:szCs w:val="22"/>
        </w:rPr>
        <w:t>nws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muaj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peev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xwm</w:t>
      </w:r>
      <w:proofErr w:type="spellEnd"/>
      <w:r w:rsidRPr="00FD3B82">
        <w:rPr>
          <w:sz w:val="22"/>
          <w:szCs w:val="22"/>
        </w:rPr>
        <w:t xml:space="preserve"> los </w:t>
      </w:r>
      <w:proofErr w:type="spellStart"/>
      <w:r w:rsidRPr="00FD3B82">
        <w:rPr>
          <w:sz w:val="22"/>
          <w:szCs w:val="22"/>
        </w:rPr>
        <w:t>tsim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cov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suab</w:t>
      </w:r>
      <w:proofErr w:type="spellEnd"/>
      <w:r w:rsidRPr="00FD3B82">
        <w:rPr>
          <w:sz w:val="22"/>
          <w:szCs w:val="22"/>
        </w:rPr>
        <w:t xml:space="preserve"> no </w:t>
      </w:r>
      <w:proofErr w:type="spellStart"/>
      <w:r w:rsidRPr="00FD3B82">
        <w:rPr>
          <w:sz w:val="22"/>
          <w:szCs w:val="22"/>
        </w:rPr>
        <w:t>hauv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kab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lus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ntawm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tus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kheej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nrog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ntau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dua</w:t>
      </w:r>
      <w:proofErr w:type="spellEnd"/>
      <w:r w:rsidRPr="00FD3B82">
        <w:rPr>
          <w:sz w:val="22"/>
          <w:szCs w:val="22"/>
        </w:rPr>
        <w:t xml:space="preserve"> 95</w:t>
      </w:r>
      <w:r w:rsidR="00153C03" w:rsidRPr="00FD3B82">
        <w:rPr>
          <w:sz w:val="22"/>
          <w:szCs w:val="22"/>
        </w:rPr>
        <w:t xml:space="preserve"> </w:t>
      </w:r>
      <w:proofErr w:type="spellStart"/>
      <w:r w:rsidR="00153C03" w:rsidRPr="00FD3B82">
        <w:rPr>
          <w:sz w:val="22"/>
          <w:szCs w:val="22"/>
        </w:rPr>
        <w:t>feem</w:t>
      </w:r>
      <w:proofErr w:type="spellEnd"/>
      <w:r w:rsidR="00153C03" w:rsidRPr="00FD3B82">
        <w:rPr>
          <w:sz w:val="22"/>
          <w:szCs w:val="22"/>
        </w:rPr>
        <w:t xml:space="preserve"> </w:t>
      </w:r>
      <w:proofErr w:type="spellStart"/>
      <w:r w:rsidR="00153C03" w:rsidRPr="00FD3B82">
        <w:rPr>
          <w:sz w:val="22"/>
          <w:szCs w:val="22"/>
        </w:rPr>
        <w:t>puas</w:t>
      </w:r>
      <w:proofErr w:type="spellEnd"/>
      <w:r w:rsidR="00153C03" w:rsidRPr="00FD3B82">
        <w:rPr>
          <w:sz w:val="22"/>
          <w:szCs w:val="22"/>
        </w:rPr>
        <w:t xml:space="preserve"> </w:t>
      </w:r>
      <w:proofErr w:type="spellStart"/>
      <w:r w:rsidR="00153C03" w:rsidRPr="00FD3B82">
        <w:rPr>
          <w:sz w:val="22"/>
          <w:szCs w:val="22"/>
        </w:rPr>
        <w:t>ntawm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qhov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tseeb</w:t>
      </w:r>
      <w:proofErr w:type="spellEnd"/>
      <w:r w:rsidRPr="00FD3B82">
        <w:rPr>
          <w:sz w:val="22"/>
          <w:szCs w:val="22"/>
        </w:rPr>
        <w:t xml:space="preserve">. Rau </w:t>
      </w:r>
      <w:proofErr w:type="spellStart"/>
      <w:r w:rsidR="007A6338" w:rsidRPr="00FD3B82">
        <w:rPr>
          <w:sz w:val="22"/>
          <w:szCs w:val="22"/>
        </w:rPr>
        <w:t>cov</w:t>
      </w:r>
      <w:proofErr w:type="spellEnd"/>
      <w:r w:rsidRPr="00FD3B82">
        <w:rPr>
          <w:sz w:val="22"/>
          <w:szCs w:val="22"/>
        </w:rPr>
        <w:t xml:space="preserve"> "</w:t>
      </w:r>
      <w:proofErr w:type="spellStart"/>
      <w:r w:rsidRPr="00FD3B82">
        <w:rPr>
          <w:sz w:val="22"/>
          <w:szCs w:val="22"/>
        </w:rPr>
        <w:t>dzh</w:t>
      </w:r>
      <w:proofErr w:type="spellEnd"/>
      <w:r w:rsidRPr="00FD3B82">
        <w:rPr>
          <w:sz w:val="22"/>
          <w:szCs w:val="22"/>
        </w:rPr>
        <w:t xml:space="preserve">" </w:t>
      </w:r>
      <w:proofErr w:type="spellStart"/>
      <w:r w:rsidRPr="00FD3B82">
        <w:rPr>
          <w:sz w:val="22"/>
          <w:szCs w:val="22"/>
        </w:rPr>
        <w:t>xws</w:t>
      </w:r>
      <w:proofErr w:type="spellEnd"/>
      <w:r w:rsidRPr="00FD3B82">
        <w:rPr>
          <w:sz w:val="22"/>
          <w:szCs w:val="22"/>
        </w:rPr>
        <w:t xml:space="preserve"> li </w:t>
      </w:r>
      <w:proofErr w:type="spellStart"/>
      <w:r w:rsidRPr="00FD3B82">
        <w:rPr>
          <w:sz w:val="22"/>
          <w:szCs w:val="22"/>
        </w:rPr>
        <w:t>hauv</w:t>
      </w:r>
      <w:proofErr w:type="spellEnd"/>
      <w:r w:rsidRPr="00FD3B82">
        <w:rPr>
          <w:sz w:val="22"/>
          <w:szCs w:val="22"/>
        </w:rPr>
        <w:t xml:space="preserve"> "beige" los</w:t>
      </w:r>
      <w:r w:rsidR="007A6338" w:rsidRPr="00FD3B82">
        <w:rPr>
          <w:sz w:val="22"/>
          <w:szCs w:val="22"/>
        </w:rPr>
        <w:t xml:space="preserve"> </w:t>
      </w:r>
      <w:r w:rsidRPr="00FD3B82">
        <w:rPr>
          <w:sz w:val="22"/>
          <w:szCs w:val="22"/>
        </w:rPr>
        <w:t xml:space="preserve">sis "TV" </w:t>
      </w:r>
      <w:proofErr w:type="spellStart"/>
      <w:r w:rsidRPr="00FD3B82">
        <w:rPr>
          <w:sz w:val="22"/>
          <w:szCs w:val="22"/>
        </w:rPr>
        <w:t>nws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tuaj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yeem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tsim</w:t>
      </w:r>
      <w:proofErr w:type="spellEnd"/>
      <w:r w:rsidRPr="00FD3B82">
        <w:rPr>
          <w:sz w:val="22"/>
          <w:szCs w:val="22"/>
        </w:rPr>
        <w:t xml:space="preserve"> tau </w:t>
      </w:r>
      <w:proofErr w:type="spellStart"/>
      <w:r w:rsidRPr="00FD3B82">
        <w:rPr>
          <w:sz w:val="22"/>
          <w:szCs w:val="22"/>
        </w:rPr>
        <w:t>nrog</w:t>
      </w:r>
      <w:proofErr w:type="spellEnd"/>
      <w:r w:rsidRPr="00FD3B82">
        <w:rPr>
          <w:sz w:val="22"/>
          <w:szCs w:val="22"/>
        </w:rPr>
        <w:t xml:space="preserve"> 95</w:t>
      </w:r>
      <w:r w:rsidR="007A6338" w:rsidRPr="00FD3B82">
        <w:rPr>
          <w:sz w:val="22"/>
          <w:szCs w:val="22"/>
        </w:rPr>
        <w:t xml:space="preserve"> </w:t>
      </w:r>
      <w:proofErr w:type="spellStart"/>
      <w:r w:rsidR="007A6338" w:rsidRPr="00FD3B82">
        <w:rPr>
          <w:sz w:val="22"/>
          <w:szCs w:val="22"/>
        </w:rPr>
        <w:t>feem</w:t>
      </w:r>
      <w:proofErr w:type="spellEnd"/>
      <w:r w:rsidR="007A6338" w:rsidRPr="00FD3B82">
        <w:rPr>
          <w:sz w:val="22"/>
          <w:szCs w:val="22"/>
        </w:rPr>
        <w:t xml:space="preserve"> </w:t>
      </w:r>
      <w:proofErr w:type="spellStart"/>
      <w:r w:rsidR="007A6338" w:rsidRPr="00FD3B82">
        <w:rPr>
          <w:sz w:val="22"/>
          <w:szCs w:val="22"/>
        </w:rPr>
        <w:t>puas</w:t>
      </w:r>
      <w:proofErr w:type="spellEnd"/>
      <w:r w:rsidR="007A6338" w:rsidRPr="00FD3B82">
        <w:rPr>
          <w:sz w:val="22"/>
          <w:szCs w:val="22"/>
        </w:rPr>
        <w:t xml:space="preserve"> </w:t>
      </w:r>
      <w:proofErr w:type="spellStart"/>
      <w:r w:rsidR="007A6338" w:rsidRPr="00FD3B82">
        <w:rPr>
          <w:sz w:val="22"/>
          <w:szCs w:val="22"/>
        </w:rPr>
        <w:t>ntawm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qhov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tseeb</w:t>
      </w:r>
      <w:proofErr w:type="spellEnd"/>
      <w:r w:rsidRPr="00FD3B82">
        <w:rPr>
          <w:sz w:val="22"/>
          <w:szCs w:val="22"/>
        </w:rPr>
        <w:t xml:space="preserve">. </w:t>
      </w:r>
      <w:proofErr w:type="spellStart"/>
      <w:r w:rsidRPr="00FD3B82">
        <w:rPr>
          <w:sz w:val="22"/>
          <w:szCs w:val="22"/>
        </w:rPr>
        <w:t>Nws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txuas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ntxiv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cuam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tshuam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nrog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kev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nyuaj</w:t>
      </w:r>
      <w:proofErr w:type="spellEnd"/>
      <w:r w:rsidRPr="00FD3B82">
        <w:rPr>
          <w:sz w:val="22"/>
          <w:szCs w:val="22"/>
        </w:rPr>
        <w:t xml:space="preserve"> los </w:t>
      </w:r>
      <w:proofErr w:type="spellStart"/>
      <w:r w:rsidRPr="00FD3B82">
        <w:rPr>
          <w:sz w:val="22"/>
          <w:szCs w:val="22"/>
        </w:rPr>
        <w:t>tsim</w:t>
      </w:r>
      <w:proofErr w:type="spellEnd"/>
      <w:r w:rsidR="007A6338" w:rsidRPr="00FD3B82">
        <w:rPr>
          <w:sz w:val="22"/>
          <w:szCs w:val="22"/>
        </w:rPr>
        <w:t xml:space="preserve"> </w:t>
      </w:r>
      <w:proofErr w:type="spellStart"/>
      <w:r w:rsidR="007A6338" w:rsidRPr="00FD3B82">
        <w:rPr>
          <w:sz w:val="22"/>
          <w:szCs w:val="22"/>
        </w:rPr>
        <w:t>lub</w:t>
      </w:r>
      <w:proofErr w:type="spellEnd"/>
      <w:r w:rsidR="007A6338" w:rsidRPr="00FD3B82">
        <w:rPr>
          <w:sz w:val="22"/>
          <w:szCs w:val="22"/>
        </w:rPr>
        <w:t xml:space="preserve"> </w:t>
      </w:r>
      <w:proofErr w:type="spellStart"/>
      <w:r w:rsidR="007A6338" w:rsidRPr="00FD3B82">
        <w:rPr>
          <w:sz w:val="22"/>
          <w:szCs w:val="22"/>
        </w:rPr>
        <w:t>suab</w:t>
      </w:r>
      <w:proofErr w:type="spellEnd"/>
      <w:r w:rsidRPr="00FD3B82">
        <w:rPr>
          <w:sz w:val="22"/>
          <w:szCs w:val="22"/>
        </w:rPr>
        <w:t xml:space="preserve"> /</w:t>
      </w:r>
      <w:del w:id="14" w:author="Fong RERHANG" w:date="2021-05-27T08:21:00Z">
        <w:r w:rsidRPr="00FD3B82" w:rsidDel="00326C48">
          <w:rPr>
            <w:sz w:val="22"/>
            <w:szCs w:val="22"/>
          </w:rPr>
          <w:delText xml:space="preserve"> </w:delText>
        </w:r>
      </w:del>
      <w:r w:rsidRPr="00FD3B82">
        <w:rPr>
          <w:sz w:val="22"/>
          <w:szCs w:val="22"/>
        </w:rPr>
        <w:t>l</w:t>
      </w:r>
      <w:del w:id="15" w:author="Fong RERHANG" w:date="2021-05-27T08:21:00Z">
        <w:r w:rsidRPr="00FD3B82" w:rsidDel="00326C48">
          <w:rPr>
            <w:sz w:val="22"/>
            <w:szCs w:val="22"/>
          </w:rPr>
          <w:delText xml:space="preserve"> </w:delText>
        </w:r>
      </w:del>
      <w:r w:rsidRPr="00FD3B82">
        <w:rPr>
          <w:sz w:val="22"/>
          <w:szCs w:val="22"/>
        </w:rPr>
        <w:t xml:space="preserve">/ </w:t>
      </w:r>
      <w:proofErr w:type="spellStart"/>
      <w:r w:rsidRPr="00FD3B82">
        <w:rPr>
          <w:sz w:val="22"/>
          <w:szCs w:val="22"/>
        </w:rPr>
        <w:t>khoom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thaum</w:t>
      </w:r>
      <w:proofErr w:type="spellEnd"/>
      <w:r w:rsidRPr="00FD3B82">
        <w:rPr>
          <w:sz w:val="22"/>
          <w:szCs w:val="22"/>
        </w:rPr>
        <w:t xml:space="preserve"> sib </w:t>
      </w:r>
      <w:proofErr w:type="spellStart"/>
      <w:r w:rsidRPr="00FD3B82">
        <w:rPr>
          <w:sz w:val="22"/>
          <w:szCs w:val="22"/>
        </w:rPr>
        <w:t>tham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cov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txheej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txheem</w:t>
      </w:r>
      <w:proofErr w:type="spellEnd"/>
      <w:r w:rsidRPr="00FD3B82">
        <w:rPr>
          <w:sz w:val="22"/>
          <w:szCs w:val="22"/>
        </w:rPr>
        <w:t xml:space="preserve">. </w:t>
      </w:r>
      <w:proofErr w:type="spellStart"/>
      <w:r w:rsidRPr="00FD3B82">
        <w:rPr>
          <w:sz w:val="22"/>
          <w:szCs w:val="22"/>
        </w:rPr>
        <w:t>Nyob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hauv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thaj</w:t>
      </w:r>
      <w:proofErr w:type="spellEnd"/>
      <w:r w:rsidRPr="00FD3B82">
        <w:rPr>
          <w:sz w:val="22"/>
          <w:szCs w:val="22"/>
        </w:rPr>
        <w:t xml:space="preserve"> chaw </w:t>
      </w:r>
      <w:proofErr w:type="spellStart"/>
      <w:r w:rsidRPr="00FD3B82">
        <w:rPr>
          <w:sz w:val="22"/>
          <w:szCs w:val="22"/>
        </w:rPr>
        <w:t>hais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lus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thiab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lus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nws</w:t>
      </w:r>
      <w:proofErr w:type="spellEnd"/>
      <w:r w:rsidRPr="00FD3B82">
        <w:rPr>
          <w:sz w:val="22"/>
          <w:szCs w:val="22"/>
        </w:rPr>
        <w:t xml:space="preserve"> tau </w:t>
      </w:r>
      <w:proofErr w:type="spellStart"/>
      <w:r w:rsidRPr="00FD3B82">
        <w:rPr>
          <w:sz w:val="22"/>
          <w:szCs w:val="22"/>
        </w:rPr>
        <w:t>nthuav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tawm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nrog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tsawg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dua</w:t>
      </w:r>
      <w:proofErr w:type="spellEnd"/>
      <w:r w:rsidRPr="00FD3B82">
        <w:rPr>
          <w:sz w:val="22"/>
          <w:szCs w:val="22"/>
        </w:rPr>
        <w:t xml:space="preserve"> 1 </w:t>
      </w:r>
      <w:proofErr w:type="spellStart"/>
      <w:r w:rsidRPr="00FD3B82">
        <w:rPr>
          <w:sz w:val="22"/>
          <w:szCs w:val="22"/>
        </w:rPr>
        <w:t>qhov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kev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ua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txhaum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thaum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lub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sij</w:t>
      </w:r>
      <w:proofErr w:type="spellEnd"/>
      <w:r w:rsidR="007A6338"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hawm</w:t>
      </w:r>
      <w:proofErr w:type="spellEnd"/>
      <w:r w:rsidRPr="00FD3B82">
        <w:rPr>
          <w:sz w:val="22"/>
          <w:szCs w:val="22"/>
        </w:rPr>
        <w:t xml:space="preserve"> 5 </w:t>
      </w:r>
      <w:proofErr w:type="spellStart"/>
      <w:r w:rsidRPr="00FD3B82">
        <w:rPr>
          <w:sz w:val="22"/>
          <w:szCs w:val="22"/>
        </w:rPr>
        <w:t>feeb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kev</w:t>
      </w:r>
      <w:proofErr w:type="spellEnd"/>
      <w:r w:rsidRPr="00FD3B82">
        <w:rPr>
          <w:sz w:val="22"/>
          <w:szCs w:val="22"/>
        </w:rPr>
        <w:t xml:space="preserve"> sib </w:t>
      </w:r>
      <w:proofErr w:type="spellStart"/>
      <w:r w:rsidRPr="00FD3B82">
        <w:rPr>
          <w:sz w:val="22"/>
          <w:szCs w:val="22"/>
        </w:rPr>
        <w:t>tham</w:t>
      </w:r>
      <w:proofErr w:type="spellEnd"/>
      <w:r w:rsidRPr="00FD3B82">
        <w:rPr>
          <w:sz w:val="22"/>
          <w:szCs w:val="22"/>
        </w:rPr>
        <w:t xml:space="preserve">. </w:t>
      </w:r>
      <w:proofErr w:type="spellStart"/>
      <w:r w:rsidRPr="00FD3B82">
        <w:rPr>
          <w:sz w:val="22"/>
          <w:szCs w:val="22"/>
        </w:rPr>
        <w:t>Nws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tseem</w:t>
      </w:r>
      <w:proofErr w:type="spellEnd"/>
      <w:r w:rsidRPr="00FD3B82">
        <w:rPr>
          <w:sz w:val="22"/>
          <w:szCs w:val="22"/>
        </w:rPr>
        <w:t xml:space="preserve"> tau pom </w:t>
      </w:r>
      <w:proofErr w:type="spellStart"/>
      <w:r w:rsidRPr="00FD3B82">
        <w:rPr>
          <w:sz w:val="22"/>
          <w:szCs w:val="22"/>
        </w:rPr>
        <w:t>tias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nws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muaj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teeb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meem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nrog</w:t>
      </w:r>
      <w:proofErr w:type="spellEnd"/>
      <w:r w:rsidR="007A6338" w:rsidRPr="00FD3B82">
        <w:rPr>
          <w:sz w:val="22"/>
          <w:szCs w:val="22"/>
        </w:rPr>
        <w:t xml:space="preserve"> </w:t>
      </w:r>
      <w:proofErr w:type="spellStart"/>
      <w:r w:rsidR="007A6338" w:rsidRPr="00FD3B82">
        <w:rPr>
          <w:sz w:val="22"/>
          <w:szCs w:val="22"/>
        </w:rPr>
        <w:t>tus</w:t>
      </w:r>
      <w:proofErr w:type="spellEnd"/>
      <w:r w:rsidRPr="00FD3B82">
        <w:rPr>
          <w:sz w:val="22"/>
          <w:szCs w:val="22"/>
        </w:rPr>
        <w:t xml:space="preserve"> /</w:t>
      </w:r>
      <w:del w:id="16" w:author="Fong RERHANG" w:date="2021-05-27T08:21:00Z">
        <w:r w:rsidRPr="00FD3B82" w:rsidDel="00326C48">
          <w:rPr>
            <w:sz w:val="22"/>
            <w:szCs w:val="22"/>
          </w:rPr>
          <w:delText xml:space="preserve"> </w:delText>
        </w:r>
      </w:del>
      <w:r w:rsidRPr="00FD3B82">
        <w:rPr>
          <w:sz w:val="22"/>
          <w:szCs w:val="22"/>
        </w:rPr>
        <w:t>r</w:t>
      </w:r>
      <w:del w:id="17" w:author="Fong RERHANG" w:date="2021-05-27T08:21:00Z">
        <w:r w:rsidRPr="00FD3B82" w:rsidDel="00326C48">
          <w:rPr>
            <w:sz w:val="22"/>
            <w:szCs w:val="22"/>
          </w:rPr>
          <w:delText xml:space="preserve"> </w:delText>
        </w:r>
      </w:del>
      <w:r w:rsidRPr="00FD3B82">
        <w:rPr>
          <w:sz w:val="22"/>
          <w:szCs w:val="22"/>
        </w:rPr>
        <w:t xml:space="preserve">/ </w:t>
      </w:r>
      <w:proofErr w:type="spellStart"/>
      <w:r w:rsidRPr="00FD3B82">
        <w:rPr>
          <w:sz w:val="22"/>
          <w:szCs w:val="22"/>
        </w:rPr>
        <w:t>thiab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feem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ntau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hloov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cov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suab</w:t>
      </w:r>
      <w:proofErr w:type="spellEnd"/>
      <w:r w:rsidRPr="00FD3B82">
        <w:rPr>
          <w:sz w:val="22"/>
          <w:szCs w:val="22"/>
        </w:rPr>
        <w:t xml:space="preserve"> no </w:t>
      </w:r>
      <w:proofErr w:type="spellStart"/>
      <w:r w:rsidRPr="00FD3B82">
        <w:rPr>
          <w:sz w:val="22"/>
          <w:szCs w:val="22"/>
        </w:rPr>
        <w:t>rau</w:t>
      </w:r>
      <w:proofErr w:type="spellEnd"/>
      <w:r w:rsidRPr="00FD3B82">
        <w:rPr>
          <w:sz w:val="22"/>
          <w:szCs w:val="22"/>
        </w:rPr>
        <w:t xml:space="preserve"> /</w:t>
      </w:r>
      <w:del w:id="18" w:author="Fong RERHANG" w:date="2021-05-27T08:22:00Z">
        <w:r w:rsidRPr="00FD3B82" w:rsidDel="00326C48">
          <w:rPr>
            <w:sz w:val="22"/>
            <w:szCs w:val="22"/>
          </w:rPr>
          <w:delText xml:space="preserve"> </w:delText>
        </w:r>
      </w:del>
      <w:ins w:id="19" w:author="Fong RERHANG" w:date="2021-05-27T08:22:00Z">
        <w:r w:rsidR="00326C48">
          <w:rPr>
            <w:sz w:val="22"/>
            <w:szCs w:val="22"/>
          </w:rPr>
          <w:t>w</w:t>
        </w:r>
      </w:ins>
      <w:del w:id="20" w:author="Fong RERHANG" w:date="2021-05-27T08:21:00Z">
        <w:r w:rsidRPr="00FD3B82" w:rsidDel="00326C48">
          <w:rPr>
            <w:sz w:val="22"/>
            <w:szCs w:val="22"/>
          </w:rPr>
          <w:delText>/</w:delText>
        </w:r>
      </w:del>
      <w:del w:id="21" w:author="Fong RERHANG" w:date="2021-05-27T08:22:00Z">
        <w:r w:rsidRPr="00FD3B82" w:rsidDel="00326C48">
          <w:rPr>
            <w:sz w:val="22"/>
            <w:szCs w:val="22"/>
          </w:rPr>
          <w:delText xml:space="preserve"> </w:delText>
        </w:r>
      </w:del>
      <w:r w:rsidRPr="00FD3B82">
        <w:rPr>
          <w:sz w:val="22"/>
          <w:szCs w:val="22"/>
        </w:rPr>
        <w:t>/ los</w:t>
      </w:r>
      <w:r w:rsidR="007A6338" w:rsidRPr="00FD3B82">
        <w:rPr>
          <w:sz w:val="22"/>
          <w:szCs w:val="22"/>
        </w:rPr>
        <w:t xml:space="preserve"> </w:t>
      </w:r>
      <w:r w:rsidRPr="00FD3B82">
        <w:rPr>
          <w:sz w:val="22"/>
          <w:szCs w:val="22"/>
        </w:rPr>
        <w:t xml:space="preserve">sis </w:t>
      </w:r>
      <w:proofErr w:type="spellStart"/>
      <w:r w:rsidRPr="00FD3B82">
        <w:rPr>
          <w:sz w:val="22"/>
          <w:szCs w:val="22"/>
        </w:rPr>
        <w:t>tso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nws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rau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lub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suab</w:t>
      </w:r>
      <w:proofErr w:type="spellEnd"/>
      <w:r w:rsidRPr="00FD3B82">
        <w:rPr>
          <w:sz w:val="22"/>
          <w:szCs w:val="22"/>
        </w:rPr>
        <w:t xml:space="preserve"> "uh". </w:t>
      </w:r>
      <w:proofErr w:type="spellStart"/>
      <w:r w:rsidRPr="00FD3B82">
        <w:rPr>
          <w:sz w:val="22"/>
          <w:szCs w:val="22"/>
        </w:rPr>
        <w:t>Nws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ins w:id="22" w:author="Fong RERHANG" w:date="2021-05-27T08:23:00Z">
        <w:r w:rsidR="00EF5B8D">
          <w:rPr>
            <w:sz w:val="22"/>
            <w:szCs w:val="22"/>
          </w:rPr>
          <w:t>ua</w:t>
        </w:r>
        <w:proofErr w:type="spellEnd"/>
        <w:r w:rsidR="00EF5B8D">
          <w:rPr>
            <w:sz w:val="22"/>
            <w:szCs w:val="22"/>
          </w:rPr>
          <w:t xml:space="preserve"> tau </w:t>
        </w:r>
      </w:ins>
      <w:del w:id="23" w:author="Fong RERHANG" w:date="2021-05-27T08:23:00Z">
        <w:r w:rsidRPr="00FD3B82" w:rsidDel="00EF5B8D">
          <w:rPr>
            <w:sz w:val="22"/>
            <w:szCs w:val="22"/>
          </w:rPr>
          <w:delText>yog stimulable rau</w:delText>
        </w:r>
      </w:del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cov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suab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lus</w:t>
      </w:r>
      <w:proofErr w:type="spellEnd"/>
      <w:r w:rsidRPr="00FD3B82">
        <w:rPr>
          <w:sz w:val="22"/>
          <w:szCs w:val="22"/>
        </w:rPr>
        <w:t xml:space="preserve"> no. </w:t>
      </w:r>
      <w:proofErr w:type="spellStart"/>
      <w:r w:rsidRPr="00FD3B82">
        <w:rPr>
          <w:sz w:val="22"/>
          <w:szCs w:val="22"/>
        </w:rPr>
        <w:t>Nrog</w:t>
      </w:r>
      <w:proofErr w:type="spellEnd"/>
      <w:r w:rsidRPr="00FD3B82">
        <w:rPr>
          <w:sz w:val="22"/>
          <w:szCs w:val="22"/>
        </w:rPr>
        <w:t xml:space="preserve"> /</w:t>
      </w:r>
      <w:del w:id="24" w:author="Fong RERHANG" w:date="2021-05-27T08:24:00Z">
        <w:r w:rsidRPr="00FD3B82" w:rsidDel="00EF5B8D">
          <w:rPr>
            <w:sz w:val="22"/>
            <w:szCs w:val="22"/>
          </w:rPr>
          <w:delText xml:space="preserve"> </w:delText>
        </w:r>
      </w:del>
      <w:r w:rsidRPr="00FD3B82">
        <w:rPr>
          <w:sz w:val="22"/>
          <w:szCs w:val="22"/>
        </w:rPr>
        <w:t>r</w:t>
      </w:r>
      <w:del w:id="25" w:author="Fong RERHANG" w:date="2021-05-27T08:24:00Z">
        <w:r w:rsidRPr="00FD3B82" w:rsidDel="00EF5B8D">
          <w:rPr>
            <w:sz w:val="22"/>
            <w:szCs w:val="22"/>
          </w:rPr>
          <w:delText xml:space="preserve"> </w:delText>
        </w:r>
      </w:del>
      <w:r w:rsidRPr="00FD3B82">
        <w:rPr>
          <w:sz w:val="22"/>
          <w:szCs w:val="22"/>
        </w:rPr>
        <w:t xml:space="preserve">/ sib </w:t>
      </w:r>
      <w:proofErr w:type="spellStart"/>
      <w:r w:rsidRPr="00FD3B82">
        <w:rPr>
          <w:sz w:val="22"/>
          <w:szCs w:val="22"/>
        </w:rPr>
        <w:t>xyaw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nws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muaj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peev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xwm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tsim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nyob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rau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theem</w:t>
      </w:r>
      <w:proofErr w:type="spellEnd"/>
      <w:r w:rsidRPr="00FD3B82">
        <w:rPr>
          <w:sz w:val="22"/>
          <w:szCs w:val="22"/>
        </w:rPr>
        <w:t xml:space="preserve"> lo </w:t>
      </w:r>
      <w:proofErr w:type="spellStart"/>
      <w:r w:rsidRPr="00FD3B82">
        <w:rPr>
          <w:sz w:val="22"/>
          <w:szCs w:val="22"/>
        </w:rPr>
        <w:t>lus</w:t>
      </w:r>
      <w:proofErr w:type="spellEnd"/>
      <w:r w:rsidRPr="00FD3B82">
        <w:rPr>
          <w:sz w:val="22"/>
          <w:szCs w:val="22"/>
        </w:rPr>
        <w:t xml:space="preserve">, </w:t>
      </w:r>
      <w:proofErr w:type="spellStart"/>
      <w:r w:rsidRPr="00FD3B82">
        <w:rPr>
          <w:sz w:val="22"/>
          <w:szCs w:val="22"/>
        </w:rPr>
        <w:t>txawm</w:t>
      </w:r>
      <w:proofErr w:type="spellEnd"/>
      <w:r w:rsidRPr="00FD3B82">
        <w:rPr>
          <w:sz w:val="22"/>
          <w:szCs w:val="22"/>
        </w:rPr>
        <w:t xml:space="preserve"> li </w:t>
      </w:r>
      <w:proofErr w:type="spellStart"/>
      <w:r w:rsidRPr="00FD3B82">
        <w:rPr>
          <w:sz w:val="22"/>
          <w:szCs w:val="22"/>
        </w:rPr>
        <w:t>cas</w:t>
      </w:r>
      <w:proofErr w:type="spellEnd"/>
      <w:r w:rsidRPr="00FD3B82">
        <w:rPr>
          <w:sz w:val="22"/>
          <w:szCs w:val="22"/>
        </w:rPr>
        <w:t xml:space="preserve"> los </w:t>
      </w:r>
      <w:proofErr w:type="spellStart"/>
      <w:r w:rsidRPr="00FD3B82">
        <w:rPr>
          <w:sz w:val="22"/>
          <w:szCs w:val="22"/>
        </w:rPr>
        <w:t>xij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muaj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teeb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meem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nyuaj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ntawm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qib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kab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lus</w:t>
      </w:r>
      <w:proofErr w:type="spellEnd"/>
      <w:r w:rsidR="00506A07" w:rsidRPr="00FD3B82">
        <w:rPr>
          <w:sz w:val="22"/>
          <w:szCs w:val="22"/>
        </w:rPr>
        <w:t>.</w:t>
      </w:r>
    </w:p>
    <w:p w14:paraId="00EABFA3" w14:textId="77777777" w:rsidR="00EE76E1" w:rsidRDefault="00EE76E1">
      <w:pPr>
        <w:pStyle w:val="BodyText"/>
        <w:spacing w:before="10"/>
        <w:rPr>
          <w:sz w:val="20"/>
        </w:rPr>
      </w:pPr>
    </w:p>
    <w:p w14:paraId="48C67E4C" w14:textId="6C29A1D9" w:rsidR="00EE76E1" w:rsidRPr="009E45CE" w:rsidRDefault="001E0392">
      <w:pPr>
        <w:pStyle w:val="Heading1"/>
        <w:rPr>
          <w:sz w:val="22"/>
          <w:szCs w:val="22"/>
        </w:rPr>
      </w:pPr>
      <w:r w:rsidRPr="009E45CE">
        <w:rPr>
          <w:sz w:val="22"/>
          <w:szCs w:val="22"/>
        </w:rPr>
        <w:t>COV NTAUB NTAWV KEV KUAJ TAM SIM NO</w:t>
      </w:r>
      <w:r w:rsidR="00506A07" w:rsidRPr="009E45CE">
        <w:rPr>
          <w:sz w:val="22"/>
          <w:szCs w:val="22"/>
        </w:rPr>
        <w:t>:</w:t>
      </w:r>
    </w:p>
    <w:p w14:paraId="01E7F84A" w14:textId="77777777" w:rsidR="00EE76E1" w:rsidRDefault="00EE76E1">
      <w:pPr>
        <w:pStyle w:val="BodyText"/>
        <w:spacing w:before="4"/>
        <w:rPr>
          <w:b/>
        </w:rPr>
      </w:pPr>
    </w:p>
    <w:p w14:paraId="3B2CE32F" w14:textId="2594A5D7" w:rsidR="00EE76E1" w:rsidRPr="005B0C0C" w:rsidRDefault="009E45CE" w:rsidP="005B0C0C">
      <w:pPr>
        <w:spacing w:line="276" w:lineRule="auto"/>
        <w:ind w:left="519" w:right="226"/>
        <w:jc w:val="both"/>
        <w:rPr>
          <w:i/>
          <w:sz w:val="20"/>
          <w:szCs w:val="20"/>
        </w:rPr>
      </w:pPr>
      <w:proofErr w:type="spellStart"/>
      <w:r w:rsidRPr="005B0C0C">
        <w:rPr>
          <w:i/>
          <w:sz w:val="20"/>
          <w:szCs w:val="20"/>
        </w:rPr>
        <w:t>Thaum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lub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sij</w:t>
      </w:r>
      <w:proofErr w:type="spellEnd"/>
      <w:r w:rsidR="005B0C0C"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hawm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ntsuam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xyuas</w:t>
      </w:r>
      <w:proofErr w:type="spellEnd"/>
      <w:r w:rsidR="005B0C0C" w:rsidRPr="005B0C0C">
        <w:rPr>
          <w:i/>
          <w:sz w:val="20"/>
          <w:szCs w:val="20"/>
        </w:rPr>
        <w:t xml:space="preserve"> no</w:t>
      </w:r>
      <w:r w:rsidRPr="005B0C0C">
        <w:rPr>
          <w:i/>
          <w:sz w:val="20"/>
          <w:szCs w:val="20"/>
        </w:rPr>
        <w:t xml:space="preserve">, </w:t>
      </w:r>
      <w:proofErr w:type="spellStart"/>
      <w:r w:rsidRPr="005B0C0C">
        <w:rPr>
          <w:i/>
          <w:sz w:val="20"/>
          <w:szCs w:val="20"/>
        </w:rPr>
        <w:t>kev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ntsuam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xyuas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tim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ntsej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tim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muag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tsis</w:t>
      </w:r>
      <w:proofErr w:type="spellEnd"/>
      <w:r w:rsidRPr="005B0C0C">
        <w:rPr>
          <w:i/>
          <w:sz w:val="20"/>
          <w:szCs w:val="20"/>
        </w:rPr>
        <w:t xml:space="preserve"> pub </w:t>
      </w:r>
      <w:proofErr w:type="spellStart"/>
      <w:r w:rsidRPr="005B0C0C">
        <w:rPr>
          <w:i/>
          <w:sz w:val="20"/>
          <w:szCs w:val="20"/>
        </w:rPr>
        <w:t>lwm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tus</w:t>
      </w:r>
      <w:proofErr w:type="spellEnd"/>
      <w:r w:rsidRPr="005B0C0C">
        <w:rPr>
          <w:i/>
          <w:sz w:val="20"/>
          <w:szCs w:val="20"/>
        </w:rPr>
        <w:t xml:space="preserve"> pom zoo </w:t>
      </w:r>
      <w:proofErr w:type="spellStart"/>
      <w:r w:rsidRPr="005B0C0C">
        <w:rPr>
          <w:i/>
          <w:sz w:val="20"/>
          <w:szCs w:val="20"/>
        </w:rPr>
        <w:t>nyob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rau</w:t>
      </w:r>
      <w:proofErr w:type="spellEnd"/>
      <w:r w:rsidRPr="005B0C0C">
        <w:rPr>
          <w:i/>
          <w:sz w:val="20"/>
          <w:szCs w:val="20"/>
        </w:rPr>
        <w:t xml:space="preserve"> California </w:t>
      </w:r>
      <w:proofErr w:type="spellStart"/>
      <w:r w:rsidRPr="005B0C0C">
        <w:rPr>
          <w:i/>
          <w:sz w:val="20"/>
          <w:szCs w:val="20"/>
        </w:rPr>
        <w:t>Lub</w:t>
      </w:r>
      <w:proofErr w:type="spellEnd"/>
      <w:r w:rsidRPr="005B0C0C">
        <w:rPr>
          <w:i/>
          <w:sz w:val="20"/>
          <w:szCs w:val="20"/>
        </w:rPr>
        <w:t xml:space="preserve"> Chaw </w:t>
      </w:r>
      <w:proofErr w:type="spellStart"/>
      <w:r w:rsidRPr="005B0C0C">
        <w:rPr>
          <w:i/>
          <w:sz w:val="20"/>
          <w:szCs w:val="20"/>
        </w:rPr>
        <w:t>Hauj</w:t>
      </w:r>
      <w:proofErr w:type="spellEnd"/>
      <w:r w:rsidR="005B0C0C"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lwm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Saib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Xyuas</w:t>
      </w:r>
      <w:proofErr w:type="spellEnd"/>
      <w:r w:rsidRPr="005B0C0C">
        <w:rPr>
          <w:i/>
          <w:sz w:val="20"/>
          <w:szCs w:val="20"/>
        </w:rPr>
        <w:t xml:space="preserve"> Kev </w:t>
      </w:r>
      <w:proofErr w:type="spellStart"/>
      <w:r w:rsidRPr="005B0C0C">
        <w:rPr>
          <w:i/>
          <w:sz w:val="20"/>
          <w:szCs w:val="20"/>
        </w:rPr>
        <w:t>Kawm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thiab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cov</w:t>
      </w:r>
      <w:proofErr w:type="spellEnd"/>
      <w:r w:rsidRPr="005B0C0C">
        <w:rPr>
          <w:i/>
          <w:sz w:val="20"/>
          <w:szCs w:val="20"/>
        </w:rPr>
        <w:t xml:space="preserve"> chaw </w:t>
      </w:r>
      <w:proofErr w:type="spellStart"/>
      <w:r w:rsidRPr="005B0C0C">
        <w:rPr>
          <w:i/>
          <w:sz w:val="20"/>
          <w:szCs w:val="20"/>
        </w:rPr>
        <w:t>lis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kev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noj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qab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haus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huv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hauv</w:t>
      </w:r>
      <w:proofErr w:type="spellEnd"/>
      <w:r w:rsidRPr="005B0C0C">
        <w:rPr>
          <w:i/>
          <w:sz w:val="20"/>
          <w:szCs w:val="20"/>
        </w:rPr>
        <w:t xml:space="preserve"> zos vim </w:t>
      </w:r>
      <w:del w:id="26" w:author="Fong RERHANG" w:date="2021-05-27T08:26:00Z">
        <w:r w:rsidRPr="005B0C0C" w:rsidDel="00EF5B8D">
          <w:rPr>
            <w:i/>
            <w:sz w:val="20"/>
            <w:szCs w:val="20"/>
          </w:rPr>
          <w:delText>yog</w:delText>
        </w:r>
      </w:del>
      <w:proofErr w:type="spellStart"/>
      <w:ins w:id="27" w:author="Fong RERHANG" w:date="2021-05-27T08:26:00Z">
        <w:r w:rsidR="00EF5B8D">
          <w:rPr>
            <w:i/>
            <w:sz w:val="20"/>
            <w:szCs w:val="20"/>
          </w:rPr>
          <w:t>kab</w:t>
        </w:r>
        <w:proofErr w:type="spellEnd"/>
        <w:r w:rsidR="00EF5B8D">
          <w:rPr>
            <w:i/>
            <w:sz w:val="20"/>
            <w:szCs w:val="20"/>
          </w:rPr>
          <w:t xml:space="preserve"> mob sib </w:t>
        </w:r>
        <w:proofErr w:type="spellStart"/>
        <w:r w:rsidR="00EF5B8D">
          <w:rPr>
            <w:i/>
            <w:sz w:val="20"/>
            <w:szCs w:val="20"/>
          </w:rPr>
          <w:t>kis</w:t>
        </w:r>
        <w:proofErr w:type="spellEnd"/>
        <w:r w:rsidR="00EF5B8D">
          <w:rPr>
            <w:i/>
            <w:sz w:val="20"/>
            <w:szCs w:val="20"/>
          </w:rPr>
          <w:t xml:space="preserve"> CO</w:t>
        </w:r>
      </w:ins>
      <w:ins w:id="28" w:author="Fong RERHANG" w:date="2021-05-27T08:27:00Z">
        <w:r w:rsidR="00EF5B8D">
          <w:rPr>
            <w:i/>
            <w:sz w:val="20"/>
            <w:szCs w:val="20"/>
          </w:rPr>
          <w:t>VID-19</w:t>
        </w:r>
      </w:ins>
      <w:del w:id="29" w:author="Fong RERHANG" w:date="2021-05-27T08:27:00Z">
        <w:r w:rsidRPr="005B0C0C" w:rsidDel="00EF5B8D">
          <w:rPr>
            <w:i/>
            <w:sz w:val="20"/>
            <w:szCs w:val="20"/>
          </w:rPr>
          <w:delText xml:space="preserve"> KEV PUB CEEV</w:delText>
        </w:r>
      </w:del>
      <w:r w:rsidRPr="005B0C0C">
        <w:rPr>
          <w:i/>
          <w:sz w:val="20"/>
          <w:szCs w:val="20"/>
        </w:rPr>
        <w:t xml:space="preserve">. Vim li no, </w:t>
      </w:r>
      <w:proofErr w:type="spellStart"/>
      <w:r w:rsidRPr="005B0C0C">
        <w:rPr>
          <w:i/>
          <w:sz w:val="20"/>
          <w:szCs w:val="20"/>
        </w:rPr>
        <w:t>cov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neeg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kuaj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xyuas</w:t>
      </w:r>
      <w:proofErr w:type="spellEnd"/>
      <w:r w:rsidRPr="005B0C0C">
        <w:rPr>
          <w:i/>
          <w:sz w:val="20"/>
          <w:szCs w:val="20"/>
        </w:rPr>
        <w:t xml:space="preserve"> no tau </w:t>
      </w:r>
      <w:proofErr w:type="spellStart"/>
      <w:r w:rsidRPr="005B0C0C">
        <w:rPr>
          <w:i/>
          <w:sz w:val="20"/>
          <w:szCs w:val="20"/>
        </w:rPr>
        <w:t>siv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cov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ntaub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ntawv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uas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muaj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peev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xwm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tuaj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yeem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nkag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mus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saib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thiaj</w:t>
      </w:r>
      <w:proofErr w:type="spellEnd"/>
      <w:r w:rsidRPr="005B0C0C">
        <w:rPr>
          <w:i/>
          <w:sz w:val="20"/>
          <w:szCs w:val="20"/>
        </w:rPr>
        <w:t xml:space="preserve"> li </w:t>
      </w:r>
      <w:proofErr w:type="spellStart"/>
      <w:r w:rsidRPr="005B0C0C">
        <w:rPr>
          <w:i/>
          <w:sz w:val="20"/>
          <w:szCs w:val="20"/>
        </w:rPr>
        <w:t>txiav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txim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siab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cov</w:t>
      </w:r>
      <w:proofErr w:type="spellEnd"/>
      <w:r w:rsidRPr="005B0C0C">
        <w:rPr>
          <w:i/>
          <w:sz w:val="20"/>
          <w:szCs w:val="20"/>
        </w:rPr>
        <w:t xml:space="preserve"> tub </w:t>
      </w:r>
      <w:proofErr w:type="spellStart"/>
      <w:r w:rsidRPr="005B0C0C">
        <w:rPr>
          <w:i/>
          <w:sz w:val="20"/>
          <w:szCs w:val="20"/>
        </w:rPr>
        <w:t>ntxhais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kawm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txoj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hauj</w:t>
      </w:r>
      <w:proofErr w:type="spellEnd"/>
      <w:r w:rsidR="005B0C0C"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lwm</w:t>
      </w:r>
      <w:proofErr w:type="spellEnd"/>
      <w:r w:rsidRPr="005B0C0C">
        <w:rPr>
          <w:i/>
          <w:sz w:val="20"/>
          <w:szCs w:val="20"/>
        </w:rPr>
        <w:t xml:space="preserve"> tam sim no </w:t>
      </w:r>
      <w:proofErr w:type="spellStart"/>
      <w:r w:rsidRPr="005B0C0C">
        <w:rPr>
          <w:i/>
          <w:sz w:val="20"/>
          <w:szCs w:val="20"/>
        </w:rPr>
        <w:t>txhawm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rau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txhawb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txoj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kev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kawm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nce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qib</w:t>
      </w:r>
      <w:proofErr w:type="spellEnd"/>
      <w:r w:rsidRPr="005B0C0C">
        <w:rPr>
          <w:i/>
          <w:sz w:val="20"/>
          <w:szCs w:val="20"/>
        </w:rPr>
        <w:t xml:space="preserve">. </w:t>
      </w:r>
      <w:proofErr w:type="spellStart"/>
      <w:r w:rsidRPr="005B0C0C">
        <w:rPr>
          <w:i/>
          <w:sz w:val="20"/>
          <w:szCs w:val="20"/>
        </w:rPr>
        <w:t>Pab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pawg</w:t>
      </w:r>
      <w:proofErr w:type="spellEnd"/>
      <w:r w:rsidRPr="005B0C0C">
        <w:rPr>
          <w:i/>
          <w:sz w:val="20"/>
          <w:szCs w:val="20"/>
        </w:rPr>
        <w:t xml:space="preserve"> IEP </w:t>
      </w:r>
      <w:proofErr w:type="spellStart"/>
      <w:r w:rsidRPr="005B0C0C">
        <w:rPr>
          <w:i/>
          <w:sz w:val="20"/>
          <w:szCs w:val="20"/>
        </w:rPr>
        <w:t>yuav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txiav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txim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siab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tias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yuav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tsum</w:t>
      </w:r>
      <w:proofErr w:type="spellEnd"/>
      <w:r w:rsidRPr="005B0C0C">
        <w:rPr>
          <w:i/>
          <w:sz w:val="20"/>
          <w:szCs w:val="20"/>
        </w:rPr>
        <w:t xml:space="preserve"> tau </w:t>
      </w:r>
      <w:proofErr w:type="spellStart"/>
      <w:r w:rsidRPr="005B0C0C">
        <w:rPr>
          <w:i/>
          <w:sz w:val="20"/>
          <w:szCs w:val="20"/>
        </w:rPr>
        <w:t>muaj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cov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ntaub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ntawv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ntxiv</w:t>
      </w:r>
      <w:proofErr w:type="spellEnd"/>
      <w:r w:rsidRPr="005B0C0C">
        <w:rPr>
          <w:i/>
          <w:sz w:val="20"/>
          <w:szCs w:val="20"/>
        </w:rPr>
        <w:t xml:space="preserve">, </w:t>
      </w:r>
      <w:proofErr w:type="spellStart"/>
      <w:r w:rsidRPr="005B0C0C">
        <w:rPr>
          <w:i/>
          <w:sz w:val="20"/>
          <w:szCs w:val="20"/>
        </w:rPr>
        <w:t>pab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pawg</w:t>
      </w:r>
      <w:proofErr w:type="spellEnd"/>
      <w:r w:rsidRPr="005B0C0C">
        <w:rPr>
          <w:i/>
          <w:sz w:val="20"/>
          <w:szCs w:val="20"/>
        </w:rPr>
        <w:t xml:space="preserve"> IEP </w:t>
      </w:r>
      <w:proofErr w:type="spellStart"/>
      <w:r w:rsidRPr="005B0C0C">
        <w:rPr>
          <w:i/>
          <w:sz w:val="20"/>
          <w:szCs w:val="20"/>
        </w:rPr>
        <w:t>muaj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txoj</w:t>
      </w:r>
      <w:proofErr w:type="spellEnd"/>
      <w:r w:rsidR="005B0C0C"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cai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rov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ua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dua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thiab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thov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kom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muaj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kev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txheeb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xyuas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ntxiv</w:t>
      </w:r>
      <w:proofErr w:type="spellEnd"/>
      <w:r w:rsidRPr="005B0C0C">
        <w:rPr>
          <w:i/>
          <w:sz w:val="20"/>
          <w:szCs w:val="20"/>
        </w:rPr>
        <w:t xml:space="preserve">, </w:t>
      </w:r>
      <w:proofErr w:type="spellStart"/>
      <w:r w:rsidRPr="005B0C0C">
        <w:rPr>
          <w:i/>
          <w:sz w:val="20"/>
          <w:szCs w:val="20"/>
        </w:rPr>
        <w:t>tshwj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xeeb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yog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kev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ntsuam</w:t>
      </w:r>
      <w:proofErr w:type="spellEnd"/>
      <w:r w:rsidR="005B0C0C"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xyuas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tus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kheej</w:t>
      </w:r>
      <w:proofErr w:type="spellEnd"/>
      <w:r w:rsidRPr="005B0C0C">
        <w:rPr>
          <w:i/>
          <w:sz w:val="20"/>
          <w:szCs w:val="20"/>
        </w:rPr>
        <w:t xml:space="preserve">, </w:t>
      </w:r>
      <w:proofErr w:type="spellStart"/>
      <w:r w:rsidRPr="005B0C0C">
        <w:rPr>
          <w:i/>
          <w:sz w:val="20"/>
          <w:szCs w:val="20"/>
        </w:rPr>
        <w:t>thaum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nws</w:t>
      </w:r>
      <w:proofErr w:type="spellEnd"/>
      <w:r w:rsidRPr="005B0C0C">
        <w:rPr>
          <w:i/>
          <w:sz w:val="20"/>
          <w:szCs w:val="20"/>
        </w:rPr>
        <w:t xml:space="preserve"> pom </w:t>
      </w:r>
      <w:proofErr w:type="spellStart"/>
      <w:r w:rsidRPr="005B0C0C">
        <w:rPr>
          <w:i/>
          <w:sz w:val="20"/>
          <w:szCs w:val="20"/>
        </w:rPr>
        <w:t>tias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muaj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kev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nyab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xeeb</w:t>
      </w:r>
      <w:proofErr w:type="spellEnd"/>
      <w:r w:rsidRPr="005B0C0C">
        <w:rPr>
          <w:i/>
          <w:sz w:val="20"/>
          <w:szCs w:val="20"/>
        </w:rPr>
        <w:t xml:space="preserve"> los </w:t>
      </w:r>
      <w:proofErr w:type="spellStart"/>
      <w:r w:rsidRPr="005B0C0C">
        <w:rPr>
          <w:i/>
          <w:sz w:val="20"/>
          <w:szCs w:val="20"/>
        </w:rPr>
        <w:t>tshawb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xyuas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tim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ntsej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tim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muag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ntawm</w:t>
      </w:r>
      <w:proofErr w:type="spellEnd"/>
      <w:r w:rsidR="005B0C0C"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ib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tus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neeg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txog</w:t>
      </w:r>
      <w:proofErr w:type="spellEnd"/>
      <w:r w:rsidR="005B0C0C"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kev</w:t>
      </w:r>
      <w:proofErr w:type="spellEnd"/>
      <w:r w:rsidR="005B0C0C"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noj</w:t>
      </w:r>
      <w:proofErr w:type="spellEnd"/>
      <w:r w:rsidR="005B0C0C"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qab</w:t>
      </w:r>
      <w:proofErr w:type="spellEnd"/>
      <w:r w:rsidR="005B0C0C"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haus</w:t>
      </w:r>
      <w:proofErr w:type="spellEnd"/>
      <w:r w:rsidR="005B0C0C"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huv</w:t>
      </w:r>
      <w:proofErr w:type="spellEnd"/>
      <w:r w:rsidR="005B0C0C" w:rsidRPr="005B0C0C">
        <w:rPr>
          <w:i/>
          <w:sz w:val="20"/>
          <w:szCs w:val="20"/>
        </w:rPr>
        <w:t>.</w:t>
      </w:r>
    </w:p>
    <w:p w14:paraId="441453AC" w14:textId="77777777" w:rsidR="00EE76E1" w:rsidRDefault="00EE76E1">
      <w:pPr>
        <w:pStyle w:val="BodyText"/>
        <w:spacing w:before="1"/>
        <w:rPr>
          <w:i/>
          <w:sz w:val="21"/>
        </w:rPr>
      </w:pPr>
    </w:p>
    <w:p w14:paraId="5ADAD6E8" w14:textId="70D1FF2C" w:rsidR="00EE76E1" w:rsidRPr="008D4775" w:rsidRDefault="008D4775">
      <w:pPr>
        <w:pStyle w:val="Heading1"/>
        <w:rPr>
          <w:sz w:val="22"/>
          <w:szCs w:val="22"/>
        </w:rPr>
      </w:pPr>
      <w:r w:rsidRPr="008D4775">
        <w:rPr>
          <w:sz w:val="22"/>
          <w:szCs w:val="22"/>
        </w:rPr>
        <w:t>KEV TXHEEB XYUAS COV KEV NTSUAM XYUAS KEV HAIS LUS YAV DHAU LOS</w:t>
      </w:r>
      <w:r w:rsidR="00506A07" w:rsidRPr="008D4775">
        <w:rPr>
          <w:sz w:val="22"/>
          <w:szCs w:val="22"/>
        </w:rPr>
        <w:t>:</w:t>
      </w:r>
    </w:p>
    <w:p w14:paraId="187371ED" w14:textId="77777777" w:rsidR="00EE76E1" w:rsidRDefault="00EE76E1">
      <w:pPr>
        <w:pStyle w:val="BodyText"/>
        <w:spacing w:before="5"/>
        <w:rPr>
          <w:b/>
          <w:sz w:val="26"/>
        </w:rPr>
      </w:pPr>
    </w:p>
    <w:p w14:paraId="1FE65D4D" w14:textId="040B00E9" w:rsidR="00EE76E1" w:rsidRPr="00F506FE" w:rsidRDefault="006917D4" w:rsidP="00F506FE">
      <w:pPr>
        <w:pStyle w:val="BodyText"/>
        <w:spacing w:before="1"/>
        <w:ind w:left="519"/>
        <w:jc w:val="both"/>
        <w:rPr>
          <w:sz w:val="22"/>
          <w:szCs w:val="22"/>
        </w:rPr>
      </w:pPr>
      <w:r w:rsidRPr="00F506FE">
        <w:rPr>
          <w:sz w:val="22"/>
          <w:szCs w:val="22"/>
          <w:u w:val="single"/>
        </w:rPr>
        <w:t xml:space="preserve">Kev </w:t>
      </w:r>
      <w:proofErr w:type="spellStart"/>
      <w:r w:rsidR="00D628F8" w:rsidRPr="00F506FE">
        <w:rPr>
          <w:sz w:val="22"/>
          <w:szCs w:val="22"/>
          <w:u w:val="single"/>
        </w:rPr>
        <w:t>Tawm</w:t>
      </w:r>
      <w:proofErr w:type="spellEnd"/>
      <w:r w:rsidR="00D628F8" w:rsidRPr="00F506FE">
        <w:rPr>
          <w:sz w:val="22"/>
          <w:szCs w:val="22"/>
          <w:u w:val="single"/>
        </w:rPr>
        <w:t xml:space="preserve"> </w:t>
      </w:r>
      <w:proofErr w:type="spellStart"/>
      <w:r w:rsidR="00D628F8" w:rsidRPr="00F506FE">
        <w:rPr>
          <w:sz w:val="22"/>
          <w:szCs w:val="22"/>
          <w:u w:val="single"/>
        </w:rPr>
        <w:t>Suab</w:t>
      </w:r>
      <w:proofErr w:type="spellEnd"/>
      <w:r w:rsidR="00D628F8" w:rsidRPr="00F506FE">
        <w:rPr>
          <w:sz w:val="22"/>
          <w:szCs w:val="22"/>
          <w:u w:val="single"/>
        </w:rPr>
        <w:t xml:space="preserve"> </w:t>
      </w:r>
      <w:proofErr w:type="spellStart"/>
      <w:r w:rsidR="00D628F8" w:rsidRPr="00F506FE">
        <w:rPr>
          <w:sz w:val="22"/>
          <w:szCs w:val="22"/>
          <w:u w:val="single"/>
        </w:rPr>
        <w:t>Hais</w:t>
      </w:r>
      <w:proofErr w:type="spellEnd"/>
      <w:r w:rsidR="00D628F8" w:rsidRPr="00F506FE">
        <w:rPr>
          <w:sz w:val="22"/>
          <w:szCs w:val="22"/>
          <w:u w:val="single"/>
        </w:rPr>
        <w:t xml:space="preserve"> </w:t>
      </w:r>
      <w:proofErr w:type="spellStart"/>
      <w:r w:rsidR="00D628F8" w:rsidRPr="00F506FE">
        <w:rPr>
          <w:sz w:val="22"/>
          <w:szCs w:val="22"/>
          <w:u w:val="single"/>
        </w:rPr>
        <w:t>Lus</w:t>
      </w:r>
      <w:proofErr w:type="spellEnd"/>
      <w:r w:rsidR="00D628F8" w:rsidRPr="00F506FE">
        <w:rPr>
          <w:sz w:val="22"/>
          <w:szCs w:val="22"/>
          <w:u w:val="single"/>
        </w:rPr>
        <w:t xml:space="preserve"> &amp; Kev </w:t>
      </w:r>
      <w:proofErr w:type="spellStart"/>
      <w:r w:rsidR="00D628F8" w:rsidRPr="00F506FE">
        <w:rPr>
          <w:sz w:val="22"/>
          <w:szCs w:val="22"/>
          <w:u w:val="single"/>
        </w:rPr>
        <w:t>Txawj</w:t>
      </w:r>
      <w:proofErr w:type="spellEnd"/>
      <w:r w:rsidR="00D628F8" w:rsidRPr="00F506FE">
        <w:rPr>
          <w:sz w:val="22"/>
          <w:szCs w:val="22"/>
          <w:u w:val="single"/>
        </w:rPr>
        <w:t xml:space="preserve"> </w:t>
      </w:r>
      <w:proofErr w:type="spellStart"/>
      <w:r w:rsidR="00D628F8" w:rsidRPr="00F506FE">
        <w:rPr>
          <w:sz w:val="22"/>
          <w:szCs w:val="22"/>
          <w:u w:val="single"/>
        </w:rPr>
        <w:t>Ntse</w:t>
      </w:r>
      <w:proofErr w:type="spellEnd"/>
    </w:p>
    <w:p w14:paraId="63962265" w14:textId="124C9D72" w:rsidR="00EE76E1" w:rsidRPr="00F506FE" w:rsidRDefault="009C477A" w:rsidP="003958DE">
      <w:pPr>
        <w:pStyle w:val="BodyText"/>
        <w:spacing w:before="40" w:line="276" w:lineRule="auto"/>
        <w:ind w:left="519" w:right="163"/>
        <w:jc w:val="both"/>
        <w:rPr>
          <w:sz w:val="22"/>
          <w:szCs w:val="22"/>
        </w:rPr>
      </w:pPr>
      <w:del w:id="30" w:author="Fong RERHANG" w:date="2021-05-27T08:32:00Z">
        <w:r w:rsidRPr="00F506FE" w:rsidDel="00EF5B8D">
          <w:rPr>
            <w:sz w:val="22"/>
            <w:szCs w:val="22"/>
          </w:rPr>
          <w:delText xml:space="preserve">Skylar </w:delText>
        </w:r>
        <w:r w:rsidR="00F506FE" w:rsidRPr="00F506FE" w:rsidDel="00EF5B8D">
          <w:rPr>
            <w:sz w:val="22"/>
            <w:szCs w:val="22"/>
          </w:rPr>
          <w:delText>k</w:delText>
        </w:r>
      </w:del>
      <w:ins w:id="31" w:author="Fong RERHANG" w:date="2021-05-27T08:32:00Z">
        <w:r w:rsidR="00EF5B8D">
          <w:rPr>
            <w:sz w:val="22"/>
            <w:szCs w:val="22"/>
          </w:rPr>
          <w:t>K</w:t>
        </w:r>
      </w:ins>
      <w:r w:rsidR="00F506FE" w:rsidRPr="00F506FE">
        <w:rPr>
          <w:sz w:val="22"/>
          <w:szCs w:val="22"/>
        </w:rPr>
        <w:t xml:space="preserve">ev </w:t>
      </w:r>
      <w:proofErr w:type="spellStart"/>
      <w:r w:rsidR="00F506FE" w:rsidRPr="00F506FE">
        <w:rPr>
          <w:sz w:val="22"/>
          <w:szCs w:val="22"/>
        </w:rPr>
        <w:t>tawm</w:t>
      </w:r>
      <w:proofErr w:type="spellEnd"/>
      <w:r w:rsidR="00F506FE" w:rsidRPr="00F506FE">
        <w:rPr>
          <w:sz w:val="22"/>
          <w:szCs w:val="22"/>
        </w:rPr>
        <w:t xml:space="preserve"> </w:t>
      </w:r>
      <w:del w:id="32" w:author="Fong RERHANG" w:date="2021-05-27T08:32:00Z">
        <w:r w:rsidR="00F506FE" w:rsidRPr="00F506FE" w:rsidDel="00EF5B8D">
          <w:rPr>
            <w:sz w:val="22"/>
            <w:szCs w:val="22"/>
          </w:rPr>
          <w:delText xml:space="preserve">tswv yim </w:delText>
        </w:r>
      </w:del>
      <w:proofErr w:type="spellStart"/>
      <w:r w:rsidR="00F506FE" w:rsidRPr="00F506FE">
        <w:rPr>
          <w:sz w:val="22"/>
          <w:szCs w:val="22"/>
        </w:rPr>
        <w:t>ntawm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lub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suab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hais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lus</w:t>
      </w:r>
      <w:proofErr w:type="spellEnd"/>
      <w:ins w:id="33" w:author="Fong RERHANG" w:date="2021-05-27T08:32:00Z">
        <w:r w:rsidR="00EF5B8D">
          <w:rPr>
            <w:sz w:val="22"/>
            <w:szCs w:val="22"/>
          </w:rPr>
          <w:t xml:space="preserve"> </w:t>
        </w:r>
        <w:proofErr w:type="spellStart"/>
        <w:r w:rsidR="00EF5B8D">
          <w:rPr>
            <w:sz w:val="22"/>
            <w:szCs w:val="22"/>
          </w:rPr>
          <w:t>ntawm</w:t>
        </w:r>
        <w:proofErr w:type="spellEnd"/>
        <w:r w:rsidR="00EF5B8D">
          <w:rPr>
            <w:sz w:val="22"/>
            <w:szCs w:val="22"/>
          </w:rPr>
          <w:t xml:space="preserve"> Skylar</w:t>
        </w:r>
      </w:ins>
      <w:r w:rsidRPr="00F506FE">
        <w:rPr>
          <w:sz w:val="22"/>
          <w:szCs w:val="22"/>
        </w:rPr>
        <w:t xml:space="preserve"> tau </w:t>
      </w:r>
      <w:proofErr w:type="spellStart"/>
      <w:r w:rsidR="00F506FE" w:rsidRPr="00F506FE">
        <w:rPr>
          <w:sz w:val="22"/>
          <w:szCs w:val="22"/>
        </w:rPr>
        <w:t>raug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ntsuam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xyuas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tsis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raws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kev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ntsuas</w:t>
      </w:r>
      <w:proofErr w:type="spellEnd"/>
      <w:r w:rsidRPr="00F506FE">
        <w:rPr>
          <w:sz w:val="22"/>
          <w:szCs w:val="22"/>
        </w:rPr>
        <w:t xml:space="preserve"> los </w:t>
      </w:r>
      <w:proofErr w:type="spellStart"/>
      <w:r w:rsidRPr="00F506FE">
        <w:rPr>
          <w:sz w:val="22"/>
          <w:szCs w:val="22"/>
        </w:rPr>
        <w:t>ntawm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cov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txheej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txheem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kev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hais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lus</w:t>
      </w:r>
      <w:proofErr w:type="spellEnd"/>
      <w:r w:rsidRPr="00F506FE">
        <w:rPr>
          <w:sz w:val="22"/>
          <w:szCs w:val="22"/>
        </w:rPr>
        <w:t xml:space="preserve">. </w:t>
      </w:r>
      <w:proofErr w:type="spellStart"/>
      <w:r w:rsidRPr="00F506FE">
        <w:rPr>
          <w:sz w:val="22"/>
          <w:szCs w:val="22"/>
        </w:rPr>
        <w:t>Nws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kev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hais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lus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tawm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suab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tsim</w:t>
      </w:r>
      <w:proofErr w:type="spellEnd"/>
      <w:r w:rsidRPr="00F506FE">
        <w:rPr>
          <w:sz w:val="22"/>
          <w:szCs w:val="22"/>
        </w:rPr>
        <w:t xml:space="preserve"> cim </w:t>
      </w:r>
      <w:proofErr w:type="spellStart"/>
      <w:r w:rsidRPr="00F506FE">
        <w:rPr>
          <w:sz w:val="22"/>
          <w:szCs w:val="22"/>
        </w:rPr>
        <w:t>nrog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cov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lus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tsis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tseeb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txog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ntawm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lub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suab</w:t>
      </w:r>
      <w:proofErr w:type="spellEnd"/>
      <w:r w:rsidRPr="00F506FE">
        <w:rPr>
          <w:sz w:val="22"/>
          <w:szCs w:val="22"/>
        </w:rPr>
        <w:t xml:space="preserve"> /</w:t>
      </w:r>
      <w:del w:id="34" w:author="Fong RERHANG" w:date="2021-05-27T08:33:00Z">
        <w:r w:rsidRPr="00F506FE" w:rsidDel="00EF5B8D">
          <w:rPr>
            <w:sz w:val="22"/>
            <w:szCs w:val="22"/>
          </w:rPr>
          <w:delText xml:space="preserve"> </w:delText>
        </w:r>
      </w:del>
      <w:r w:rsidRPr="00F506FE">
        <w:rPr>
          <w:sz w:val="22"/>
          <w:szCs w:val="22"/>
        </w:rPr>
        <w:t>r</w:t>
      </w:r>
      <w:del w:id="35" w:author="Fong RERHANG" w:date="2021-05-27T08:33:00Z">
        <w:r w:rsidRPr="00F506FE" w:rsidDel="00EF5B8D">
          <w:rPr>
            <w:sz w:val="22"/>
            <w:szCs w:val="22"/>
          </w:rPr>
          <w:delText xml:space="preserve"> </w:delText>
        </w:r>
      </w:del>
      <w:r w:rsidRPr="00F506FE">
        <w:rPr>
          <w:sz w:val="22"/>
          <w:szCs w:val="22"/>
        </w:rPr>
        <w:t xml:space="preserve">/. </w:t>
      </w:r>
      <w:proofErr w:type="spellStart"/>
      <w:r w:rsidRPr="00F506FE">
        <w:rPr>
          <w:sz w:val="22"/>
          <w:szCs w:val="22"/>
        </w:rPr>
        <w:t>Txawm</w:t>
      </w:r>
      <w:proofErr w:type="spellEnd"/>
      <w:r w:rsidRPr="00F506FE">
        <w:rPr>
          <w:sz w:val="22"/>
          <w:szCs w:val="22"/>
        </w:rPr>
        <w:t xml:space="preserve"> li </w:t>
      </w:r>
      <w:proofErr w:type="spellStart"/>
      <w:r w:rsidRPr="00F506FE">
        <w:rPr>
          <w:sz w:val="22"/>
          <w:szCs w:val="22"/>
        </w:rPr>
        <w:t>cas</w:t>
      </w:r>
      <w:proofErr w:type="spellEnd"/>
      <w:r w:rsidRPr="00F506FE">
        <w:rPr>
          <w:sz w:val="22"/>
          <w:szCs w:val="22"/>
        </w:rPr>
        <w:t xml:space="preserve"> los </w:t>
      </w:r>
      <w:proofErr w:type="spellStart"/>
      <w:r w:rsidRPr="00F506FE">
        <w:rPr>
          <w:sz w:val="22"/>
          <w:szCs w:val="22"/>
        </w:rPr>
        <w:t>xij</w:t>
      </w:r>
      <w:proofErr w:type="spellEnd"/>
      <w:r w:rsidRPr="00F506FE">
        <w:rPr>
          <w:sz w:val="22"/>
          <w:szCs w:val="22"/>
        </w:rPr>
        <w:t xml:space="preserve">, </w:t>
      </w:r>
      <w:proofErr w:type="spellStart"/>
      <w:r w:rsidRPr="00F506FE">
        <w:rPr>
          <w:sz w:val="22"/>
          <w:szCs w:val="22"/>
        </w:rPr>
        <w:t>raws</w:t>
      </w:r>
      <w:proofErr w:type="spellEnd"/>
      <w:r w:rsidRPr="00F506FE">
        <w:rPr>
          <w:sz w:val="22"/>
          <w:szCs w:val="22"/>
        </w:rPr>
        <w:t xml:space="preserve"> li </w:t>
      </w:r>
      <w:proofErr w:type="spellStart"/>
      <w:r w:rsidRPr="00F506FE">
        <w:rPr>
          <w:sz w:val="22"/>
          <w:szCs w:val="22"/>
        </w:rPr>
        <w:t>nws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tus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nqi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ntawm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kev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hais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lus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nce</w:t>
      </w:r>
      <w:proofErr w:type="spellEnd"/>
      <w:r w:rsidRPr="00F506FE">
        <w:rPr>
          <w:sz w:val="22"/>
          <w:szCs w:val="22"/>
        </w:rPr>
        <w:t xml:space="preserve">, </w:t>
      </w:r>
      <w:proofErr w:type="spellStart"/>
      <w:r w:rsidRPr="00F506FE">
        <w:rPr>
          <w:sz w:val="22"/>
          <w:szCs w:val="22"/>
        </w:rPr>
        <w:t>nws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muaj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teeb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meem</w:t>
      </w:r>
      <w:proofErr w:type="spellEnd"/>
      <w:r w:rsidRPr="00F506FE">
        <w:rPr>
          <w:sz w:val="22"/>
          <w:szCs w:val="22"/>
        </w:rPr>
        <w:t xml:space="preserve"> los </w:t>
      </w:r>
      <w:proofErr w:type="spellStart"/>
      <w:r w:rsidRPr="00F506FE">
        <w:rPr>
          <w:sz w:val="22"/>
          <w:szCs w:val="22"/>
        </w:rPr>
        <w:t>tsim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cov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lus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ins w:id="36" w:author="Fong RERHANG" w:date="2021-05-27T08:34:00Z">
        <w:r w:rsidR="000C1FBC">
          <w:rPr>
            <w:sz w:val="22"/>
            <w:szCs w:val="22"/>
          </w:rPr>
          <w:t>ntau</w:t>
        </w:r>
        <w:proofErr w:type="spellEnd"/>
        <w:r w:rsidR="000C1FBC">
          <w:rPr>
            <w:sz w:val="22"/>
            <w:szCs w:val="22"/>
          </w:rPr>
          <w:t xml:space="preserve"> lo</w:t>
        </w:r>
      </w:ins>
      <w:del w:id="37" w:author="Fong RERHANG" w:date="2021-05-27T08:34:00Z">
        <w:r w:rsidRPr="00F506FE" w:rsidDel="000C1FBC">
          <w:rPr>
            <w:sz w:val="22"/>
            <w:szCs w:val="22"/>
          </w:rPr>
          <w:delText>multisyllabic</w:delText>
        </w:r>
      </w:del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thiab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nws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qhov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kev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txawj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ntse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txo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qis</w:t>
      </w:r>
      <w:proofErr w:type="spellEnd"/>
      <w:r w:rsidRPr="00F506FE">
        <w:rPr>
          <w:sz w:val="22"/>
          <w:szCs w:val="22"/>
        </w:rPr>
        <w:t xml:space="preserve">. Kev </w:t>
      </w:r>
      <w:proofErr w:type="spellStart"/>
      <w:r w:rsidRPr="00F506FE">
        <w:rPr>
          <w:sz w:val="22"/>
          <w:szCs w:val="22"/>
        </w:rPr>
        <w:t>hais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lus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thiab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txuas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lus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yuav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txuas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ntxiv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mus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rau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hom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phiaj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kev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tsim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khoom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nrog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lub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suab</w:t>
      </w:r>
      <w:proofErr w:type="spellEnd"/>
      <w:r w:rsidRPr="00F506FE">
        <w:rPr>
          <w:sz w:val="22"/>
          <w:szCs w:val="22"/>
        </w:rPr>
        <w:t xml:space="preserve"> /</w:t>
      </w:r>
      <w:del w:id="38" w:author="Fong RERHANG" w:date="2021-05-27T08:35:00Z">
        <w:r w:rsidRPr="00F506FE" w:rsidDel="000C1FBC">
          <w:rPr>
            <w:sz w:val="22"/>
            <w:szCs w:val="22"/>
          </w:rPr>
          <w:delText xml:space="preserve"> </w:delText>
        </w:r>
      </w:del>
      <w:r w:rsidRPr="00F506FE">
        <w:rPr>
          <w:sz w:val="22"/>
          <w:szCs w:val="22"/>
        </w:rPr>
        <w:t>r</w:t>
      </w:r>
      <w:del w:id="39" w:author="Fong RERHANG" w:date="2021-05-27T08:35:00Z">
        <w:r w:rsidRPr="00F506FE" w:rsidDel="000C1FBC">
          <w:rPr>
            <w:sz w:val="22"/>
            <w:szCs w:val="22"/>
          </w:rPr>
          <w:delText xml:space="preserve"> </w:delText>
        </w:r>
      </w:del>
      <w:r w:rsidRPr="00F506FE">
        <w:rPr>
          <w:sz w:val="22"/>
          <w:szCs w:val="22"/>
        </w:rPr>
        <w:t>/</w:t>
      </w:r>
      <w:r w:rsidR="00506A07" w:rsidRPr="00F506FE">
        <w:rPr>
          <w:sz w:val="22"/>
          <w:szCs w:val="22"/>
        </w:rPr>
        <w:t>.</w:t>
      </w:r>
    </w:p>
    <w:p w14:paraId="11B26B37" w14:textId="77777777" w:rsidR="00EE76E1" w:rsidRDefault="00EE76E1">
      <w:pPr>
        <w:pStyle w:val="BodyText"/>
        <w:spacing w:before="8"/>
        <w:rPr>
          <w:sz w:val="22"/>
        </w:rPr>
      </w:pPr>
    </w:p>
    <w:p w14:paraId="04C7CD63" w14:textId="2040E765" w:rsidR="00EE76E1" w:rsidRPr="00B5363B" w:rsidRDefault="00B512D1" w:rsidP="00B5363B">
      <w:pPr>
        <w:pStyle w:val="BodyText"/>
        <w:spacing w:before="1"/>
        <w:ind w:left="519"/>
        <w:jc w:val="both"/>
        <w:rPr>
          <w:sz w:val="22"/>
          <w:szCs w:val="22"/>
        </w:rPr>
      </w:pPr>
      <w:proofErr w:type="spellStart"/>
      <w:r w:rsidRPr="00B5363B">
        <w:rPr>
          <w:sz w:val="22"/>
          <w:szCs w:val="22"/>
          <w:u w:val="single"/>
        </w:rPr>
        <w:t>Lub</w:t>
      </w:r>
      <w:proofErr w:type="spellEnd"/>
      <w:r w:rsidRPr="00B5363B">
        <w:rPr>
          <w:sz w:val="22"/>
          <w:szCs w:val="22"/>
          <w:u w:val="single"/>
        </w:rPr>
        <w:t xml:space="preserve"> </w:t>
      </w:r>
      <w:proofErr w:type="spellStart"/>
      <w:r w:rsidRPr="00B5363B">
        <w:rPr>
          <w:sz w:val="22"/>
          <w:szCs w:val="22"/>
          <w:u w:val="single"/>
        </w:rPr>
        <w:t>Suab</w:t>
      </w:r>
      <w:proofErr w:type="spellEnd"/>
      <w:r w:rsidRPr="00B5363B">
        <w:rPr>
          <w:sz w:val="22"/>
          <w:szCs w:val="22"/>
          <w:u w:val="single"/>
        </w:rPr>
        <w:t xml:space="preserve">, </w:t>
      </w:r>
      <w:proofErr w:type="spellStart"/>
      <w:r w:rsidRPr="00B5363B">
        <w:rPr>
          <w:sz w:val="22"/>
          <w:szCs w:val="22"/>
          <w:u w:val="single"/>
        </w:rPr>
        <w:t>Pliag</w:t>
      </w:r>
      <w:proofErr w:type="spellEnd"/>
      <w:r w:rsidRPr="00B5363B">
        <w:rPr>
          <w:sz w:val="22"/>
          <w:szCs w:val="22"/>
          <w:u w:val="single"/>
        </w:rPr>
        <w:t xml:space="preserve">, Kev </w:t>
      </w:r>
      <w:proofErr w:type="spellStart"/>
      <w:r w:rsidRPr="00B5363B">
        <w:rPr>
          <w:sz w:val="22"/>
          <w:szCs w:val="22"/>
          <w:u w:val="single"/>
        </w:rPr>
        <w:t>Txhawj</w:t>
      </w:r>
      <w:proofErr w:type="spellEnd"/>
      <w:r w:rsidRPr="00B5363B">
        <w:rPr>
          <w:sz w:val="22"/>
          <w:szCs w:val="22"/>
          <w:u w:val="single"/>
        </w:rPr>
        <w:t xml:space="preserve"> </w:t>
      </w:r>
      <w:proofErr w:type="spellStart"/>
      <w:r w:rsidRPr="00B5363B">
        <w:rPr>
          <w:sz w:val="22"/>
          <w:szCs w:val="22"/>
          <w:u w:val="single"/>
        </w:rPr>
        <w:t>Ntawm</w:t>
      </w:r>
      <w:proofErr w:type="spellEnd"/>
      <w:r w:rsidRPr="00B5363B">
        <w:rPr>
          <w:sz w:val="22"/>
          <w:szCs w:val="22"/>
          <w:u w:val="single"/>
        </w:rPr>
        <w:t xml:space="preserve"> </w:t>
      </w:r>
      <w:proofErr w:type="spellStart"/>
      <w:r w:rsidRPr="00B5363B">
        <w:rPr>
          <w:sz w:val="22"/>
          <w:szCs w:val="22"/>
          <w:u w:val="single"/>
        </w:rPr>
        <w:t>Qhov</w:t>
      </w:r>
      <w:proofErr w:type="spellEnd"/>
      <w:r w:rsidRPr="00B5363B">
        <w:rPr>
          <w:sz w:val="22"/>
          <w:szCs w:val="22"/>
          <w:u w:val="single"/>
        </w:rPr>
        <w:t xml:space="preserve"> </w:t>
      </w:r>
      <w:proofErr w:type="spellStart"/>
      <w:r w:rsidRPr="00B5363B">
        <w:rPr>
          <w:sz w:val="22"/>
          <w:szCs w:val="22"/>
          <w:u w:val="single"/>
        </w:rPr>
        <w:t>N</w:t>
      </w:r>
      <w:ins w:id="40" w:author="Fong RERHANG" w:date="2021-05-27T08:36:00Z">
        <w:r w:rsidR="000C1FBC">
          <w:rPr>
            <w:sz w:val="22"/>
            <w:szCs w:val="22"/>
            <w:u w:val="single"/>
          </w:rPr>
          <w:t>c</w:t>
        </w:r>
      </w:ins>
      <w:del w:id="41" w:author="Fong RERHANG" w:date="2021-05-27T08:36:00Z">
        <w:r w:rsidRPr="00B5363B" w:rsidDel="000C1FBC">
          <w:rPr>
            <w:sz w:val="22"/>
            <w:szCs w:val="22"/>
            <w:u w:val="single"/>
          </w:rPr>
          <w:delText>C</w:delText>
        </w:r>
      </w:del>
      <w:r w:rsidRPr="00B5363B">
        <w:rPr>
          <w:sz w:val="22"/>
          <w:szCs w:val="22"/>
          <w:u w:val="single"/>
        </w:rPr>
        <w:t>auj</w:t>
      </w:r>
      <w:proofErr w:type="spellEnd"/>
      <w:r w:rsidR="003351D7" w:rsidRPr="00B5363B">
        <w:rPr>
          <w:sz w:val="22"/>
          <w:szCs w:val="22"/>
          <w:u w:val="single"/>
        </w:rPr>
        <w:t xml:space="preserve"> </w:t>
      </w:r>
      <w:del w:id="42" w:author="Fong RERHANG" w:date="2021-05-27T08:38:00Z">
        <w:r w:rsidR="003351D7" w:rsidRPr="00B5363B" w:rsidDel="000C1FBC">
          <w:rPr>
            <w:sz w:val="22"/>
            <w:szCs w:val="22"/>
            <w:u w:val="single"/>
          </w:rPr>
          <w:delText>Mu</w:delText>
        </w:r>
      </w:del>
      <w:del w:id="43" w:author="Fong RERHANG" w:date="2021-05-27T08:37:00Z">
        <w:r w:rsidR="003351D7" w:rsidRPr="00B5363B" w:rsidDel="000C1FBC">
          <w:rPr>
            <w:sz w:val="22"/>
            <w:szCs w:val="22"/>
            <w:u w:val="single"/>
          </w:rPr>
          <w:delText>aj Zog</w:delText>
        </w:r>
      </w:del>
    </w:p>
    <w:p w14:paraId="001F0F7B" w14:textId="4CA9EFD8" w:rsidR="00EE76E1" w:rsidRPr="00B5363B" w:rsidRDefault="00872C20" w:rsidP="003958DE">
      <w:pPr>
        <w:pStyle w:val="BodyText"/>
        <w:spacing w:before="2"/>
        <w:ind w:left="519" w:right="316"/>
        <w:rPr>
          <w:sz w:val="22"/>
          <w:szCs w:val="22"/>
        </w:rPr>
      </w:pPr>
      <w:r w:rsidRPr="00B5363B">
        <w:rPr>
          <w:sz w:val="22"/>
          <w:szCs w:val="22"/>
        </w:rPr>
        <w:t>Skylar</w:t>
      </w:r>
      <w:ins w:id="44" w:author="Fong RERHANG" w:date="2021-05-27T08:39:00Z">
        <w:r w:rsidR="000C1FBC">
          <w:rPr>
            <w:sz w:val="22"/>
            <w:szCs w:val="22"/>
          </w:rPr>
          <w:t xml:space="preserve"> li</w:t>
        </w:r>
      </w:ins>
      <w:r w:rsidRPr="00B5363B">
        <w:rPr>
          <w:sz w:val="22"/>
          <w:szCs w:val="22"/>
        </w:rPr>
        <w:t xml:space="preserve"> </w:t>
      </w:r>
      <w:proofErr w:type="spellStart"/>
      <w:r w:rsidR="003351D7" w:rsidRPr="00B5363B">
        <w:rPr>
          <w:sz w:val="22"/>
          <w:szCs w:val="22"/>
        </w:rPr>
        <w:t>kev</w:t>
      </w:r>
      <w:proofErr w:type="spellEnd"/>
      <w:r w:rsidR="003351D7" w:rsidRPr="00B5363B">
        <w:rPr>
          <w:sz w:val="22"/>
          <w:szCs w:val="22"/>
        </w:rPr>
        <w:t xml:space="preserve"> </w:t>
      </w:r>
      <w:proofErr w:type="spellStart"/>
      <w:ins w:id="45" w:author="Fong RERHANG" w:date="2021-05-27T08:39:00Z">
        <w:r w:rsidR="000C1FBC">
          <w:rPr>
            <w:sz w:val="22"/>
            <w:szCs w:val="22"/>
          </w:rPr>
          <w:t>txawj</w:t>
        </w:r>
        <w:proofErr w:type="spellEnd"/>
        <w:r w:rsidR="000C1FBC">
          <w:rPr>
            <w:sz w:val="22"/>
            <w:szCs w:val="22"/>
          </w:rPr>
          <w:t xml:space="preserve"> </w:t>
        </w:r>
      </w:ins>
      <w:del w:id="46" w:author="Fong RERHANG" w:date="2021-05-27T08:39:00Z">
        <w:r w:rsidR="003351D7" w:rsidRPr="00B5363B" w:rsidDel="000C1FBC">
          <w:rPr>
            <w:sz w:val="22"/>
            <w:szCs w:val="22"/>
          </w:rPr>
          <w:delText>muaj</w:delText>
        </w:r>
      </w:del>
      <w:r w:rsidR="003351D7" w:rsidRPr="00B5363B">
        <w:rPr>
          <w:sz w:val="22"/>
          <w:szCs w:val="22"/>
        </w:rPr>
        <w:t xml:space="preserve"> </w:t>
      </w:r>
      <w:del w:id="47" w:author="Fong RERHANG" w:date="2021-05-27T08:39:00Z">
        <w:r w:rsidR="003351D7" w:rsidRPr="00B5363B" w:rsidDel="000C1FBC">
          <w:rPr>
            <w:sz w:val="22"/>
            <w:szCs w:val="22"/>
          </w:rPr>
          <w:delText>zog ntawm</w:delText>
        </w:r>
      </w:del>
      <w:r w:rsidR="003351D7" w:rsidRPr="00B5363B">
        <w:rPr>
          <w:sz w:val="22"/>
          <w:szCs w:val="22"/>
        </w:rPr>
        <w:t xml:space="preserve"> </w:t>
      </w:r>
      <w:proofErr w:type="spellStart"/>
      <w:r w:rsidR="003351D7" w:rsidRPr="00B5363B">
        <w:rPr>
          <w:sz w:val="22"/>
          <w:szCs w:val="22"/>
        </w:rPr>
        <w:t>lub</w:t>
      </w:r>
      <w:proofErr w:type="spellEnd"/>
      <w:r w:rsidR="003351D7" w:rsidRPr="00B5363B">
        <w:rPr>
          <w:sz w:val="22"/>
          <w:szCs w:val="22"/>
        </w:rPr>
        <w:t xml:space="preserve"> </w:t>
      </w:r>
      <w:proofErr w:type="spellStart"/>
      <w:r w:rsidR="003351D7" w:rsidRPr="00B5363B">
        <w:rPr>
          <w:sz w:val="22"/>
          <w:szCs w:val="22"/>
        </w:rPr>
        <w:t>qhov</w:t>
      </w:r>
      <w:proofErr w:type="spellEnd"/>
      <w:r w:rsidR="003351D7" w:rsidRPr="00B5363B">
        <w:rPr>
          <w:sz w:val="22"/>
          <w:szCs w:val="22"/>
        </w:rPr>
        <w:t xml:space="preserve"> </w:t>
      </w:r>
      <w:proofErr w:type="spellStart"/>
      <w:r w:rsidR="003351D7" w:rsidRPr="00B5363B">
        <w:rPr>
          <w:sz w:val="22"/>
          <w:szCs w:val="22"/>
        </w:rPr>
        <w:t>ncauj</w:t>
      </w:r>
      <w:proofErr w:type="spellEnd"/>
      <w:r w:rsidRPr="00B5363B">
        <w:rPr>
          <w:sz w:val="22"/>
          <w:szCs w:val="22"/>
        </w:rPr>
        <w:t xml:space="preserve">, </w:t>
      </w:r>
      <w:proofErr w:type="spellStart"/>
      <w:r w:rsidRPr="00B5363B">
        <w:rPr>
          <w:sz w:val="22"/>
          <w:szCs w:val="22"/>
        </w:rPr>
        <w:t>lub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suab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thiab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hais</w:t>
      </w:r>
      <w:proofErr w:type="spellEnd"/>
      <w:r w:rsidRPr="00B5363B">
        <w:rPr>
          <w:sz w:val="22"/>
          <w:szCs w:val="22"/>
        </w:rPr>
        <w:t xml:space="preserve"> tau </w:t>
      </w:r>
      <w:proofErr w:type="spellStart"/>
      <w:r w:rsidR="00C83613" w:rsidRPr="00B5363B">
        <w:rPr>
          <w:sz w:val="22"/>
          <w:szCs w:val="22"/>
        </w:rPr>
        <w:t>pliag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raug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ntsuas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thaum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tham</w:t>
      </w:r>
      <w:proofErr w:type="spellEnd"/>
      <w:r w:rsidRPr="00B5363B">
        <w:rPr>
          <w:sz w:val="22"/>
          <w:szCs w:val="22"/>
        </w:rPr>
        <w:t xml:space="preserve">. </w:t>
      </w:r>
      <w:proofErr w:type="spellStart"/>
      <w:r w:rsidRPr="00B5363B">
        <w:rPr>
          <w:sz w:val="22"/>
          <w:szCs w:val="22"/>
        </w:rPr>
        <w:t>Nws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lub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ntsej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muag</w:t>
      </w:r>
      <w:proofErr w:type="spellEnd"/>
      <w:r w:rsidRPr="00B5363B">
        <w:rPr>
          <w:sz w:val="22"/>
          <w:szCs w:val="22"/>
        </w:rPr>
        <w:t xml:space="preserve"> zoo li </w:t>
      </w:r>
      <w:proofErr w:type="spellStart"/>
      <w:r w:rsidRPr="00B5363B">
        <w:rPr>
          <w:sz w:val="22"/>
          <w:szCs w:val="22"/>
        </w:rPr>
        <w:t>tsis</w:t>
      </w:r>
      <w:proofErr w:type="spellEnd"/>
      <w:r w:rsidRPr="00B5363B">
        <w:rPr>
          <w:sz w:val="22"/>
          <w:szCs w:val="22"/>
        </w:rPr>
        <w:t xml:space="preserve"> pub </w:t>
      </w:r>
      <w:proofErr w:type="spellStart"/>
      <w:r w:rsidRPr="00B5363B">
        <w:rPr>
          <w:sz w:val="22"/>
          <w:szCs w:val="22"/>
        </w:rPr>
        <w:t>dhau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ntawm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cov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kev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txwv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rau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kev</w:t>
      </w:r>
      <w:proofErr w:type="spellEnd"/>
      <w:r w:rsidRPr="00B5363B">
        <w:rPr>
          <w:sz w:val="22"/>
          <w:szCs w:val="22"/>
        </w:rPr>
        <w:t xml:space="preserve"> sib </w:t>
      </w:r>
      <w:proofErr w:type="spellStart"/>
      <w:r w:rsidRPr="00B5363B">
        <w:rPr>
          <w:sz w:val="22"/>
          <w:szCs w:val="22"/>
        </w:rPr>
        <w:t>txuas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lus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thiab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qhia</w:t>
      </w:r>
      <w:proofErr w:type="spellEnd"/>
      <w:r w:rsidRPr="00B5363B">
        <w:rPr>
          <w:sz w:val="22"/>
          <w:szCs w:val="22"/>
        </w:rPr>
        <w:t xml:space="preserve"> tau </w:t>
      </w:r>
      <w:proofErr w:type="spellStart"/>
      <w:r w:rsidRPr="00B5363B">
        <w:rPr>
          <w:sz w:val="22"/>
          <w:szCs w:val="22"/>
        </w:rPr>
        <w:t>tias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lub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puab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tsaig</w:t>
      </w:r>
      <w:proofErr w:type="spellEnd"/>
      <w:r w:rsidRPr="00B5363B">
        <w:rPr>
          <w:sz w:val="22"/>
          <w:szCs w:val="22"/>
        </w:rPr>
        <w:t xml:space="preserve"> zoo </w:t>
      </w:r>
      <w:proofErr w:type="spellStart"/>
      <w:r w:rsidRPr="00B5363B">
        <w:rPr>
          <w:sz w:val="22"/>
          <w:szCs w:val="22"/>
        </w:rPr>
        <w:t>thiab</w:t>
      </w:r>
      <w:proofErr w:type="spellEnd"/>
      <w:r w:rsidRPr="00B5363B">
        <w:rPr>
          <w:sz w:val="22"/>
          <w:szCs w:val="22"/>
        </w:rPr>
        <w:t xml:space="preserve"> di </w:t>
      </w:r>
      <w:proofErr w:type="spellStart"/>
      <w:r w:rsidRPr="00B5363B">
        <w:rPr>
          <w:sz w:val="22"/>
          <w:szCs w:val="22"/>
        </w:rPr>
        <w:t>ncauj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tswj</w:t>
      </w:r>
      <w:proofErr w:type="spellEnd"/>
      <w:r w:rsidRPr="00B5363B">
        <w:rPr>
          <w:sz w:val="22"/>
          <w:szCs w:val="22"/>
        </w:rPr>
        <w:t xml:space="preserve"> tau zoo. </w:t>
      </w:r>
      <w:proofErr w:type="spellStart"/>
      <w:r w:rsidRPr="00B5363B">
        <w:rPr>
          <w:sz w:val="22"/>
          <w:szCs w:val="22"/>
        </w:rPr>
        <w:t>Nws</w:t>
      </w:r>
      <w:proofErr w:type="spellEnd"/>
      <w:r w:rsidRPr="00B5363B">
        <w:rPr>
          <w:sz w:val="22"/>
          <w:szCs w:val="22"/>
        </w:rPr>
        <w:t xml:space="preserve"> tau </w:t>
      </w:r>
      <w:proofErr w:type="spellStart"/>
      <w:r w:rsidRPr="00B5363B">
        <w:rPr>
          <w:sz w:val="22"/>
          <w:szCs w:val="22"/>
        </w:rPr>
        <w:t>hais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lus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nrog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cov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ntim</w:t>
      </w:r>
      <w:proofErr w:type="spellEnd"/>
      <w:r w:rsidRPr="00B5363B">
        <w:rPr>
          <w:sz w:val="22"/>
          <w:szCs w:val="22"/>
        </w:rPr>
        <w:t xml:space="preserve"> zoo </w:t>
      </w:r>
      <w:proofErr w:type="spellStart"/>
      <w:r w:rsidRPr="00B5363B">
        <w:rPr>
          <w:sz w:val="22"/>
          <w:szCs w:val="22"/>
        </w:rPr>
        <w:t>thiab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ua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qauv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pov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thawj</w:t>
      </w:r>
      <w:proofErr w:type="spellEnd"/>
      <w:r w:rsidRPr="00B5363B">
        <w:rPr>
          <w:sz w:val="22"/>
          <w:szCs w:val="22"/>
        </w:rPr>
        <w:t xml:space="preserve"> </w:t>
      </w:r>
      <w:r w:rsidR="00C83613" w:rsidRPr="00B5363B">
        <w:rPr>
          <w:sz w:val="22"/>
          <w:szCs w:val="22"/>
        </w:rPr>
        <w:t xml:space="preserve">tau </w:t>
      </w:r>
      <w:r w:rsidRPr="00B5363B">
        <w:rPr>
          <w:sz w:val="22"/>
          <w:szCs w:val="22"/>
        </w:rPr>
        <w:t xml:space="preserve">zoo. </w:t>
      </w:r>
      <w:proofErr w:type="spellStart"/>
      <w:r w:rsidRPr="00B5363B">
        <w:rPr>
          <w:sz w:val="22"/>
          <w:szCs w:val="22"/>
        </w:rPr>
        <w:t>Nws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lub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suab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raug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txiav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txim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siab</w:t>
      </w:r>
      <w:proofErr w:type="spellEnd"/>
      <w:r w:rsidRPr="00B5363B">
        <w:rPr>
          <w:sz w:val="22"/>
          <w:szCs w:val="22"/>
        </w:rPr>
        <w:t xml:space="preserve"> los </w:t>
      </w:r>
      <w:proofErr w:type="spellStart"/>
      <w:r w:rsidRPr="00B5363B">
        <w:rPr>
          <w:sz w:val="22"/>
          <w:szCs w:val="22"/>
        </w:rPr>
        <w:t>ntxhib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rau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nws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lub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hnub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nyoog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uas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tuaj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yeem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ua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rau</w:t>
      </w:r>
      <w:proofErr w:type="spellEnd"/>
      <w:r w:rsidRPr="00B5363B">
        <w:rPr>
          <w:sz w:val="22"/>
          <w:szCs w:val="22"/>
        </w:rPr>
        <w:t xml:space="preserve"> pom </w:t>
      </w:r>
      <w:proofErr w:type="spellStart"/>
      <w:r w:rsidRPr="00B5363B">
        <w:rPr>
          <w:sz w:val="22"/>
          <w:szCs w:val="22"/>
        </w:rPr>
        <w:t>qhov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tsis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txaus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ntseeg</w:t>
      </w:r>
      <w:proofErr w:type="spellEnd"/>
      <w:r w:rsidRPr="00B5363B">
        <w:rPr>
          <w:sz w:val="22"/>
          <w:szCs w:val="22"/>
        </w:rPr>
        <w:t xml:space="preserve">. </w:t>
      </w:r>
      <w:proofErr w:type="spellStart"/>
      <w:r w:rsidRPr="00B5363B">
        <w:rPr>
          <w:sz w:val="22"/>
          <w:szCs w:val="22"/>
        </w:rPr>
        <w:t>Nws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hais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lus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yog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tus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kws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txiav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txim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siab</w:t>
      </w:r>
      <w:proofErr w:type="spellEnd"/>
      <w:r w:rsidR="00C83613" w:rsidRPr="00B5363B">
        <w:rPr>
          <w:sz w:val="22"/>
          <w:szCs w:val="22"/>
        </w:rPr>
        <w:t xml:space="preserve"> </w:t>
      </w:r>
      <w:proofErr w:type="spellStart"/>
      <w:r w:rsidR="00C83613" w:rsidRPr="00B5363B">
        <w:rPr>
          <w:sz w:val="22"/>
          <w:szCs w:val="22"/>
        </w:rPr>
        <w:t>tias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tsim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nyog</w:t>
      </w:r>
      <w:proofErr w:type="spellEnd"/>
      <w:r w:rsidR="00506A07" w:rsidRPr="00B5363B">
        <w:rPr>
          <w:sz w:val="22"/>
          <w:szCs w:val="22"/>
        </w:rPr>
        <w:t>.</w:t>
      </w:r>
    </w:p>
    <w:p w14:paraId="42A1A438" w14:textId="77777777" w:rsidR="00EE76E1" w:rsidRDefault="00EE76E1">
      <w:pPr>
        <w:pStyle w:val="BodyText"/>
        <w:spacing w:before="7"/>
        <w:rPr>
          <w:sz w:val="23"/>
        </w:rPr>
      </w:pPr>
    </w:p>
    <w:p w14:paraId="4E25DD93" w14:textId="16D46BE0" w:rsidR="00EE76E1" w:rsidRDefault="00506A07">
      <w:pPr>
        <w:pStyle w:val="BodyText"/>
        <w:ind w:left="519"/>
      </w:pPr>
      <w:proofErr w:type="spellStart"/>
      <w:r>
        <w:rPr>
          <w:u w:val="single"/>
        </w:rPr>
        <w:t>L</w:t>
      </w:r>
      <w:r w:rsidR="00687106">
        <w:rPr>
          <w:u w:val="single"/>
        </w:rPr>
        <w:t>us</w:t>
      </w:r>
      <w:proofErr w:type="spellEnd"/>
    </w:p>
    <w:p w14:paraId="03FB185A" w14:textId="081ACF29" w:rsidR="00EE76E1" w:rsidRDefault="00CD502B" w:rsidP="003958DE">
      <w:pPr>
        <w:pStyle w:val="BodyText"/>
        <w:spacing w:before="75"/>
        <w:ind w:left="519"/>
        <w:jc w:val="both"/>
      </w:pPr>
      <w:r w:rsidRPr="00CD502B">
        <w:t xml:space="preserve">Skylar </w:t>
      </w:r>
      <w:proofErr w:type="spellStart"/>
      <w:r w:rsidRPr="00CD502B">
        <w:t>cov</w:t>
      </w:r>
      <w:proofErr w:type="spellEnd"/>
      <w:r w:rsidRPr="00CD502B">
        <w:t xml:space="preserve"> </w:t>
      </w:r>
      <w:proofErr w:type="spellStart"/>
      <w:r w:rsidRPr="00CD502B">
        <w:t>lus</w:t>
      </w:r>
      <w:proofErr w:type="spellEnd"/>
      <w:r w:rsidRPr="00CD502B">
        <w:t xml:space="preserve"> </w:t>
      </w:r>
      <w:r w:rsidR="003958DE">
        <w:t xml:space="preserve">zoo </w:t>
      </w:r>
      <w:proofErr w:type="spellStart"/>
      <w:r w:rsidRPr="00CD502B">
        <w:t>raug</w:t>
      </w:r>
      <w:proofErr w:type="spellEnd"/>
      <w:r w:rsidRPr="00CD502B">
        <w:t xml:space="preserve"> </w:t>
      </w:r>
      <w:proofErr w:type="spellStart"/>
      <w:r w:rsidRPr="00CD502B">
        <w:t>txheeb</w:t>
      </w:r>
      <w:proofErr w:type="spellEnd"/>
      <w:r w:rsidRPr="00CD502B">
        <w:t xml:space="preserve"> </w:t>
      </w:r>
      <w:proofErr w:type="spellStart"/>
      <w:r w:rsidRPr="00CD502B">
        <w:t>xyuas</w:t>
      </w:r>
      <w:proofErr w:type="spellEnd"/>
      <w:r w:rsidRPr="00CD502B">
        <w:t xml:space="preserve"> los </w:t>
      </w:r>
      <w:proofErr w:type="spellStart"/>
      <w:r w:rsidRPr="00CD502B">
        <w:t>ntawm</w:t>
      </w:r>
      <w:proofErr w:type="spellEnd"/>
      <w:r w:rsidRPr="00CD502B">
        <w:t xml:space="preserve"> </w:t>
      </w:r>
      <w:proofErr w:type="spellStart"/>
      <w:r w:rsidRPr="00CD502B">
        <w:t>kev</w:t>
      </w:r>
      <w:proofErr w:type="spellEnd"/>
      <w:r w:rsidRPr="00CD502B">
        <w:t xml:space="preserve"> sib </w:t>
      </w:r>
      <w:proofErr w:type="spellStart"/>
      <w:r w:rsidRPr="00CD502B">
        <w:t>tham</w:t>
      </w:r>
      <w:proofErr w:type="spellEnd"/>
      <w:r w:rsidRPr="00CD502B">
        <w:t xml:space="preserve">. </w:t>
      </w:r>
      <w:proofErr w:type="spellStart"/>
      <w:r w:rsidRPr="00CD502B">
        <w:t>Nws</w:t>
      </w:r>
      <w:proofErr w:type="spellEnd"/>
      <w:r w:rsidRPr="00CD502B">
        <w:t xml:space="preserve"> </w:t>
      </w:r>
      <w:proofErr w:type="spellStart"/>
      <w:r w:rsidRPr="00CD502B">
        <w:t>cov</w:t>
      </w:r>
      <w:proofErr w:type="spellEnd"/>
      <w:r w:rsidRPr="00CD502B">
        <w:t xml:space="preserve"> </w:t>
      </w:r>
      <w:proofErr w:type="spellStart"/>
      <w:r w:rsidRPr="00CD502B">
        <w:t>lus</w:t>
      </w:r>
      <w:proofErr w:type="spellEnd"/>
      <w:r w:rsidRPr="00CD502B">
        <w:t xml:space="preserve"> </w:t>
      </w:r>
      <w:proofErr w:type="spellStart"/>
      <w:r w:rsidRPr="00CD502B">
        <w:t>qhia</w:t>
      </w:r>
      <w:proofErr w:type="spellEnd"/>
      <w:r w:rsidRPr="00CD502B">
        <w:t xml:space="preserve"> </w:t>
      </w:r>
      <w:proofErr w:type="spellStart"/>
      <w:r w:rsidRPr="00CD502B">
        <w:t>feem</w:t>
      </w:r>
      <w:proofErr w:type="spellEnd"/>
      <w:r w:rsidRPr="00CD502B">
        <w:t xml:space="preserve"> </w:t>
      </w:r>
      <w:proofErr w:type="spellStart"/>
      <w:r w:rsidRPr="00CD502B">
        <w:t>ntau</w:t>
      </w:r>
      <w:proofErr w:type="spellEnd"/>
      <w:r w:rsidRPr="00CD502B">
        <w:t xml:space="preserve"> </w:t>
      </w:r>
      <w:proofErr w:type="spellStart"/>
      <w:r w:rsidRPr="00CD502B">
        <w:t>txhim</w:t>
      </w:r>
      <w:proofErr w:type="spellEnd"/>
      <w:r w:rsidRPr="00CD502B">
        <w:t xml:space="preserve"> </w:t>
      </w:r>
      <w:proofErr w:type="spellStart"/>
      <w:r w:rsidRPr="00CD502B">
        <w:t>kho</w:t>
      </w:r>
      <w:proofErr w:type="spellEnd"/>
      <w:r w:rsidRPr="00CD502B">
        <w:t xml:space="preserve"> </w:t>
      </w:r>
      <w:proofErr w:type="spellStart"/>
      <w:r w:rsidRPr="00CD502B">
        <w:t>thaum</w:t>
      </w:r>
      <w:proofErr w:type="spellEnd"/>
      <w:r w:rsidRPr="00CD502B">
        <w:t xml:space="preserve"> sib </w:t>
      </w:r>
      <w:proofErr w:type="spellStart"/>
      <w:r w:rsidRPr="00CD502B">
        <w:t>piv</w:t>
      </w:r>
      <w:proofErr w:type="spellEnd"/>
      <w:r w:rsidRPr="00CD502B">
        <w:t xml:space="preserve"> </w:t>
      </w:r>
      <w:proofErr w:type="spellStart"/>
      <w:r w:rsidRPr="00CD502B">
        <w:t>rau</w:t>
      </w:r>
      <w:proofErr w:type="spellEnd"/>
      <w:r w:rsidRPr="00CD502B">
        <w:t xml:space="preserve"> </w:t>
      </w:r>
      <w:proofErr w:type="spellStart"/>
      <w:r w:rsidRPr="00CD502B">
        <w:t>cov</w:t>
      </w:r>
      <w:proofErr w:type="spellEnd"/>
      <w:ins w:id="48" w:author="Fong RERHANG" w:date="2021-05-27T08:42:00Z">
        <w:r w:rsidR="000C1FBC">
          <w:t xml:space="preserve"> </w:t>
        </w:r>
        <w:proofErr w:type="spellStart"/>
        <w:r w:rsidR="000C1FBC">
          <w:t>phooj</w:t>
        </w:r>
        <w:proofErr w:type="spellEnd"/>
        <w:r w:rsidR="000C1FBC">
          <w:t xml:space="preserve"> </w:t>
        </w:r>
        <w:proofErr w:type="spellStart"/>
        <w:r w:rsidR="000C1FBC">
          <w:t>ywg</w:t>
        </w:r>
      </w:ins>
      <w:proofErr w:type="spellEnd"/>
      <w:r w:rsidRPr="00CD502B">
        <w:t xml:space="preserve"> </w:t>
      </w:r>
      <w:proofErr w:type="spellStart"/>
      <w:r w:rsidRPr="00CD502B">
        <w:t>hnub</w:t>
      </w:r>
      <w:proofErr w:type="spellEnd"/>
      <w:r w:rsidRPr="00CD502B">
        <w:t xml:space="preserve"> </w:t>
      </w:r>
      <w:proofErr w:type="spellStart"/>
      <w:r w:rsidRPr="00CD502B">
        <w:t>nyoog</w:t>
      </w:r>
      <w:proofErr w:type="spellEnd"/>
      <w:ins w:id="49" w:author="Fong RERHANG" w:date="2021-05-27T08:42:00Z">
        <w:r w:rsidR="000C1FBC">
          <w:t xml:space="preserve"> </w:t>
        </w:r>
        <w:proofErr w:type="spellStart"/>
        <w:r w:rsidR="000C1FBC">
          <w:t>ib</w:t>
        </w:r>
        <w:proofErr w:type="spellEnd"/>
        <w:r w:rsidR="000C1FBC">
          <w:t xml:space="preserve"> yam</w:t>
        </w:r>
      </w:ins>
      <w:del w:id="50" w:author="Fong RERHANG" w:date="2021-05-27T08:42:00Z">
        <w:r w:rsidRPr="00CD502B" w:rsidDel="000C1FBC">
          <w:delText xml:space="preserve"> laus</w:delText>
        </w:r>
      </w:del>
      <w:r w:rsidRPr="00CD502B">
        <w:t xml:space="preserve">. </w:t>
      </w:r>
      <w:proofErr w:type="spellStart"/>
      <w:r w:rsidRPr="00CD502B">
        <w:t>Nws</w:t>
      </w:r>
      <w:proofErr w:type="spellEnd"/>
      <w:r w:rsidRPr="00CD502B">
        <w:t xml:space="preserve"> </w:t>
      </w:r>
      <w:proofErr w:type="spellStart"/>
      <w:r w:rsidRPr="00CD502B">
        <w:t>muaj</w:t>
      </w:r>
      <w:proofErr w:type="spellEnd"/>
      <w:r w:rsidRPr="00CD502B">
        <w:t xml:space="preserve"> </w:t>
      </w:r>
      <w:proofErr w:type="spellStart"/>
      <w:r w:rsidRPr="00CD502B">
        <w:t>peev</w:t>
      </w:r>
      <w:proofErr w:type="spellEnd"/>
      <w:r w:rsidRPr="00CD502B">
        <w:t xml:space="preserve"> </w:t>
      </w:r>
      <w:proofErr w:type="spellStart"/>
      <w:r w:rsidRPr="00CD502B">
        <w:t>xwm</w:t>
      </w:r>
      <w:proofErr w:type="spellEnd"/>
      <w:r w:rsidRPr="00CD502B">
        <w:t xml:space="preserve"> </w:t>
      </w:r>
      <w:proofErr w:type="spellStart"/>
      <w:r w:rsidRPr="00CD502B">
        <w:t>nug</w:t>
      </w:r>
      <w:proofErr w:type="spellEnd"/>
      <w:r w:rsidRPr="00CD502B">
        <w:t xml:space="preserve"> </w:t>
      </w:r>
      <w:proofErr w:type="spellStart"/>
      <w:r w:rsidRPr="00CD502B">
        <w:t>thiab</w:t>
      </w:r>
      <w:proofErr w:type="spellEnd"/>
      <w:r w:rsidRPr="00CD502B">
        <w:t xml:space="preserve"> </w:t>
      </w:r>
      <w:proofErr w:type="spellStart"/>
      <w:r w:rsidRPr="00CD502B">
        <w:t>teb</w:t>
      </w:r>
      <w:proofErr w:type="spellEnd"/>
      <w:r w:rsidRPr="00CD502B">
        <w:t xml:space="preserve"> </w:t>
      </w:r>
      <w:proofErr w:type="spellStart"/>
      <w:r w:rsidRPr="00CD502B">
        <w:t>cov</w:t>
      </w:r>
      <w:proofErr w:type="spellEnd"/>
      <w:r w:rsidRPr="00CD502B">
        <w:t xml:space="preserve"> </w:t>
      </w:r>
      <w:proofErr w:type="spellStart"/>
      <w:r w:rsidRPr="00CD502B">
        <w:t>lus</w:t>
      </w:r>
      <w:proofErr w:type="spellEnd"/>
      <w:r w:rsidRPr="00CD502B">
        <w:t xml:space="preserve"> </w:t>
      </w:r>
      <w:proofErr w:type="spellStart"/>
      <w:r w:rsidRPr="00CD502B">
        <w:t>nug</w:t>
      </w:r>
      <w:proofErr w:type="spellEnd"/>
      <w:r w:rsidRPr="00CD502B">
        <w:t xml:space="preserve">, </w:t>
      </w:r>
      <w:proofErr w:type="spellStart"/>
      <w:r w:rsidRPr="00CD502B">
        <w:t>ua</w:t>
      </w:r>
      <w:proofErr w:type="spellEnd"/>
      <w:r w:rsidRPr="00CD502B">
        <w:t xml:space="preserve"> </w:t>
      </w:r>
      <w:proofErr w:type="spellStart"/>
      <w:r w:rsidRPr="00CD502B">
        <w:t>raws</w:t>
      </w:r>
      <w:proofErr w:type="spellEnd"/>
      <w:r w:rsidRPr="00CD502B">
        <w:t xml:space="preserve"> li </w:t>
      </w:r>
      <w:proofErr w:type="spellStart"/>
      <w:r w:rsidRPr="00CD502B">
        <w:t>lub</w:t>
      </w:r>
      <w:proofErr w:type="spellEnd"/>
      <w:r w:rsidRPr="00CD502B">
        <w:t xml:space="preserve"> </w:t>
      </w:r>
      <w:proofErr w:type="spellStart"/>
      <w:r w:rsidRPr="00CD502B">
        <w:t>ncauj</w:t>
      </w:r>
      <w:proofErr w:type="spellEnd"/>
      <w:r w:rsidRPr="00CD502B">
        <w:t xml:space="preserve"> </w:t>
      </w:r>
      <w:proofErr w:type="spellStart"/>
      <w:r w:rsidRPr="00CD502B">
        <w:t>lus</w:t>
      </w:r>
      <w:proofErr w:type="spellEnd"/>
      <w:r w:rsidRPr="00CD502B">
        <w:t xml:space="preserve"> </w:t>
      </w:r>
      <w:proofErr w:type="spellStart"/>
      <w:r w:rsidRPr="00CD502B">
        <w:t>ntawm</w:t>
      </w:r>
      <w:proofErr w:type="spellEnd"/>
      <w:r w:rsidRPr="00CD502B">
        <w:t xml:space="preserve"> </w:t>
      </w:r>
      <w:proofErr w:type="spellStart"/>
      <w:r w:rsidRPr="00CD502B">
        <w:t>kev</w:t>
      </w:r>
      <w:proofErr w:type="spellEnd"/>
      <w:r w:rsidRPr="00CD502B">
        <w:t xml:space="preserve"> sib </w:t>
      </w:r>
      <w:proofErr w:type="spellStart"/>
      <w:r w:rsidRPr="00CD502B">
        <w:t>tham</w:t>
      </w:r>
      <w:proofErr w:type="spellEnd"/>
      <w:r w:rsidRPr="00CD502B">
        <w:t xml:space="preserve">, </w:t>
      </w:r>
      <w:proofErr w:type="spellStart"/>
      <w:r w:rsidRPr="00CD502B">
        <w:t>thiab</w:t>
      </w:r>
      <w:proofErr w:type="spellEnd"/>
      <w:r w:rsidRPr="00CD502B">
        <w:t xml:space="preserve"> </w:t>
      </w:r>
      <w:proofErr w:type="spellStart"/>
      <w:r w:rsidRPr="00CD502B">
        <w:t>ua</w:t>
      </w:r>
      <w:proofErr w:type="spellEnd"/>
      <w:r w:rsidRPr="00CD502B">
        <w:t xml:space="preserve"> tau </w:t>
      </w:r>
      <w:proofErr w:type="spellStart"/>
      <w:r w:rsidRPr="00CD502B">
        <w:t>qhov</w:t>
      </w:r>
      <w:proofErr w:type="spellEnd"/>
      <w:r w:rsidRPr="00CD502B">
        <w:t xml:space="preserve"> </w:t>
      </w:r>
      <w:proofErr w:type="spellStart"/>
      <w:r w:rsidRPr="00CD502B">
        <w:t>muaj</w:t>
      </w:r>
      <w:proofErr w:type="spellEnd"/>
      <w:r w:rsidRPr="00CD502B">
        <w:t xml:space="preserve"> </w:t>
      </w:r>
      <w:proofErr w:type="spellStart"/>
      <w:r w:rsidRPr="00CD502B">
        <w:t>peev</w:t>
      </w:r>
      <w:proofErr w:type="spellEnd"/>
      <w:r w:rsidRPr="00CD502B">
        <w:t xml:space="preserve"> </w:t>
      </w:r>
      <w:proofErr w:type="spellStart"/>
      <w:r w:rsidRPr="00CD502B">
        <w:t>xwm</w:t>
      </w:r>
      <w:proofErr w:type="spellEnd"/>
      <w:r w:rsidRPr="00CD502B">
        <w:t xml:space="preserve"> tig tau los </w:t>
      </w:r>
      <w:proofErr w:type="spellStart"/>
      <w:r w:rsidRPr="00CD502B">
        <w:t>ua</w:t>
      </w:r>
      <w:proofErr w:type="spellEnd"/>
      <w:r w:rsidRPr="00CD502B">
        <w:t xml:space="preserve">. </w:t>
      </w:r>
      <w:proofErr w:type="spellStart"/>
      <w:r w:rsidRPr="00CD502B">
        <w:t>Nws</w:t>
      </w:r>
      <w:proofErr w:type="spellEnd"/>
      <w:r w:rsidRPr="00CD502B">
        <w:t xml:space="preserve"> </w:t>
      </w:r>
      <w:proofErr w:type="spellStart"/>
      <w:r w:rsidRPr="00CD502B">
        <w:t>muaj</w:t>
      </w:r>
      <w:proofErr w:type="spellEnd"/>
      <w:r w:rsidRPr="00CD502B">
        <w:t xml:space="preserve"> </w:t>
      </w:r>
      <w:proofErr w:type="spellStart"/>
      <w:r w:rsidRPr="00CD502B">
        <w:t>peev</w:t>
      </w:r>
      <w:proofErr w:type="spellEnd"/>
      <w:r w:rsidRPr="00CD502B">
        <w:t xml:space="preserve"> </w:t>
      </w:r>
      <w:proofErr w:type="spellStart"/>
      <w:r w:rsidRPr="00CD502B">
        <w:t>xwm</w:t>
      </w:r>
      <w:proofErr w:type="spellEnd"/>
      <w:r w:rsidRPr="00CD502B">
        <w:t xml:space="preserve"> los </w:t>
      </w:r>
      <w:proofErr w:type="spellStart"/>
      <w:r w:rsidRPr="00CD502B">
        <w:t>tsim</w:t>
      </w:r>
      <w:proofErr w:type="spellEnd"/>
      <w:r w:rsidRPr="00CD502B">
        <w:t xml:space="preserve"> </w:t>
      </w:r>
      <w:proofErr w:type="spellStart"/>
      <w:r w:rsidRPr="00CD502B">
        <w:t>ob</w:t>
      </w:r>
      <w:proofErr w:type="spellEnd"/>
      <w:r w:rsidRPr="00CD502B">
        <w:t xml:space="preserve"> </w:t>
      </w:r>
      <w:proofErr w:type="spellStart"/>
      <w:r w:rsidRPr="00CD502B">
        <w:t>qho</w:t>
      </w:r>
      <w:proofErr w:type="spellEnd"/>
      <w:r w:rsidRPr="00CD502B">
        <w:t xml:space="preserve"> </w:t>
      </w:r>
      <w:proofErr w:type="spellStart"/>
      <w:r w:rsidRPr="00CD502B">
        <w:t>yooj</w:t>
      </w:r>
      <w:proofErr w:type="spellEnd"/>
      <w:r w:rsidRPr="00CD502B">
        <w:t xml:space="preserve"> </w:t>
      </w:r>
      <w:proofErr w:type="spellStart"/>
      <w:r w:rsidRPr="00CD502B">
        <w:t>yim</w:t>
      </w:r>
      <w:proofErr w:type="spellEnd"/>
      <w:r w:rsidRPr="00CD502B">
        <w:t xml:space="preserve">, sib </w:t>
      </w:r>
      <w:proofErr w:type="spellStart"/>
      <w:r w:rsidRPr="00CD502B">
        <w:t>txuam</w:t>
      </w:r>
      <w:proofErr w:type="spellEnd"/>
      <w:r w:rsidRPr="00CD502B">
        <w:t xml:space="preserve">, </w:t>
      </w:r>
      <w:proofErr w:type="spellStart"/>
      <w:r w:rsidRPr="00CD502B">
        <w:t>thiab</w:t>
      </w:r>
      <w:proofErr w:type="spellEnd"/>
      <w:r w:rsidRPr="00CD502B">
        <w:t xml:space="preserve"> </w:t>
      </w:r>
      <w:proofErr w:type="spellStart"/>
      <w:r w:rsidRPr="00CD502B">
        <w:t>cov</w:t>
      </w:r>
      <w:proofErr w:type="spellEnd"/>
      <w:r w:rsidRPr="00CD502B">
        <w:t xml:space="preserve"> </w:t>
      </w:r>
      <w:proofErr w:type="spellStart"/>
      <w:r w:rsidRPr="00CD502B">
        <w:t>kab</w:t>
      </w:r>
      <w:proofErr w:type="spellEnd"/>
      <w:r w:rsidRPr="00CD502B">
        <w:t xml:space="preserve"> </w:t>
      </w:r>
      <w:proofErr w:type="spellStart"/>
      <w:r w:rsidRPr="00CD502B">
        <w:t>lus</w:t>
      </w:r>
      <w:proofErr w:type="spellEnd"/>
      <w:r w:rsidRPr="00CD502B">
        <w:t xml:space="preserve"> </w:t>
      </w:r>
      <w:proofErr w:type="spellStart"/>
      <w:r w:rsidRPr="00CD502B">
        <w:t>ua</w:t>
      </w:r>
      <w:proofErr w:type="spellEnd"/>
      <w:r w:rsidRPr="00CD502B">
        <w:t xml:space="preserve"> </w:t>
      </w:r>
      <w:proofErr w:type="spellStart"/>
      <w:r w:rsidRPr="00CD502B">
        <w:t>ke</w:t>
      </w:r>
      <w:proofErr w:type="spellEnd"/>
      <w:r w:rsidRPr="00CD502B">
        <w:t xml:space="preserve"> </w:t>
      </w:r>
      <w:proofErr w:type="spellStart"/>
      <w:r w:rsidRPr="00CD502B">
        <w:t>nrog</w:t>
      </w:r>
      <w:proofErr w:type="spellEnd"/>
      <w:r w:rsidRPr="00CD502B">
        <w:t xml:space="preserve"> </w:t>
      </w:r>
      <w:proofErr w:type="spellStart"/>
      <w:r w:rsidRPr="00CD502B">
        <w:t>cov</w:t>
      </w:r>
      <w:proofErr w:type="spellEnd"/>
      <w:r w:rsidRPr="00CD502B">
        <w:t xml:space="preserve"> </w:t>
      </w:r>
      <w:proofErr w:type="spellStart"/>
      <w:r w:rsidRPr="00CD502B">
        <w:t>qauv</w:t>
      </w:r>
      <w:proofErr w:type="spellEnd"/>
      <w:r w:rsidRPr="00CD502B">
        <w:t xml:space="preserve"> </w:t>
      </w:r>
      <w:proofErr w:type="spellStart"/>
      <w:r w:rsidRPr="00CD502B">
        <w:t>lus</w:t>
      </w:r>
      <w:proofErr w:type="spellEnd"/>
      <w:r w:rsidRPr="00CD502B">
        <w:t xml:space="preserve"> </w:t>
      </w:r>
      <w:proofErr w:type="spellStart"/>
      <w:r w:rsidRPr="00CD502B">
        <w:t>hnub</w:t>
      </w:r>
      <w:proofErr w:type="spellEnd"/>
      <w:r w:rsidRPr="00CD502B">
        <w:t xml:space="preserve"> </w:t>
      </w:r>
      <w:proofErr w:type="spellStart"/>
      <w:r w:rsidRPr="00CD502B">
        <w:t>nyoog</w:t>
      </w:r>
      <w:proofErr w:type="spellEnd"/>
      <w:r w:rsidRPr="00CD502B">
        <w:t xml:space="preserve"> </w:t>
      </w:r>
      <w:proofErr w:type="spellStart"/>
      <w:r w:rsidRPr="00CD502B">
        <w:t>thiab</w:t>
      </w:r>
      <w:proofErr w:type="spellEnd"/>
      <w:r w:rsidRPr="00CD502B">
        <w:t xml:space="preserve"> </w:t>
      </w:r>
      <w:proofErr w:type="spellStart"/>
      <w:r w:rsidRPr="00CD502B">
        <w:t>cov</w:t>
      </w:r>
      <w:proofErr w:type="spellEnd"/>
      <w:r w:rsidRPr="00CD502B">
        <w:t xml:space="preserve"> </w:t>
      </w:r>
      <w:proofErr w:type="spellStart"/>
      <w:r w:rsidRPr="00CD502B">
        <w:t>ntsiab</w:t>
      </w:r>
      <w:proofErr w:type="spellEnd"/>
      <w:r w:rsidRPr="00CD502B">
        <w:t xml:space="preserve"> </w:t>
      </w:r>
      <w:proofErr w:type="spellStart"/>
      <w:r w:rsidRPr="00CD502B">
        <w:t>lus</w:t>
      </w:r>
      <w:proofErr w:type="spellEnd"/>
      <w:r w:rsidRPr="00CD502B">
        <w:t xml:space="preserve">. </w:t>
      </w:r>
      <w:proofErr w:type="spellStart"/>
      <w:r w:rsidRPr="00CD502B">
        <w:t>Thaum</w:t>
      </w:r>
      <w:proofErr w:type="spellEnd"/>
      <w:r w:rsidRPr="00CD502B">
        <w:t xml:space="preserve"> </w:t>
      </w:r>
      <w:proofErr w:type="spellStart"/>
      <w:r w:rsidRPr="00CD502B">
        <w:t>lub</w:t>
      </w:r>
      <w:proofErr w:type="spellEnd"/>
      <w:r w:rsidRPr="00CD502B">
        <w:t xml:space="preserve"> </w:t>
      </w:r>
      <w:proofErr w:type="spellStart"/>
      <w:r w:rsidRPr="00CD502B">
        <w:t>sij</w:t>
      </w:r>
      <w:proofErr w:type="spellEnd"/>
      <w:r w:rsidR="003958DE">
        <w:t xml:space="preserve"> </w:t>
      </w:r>
      <w:proofErr w:type="spellStart"/>
      <w:r w:rsidRPr="00CD502B">
        <w:t>hawm</w:t>
      </w:r>
      <w:proofErr w:type="spellEnd"/>
      <w:r w:rsidRPr="00CD502B">
        <w:t xml:space="preserve"> </w:t>
      </w:r>
      <w:proofErr w:type="spellStart"/>
      <w:r w:rsidRPr="00CD502B">
        <w:t>ntsuas</w:t>
      </w:r>
      <w:proofErr w:type="spellEnd"/>
      <w:r w:rsidRPr="00CD502B">
        <w:t xml:space="preserve"> </w:t>
      </w:r>
      <w:proofErr w:type="spellStart"/>
      <w:r w:rsidRPr="00CD502B">
        <w:t>kawg</w:t>
      </w:r>
      <w:proofErr w:type="spellEnd"/>
      <w:r w:rsidRPr="00CD502B">
        <w:t xml:space="preserve"> </w:t>
      </w:r>
      <w:proofErr w:type="spellStart"/>
      <w:r w:rsidRPr="00CD502B">
        <w:t>cov</w:t>
      </w:r>
      <w:proofErr w:type="spellEnd"/>
      <w:r w:rsidRPr="00CD502B">
        <w:t xml:space="preserve"> </w:t>
      </w:r>
      <w:proofErr w:type="spellStart"/>
      <w:r w:rsidRPr="00CD502B">
        <w:t>kev</w:t>
      </w:r>
      <w:proofErr w:type="spellEnd"/>
      <w:r w:rsidRPr="00CD502B">
        <w:t xml:space="preserve"> </w:t>
      </w:r>
      <w:proofErr w:type="spellStart"/>
      <w:r w:rsidRPr="00CD502B">
        <w:t>ntsuam</w:t>
      </w:r>
      <w:proofErr w:type="spellEnd"/>
      <w:r w:rsidRPr="00CD502B">
        <w:t xml:space="preserve"> </w:t>
      </w:r>
      <w:proofErr w:type="spellStart"/>
      <w:r w:rsidR="003958DE">
        <w:t>xyuas</w:t>
      </w:r>
      <w:proofErr w:type="spellEnd"/>
      <w:r w:rsidR="003958DE">
        <w:t xml:space="preserve"> </w:t>
      </w:r>
      <w:proofErr w:type="spellStart"/>
      <w:r w:rsidRPr="00CD502B">
        <w:t>cov</w:t>
      </w:r>
      <w:proofErr w:type="spellEnd"/>
      <w:r w:rsidRPr="00CD502B">
        <w:t xml:space="preserve"> </w:t>
      </w:r>
      <w:proofErr w:type="spellStart"/>
      <w:r w:rsidRPr="00CD502B">
        <w:t>ntaub</w:t>
      </w:r>
      <w:proofErr w:type="spellEnd"/>
      <w:r w:rsidRPr="00CD502B">
        <w:t xml:space="preserve"> </w:t>
      </w:r>
      <w:proofErr w:type="spellStart"/>
      <w:r w:rsidRPr="00CD502B">
        <w:t>ntawv</w:t>
      </w:r>
      <w:proofErr w:type="spellEnd"/>
      <w:r w:rsidRPr="00CD502B">
        <w:t xml:space="preserve"> </w:t>
      </w:r>
      <w:proofErr w:type="spellStart"/>
      <w:r w:rsidRPr="00CD502B">
        <w:t>tsis</w:t>
      </w:r>
      <w:proofErr w:type="spellEnd"/>
      <w:r w:rsidRPr="00CD502B">
        <w:t xml:space="preserve"> </w:t>
      </w:r>
      <w:proofErr w:type="spellStart"/>
      <w:r w:rsidRPr="00CD502B">
        <w:t>qhia</w:t>
      </w:r>
      <w:proofErr w:type="spellEnd"/>
      <w:r w:rsidRPr="00CD502B">
        <w:t xml:space="preserve"> </w:t>
      </w:r>
      <w:proofErr w:type="spellStart"/>
      <w:r w:rsidRPr="00CD502B">
        <w:t>txog</w:t>
      </w:r>
      <w:proofErr w:type="spellEnd"/>
      <w:r w:rsidRPr="00CD502B">
        <w:t xml:space="preserve"> </w:t>
      </w:r>
      <w:proofErr w:type="spellStart"/>
      <w:r w:rsidRPr="00CD502B">
        <w:t>kev</w:t>
      </w:r>
      <w:proofErr w:type="spellEnd"/>
      <w:r w:rsidRPr="00CD502B">
        <w:t xml:space="preserve"> </w:t>
      </w:r>
      <w:proofErr w:type="spellStart"/>
      <w:r w:rsidRPr="00CD502B">
        <w:t>xav</w:t>
      </w:r>
      <w:proofErr w:type="spellEnd"/>
      <w:r w:rsidRPr="00CD502B">
        <w:t xml:space="preserve"> tau </w:t>
      </w:r>
      <w:proofErr w:type="spellStart"/>
      <w:r w:rsidRPr="00CD502B">
        <w:t>kev</w:t>
      </w:r>
      <w:proofErr w:type="spellEnd"/>
      <w:r w:rsidRPr="00CD502B">
        <w:t xml:space="preserve"> lees </w:t>
      </w:r>
      <w:proofErr w:type="spellStart"/>
      <w:r w:rsidRPr="00CD502B">
        <w:t>paub</w:t>
      </w:r>
      <w:proofErr w:type="spellEnd"/>
      <w:r w:rsidRPr="00CD502B">
        <w:t xml:space="preserve"> </w:t>
      </w:r>
      <w:proofErr w:type="spellStart"/>
      <w:r w:rsidRPr="00CD502B">
        <w:t>thiab</w:t>
      </w:r>
      <w:proofErr w:type="spellEnd"/>
      <w:r w:rsidRPr="00CD502B">
        <w:t xml:space="preserve"> </w:t>
      </w:r>
      <w:proofErr w:type="spellStart"/>
      <w:r w:rsidRPr="00CD502B">
        <w:t>ntsuas</w:t>
      </w:r>
      <w:proofErr w:type="spellEnd"/>
      <w:r w:rsidRPr="00CD502B">
        <w:t xml:space="preserve"> </w:t>
      </w:r>
      <w:proofErr w:type="spellStart"/>
      <w:r w:rsidRPr="00CD502B">
        <w:t>cov</w:t>
      </w:r>
      <w:proofErr w:type="spellEnd"/>
      <w:r w:rsidRPr="00CD502B">
        <w:t xml:space="preserve"> </w:t>
      </w:r>
      <w:proofErr w:type="spellStart"/>
      <w:r w:rsidRPr="00CD502B">
        <w:t>lus</w:t>
      </w:r>
      <w:proofErr w:type="spellEnd"/>
      <w:r w:rsidRPr="00CD502B">
        <w:t xml:space="preserve"> </w:t>
      </w:r>
      <w:proofErr w:type="spellStart"/>
      <w:r w:rsidRPr="00CD502B">
        <w:t>paub</w:t>
      </w:r>
      <w:proofErr w:type="spellEnd"/>
      <w:r>
        <w:t>.</w:t>
      </w:r>
    </w:p>
    <w:p w14:paraId="68B32F98" w14:textId="3D35CE22" w:rsidR="00252387" w:rsidRDefault="00252387" w:rsidP="003958DE">
      <w:pPr>
        <w:pStyle w:val="BodyText"/>
        <w:spacing w:before="75"/>
        <w:ind w:left="519"/>
        <w:jc w:val="both"/>
      </w:pPr>
    </w:p>
    <w:p w14:paraId="14FF7E75" w14:textId="147E3314" w:rsidR="00252387" w:rsidRDefault="00252387" w:rsidP="00DA1F75">
      <w:pPr>
        <w:pStyle w:val="BodyText"/>
        <w:spacing w:before="75"/>
        <w:jc w:val="both"/>
      </w:pPr>
    </w:p>
    <w:p w14:paraId="487A304D" w14:textId="77777777" w:rsidR="00DA1F75" w:rsidRDefault="00DA1F75" w:rsidP="00DA1F75">
      <w:pPr>
        <w:pStyle w:val="BodyText"/>
        <w:spacing w:before="75"/>
        <w:jc w:val="both"/>
      </w:pPr>
    </w:p>
    <w:p w14:paraId="52E1D716" w14:textId="77777777" w:rsidR="00EE76E1" w:rsidRDefault="00EE76E1">
      <w:pPr>
        <w:pStyle w:val="BodyText"/>
        <w:rPr>
          <w:sz w:val="26"/>
        </w:rPr>
      </w:pPr>
    </w:p>
    <w:p w14:paraId="3D054F25" w14:textId="486E3AF3" w:rsidR="00EE76E1" w:rsidRPr="00FB014B" w:rsidRDefault="00FB014B">
      <w:pPr>
        <w:pStyle w:val="Heading1"/>
        <w:spacing w:before="222"/>
        <w:rPr>
          <w:sz w:val="22"/>
          <w:szCs w:val="22"/>
        </w:rPr>
      </w:pPr>
      <w:r w:rsidRPr="00FB014B">
        <w:rPr>
          <w:sz w:val="22"/>
          <w:szCs w:val="22"/>
        </w:rPr>
        <w:lastRenderedPageBreak/>
        <w:t xml:space="preserve">COV NTSIAB LUS NTAWM KEV NTSUAM XYUAS &amp; COV LUS </w:t>
      </w:r>
      <w:del w:id="51" w:author="Fong RERHANG" w:date="2021-05-27T08:47:00Z">
        <w:r w:rsidRPr="00FB014B" w:rsidDel="000B1AC5">
          <w:rPr>
            <w:sz w:val="22"/>
            <w:szCs w:val="22"/>
          </w:rPr>
          <w:delText>POM ZOO</w:delText>
        </w:r>
      </w:del>
      <w:ins w:id="52" w:author="Fong RERHANG" w:date="2021-05-27T08:46:00Z">
        <w:r w:rsidR="000B1AC5">
          <w:rPr>
            <w:sz w:val="22"/>
            <w:szCs w:val="22"/>
          </w:rPr>
          <w:t xml:space="preserve"> TXHAWB NQAS</w:t>
        </w:r>
      </w:ins>
      <w:r w:rsidR="00506A07" w:rsidRPr="00FB014B">
        <w:rPr>
          <w:sz w:val="22"/>
          <w:szCs w:val="22"/>
        </w:rPr>
        <w:t>:</w:t>
      </w:r>
    </w:p>
    <w:p w14:paraId="0FBA045A" w14:textId="77777777" w:rsidR="00EE76E1" w:rsidRDefault="00EE76E1">
      <w:pPr>
        <w:pStyle w:val="BodyText"/>
        <w:spacing w:before="5"/>
        <w:rPr>
          <w:b/>
        </w:rPr>
      </w:pPr>
    </w:p>
    <w:p w14:paraId="6E45B63A" w14:textId="67A1B0EE" w:rsidR="00EE76E1" w:rsidRPr="00262B8A" w:rsidRDefault="00262B8A" w:rsidP="00262B8A">
      <w:pPr>
        <w:pStyle w:val="BodyText"/>
        <w:spacing w:line="276" w:lineRule="auto"/>
        <w:ind w:left="519" w:right="315"/>
        <w:jc w:val="both"/>
        <w:rPr>
          <w:sz w:val="22"/>
          <w:szCs w:val="22"/>
        </w:rPr>
      </w:pPr>
      <w:r w:rsidRPr="00262B8A">
        <w:rPr>
          <w:sz w:val="22"/>
          <w:szCs w:val="22"/>
        </w:rPr>
        <w:t xml:space="preserve">Skylar </w:t>
      </w:r>
      <w:proofErr w:type="spellStart"/>
      <w:r w:rsidRPr="00262B8A">
        <w:rPr>
          <w:sz w:val="22"/>
          <w:szCs w:val="22"/>
        </w:rPr>
        <w:t>muaj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kev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mus</w:t>
      </w:r>
      <w:proofErr w:type="spellEnd"/>
      <w:del w:id="53" w:author="Fong RERHANG" w:date="2021-05-27T08:47:00Z">
        <w:r w:rsidRPr="00262B8A" w:rsidDel="000B1AC5">
          <w:rPr>
            <w:sz w:val="22"/>
            <w:szCs w:val="22"/>
          </w:rPr>
          <w:delText>t</w:delText>
        </w:r>
      </w:del>
      <w:r w:rsidRPr="00262B8A">
        <w:rPr>
          <w:sz w:val="22"/>
          <w:szCs w:val="22"/>
        </w:rPr>
        <w:t xml:space="preserve"> </w:t>
      </w:r>
      <w:ins w:id="54" w:author="Fong RERHANG" w:date="2021-05-27T08:48:00Z">
        <w:r w:rsidR="000B1AC5">
          <w:rPr>
            <w:sz w:val="22"/>
            <w:szCs w:val="22"/>
          </w:rPr>
          <w:t>d</w:t>
        </w:r>
      </w:ins>
      <w:r w:rsidRPr="00262B8A">
        <w:rPr>
          <w:sz w:val="22"/>
          <w:szCs w:val="22"/>
        </w:rPr>
        <w:t xml:space="preserve">eb </w:t>
      </w:r>
      <w:proofErr w:type="spellStart"/>
      <w:r w:rsidRPr="00262B8A">
        <w:rPr>
          <w:sz w:val="22"/>
          <w:szCs w:val="22"/>
        </w:rPr>
        <w:t>nyob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rau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hauv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nws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lub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peev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xwm</w:t>
      </w:r>
      <w:proofErr w:type="spellEnd"/>
      <w:r w:rsidRPr="00262B8A">
        <w:rPr>
          <w:sz w:val="22"/>
          <w:szCs w:val="22"/>
        </w:rPr>
        <w:t xml:space="preserve"> los </w:t>
      </w:r>
      <w:proofErr w:type="spellStart"/>
      <w:r w:rsidRPr="00262B8A">
        <w:rPr>
          <w:sz w:val="22"/>
          <w:szCs w:val="22"/>
        </w:rPr>
        <w:t>tsim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cov</w:t>
      </w:r>
      <w:proofErr w:type="spellEnd"/>
      <w:ins w:id="55" w:author="Fong RERHANG" w:date="2021-05-27T08:49:00Z">
        <w:r w:rsidR="000B1AC5">
          <w:rPr>
            <w:sz w:val="22"/>
            <w:szCs w:val="22"/>
          </w:rPr>
          <w:t xml:space="preserve"> </w:t>
        </w:r>
        <w:proofErr w:type="spellStart"/>
        <w:r w:rsidR="000B1AC5">
          <w:rPr>
            <w:sz w:val="22"/>
            <w:szCs w:val="22"/>
          </w:rPr>
          <w:t>suab</w:t>
        </w:r>
        <w:proofErr w:type="spellEnd"/>
        <w:r w:rsidR="000B1AC5">
          <w:rPr>
            <w:sz w:val="22"/>
            <w:szCs w:val="22"/>
          </w:rPr>
          <w:t xml:space="preserve"> raw li </w:t>
        </w:r>
        <w:proofErr w:type="spellStart"/>
        <w:r w:rsidR="000B1AC5">
          <w:rPr>
            <w:sz w:val="22"/>
            <w:szCs w:val="22"/>
          </w:rPr>
          <w:t>lub</w:t>
        </w:r>
        <w:proofErr w:type="spellEnd"/>
        <w:r w:rsidR="000B1AC5">
          <w:rPr>
            <w:sz w:val="22"/>
            <w:szCs w:val="22"/>
          </w:rPr>
          <w:t xml:space="preserve"> </w:t>
        </w:r>
      </w:ins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hnub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nyoog</w:t>
      </w:r>
      <w:proofErr w:type="spellEnd"/>
      <w:r w:rsidRPr="00262B8A">
        <w:rPr>
          <w:sz w:val="22"/>
          <w:szCs w:val="22"/>
        </w:rPr>
        <w:t xml:space="preserve"> </w:t>
      </w:r>
      <w:del w:id="56" w:author="Fong RERHANG" w:date="2021-05-27T08:50:00Z">
        <w:r w:rsidRPr="00262B8A" w:rsidDel="000B1AC5">
          <w:rPr>
            <w:sz w:val="22"/>
            <w:szCs w:val="22"/>
          </w:rPr>
          <w:delText>xov tooj</w:delText>
        </w:r>
      </w:del>
      <w:r w:rsidRPr="00262B8A">
        <w:rPr>
          <w:sz w:val="22"/>
          <w:szCs w:val="22"/>
        </w:rPr>
        <w:t xml:space="preserve"> tab sis </w:t>
      </w:r>
      <w:del w:id="57" w:author="Fong RERHANG" w:date="2021-05-27T08:50:00Z">
        <w:r w:rsidRPr="00262B8A" w:rsidDel="000B1AC5">
          <w:rPr>
            <w:sz w:val="22"/>
            <w:szCs w:val="22"/>
          </w:rPr>
          <w:delText>txuas ntxiv</w:delText>
        </w:r>
      </w:del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muaj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teeb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meem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ins w:id="58" w:author="Fong RERHANG" w:date="2021-05-27T08:50:00Z">
        <w:r w:rsidR="000B1AC5">
          <w:rPr>
            <w:sz w:val="22"/>
            <w:szCs w:val="22"/>
          </w:rPr>
          <w:t>ntxiv</w:t>
        </w:r>
        <w:proofErr w:type="spellEnd"/>
        <w:r w:rsidR="000B1AC5">
          <w:rPr>
            <w:sz w:val="22"/>
            <w:szCs w:val="22"/>
          </w:rPr>
          <w:t xml:space="preserve"> </w:t>
        </w:r>
      </w:ins>
      <w:r w:rsidRPr="00262B8A">
        <w:rPr>
          <w:sz w:val="22"/>
          <w:szCs w:val="22"/>
        </w:rPr>
        <w:t xml:space="preserve">los </w:t>
      </w:r>
      <w:proofErr w:type="spellStart"/>
      <w:r w:rsidRPr="00262B8A">
        <w:rPr>
          <w:sz w:val="22"/>
          <w:szCs w:val="22"/>
        </w:rPr>
        <w:t>tsim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lub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suab</w:t>
      </w:r>
      <w:proofErr w:type="spellEnd"/>
      <w:r w:rsidRPr="00262B8A">
        <w:rPr>
          <w:sz w:val="22"/>
          <w:szCs w:val="22"/>
        </w:rPr>
        <w:t xml:space="preserve"> /</w:t>
      </w:r>
      <w:del w:id="59" w:author="Fong RERHANG" w:date="2021-05-27T08:50:00Z">
        <w:r w:rsidRPr="00262B8A" w:rsidDel="000B1AC5">
          <w:rPr>
            <w:sz w:val="22"/>
            <w:szCs w:val="22"/>
          </w:rPr>
          <w:delText xml:space="preserve"> </w:delText>
        </w:r>
      </w:del>
      <w:r w:rsidRPr="00262B8A">
        <w:rPr>
          <w:sz w:val="22"/>
          <w:szCs w:val="22"/>
        </w:rPr>
        <w:t>r</w:t>
      </w:r>
      <w:del w:id="60" w:author="Fong RERHANG" w:date="2021-05-27T08:50:00Z">
        <w:r w:rsidRPr="00262B8A" w:rsidDel="000B1AC5">
          <w:rPr>
            <w:sz w:val="22"/>
            <w:szCs w:val="22"/>
          </w:rPr>
          <w:delText xml:space="preserve"> </w:delText>
        </w:r>
      </w:del>
      <w:r w:rsidRPr="00262B8A">
        <w:rPr>
          <w:sz w:val="22"/>
          <w:szCs w:val="22"/>
        </w:rPr>
        <w:t xml:space="preserve">/. </w:t>
      </w:r>
      <w:proofErr w:type="spellStart"/>
      <w:r w:rsidRPr="00262B8A">
        <w:rPr>
          <w:sz w:val="22"/>
          <w:szCs w:val="22"/>
        </w:rPr>
        <w:t>Nws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muaj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peev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xwm</w:t>
      </w:r>
      <w:proofErr w:type="spellEnd"/>
      <w:r w:rsidRPr="00262B8A">
        <w:rPr>
          <w:sz w:val="22"/>
          <w:szCs w:val="22"/>
        </w:rPr>
        <w:t xml:space="preserve"> los </w:t>
      </w:r>
      <w:proofErr w:type="spellStart"/>
      <w:r w:rsidRPr="00262B8A">
        <w:rPr>
          <w:sz w:val="22"/>
          <w:szCs w:val="22"/>
        </w:rPr>
        <w:t>tsim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lub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suab</w:t>
      </w:r>
      <w:proofErr w:type="spellEnd"/>
      <w:r w:rsidRPr="00262B8A">
        <w:rPr>
          <w:sz w:val="22"/>
          <w:szCs w:val="22"/>
        </w:rPr>
        <w:t xml:space="preserve"> no </w:t>
      </w:r>
      <w:proofErr w:type="spellStart"/>
      <w:r w:rsidRPr="00262B8A">
        <w:rPr>
          <w:sz w:val="22"/>
          <w:szCs w:val="22"/>
        </w:rPr>
        <w:t>ntawm</w:t>
      </w:r>
      <w:proofErr w:type="spellEnd"/>
      <w:r w:rsidRPr="00262B8A">
        <w:rPr>
          <w:sz w:val="22"/>
          <w:szCs w:val="22"/>
        </w:rPr>
        <w:t xml:space="preserve"> lo </w:t>
      </w:r>
      <w:proofErr w:type="spellStart"/>
      <w:r w:rsidRPr="00262B8A">
        <w:rPr>
          <w:sz w:val="22"/>
          <w:szCs w:val="22"/>
        </w:rPr>
        <w:t>lus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qib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hauv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kev</w:t>
      </w:r>
      <w:proofErr w:type="spellEnd"/>
      <w:r w:rsidRPr="00262B8A">
        <w:rPr>
          <w:sz w:val="22"/>
          <w:szCs w:val="22"/>
        </w:rPr>
        <w:t xml:space="preserve"> sib </w:t>
      </w:r>
      <w:proofErr w:type="spellStart"/>
      <w:r w:rsidRPr="00262B8A">
        <w:rPr>
          <w:sz w:val="22"/>
          <w:szCs w:val="22"/>
        </w:rPr>
        <w:t>xyaw</w:t>
      </w:r>
      <w:proofErr w:type="spellEnd"/>
      <w:r w:rsidRPr="00262B8A">
        <w:rPr>
          <w:sz w:val="22"/>
          <w:szCs w:val="22"/>
        </w:rPr>
        <w:t xml:space="preserve">, tab sis </w:t>
      </w:r>
      <w:proofErr w:type="spellStart"/>
      <w:r w:rsidRPr="00262B8A">
        <w:rPr>
          <w:sz w:val="22"/>
          <w:szCs w:val="22"/>
        </w:rPr>
        <w:t>muaj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teeb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meem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siv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nws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hauv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kab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lus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thiab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yuav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hloov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nws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rau</w:t>
      </w:r>
      <w:proofErr w:type="spellEnd"/>
      <w:r w:rsidRPr="00262B8A">
        <w:rPr>
          <w:sz w:val="22"/>
          <w:szCs w:val="22"/>
        </w:rPr>
        <w:t xml:space="preserve"> /</w:t>
      </w:r>
      <w:del w:id="61" w:author="Fong RERHANG" w:date="2021-05-27T08:52:00Z">
        <w:r w:rsidRPr="00262B8A" w:rsidDel="000B1AC5">
          <w:rPr>
            <w:sz w:val="22"/>
            <w:szCs w:val="22"/>
          </w:rPr>
          <w:delText xml:space="preserve"> </w:delText>
        </w:r>
      </w:del>
      <w:r w:rsidRPr="00262B8A">
        <w:rPr>
          <w:sz w:val="22"/>
          <w:szCs w:val="22"/>
        </w:rPr>
        <w:t>w</w:t>
      </w:r>
      <w:del w:id="62" w:author="Fong RERHANG" w:date="2021-05-27T08:52:00Z">
        <w:r w:rsidRPr="00262B8A" w:rsidDel="000B1AC5">
          <w:rPr>
            <w:sz w:val="22"/>
            <w:szCs w:val="22"/>
          </w:rPr>
          <w:delText xml:space="preserve"> </w:delText>
        </w:r>
      </w:del>
      <w:r w:rsidRPr="00262B8A">
        <w:rPr>
          <w:sz w:val="22"/>
          <w:szCs w:val="22"/>
        </w:rPr>
        <w:t xml:space="preserve">/ los sis </w:t>
      </w:r>
      <w:proofErr w:type="spellStart"/>
      <w:r w:rsidRPr="00262B8A">
        <w:rPr>
          <w:sz w:val="22"/>
          <w:szCs w:val="22"/>
        </w:rPr>
        <w:t>tso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nws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rau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lub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suab</w:t>
      </w:r>
      <w:proofErr w:type="spellEnd"/>
      <w:r w:rsidRPr="00262B8A">
        <w:rPr>
          <w:sz w:val="22"/>
          <w:szCs w:val="22"/>
        </w:rPr>
        <w:t xml:space="preserve"> "uh". </w:t>
      </w:r>
      <w:proofErr w:type="spellStart"/>
      <w:r w:rsidRPr="00262B8A">
        <w:rPr>
          <w:sz w:val="22"/>
          <w:szCs w:val="22"/>
        </w:rPr>
        <w:t>Nws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lub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suab</w:t>
      </w:r>
      <w:proofErr w:type="spellEnd"/>
      <w:r w:rsidRPr="00262B8A">
        <w:rPr>
          <w:sz w:val="22"/>
          <w:szCs w:val="22"/>
        </w:rPr>
        <w:t xml:space="preserve"> zoo </w:t>
      </w:r>
      <w:proofErr w:type="spellStart"/>
      <w:r w:rsidRPr="00262B8A">
        <w:rPr>
          <w:sz w:val="22"/>
          <w:szCs w:val="22"/>
        </w:rPr>
        <w:t>yog</w:t>
      </w:r>
      <w:proofErr w:type="spellEnd"/>
      <w:r w:rsidRPr="00262B8A">
        <w:rPr>
          <w:sz w:val="22"/>
          <w:szCs w:val="22"/>
        </w:rPr>
        <w:t xml:space="preserve"> pom tau </w:t>
      </w:r>
      <w:proofErr w:type="spellStart"/>
      <w:r w:rsidRPr="00262B8A">
        <w:rPr>
          <w:sz w:val="22"/>
          <w:szCs w:val="22"/>
        </w:rPr>
        <w:t>hais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tias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yuav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nchav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rau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nws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lub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hnub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nyoog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uas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yuav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qhia</w:t>
      </w:r>
      <w:proofErr w:type="spellEnd"/>
      <w:r w:rsidRPr="00262B8A">
        <w:rPr>
          <w:sz w:val="22"/>
          <w:szCs w:val="22"/>
        </w:rPr>
        <w:t xml:space="preserve"> tau </w:t>
      </w:r>
      <w:proofErr w:type="spellStart"/>
      <w:r w:rsidRPr="00262B8A">
        <w:rPr>
          <w:sz w:val="22"/>
          <w:szCs w:val="22"/>
        </w:rPr>
        <w:t>qhov</w:t>
      </w:r>
      <w:proofErr w:type="spellEnd"/>
      <w:r w:rsidRPr="00262B8A">
        <w:rPr>
          <w:sz w:val="22"/>
          <w:szCs w:val="22"/>
        </w:rPr>
        <w:t xml:space="preserve"> mob </w:t>
      </w:r>
      <w:proofErr w:type="spellStart"/>
      <w:r w:rsidRPr="00262B8A">
        <w:rPr>
          <w:sz w:val="22"/>
          <w:szCs w:val="22"/>
        </w:rPr>
        <w:t>ntsws</w:t>
      </w:r>
      <w:proofErr w:type="spellEnd"/>
      <w:r w:rsidR="00506A07" w:rsidRPr="00262B8A">
        <w:rPr>
          <w:sz w:val="22"/>
          <w:szCs w:val="22"/>
        </w:rPr>
        <w:t>.</w:t>
      </w:r>
    </w:p>
    <w:p w14:paraId="036CBE7E" w14:textId="77777777" w:rsidR="00EE76E1" w:rsidRDefault="00EE76E1">
      <w:pPr>
        <w:pStyle w:val="BodyText"/>
        <w:rPr>
          <w:sz w:val="21"/>
        </w:rPr>
      </w:pPr>
    </w:p>
    <w:p w14:paraId="7DD49F24" w14:textId="5A3A0D6E" w:rsidR="00EE76E1" w:rsidRPr="00A65F9A" w:rsidRDefault="00FE5485" w:rsidP="00A65F9A">
      <w:pPr>
        <w:pStyle w:val="BodyText"/>
        <w:spacing w:before="1" w:line="276" w:lineRule="auto"/>
        <w:ind w:left="519" w:right="384"/>
        <w:jc w:val="both"/>
        <w:rPr>
          <w:sz w:val="22"/>
          <w:szCs w:val="22"/>
        </w:rPr>
      </w:pPr>
      <w:proofErr w:type="spellStart"/>
      <w:r w:rsidRPr="00A65F9A">
        <w:rPr>
          <w:sz w:val="22"/>
          <w:szCs w:val="22"/>
        </w:rPr>
        <w:t>Nws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raug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nqua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tias</w:t>
      </w:r>
      <w:proofErr w:type="spellEnd"/>
      <w:r w:rsidRPr="00A65F9A">
        <w:rPr>
          <w:sz w:val="22"/>
          <w:szCs w:val="22"/>
        </w:rPr>
        <w:t xml:space="preserve"> Skylar </w:t>
      </w:r>
      <w:proofErr w:type="spellStart"/>
      <w:r w:rsidRPr="00A65F9A">
        <w:rPr>
          <w:sz w:val="22"/>
          <w:szCs w:val="22"/>
        </w:rPr>
        <w:t>tseem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yuav</w:t>
      </w:r>
      <w:proofErr w:type="spellEnd"/>
      <w:r w:rsidRPr="00A65F9A">
        <w:rPr>
          <w:sz w:val="22"/>
          <w:szCs w:val="22"/>
        </w:rPr>
        <w:t xml:space="preserve"> tau </w:t>
      </w:r>
      <w:proofErr w:type="spellStart"/>
      <w:r w:rsidRPr="00A65F9A">
        <w:rPr>
          <w:sz w:val="22"/>
          <w:szCs w:val="22"/>
        </w:rPr>
        <w:t>txais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kev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pab</w:t>
      </w:r>
      <w:proofErr w:type="spellEnd"/>
      <w:r w:rsidR="00A65F9A"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cuam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="00A65F9A" w:rsidRPr="00A65F9A">
        <w:rPr>
          <w:sz w:val="22"/>
          <w:szCs w:val="22"/>
        </w:rPr>
        <w:t>ntawm</w:t>
      </w:r>
      <w:proofErr w:type="spellEnd"/>
      <w:r w:rsidR="00A65F9A" w:rsidRPr="00A65F9A">
        <w:rPr>
          <w:sz w:val="22"/>
          <w:szCs w:val="22"/>
        </w:rPr>
        <w:t xml:space="preserve"> </w:t>
      </w:r>
      <w:proofErr w:type="spellStart"/>
      <w:r w:rsidR="00A65F9A" w:rsidRPr="00A65F9A">
        <w:rPr>
          <w:sz w:val="22"/>
          <w:szCs w:val="22"/>
        </w:rPr>
        <w:t>kev</w:t>
      </w:r>
      <w:proofErr w:type="spellEnd"/>
      <w:r w:rsidR="00A65F9A"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hais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lus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thiab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lus</w:t>
      </w:r>
      <w:proofErr w:type="spellEnd"/>
      <w:r w:rsidRPr="00A65F9A">
        <w:rPr>
          <w:sz w:val="22"/>
          <w:szCs w:val="22"/>
        </w:rPr>
        <w:t xml:space="preserve"> 30</w:t>
      </w:r>
      <w:ins w:id="63" w:author="Fong RERHANG" w:date="2021-05-27T08:53:00Z">
        <w:r w:rsidR="000B1AC5">
          <w:rPr>
            <w:sz w:val="22"/>
            <w:szCs w:val="22"/>
          </w:rPr>
          <w:t xml:space="preserve"> </w:t>
        </w:r>
        <w:proofErr w:type="spellStart"/>
        <w:r w:rsidR="000B1AC5">
          <w:rPr>
            <w:sz w:val="22"/>
            <w:szCs w:val="22"/>
          </w:rPr>
          <w:t>feeb</w:t>
        </w:r>
      </w:ins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nyob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rau</w:t>
      </w:r>
      <w:proofErr w:type="spellEnd"/>
      <w:r w:rsidRPr="00A65F9A">
        <w:rPr>
          <w:sz w:val="22"/>
          <w:szCs w:val="22"/>
        </w:rPr>
        <w:t xml:space="preserve"> 30 </w:t>
      </w:r>
      <w:proofErr w:type="spellStart"/>
      <w:r w:rsidRPr="00A65F9A">
        <w:rPr>
          <w:sz w:val="22"/>
          <w:szCs w:val="22"/>
        </w:rPr>
        <w:t>zaug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nyob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rau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ib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xyoos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="00A65F9A" w:rsidRPr="00A65F9A">
        <w:rPr>
          <w:sz w:val="22"/>
          <w:szCs w:val="22"/>
        </w:rPr>
        <w:t>txhawm</w:t>
      </w:r>
      <w:proofErr w:type="spellEnd"/>
      <w:r w:rsidR="00A65F9A"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rau</w:t>
      </w:r>
      <w:proofErr w:type="spellEnd"/>
      <w:r w:rsidRPr="00A65F9A">
        <w:rPr>
          <w:sz w:val="22"/>
          <w:szCs w:val="22"/>
        </w:rPr>
        <w:t xml:space="preserve"> los </w:t>
      </w:r>
      <w:proofErr w:type="spellStart"/>
      <w:r w:rsidRPr="00A65F9A">
        <w:rPr>
          <w:sz w:val="22"/>
          <w:szCs w:val="22"/>
        </w:rPr>
        <w:t>hais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txog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kev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tsim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lub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suab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hais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lus</w:t>
      </w:r>
      <w:proofErr w:type="spellEnd"/>
      <w:r w:rsidR="00506A07" w:rsidRPr="00A65F9A">
        <w:rPr>
          <w:sz w:val="22"/>
          <w:szCs w:val="22"/>
        </w:rPr>
        <w:t>.</w:t>
      </w:r>
    </w:p>
    <w:p w14:paraId="60EA3132" w14:textId="77777777" w:rsidR="00EE76E1" w:rsidRDefault="00EE76E1">
      <w:pPr>
        <w:pStyle w:val="BodyText"/>
        <w:spacing w:before="8"/>
        <w:rPr>
          <w:sz w:val="20"/>
        </w:rPr>
      </w:pPr>
    </w:p>
    <w:p w14:paraId="136E3497" w14:textId="482B61E6" w:rsidR="00EE76E1" w:rsidRPr="00950F98" w:rsidRDefault="00950F98" w:rsidP="00950F98">
      <w:pPr>
        <w:pStyle w:val="BodyText"/>
        <w:spacing w:line="276" w:lineRule="auto"/>
        <w:ind w:left="519" w:right="226"/>
        <w:jc w:val="both"/>
        <w:rPr>
          <w:sz w:val="22"/>
          <w:szCs w:val="22"/>
        </w:rPr>
      </w:pPr>
      <w:proofErr w:type="spellStart"/>
      <w:r w:rsidRPr="00950F98">
        <w:rPr>
          <w:sz w:val="22"/>
          <w:szCs w:val="22"/>
        </w:rPr>
        <w:t>Pab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pawg</w:t>
      </w:r>
      <w:proofErr w:type="spellEnd"/>
      <w:r w:rsidRPr="00950F98">
        <w:rPr>
          <w:sz w:val="22"/>
          <w:szCs w:val="22"/>
        </w:rPr>
        <w:t xml:space="preserve"> IEP </w:t>
      </w:r>
      <w:proofErr w:type="spellStart"/>
      <w:r w:rsidRPr="00950F98">
        <w:rPr>
          <w:sz w:val="22"/>
          <w:szCs w:val="22"/>
        </w:rPr>
        <w:t>yuav</w:t>
      </w:r>
      <w:proofErr w:type="spellEnd"/>
      <w:r w:rsidRPr="00950F98">
        <w:rPr>
          <w:sz w:val="22"/>
          <w:szCs w:val="22"/>
        </w:rPr>
        <w:t xml:space="preserve"> tau sib </w:t>
      </w:r>
      <w:proofErr w:type="spellStart"/>
      <w:r w:rsidRPr="00950F98">
        <w:rPr>
          <w:sz w:val="22"/>
          <w:szCs w:val="22"/>
        </w:rPr>
        <w:t>tham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thiab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txiav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txim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siab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yog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tias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lwm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qhov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pab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txhawb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rau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tsev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kawm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ntawv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cov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neeg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lis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hauj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lwm</w:t>
      </w:r>
      <w:proofErr w:type="spellEnd"/>
      <w:r w:rsidRPr="00950F98">
        <w:rPr>
          <w:sz w:val="22"/>
          <w:szCs w:val="22"/>
        </w:rPr>
        <w:t xml:space="preserve">, los sis </w:t>
      </w:r>
      <w:proofErr w:type="spellStart"/>
      <w:r w:rsidRPr="00950F98">
        <w:rPr>
          <w:sz w:val="22"/>
          <w:szCs w:val="22"/>
        </w:rPr>
        <w:t>rau</w:t>
      </w:r>
      <w:proofErr w:type="spellEnd"/>
      <w:r w:rsidRPr="00950F98">
        <w:rPr>
          <w:sz w:val="22"/>
          <w:szCs w:val="22"/>
        </w:rPr>
        <w:t xml:space="preserve"> tub </w:t>
      </w:r>
      <w:proofErr w:type="spellStart"/>
      <w:r w:rsidRPr="00950F98">
        <w:rPr>
          <w:sz w:val="22"/>
          <w:szCs w:val="22"/>
        </w:rPr>
        <w:t>ntxhais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kawm</w:t>
      </w:r>
      <w:proofErr w:type="spellEnd"/>
      <w:r w:rsidRPr="00950F98">
        <w:rPr>
          <w:sz w:val="22"/>
          <w:szCs w:val="22"/>
        </w:rPr>
        <w:t xml:space="preserve">, los sis </w:t>
      </w:r>
      <w:proofErr w:type="spellStart"/>
      <w:r w:rsidRPr="00950F98">
        <w:rPr>
          <w:sz w:val="22"/>
          <w:szCs w:val="22"/>
        </w:rPr>
        <w:t>tus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sawv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cev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rau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tus</w:t>
      </w:r>
      <w:proofErr w:type="spellEnd"/>
      <w:r w:rsidRPr="00950F98">
        <w:rPr>
          <w:sz w:val="22"/>
          <w:szCs w:val="22"/>
        </w:rPr>
        <w:t xml:space="preserve"> tub </w:t>
      </w:r>
      <w:proofErr w:type="spellStart"/>
      <w:r w:rsidRPr="00950F98">
        <w:rPr>
          <w:sz w:val="22"/>
          <w:szCs w:val="22"/>
        </w:rPr>
        <w:t>kawm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xav</w:t>
      </w:r>
      <w:proofErr w:type="spellEnd"/>
      <w:r w:rsidRPr="00950F98">
        <w:rPr>
          <w:sz w:val="22"/>
          <w:szCs w:val="22"/>
        </w:rPr>
        <w:t xml:space="preserve"> tau </w:t>
      </w:r>
      <w:proofErr w:type="spellStart"/>
      <w:r w:rsidRPr="00950F98">
        <w:rPr>
          <w:sz w:val="22"/>
          <w:szCs w:val="22"/>
        </w:rPr>
        <w:t>thaum</w:t>
      </w:r>
      <w:proofErr w:type="spellEnd"/>
      <w:r w:rsidRPr="00950F98">
        <w:rPr>
          <w:sz w:val="22"/>
          <w:szCs w:val="22"/>
        </w:rPr>
        <w:t xml:space="preserve"> IEP </w:t>
      </w:r>
      <w:proofErr w:type="spellStart"/>
      <w:r w:rsidRPr="00950F98">
        <w:rPr>
          <w:sz w:val="22"/>
          <w:szCs w:val="22"/>
        </w:rPr>
        <w:t>lub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rooj</w:t>
      </w:r>
      <w:proofErr w:type="spellEnd"/>
      <w:r w:rsidRPr="00950F98">
        <w:rPr>
          <w:sz w:val="22"/>
          <w:szCs w:val="22"/>
        </w:rPr>
        <w:t xml:space="preserve"> sib </w:t>
      </w:r>
      <w:proofErr w:type="spellStart"/>
      <w:r w:rsidRPr="00950F98">
        <w:rPr>
          <w:sz w:val="22"/>
          <w:szCs w:val="22"/>
        </w:rPr>
        <w:t>tham</w:t>
      </w:r>
      <w:proofErr w:type="spellEnd"/>
      <w:r w:rsidR="00506A07" w:rsidRPr="00950F98">
        <w:rPr>
          <w:sz w:val="22"/>
          <w:szCs w:val="22"/>
        </w:rPr>
        <w:t>.</w:t>
      </w:r>
    </w:p>
    <w:p w14:paraId="05E44E24" w14:textId="77777777" w:rsidR="00EE76E1" w:rsidRDefault="00EE76E1">
      <w:pPr>
        <w:pStyle w:val="BodyText"/>
        <w:spacing w:before="9"/>
        <w:rPr>
          <w:sz w:val="20"/>
        </w:rPr>
      </w:pPr>
    </w:p>
    <w:p w14:paraId="229660EB" w14:textId="3DD25A49" w:rsidR="00EE76E1" w:rsidRDefault="00C5184E">
      <w:pPr>
        <w:pStyle w:val="BodyText"/>
        <w:ind w:left="519"/>
      </w:pPr>
      <w:proofErr w:type="spellStart"/>
      <w:r w:rsidRPr="005908B1">
        <w:rPr>
          <w:sz w:val="22"/>
          <w:szCs w:val="22"/>
        </w:rPr>
        <w:t>Cov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ntawv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thov</w:t>
      </w:r>
      <w:proofErr w:type="spellEnd"/>
      <w:r w:rsidRPr="005908B1">
        <w:rPr>
          <w:sz w:val="22"/>
          <w:szCs w:val="22"/>
        </w:rPr>
        <w:t xml:space="preserve"> no </w:t>
      </w:r>
      <w:proofErr w:type="spellStart"/>
      <w:r w:rsidRPr="005908B1">
        <w:rPr>
          <w:sz w:val="22"/>
          <w:szCs w:val="22"/>
        </w:rPr>
        <w:t>yuav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raug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xa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mus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rau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pab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pawg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tshuaj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xyuas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thiab</w:t>
      </w:r>
      <w:proofErr w:type="spellEnd"/>
      <w:r w:rsidRPr="005908B1">
        <w:rPr>
          <w:sz w:val="22"/>
          <w:szCs w:val="22"/>
        </w:rPr>
        <w:t xml:space="preserve"> sib </w:t>
      </w:r>
      <w:proofErr w:type="spellStart"/>
      <w:r w:rsidRPr="005908B1">
        <w:rPr>
          <w:sz w:val="22"/>
          <w:szCs w:val="22"/>
        </w:rPr>
        <w:t>tham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mus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ntxiv</w:t>
      </w:r>
      <w:proofErr w:type="spellEnd"/>
      <w:r w:rsidR="00506A07">
        <w:t>.</w:t>
      </w:r>
    </w:p>
    <w:p w14:paraId="7E10E6CB" w14:textId="77777777" w:rsidR="00EE76E1" w:rsidRDefault="00EE76E1">
      <w:pPr>
        <w:pStyle w:val="BodyText"/>
        <w:rPr>
          <w:sz w:val="20"/>
        </w:rPr>
      </w:pPr>
    </w:p>
    <w:p w14:paraId="6972E843" w14:textId="77777777" w:rsidR="00EE76E1" w:rsidRDefault="00EE76E1">
      <w:pPr>
        <w:pStyle w:val="BodyText"/>
        <w:rPr>
          <w:sz w:val="20"/>
        </w:rPr>
      </w:pPr>
    </w:p>
    <w:p w14:paraId="78454F8B" w14:textId="139BF519" w:rsidR="00EE76E1" w:rsidRDefault="00506A07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A3F9FD6" wp14:editId="2A90E488">
                <wp:simplePos x="0" y="0"/>
                <wp:positionH relativeFrom="page">
                  <wp:posOffset>908050</wp:posOffset>
                </wp:positionH>
                <wp:positionV relativeFrom="paragraph">
                  <wp:posOffset>102235</wp:posOffset>
                </wp:positionV>
                <wp:extent cx="5980430" cy="1841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17A54426" id="Rectangle 2" o:spid="_x0000_s1026" style="position:absolute;margin-left:71.5pt;margin-top:8.05pt;width:470.9pt;height:1.4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16097558" w14:textId="77777777" w:rsidR="00EE76E1" w:rsidRDefault="00EE76E1">
      <w:pPr>
        <w:pStyle w:val="BodyText"/>
        <w:spacing w:before="7"/>
        <w:rPr>
          <w:sz w:val="10"/>
        </w:rPr>
      </w:pPr>
    </w:p>
    <w:p w14:paraId="03E76F8A" w14:textId="77777777" w:rsidR="00EE76E1" w:rsidRDefault="00506A07">
      <w:pPr>
        <w:pStyle w:val="BodyText"/>
        <w:spacing w:before="90"/>
        <w:ind w:left="519"/>
      </w:pPr>
      <w:r>
        <w:t>Abigail</w:t>
      </w:r>
      <w:r>
        <w:rPr>
          <w:spacing w:val="-2"/>
        </w:rPr>
        <w:t xml:space="preserve"> </w:t>
      </w:r>
      <w:r>
        <w:t>Clayton</w:t>
      </w:r>
      <w:r>
        <w:rPr>
          <w:spacing w:val="-2"/>
        </w:rPr>
        <w:t xml:space="preserve"> </w:t>
      </w:r>
      <w:r>
        <w:t>M.A.</w:t>
      </w:r>
      <w:r>
        <w:rPr>
          <w:spacing w:val="-2"/>
        </w:rPr>
        <w:t xml:space="preserve"> </w:t>
      </w:r>
      <w:r>
        <w:t>CCC-SLP</w:t>
      </w:r>
    </w:p>
    <w:sectPr w:rsidR="00EE76E1" w:rsidSect="00003C3F">
      <w:pgSz w:w="12240" w:h="15840"/>
      <w:pgMar w:top="1380" w:right="1260" w:bottom="280" w:left="940" w:header="864" w:footer="86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302A4" w14:textId="77777777" w:rsidR="00285D63" w:rsidRDefault="00285D63" w:rsidP="00003C3F">
      <w:r>
        <w:separator/>
      </w:r>
    </w:p>
  </w:endnote>
  <w:endnote w:type="continuationSeparator" w:id="0">
    <w:p w14:paraId="29E9C53B" w14:textId="77777777" w:rsidR="00285D63" w:rsidRDefault="00285D63" w:rsidP="00003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A5DAD" w14:textId="77777777" w:rsidR="00285D63" w:rsidRDefault="00285D63" w:rsidP="00003C3F">
      <w:r>
        <w:separator/>
      </w:r>
    </w:p>
  </w:footnote>
  <w:footnote w:type="continuationSeparator" w:id="0">
    <w:p w14:paraId="7E5E9E12" w14:textId="77777777" w:rsidR="00285D63" w:rsidRDefault="00285D63" w:rsidP="00003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E7C32"/>
    <w:multiLevelType w:val="hybridMultilevel"/>
    <w:tmpl w:val="C694B6E8"/>
    <w:lvl w:ilvl="0" w:tplc="5F362E78">
      <w:start w:val="1"/>
      <w:numFmt w:val="decimal"/>
      <w:lvlText w:val="%1)"/>
      <w:lvlJc w:val="left"/>
      <w:pPr>
        <w:ind w:left="519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1A4F5E4">
      <w:numFmt w:val="bullet"/>
      <w:lvlText w:val="•"/>
      <w:lvlJc w:val="left"/>
      <w:pPr>
        <w:ind w:left="1472" w:hanging="260"/>
      </w:pPr>
      <w:rPr>
        <w:rFonts w:hint="default"/>
        <w:lang w:val="en-US" w:eastAsia="en-US" w:bidi="ar-SA"/>
      </w:rPr>
    </w:lvl>
    <w:lvl w:ilvl="2" w:tplc="E5C2E964">
      <w:numFmt w:val="bullet"/>
      <w:lvlText w:val="•"/>
      <w:lvlJc w:val="left"/>
      <w:pPr>
        <w:ind w:left="2424" w:hanging="260"/>
      </w:pPr>
      <w:rPr>
        <w:rFonts w:hint="default"/>
        <w:lang w:val="en-US" w:eastAsia="en-US" w:bidi="ar-SA"/>
      </w:rPr>
    </w:lvl>
    <w:lvl w:ilvl="3" w:tplc="397CA39E">
      <w:numFmt w:val="bullet"/>
      <w:lvlText w:val="•"/>
      <w:lvlJc w:val="left"/>
      <w:pPr>
        <w:ind w:left="3376" w:hanging="260"/>
      </w:pPr>
      <w:rPr>
        <w:rFonts w:hint="default"/>
        <w:lang w:val="en-US" w:eastAsia="en-US" w:bidi="ar-SA"/>
      </w:rPr>
    </w:lvl>
    <w:lvl w:ilvl="4" w:tplc="5B8EBD10">
      <w:numFmt w:val="bullet"/>
      <w:lvlText w:val="•"/>
      <w:lvlJc w:val="left"/>
      <w:pPr>
        <w:ind w:left="4328" w:hanging="260"/>
      </w:pPr>
      <w:rPr>
        <w:rFonts w:hint="default"/>
        <w:lang w:val="en-US" w:eastAsia="en-US" w:bidi="ar-SA"/>
      </w:rPr>
    </w:lvl>
    <w:lvl w:ilvl="5" w:tplc="A79CA3F0">
      <w:numFmt w:val="bullet"/>
      <w:lvlText w:val="•"/>
      <w:lvlJc w:val="left"/>
      <w:pPr>
        <w:ind w:left="5280" w:hanging="260"/>
      </w:pPr>
      <w:rPr>
        <w:rFonts w:hint="default"/>
        <w:lang w:val="en-US" w:eastAsia="en-US" w:bidi="ar-SA"/>
      </w:rPr>
    </w:lvl>
    <w:lvl w:ilvl="6" w:tplc="A02E91D6">
      <w:numFmt w:val="bullet"/>
      <w:lvlText w:val="•"/>
      <w:lvlJc w:val="left"/>
      <w:pPr>
        <w:ind w:left="6232" w:hanging="260"/>
      </w:pPr>
      <w:rPr>
        <w:rFonts w:hint="default"/>
        <w:lang w:val="en-US" w:eastAsia="en-US" w:bidi="ar-SA"/>
      </w:rPr>
    </w:lvl>
    <w:lvl w:ilvl="7" w:tplc="32381A64">
      <w:numFmt w:val="bullet"/>
      <w:lvlText w:val="•"/>
      <w:lvlJc w:val="left"/>
      <w:pPr>
        <w:ind w:left="7184" w:hanging="260"/>
      </w:pPr>
      <w:rPr>
        <w:rFonts w:hint="default"/>
        <w:lang w:val="en-US" w:eastAsia="en-US" w:bidi="ar-SA"/>
      </w:rPr>
    </w:lvl>
    <w:lvl w:ilvl="8" w:tplc="D528FC98">
      <w:numFmt w:val="bullet"/>
      <w:lvlText w:val="•"/>
      <w:lvlJc w:val="left"/>
      <w:pPr>
        <w:ind w:left="8136" w:hanging="2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ong RERHANG">
    <w15:presenceInfo w15:providerId="None" w15:userId="Fong RER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trackRevisio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E1"/>
    <w:rsid w:val="00003C3F"/>
    <w:rsid w:val="00024D14"/>
    <w:rsid w:val="000947A2"/>
    <w:rsid w:val="000B1AC5"/>
    <w:rsid w:val="000C1FBC"/>
    <w:rsid w:val="000D0523"/>
    <w:rsid w:val="00153C03"/>
    <w:rsid w:val="001E0392"/>
    <w:rsid w:val="0021703E"/>
    <w:rsid w:val="00223537"/>
    <w:rsid w:val="0022633F"/>
    <w:rsid w:val="00252387"/>
    <w:rsid w:val="00261E72"/>
    <w:rsid w:val="00262B8A"/>
    <w:rsid w:val="00265D73"/>
    <w:rsid w:val="00285D63"/>
    <w:rsid w:val="00302ED8"/>
    <w:rsid w:val="0032364B"/>
    <w:rsid w:val="00326C48"/>
    <w:rsid w:val="003351D7"/>
    <w:rsid w:val="003958DE"/>
    <w:rsid w:val="00462186"/>
    <w:rsid w:val="004B03A8"/>
    <w:rsid w:val="004D509F"/>
    <w:rsid w:val="00506A07"/>
    <w:rsid w:val="00557278"/>
    <w:rsid w:val="00561295"/>
    <w:rsid w:val="005908B1"/>
    <w:rsid w:val="005B0C0C"/>
    <w:rsid w:val="005B69EC"/>
    <w:rsid w:val="00687106"/>
    <w:rsid w:val="006917D4"/>
    <w:rsid w:val="006B00E3"/>
    <w:rsid w:val="0078478B"/>
    <w:rsid w:val="00784B8A"/>
    <w:rsid w:val="007A5600"/>
    <w:rsid w:val="007A6338"/>
    <w:rsid w:val="007C4734"/>
    <w:rsid w:val="00831329"/>
    <w:rsid w:val="008547DD"/>
    <w:rsid w:val="00872C20"/>
    <w:rsid w:val="008B2856"/>
    <w:rsid w:val="008D2D35"/>
    <w:rsid w:val="008D4775"/>
    <w:rsid w:val="00940568"/>
    <w:rsid w:val="00950F98"/>
    <w:rsid w:val="009C477A"/>
    <w:rsid w:val="009C776F"/>
    <w:rsid w:val="009D0FCB"/>
    <w:rsid w:val="009E45CE"/>
    <w:rsid w:val="00A65F9A"/>
    <w:rsid w:val="00AA5478"/>
    <w:rsid w:val="00AE218B"/>
    <w:rsid w:val="00B2714D"/>
    <w:rsid w:val="00B35317"/>
    <w:rsid w:val="00B512D1"/>
    <w:rsid w:val="00B5363B"/>
    <w:rsid w:val="00B56371"/>
    <w:rsid w:val="00BD4BFB"/>
    <w:rsid w:val="00BE24FD"/>
    <w:rsid w:val="00BE5A7D"/>
    <w:rsid w:val="00BF3EB8"/>
    <w:rsid w:val="00BF5A2F"/>
    <w:rsid w:val="00C47198"/>
    <w:rsid w:val="00C5184E"/>
    <w:rsid w:val="00C83613"/>
    <w:rsid w:val="00CD502B"/>
    <w:rsid w:val="00D06E13"/>
    <w:rsid w:val="00D40CBB"/>
    <w:rsid w:val="00D454B0"/>
    <w:rsid w:val="00D628F8"/>
    <w:rsid w:val="00DA1F75"/>
    <w:rsid w:val="00DD6BDB"/>
    <w:rsid w:val="00E175D9"/>
    <w:rsid w:val="00EE76E1"/>
    <w:rsid w:val="00EF5B8D"/>
    <w:rsid w:val="00F506FE"/>
    <w:rsid w:val="00F638BB"/>
    <w:rsid w:val="00F87D63"/>
    <w:rsid w:val="00F92E6C"/>
    <w:rsid w:val="00FA3E33"/>
    <w:rsid w:val="00FB014B"/>
    <w:rsid w:val="00FD3B82"/>
    <w:rsid w:val="00FE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58B2"/>
  <w15:docId w15:val="{C36C7A48-C471-4E48-8B3B-EAA22FE3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47" w:right="25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19" w:right="305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9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003C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C3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03C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C3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0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0E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S. Xiong Speech Report .docx</vt:lpstr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S. Xiong Speech Report .docx</dc:title>
  <dc:creator>nousua sainther</dc:creator>
  <cp:lastModifiedBy>Fong RERHANG</cp:lastModifiedBy>
  <cp:revision>5</cp:revision>
  <cp:lastPrinted>2021-05-27T01:55:00Z</cp:lastPrinted>
  <dcterms:created xsi:type="dcterms:W3CDTF">2021-05-27T01:02:00Z</dcterms:created>
  <dcterms:modified xsi:type="dcterms:W3CDTF">2021-05-27T01:57:00Z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2021-05-23T00:00:00Z</vt:filetime>
  </property>
  <property fmtid="{D5CDD505-2E9C-101B-9397-08002B2CF9AE}" pid="3" name="Creator">
    <vt:lpwstr>Word</vt:lpwstr>
  </property>
  <property fmtid="{D5CDD505-2E9C-101B-9397-08002B2CF9AE}" pid="4" name="LastSaved">
    <vt:filetime>2021-05-25T00:00:00Z</vt:filetime>
  </property>
</Properties>
</file>