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4006D" w14:textId="77777777" w:rsidR="00296E1C" w:rsidRDefault="00227E6A">
      <w:pPr>
        <w:pStyle w:val="BodyText"/>
        <w:ind w:left="4066"/>
        <w:rPr>
          <w:rFonts w:ascii="Times New Roman"/>
        </w:rPr>
      </w:pPr>
      <w:r>
        <w:rPr>
          <w:rFonts w:ascii="Times New Roman"/>
          <w:noProof/>
          <w:lang w:bidi="th-TH"/>
        </w:rPr>
        <w:drawing>
          <wp:inline distT="0" distB="0" distL="0" distR="0" wp14:anchorId="0F3CD3BA" wp14:editId="2B933687">
            <wp:extent cx="1850135" cy="999744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5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C30" w14:textId="77777777" w:rsidR="00296E1C" w:rsidRDefault="00296E1C">
      <w:pPr>
        <w:pStyle w:val="BodyText"/>
        <w:spacing w:before="1"/>
        <w:rPr>
          <w:rFonts w:ascii="Times New Roman"/>
          <w:sz w:val="12"/>
        </w:rPr>
      </w:pPr>
    </w:p>
    <w:p w14:paraId="761785D1" w14:textId="7A2C5A37" w:rsidR="00296E1C" w:rsidRDefault="00A64EB4">
      <w:pPr>
        <w:pStyle w:val="BodyText"/>
        <w:tabs>
          <w:tab w:val="left" w:pos="4662"/>
        </w:tabs>
        <w:spacing w:before="95"/>
        <w:ind w:left="120"/>
      </w:pPr>
      <w:r w:rsidRPr="00C375BD">
        <w:rPr>
          <w:sz w:val="19"/>
          <w:szCs w:val="19"/>
        </w:rPr>
        <w:t xml:space="preserve">Tus </w:t>
      </w:r>
      <w:proofErr w:type="spellStart"/>
      <w:r w:rsidRPr="00C375BD">
        <w:rPr>
          <w:sz w:val="19"/>
          <w:szCs w:val="19"/>
        </w:rPr>
        <w:t>Qhua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Lub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Npe</w:t>
      </w:r>
      <w:proofErr w:type="spellEnd"/>
      <w:r w:rsidR="00227E6A">
        <w:t>:</w:t>
      </w:r>
      <w:r w:rsidR="00227E6A">
        <w:rPr>
          <w:spacing w:val="-2"/>
        </w:rPr>
        <w:t xml:space="preserve"> </w:t>
      </w:r>
      <w:r w:rsidR="00227E6A">
        <w:rPr>
          <w:u w:val="single"/>
        </w:rPr>
        <w:t xml:space="preserve"> </w:t>
      </w:r>
      <w:r w:rsidR="00227E6A">
        <w:rPr>
          <w:u w:val="single"/>
        </w:rPr>
        <w:tab/>
      </w:r>
    </w:p>
    <w:p w14:paraId="7F758E98" w14:textId="77777777" w:rsidR="00296E1C" w:rsidRDefault="00296E1C">
      <w:pPr>
        <w:pStyle w:val="BodyText"/>
      </w:pPr>
    </w:p>
    <w:p w14:paraId="5BEC5E2B" w14:textId="62B2F76A" w:rsidR="00296E1C" w:rsidRDefault="00227E6A">
      <w:pPr>
        <w:spacing w:before="232"/>
        <w:ind w:left="3892" w:right="3732"/>
        <w:jc w:val="center"/>
        <w:rPr>
          <w:u w:val="single"/>
        </w:rPr>
      </w:pPr>
      <w:r w:rsidRPr="00227E6A">
        <w:rPr>
          <w:u w:val="single"/>
        </w:rPr>
        <w:t>The Source Informed Consent</w:t>
      </w:r>
    </w:p>
    <w:p w14:paraId="0268DE9C" w14:textId="24C0CFEC" w:rsidR="00227E6A" w:rsidRPr="00227E6A" w:rsidRDefault="00227E6A">
      <w:pPr>
        <w:spacing w:before="232"/>
        <w:ind w:left="3892" w:right="3732"/>
        <w:jc w:val="center"/>
        <w:rPr>
          <w:sz w:val="18"/>
          <w:szCs w:val="18"/>
        </w:rPr>
      </w:pPr>
      <w:r>
        <w:rPr>
          <w:sz w:val="18"/>
          <w:szCs w:val="18"/>
          <w:u w:val="single"/>
        </w:rPr>
        <w:t>(</w:t>
      </w:r>
      <w:proofErr w:type="spellStart"/>
      <w:r w:rsidRPr="00227E6A">
        <w:rPr>
          <w:sz w:val="18"/>
          <w:szCs w:val="18"/>
          <w:u w:val="single"/>
        </w:rPr>
        <w:t>Kev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Txau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Siab</w:t>
      </w:r>
      <w:proofErr w:type="spellEnd"/>
      <w:r w:rsidRPr="00227E6A">
        <w:rPr>
          <w:sz w:val="18"/>
          <w:szCs w:val="18"/>
          <w:u w:val="single"/>
        </w:rPr>
        <w:t xml:space="preserve"> Rau Cov </w:t>
      </w:r>
      <w:proofErr w:type="spellStart"/>
      <w:r w:rsidRPr="00227E6A">
        <w:rPr>
          <w:sz w:val="18"/>
          <w:szCs w:val="18"/>
          <w:u w:val="single"/>
        </w:rPr>
        <w:t>Ntaub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Ntawm</w:t>
      </w:r>
      <w:proofErr w:type="spellEnd"/>
      <w:r>
        <w:rPr>
          <w:sz w:val="18"/>
          <w:szCs w:val="18"/>
          <w:u w:val="single"/>
        </w:rPr>
        <w:t>)</w:t>
      </w:r>
    </w:p>
    <w:p w14:paraId="15E588B1" w14:textId="77777777" w:rsidR="00296E1C" w:rsidRDefault="00296E1C">
      <w:pPr>
        <w:pStyle w:val="BodyText"/>
        <w:spacing w:before="1"/>
        <w:rPr>
          <w:sz w:val="11"/>
        </w:rPr>
      </w:pPr>
    </w:p>
    <w:p w14:paraId="5E369DCB" w14:textId="38639F1E" w:rsidR="00457AD5" w:rsidRPr="007F5DA0" w:rsidRDefault="00457AD5" w:rsidP="00457AD5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TSOS CAI TXHAWM RAU KHO</w:t>
      </w:r>
      <w:ins w:id="0" w:author="TOUVA" w:date="2021-04-29T14:01:00Z">
        <w:r w:rsidR="0097101E">
          <w:rPr>
            <w:i/>
            <w:sz w:val="19"/>
            <w:szCs w:val="19"/>
          </w:rPr>
          <w:t xml:space="preserve"> MOB</w:t>
        </w:r>
      </w:ins>
    </w:p>
    <w:p w14:paraId="70506F40" w14:textId="1C3E5223" w:rsidR="00457AD5" w:rsidRPr="007F5DA0" w:rsidRDefault="00457AD5" w:rsidP="00457AD5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rau 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thiab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ins w:id="1" w:author="TOUVA" w:date="2021-04-29T14:02:00Z">
        <w:r w:rsidR="0097101E">
          <w:rPr>
            <w:sz w:val="19"/>
            <w:szCs w:val="19"/>
          </w:rPr>
          <w:t xml:space="preserve">mob </w:t>
        </w:r>
      </w:ins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del w:id="2" w:author="TOUVA" w:date="2021-04-29T14:03:00Z">
        <w:r w:rsidR="00454361" w:rsidDel="0097101E">
          <w:rPr>
            <w:sz w:val="19"/>
            <w:szCs w:val="19"/>
          </w:rPr>
          <w:delText>Source</w:delText>
        </w:r>
      </w:del>
      <w:ins w:id="3" w:author="TOUVA" w:date="2021-04-29T14:03:00Z">
        <w:r w:rsidR="0097101E">
          <w:rPr>
            <w:sz w:val="19"/>
            <w:szCs w:val="19"/>
          </w:rPr>
          <w:t>Chaw</w:t>
        </w:r>
      </w:ins>
      <w:r w:rsidRPr="007F5DA0">
        <w:rPr>
          <w:sz w:val="19"/>
          <w:szCs w:val="19"/>
        </w:rPr>
        <w:t xml:space="preserve">. Yog </w:t>
      </w:r>
      <w:proofErr w:type="gramStart"/>
      <w:r w:rsidRPr="007F5DA0">
        <w:rPr>
          <w:sz w:val="19"/>
          <w:szCs w:val="19"/>
        </w:rPr>
        <w:t>tias</w:t>
      </w:r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yog tus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los sis tus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tus me nyuam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ins w:id="4" w:author="TOUVA" w:date="2021-04-29T14:03:00Z">
        <w:r w:rsidR="0097101E">
          <w:rPr>
            <w:sz w:val="19"/>
            <w:szCs w:val="19"/>
          </w:rPr>
          <w:t xml:space="preserve"> mob</w:t>
        </w:r>
      </w:ins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rau </w:t>
      </w:r>
      <w:proofErr w:type="spellStart"/>
      <w:r w:rsidRPr="007F5DA0">
        <w:rPr>
          <w:sz w:val="19"/>
          <w:szCs w:val="19"/>
        </w:rPr>
        <w:t>lawv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del w:id="5" w:author="TOUVA" w:date="2021-04-29T14:03:00Z">
        <w:r w:rsidR="00944CFB" w:rsidDel="0097101E">
          <w:rPr>
            <w:sz w:val="19"/>
            <w:szCs w:val="19"/>
          </w:rPr>
          <w:delText>Source</w:delText>
        </w:r>
      </w:del>
      <w:ins w:id="6" w:author="TOUVA" w:date="2021-04-29T14:03:00Z">
        <w:r w:rsidR="0097101E">
          <w:rPr>
            <w:sz w:val="19"/>
            <w:szCs w:val="19"/>
          </w:rPr>
          <w:t>Chaw</w:t>
        </w:r>
      </w:ins>
      <w:r w:rsidRPr="007F5DA0">
        <w:rPr>
          <w:sz w:val="19"/>
          <w:szCs w:val="19"/>
        </w:rPr>
        <w:t>.</w:t>
      </w:r>
    </w:p>
    <w:p w14:paraId="0EF7C1C4" w14:textId="77777777" w:rsidR="00296E1C" w:rsidRDefault="00296E1C">
      <w:pPr>
        <w:pStyle w:val="BodyText"/>
        <w:spacing w:before="8"/>
        <w:rPr>
          <w:sz w:val="19"/>
        </w:rPr>
      </w:pPr>
    </w:p>
    <w:p w14:paraId="5F85D557" w14:textId="77777777" w:rsidR="00476BF2" w:rsidRPr="007F5DA0" w:rsidRDefault="00476BF2" w:rsidP="00476BF2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6221AC3E" w14:textId="18C3BC63" w:rsidR="00296E1C" w:rsidRPr="00E94E07" w:rsidRDefault="00476BF2" w:rsidP="00E94E07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gramStart"/>
      <w:r w:rsidRPr="007F5DA0">
        <w:rPr>
          <w:sz w:val="19"/>
          <w:szCs w:val="19"/>
        </w:rPr>
        <w:t>tias</w:t>
      </w:r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ntawv uas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tus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ins w:id="7" w:author="TOUVA" w:date="2021-04-29T14:04:00Z">
        <w:r w:rsidR="0097101E">
          <w:rPr>
            <w:sz w:val="19"/>
            <w:szCs w:val="19"/>
          </w:rPr>
          <w:t xml:space="preserve">los </w:t>
        </w:r>
      </w:ins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. </w:t>
      </w:r>
      <w:proofErr w:type="gramStart"/>
      <w:r w:rsidRPr="007F5DA0">
        <w:rPr>
          <w:sz w:val="19"/>
          <w:szCs w:val="19"/>
        </w:rPr>
        <w:t xml:space="preserve">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8" w:author="TOUVA" w:date="2021-04-29T14:04:00Z">
        <w:r w:rsidR="0097101E">
          <w:rPr>
            <w:sz w:val="19"/>
            <w:szCs w:val="19"/>
          </w:rPr>
          <w:t>cai</w:t>
        </w:r>
        <w:proofErr w:type="spellEnd"/>
        <w:r w:rsidR="0097101E">
          <w:rPr>
            <w:sz w:val="19"/>
            <w:szCs w:val="19"/>
          </w:rPr>
          <w:t xml:space="preserve"> </w:t>
        </w:r>
      </w:ins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txhawm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 nyuam los sis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tus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phom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(</w:t>
      </w:r>
      <w:proofErr w:type="spellStart"/>
      <w:r w:rsidRPr="007F5DA0">
        <w:rPr>
          <w:sz w:val="19"/>
          <w:szCs w:val="19"/>
        </w:rPr>
        <w:t>xws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ceev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tsam</w:t>
      </w:r>
      <w:proofErr w:type="spellEnd"/>
      <w:r w:rsidRPr="007F5DA0">
        <w:rPr>
          <w:sz w:val="19"/>
          <w:szCs w:val="19"/>
        </w:rPr>
        <w:t xml:space="preserve"> cov me nyuam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ins w:id="9" w:author="TOUVA" w:date="2021-04-29T14:04:00Z">
        <w:r w:rsidR="0097101E">
          <w:rPr>
            <w:sz w:val="19"/>
            <w:szCs w:val="19"/>
          </w:rPr>
          <w:t>g</w:t>
        </w:r>
      </w:ins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txom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sis</w:t>
      </w:r>
      <w:del w:id="10" w:author="TOUVA" w:date="2021-04-29T14:05:00Z">
        <w:r w:rsidRPr="007F5DA0" w:rsidDel="0097101E">
          <w:rPr>
            <w:sz w:val="19"/>
            <w:szCs w:val="19"/>
          </w:rPr>
          <w:delText xml:space="preserve"> tsis </w:delText>
        </w:r>
      </w:del>
      <w:r w:rsidRPr="007F5DA0">
        <w:rPr>
          <w:sz w:val="19"/>
          <w:szCs w:val="19"/>
        </w:rPr>
        <w:t>tub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mab</w:t>
      </w:r>
      <w:proofErr w:type="spellEnd"/>
      <w:r w:rsidRPr="007F5DA0">
        <w:rPr>
          <w:sz w:val="19"/>
          <w:szCs w:val="19"/>
        </w:rPr>
        <w:t xml:space="preserve"> tub </w:t>
      </w:r>
      <w:proofErr w:type="spellStart"/>
      <w:r w:rsidRPr="007F5DA0">
        <w:rPr>
          <w:sz w:val="19"/>
          <w:szCs w:val="19"/>
        </w:rPr>
        <w:t>qhe</w:t>
      </w:r>
      <w:proofErr w:type="spellEnd"/>
      <w:r w:rsidRPr="007F5DA0">
        <w:rPr>
          <w:sz w:val="19"/>
          <w:szCs w:val="19"/>
        </w:rPr>
        <w:t xml:space="preserve">; los sis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ntshai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r w:rsidRPr="007F5DA0">
        <w:rPr>
          <w:sz w:val="19"/>
          <w:szCs w:val="19"/>
        </w:rPr>
        <w:t>yus</w:t>
      </w:r>
      <w:proofErr w:type="spellEnd"/>
      <w:r w:rsidRPr="007F5DA0">
        <w:rPr>
          <w:sz w:val="19"/>
          <w:szCs w:val="19"/>
        </w:rPr>
        <w:t xml:space="preserve"> tus </w:t>
      </w:r>
      <w:proofErr w:type="spellStart"/>
      <w:r w:rsidRPr="007F5DA0">
        <w:rPr>
          <w:sz w:val="19"/>
          <w:szCs w:val="19"/>
        </w:rPr>
        <w:t>kheej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tus), thiab </w:t>
      </w:r>
      <w:proofErr w:type="spellStart"/>
      <w:r w:rsidRPr="007F5DA0">
        <w:rPr>
          <w:sz w:val="19"/>
          <w:szCs w:val="19"/>
        </w:rPr>
        <w:t>raws</w:t>
      </w:r>
      <w:proofErr w:type="spellEnd"/>
      <w:r w:rsidRPr="007F5DA0">
        <w:rPr>
          <w:sz w:val="19"/>
          <w:szCs w:val="19"/>
        </w:rPr>
        <w:t xml:space="preserve"> li qhov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tau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nyiaj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txheej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txheem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ins w:id="11" w:author="TOUVA" w:date="2021-04-29T14:06:00Z">
        <w:r w:rsidR="0097101E">
          <w:rPr>
            <w:sz w:val="19"/>
            <w:szCs w:val="19"/>
          </w:rPr>
          <w:t>kev</w:t>
        </w:r>
        <w:proofErr w:type="spellEnd"/>
        <w:r w:rsidR="0097101E">
          <w:rPr>
            <w:sz w:val="19"/>
            <w:szCs w:val="19"/>
          </w:rPr>
          <w:t xml:space="preserve"> </w:t>
        </w:r>
      </w:ins>
      <w:r w:rsidRPr="007F5DA0">
        <w:rPr>
          <w:sz w:val="19"/>
          <w:szCs w:val="19"/>
        </w:rPr>
        <w:t xml:space="preserve">sab </w:t>
      </w:r>
      <w:proofErr w:type="spellStart"/>
      <w:r w:rsidRPr="007F5DA0">
        <w:rPr>
          <w:sz w:val="19"/>
          <w:szCs w:val="19"/>
        </w:rPr>
        <w:t>laj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sib </w:t>
      </w:r>
      <w:proofErr w:type="spellStart"/>
      <w:r w:rsidR="00A315A2">
        <w:rPr>
          <w:sz w:val="19"/>
          <w:szCs w:val="19"/>
        </w:rPr>
        <w:t>tham</w:t>
      </w:r>
      <w:proofErr w:type="spellEnd"/>
      <w:r w:rsidR="00A315A2">
        <w:rPr>
          <w:sz w:val="19"/>
          <w:szCs w:val="19"/>
        </w:rPr>
        <w:t xml:space="preserve"> </w:t>
      </w:r>
      <w:del w:id="12" w:author="TOUVA" w:date="2021-04-29T14:06:00Z">
        <w:r w:rsidR="00A315A2" w:rsidDel="0097101E">
          <w:rPr>
            <w:sz w:val="19"/>
            <w:szCs w:val="19"/>
          </w:rPr>
          <w:delText xml:space="preserve">ntawm </w:delText>
        </w:r>
      </w:del>
      <w:proofErr w:type="spellStart"/>
      <w:ins w:id="13" w:author="TOUVA" w:date="2021-04-29T14:06:00Z">
        <w:r w:rsidR="0097101E">
          <w:rPr>
            <w:sz w:val="19"/>
            <w:szCs w:val="19"/>
          </w:rPr>
          <w:t>txog</w:t>
        </w:r>
        <w:proofErr w:type="spellEnd"/>
        <w:r w:rsidR="0097101E">
          <w:rPr>
            <w:sz w:val="19"/>
            <w:szCs w:val="19"/>
          </w:rPr>
          <w:t xml:space="preserve"> </w:t>
        </w:r>
      </w:ins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siab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xyuas</w:t>
      </w:r>
      <w:proofErr w:type="spellEnd"/>
      <w:r w:rsidR="00A315A2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thiab / los sis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thiab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>.</w:t>
      </w:r>
      <w:proofErr w:type="gramEnd"/>
    </w:p>
    <w:p w14:paraId="40D9ACA7" w14:textId="77777777" w:rsidR="00296E1C" w:rsidRDefault="00296E1C">
      <w:pPr>
        <w:pStyle w:val="BodyText"/>
        <w:spacing w:before="10"/>
        <w:rPr>
          <w:sz w:val="19"/>
        </w:rPr>
      </w:pPr>
    </w:p>
    <w:p w14:paraId="79C14C3F" w14:textId="06FA5BE6" w:rsidR="00296E1C" w:rsidRPr="00504BE4" w:rsidRDefault="00504BE4" w:rsidP="00504BE4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</w:t>
      </w:r>
      <w:ins w:id="14" w:author="TOUVA" w:date="2021-04-29T14:19:00Z">
        <w:r w:rsidR="00626F02">
          <w:rPr>
            <w:i/>
            <w:sz w:val="19"/>
            <w:szCs w:val="19"/>
          </w:rPr>
          <w:t xml:space="preserve">NCUA </w:t>
        </w:r>
      </w:ins>
      <w:r w:rsidRPr="007F5DA0">
        <w:rPr>
          <w:i/>
          <w:sz w:val="19"/>
          <w:szCs w:val="19"/>
        </w:rPr>
        <w:t>SIJ HAWM KEV PAB CUAM</w:t>
      </w:r>
    </w:p>
    <w:p w14:paraId="27714DBB" w14:textId="0BCCF57C" w:rsidR="006155DA" w:rsidRDefault="00176ED4" w:rsidP="006155DA">
      <w:pPr>
        <w:pStyle w:val="BodyText"/>
        <w:ind w:left="120" w:right="101"/>
        <w:rPr>
          <w:sz w:val="19"/>
          <w:szCs w:val="19"/>
        </w:rPr>
      </w:pPr>
      <w:proofErr w:type="spellStart"/>
      <w:r w:rsidRPr="00176ED4">
        <w:t>Lub</w:t>
      </w:r>
      <w:proofErr w:type="spellEnd"/>
      <w:r w:rsidRPr="00176ED4">
        <w:t xml:space="preserve"> Chaw</w:t>
      </w:r>
      <w:r w:rsidR="00862ABD">
        <w:t xml:space="preserve"> </w:t>
      </w:r>
      <w:del w:id="15" w:author="TOUVA" w:date="2021-04-29T14:07:00Z">
        <w:r w:rsidR="00862ABD" w:rsidDel="0097101E">
          <w:delText>Source</w:delText>
        </w:r>
        <w:r w:rsidRPr="00176ED4" w:rsidDel="0097101E">
          <w:delText xml:space="preserve"> </w:delText>
        </w:r>
      </w:del>
      <w:proofErr w:type="spellStart"/>
      <w:r w:rsidRPr="00176ED4">
        <w:t>muaj</w:t>
      </w:r>
      <w:proofErr w:type="spellEnd"/>
      <w:r w:rsidRPr="00176ED4">
        <w:t xml:space="preserve"> cov </w:t>
      </w:r>
      <w:proofErr w:type="spellStart"/>
      <w:proofErr w:type="gramStart"/>
      <w:r w:rsidRPr="00176ED4">
        <w:t>kev</w:t>
      </w:r>
      <w:proofErr w:type="spellEnd"/>
      <w:proofErr w:type="gramEnd"/>
      <w:r w:rsidRPr="00176ED4">
        <w:t xml:space="preserve"> </w:t>
      </w:r>
      <w:proofErr w:type="spellStart"/>
      <w:r w:rsidRPr="00176ED4">
        <w:t>pab</w:t>
      </w:r>
      <w:proofErr w:type="spellEnd"/>
      <w:r w:rsidR="00862ABD">
        <w:t xml:space="preserve"> </w:t>
      </w:r>
      <w:proofErr w:type="spellStart"/>
      <w:r w:rsidRPr="00176ED4">
        <w:t>cuam</w:t>
      </w:r>
      <w:proofErr w:type="spellEnd"/>
      <w:r w:rsidR="00862ABD">
        <w:t xml:space="preserve"> </w:t>
      </w:r>
      <w:proofErr w:type="spellStart"/>
      <w:r w:rsidR="00862ABD">
        <w:t>nyob</w:t>
      </w:r>
      <w:proofErr w:type="spellEnd"/>
      <w:r w:rsidR="00862ABD">
        <w:t xml:space="preserve"> rau </w:t>
      </w:r>
      <w:proofErr w:type="spellStart"/>
      <w:r w:rsidR="00862ABD">
        <w:t>lub</w:t>
      </w:r>
      <w:proofErr w:type="spellEnd"/>
      <w:r w:rsidR="00862ABD">
        <w:t xml:space="preserve"> </w:t>
      </w:r>
      <w:proofErr w:type="spellStart"/>
      <w:r w:rsidR="00862ABD">
        <w:t>sij</w:t>
      </w:r>
      <w:proofErr w:type="spellEnd"/>
      <w:r w:rsidR="00862ABD">
        <w:t xml:space="preserve"> </w:t>
      </w:r>
      <w:proofErr w:type="spellStart"/>
      <w:r w:rsidR="00862ABD">
        <w:t>hawm</w:t>
      </w:r>
      <w:proofErr w:type="spellEnd"/>
      <w:r w:rsidRPr="00176ED4">
        <w:t xml:space="preserve"> luv (</w:t>
      </w:r>
      <w:proofErr w:type="spellStart"/>
      <w:r w:rsidRPr="00176ED4">
        <w:t>txog</w:t>
      </w:r>
      <w:proofErr w:type="spellEnd"/>
      <w:r w:rsidRPr="00176ED4">
        <w:t xml:space="preserve"> 30days) rau cov</w:t>
      </w:r>
      <w:r w:rsidR="00862ABD">
        <w:t xml:space="preserve"> tub </w:t>
      </w:r>
      <w:proofErr w:type="spellStart"/>
      <w:r w:rsidR="00862ABD">
        <w:t>ntxhais</w:t>
      </w:r>
      <w:proofErr w:type="spellEnd"/>
      <w:r w:rsidR="00862ABD">
        <w:t xml:space="preserve"> </w:t>
      </w:r>
      <w:proofErr w:type="spellStart"/>
      <w:r w:rsidR="00862ABD">
        <w:t>hluas</w:t>
      </w:r>
      <w:proofErr w:type="spellEnd"/>
      <w:r w:rsidRPr="00176ED4">
        <w:t xml:space="preserve"> </w:t>
      </w:r>
      <w:proofErr w:type="spellStart"/>
      <w:ins w:id="16" w:author="TOUVA" w:date="2021-04-29T14:07:00Z">
        <w:r w:rsidR="0097101E">
          <w:t>muaj</w:t>
        </w:r>
        <w:proofErr w:type="spellEnd"/>
        <w:r w:rsidR="0097101E">
          <w:t xml:space="preserve"> </w:t>
        </w:r>
      </w:ins>
      <w:proofErr w:type="spellStart"/>
      <w:r w:rsidRPr="00176ED4">
        <w:t>hnub</w:t>
      </w:r>
      <w:proofErr w:type="spellEnd"/>
      <w:r w:rsidRPr="00176ED4">
        <w:t xml:space="preserve"> </w:t>
      </w:r>
      <w:proofErr w:type="spellStart"/>
      <w:r w:rsidRPr="00176ED4">
        <w:t>nyoog</w:t>
      </w:r>
      <w:proofErr w:type="spellEnd"/>
      <w:r w:rsidRPr="00176ED4">
        <w:t xml:space="preserve"> 21 thiab cov </w:t>
      </w:r>
      <w:proofErr w:type="spellStart"/>
      <w:r w:rsidRPr="00176ED4">
        <w:t>neeg</w:t>
      </w:r>
      <w:proofErr w:type="spellEnd"/>
      <w:r w:rsidRPr="00176ED4">
        <w:t xml:space="preserve"> </w:t>
      </w:r>
      <w:proofErr w:type="spellStart"/>
      <w:r w:rsidRPr="00176ED4">
        <w:t>saib</w:t>
      </w:r>
      <w:proofErr w:type="spellEnd"/>
      <w:r w:rsidRPr="00176ED4">
        <w:t xml:space="preserve"> </w:t>
      </w:r>
      <w:proofErr w:type="spellStart"/>
      <w:r w:rsidRPr="00176ED4">
        <w:t>xyuas</w:t>
      </w:r>
      <w:proofErr w:type="spellEnd"/>
      <w:r w:rsidRPr="00176ED4">
        <w:t xml:space="preserve"> </w:t>
      </w:r>
      <w:proofErr w:type="spellStart"/>
      <w:r w:rsidRPr="00176ED4">
        <w:t>lawv</w:t>
      </w:r>
      <w:proofErr w:type="spellEnd"/>
      <w:r w:rsidR="00227E6A">
        <w:t>.</w:t>
      </w:r>
      <w:r w:rsidR="00BE1EC9" w:rsidRPr="00BE1EC9">
        <w:rPr>
          <w:sz w:val="19"/>
          <w:szCs w:val="19"/>
        </w:rPr>
        <w:t xml:space="preserve"> </w:t>
      </w:r>
      <w:r w:rsidR="00BE1EC9" w:rsidRPr="007F5DA0">
        <w:rPr>
          <w:sz w:val="19"/>
          <w:szCs w:val="19"/>
        </w:rPr>
        <w:t xml:space="preserve">Cov </w:t>
      </w:r>
      <w:proofErr w:type="spellStart"/>
      <w:proofErr w:type="gramStart"/>
      <w:r w:rsidR="00BE1EC9" w:rsidRPr="007F5DA0">
        <w:rPr>
          <w:sz w:val="19"/>
          <w:szCs w:val="19"/>
        </w:rPr>
        <w:t>kev</w:t>
      </w:r>
      <w:proofErr w:type="spellEnd"/>
      <w:proofErr w:type="gram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pab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cuam</w:t>
      </w:r>
      <w:proofErr w:type="spellEnd"/>
      <w:r w:rsidR="00BE1EC9" w:rsidRPr="007F5DA0">
        <w:rPr>
          <w:sz w:val="19"/>
          <w:szCs w:val="19"/>
        </w:rPr>
        <w:t xml:space="preserve"> yog </w:t>
      </w:r>
      <w:proofErr w:type="spellStart"/>
      <w:r w:rsidR="00BE1EC9" w:rsidRPr="007F5DA0">
        <w:rPr>
          <w:sz w:val="19"/>
          <w:szCs w:val="19"/>
        </w:rPr>
        <w:t>nyob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ntawm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kev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txau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siab</w:t>
      </w:r>
      <w:proofErr w:type="spellEnd"/>
      <w:r w:rsidR="00BE1EC9" w:rsidRPr="007F5DA0">
        <w:rPr>
          <w:sz w:val="19"/>
          <w:szCs w:val="19"/>
        </w:rPr>
        <w:t xml:space="preserve">, </w:t>
      </w:r>
      <w:proofErr w:type="spellStart"/>
      <w:r w:rsidR="00BE1EC9" w:rsidRPr="007F5DA0">
        <w:rPr>
          <w:sz w:val="19"/>
          <w:szCs w:val="19"/>
        </w:rPr>
        <w:t>ua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raw</w:t>
      </w:r>
      <w:ins w:id="17" w:author="TOUVA" w:date="2021-04-29T14:09:00Z">
        <w:r w:rsidR="0097101E">
          <w:rPr>
            <w:sz w:val="19"/>
            <w:szCs w:val="19"/>
          </w:rPr>
          <w:t>s</w:t>
        </w:r>
      </w:ins>
      <w:proofErr w:type="spellEnd"/>
      <w:r w:rsidR="00BE1EC9" w:rsidRPr="007F5DA0">
        <w:rPr>
          <w:sz w:val="19"/>
          <w:szCs w:val="19"/>
        </w:rPr>
        <w:t xml:space="preserve"> </w:t>
      </w:r>
      <w:ins w:id="18" w:author="TOUVA" w:date="2021-04-29T14:09:00Z">
        <w:r w:rsidR="0097101E">
          <w:rPr>
            <w:sz w:val="19"/>
            <w:szCs w:val="19"/>
          </w:rPr>
          <w:t xml:space="preserve">li </w:t>
        </w:r>
      </w:ins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hom</w:t>
      </w:r>
      <w:proofErr w:type="spellEnd"/>
      <w:ins w:id="19" w:author="TOUVA" w:date="2021-04-29T14:09:00Z">
        <w:r w:rsidR="0097101E">
          <w:rPr>
            <w:sz w:val="19"/>
            <w:szCs w:val="19"/>
          </w:rPr>
          <w:t xml:space="preserve"> </w:t>
        </w:r>
      </w:ins>
      <w:del w:id="20" w:author="TOUVA" w:date="2021-04-29T14:09:00Z">
        <w:r w:rsidR="00BE1EC9" w:rsidRPr="007F5DA0" w:rsidDel="0097101E">
          <w:rPr>
            <w:sz w:val="19"/>
            <w:szCs w:val="19"/>
          </w:rPr>
          <w:delText>-</w:delText>
        </w:r>
      </w:del>
      <w:proofErr w:type="spellStart"/>
      <w:r w:rsidR="00BE1EC9" w:rsidRPr="007F5DA0">
        <w:rPr>
          <w:sz w:val="19"/>
          <w:szCs w:val="19"/>
        </w:rPr>
        <w:t>phiaj</w:t>
      </w:r>
      <w:proofErr w:type="spellEnd"/>
      <w:r w:rsidR="00BE1EC9" w:rsidRPr="007F5DA0">
        <w:rPr>
          <w:sz w:val="19"/>
          <w:szCs w:val="19"/>
        </w:rPr>
        <w:t xml:space="preserve"> thiab </w:t>
      </w:r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sij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txwv</w:t>
      </w:r>
      <w:proofErr w:type="spellEnd"/>
      <w:r w:rsidR="00227E6A">
        <w:t>,</w:t>
      </w:r>
      <w:r w:rsidR="001E570F" w:rsidRPr="001E570F">
        <w:t xml:space="preserve"> </w:t>
      </w:r>
      <w:proofErr w:type="spellStart"/>
      <w:r w:rsidR="001E570F" w:rsidRPr="001E570F">
        <w:t>raws</w:t>
      </w:r>
      <w:proofErr w:type="spellEnd"/>
      <w:r w:rsidR="001E570F" w:rsidRPr="001E570F">
        <w:t xml:space="preserve"> li </w:t>
      </w:r>
      <w:proofErr w:type="spellStart"/>
      <w:r w:rsidR="001E570F" w:rsidRPr="001E570F">
        <w:t>kev</w:t>
      </w:r>
      <w:proofErr w:type="spellEnd"/>
      <w:r w:rsidR="001E570F" w:rsidRPr="001E570F">
        <w:t xml:space="preserve"> </w:t>
      </w:r>
      <w:proofErr w:type="spellStart"/>
      <w:r w:rsidR="001E570F" w:rsidRPr="001E570F">
        <w:t>xav</w:t>
      </w:r>
      <w:proofErr w:type="spellEnd"/>
      <w:r w:rsidR="001E570F" w:rsidRPr="001E570F">
        <w:t xml:space="preserve"> tau </w:t>
      </w:r>
      <w:proofErr w:type="spellStart"/>
      <w:r w:rsidR="001E570F" w:rsidRPr="001E570F">
        <w:t>ntawm</w:t>
      </w:r>
      <w:proofErr w:type="spellEnd"/>
      <w:r w:rsidR="001E570F" w:rsidRPr="001E570F">
        <w:t xml:space="preserve"> cov</w:t>
      </w:r>
      <w:r w:rsidR="001E570F">
        <w:t xml:space="preserve"> tub </w:t>
      </w:r>
      <w:proofErr w:type="spellStart"/>
      <w:r w:rsidR="001E570F">
        <w:t>ntxhais</w:t>
      </w:r>
      <w:proofErr w:type="spellEnd"/>
      <w:r w:rsidR="001E570F" w:rsidRPr="001E570F">
        <w:t xml:space="preserve"> </w:t>
      </w:r>
      <w:proofErr w:type="spellStart"/>
      <w:r w:rsidR="001E570F" w:rsidRPr="001E570F">
        <w:t>hluas</w:t>
      </w:r>
      <w:proofErr w:type="spellEnd"/>
      <w:r w:rsidR="001E570F" w:rsidRPr="001E570F">
        <w:t xml:space="preserve"> los</w:t>
      </w:r>
      <w:r w:rsidR="001E570F">
        <w:t xml:space="preserve"> </w:t>
      </w:r>
      <w:r w:rsidR="001E570F" w:rsidRPr="001E570F">
        <w:t xml:space="preserve">sis </w:t>
      </w:r>
      <w:proofErr w:type="spellStart"/>
      <w:r w:rsidR="001E570F" w:rsidRPr="001E570F">
        <w:t>tsev</w:t>
      </w:r>
      <w:proofErr w:type="spellEnd"/>
      <w:r w:rsidR="001E570F" w:rsidRPr="001E570F">
        <w:t xml:space="preserve"> </w:t>
      </w:r>
      <w:proofErr w:type="spellStart"/>
      <w:r w:rsidR="001E570F" w:rsidRPr="001E570F">
        <w:t>neeg</w:t>
      </w:r>
      <w:proofErr w:type="spellEnd"/>
      <w:r w:rsidR="00227E6A">
        <w:t xml:space="preserve">. </w:t>
      </w:r>
      <w:proofErr w:type="gramStart"/>
      <w:r w:rsidR="006155DA" w:rsidRPr="007F5DA0">
        <w:rPr>
          <w:sz w:val="19"/>
          <w:szCs w:val="19"/>
        </w:rPr>
        <w:t xml:space="preserve">Cov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pab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cuam</w:t>
      </w:r>
      <w:proofErr w:type="spellEnd"/>
      <w:r w:rsidR="006155DA" w:rsidRPr="007F5DA0">
        <w:rPr>
          <w:sz w:val="19"/>
          <w:szCs w:val="19"/>
        </w:rPr>
        <w:t xml:space="preserve"> yog </w:t>
      </w:r>
      <w:proofErr w:type="spellStart"/>
      <w:r w:rsidR="006155DA" w:rsidRPr="007F5DA0">
        <w:rPr>
          <w:sz w:val="19"/>
          <w:szCs w:val="19"/>
        </w:rPr>
        <w:t>muab</w:t>
      </w:r>
      <w:proofErr w:type="spellEnd"/>
      <w:r w:rsidR="006155DA" w:rsidRPr="007F5DA0">
        <w:rPr>
          <w:sz w:val="19"/>
          <w:szCs w:val="19"/>
        </w:rPr>
        <w:t xml:space="preserve">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cov </w:t>
      </w:r>
      <w:proofErr w:type="spellStart"/>
      <w:r w:rsidR="006155DA" w:rsidRPr="007F5DA0">
        <w:rPr>
          <w:sz w:val="19"/>
          <w:szCs w:val="19"/>
        </w:rPr>
        <w:t>tswv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SCH </w:t>
      </w:r>
      <w:proofErr w:type="spellStart"/>
      <w:r w:rsidR="006155DA" w:rsidRPr="007F5DA0">
        <w:rPr>
          <w:sz w:val="19"/>
          <w:szCs w:val="19"/>
        </w:rPr>
        <w:t>suav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nrog</w:t>
      </w:r>
      <w:proofErr w:type="spellEnd"/>
      <w:r w:rsidR="006155DA" w:rsidRPr="007F5DA0">
        <w:rPr>
          <w:sz w:val="19"/>
          <w:szCs w:val="19"/>
        </w:rPr>
        <w:t xml:space="preserve">, tab sis </w:t>
      </w:r>
      <w:proofErr w:type="spellStart"/>
      <w:r w:rsidR="006155DA" w:rsidRPr="007F5DA0">
        <w:rPr>
          <w:sz w:val="19"/>
          <w:szCs w:val="19"/>
        </w:rPr>
        <w:t>tsis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txwv</w:t>
      </w:r>
      <w:proofErr w:type="spellEnd"/>
      <w:r w:rsidR="006155DA" w:rsidRPr="007F5DA0">
        <w:rPr>
          <w:sz w:val="19"/>
          <w:szCs w:val="19"/>
        </w:rPr>
        <w:t xml:space="preserve"> rau, cov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uas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npe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 w:rsidRPr="007F5DA0">
        <w:rPr>
          <w:sz w:val="19"/>
          <w:szCs w:val="19"/>
        </w:rPr>
        <w:t xml:space="preserve"> thiab tus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saib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xyuas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nyob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tsev</w:t>
      </w:r>
      <w:proofErr w:type="spellEnd"/>
      <w:r w:rsidR="006155DA" w:rsidRPr="007F5DA0">
        <w:rPr>
          <w:sz w:val="19"/>
          <w:szCs w:val="19"/>
        </w:rPr>
        <w:t xml:space="preserve"> kawm ntawv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cov </w:t>
      </w:r>
      <w:proofErr w:type="spellStart"/>
      <w:r w:rsidR="006155DA" w:rsidRPr="007F5DA0">
        <w:rPr>
          <w:sz w:val="19"/>
          <w:szCs w:val="19"/>
        </w:rPr>
        <w:t>neeg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ntawv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>
        <w:rPr>
          <w:sz w:val="19"/>
          <w:szCs w:val="19"/>
        </w:rPr>
        <w:t>.</w:t>
      </w:r>
      <w:proofErr w:type="gramEnd"/>
    </w:p>
    <w:p w14:paraId="7E06B576" w14:textId="77777777" w:rsidR="006155DA" w:rsidRPr="006155DA" w:rsidRDefault="006155DA" w:rsidP="006155DA">
      <w:pPr>
        <w:pStyle w:val="BodyText"/>
        <w:ind w:left="120" w:right="101"/>
        <w:rPr>
          <w:sz w:val="19"/>
          <w:szCs w:val="19"/>
        </w:rPr>
      </w:pPr>
    </w:p>
    <w:p w14:paraId="52B27E02" w14:textId="56706769" w:rsidR="00296E1C" w:rsidRDefault="00A76CB0">
      <w:pPr>
        <w:ind w:left="120"/>
        <w:rPr>
          <w:i/>
          <w:sz w:val="20"/>
        </w:rPr>
      </w:pPr>
      <w:r>
        <w:rPr>
          <w:i/>
          <w:sz w:val="20"/>
        </w:rPr>
        <w:t>KEV TXHAWB Q</w:t>
      </w:r>
      <w:del w:id="21" w:author="TOUVA" w:date="2021-04-29T14:12:00Z">
        <w:r w:rsidDel="00626F02">
          <w:rPr>
            <w:i/>
            <w:sz w:val="20"/>
          </w:rPr>
          <w:delText>H</w:delText>
        </w:r>
      </w:del>
      <w:r>
        <w:rPr>
          <w:i/>
          <w:sz w:val="20"/>
        </w:rPr>
        <w:t>A NTAWM COV TUB NTXHAIS HLUAS</w:t>
      </w:r>
    </w:p>
    <w:p w14:paraId="2498FDA7" w14:textId="50EDDCDF" w:rsidR="00296E1C" w:rsidRDefault="006F71B8">
      <w:pPr>
        <w:pStyle w:val="BodyText"/>
        <w:spacing w:before="5"/>
        <w:ind w:left="120" w:right="266"/>
      </w:pPr>
      <w:proofErr w:type="spellStart"/>
      <w:r w:rsidRPr="006F71B8">
        <w:t>Raws</w:t>
      </w:r>
      <w:proofErr w:type="spellEnd"/>
      <w:r w:rsidRPr="006F71B8">
        <w:t xml:space="preserve"> li </w:t>
      </w:r>
      <w:proofErr w:type="gramStart"/>
      <w:r w:rsidRPr="006F71B8">
        <w:t>ib</w:t>
      </w:r>
      <w:proofErr w:type="gramEnd"/>
      <w:r w:rsidRPr="006F71B8">
        <w:t xml:space="preserve"> </w:t>
      </w:r>
      <w:proofErr w:type="spellStart"/>
      <w:r w:rsidRPr="006F71B8">
        <w:t>feem</w:t>
      </w:r>
      <w:proofErr w:type="spellEnd"/>
      <w:r w:rsidRPr="006F71B8">
        <w:t xml:space="preserve"> </w:t>
      </w:r>
      <w:proofErr w:type="spellStart"/>
      <w:r w:rsidRPr="006F71B8">
        <w:t>ntawm</w:t>
      </w:r>
      <w:proofErr w:type="spellEnd"/>
      <w:r w:rsidRPr="006F71B8">
        <w:t xml:space="preserve"> </w:t>
      </w:r>
      <w:r w:rsidR="00DA56D6" w:rsidRPr="006F71B8">
        <w:t xml:space="preserve">cov </w:t>
      </w:r>
      <w:proofErr w:type="spellStart"/>
      <w:r w:rsidR="00DA56D6" w:rsidRPr="006F71B8">
        <w:t>neeg</w:t>
      </w:r>
      <w:proofErr w:type="spellEnd"/>
      <w:r w:rsidR="00DA56D6" w:rsidRPr="006F71B8">
        <w:t xml:space="preserve"> </w:t>
      </w:r>
      <w:proofErr w:type="spellStart"/>
      <w:r w:rsidR="00DA56D6" w:rsidRPr="006F71B8">
        <w:t>ua</w:t>
      </w:r>
      <w:proofErr w:type="spellEnd"/>
      <w:r w:rsidR="00DA56D6" w:rsidRPr="006F71B8">
        <w:t xml:space="preserve"> </w:t>
      </w:r>
      <w:proofErr w:type="spellStart"/>
      <w:r w:rsidR="00DA56D6" w:rsidRPr="006F71B8">
        <w:t>hau</w:t>
      </w:r>
      <w:proofErr w:type="spellEnd"/>
      <w:r w:rsidR="00DA56D6">
        <w:t xml:space="preserve"> </w:t>
      </w:r>
      <w:r w:rsidR="00DA56D6" w:rsidRPr="006F71B8">
        <w:t>j</w:t>
      </w:r>
      <w:ins w:id="22" w:author="TOUVA" w:date="2021-04-29T14:13:00Z">
        <w:r w:rsidR="00626F02">
          <w:t xml:space="preserve"> </w:t>
        </w:r>
      </w:ins>
      <w:proofErr w:type="spellStart"/>
      <w:r w:rsidR="00DA56D6" w:rsidRPr="006F71B8">
        <w:t>lwm</w:t>
      </w:r>
      <w:proofErr w:type="spellEnd"/>
      <w:r w:rsidR="00DA56D6" w:rsidRPr="006F71B8">
        <w:t xml:space="preserve"> </w:t>
      </w:r>
      <w:r w:rsidRPr="006F71B8">
        <w:t xml:space="preserve">cov </w:t>
      </w:r>
      <w:proofErr w:type="spellStart"/>
      <w:r w:rsidRPr="006F71B8">
        <w:t>lus</w:t>
      </w:r>
      <w:proofErr w:type="spellEnd"/>
      <w:r w:rsidRPr="006F71B8">
        <w:t xml:space="preserve"> </w:t>
      </w:r>
      <w:proofErr w:type="spellStart"/>
      <w:r w:rsidRPr="006F71B8">
        <w:t>teb</w:t>
      </w:r>
      <w:proofErr w:type="spellEnd"/>
      <w:r w:rsidRPr="006F71B8">
        <w:t xml:space="preserve"> </w:t>
      </w:r>
      <w:proofErr w:type="spellStart"/>
      <w:r w:rsidRPr="006F71B8">
        <w:t>yuav</w:t>
      </w:r>
      <w:proofErr w:type="spellEnd"/>
      <w:r w:rsidRPr="006F71B8">
        <w:t xml:space="preserve"> </w:t>
      </w:r>
      <w:proofErr w:type="spellStart"/>
      <w:r w:rsidRPr="006F71B8">
        <w:t>koom</w:t>
      </w:r>
      <w:proofErr w:type="spellEnd"/>
      <w:r w:rsidRPr="006F71B8">
        <w:t xml:space="preserve"> </w:t>
      </w:r>
      <w:proofErr w:type="spellStart"/>
      <w:r w:rsidRPr="006F71B8">
        <w:t>nrog</w:t>
      </w:r>
      <w:proofErr w:type="spellEnd"/>
      <w:r w:rsidRPr="006F71B8">
        <w:t xml:space="preserve"> cov </w:t>
      </w:r>
      <w:r w:rsidR="00DA56D6">
        <w:t xml:space="preserve">tub </w:t>
      </w:r>
      <w:proofErr w:type="spellStart"/>
      <w:r w:rsidR="00DA56D6">
        <w:t>ntxhais</w:t>
      </w:r>
      <w:proofErr w:type="spellEnd"/>
      <w:r w:rsidR="00DA56D6">
        <w:t xml:space="preserve"> </w:t>
      </w:r>
      <w:proofErr w:type="spellStart"/>
      <w:r w:rsidRPr="006F71B8">
        <w:t>hluas</w:t>
      </w:r>
      <w:proofErr w:type="spellEnd"/>
      <w:r w:rsidRPr="006F71B8">
        <w:t xml:space="preserve"> </w:t>
      </w:r>
      <w:proofErr w:type="spellStart"/>
      <w:r w:rsidRPr="006F71B8">
        <w:t>hauv</w:t>
      </w:r>
      <w:proofErr w:type="spellEnd"/>
      <w:r w:rsidR="00DA56D6">
        <w:t xml:space="preserve"> </w:t>
      </w:r>
      <w:proofErr w:type="spellStart"/>
      <w:r w:rsidR="00DA56D6">
        <w:t>koj</w:t>
      </w:r>
      <w:proofErr w:type="spellEnd"/>
      <w:r w:rsidR="00DA56D6">
        <w:t xml:space="preserve"> qhov chaw</w:t>
      </w:r>
      <w:ins w:id="23" w:author="TOUVA" w:date="2021-04-29T14:13:00Z">
        <w:r w:rsidR="00626F02">
          <w:t xml:space="preserve"> </w:t>
        </w:r>
        <w:proofErr w:type="spellStart"/>
        <w:r w:rsidR="00626F02">
          <w:t>ua</w:t>
        </w:r>
        <w:proofErr w:type="spellEnd"/>
        <w:r w:rsidR="00626F02">
          <w:t xml:space="preserve"> </w:t>
        </w:r>
        <w:proofErr w:type="spellStart"/>
        <w:r w:rsidR="00626F02">
          <w:t>hauj</w:t>
        </w:r>
        <w:proofErr w:type="spellEnd"/>
        <w:r w:rsidR="00626F02">
          <w:t xml:space="preserve"> </w:t>
        </w:r>
        <w:proofErr w:type="spellStart"/>
        <w:r w:rsidR="00626F02">
          <w:t>lwm</w:t>
        </w:r>
      </w:ins>
      <w:proofErr w:type="spellEnd"/>
      <w:r w:rsidR="00DA56D6">
        <w:t xml:space="preserve"> </w:t>
      </w:r>
      <w:proofErr w:type="spellStart"/>
      <w:r w:rsidR="00DA56D6">
        <w:t>pom</w:t>
      </w:r>
      <w:proofErr w:type="spellEnd"/>
      <w:r w:rsidR="00DA56D6">
        <w:t xml:space="preserve"> zoo</w:t>
      </w:r>
      <w:del w:id="24" w:author="TOUVA" w:date="2021-04-29T14:14:00Z">
        <w:r w:rsidR="00DA56D6" w:rsidDel="00626F02">
          <w:delText xml:space="preserve"> nawm txoj hauj lwm</w:delText>
        </w:r>
      </w:del>
      <w:r w:rsidR="00227E6A">
        <w:t>.</w:t>
      </w:r>
      <w:r w:rsidR="005001B7" w:rsidRPr="005001B7">
        <w:t xml:space="preserve"> </w:t>
      </w:r>
      <w:proofErr w:type="spellStart"/>
      <w:r w:rsidR="005001B7" w:rsidRPr="005001B7">
        <w:t>Kuv</w:t>
      </w:r>
      <w:proofErr w:type="spellEnd"/>
      <w:r w:rsidR="005001B7" w:rsidRPr="005001B7">
        <w:t xml:space="preserve"> </w:t>
      </w:r>
      <w:proofErr w:type="spellStart"/>
      <w:r w:rsidR="005001B7" w:rsidRPr="005001B7">
        <w:t>nkag</w:t>
      </w:r>
      <w:proofErr w:type="spellEnd"/>
      <w:r w:rsidR="005001B7" w:rsidRPr="005001B7">
        <w:t xml:space="preserve"> </w:t>
      </w:r>
      <w:proofErr w:type="spellStart"/>
      <w:r w:rsidR="005001B7" w:rsidRPr="005001B7">
        <w:t>siab</w:t>
      </w:r>
      <w:proofErr w:type="spellEnd"/>
      <w:r w:rsidR="005001B7" w:rsidRPr="005001B7">
        <w:t xml:space="preserve"> thiab </w:t>
      </w:r>
      <w:proofErr w:type="spellStart"/>
      <w:r w:rsidR="005001B7" w:rsidRPr="005001B7">
        <w:t>pom</w:t>
      </w:r>
      <w:proofErr w:type="spellEnd"/>
      <w:r w:rsidR="005001B7" w:rsidRPr="005001B7">
        <w:t xml:space="preserve"> zoo </w:t>
      </w:r>
      <w:r w:rsidR="000E145D">
        <w:t>rau</w:t>
      </w:r>
      <w:r w:rsidR="005001B7" w:rsidRPr="005001B7">
        <w:t xml:space="preserve"> cov </w:t>
      </w:r>
      <w:proofErr w:type="spellStart"/>
      <w:r w:rsidR="005001B7" w:rsidRPr="005001B7">
        <w:t>neeg</w:t>
      </w:r>
      <w:proofErr w:type="spellEnd"/>
      <w:r w:rsidR="005001B7" w:rsidRPr="005001B7">
        <w:t xml:space="preserve"> </w:t>
      </w:r>
      <w:proofErr w:type="spellStart"/>
      <w:r w:rsidR="005001B7" w:rsidRPr="005001B7">
        <w:t>ua</w:t>
      </w:r>
      <w:proofErr w:type="spellEnd"/>
      <w:r w:rsidR="005001B7" w:rsidRPr="005001B7">
        <w:t xml:space="preserve"> </w:t>
      </w:r>
      <w:proofErr w:type="spellStart"/>
      <w:r w:rsidR="005001B7" w:rsidRPr="005001B7">
        <w:t>hauj</w:t>
      </w:r>
      <w:proofErr w:type="spellEnd"/>
      <w:r w:rsidR="000E145D">
        <w:t xml:space="preserve"> </w:t>
      </w:r>
      <w:proofErr w:type="spellStart"/>
      <w:r w:rsidR="005001B7" w:rsidRPr="005001B7">
        <w:t>lwm</w:t>
      </w:r>
      <w:proofErr w:type="spellEnd"/>
      <w:r w:rsidR="005001B7" w:rsidRPr="005001B7">
        <w:t xml:space="preserve"> </w:t>
      </w:r>
      <w:proofErr w:type="spellStart"/>
      <w:r w:rsidR="005001B7" w:rsidRPr="005001B7">
        <w:t>yuav</w:t>
      </w:r>
      <w:proofErr w:type="spellEnd"/>
      <w:r w:rsidR="005001B7" w:rsidRPr="005001B7">
        <w:t xml:space="preserve"> </w:t>
      </w:r>
      <w:proofErr w:type="spellStart"/>
      <w:r w:rsidR="005001B7" w:rsidRPr="005001B7">
        <w:t>tsum</w:t>
      </w:r>
      <w:proofErr w:type="spellEnd"/>
      <w:r w:rsidR="005001B7" w:rsidRPr="005001B7">
        <w:t xml:space="preserve"> </w:t>
      </w:r>
      <w:proofErr w:type="spellStart"/>
      <w:r w:rsidR="005001B7" w:rsidRPr="005001B7">
        <w:t>saib</w:t>
      </w:r>
      <w:proofErr w:type="spellEnd"/>
      <w:r w:rsidR="005001B7" w:rsidRPr="005001B7">
        <w:t xml:space="preserve"> </w:t>
      </w:r>
      <w:proofErr w:type="spellStart"/>
      <w:r w:rsidR="005001B7" w:rsidRPr="005001B7">
        <w:t>xyuas</w:t>
      </w:r>
      <w:proofErr w:type="spellEnd"/>
      <w:r w:rsidR="005001B7" w:rsidRPr="005001B7">
        <w:t xml:space="preserve"> cov </w:t>
      </w:r>
      <w:r w:rsidR="000E145D">
        <w:t xml:space="preserve">tub </w:t>
      </w:r>
      <w:proofErr w:type="spellStart"/>
      <w:r w:rsidR="000E145D">
        <w:t>ntxhais</w:t>
      </w:r>
      <w:proofErr w:type="spellEnd"/>
      <w:r w:rsidR="000E145D">
        <w:t xml:space="preserve"> </w:t>
      </w:r>
      <w:proofErr w:type="spellStart"/>
      <w:r w:rsidR="005001B7" w:rsidRPr="005001B7">
        <w:t>hluas</w:t>
      </w:r>
      <w:proofErr w:type="spellEnd"/>
      <w:r w:rsidR="005001B7" w:rsidRPr="005001B7">
        <w:t xml:space="preserve"> thiab </w:t>
      </w:r>
      <w:proofErr w:type="spellStart"/>
      <w:r w:rsidR="005001B7" w:rsidRPr="005001B7">
        <w:t>xa</w:t>
      </w:r>
      <w:proofErr w:type="spellEnd"/>
      <w:r w:rsidR="005001B7" w:rsidRPr="005001B7">
        <w:t xml:space="preserve"> </w:t>
      </w:r>
      <w:proofErr w:type="spellStart"/>
      <w:r w:rsidR="005001B7" w:rsidRPr="005001B7">
        <w:t>nws</w:t>
      </w:r>
      <w:proofErr w:type="spellEnd"/>
      <w:r w:rsidR="005001B7" w:rsidRPr="005001B7">
        <w:t xml:space="preserve"> </w:t>
      </w:r>
      <w:proofErr w:type="spellStart"/>
      <w:r w:rsidR="005001B7" w:rsidRPr="005001B7">
        <w:t>rov</w:t>
      </w:r>
      <w:proofErr w:type="spellEnd"/>
      <w:r w:rsidR="005001B7" w:rsidRPr="005001B7">
        <w:t xml:space="preserve"> </w:t>
      </w:r>
      <w:proofErr w:type="spellStart"/>
      <w:r w:rsidR="005001B7" w:rsidRPr="005001B7">
        <w:t>qab</w:t>
      </w:r>
      <w:proofErr w:type="spellEnd"/>
      <w:r w:rsidR="005001B7" w:rsidRPr="005001B7">
        <w:t xml:space="preserve"> </w:t>
      </w:r>
      <w:proofErr w:type="spellStart"/>
      <w:ins w:id="25" w:author="TOUVA" w:date="2021-04-29T14:14:00Z">
        <w:r w:rsidR="00626F02">
          <w:t>mus</w:t>
        </w:r>
      </w:ins>
      <w:proofErr w:type="spellEnd"/>
      <w:del w:id="26" w:author="TOUVA" w:date="2021-04-29T14:14:00Z">
        <w:r w:rsidR="005001B7" w:rsidRPr="005001B7" w:rsidDel="00626F02">
          <w:delText xml:space="preserve">rau </w:delText>
        </w:r>
        <w:r w:rsidR="000E145D" w:rsidDel="00626F02">
          <w:delText>lawm</w:delText>
        </w:r>
      </w:del>
      <w:r w:rsidR="005001B7" w:rsidRPr="005001B7">
        <w:t xml:space="preserve"> </w:t>
      </w:r>
      <w:proofErr w:type="spellStart"/>
      <w:r w:rsidR="000E145D">
        <w:t>raws</w:t>
      </w:r>
      <w:proofErr w:type="spellEnd"/>
      <w:r w:rsidR="005001B7" w:rsidRPr="005001B7">
        <w:t xml:space="preserve"> </w:t>
      </w:r>
      <w:proofErr w:type="spellStart"/>
      <w:r w:rsidR="005001B7" w:rsidRPr="005001B7">
        <w:t>lub</w:t>
      </w:r>
      <w:proofErr w:type="spellEnd"/>
      <w:r w:rsidR="005001B7" w:rsidRPr="005001B7">
        <w:t xml:space="preserve"> </w:t>
      </w:r>
      <w:proofErr w:type="spellStart"/>
      <w:r w:rsidR="005001B7" w:rsidRPr="005001B7">
        <w:t>sij</w:t>
      </w:r>
      <w:proofErr w:type="spellEnd"/>
      <w:r w:rsidR="000E145D">
        <w:t xml:space="preserve"> </w:t>
      </w:r>
      <w:proofErr w:type="spellStart"/>
      <w:r w:rsidR="005001B7" w:rsidRPr="005001B7">
        <w:t>hawm</w:t>
      </w:r>
      <w:proofErr w:type="spellEnd"/>
      <w:r w:rsidR="005001B7" w:rsidRPr="005001B7">
        <w:t xml:space="preserve"> thiab </w:t>
      </w:r>
      <w:proofErr w:type="spellStart"/>
      <w:ins w:id="27" w:author="TOUVA" w:date="2021-04-29T14:15:00Z">
        <w:r w:rsidR="00626F02">
          <w:t>ntawm</w:t>
        </w:r>
        <w:proofErr w:type="spellEnd"/>
        <w:r w:rsidR="00626F02">
          <w:t xml:space="preserve"> </w:t>
        </w:r>
      </w:ins>
      <w:proofErr w:type="spellStart"/>
      <w:r w:rsidR="005001B7" w:rsidRPr="005001B7">
        <w:t>thaj</w:t>
      </w:r>
      <w:proofErr w:type="spellEnd"/>
      <w:r w:rsidR="005001B7" w:rsidRPr="005001B7">
        <w:t xml:space="preserve"> chaw </w:t>
      </w:r>
      <w:r w:rsidR="000E145D">
        <w:t xml:space="preserve">uas tau teem </w:t>
      </w:r>
      <w:proofErr w:type="spellStart"/>
      <w:r w:rsidR="000E145D">
        <w:t>cia</w:t>
      </w:r>
      <w:r w:rsidR="00227E6A">
        <w:t>.</w:t>
      </w:r>
      <w:proofErr w:type="spellEnd"/>
    </w:p>
    <w:p w14:paraId="0472A6CC" w14:textId="27370012" w:rsidR="00296E1C" w:rsidRDefault="00296E1C" w:rsidP="000107A6">
      <w:pPr>
        <w:rPr>
          <w:i/>
          <w:sz w:val="20"/>
        </w:rPr>
      </w:pPr>
    </w:p>
    <w:p w14:paraId="07AC8899" w14:textId="77777777" w:rsidR="000107A6" w:rsidRPr="007F5DA0" w:rsidRDefault="000107A6" w:rsidP="000107A6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01010517" w14:textId="77777777" w:rsidR="000107A6" w:rsidRPr="007F5DA0" w:rsidRDefault="000107A6" w:rsidP="000107A6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</w:t>
      </w:r>
      <w:del w:id="28" w:author="TOUVA" w:date="2021-04-29T14:15:00Z">
        <w:r w:rsidRPr="007F5DA0" w:rsidDel="00626F02">
          <w:rPr>
            <w:sz w:val="19"/>
            <w:szCs w:val="19"/>
          </w:rPr>
          <w:delText>h</w:delText>
        </w:r>
      </w:del>
      <w:r w:rsidRPr="007F5DA0">
        <w:rPr>
          <w:sz w:val="19"/>
          <w:szCs w:val="19"/>
        </w:rPr>
        <w:t>e</w:t>
      </w:r>
      <w:proofErr w:type="spellEnd"/>
      <w:r w:rsidRPr="007F5DA0">
        <w:rPr>
          <w:sz w:val="19"/>
          <w:szCs w:val="19"/>
        </w:rPr>
        <w:t xml:space="preserve">,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lwm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 nyuam.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cai</w:t>
      </w:r>
      <w:proofErr w:type="spellEnd"/>
      <w:proofErr w:type="gramEnd"/>
      <w:r w:rsidRPr="007F5DA0">
        <w:rPr>
          <w:sz w:val="19"/>
          <w:szCs w:val="19"/>
        </w:rPr>
        <w:t xml:space="preserve">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thiab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</w:t>
      </w:r>
      <w:del w:id="29" w:author="TOUVA" w:date="2021-04-29T14:15:00Z">
        <w:r w:rsidRPr="007F5DA0" w:rsidDel="00626F02">
          <w:rPr>
            <w:sz w:val="19"/>
            <w:szCs w:val="19"/>
          </w:rPr>
          <w:delText>h</w:delText>
        </w:r>
      </w:del>
      <w:r w:rsidRPr="007F5DA0">
        <w:rPr>
          <w:sz w:val="19"/>
          <w:szCs w:val="19"/>
        </w:rPr>
        <w:t>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 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qhov chaw tau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thiab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uas tau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zoo.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</w:t>
      </w:r>
      <w:del w:id="30" w:author="TOUVA" w:date="2021-04-29T14:16:00Z">
        <w:r w:rsidRPr="007F5DA0" w:rsidDel="00626F02">
          <w:rPr>
            <w:sz w:val="19"/>
            <w:szCs w:val="19"/>
          </w:rPr>
          <w:delText>h</w:delText>
        </w:r>
      </w:del>
      <w:r w:rsidRPr="007F5DA0">
        <w:rPr>
          <w:sz w:val="19"/>
          <w:szCs w:val="19"/>
        </w:rPr>
        <w:t>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yog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mob__________ (</w:t>
      </w:r>
      <w:proofErr w:type="spellStart"/>
      <w:r w:rsidRPr="007F5DA0">
        <w:rPr>
          <w:sz w:val="19"/>
          <w:szCs w:val="19"/>
        </w:rPr>
        <w:t>thawj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zaug</w:t>
      </w:r>
      <w:proofErr w:type="spellEnd"/>
      <w:r w:rsidRPr="007F5DA0">
        <w:rPr>
          <w:sz w:val="19"/>
          <w:szCs w:val="19"/>
        </w:rPr>
        <w:t>).</w:t>
      </w:r>
    </w:p>
    <w:p w14:paraId="623B9835" w14:textId="77777777" w:rsidR="00296E1C" w:rsidRDefault="00296E1C">
      <w:pPr>
        <w:pStyle w:val="BodyText"/>
        <w:spacing w:before="4"/>
        <w:rPr>
          <w:sz w:val="24"/>
        </w:rPr>
      </w:pPr>
    </w:p>
    <w:p w14:paraId="234B09EA" w14:textId="079FF8EB" w:rsidR="00296E1C" w:rsidRPr="00882BB9" w:rsidRDefault="003C4F93">
      <w:pPr>
        <w:pStyle w:val="Heading1"/>
        <w:rPr>
          <w:sz w:val="19"/>
          <w:szCs w:val="19"/>
        </w:rPr>
      </w:pPr>
      <w:proofErr w:type="gramStart"/>
      <w:r w:rsidRPr="00882BB9">
        <w:rPr>
          <w:sz w:val="19"/>
          <w:szCs w:val="19"/>
        </w:rPr>
        <w:t>CEEB TOOM RAU COV QHUA NTAWM</w:t>
      </w:r>
      <w:r w:rsidR="00C67BDC" w:rsidRPr="00882BB9">
        <w:rPr>
          <w:rFonts w:ascii="Calibri"/>
          <w:i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Pawg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Thawj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ntawm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Kev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ins w:id="31" w:author="TOUVA" w:date="2021-04-29T14:17:00Z">
        <w:r w:rsidR="00626F02">
          <w:rPr>
            <w:iCs/>
            <w:sz w:val="19"/>
            <w:szCs w:val="19"/>
          </w:rPr>
          <w:t>Tshawb</w:t>
        </w:r>
        <w:proofErr w:type="spellEnd"/>
        <w:r w:rsidR="00626F02">
          <w:rPr>
            <w:iCs/>
            <w:sz w:val="19"/>
            <w:szCs w:val="19"/>
          </w:rPr>
          <w:t xml:space="preserve"> </w:t>
        </w:r>
        <w:proofErr w:type="spellStart"/>
        <w:r w:rsidR="00626F02">
          <w:rPr>
            <w:iCs/>
            <w:sz w:val="19"/>
            <w:szCs w:val="19"/>
          </w:rPr>
          <w:t>Nrhiav</w:t>
        </w:r>
        <w:proofErr w:type="spellEnd"/>
        <w:r w:rsidR="00626F02">
          <w:rPr>
            <w:iCs/>
            <w:sz w:val="19"/>
            <w:szCs w:val="19"/>
          </w:rPr>
          <w:t xml:space="preserve"> </w:t>
        </w:r>
      </w:ins>
      <w:r w:rsidR="00C67BDC" w:rsidRPr="00882BB9">
        <w:rPr>
          <w:iCs/>
          <w:sz w:val="19"/>
          <w:szCs w:val="19"/>
        </w:rPr>
        <w:t xml:space="preserve">Tus </w:t>
      </w:r>
      <w:proofErr w:type="spellStart"/>
      <w:r w:rsidR="00C67BDC" w:rsidRPr="00882BB9">
        <w:rPr>
          <w:iCs/>
          <w:sz w:val="19"/>
          <w:szCs w:val="19"/>
        </w:rPr>
        <w:t>Cwj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Pwm</w:t>
      </w:r>
      <w:proofErr w:type="spellEnd"/>
      <w:r w:rsidR="00C67BDC" w:rsidRPr="00882BB9">
        <w:rPr>
          <w:iCs/>
          <w:sz w:val="19"/>
          <w:szCs w:val="19"/>
        </w:rPr>
        <w:t xml:space="preserve"> (Board of Behavioral Science</w:t>
      </w:r>
      <w:r w:rsidR="007765A9" w:rsidRPr="00882BB9">
        <w:rPr>
          <w:iCs/>
          <w:sz w:val="19"/>
          <w:szCs w:val="19"/>
        </w:rPr>
        <w:t>)</w:t>
      </w:r>
      <w:r w:rsidR="006F6B6D" w:rsidRPr="00882BB9">
        <w:rPr>
          <w:rFonts w:ascii="Calibri"/>
          <w:i/>
          <w:sz w:val="19"/>
          <w:szCs w:val="19"/>
        </w:rPr>
        <w:t xml:space="preserve"> </w:t>
      </w:r>
      <w:r w:rsidR="006F6B6D" w:rsidRPr="00882BB9">
        <w:rPr>
          <w:iCs/>
          <w:sz w:val="19"/>
          <w:szCs w:val="19"/>
        </w:rPr>
        <w:t xml:space="preserve">tau </w:t>
      </w:r>
      <w:proofErr w:type="spellStart"/>
      <w:r w:rsidR="006F6B6D" w:rsidRPr="00882BB9">
        <w:rPr>
          <w:iCs/>
          <w:sz w:val="19"/>
          <w:szCs w:val="19"/>
        </w:rPr>
        <w:t>txais</w:t>
      </w:r>
      <w:proofErr w:type="spellEnd"/>
      <w:r w:rsidR="006F6B6D" w:rsidRPr="00882BB9">
        <w:rPr>
          <w:iCs/>
          <w:sz w:val="19"/>
          <w:szCs w:val="19"/>
        </w:rPr>
        <w:t xml:space="preserve"> thiab </w:t>
      </w:r>
      <w:proofErr w:type="spellStart"/>
      <w:r w:rsidR="006F6B6D" w:rsidRPr="00882BB9">
        <w:rPr>
          <w:iCs/>
          <w:sz w:val="19"/>
          <w:szCs w:val="19"/>
        </w:rPr>
        <w:t>teb</w:t>
      </w:r>
      <w:proofErr w:type="spellEnd"/>
      <w:r w:rsidR="006F6B6D" w:rsidRPr="00882BB9">
        <w:rPr>
          <w:iCs/>
          <w:sz w:val="19"/>
          <w:szCs w:val="19"/>
        </w:rPr>
        <w:t xml:space="preserve"> rau cov </w:t>
      </w:r>
      <w:proofErr w:type="spellStart"/>
      <w:r w:rsidR="006F6B6D" w:rsidRPr="00882BB9">
        <w:rPr>
          <w:iCs/>
          <w:sz w:val="19"/>
          <w:szCs w:val="19"/>
        </w:rPr>
        <w:t>lus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ins w:id="32" w:author="TOUVA" w:date="2021-04-29T14:20:00Z">
        <w:r w:rsidR="006F0E69">
          <w:rPr>
            <w:iCs/>
            <w:sz w:val="19"/>
            <w:szCs w:val="19"/>
          </w:rPr>
          <w:t>uas</w:t>
        </w:r>
      </w:ins>
      <w:ins w:id="33" w:author="TOUVA" w:date="2021-04-29T14:17:00Z">
        <w:r w:rsidR="00626F02">
          <w:rPr>
            <w:iCs/>
            <w:sz w:val="19"/>
            <w:szCs w:val="19"/>
          </w:rPr>
          <w:t xml:space="preserve"> </w:t>
        </w:r>
      </w:ins>
      <w:proofErr w:type="spellStart"/>
      <w:r w:rsidR="006F6B6D" w:rsidRPr="00882BB9">
        <w:rPr>
          <w:iCs/>
          <w:sz w:val="19"/>
          <w:szCs w:val="19"/>
        </w:rPr>
        <w:t>tsis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txaus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siab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hais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txog</w:t>
      </w:r>
      <w:proofErr w:type="spellEnd"/>
      <w:r w:rsidR="006F6B6D" w:rsidRPr="00882BB9">
        <w:rPr>
          <w:iCs/>
          <w:sz w:val="19"/>
          <w:szCs w:val="19"/>
        </w:rPr>
        <w:t xml:space="preserve"> cov </w:t>
      </w:r>
      <w:proofErr w:type="spellStart"/>
      <w:r w:rsidR="006F6B6D" w:rsidRPr="00882BB9">
        <w:rPr>
          <w:iCs/>
          <w:sz w:val="19"/>
          <w:szCs w:val="19"/>
        </w:rPr>
        <w:t>kev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pab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cuam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nyob</w:t>
      </w:r>
      <w:proofErr w:type="spellEnd"/>
      <w:r w:rsidR="006F6B6D" w:rsidRPr="00882BB9">
        <w:rPr>
          <w:iCs/>
          <w:sz w:val="19"/>
          <w:szCs w:val="19"/>
        </w:rPr>
        <w:t xml:space="preserve"> rau </w:t>
      </w:r>
      <w:proofErr w:type="spellStart"/>
      <w:r w:rsidR="006F6B6D" w:rsidRPr="00882BB9">
        <w:rPr>
          <w:iCs/>
          <w:sz w:val="19"/>
          <w:szCs w:val="19"/>
        </w:rPr>
        <w:t>hauv</w:t>
      </w:r>
      <w:proofErr w:type="spellEnd"/>
      <w:r w:rsidR="00227E6A" w:rsidRPr="00882BB9">
        <w:rPr>
          <w:sz w:val="19"/>
          <w:szCs w:val="19"/>
        </w:rPr>
        <w:t xml:space="preserve"> (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sib </w:t>
      </w:r>
      <w:proofErr w:type="spellStart"/>
      <w:r w:rsidR="00D07A2E" w:rsidRPr="00882BB9">
        <w:rPr>
          <w:sz w:val="19"/>
          <w:szCs w:val="19"/>
        </w:rPr>
        <w:t>yuav</w:t>
      </w:r>
      <w:proofErr w:type="spellEnd"/>
      <w:r w:rsidR="00D07A2E" w:rsidRPr="00882BB9">
        <w:rPr>
          <w:sz w:val="19"/>
          <w:szCs w:val="19"/>
        </w:rPr>
        <w:t xml:space="preserve"> thiab 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saib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xyuas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tsev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neeg</w:t>
      </w:r>
      <w:proofErr w:type="spellEnd"/>
      <w:r w:rsidR="00D07A2E" w:rsidRPr="00882BB9">
        <w:rPr>
          <w:sz w:val="19"/>
          <w:szCs w:val="19"/>
        </w:rPr>
        <w:t xml:space="preserve">, cov </w:t>
      </w:r>
      <w:proofErr w:type="spellStart"/>
      <w:r w:rsidR="00D07A2E" w:rsidRPr="00882BB9">
        <w:rPr>
          <w:sz w:val="19"/>
          <w:szCs w:val="19"/>
        </w:rPr>
        <w:t>kws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paub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txog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lub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siab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ntsws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kawm</w:t>
      </w:r>
      <w:r w:rsidR="00227E6A" w:rsidRPr="00882BB9">
        <w:rPr>
          <w:sz w:val="19"/>
          <w:szCs w:val="19"/>
        </w:rPr>
        <w:t xml:space="preserve">, </w:t>
      </w:r>
      <w:r w:rsidR="00B01F6A" w:rsidRPr="00882BB9">
        <w:rPr>
          <w:sz w:val="19"/>
          <w:szCs w:val="19"/>
        </w:rPr>
        <w:t xml:space="preserve">cov </w:t>
      </w:r>
      <w:proofErr w:type="spellStart"/>
      <w:r w:rsidR="00B01F6A" w:rsidRPr="00882BB9">
        <w:rPr>
          <w:sz w:val="19"/>
          <w:szCs w:val="19"/>
        </w:rPr>
        <w:t>neeg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ua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hauj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lwm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hauv</w:t>
      </w:r>
      <w:proofErr w:type="spellEnd"/>
      <w:r w:rsidR="00B01F6A" w:rsidRPr="00882BB9">
        <w:rPr>
          <w:sz w:val="19"/>
          <w:szCs w:val="19"/>
        </w:rPr>
        <w:t xml:space="preserve"> chaw </w:t>
      </w:r>
      <w:proofErr w:type="spellStart"/>
      <w:r w:rsidR="00B01F6A" w:rsidRPr="00882BB9">
        <w:rPr>
          <w:sz w:val="19"/>
          <w:szCs w:val="19"/>
        </w:rPr>
        <w:t>kho</w:t>
      </w:r>
      <w:proofErr w:type="spellEnd"/>
      <w:r w:rsidR="00B01F6A" w:rsidRPr="00882BB9">
        <w:rPr>
          <w:sz w:val="19"/>
          <w:szCs w:val="19"/>
        </w:rPr>
        <w:t xml:space="preserve"> mob, los sis cov </w:t>
      </w:r>
      <w:proofErr w:type="spellStart"/>
      <w:r w:rsidR="00B01F6A" w:rsidRPr="00882BB9">
        <w:rPr>
          <w:sz w:val="19"/>
          <w:szCs w:val="19"/>
        </w:rPr>
        <w:t>kws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pab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tswv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yim</w:t>
      </w:r>
      <w:proofErr w:type="spellEnd"/>
      <w:r w:rsidR="00227E6A" w:rsidRPr="00882BB9">
        <w:rPr>
          <w:sz w:val="19"/>
          <w:szCs w:val="19"/>
        </w:rPr>
        <w:t>).</w:t>
      </w:r>
      <w:proofErr w:type="gramEnd"/>
      <w:r w:rsidR="00227E6A" w:rsidRPr="00882BB9">
        <w:rPr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Koj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tuaj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yeem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ins w:id="34" w:author="TOUVA" w:date="2021-04-29T14:21:00Z">
        <w:r w:rsidR="006F0E69">
          <w:rPr>
            <w:i/>
            <w:sz w:val="19"/>
            <w:szCs w:val="19"/>
          </w:rPr>
          <w:t>tiv</w:t>
        </w:r>
        <w:proofErr w:type="spellEnd"/>
        <w:r w:rsidR="006F0E69">
          <w:rPr>
            <w:i/>
            <w:sz w:val="19"/>
            <w:szCs w:val="19"/>
          </w:rPr>
          <w:t xml:space="preserve"> </w:t>
        </w:r>
        <w:proofErr w:type="spellStart"/>
        <w:r w:rsidR="006F0E69">
          <w:rPr>
            <w:i/>
            <w:sz w:val="19"/>
            <w:szCs w:val="19"/>
          </w:rPr>
          <w:t>tauj</w:t>
        </w:r>
      </w:ins>
      <w:bookmarkStart w:id="35" w:name="_GoBack"/>
      <w:bookmarkEnd w:id="35"/>
      <w:proofErr w:type="spellEnd"/>
      <w:del w:id="36" w:author="TOUVA" w:date="2021-04-29T14:21:00Z">
        <w:r w:rsidR="00721EAC" w:rsidRPr="00882BB9" w:rsidDel="006F0E69">
          <w:rPr>
            <w:i/>
            <w:sz w:val="19"/>
            <w:szCs w:val="19"/>
          </w:rPr>
          <w:delText>txuas</w:delText>
        </w:r>
      </w:del>
      <w:r w:rsidR="00721EAC" w:rsidRPr="00882BB9">
        <w:rPr>
          <w:i/>
          <w:sz w:val="19"/>
          <w:szCs w:val="19"/>
        </w:rPr>
        <w:t xml:space="preserve"> rau </w:t>
      </w:r>
      <w:proofErr w:type="spellStart"/>
      <w:r w:rsidR="00721EAC" w:rsidRPr="00882BB9">
        <w:rPr>
          <w:i/>
          <w:sz w:val="19"/>
          <w:szCs w:val="19"/>
        </w:rPr>
        <w:t>pab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pawg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thawj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coj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hauv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del w:id="37" w:author="TOUVA" w:date="2021-04-29T14:17:00Z">
        <w:r w:rsidR="00721EAC" w:rsidRPr="00882BB9" w:rsidDel="00626F02">
          <w:rPr>
            <w:i/>
            <w:sz w:val="19"/>
            <w:szCs w:val="19"/>
          </w:rPr>
          <w:delText xml:space="preserve">online </w:delText>
        </w:r>
      </w:del>
      <w:proofErr w:type="spellStart"/>
      <w:ins w:id="38" w:author="TOUVA" w:date="2021-04-29T14:17:00Z">
        <w:r w:rsidR="00626F02">
          <w:rPr>
            <w:i/>
            <w:sz w:val="19"/>
            <w:szCs w:val="19"/>
          </w:rPr>
          <w:t>oos</w:t>
        </w:r>
        <w:proofErr w:type="spellEnd"/>
        <w:r w:rsidR="00626F02">
          <w:rPr>
            <w:i/>
            <w:sz w:val="19"/>
            <w:szCs w:val="19"/>
          </w:rPr>
          <w:t xml:space="preserve"> </w:t>
        </w:r>
        <w:proofErr w:type="spellStart"/>
        <w:r w:rsidR="00626F02">
          <w:rPr>
            <w:i/>
            <w:sz w:val="19"/>
            <w:szCs w:val="19"/>
          </w:rPr>
          <w:t>lais</w:t>
        </w:r>
        <w:proofErr w:type="spellEnd"/>
        <w:r w:rsidR="00626F02" w:rsidRPr="00882BB9">
          <w:rPr>
            <w:i/>
            <w:sz w:val="19"/>
            <w:szCs w:val="19"/>
          </w:rPr>
          <w:t xml:space="preserve"> </w:t>
        </w:r>
      </w:ins>
      <w:proofErr w:type="spellStart"/>
      <w:proofErr w:type="gramStart"/>
      <w:r w:rsidR="00721EAC" w:rsidRPr="00882BB9">
        <w:rPr>
          <w:i/>
          <w:sz w:val="19"/>
          <w:szCs w:val="19"/>
        </w:rPr>
        <w:t>ntawm</w:t>
      </w:r>
      <w:proofErr w:type="spellEnd"/>
      <w:r w:rsidR="00721EAC" w:rsidRPr="00882BB9">
        <w:rPr>
          <w:i/>
          <w:sz w:val="19"/>
          <w:szCs w:val="19"/>
        </w:rPr>
        <w:t xml:space="preserve">  </w:t>
      </w:r>
      <w:proofErr w:type="gramEnd"/>
      <w:r w:rsidR="006F0E69">
        <w:fldChar w:fldCharType="begin"/>
      </w:r>
      <w:r w:rsidR="006F0E69">
        <w:instrText xml:space="preserve"> HYPERLINK "http://www.bbs.ca.g</w:instrText>
      </w:r>
      <w:r w:rsidR="006F0E69">
        <w:instrText xml:space="preserve">ov/" \h </w:instrText>
      </w:r>
      <w:r w:rsidR="006F0E69">
        <w:fldChar w:fldCharType="separate"/>
      </w:r>
      <w:r w:rsidR="00721EAC" w:rsidRPr="00882BB9">
        <w:rPr>
          <w:i/>
          <w:color w:val="0462C1"/>
          <w:sz w:val="19"/>
          <w:szCs w:val="19"/>
          <w:u w:val="single" w:color="0462C1"/>
        </w:rPr>
        <w:t>www.bbs.ca.gov</w:t>
      </w:r>
      <w:r w:rsidR="00721EAC" w:rsidRPr="00882BB9">
        <w:rPr>
          <w:i/>
          <w:sz w:val="19"/>
          <w:szCs w:val="19"/>
        </w:rPr>
        <w:t xml:space="preserve">, </w:t>
      </w:r>
      <w:r w:rsidR="006F0E69">
        <w:rPr>
          <w:i/>
          <w:sz w:val="19"/>
          <w:szCs w:val="19"/>
        </w:rPr>
        <w:fldChar w:fldCharType="end"/>
      </w:r>
      <w:r w:rsidR="00721EAC" w:rsidRPr="00882BB9">
        <w:rPr>
          <w:i/>
          <w:sz w:val="19"/>
          <w:szCs w:val="19"/>
        </w:rPr>
        <w:t xml:space="preserve">los sis </w:t>
      </w:r>
      <w:proofErr w:type="spellStart"/>
      <w:r w:rsidR="00721EAC" w:rsidRPr="00882BB9">
        <w:rPr>
          <w:i/>
          <w:sz w:val="19"/>
          <w:szCs w:val="19"/>
        </w:rPr>
        <w:t>hu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ins w:id="39" w:author="TOUVA" w:date="2021-04-29T14:18:00Z">
        <w:r w:rsidR="00626F02">
          <w:rPr>
            <w:i/>
            <w:sz w:val="19"/>
            <w:szCs w:val="19"/>
          </w:rPr>
          <w:t xml:space="preserve">rau </w:t>
        </w:r>
      </w:ins>
      <w:r w:rsidR="00721EAC" w:rsidRPr="00882BB9">
        <w:rPr>
          <w:i/>
          <w:sz w:val="19"/>
          <w:szCs w:val="19"/>
        </w:rPr>
        <w:t>(916) 574-7830.</w:t>
      </w:r>
    </w:p>
    <w:p w14:paraId="66F256C4" w14:textId="77777777" w:rsidR="00296E1C" w:rsidRDefault="00296E1C">
      <w:pPr>
        <w:pStyle w:val="BodyText"/>
      </w:pPr>
    </w:p>
    <w:p w14:paraId="79F78D84" w14:textId="77777777" w:rsidR="00296E1C" w:rsidRPr="004A00F1" w:rsidRDefault="00296E1C">
      <w:pPr>
        <w:pStyle w:val="BodyText"/>
        <w:spacing w:before="2"/>
      </w:pPr>
    </w:p>
    <w:p w14:paraId="5F153F72" w14:textId="48A43AD1" w:rsidR="00052AC7" w:rsidRPr="00882BB9" w:rsidRDefault="00052AC7" w:rsidP="00052AC7">
      <w:pPr>
        <w:tabs>
          <w:tab w:val="left" w:pos="6285"/>
          <w:tab w:val="left" w:pos="9330"/>
        </w:tabs>
        <w:ind w:left="100"/>
        <w:rPr>
          <w:b/>
          <w:sz w:val="19"/>
          <w:szCs w:val="19"/>
        </w:rPr>
      </w:pP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 xml:space="preserve"> tau </w:t>
      </w:r>
      <w:proofErr w:type="spellStart"/>
      <w:r w:rsidRPr="00882BB9">
        <w:rPr>
          <w:b/>
          <w:sz w:val="19"/>
          <w:szCs w:val="19"/>
        </w:rPr>
        <w:t>nyeem</w:t>
      </w:r>
      <w:proofErr w:type="spellEnd"/>
      <w:r w:rsidRPr="00882BB9">
        <w:rPr>
          <w:b/>
          <w:sz w:val="19"/>
          <w:szCs w:val="19"/>
        </w:rPr>
        <w:t xml:space="preserve"> thiab / los sis tau </w:t>
      </w:r>
      <w:proofErr w:type="spellStart"/>
      <w:r w:rsidRPr="00882BB9">
        <w:rPr>
          <w:b/>
          <w:sz w:val="19"/>
          <w:szCs w:val="19"/>
        </w:rPr>
        <w:t>piav</w:t>
      </w:r>
      <w:proofErr w:type="spellEnd"/>
      <w:r w:rsidRPr="00882BB9">
        <w:rPr>
          <w:b/>
          <w:sz w:val="19"/>
          <w:szCs w:val="19"/>
        </w:rPr>
        <w:t xml:space="preserve"> cov </w:t>
      </w:r>
      <w:proofErr w:type="spellStart"/>
      <w:r w:rsidRPr="00882BB9">
        <w:rPr>
          <w:b/>
          <w:sz w:val="19"/>
          <w:szCs w:val="19"/>
        </w:rPr>
        <w:t>ntaub</w:t>
      </w:r>
      <w:proofErr w:type="spellEnd"/>
      <w:r w:rsidRPr="00882BB9">
        <w:rPr>
          <w:b/>
          <w:sz w:val="19"/>
          <w:szCs w:val="19"/>
        </w:rPr>
        <w:t xml:space="preserve"> ntawv </w:t>
      </w:r>
      <w:proofErr w:type="spellStart"/>
      <w:r w:rsidRPr="00882BB9">
        <w:rPr>
          <w:b/>
          <w:sz w:val="19"/>
          <w:szCs w:val="19"/>
        </w:rPr>
        <w:t>saum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toj</w:t>
      </w:r>
      <w:proofErr w:type="spellEnd"/>
      <w:r w:rsidRPr="00882BB9">
        <w:rPr>
          <w:b/>
          <w:sz w:val="19"/>
          <w:szCs w:val="19"/>
        </w:rPr>
        <w:t xml:space="preserve"> rau </w:t>
      </w: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>: ______________________________</w:t>
      </w:r>
    </w:p>
    <w:p w14:paraId="4D2FF399" w14:textId="174FAEE3" w:rsidR="00052AC7" w:rsidRPr="00882BB9" w:rsidRDefault="00052AC7" w:rsidP="00052AC7">
      <w:pPr>
        <w:pStyle w:val="BodyText"/>
        <w:spacing w:before="5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                                                                                                              </w:t>
      </w:r>
      <w:r w:rsidR="00D0492D" w:rsidRPr="00882BB9">
        <w:rPr>
          <w:sz w:val="19"/>
          <w:szCs w:val="19"/>
        </w:rPr>
        <w:t xml:space="preserve">  </w:t>
      </w:r>
      <w:r w:rsidRPr="00882BB9">
        <w:rPr>
          <w:sz w:val="19"/>
          <w:szCs w:val="19"/>
        </w:rPr>
        <w:t xml:space="preserve"> 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Qhua</w:t>
      </w:r>
      <w:proofErr w:type="spellEnd"/>
    </w:p>
    <w:p w14:paraId="43A116BD" w14:textId="45A511AF" w:rsidR="00052AC7" w:rsidRPr="00882BB9" w:rsidRDefault="006F0E69" w:rsidP="00052AC7">
      <w:pPr>
        <w:pStyle w:val="BodyText"/>
        <w:spacing w:before="6"/>
        <w:rPr>
          <w:sz w:val="19"/>
          <w:szCs w:val="19"/>
        </w:rPr>
      </w:pPr>
      <w:r>
        <w:rPr>
          <w:noProof/>
          <w:sz w:val="19"/>
          <w:szCs w:val="19"/>
        </w:rPr>
        <w:pict w14:anchorId="281841E7">
          <v:group id="Group 25" o:spid="_x0000_s1079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<v:line id="Line 3" o:spid="_x0000_s1080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<v:line id="Line 4" o:spid="_x0000_s1081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<v:line id="Line 5" o:spid="_x0000_s1082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<v:line id="Line 6" o:spid="_x0000_s1083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<v:line id="Line 7" o:spid="_x0000_s1084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<v:line id="Line 8" o:spid="_x0000_s1085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<v:line id="Line 9" o:spid="_x0000_s1086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<v:line id="Line 10" o:spid="_x0000_s1087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52F615B6">
          <v:group id="Group 19" o:spid="_x0000_s1073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<v:line id="Line 12" o:spid="_x0000_s1074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<v:line id="Line 13" o:spid="_x0000_s1075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<v:line id="Line 14" o:spid="_x0000_s1076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<v:line id="Line 15" o:spid="_x0000_s1077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<v:line id="Line 16" o:spid="_x0000_s1078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21D329AA">
          <v:shape id="Freeform: Shape 18" o:spid="_x0000_s1072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<v:path arrowok="t" o:connecttype="custom" o:connectlocs="0,0;1122680,0" o:connectangles="0,0"/>
            <w10:wrap type="topAndBottom" anchorx="page"/>
          </v:shape>
        </w:pict>
      </w:r>
    </w:p>
    <w:p w14:paraId="15F2288E" w14:textId="77777777" w:rsidR="00052AC7" w:rsidRPr="00882BB9" w:rsidRDefault="00052AC7" w:rsidP="00052AC7">
      <w:pPr>
        <w:pStyle w:val="BodyText"/>
        <w:tabs>
          <w:tab w:val="left" w:pos="5809"/>
          <w:tab w:val="left" w:pos="9618"/>
        </w:tabs>
        <w:spacing w:line="209" w:lineRule="exact"/>
        <w:ind w:left="882"/>
        <w:rPr>
          <w:sz w:val="19"/>
          <w:szCs w:val="19"/>
        </w:rPr>
      </w:pPr>
      <w:r w:rsidRPr="00882BB9">
        <w:rPr>
          <w:sz w:val="19"/>
          <w:szCs w:val="19"/>
        </w:rPr>
        <w:t xml:space="preserve">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>/</w:t>
      </w:r>
      <w:proofErr w:type="spellStart"/>
      <w:proofErr w:type="gramStart"/>
      <w:r w:rsidRPr="00882BB9">
        <w:rPr>
          <w:sz w:val="19"/>
          <w:szCs w:val="19"/>
        </w:rPr>
        <w:t>Kev</w:t>
      </w:r>
      <w:proofErr w:type="spellEnd"/>
      <w:proofErr w:type="gramEnd"/>
      <w:r w:rsidRPr="00882BB9">
        <w:rPr>
          <w:sz w:val="19"/>
          <w:szCs w:val="19"/>
        </w:rPr>
        <w:t xml:space="preserve"> Sib </w:t>
      </w:r>
      <w:proofErr w:type="spellStart"/>
      <w:r w:rsidRPr="00882BB9">
        <w:rPr>
          <w:sz w:val="19"/>
          <w:szCs w:val="19"/>
        </w:rPr>
        <w:t>Raug</w:t>
      </w:r>
      <w:proofErr w:type="spellEnd"/>
      <w:r w:rsidRPr="00882BB9">
        <w:rPr>
          <w:sz w:val="19"/>
          <w:szCs w:val="19"/>
        </w:rPr>
        <w:t xml:space="preserve"> Zoo:</w:t>
      </w:r>
      <w:r w:rsidRPr="00882BB9">
        <w:rPr>
          <w:sz w:val="19"/>
          <w:szCs w:val="19"/>
        </w:rPr>
        <w:tab/>
        <w:t xml:space="preserve">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060A858A" w14:textId="5147A1AD" w:rsidR="00052AC7" w:rsidRPr="00882BB9" w:rsidRDefault="006F0E69" w:rsidP="00052AC7">
      <w:pPr>
        <w:pStyle w:val="BodyText"/>
        <w:spacing w:before="6"/>
        <w:rPr>
          <w:sz w:val="19"/>
          <w:szCs w:val="19"/>
        </w:rPr>
      </w:pPr>
      <w:r>
        <w:rPr>
          <w:noProof/>
          <w:sz w:val="19"/>
          <w:szCs w:val="19"/>
        </w:rPr>
        <w:pict w14:anchorId="580BA1B6">
          <v:group id="Group 9" o:spid="_x0000_s1063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<v:line id="Line 19" o:spid="_x0000_s1064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<v:line id="Line 20" o:spid="_x0000_s1065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<v:line id="Line 21" o:spid="_x0000_s1066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<v:line id="Line 22" o:spid="_x0000_s1067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<v:line id="Line 23" o:spid="_x0000_s1068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<v:line id="Line 24" o:spid="_x0000_s1069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<v:line id="Line 25" o:spid="_x0000_s1070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<v:line id="Line 26" o:spid="_x0000_s1071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4CB1124B">
          <v:group id="Group 3" o:spid="_x0000_s1057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<v:line id="Line 28" o:spid="_x0000_s1058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<v:line id="Line 29" o:spid="_x0000_s1059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<v:line id="Line 30" o:spid="_x0000_s1060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<v:line id="Line 31" o:spid="_x0000_s1061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<v:line id="Line 32" o:spid="_x0000_s1062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<w10:wrap type="topAndBottom" anchorx="page"/>
          </v:group>
        </w:pict>
      </w:r>
      <w:r>
        <w:rPr>
          <w:noProof/>
          <w:sz w:val="19"/>
          <w:szCs w:val="19"/>
        </w:rPr>
        <w:pict w14:anchorId="0A6577E2">
          <v:shape id="Freeform: Shape 2" o:spid="_x0000_s105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<v:path arrowok="t" o:connecttype="custom" o:connectlocs="0,0;1121410,0" o:connectangles="0,0"/>
            <w10:wrap type="topAndBottom" anchorx="page"/>
          </v:shape>
        </w:pict>
      </w:r>
    </w:p>
    <w:p w14:paraId="5CB1AA37" w14:textId="77777777" w:rsidR="00052AC7" w:rsidRPr="00882BB9" w:rsidRDefault="00052AC7" w:rsidP="00052AC7">
      <w:pPr>
        <w:pStyle w:val="BodyText"/>
        <w:tabs>
          <w:tab w:val="left" w:pos="6030"/>
          <w:tab w:val="left" w:pos="9603"/>
        </w:tabs>
        <w:spacing w:line="209" w:lineRule="exact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SCH</w:t>
      </w:r>
      <w:r w:rsidRPr="00882BB9">
        <w:rPr>
          <w:spacing w:val="1"/>
          <w:sz w:val="19"/>
          <w:szCs w:val="19"/>
        </w:rPr>
        <w:t xml:space="preserve"> </w:t>
      </w:r>
      <w:r w:rsidRPr="00882BB9">
        <w:rPr>
          <w:sz w:val="19"/>
          <w:szCs w:val="19"/>
        </w:rPr>
        <w:t xml:space="preserve">Cov </w:t>
      </w:r>
      <w:proofErr w:type="spellStart"/>
      <w:r w:rsidRPr="00882BB9">
        <w:rPr>
          <w:sz w:val="19"/>
          <w:szCs w:val="19"/>
        </w:rPr>
        <w:t>Neeg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Ua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Hauj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proofErr w:type="gramStart"/>
      <w:r w:rsidRPr="00882BB9">
        <w:rPr>
          <w:sz w:val="19"/>
          <w:szCs w:val="19"/>
        </w:rPr>
        <w:t>Lwm</w:t>
      </w:r>
      <w:proofErr w:type="spellEnd"/>
      <w:proofErr w:type="gram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:                            Kos </w:t>
      </w:r>
      <w:proofErr w:type="spellStart"/>
      <w:r w:rsidRPr="00882BB9">
        <w:rPr>
          <w:spacing w:val="-3"/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 SCH Cov </w:t>
      </w:r>
      <w:proofErr w:type="spellStart"/>
      <w:r w:rsidRPr="00882BB9">
        <w:rPr>
          <w:spacing w:val="-3"/>
          <w:sz w:val="19"/>
          <w:szCs w:val="19"/>
        </w:rPr>
        <w:t>Neeg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Ua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Hauj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49A80D12" w14:textId="77777777" w:rsidR="00296E1C" w:rsidRDefault="00296E1C">
      <w:pPr>
        <w:pStyle w:val="BodyText"/>
      </w:pPr>
    </w:p>
    <w:p w14:paraId="4F0A54AA" w14:textId="77777777" w:rsidR="00296E1C" w:rsidRDefault="00296E1C">
      <w:pPr>
        <w:pStyle w:val="BodyText"/>
      </w:pPr>
    </w:p>
    <w:p w14:paraId="5A5ED187" w14:textId="77777777" w:rsidR="00296E1C" w:rsidRDefault="00296E1C">
      <w:pPr>
        <w:pStyle w:val="BodyText"/>
      </w:pPr>
    </w:p>
    <w:p w14:paraId="029904BC" w14:textId="77777777" w:rsidR="00296E1C" w:rsidRDefault="00296E1C">
      <w:pPr>
        <w:pStyle w:val="BodyText"/>
      </w:pPr>
    </w:p>
    <w:p w14:paraId="435747DC" w14:textId="77777777" w:rsidR="00296E1C" w:rsidRDefault="00296E1C">
      <w:pPr>
        <w:pStyle w:val="BodyText"/>
        <w:spacing w:before="4"/>
        <w:rPr>
          <w:sz w:val="17"/>
        </w:rPr>
      </w:pPr>
    </w:p>
    <w:p w14:paraId="066C992C" w14:textId="77777777" w:rsidR="00296E1C" w:rsidRPr="00D0492D" w:rsidRDefault="00227E6A">
      <w:pPr>
        <w:spacing w:before="94"/>
        <w:ind w:left="120"/>
        <w:rPr>
          <w:sz w:val="14"/>
          <w:szCs w:val="14"/>
        </w:rPr>
      </w:pPr>
      <w:r w:rsidRPr="00D0492D">
        <w:rPr>
          <w:sz w:val="14"/>
          <w:szCs w:val="14"/>
        </w:rPr>
        <w:t>2020/06/10</w:t>
      </w:r>
    </w:p>
    <w:sectPr w:rsidR="00296E1C" w:rsidRPr="00D0492D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96E1C"/>
    <w:rsid w:val="000107A6"/>
    <w:rsid w:val="00052AC7"/>
    <w:rsid w:val="000E145D"/>
    <w:rsid w:val="00176ED4"/>
    <w:rsid w:val="001E570F"/>
    <w:rsid w:val="00227E6A"/>
    <w:rsid w:val="00296E1C"/>
    <w:rsid w:val="003C4F93"/>
    <w:rsid w:val="00454361"/>
    <w:rsid w:val="00457AD5"/>
    <w:rsid w:val="00476BF2"/>
    <w:rsid w:val="004A00F1"/>
    <w:rsid w:val="005001B7"/>
    <w:rsid w:val="00504BE4"/>
    <w:rsid w:val="00512D2E"/>
    <w:rsid w:val="005B0B7C"/>
    <w:rsid w:val="006155DA"/>
    <w:rsid w:val="00626F02"/>
    <w:rsid w:val="006F0E69"/>
    <w:rsid w:val="006F6B6D"/>
    <w:rsid w:val="006F71B8"/>
    <w:rsid w:val="00721EAC"/>
    <w:rsid w:val="007765A9"/>
    <w:rsid w:val="00862ABD"/>
    <w:rsid w:val="00882BB9"/>
    <w:rsid w:val="008F20F7"/>
    <w:rsid w:val="00944CFB"/>
    <w:rsid w:val="0097101E"/>
    <w:rsid w:val="00A22F55"/>
    <w:rsid w:val="00A315A2"/>
    <w:rsid w:val="00A64EB4"/>
    <w:rsid w:val="00A76CB0"/>
    <w:rsid w:val="00B01F6A"/>
    <w:rsid w:val="00BE1EC9"/>
    <w:rsid w:val="00C375BD"/>
    <w:rsid w:val="00C67BDC"/>
    <w:rsid w:val="00D0492D"/>
    <w:rsid w:val="00D07A2E"/>
    <w:rsid w:val="00D54FFF"/>
    <w:rsid w:val="00DA56D6"/>
    <w:rsid w:val="00E9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Line 28"/>
        <o:r id="V:Rule2" type="connector" idref="#Line 30"/>
        <o:r id="V:Rule3" type="connector" idref="#Line 29"/>
        <o:r id="V:Rule4" type="connector" idref="#Line 20"/>
        <o:r id="V:Rule5" type="connector" idref="#Line 16"/>
        <o:r id="V:Rule6" type="connector" idref="#Line 19"/>
        <o:r id="V:Rule7" type="connector" idref="#Line 3"/>
        <o:r id="V:Rule8" type="connector" idref="#Line 31"/>
        <o:r id="V:Rule9" type="connector" idref="#Line 32"/>
        <o:r id="V:Rule10" type="connector" idref="#Line 23"/>
        <o:r id="V:Rule11" type="connector" idref="#Line 5"/>
        <o:r id="V:Rule12" type="connector" idref="#Line 4"/>
        <o:r id="V:Rule13" type="connector" idref="#Line 24"/>
        <o:r id="V:Rule14" type="connector" idref="#Line 6"/>
        <o:r id="V:Rule15" type="connector" idref="#Line 26"/>
        <o:r id="V:Rule16" type="connector" idref="#Line 25"/>
        <o:r id="V:Rule17" type="connector" idref="#Line 7"/>
        <o:r id="V:Rule18" type="connector" idref="#Line 10"/>
        <o:r id="V:Rule19" type="connector" idref="#Line 15"/>
        <o:r id="V:Rule20" type="connector" idref="#Line 21"/>
        <o:r id="V:Rule21" type="connector" idref="#Line 14"/>
        <o:r id="V:Rule22" type="connector" idref="#Line 22"/>
        <o:r id="V:Rule23" type="connector" idref="#Line 12"/>
        <o:r id="V:Rule24" type="connector" idref="#Line 9"/>
        <o:r id="V:Rule25" type="connector" idref="#Line 8"/>
        <o:r id="V:Rule26" type="connector" idref="#Line 13"/>
      </o:rules>
    </o:shapelayout>
  </w:shapeDefaults>
  <w:decimalSymbol w:val="."/>
  <w:listSeparator w:val=","/>
  <w14:docId w14:val="762B3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1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E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Hazel Strauch School</vt:lpstr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TOUVA</cp:lastModifiedBy>
  <cp:revision>40</cp:revision>
  <cp:lastPrinted>2021-04-29T07:21:00Z</cp:lastPrinted>
  <dcterms:created xsi:type="dcterms:W3CDTF">2021-04-28T17:08:00Z</dcterms:created>
  <dcterms:modified xsi:type="dcterms:W3CDTF">2021-04-29T07:22:00Z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