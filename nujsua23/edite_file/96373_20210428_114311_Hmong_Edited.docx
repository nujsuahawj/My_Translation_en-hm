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D1088" w14:textId="39734A39" w:rsidR="00877C63" w:rsidRDefault="00F052AB">
      <w:pPr>
        <w:pStyle w:val="BodyText"/>
        <w:spacing w:before="4"/>
        <w:ind w:left="0" w:firstLine="0"/>
        <w:rPr>
          <w:rFonts w:ascii="Times New Roman"/>
          <w:b w:val="0"/>
          <w:sz w:val="17"/>
        </w:rPr>
      </w:pPr>
      <w:r>
        <w:pict w14:anchorId="2FBBBDBB">
          <v:group id="_x0000_s1054" style="position:absolute;margin-left:281.25pt;margin-top:87.8pt;width:205.35pt;height:461.2pt;z-index:251661312;mso-position-horizontal-relative:page;mso-position-vertical-relative:page" coordorigin="5850,1756" coordsize="3870,89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5850;top:1755;width:3870;height:8942">
              <v:imagedata r:id="rId6" o:title=""/>
            </v:shape>
            <v:shape id="_x0000_s1056" type="#_x0000_t75" style="position:absolute;left:6145;top:2805;width:3142;height:252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5850;top:1755;width:3870;height:8942" filled="f" stroked="f">
              <v:textbox style="mso-next-textbox:#_x0000_s1055" inset="0,0,0,0">
                <w:txbxContent>
                  <w:p w14:paraId="72635C71" w14:textId="77777777" w:rsidR="00877C63" w:rsidRDefault="00877C63">
                    <w:pPr>
                      <w:spacing w:before="6"/>
                      <w:rPr>
                        <w:rFonts w:ascii="Times New Roman"/>
                        <w:sz w:val="47"/>
                      </w:rPr>
                    </w:pPr>
                  </w:p>
                  <w:p w14:paraId="68DE5F5F" w14:textId="2F004A89" w:rsidR="00877C63" w:rsidRPr="00C3598E" w:rsidRDefault="002C2723">
                    <w:pPr>
                      <w:ind w:right="1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color w:val="006699"/>
                        <w:spacing w:val="-89"/>
                        <w:sz w:val="36"/>
                        <w:u w:val="thick" w:color="006699"/>
                      </w:rPr>
                      <w:t xml:space="preserve"> </w:t>
                    </w:r>
                    <w:r w:rsidR="00C3598E" w:rsidRPr="00C3598E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 xml:space="preserve">YUAV </w:t>
                    </w:r>
                    <w:ins w:id="0" w:author="TOUVA" w:date="2021-04-29T14:30:00Z">
                      <w:r w:rsidR="00601957">
                        <w:rPr>
                          <w:b/>
                          <w:color w:val="006699"/>
                          <w:sz w:val="32"/>
                          <w:szCs w:val="32"/>
                          <w:u w:val="thick" w:color="006699"/>
                        </w:rPr>
                        <w:t xml:space="preserve">TXAIS TAU </w:t>
                      </w:r>
                    </w:ins>
                    <w:r w:rsidR="00C3598E" w:rsidRPr="00C3598E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>UA LI CAS T</w:t>
                    </w:r>
                    <w:del w:id="1" w:author="TOUVA" w:date="2021-04-29T14:30:00Z">
                      <w:r w:rsidR="00C3598E" w:rsidRPr="00C3598E" w:rsidDel="00601957">
                        <w:rPr>
                          <w:b/>
                          <w:color w:val="006699"/>
                          <w:sz w:val="32"/>
                          <w:szCs w:val="32"/>
                          <w:u w:val="thick" w:color="006699"/>
                        </w:rPr>
                        <w:delText>AU</w:delText>
                      </w:r>
                    </w:del>
                  </w:p>
                  <w:p w14:paraId="35FDB753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616EAFA3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6E54DACD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485ADB77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60A23AC5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4AB58FE7" w14:textId="77777777" w:rsidR="00877C63" w:rsidRDefault="00877C63">
                    <w:pPr>
                      <w:spacing w:before="3"/>
                      <w:rPr>
                        <w:b/>
                        <w:sz w:val="41"/>
                      </w:rPr>
                    </w:pPr>
                  </w:p>
                  <w:p w14:paraId="3691DA4F" w14:textId="4CD7E695" w:rsidR="00640D3E" w:rsidRPr="00640D3E" w:rsidRDefault="002C2723" w:rsidP="00640D3E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31849B" w:themeColor="accent5" w:themeShade="BF"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color w:val="006699"/>
                        <w:spacing w:val="-89"/>
                        <w:sz w:val="36"/>
                        <w:u w:val="thick" w:color="006699"/>
                      </w:rPr>
                      <w:t xml:space="preserve"> </w:t>
                    </w:r>
                    <w:r w:rsidR="00640D3E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>TX</w:t>
                    </w:r>
                    <w:del w:id="2" w:author="TOUVA" w:date="2021-04-29T14:30:00Z">
                      <w:r w:rsidR="00640D3E" w:rsidDel="00601957">
                        <w:rPr>
                          <w:b/>
                          <w:color w:val="006699"/>
                          <w:sz w:val="32"/>
                          <w:szCs w:val="32"/>
                          <w:u w:val="thick" w:color="006699"/>
                        </w:rPr>
                        <w:delText>H</w:delText>
                      </w:r>
                    </w:del>
                    <w:r w:rsidR="00640D3E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 xml:space="preserve">UAS </w:t>
                    </w:r>
                    <w:ins w:id="3" w:author="TOUVA" w:date="2021-04-29T14:31:00Z">
                      <w:r w:rsidR="00601957">
                        <w:rPr>
                          <w:b/>
                          <w:color w:val="006699"/>
                          <w:sz w:val="32"/>
                          <w:szCs w:val="32"/>
                          <w:u w:val="thick" w:color="006699"/>
                        </w:rPr>
                        <w:t xml:space="preserve">LUS NROG </w:t>
                      </w:r>
                    </w:ins>
                    <w:r w:rsidR="00640D3E" w:rsidRPr="00640D3E">
                      <w:rPr>
                        <w:b/>
                        <w:color w:val="006699"/>
                        <w:sz w:val="32"/>
                        <w:szCs w:val="32"/>
                        <w:u w:val="thick"/>
                      </w:rPr>
                      <w:t xml:space="preserve">RAU </w:t>
                    </w:r>
                    <w:r w:rsidR="00640D3E" w:rsidRPr="00640D3E">
                      <w:rPr>
                        <w:rFonts w:asciiTheme="minorHAnsi" w:hAnsiTheme="minorHAnsi" w:cstheme="minorHAnsi"/>
                        <w:b/>
                        <w:color w:val="31849B" w:themeColor="accent5" w:themeShade="BF"/>
                        <w:sz w:val="32"/>
                        <w:szCs w:val="32"/>
                        <w:u w:val="thick"/>
                      </w:rPr>
                      <w:t>KEV TXHAWB QA</w:t>
                    </w:r>
                  </w:p>
                  <w:p w14:paraId="325E5FD2" w14:textId="1470E90F" w:rsidR="00877C63" w:rsidRPr="001C326C" w:rsidRDefault="00877C63">
                    <w:pPr>
                      <w:ind w:right="1"/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14:paraId="698EB907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235D3529" w14:textId="77777777" w:rsidR="00877C63" w:rsidRDefault="00877C63">
                    <w:pPr>
                      <w:spacing w:before="9"/>
                      <w:rPr>
                        <w:b/>
                        <w:sz w:val="42"/>
                      </w:rPr>
                    </w:pPr>
                  </w:p>
                  <w:p w14:paraId="158D80BB" w14:textId="48D033FE" w:rsidR="00AA448F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Tham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nrog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koj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tus me</w:t>
                    </w:r>
                    <w:ins w:id="4" w:author="TOUVA" w:date="2021-04-29T14:31:00Z">
                      <w:r w:rsidR="00601957">
                        <w:rPr>
                          <w:b/>
                          <w:color w:val="006699"/>
                          <w:sz w:val="28"/>
                          <w:szCs w:val="28"/>
                        </w:rPr>
                        <w:t xml:space="preserve"> </w:t>
                      </w:r>
                    </w:ins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</w:t>
                    </w:r>
                    <w:del w:id="5" w:author="TOUVA" w:date="2021-04-29T14:31:00Z">
                      <w:r w:rsidR="003E3E5E" w:rsidDel="00601957">
                        <w:rPr>
                          <w:b/>
                          <w:color w:val="006699"/>
                          <w:sz w:val="28"/>
                          <w:szCs w:val="28"/>
                        </w:rPr>
                        <w:delText xml:space="preserve"> </w:delText>
                      </w:r>
                    </w:del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yuam tus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kws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kho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mob thiab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hais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kom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txuas</w:t>
                    </w:r>
                    <w:proofErr w:type="spellEnd"/>
                    <w:ins w:id="6" w:author="TOUVA" w:date="2021-04-29T14:32:00Z">
                      <w:r w:rsidR="00601957">
                        <w:rPr>
                          <w:b/>
                          <w:color w:val="006699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01957">
                        <w:rPr>
                          <w:b/>
                          <w:color w:val="006699"/>
                          <w:sz w:val="28"/>
                          <w:szCs w:val="28"/>
                        </w:rPr>
                        <w:t>lus</w:t>
                      </w:r>
                    </w:ins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nrog</w:t>
                    </w:r>
                    <w:proofErr w:type="spellEnd"/>
                    <w:r w:rsidR="00D51937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Koom</w:t>
                    </w:r>
                    <w:proofErr w:type="spellEnd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Tes</w:t>
                    </w:r>
                    <w:proofErr w:type="spellEnd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Tsev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Neeg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</w:p>
                  <w:p w14:paraId="709043AC" w14:textId="3D463008" w:rsidR="00AA448F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LOS</w:t>
                    </w:r>
                    <w:r w:rsidR="00D51937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SIS</w:t>
                    </w:r>
                  </w:p>
                  <w:p w14:paraId="69811119" w14:textId="0E0AC1D8" w:rsidR="00AA448F" w:rsidRPr="00AA448F" w:rsidRDefault="00133619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Tus </w:t>
                    </w:r>
                    <w:proofErr w:type="spellStart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Siab</w:t>
                    </w:r>
                    <w:proofErr w:type="spellEnd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Xyuas</w:t>
                    </w:r>
                    <w:proofErr w:type="spellEnd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r w:rsidR="00AA448F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Tu</w:t>
                    </w:r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b </w:t>
                    </w:r>
                    <w:proofErr w:type="spellStart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Ntxhais</w:t>
                    </w:r>
                    <w:proofErr w:type="spellEnd"/>
                    <w:r w:rsidR="00AA448F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AA448F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Hluas</w:t>
                    </w:r>
                    <w:proofErr w:type="spellEnd"/>
                  </w:p>
                  <w:p w14:paraId="1779D06A" w14:textId="3C583FF0" w:rsidR="00AA448F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(</w:t>
                    </w:r>
                    <w:r w:rsidR="00133619">
                      <w:rPr>
                        <w:b/>
                        <w:color w:val="006699"/>
                        <w:sz w:val="28"/>
                        <w:szCs w:val="28"/>
                      </w:rPr>
                      <w:t>Youth Peer Mentor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) LOS</w:t>
                    </w:r>
                    <w:r w:rsidR="00555A89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SIS</w:t>
                    </w:r>
                  </w:p>
                  <w:p w14:paraId="42B02E8C" w14:textId="77D6346E" w:rsidR="00877C63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OB QHO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!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B292EE">
          <v:group id="_x0000_s1058" style="position:absolute;margin-left:36pt;margin-top:36pt;width:180pt;height:540pt;z-index:251659264;mso-position-horizontal-relative:page;mso-position-vertical-relative:page" coordorigin="720,720" coordsize="3600,10800">
            <v:rect id="_x0000_s1064" style="position:absolute;left:720;top:720;width:3600;height:10260" fillcolor="#e6eff5" stroked="f"/>
            <v:shape id="_x0000_s1063" style="position:absolute;left:1171;top:5102;width:2697;height:2" coordorigin="1171,5103" coordsize="2697,0" o:spt="100" adj="0,,0" path="m1171,5103r864,m2037,5103r672,m2711,5103r672,m3385,5103r192,m3579,5103r288,e" filled="f" strokecolor="#006598" strokeweight=".25897mm">
              <v:stroke joinstyle="round"/>
              <v:formulas/>
              <v:path arrowok="t" o:connecttype="segments"/>
            </v:shape>
            <v:line id="_x0000_s1062" style="position:absolute" from="1152,8269" to="3888,8269" strokecolor="#069" strokeweight=".36pt"/>
            <v:shape id="_x0000_s1061" type="#_x0000_t75" style="position:absolute;left:720;top:8950;width:3600;height:2570">
              <v:imagedata r:id="rId8" o:title=""/>
            </v:shape>
            <v:shape id="_x0000_s1060" type="#_x0000_t75" style="position:absolute;left:720;top:720;width:3600;height:288">
              <v:imagedata r:id="rId9" o:title=""/>
            </v:shape>
            <v:shape id="_x0000_s1059" type="#_x0000_t202" style="position:absolute;left:720;top:1008;width:3600;height:9972" filled="f" stroked="f">
              <v:textbox style="mso-next-textbox:#_x0000_s1059" inset="0,0,0,0">
                <w:txbxContent>
                  <w:p w14:paraId="3A7F310C" w14:textId="77777777" w:rsidR="00877C63" w:rsidRDefault="00877C63">
                    <w:pPr>
                      <w:spacing w:before="7"/>
                      <w:rPr>
                        <w:rFonts w:ascii="Times New Roman"/>
                        <w:sz w:val="32"/>
                      </w:rPr>
                    </w:pPr>
                  </w:p>
                  <w:p w14:paraId="3C8970E0" w14:textId="4D3E250B" w:rsidR="00877C63" w:rsidRPr="00255D74" w:rsidRDefault="002C2723">
                    <w:pPr>
                      <w:jc w:val="center"/>
                      <w:rPr>
                        <w:rFonts w:ascii="Cambria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color w:val="006699"/>
                        <w:spacing w:val="-80"/>
                        <w:w w:val="99"/>
                        <w:sz w:val="32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Lub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Luag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Hauj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proofErr w:type="gram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Lwm</w:t>
                    </w:r>
                    <w:proofErr w:type="spellEnd"/>
                    <w:proofErr w:type="gram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Ntawm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Tus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Pab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Txhawb</w:t>
                    </w:r>
                    <w:proofErr w:type="spellEnd"/>
                    <w:ins w:id="7" w:author="TOUVA" w:date="2021-04-29T14:26:00Z">
                      <w:r w:rsidR="001831EA">
                        <w:rPr>
                          <w:rFonts w:ascii="Cambria"/>
                          <w:color w:val="006699"/>
                          <w:sz w:val="28"/>
                          <w:szCs w:val="28"/>
                          <w:u w:val="single" w:color="006699"/>
                        </w:rPr>
                        <w:t xml:space="preserve"> </w:t>
                      </w:r>
                    </w:ins>
                    <w:proofErr w:type="spellStart"/>
                    <w:ins w:id="8" w:author="TOUVA" w:date="2021-04-29T14:42:00Z">
                      <w:r w:rsidR="001831EA">
                        <w:rPr>
                          <w:rFonts w:ascii="Cambria"/>
                          <w:color w:val="006699"/>
                          <w:sz w:val="28"/>
                          <w:szCs w:val="28"/>
                          <w:u w:val="single" w:color="006699"/>
                        </w:rPr>
                        <w:t>Nq</w:t>
                      </w:r>
                    </w:ins>
                    <w:ins w:id="9" w:author="TOUVA" w:date="2021-04-29T14:26:00Z">
                      <w:r w:rsidR="00601957">
                        <w:rPr>
                          <w:rFonts w:ascii="Cambria"/>
                          <w:color w:val="006699"/>
                          <w:sz w:val="28"/>
                          <w:szCs w:val="28"/>
                          <w:u w:val="single" w:color="006699"/>
                        </w:rPr>
                        <w:t>a</w:t>
                      </w:r>
                    </w:ins>
                    <w:proofErr w:type="spellEnd"/>
                  </w:p>
                  <w:p w14:paraId="7FBC2134" w14:textId="77777777" w:rsidR="00877C63" w:rsidRDefault="00877C63">
                    <w:pPr>
                      <w:spacing w:before="2"/>
                      <w:rPr>
                        <w:rFonts w:ascii="Cambria"/>
                        <w:sz w:val="28"/>
                      </w:rPr>
                    </w:pPr>
                  </w:p>
                  <w:p w14:paraId="310CA8C6" w14:textId="21F60150" w:rsidR="00877C63" w:rsidRDefault="00E62BC0">
                    <w:pPr>
                      <w:ind w:left="463" w:right="465"/>
                      <w:jc w:val="center"/>
                      <w:rPr>
                        <w:rFonts w:ascii="Cambria"/>
                        <w:sz w:val="26"/>
                      </w:rPr>
                    </w:pPr>
                    <w:r w:rsidRPr="002D0554">
                      <w:rPr>
                        <w:rFonts w:ascii="Cambria"/>
                        <w:color w:val="006699"/>
                      </w:rPr>
                      <w:t xml:space="preserve">YPM yog tus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neeg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tau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ntsib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ua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neej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nrog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="00121792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="00121792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2D0554">
                      <w:rPr>
                        <w:rFonts w:ascii="Cambria"/>
                        <w:color w:val="006699"/>
                      </w:rPr>
                      <w:t xml:space="preserve">tau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txais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121792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los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ntawm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kho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ins w:id="10" w:author="TOUVA" w:date="2021-04-29T14:26:00Z">
                      <w:r w:rsidR="00601957">
                        <w:rPr>
                          <w:rFonts w:ascii="Cambria"/>
                          <w:color w:val="006699"/>
                        </w:rPr>
                        <w:t xml:space="preserve">mob sab </w:t>
                      </w:r>
                    </w:ins>
                    <w:proofErr w:type="spellStart"/>
                    <w:r w:rsidR="00121792">
                      <w:rPr>
                        <w:rFonts w:ascii="Cambria"/>
                        <w:color w:val="006699"/>
                      </w:rPr>
                      <w:t>paj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hlwb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,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9020D9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ins w:id="11" w:author="TOUVA" w:date="2021-04-29T14:26:00Z">
                      <w:r w:rsidR="00601957">
                        <w:rPr>
                          <w:rFonts w:ascii="Cambria"/>
                          <w:color w:val="006699"/>
                        </w:rPr>
                        <w:t>txog</w:t>
                      </w:r>
                      <w:proofErr w:type="spellEnd"/>
                      <w:r w:rsidR="00601957">
                        <w:rPr>
                          <w:rFonts w:ascii="Cambria"/>
                          <w:color w:val="006699"/>
                        </w:rPr>
                        <w:t xml:space="preserve"> </w:t>
                      </w:r>
                    </w:ins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dej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cawv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thiab</w:t>
                    </w:r>
                    <w:ins w:id="12" w:author="TOUVA" w:date="2021-04-29T14:26:00Z">
                      <w:r w:rsidR="00601957">
                        <w:rPr>
                          <w:rFonts w:ascii="Cambria"/>
                          <w:color w:val="006699"/>
                        </w:rPr>
                        <w:t xml:space="preserve"> </w:t>
                      </w:r>
                      <w:proofErr w:type="spellStart"/>
                      <w:r w:rsidR="00601957">
                        <w:rPr>
                          <w:rFonts w:ascii="Cambria"/>
                          <w:color w:val="006699"/>
                        </w:rPr>
                        <w:t>yeeb</w:t>
                      </w:r>
                    </w:ins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="009020D9" w:rsidRPr="002D0554">
                      <w:rPr>
                        <w:rFonts w:ascii="Cambria"/>
                        <w:color w:val="006699"/>
                      </w:rPr>
                      <w:t>tshuaj</w:t>
                    </w:r>
                    <w:proofErr w:type="spellEnd"/>
                    <w:r w:rsidR="009020D9"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del w:id="13" w:author="TOUVA" w:date="2021-04-29T14:26:00Z">
                      <w:r w:rsidRPr="002D0554" w:rsidDel="00601957">
                        <w:rPr>
                          <w:rFonts w:ascii="Cambria"/>
                          <w:color w:val="006699"/>
                        </w:rPr>
                        <w:delText>yeeb</w:delText>
                      </w:r>
                    </w:del>
                    <w:r w:rsidRPr="002D0554">
                      <w:rPr>
                        <w:rFonts w:ascii="Cambria"/>
                        <w:color w:val="006699"/>
                      </w:rPr>
                      <w:t>, me</w:t>
                    </w:r>
                    <w:r w:rsidR="00051775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2D0554">
                      <w:rPr>
                        <w:rFonts w:ascii="Cambria"/>
                        <w:color w:val="006699"/>
                      </w:rPr>
                      <w:t xml:space="preserve">nyuam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yaus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>, thiab / los</w:t>
                    </w:r>
                    <w:r w:rsidR="00051775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2D0554">
                      <w:rPr>
                        <w:rFonts w:ascii="Cambria"/>
                        <w:color w:val="006699"/>
                      </w:rPr>
                      <w:t xml:space="preserve">sis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tswj</w:t>
                    </w:r>
                    <w:r w:rsidR="00051775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hwm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me</w:t>
                    </w:r>
                    <w:ins w:id="14" w:author="TOUVA" w:date="2021-04-29T14:27:00Z">
                      <w:r w:rsidR="00601957">
                        <w:rPr>
                          <w:rFonts w:ascii="Cambria"/>
                          <w:color w:val="006699"/>
                        </w:rPr>
                        <w:t xml:space="preserve"> </w:t>
                      </w:r>
                    </w:ins>
                    <w:r w:rsidRPr="002D0554">
                      <w:rPr>
                        <w:rFonts w:ascii="Cambria"/>
                        <w:color w:val="006699"/>
                      </w:rPr>
                      <w:t xml:space="preserve">nyuam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yaus</w:t>
                    </w:r>
                    <w:proofErr w:type="spellEnd"/>
                    <w:r w:rsidR="002C2723">
                      <w:rPr>
                        <w:rFonts w:ascii="Cambria"/>
                        <w:color w:val="006699"/>
                        <w:sz w:val="26"/>
                      </w:rPr>
                      <w:t>.</w:t>
                    </w:r>
                  </w:p>
                  <w:p w14:paraId="4DB37DBC" w14:textId="77777777" w:rsidR="00877C63" w:rsidRDefault="00877C63">
                    <w:pPr>
                      <w:rPr>
                        <w:rFonts w:ascii="Cambria"/>
                        <w:sz w:val="26"/>
                      </w:rPr>
                    </w:pPr>
                  </w:p>
                  <w:p w14:paraId="7504DD21" w14:textId="0EBC9233" w:rsidR="00877C63" w:rsidRDefault="00B727F1">
                    <w:pPr>
                      <w:spacing w:before="3"/>
                      <w:ind w:left="722" w:right="721" w:hanging="2"/>
                      <w:jc w:val="center"/>
                      <w:rPr>
                        <w:rFonts w:ascii="Cambria"/>
                        <w:sz w:val="26"/>
                      </w:rPr>
                    </w:pP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Tsev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Neeg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="00657061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="0065706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Koom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Tes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yog ib tus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neeg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uas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muaj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paub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dhau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los </w:t>
                    </w:r>
                    <w:proofErr w:type="spellStart"/>
                    <w:r w:rsidR="00657061">
                      <w:rPr>
                        <w:rFonts w:ascii="Cambria"/>
                        <w:color w:val="006699"/>
                      </w:rPr>
                      <w:t>ntawm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niam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txiv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los</w:t>
                    </w:r>
                    <w:r w:rsidR="00657061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DD5921">
                      <w:rPr>
                        <w:rFonts w:ascii="Cambria"/>
                        <w:color w:val="006699"/>
                      </w:rPr>
                      <w:t xml:space="preserve">sis tus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saib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xyuas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ntawm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tus me</w:t>
                    </w:r>
                    <w:r w:rsidR="00657061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DD5921">
                      <w:rPr>
                        <w:rFonts w:ascii="Cambria"/>
                        <w:color w:val="006699"/>
                      </w:rPr>
                      <w:t>nyuam, los</w:t>
                    </w:r>
                    <w:r w:rsidR="0053653B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DD5921">
                      <w:rPr>
                        <w:rFonts w:ascii="Cambria"/>
                        <w:color w:val="006699"/>
                      </w:rPr>
                      <w:t xml:space="preserve">sis tau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txais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ins w:id="15" w:author="TOUVA" w:date="2021-04-29T14:28:00Z">
                      <w:r w:rsidR="00601957">
                        <w:rPr>
                          <w:rFonts w:ascii="Cambria"/>
                          <w:color w:val="006699"/>
                        </w:rPr>
                        <w:t xml:space="preserve">rau </w:t>
                      </w:r>
                    </w:ins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yav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ins w:id="16" w:author="TOUVA" w:date="2021-04-29T14:28:00Z">
                      <w:r w:rsidR="00601957">
                        <w:rPr>
                          <w:rFonts w:ascii="Cambria"/>
                          <w:color w:val="006699"/>
                        </w:rPr>
                        <w:t xml:space="preserve">tag </w:t>
                      </w:r>
                    </w:ins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dhau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los, cov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53653B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hauv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del w:id="17" w:author="TOUVA" w:date="2021-04-29T14:29:00Z">
                      <w:r w:rsidRPr="00DD5921" w:rsidDel="00601957">
                        <w:rPr>
                          <w:rFonts w:ascii="Cambria"/>
                          <w:color w:val="006699"/>
                        </w:rPr>
                        <w:delText>cov kev</w:delText>
                      </w:r>
                      <w:r w:rsidRPr="00B727F1" w:rsidDel="00601957">
                        <w:rPr>
                          <w:rFonts w:ascii="Cambria"/>
                          <w:color w:val="006699"/>
                          <w:sz w:val="26"/>
                        </w:rPr>
                        <w:delText xml:space="preserve"> </w:delText>
                      </w:r>
                      <w:r w:rsidRPr="00DD5921" w:rsidDel="00601957">
                        <w:rPr>
                          <w:rFonts w:ascii="Cambria"/>
                          <w:color w:val="006699"/>
                        </w:rPr>
                        <w:delText>pab</w:delText>
                      </w:r>
                      <w:r w:rsidR="0053653B" w:rsidDel="00601957">
                        <w:rPr>
                          <w:rFonts w:ascii="Cambria"/>
                          <w:color w:val="006699"/>
                        </w:rPr>
                        <w:delText xml:space="preserve"> </w:delText>
                      </w:r>
                      <w:r w:rsidRPr="00DD5921" w:rsidDel="00601957">
                        <w:rPr>
                          <w:rFonts w:ascii="Cambria"/>
                          <w:color w:val="006699"/>
                        </w:rPr>
                        <w:delText xml:space="preserve">cuam </w:delText>
                      </w:r>
                    </w:del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pej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xeem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uas tau </w:t>
                    </w:r>
                    <w:proofErr w:type="spellStart"/>
                    <w:proofErr w:type="gramStart"/>
                    <w:r w:rsidRPr="00DD5921">
                      <w:rPr>
                        <w:rFonts w:ascii="Cambria"/>
                        <w:color w:val="006699"/>
                      </w:rPr>
                      <w:t>hais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ins w:id="18" w:author="TOUVA" w:date="2021-04-29T14:29:00Z">
                      <w:r w:rsidR="00601957">
                        <w:rPr>
                          <w:rFonts w:ascii="Cambria"/>
                          <w:color w:val="006699"/>
                        </w:rPr>
                        <w:t xml:space="preserve"> los</w:t>
                      </w:r>
                      <w:proofErr w:type="gramEnd"/>
                      <w:r w:rsidR="00601957">
                        <w:rPr>
                          <w:rFonts w:ascii="Cambria"/>
                          <w:color w:val="006699"/>
                        </w:rPr>
                        <w:t xml:space="preserve"> </w:t>
                      </w:r>
                    </w:ins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saum</w:t>
                    </w:r>
                    <w:proofErr w:type="spellEnd"/>
                    <w:r w:rsidRPr="00B727F1">
                      <w:rPr>
                        <w:rFonts w:ascii="Cambria"/>
                        <w:color w:val="006699"/>
                        <w:sz w:val="26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toj</w:t>
                    </w:r>
                    <w:proofErr w:type="spellEnd"/>
                    <w:r w:rsidR="002C2723">
                      <w:rPr>
                        <w:rFonts w:ascii="Cambria"/>
                        <w:color w:val="006699"/>
                        <w:sz w:val="26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bookmarkStart w:id="19" w:name="_GoBack"/>
      <w:r>
        <w:pict w14:anchorId="506A7FC8">
          <v:group id="_x0000_s1046" style="position:absolute;margin-left:555.05pt;margin-top:36pt;width:207.2pt;height:540pt;z-index:251663360;mso-position-horizontal-relative:page;mso-position-vertical-relative:page" coordorigin="11101,720" coordsize="4144,10800">
            <v:shape id="_x0000_s1053" type="#_x0000_t75" style="position:absolute;left:11160;top:720;width:3960;height:10800">
              <v:imagedata r:id="rId10" o:title=""/>
            </v:shape>
            <v:line id="_x0000_s1052" style="position:absolute" from="11592,3022" to="14688,3022" strokecolor="#069" strokeweight=".48pt"/>
            <v:rect id="_x0000_s1051" style="position:absolute;left:11160;top:11073;width:3960;height:432" fillcolor="#99c2d5" stroked="f"/>
            <v:shape id="_x0000_s1050" type="#_x0000_t75" style="position:absolute;left:11160;top:11159;width:3960;height:346">
              <v:imagedata r:id="rId11" o:title=""/>
            </v:shape>
            <v:shape id="_x0000_s1049" type="#_x0000_t75" alt="Image result for thought bubbles you are not alone" style="position:absolute;left:11100;top:4358;width:4144;height:4151">
              <v:imagedata r:id="rId12" o:title=""/>
            </v:shape>
            <v:shape id="_x0000_s1048" type="#_x0000_t75" style="position:absolute;left:11133;top:9742;width:4032;height:1058">
              <v:imagedata r:id="rId13" o:title=""/>
            </v:shape>
            <v:shape id="_x0000_s1047" type="#_x0000_t202" style="position:absolute;left:11838;top:2205;width:2626;height:611" filled="f" stroked="f">
              <v:textbox inset="0,0,0,0">
                <w:txbxContent>
                  <w:p w14:paraId="3C1707FE" w14:textId="2C85358D" w:rsidR="00877C63" w:rsidRPr="00640D3E" w:rsidRDefault="00640D3E" w:rsidP="00640D3E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31849B" w:themeColor="accent5" w:themeShade="BF"/>
                        <w:sz w:val="32"/>
                        <w:szCs w:val="32"/>
                      </w:rPr>
                    </w:pPr>
                    <w:r w:rsidRPr="00640D3E">
                      <w:rPr>
                        <w:rFonts w:asciiTheme="minorHAnsi" w:hAnsiTheme="minorHAnsi" w:cstheme="minorHAnsi"/>
                        <w:b/>
                        <w:color w:val="31849B" w:themeColor="accent5" w:themeShade="BF"/>
                        <w:sz w:val="32"/>
                        <w:szCs w:val="32"/>
                      </w:rPr>
                      <w:t xml:space="preserve">KEV TXHAWB </w:t>
                    </w:r>
                    <w:ins w:id="20" w:author="TOUVA" w:date="2021-04-29T14:42:00Z">
                      <w:r w:rsidR="001831EA">
                        <w:rPr>
                          <w:rFonts w:asciiTheme="minorHAnsi" w:hAnsiTheme="minorHAnsi" w:cstheme="minorHAnsi"/>
                          <w:b/>
                          <w:color w:val="31849B" w:themeColor="accent5" w:themeShade="BF"/>
                          <w:sz w:val="32"/>
                          <w:szCs w:val="32"/>
                        </w:rPr>
                        <w:t>Nq</w:t>
                      </w:r>
                    </w:ins>
                    <w:del w:id="21" w:author="TOUVA" w:date="2021-04-29T14:42:00Z">
                      <w:r w:rsidRPr="00640D3E" w:rsidDel="001831EA">
                        <w:rPr>
                          <w:rFonts w:asciiTheme="minorHAnsi" w:hAnsiTheme="minorHAnsi" w:cstheme="minorHAnsi"/>
                          <w:b/>
                          <w:color w:val="31849B" w:themeColor="accent5" w:themeShade="BF"/>
                          <w:sz w:val="32"/>
                          <w:szCs w:val="32"/>
                        </w:rPr>
                        <w:delText>Q</w:delText>
                      </w:r>
                    </w:del>
                    <w:r w:rsidRPr="00640D3E">
                      <w:rPr>
                        <w:rFonts w:asciiTheme="minorHAnsi" w:hAnsiTheme="minorHAnsi" w:cstheme="minorHAnsi"/>
                        <w:b/>
                        <w:color w:val="31849B" w:themeColor="accent5" w:themeShade="BF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w10:wrap anchorx="page" anchory="page"/>
          </v:group>
        </w:pict>
      </w:r>
      <w:bookmarkEnd w:id="19"/>
      <w:r>
        <w:pict w14:anchorId="20B4F51F">
          <v:group id="_x0000_s1043" style="position:absolute;margin-left:292.5pt;margin-top:553.65pt;width:193.5pt;height:21.6pt;z-index:251664384;mso-position-horizontal-relative:page;mso-position-vertical-relative:page" coordorigin="5850,11073" coordsize="3870,432">
            <v:rect id="_x0000_s1045" style="position:absolute;left:5850;top:11073;width:3870;height:432" fillcolor="#99c2d5" stroked="f"/>
            <v:shape id="_x0000_s1044" type="#_x0000_t75" style="position:absolute;left:5850;top:11159;width:3870;height:346">
              <v:imagedata r:id="rId14" o:title=""/>
            </v:shape>
            <w10:wrap anchorx="page" anchory="page"/>
          </v:group>
        </w:pict>
      </w:r>
      <w:r w:rsidR="002C2723">
        <w:rPr>
          <w:noProof/>
          <w:lang w:bidi="th-TH"/>
        </w:rPr>
        <w:drawing>
          <wp:anchor distT="0" distB="0" distL="0" distR="0" simplePos="0" relativeHeight="251665408" behindDoc="0" locked="0" layoutInCell="1" allowOverlap="1" wp14:anchorId="592C7B74" wp14:editId="1A88FF23">
            <wp:simplePos x="0" y="0"/>
            <wp:positionH relativeFrom="page">
              <wp:posOffset>3714750</wp:posOffset>
            </wp:positionH>
            <wp:positionV relativeFrom="page">
              <wp:posOffset>457200</wp:posOffset>
            </wp:positionV>
            <wp:extent cx="2457450" cy="171450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FDB97" w14:textId="77777777" w:rsidR="00877C63" w:rsidRDefault="00877C63">
      <w:pPr>
        <w:rPr>
          <w:rFonts w:ascii="Times New Roman"/>
          <w:sz w:val="17"/>
        </w:rPr>
        <w:sectPr w:rsidR="00877C63">
          <w:type w:val="continuous"/>
          <w:pgSz w:w="15840" w:h="12240" w:orient="landscape"/>
          <w:pgMar w:top="720" w:right="1120" w:bottom="280" w:left="620" w:header="720" w:footer="720" w:gutter="0"/>
          <w:cols w:space="720"/>
        </w:sectPr>
      </w:pPr>
    </w:p>
    <w:p w14:paraId="72E813CF" w14:textId="50CD824C" w:rsidR="00877C63" w:rsidRDefault="00F052AB">
      <w:pPr>
        <w:pStyle w:val="BodyText"/>
        <w:spacing w:before="0"/>
        <w:ind w:left="0" w:firstLine="0"/>
        <w:rPr>
          <w:rFonts w:ascii="Times New Roman"/>
          <w:b w:val="0"/>
          <w:sz w:val="20"/>
        </w:rPr>
      </w:pPr>
      <w:r>
        <w:rPr>
          <w:sz w:val="24"/>
          <w:szCs w:val="24"/>
        </w:rPr>
        <w:lastRenderedPageBreak/>
        <w:pict w14:anchorId="14B0AE12">
          <v:group id="_x0000_s1036" style="position:absolute;margin-left:283.75pt;margin-top:35.45pt;width:463.5pt;height:540pt;z-index:-251808768;mso-position-horizontal-relative:page;mso-position-vertical-relative:page" coordorigin="5850,720" coordsize="9270,10800">
            <v:shape id="_x0000_s1042" type="#_x0000_t75" style="position:absolute;left:5850;top:720;width:4860;height:10800">
              <v:imagedata r:id="rId16" o:title=""/>
            </v:shape>
            <v:rect id="_x0000_s1041" style="position:absolute;left:5850;top:11088;width:9270;height:432" fillcolor="#99c2d5" stroked="f"/>
            <v:line id="_x0000_s1040" style="position:absolute" from="11345,1655" to="14633,1655" strokecolor="#069" strokeweight=".36pt"/>
            <v:shape id="_x0000_s1039" type="#_x0000_t75" style="position:absolute;left:5850;top:11174;width:9270;height:346">
              <v:imagedata r:id="rId17" o:title=""/>
            </v:shape>
            <v:shape id="_x0000_s1038" type="#_x0000_t75" style="position:absolute;left:11700;top:8520;width:2520;height:2280">
              <v:imagedata r:id="rId18" o:title=""/>
            </v:shape>
            <v:line id="_x0000_s1037" style="position:absolute" from="6331,1758" to="9768,1758" strokecolor="#069" strokeweight=".36pt"/>
            <w10:wrap anchorx="page" anchory="page"/>
          </v:group>
        </w:pict>
      </w:r>
    </w:p>
    <w:p w14:paraId="4C4CD1E0" w14:textId="77777777" w:rsidR="00877C63" w:rsidRDefault="00877C63">
      <w:pPr>
        <w:pStyle w:val="BodyText"/>
        <w:spacing w:before="7"/>
        <w:ind w:left="0" w:firstLine="0"/>
        <w:rPr>
          <w:rFonts w:ascii="Times New Roman"/>
          <w:b w:val="0"/>
          <w:sz w:val="18"/>
        </w:rPr>
      </w:pPr>
    </w:p>
    <w:p w14:paraId="3A1C6AF2" w14:textId="77777777" w:rsidR="00877C63" w:rsidRDefault="00877C63">
      <w:pPr>
        <w:rPr>
          <w:rFonts w:ascii="Times New Roman"/>
          <w:sz w:val="18"/>
        </w:rPr>
        <w:sectPr w:rsidR="00877C63">
          <w:pgSz w:w="15840" w:h="12240" w:orient="landscape"/>
          <w:pgMar w:top="720" w:right="1120" w:bottom="280" w:left="620" w:header="720" w:footer="720" w:gutter="0"/>
          <w:cols w:space="720"/>
        </w:sectPr>
      </w:pPr>
    </w:p>
    <w:p w14:paraId="6F3FA751" w14:textId="0DECCEFD" w:rsidR="00877C63" w:rsidRPr="00D27639" w:rsidRDefault="00F052AB">
      <w:pPr>
        <w:pStyle w:val="Heading1"/>
        <w:spacing w:before="204"/>
        <w:ind w:right="991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9129F89">
          <v:group id="_x0000_s1026" style="position:absolute;left:0;text-align:left;margin-left:36pt;margin-top:36pt;width:198pt;height:540pt;z-index:251670528;mso-position-horizontal-relative:page;mso-position-vertical-relative:page" coordorigin="720,720" coordsize="3960,10800">
            <v:rect id="_x0000_s1035" style="position:absolute;left:720;top:720;width:3960;height:10368" fillcolor="#e6eff5" stroked="f"/>
            <v:line id="_x0000_s1034" style="position:absolute" from="1152,4588" to="4248,4588" strokecolor="#069" strokeweight=".36pt"/>
            <v:rect id="_x0000_s1033" style="position:absolute;left:720;top:11088;width:3960;height:432" fillcolor="#99c2d5" stroked="f"/>
            <v:shape id="_x0000_s1032" type="#_x0000_t75" style="position:absolute;left:720;top:11174;width:3960;height:346">
              <v:imagedata r:id="rId19" o:title=""/>
            </v:shape>
            <v:shape id="_x0000_s1031" type="#_x0000_t75" style="position:absolute;left:720;top:720;width:3960;height:288">
              <v:imagedata r:id="rId20" o:title=""/>
            </v:shape>
            <v:shape id="_x0000_s1030" type="#_x0000_t75" alt="Image result for confused person of color" style="position:absolute;left:1203;top:1437;width:3006;height:2371">
              <v:imagedata r:id="rId21" o:title=""/>
            </v:shape>
            <v:shape id="_x0000_s1029" type="#_x0000_t202" style="position:absolute;left:1152;top:8509;width:3052;height:1808" filled="f" stroked="f">
              <v:textbox style="mso-next-textbox:#_x0000_s1029" inset="0,0,0,0">
                <w:txbxContent>
                  <w:p w14:paraId="132133BC" w14:textId="138208D8" w:rsidR="00877C63" w:rsidRDefault="00EE74D3" w:rsidP="00673C95">
                    <w:pPr>
                      <w:spacing w:line="256" w:lineRule="auto"/>
                      <w:ind w:right="18"/>
                      <w:rPr>
                        <w:sz w:val="24"/>
                      </w:rPr>
                    </w:pP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Raws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li cov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tawm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tswv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yim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kuj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lub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suab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thiab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xaiv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cov </w:t>
                    </w:r>
                    <w:r w:rsidR="00BD6231">
                      <w:rPr>
                        <w:sz w:val="20"/>
                        <w:szCs w:val="20"/>
                      </w:rPr>
                      <w:t xml:space="preserve">tub </w:t>
                    </w:r>
                    <w:proofErr w:type="spellStart"/>
                    <w:r w:rsidR="00BD6231"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 w:rsidR="00BD6231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hauv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D6231">
                      <w:rPr>
                        <w:sz w:val="20"/>
                        <w:szCs w:val="20"/>
                      </w:rPr>
                      <w:t>pab</w:t>
                    </w:r>
                    <w:proofErr w:type="spellEnd"/>
                    <w:r w:rsidR="00BD6231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pawg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kho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mob thiab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txhawb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kom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pab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pawg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cov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xaiv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uas cov </w:t>
                    </w:r>
                    <w:r w:rsidR="00BD6231">
                      <w:rPr>
                        <w:sz w:val="20"/>
                        <w:szCs w:val="20"/>
                      </w:rPr>
                      <w:t xml:space="preserve">tub </w:t>
                    </w:r>
                    <w:proofErr w:type="spellStart"/>
                    <w:r w:rsidR="00BD6231"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 w:rsidR="00BD6231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pom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zoo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nrog</w:t>
                    </w:r>
                    <w:proofErr w:type="spellEnd"/>
                    <w:r w:rsidR="002C2723"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28" type="#_x0000_t202" style="position:absolute;left:1152;top:4964;width:3093;height:3142" filled="f" stroked="f">
              <v:textbox style="mso-next-textbox:#_x0000_s1028" inset="0,0,0,0">
                <w:txbxContent>
                  <w:p w14:paraId="6DEC5B67" w14:textId="2689E3CE" w:rsidR="00877C63" w:rsidRPr="00B65838" w:rsidRDefault="00273146">
                    <w:pPr>
                      <w:spacing w:line="288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Siab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Xyuas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Cov Tub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(Youth Peer Mentor)</w:t>
                    </w:r>
                    <w:r w:rsidR="00B65838" w:rsidRPr="00B65838">
                      <w:rPr>
                        <w:sz w:val="20"/>
                        <w:szCs w:val="20"/>
                      </w:rPr>
                      <w:t xml:space="preserve"> yog qhov zoo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tshaj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plaws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rau cov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uas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xav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txhawb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nqa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me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ntsis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.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muab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ib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qho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qhia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hauv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lub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zej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zog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, thiab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qhia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qhov chaw so,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muaj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tshawb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txog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r w:rsidR="00B65838" w:rsidRPr="00B65838">
                      <w:rPr>
                        <w:sz w:val="20"/>
                        <w:szCs w:val="20"/>
                      </w:rPr>
                      <w:t>rau cov me</w:t>
                    </w:r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r w:rsidR="00B65838" w:rsidRPr="00B65838">
                      <w:rPr>
                        <w:sz w:val="20"/>
                        <w:szCs w:val="20"/>
                      </w:rPr>
                      <w:t xml:space="preserve">nyuam kawm  </w:t>
                    </w:r>
                    <w:r w:rsidR="00C435AB">
                      <w:rPr>
                        <w:sz w:val="20"/>
                        <w:szCs w:val="20"/>
                      </w:rPr>
                      <w:t xml:space="preserve"> li</w:t>
                    </w:r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lawv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nyiam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thiab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lawv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tus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kheej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. Los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ntawm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tus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kheej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nyob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qhov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paub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dhau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los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yuav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="00651CB1">
                      <w:rPr>
                        <w:sz w:val="20"/>
                        <w:szCs w:val="20"/>
                      </w:rPr>
                      <w:t>mus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nrog</w:t>
                    </w:r>
                    <w:proofErr w:type="spellEnd"/>
                    <w:proofErr w:type="gram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r w:rsidR="00C435AB">
                      <w:rPr>
                        <w:sz w:val="20"/>
                        <w:szCs w:val="20"/>
                      </w:rPr>
                      <w:t xml:space="preserve">cov tub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left:1584;top:4176;width:2256;height:330" filled="f" stroked="f">
              <v:textbox style="mso-next-textbox:#_x0000_s1027" inset="0,0,0,0">
                <w:txbxContent>
                  <w:p w14:paraId="5FCC6A79" w14:textId="18AA9753" w:rsidR="00877C63" w:rsidRPr="00902F0E" w:rsidRDefault="002C2723" w:rsidP="00902F0E">
                    <w:pPr>
                      <w:jc w:val="center"/>
                      <w:rPr>
                        <w:rFonts w:ascii="Cambria"/>
                        <w:sz w:val="20"/>
                        <w:szCs w:val="20"/>
                      </w:rPr>
                    </w:pPr>
                    <w:r w:rsidRPr="00902F0E">
                      <w:rPr>
                        <w:rFonts w:ascii="Cambria"/>
                        <w:color w:val="006699"/>
                        <w:spacing w:val="-6"/>
                        <w:sz w:val="20"/>
                        <w:szCs w:val="20"/>
                      </w:rPr>
                      <w:t xml:space="preserve">Youth </w:t>
                    </w:r>
                    <w:r w:rsidRPr="00902F0E">
                      <w:rPr>
                        <w:rFonts w:ascii="Cambria"/>
                        <w:color w:val="006699"/>
                        <w:sz w:val="20"/>
                        <w:szCs w:val="20"/>
                      </w:rPr>
                      <w:t>Peer Mentor</w:t>
                    </w:r>
                  </w:p>
                </w:txbxContent>
              </v:textbox>
            </v:shape>
            <w10:wrap anchorx="page" anchory="page"/>
          </v:group>
        </w:pict>
      </w:r>
      <w:r w:rsidR="00D27639" w:rsidRPr="00D27639">
        <w:rPr>
          <w:color w:val="006699"/>
          <w:sz w:val="24"/>
          <w:szCs w:val="24"/>
        </w:rPr>
        <w:t>COV TXIAJ NTSIG</w:t>
      </w:r>
    </w:p>
    <w:p w14:paraId="7802D3B8" w14:textId="192CD901" w:rsidR="00877C63" w:rsidRPr="001D4A4F" w:rsidRDefault="001D4A4F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before="269" w:line="336" w:lineRule="auto"/>
        <w:ind w:right="381"/>
        <w:rPr>
          <w:b/>
          <w:sz w:val="18"/>
          <w:szCs w:val="18"/>
        </w:rPr>
      </w:pPr>
      <w:proofErr w:type="spellStart"/>
      <w:r w:rsidRPr="001D4A4F">
        <w:rPr>
          <w:b/>
          <w:color w:val="4D4D4D"/>
          <w:sz w:val="18"/>
          <w:szCs w:val="18"/>
        </w:rPr>
        <w:t>T</w:t>
      </w:r>
      <w:r w:rsidR="008574C2" w:rsidRPr="001D4A4F">
        <w:rPr>
          <w:b/>
          <w:color w:val="4D4D4D"/>
          <w:sz w:val="18"/>
          <w:szCs w:val="18"/>
        </w:rPr>
        <w:t>sev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neeg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thiab cov tub </w:t>
      </w:r>
      <w:proofErr w:type="spellStart"/>
      <w:r w:rsidR="008574C2" w:rsidRPr="001D4A4F">
        <w:rPr>
          <w:b/>
          <w:color w:val="4D4D4D"/>
          <w:sz w:val="18"/>
          <w:szCs w:val="18"/>
        </w:rPr>
        <w:t>ntxhais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hluas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muaj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lub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siab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xav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txhawb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ins w:id="22" w:author="TOUVA" w:date="2021-04-29T14:42:00Z">
        <w:r w:rsidR="001831EA">
          <w:rPr>
            <w:b/>
            <w:color w:val="4D4D4D"/>
            <w:sz w:val="18"/>
            <w:szCs w:val="18"/>
          </w:rPr>
          <w:t>n</w:t>
        </w:r>
      </w:ins>
      <w:ins w:id="23" w:author="TOUVA" w:date="2021-04-29T14:37:00Z">
        <w:r w:rsidR="001831EA">
          <w:rPr>
            <w:b/>
            <w:color w:val="4D4D4D"/>
            <w:sz w:val="18"/>
            <w:szCs w:val="18"/>
          </w:rPr>
          <w:t>qa</w:t>
        </w:r>
        <w:proofErr w:type="spellEnd"/>
        <w:r w:rsidR="001831EA">
          <w:rPr>
            <w:b/>
            <w:color w:val="4D4D4D"/>
            <w:sz w:val="18"/>
            <w:szCs w:val="18"/>
          </w:rPr>
          <w:t xml:space="preserve"> </w:t>
        </w:r>
      </w:ins>
      <w:proofErr w:type="spellStart"/>
      <w:r w:rsidR="008574C2" w:rsidRPr="001D4A4F">
        <w:rPr>
          <w:b/>
          <w:color w:val="4D4D4D"/>
          <w:sz w:val="18"/>
          <w:szCs w:val="18"/>
        </w:rPr>
        <w:t>pab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lawv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tus </w:t>
      </w:r>
      <w:proofErr w:type="spellStart"/>
      <w:r w:rsidR="008574C2" w:rsidRPr="001D4A4F">
        <w:rPr>
          <w:b/>
          <w:color w:val="4D4D4D"/>
          <w:sz w:val="18"/>
          <w:szCs w:val="18"/>
        </w:rPr>
        <w:t>kheej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hauv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txhua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feem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ntawm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r w:rsidRPr="001D4A4F">
        <w:rPr>
          <w:b/>
          <w:color w:val="4D4D4D"/>
          <w:sz w:val="18"/>
          <w:szCs w:val="18"/>
        </w:rPr>
        <w:t xml:space="preserve">cov </w:t>
      </w:r>
      <w:proofErr w:type="spellStart"/>
      <w:r w:rsidR="008574C2" w:rsidRPr="001D4A4F">
        <w:rPr>
          <w:b/>
          <w:color w:val="4D4D4D"/>
          <w:sz w:val="18"/>
          <w:szCs w:val="18"/>
        </w:rPr>
        <w:t>txheej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txheem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proofErr w:type="gramStart"/>
      <w:r w:rsidR="008574C2" w:rsidRPr="001D4A4F">
        <w:rPr>
          <w:b/>
          <w:color w:val="4D4D4D"/>
          <w:sz w:val="18"/>
          <w:szCs w:val="18"/>
        </w:rPr>
        <w:t>kev</w:t>
      </w:r>
      <w:proofErr w:type="spellEnd"/>
      <w:proofErr w:type="gram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saib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xyuas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me</w:t>
      </w:r>
      <w:r w:rsidRPr="001D4A4F">
        <w:rPr>
          <w:b/>
          <w:color w:val="4D4D4D"/>
          <w:sz w:val="18"/>
          <w:szCs w:val="18"/>
        </w:rPr>
        <w:t xml:space="preserve"> </w:t>
      </w:r>
      <w:r w:rsidR="008574C2" w:rsidRPr="001D4A4F">
        <w:rPr>
          <w:b/>
          <w:color w:val="4D4D4D"/>
          <w:sz w:val="18"/>
          <w:szCs w:val="18"/>
        </w:rPr>
        <w:t>nyuam</w:t>
      </w:r>
      <w:r w:rsidR="002C2723" w:rsidRPr="001D4A4F">
        <w:rPr>
          <w:b/>
          <w:color w:val="4D4D4D"/>
          <w:sz w:val="18"/>
          <w:szCs w:val="18"/>
        </w:rPr>
        <w:t>.</w:t>
      </w:r>
    </w:p>
    <w:p w14:paraId="1F813F71" w14:textId="48FD50E7" w:rsidR="00877C63" w:rsidRDefault="00ED6DFC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line="336" w:lineRule="auto"/>
        <w:ind w:right="135"/>
        <w:rPr>
          <w:b/>
        </w:rPr>
      </w:pPr>
      <w:proofErr w:type="spellStart"/>
      <w:r>
        <w:rPr>
          <w:b/>
          <w:color w:val="4D4D4D"/>
          <w:sz w:val="18"/>
          <w:szCs w:val="18"/>
        </w:rPr>
        <w:t>T</w:t>
      </w:r>
      <w:r w:rsidR="00242133" w:rsidRPr="00242133">
        <w:rPr>
          <w:b/>
          <w:color w:val="4D4D4D"/>
          <w:sz w:val="18"/>
          <w:szCs w:val="18"/>
        </w:rPr>
        <w:t>sev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neeg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thiab cov </w:t>
      </w:r>
      <w:r>
        <w:rPr>
          <w:b/>
          <w:color w:val="4D4D4D"/>
          <w:sz w:val="18"/>
          <w:szCs w:val="18"/>
        </w:rPr>
        <w:t xml:space="preserve">tub </w:t>
      </w:r>
      <w:proofErr w:type="spellStart"/>
      <w:r>
        <w:rPr>
          <w:b/>
          <w:color w:val="4D4D4D"/>
          <w:sz w:val="18"/>
          <w:szCs w:val="18"/>
        </w:rPr>
        <w:t>ntxhais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hluas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lub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suab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thiab </w:t>
      </w:r>
      <w:proofErr w:type="spellStart"/>
      <w:proofErr w:type="gramStart"/>
      <w:r w:rsidR="00242133" w:rsidRPr="00242133">
        <w:rPr>
          <w:b/>
          <w:color w:val="4D4D4D"/>
          <w:sz w:val="18"/>
          <w:szCs w:val="18"/>
        </w:rPr>
        <w:t>kev</w:t>
      </w:r>
      <w:proofErr w:type="spellEnd"/>
      <w:proofErr w:type="gram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xaiv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yuav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sawv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rau </w:t>
      </w:r>
      <w:proofErr w:type="spellStart"/>
      <w:r w:rsidR="00242133" w:rsidRPr="00242133">
        <w:rPr>
          <w:b/>
          <w:color w:val="4D4D4D"/>
          <w:sz w:val="18"/>
          <w:szCs w:val="18"/>
        </w:rPr>
        <w:t>txhua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theem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ntawm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txoj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cai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tswj</w:t>
      </w:r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fwm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, </w:t>
      </w:r>
      <w:del w:id="24" w:author="TOUVA" w:date="2021-04-29T14:38:00Z">
        <w:r w:rsidR="00242133" w:rsidRPr="00242133" w:rsidDel="001831EA">
          <w:rPr>
            <w:b/>
            <w:color w:val="4D4D4D"/>
            <w:sz w:val="18"/>
            <w:szCs w:val="18"/>
          </w:rPr>
          <w:delText>kev pab</w:delText>
        </w:r>
        <w:r w:rsidDel="001831EA">
          <w:rPr>
            <w:b/>
            <w:color w:val="4D4D4D"/>
            <w:sz w:val="18"/>
            <w:szCs w:val="18"/>
          </w:rPr>
          <w:delText xml:space="preserve"> </w:delText>
        </w:r>
        <w:r w:rsidR="00242133" w:rsidRPr="00242133" w:rsidDel="001831EA">
          <w:rPr>
            <w:b/>
            <w:color w:val="4D4D4D"/>
            <w:sz w:val="18"/>
            <w:szCs w:val="18"/>
          </w:rPr>
          <w:delText>cuam</w:delText>
        </w:r>
      </w:del>
      <w:proofErr w:type="spellStart"/>
      <w:ins w:id="25" w:author="TOUVA" w:date="2021-04-29T14:38:00Z">
        <w:r w:rsidR="001831EA">
          <w:rPr>
            <w:b/>
            <w:color w:val="4D4D4D"/>
            <w:sz w:val="18"/>
            <w:szCs w:val="18"/>
          </w:rPr>
          <w:t>txhim</w:t>
        </w:r>
        <w:proofErr w:type="spellEnd"/>
        <w:r w:rsidR="001831EA">
          <w:rPr>
            <w:b/>
            <w:color w:val="4D4D4D"/>
            <w:sz w:val="18"/>
            <w:szCs w:val="18"/>
          </w:rPr>
          <w:t xml:space="preserve"> </w:t>
        </w:r>
        <w:proofErr w:type="spellStart"/>
        <w:r w:rsidR="001831EA">
          <w:rPr>
            <w:b/>
            <w:color w:val="4D4D4D"/>
            <w:sz w:val="18"/>
            <w:szCs w:val="18"/>
          </w:rPr>
          <w:t>kho</w:t>
        </w:r>
      </w:ins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r>
        <w:rPr>
          <w:b/>
          <w:color w:val="4D4D4D"/>
          <w:sz w:val="18"/>
          <w:szCs w:val="18"/>
        </w:rPr>
        <w:t xml:space="preserve">cov </w:t>
      </w:r>
      <w:proofErr w:type="spellStart"/>
      <w:r>
        <w:rPr>
          <w:b/>
          <w:color w:val="4D4D4D"/>
          <w:sz w:val="18"/>
          <w:szCs w:val="18"/>
        </w:rPr>
        <w:t>txheej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txheem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thiab </w:t>
      </w:r>
      <w:proofErr w:type="spellStart"/>
      <w:r w:rsidR="00242133" w:rsidRPr="00242133">
        <w:rPr>
          <w:b/>
          <w:color w:val="4D4D4D"/>
          <w:sz w:val="18"/>
          <w:szCs w:val="18"/>
        </w:rPr>
        <w:t>kev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pab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cuam</w:t>
      </w:r>
      <w:proofErr w:type="spellEnd"/>
      <w:r w:rsidR="002C2723">
        <w:rPr>
          <w:b/>
          <w:color w:val="4D4D4D"/>
        </w:rPr>
        <w:t>.</w:t>
      </w:r>
    </w:p>
    <w:p w14:paraId="3C6BA6CC" w14:textId="666B97DF" w:rsidR="00877C63" w:rsidRPr="00CF7BED" w:rsidRDefault="00CF7BED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line="336" w:lineRule="auto"/>
        <w:rPr>
          <w:b/>
          <w:sz w:val="18"/>
          <w:szCs w:val="18"/>
        </w:rPr>
      </w:pPr>
      <w:proofErr w:type="spellStart"/>
      <w:r w:rsidRPr="00CF7BED">
        <w:rPr>
          <w:b/>
          <w:color w:val="4D4D4D"/>
          <w:sz w:val="18"/>
          <w:szCs w:val="18"/>
        </w:rPr>
        <w:t>Tsev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neeg</w:t>
      </w:r>
      <w:proofErr w:type="spellEnd"/>
      <w:r w:rsidRPr="00CF7BED">
        <w:rPr>
          <w:b/>
          <w:color w:val="4D4D4D"/>
          <w:sz w:val="18"/>
          <w:szCs w:val="18"/>
        </w:rPr>
        <w:t xml:space="preserve"> thiab </w:t>
      </w:r>
      <w:r w:rsidR="001F3C11">
        <w:rPr>
          <w:b/>
          <w:color w:val="4D4D4D"/>
          <w:sz w:val="18"/>
          <w:szCs w:val="18"/>
        </w:rPr>
        <w:t xml:space="preserve">cov tub </w:t>
      </w:r>
      <w:proofErr w:type="spellStart"/>
      <w:r w:rsidR="001F3C11">
        <w:rPr>
          <w:b/>
          <w:color w:val="4D4D4D"/>
          <w:sz w:val="18"/>
          <w:szCs w:val="18"/>
        </w:rPr>
        <w:t>ntxhais</w:t>
      </w:r>
      <w:proofErr w:type="spellEnd"/>
      <w:r w:rsidR="001F3C11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hluas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yuav</w:t>
      </w:r>
      <w:proofErr w:type="spellEnd"/>
      <w:r w:rsidRPr="00CF7BED">
        <w:rPr>
          <w:b/>
          <w:color w:val="4D4D4D"/>
          <w:sz w:val="18"/>
          <w:szCs w:val="18"/>
        </w:rPr>
        <w:t xml:space="preserve"> tau </w:t>
      </w:r>
      <w:proofErr w:type="spellStart"/>
      <w:r w:rsidRPr="00CF7BED">
        <w:rPr>
          <w:b/>
          <w:color w:val="4D4D4D"/>
          <w:sz w:val="18"/>
          <w:szCs w:val="18"/>
        </w:rPr>
        <w:t>txais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kawm </w:t>
      </w:r>
      <w:proofErr w:type="gramStart"/>
      <w:r w:rsidRPr="00CF7BED">
        <w:rPr>
          <w:b/>
          <w:color w:val="4D4D4D"/>
          <w:sz w:val="18"/>
          <w:szCs w:val="18"/>
        </w:rPr>
        <w:t xml:space="preserve">thiab 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proofErr w:type="gram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pab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tshwj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xeeb</w:t>
      </w:r>
      <w:proofErr w:type="spellEnd"/>
      <w:r w:rsidRPr="00CF7BED">
        <w:rPr>
          <w:b/>
          <w:color w:val="4D4D4D"/>
          <w:sz w:val="18"/>
          <w:szCs w:val="18"/>
        </w:rPr>
        <w:t xml:space="preserve"> rau cov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xav</w:t>
      </w:r>
      <w:proofErr w:type="spellEnd"/>
      <w:r w:rsidRPr="00CF7BED">
        <w:rPr>
          <w:b/>
          <w:color w:val="4D4D4D"/>
          <w:sz w:val="18"/>
          <w:szCs w:val="18"/>
        </w:rPr>
        <w:t xml:space="preserve"> tau,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kho</w:t>
      </w:r>
      <w:proofErr w:type="spellEnd"/>
      <w:r w:rsidRPr="00CF7BED">
        <w:rPr>
          <w:b/>
          <w:color w:val="4D4D4D"/>
          <w:sz w:val="18"/>
          <w:szCs w:val="18"/>
        </w:rPr>
        <w:t xml:space="preserve"> mob, thiab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pab</w:t>
      </w:r>
      <w:proofErr w:type="spellEnd"/>
      <w:r w:rsidR="001F3C11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cuam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hauv</w:t>
      </w:r>
      <w:proofErr w:type="spellEnd"/>
      <w:r w:rsidRPr="00CF7BED">
        <w:rPr>
          <w:b/>
          <w:color w:val="4D4D4D"/>
          <w:sz w:val="18"/>
          <w:szCs w:val="18"/>
        </w:rPr>
        <w:t xml:space="preserve"> cov me</w:t>
      </w:r>
      <w:r w:rsidR="001F3C11">
        <w:rPr>
          <w:b/>
          <w:color w:val="4D4D4D"/>
          <w:sz w:val="18"/>
          <w:szCs w:val="18"/>
        </w:rPr>
        <w:t xml:space="preserve"> </w:t>
      </w:r>
      <w:r w:rsidRPr="00CF7BED">
        <w:rPr>
          <w:b/>
          <w:color w:val="4D4D4D"/>
          <w:sz w:val="18"/>
          <w:szCs w:val="18"/>
        </w:rPr>
        <w:t>nyuam</w:t>
      </w:r>
      <w:r w:rsidR="002C2723" w:rsidRPr="00CF7BED">
        <w:rPr>
          <w:b/>
          <w:color w:val="4D4D4D"/>
          <w:sz w:val="18"/>
          <w:szCs w:val="18"/>
        </w:rPr>
        <w:t>.</w:t>
      </w:r>
    </w:p>
    <w:p w14:paraId="08EAA44C" w14:textId="18768175" w:rsidR="00877C63" w:rsidRDefault="002F1E59" w:rsidP="003A0100">
      <w:pPr>
        <w:pStyle w:val="ListParagraph"/>
        <w:numPr>
          <w:ilvl w:val="0"/>
          <w:numId w:val="1"/>
        </w:numPr>
        <w:tabs>
          <w:tab w:val="left" w:pos="6073"/>
        </w:tabs>
        <w:spacing w:before="160" w:line="336" w:lineRule="auto"/>
        <w:ind w:right="469"/>
        <w:rPr>
          <w:b/>
        </w:rPr>
      </w:pPr>
      <w:proofErr w:type="spellStart"/>
      <w:r w:rsidRPr="002F1E59">
        <w:rPr>
          <w:b/>
          <w:color w:val="4D4D4D"/>
          <w:sz w:val="18"/>
          <w:szCs w:val="18"/>
        </w:rPr>
        <w:t>Txheeb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xyuas</w:t>
      </w:r>
      <w:proofErr w:type="spellEnd"/>
      <w:r w:rsidRPr="002F1E59">
        <w:rPr>
          <w:b/>
          <w:color w:val="4D4D4D"/>
          <w:sz w:val="18"/>
          <w:szCs w:val="18"/>
        </w:rPr>
        <w:t xml:space="preserve"> cov </w:t>
      </w:r>
      <w:r w:rsidR="003A0100">
        <w:rPr>
          <w:b/>
          <w:color w:val="4D4D4D"/>
          <w:sz w:val="18"/>
          <w:szCs w:val="18"/>
        </w:rPr>
        <w:t xml:space="preserve">chaw </w:t>
      </w:r>
      <w:proofErr w:type="spellStart"/>
      <w:r w:rsidR="003A0100">
        <w:rPr>
          <w:b/>
          <w:color w:val="4D4D4D"/>
          <w:sz w:val="18"/>
          <w:szCs w:val="18"/>
        </w:rPr>
        <w:t>nthuav</w:t>
      </w:r>
      <w:proofErr w:type="spellEnd"/>
      <w:r w:rsidRPr="002F1E59">
        <w:rPr>
          <w:b/>
          <w:color w:val="4D4D4D"/>
          <w:sz w:val="18"/>
          <w:szCs w:val="18"/>
        </w:rPr>
        <w:t xml:space="preserve"> taws </w:t>
      </w:r>
      <w:r w:rsidR="003A0100">
        <w:rPr>
          <w:b/>
          <w:color w:val="4D4D4D"/>
          <w:sz w:val="18"/>
          <w:szCs w:val="18"/>
        </w:rPr>
        <w:t xml:space="preserve">uas </w:t>
      </w:r>
      <w:proofErr w:type="spellStart"/>
      <w:r w:rsidRPr="002F1E59">
        <w:rPr>
          <w:b/>
          <w:color w:val="4D4D4D"/>
          <w:sz w:val="18"/>
          <w:szCs w:val="18"/>
        </w:rPr>
        <w:t>muaj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tswv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yim</w:t>
      </w:r>
      <w:proofErr w:type="spellEnd"/>
      <w:r w:rsidRPr="002F1E59">
        <w:rPr>
          <w:b/>
          <w:color w:val="4D4D4D"/>
          <w:sz w:val="18"/>
          <w:szCs w:val="18"/>
        </w:rPr>
        <w:t xml:space="preserve"> thiab </w:t>
      </w:r>
      <w:proofErr w:type="spellStart"/>
      <w:proofErr w:type="gramStart"/>
      <w:r w:rsidRPr="002F1E59">
        <w:rPr>
          <w:b/>
          <w:color w:val="4D4D4D"/>
          <w:sz w:val="18"/>
          <w:szCs w:val="18"/>
        </w:rPr>
        <w:t>kev</w:t>
      </w:r>
      <w:proofErr w:type="spellEnd"/>
      <w:proofErr w:type="gram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tshawb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nrhiav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del w:id="26" w:author="TOUVA" w:date="2021-04-29T14:39:00Z">
        <w:r w:rsidRPr="002F1E59" w:rsidDel="001831EA">
          <w:rPr>
            <w:b/>
            <w:color w:val="4D4D4D"/>
            <w:sz w:val="18"/>
            <w:szCs w:val="18"/>
          </w:rPr>
          <w:delText xml:space="preserve">ntawm </w:delText>
        </w:r>
      </w:del>
      <w:proofErr w:type="spellStart"/>
      <w:ins w:id="27" w:author="TOUVA" w:date="2021-04-29T14:39:00Z">
        <w:r w:rsidR="001831EA">
          <w:rPr>
            <w:b/>
            <w:color w:val="4D4D4D"/>
            <w:sz w:val="18"/>
            <w:szCs w:val="18"/>
          </w:rPr>
          <w:t>txog</w:t>
        </w:r>
        <w:proofErr w:type="spellEnd"/>
        <w:r w:rsidR="001831EA" w:rsidRPr="002F1E59">
          <w:rPr>
            <w:b/>
            <w:color w:val="4D4D4D"/>
            <w:sz w:val="18"/>
            <w:szCs w:val="18"/>
          </w:rPr>
          <w:t xml:space="preserve"> </w:t>
        </w:r>
      </w:ins>
      <w:proofErr w:type="spellStart"/>
      <w:r w:rsidRPr="002F1E59">
        <w:rPr>
          <w:b/>
          <w:color w:val="4D4D4D"/>
          <w:sz w:val="18"/>
          <w:szCs w:val="18"/>
        </w:rPr>
        <w:t>kev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nyiam</w:t>
      </w:r>
      <w:proofErr w:type="spellEnd"/>
      <w:r w:rsidRPr="002F1E59">
        <w:rPr>
          <w:b/>
          <w:color w:val="4D4D4D"/>
          <w:sz w:val="18"/>
          <w:szCs w:val="18"/>
        </w:rPr>
        <w:t xml:space="preserve"> thiab yam </w:t>
      </w:r>
      <w:proofErr w:type="spellStart"/>
      <w:r w:rsidRPr="002F1E59">
        <w:rPr>
          <w:b/>
          <w:color w:val="4D4D4D"/>
          <w:sz w:val="18"/>
          <w:szCs w:val="18"/>
        </w:rPr>
        <w:t>hauj</w:t>
      </w:r>
      <w:proofErr w:type="spellEnd"/>
      <w:r w:rsidR="003A0100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lwm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r w:rsidR="003A0100">
        <w:rPr>
          <w:b/>
          <w:color w:val="4D4D4D"/>
          <w:sz w:val="18"/>
          <w:szCs w:val="18"/>
        </w:rPr>
        <w:t xml:space="preserve">uas </w:t>
      </w:r>
      <w:proofErr w:type="spellStart"/>
      <w:r w:rsidRPr="002F1E59">
        <w:rPr>
          <w:b/>
          <w:color w:val="4D4D4D"/>
          <w:sz w:val="18"/>
          <w:szCs w:val="18"/>
        </w:rPr>
        <w:t>nyiam</w:t>
      </w:r>
      <w:proofErr w:type="spellEnd"/>
      <w:r w:rsidR="002C2723">
        <w:rPr>
          <w:b/>
          <w:color w:val="4D4D4D"/>
        </w:rPr>
        <w:t>.</w:t>
      </w:r>
    </w:p>
    <w:p w14:paraId="2CADB653" w14:textId="15511157" w:rsidR="00877C63" w:rsidRPr="00AF4456" w:rsidRDefault="00AF4456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before="158" w:line="338" w:lineRule="auto"/>
        <w:ind w:right="28"/>
        <w:rPr>
          <w:b/>
          <w:sz w:val="18"/>
          <w:szCs w:val="18"/>
        </w:rPr>
      </w:pPr>
      <w:r w:rsidRPr="00AF4456">
        <w:rPr>
          <w:b/>
          <w:color w:val="4D4D4D"/>
          <w:sz w:val="18"/>
          <w:szCs w:val="18"/>
        </w:rPr>
        <w:t xml:space="preserve">Cov </w:t>
      </w:r>
      <w:proofErr w:type="spellStart"/>
      <w:proofErr w:type="gramStart"/>
      <w:r w:rsidRPr="00AF4456">
        <w:rPr>
          <w:b/>
          <w:color w:val="4D4D4D"/>
          <w:sz w:val="18"/>
          <w:szCs w:val="18"/>
        </w:rPr>
        <w:t>kev</w:t>
      </w:r>
      <w:proofErr w:type="spellEnd"/>
      <w:proofErr w:type="gram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txawj</w:t>
      </w:r>
      <w:proofErr w:type="spellEnd"/>
      <w:r w:rsidRPr="00AF4456">
        <w:rPr>
          <w:b/>
          <w:color w:val="4D4D4D"/>
          <w:sz w:val="18"/>
          <w:szCs w:val="18"/>
        </w:rPr>
        <w:t xml:space="preserve"> thiab </w:t>
      </w:r>
      <w:proofErr w:type="spellStart"/>
      <w:r w:rsidRPr="00AF4456">
        <w:rPr>
          <w:b/>
          <w:color w:val="4D4D4D"/>
          <w:sz w:val="18"/>
          <w:szCs w:val="18"/>
        </w:rPr>
        <w:t>kev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paub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del w:id="28" w:author="TOUVA" w:date="2021-04-29T14:39:00Z">
        <w:r w:rsidRPr="00AF4456" w:rsidDel="001831EA">
          <w:rPr>
            <w:b/>
            <w:color w:val="4D4D4D"/>
            <w:sz w:val="18"/>
            <w:szCs w:val="18"/>
          </w:rPr>
          <w:delText xml:space="preserve">daws </w:delText>
        </w:r>
      </w:del>
      <w:proofErr w:type="spellStart"/>
      <w:r w:rsidRPr="00AF4456">
        <w:rPr>
          <w:b/>
          <w:color w:val="4D4D4D"/>
          <w:sz w:val="18"/>
          <w:szCs w:val="18"/>
        </w:rPr>
        <w:t>ntawm</w:t>
      </w:r>
      <w:proofErr w:type="spellEnd"/>
      <w:r w:rsidRPr="00AF4456">
        <w:rPr>
          <w:b/>
          <w:color w:val="4D4D4D"/>
          <w:sz w:val="18"/>
          <w:szCs w:val="18"/>
        </w:rPr>
        <w:t xml:space="preserve"> cov </w:t>
      </w:r>
      <w:proofErr w:type="spellStart"/>
      <w:r w:rsidRPr="00AF4456">
        <w:rPr>
          <w:b/>
          <w:color w:val="4D4D4D"/>
          <w:sz w:val="18"/>
          <w:szCs w:val="18"/>
        </w:rPr>
        <w:t>xwm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txheej</w:t>
      </w:r>
      <w:proofErr w:type="spellEnd"/>
      <w:r w:rsidRPr="00AF4456">
        <w:rPr>
          <w:b/>
          <w:color w:val="4D4D4D"/>
          <w:sz w:val="18"/>
          <w:szCs w:val="18"/>
        </w:rPr>
        <w:t xml:space="preserve"> "</w:t>
      </w:r>
      <w:proofErr w:type="spellStart"/>
      <w:r>
        <w:rPr>
          <w:b/>
          <w:color w:val="4D4D4D"/>
          <w:sz w:val="18"/>
          <w:szCs w:val="18"/>
        </w:rPr>
        <w:t>ntiaj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teb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tiag</w:t>
      </w:r>
      <w:proofErr w:type="spellEnd"/>
      <w:r w:rsidRPr="00AF4456">
        <w:rPr>
          <w:b/>
          <w:color w:val="4D4D4D"/>
          <w:sz w:val="18"/>
          <w:szCs w:val="18"/>
        </w:rPr>
        <w:t>"</w:t>
      </w:r>
      <w:r w:rsidR="002C2723" w:rsidRPr="00AF4456">
        <w:rPr>
          <w:b/>
          <w:color w:val="4D4D4D"/>
          <w:sz w:val="18"/>
          <w:szCs w:val="18"/>
        </w:rPr>
        <w:t>.</w:t>
      </w:r>
    </w:p>
    <w:p w14:paraId="1F386944" w14:textId="6212F40B" w:rsidR="00877C63" w:rsidRPr="000A07FA" w:rsidRDefault="002B06B1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before="156" w:line="336" w:lineRule="auto"/>
        <w:ind w:right="263"/>
        <w:rPr>
          <w:b/>
          <w:sz w:val="18"/>
          <w:szCs w:val="18"/>
        </w:rPr>
      </w:pPr>
      <w:proofErr w:type="spellStart"/>
      <w:r>
        <w:rPr>
          <w:b/>
          <w:color w:val="4D4D4D"/>
          <w:sz w:val="18"/>
          <w:szCs w:val="18"/>
        </w:rPr>
        <w:t>Kev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</w:t>
      </w:r>
      <w:r w:rsidR="000A07FA" w:rsidRPr="000A07FA">
        <w:rPr>
          <w:b/>
          <w:color w:val="4D4D4D"/>
          <w:sz w:val="18"/>
          <w:szCs w:val="18"/>
        </w:rPr>
        <w:t>xuas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rau </w:t>
      </w:r>
      <w:proofErr w:type="spellStart"/>
      <w:r w:rsidR="000A07FA" w:rsidRPr="000A07FA">
        <w:rPr>
          <w:b/>
          <w:color w:val="4D4D4D"/>
          <w:sz w:val="18"/>
          <w:szCs w:val="18"/>
        </w:rPr>
        <w:t>zej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zog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cov </w:t>
      </w:r>
      <w:proofErr w:type="spellStart"/>
      <w:proofErr w:type="gramStart"/>
      <w:r w:rsidR="000A07FA" w:rsidRPr="000A07FA">
        <w:rPr>
          <w:b/>
          <w:color w:val="4D4D4D"/>
          <w:sz w:val="18"/>
          <w:szCs w:val="18"/>
        </w:rPr>
        <w:t>kev</w:t>
      </w:r>
      <w:proofErr w:type="spellEnd"/>
      <w:proofErr w:type="gram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pab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thiab </w:t>
      </w:r>
      <w:proofErr w:type="spellStart"/>
      <w:r w:rsidR="000A07FA" w:rsidRPr="000A07FA">
        <w:rPr>
          <w:b/>
          <w:color w:val="4D4D4D"/>
          <w:sz w:val="18"/>
          <w:szCs w:val="18"/>
        </w:rPr>
        <w:t>kev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txhim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kho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kev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txhawb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nqa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ntawm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tej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roo</w:t>
      </w:r>
      <w:ins w:id="29" w:author="TOUVA" w:date="2021-04-29T14:41:00Z">
        <w:r w:rsidR="001831EA">
          <w:rPr>
            <w:b/>
            <w:color w:val="4D4D4D"/>
            <w:sz w:val="18"/>
            <w:szCs w:val="18"/>
          </w:rPr>
          <w:t>b</w:t>
        </w:r>
      </w:ins>
      <w:proofErr w:type="spellEnd"/>
      <w:del w:id="30" w:author="TOUVA" w:date="2021-04-29T14:41:00Z">
        <w:r w:rsidDel="001831EA">
          <w:rPr>
            <w:b/>
            <w:color w:val="4D4D4D"/>
            <w:sz w:val="18"/>
            <w:szCs w:val="18"/>
          </w:rPr>
          <w:delText>j</w:delText>
        </w:r>
      </w:del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hav</w:t>
      </w:r>
      <w:proofErr w:type="spellEnd"/>
      <w:r w:rsidR="002C2723" w:rsidRPr="000A07FA">
        <w:rPr>
          <w:b/>
          <w:color w:val="4D4D4D"/>
          <w:sz w:val="18"/>
          <w:szCs w:val="18"/>
        </w:rPr>
        <w:t>.</w:t>
      </w:r>
    </w:p>
    <w:p w14:paraId="522B2ABF" w14:textId="59D9F337" w:rsidR="00877C63" w:rsidRPr="004E5DBB" w:rsidRDefault="002C2723" w:rsidP="004E5DBB">
      <w:pPr>
        <w:pStyle w:val="Heading1"/>
        <w:rPr>
          <w:sz w:val="24"/>
          <w:szCs w:val="24"/>
        </w:rPr>
      </w:pPr>
      <w:r>
        <w:br w:type="column"/>
      </w:r>
      <w:r w:rsidR="004E5DBB">
        <w:lastRenderedPageBreak/>
        <w:t xml:space="preserve">                       </w:t>
      </w:r>
      <w:proofErr w:type="spellStart"/>
      <w:r w:rsidR="004E5DBB" w:rsidRPr="004E5DBB">
        <w:rPr>
          <w:color w:val="006699"/>
          <w:sz w:val="24"/>
          <w:szCs w:val="24"/>
        </w:rPr>
        <w:t>Khub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Koom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Ntawm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Tsev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Neeg</w:t>
      </w:r>
      <w:proofErr w:type="spellEnd"/>
    </w:p>
    <w:p w14:paraId="53CC5B36" w14:textId="77777777" w:rsidR="00917175" w:rsidRDefault="00917175">
      <w:pPr>
        <w:spacing w:line="336" w:lineRule="auto"/>
        <w:ind w:left="1567" w:right="81"/>
        <w:rPr>
          <w:b/>
          <w:color w:val="4D4D4D"/>
          <w:sz w:val="18"/>
          <w:szCs w:val="18"/>
        </w:rPr>
      </w:pPr>
    </w:p>
    <w:p w14:paraId="59F10702" w14:textId="04A3C0EC" w:rsidR="00A6796E" w:rsidRDefault="00F1649E" w:rsidP="00A6796E">
      <w:pPr>
        <w:spacing w:line="336" w:lineRule="auto"/>
        <w:ind w:left="1567" w:right="81"/>
        <w:rPr>
          <w:b/>
          <w:color w:val="4D4D4D"/>
          <w:sz w:val="24"/>
        </w:rPr>
      </w:pPr>
      <w:proofErr w:type="spellStart"/>
      <w:proofErr w:type="gramStart"/>
      <w:r w:rsidRPr="00F1649E">
        <w:rPr>
          <w:b/>
          <w:color w:val="4D4D4D"/>
          <w:sz w:val="18"/>
          <w:szCs w:val="18"/>
        </w:rPr>
        <w:t>Raws</w:t>
      </w:r>
      <w:proofErr w:type="spellEnd"/>
      <w:r w:rsidRPr="00F1649E">
        <w:rPr>
          <w:b/>
          <w:color w:val="4D4D4D"/>
          <w:sz w:val="18"/>
          <w:szCs w:val="18"/>
        </w:rPr>
        <w:t xml:space="preserve"> li Cov </w:t>
      </w:r>
      <w:proofErr w:type="spellStart"/>
      <w:r w:rsidR="00147926">
        <w:rPr>
          <w:b/>
          <w:color w:val="4D4D4D"/>
          <w:sz w:val="18"/>
          <w:szCs w:val="18"/>
        </w:rPr>
        <w:t>Peb</w:t>
      </w:r>
      <w:proofErr w:type="spellEnd"/>
      <w:r w:rsidR="00147926">
        <w:rPr>
          <w:b/>
          <w:color w:val="4D4D4D"/>
          <w:sz w:val="18"/>
          <w:szCs w:val="18"/>
        </w:rPr>
        <w:t xml:space="preserve"> </w:t>
      </w:r>
      <w:ins w:id="31" w:author="TOUVA" w:date="2021-04-29T14:33:00Z">
        <w:r w:rsidR="00601957">
          <w:rPr>
            <w:b/>
            <w:color w:val="4D4D4D"/>
            <w:sz w:val="18"/>
            <w:szCs w:val="18"/>
          </w:rPr>
          <w:t xml:space="preserve">tau </w:t>
        </w:r>
      </w:ins>
      <w:proofErr w:type="spellStart"/>
      <w:r w:rsidRPr="00F1649E">
        <w:rPr>
          <w:b/>
          <w:color w:val="4D4D4D"/>
          <w:sz w:val="18"/>
          <w:szCs w:val="18"/>
        </w:rPr>
        <w:t>Pab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Txhawb</w:t>
      </w:r>
      <w:proofErr w:type="spellEnd"/>
      <w:ins w:id="32" w:author="TOUVA" w:date="2021-04-29T14:33:00Z">
        <w:r w:rsidR="00601957">
          <w:rPr>
            <w:b/>
            <w:color w:val="4D4D4D"/>
            <w:sz w:val="18"/>
            <w:szCs w:val="18"/>
          </w:rPr>
          <w:t xml:space="preserve"> </w:t>
        </w:r>
      </w:ins>
      <w:proofErr w:type="spellStart"/>
      <w:ins w:id="33" w:author="TOUVA" w:date="2021-04-29T14:41:00Z">
        <w:r w:rsidR="001831EA">
          <w:rPr>
            <w:b/>
            <w:color w:val="4D4D4D"/>
            <w:sz w:val="18"/>
            <w:szCs w:val="18"/>
          </w:rPr>
          <w:t>n</w:t>
        </w:r>
      </w:ins>
      <w:ins w:id="34" w:author="TOUVA" w:date="2021-04-29T14:33:00Z">
        <w:r w:rsidR="00601957">
          <w:rPr>
            <w:b/>
            <w:color w:val="4D4D4D"/>
            <w:sz w:val="18"/>
            <w:szCs w:val="18"/>
          </w:rPr>
          <w:t>qa</w:t>
        </w:r>
      </w:ins>
      <w:proofErr w:type="spellEnd"/>
      <w:r w:rsidRPr="00F1649E">
        <w:rPr>
          <w:b/>
          <w:color w:val="4D4D4D"/>
          <w:sz w:val="18"/>
          <w:szCs w:val="18"/>
        </w:rPr>
        <w:t xml:space="preserve">, </w:t>
      </w:r>
      <w:proofErr w:type="spellStart"/>
      <w:r w:rsidR="00147926">
        <w:rPr>
          <w:b/>
          <w:color w:val="4D4D4D"/>
          <w:sz w:val="18"/>
          <w:szCs w:val="18"/>
        </w:rPr>
        <w:t>peb</w:t>
      </w:r>
      <w:proofErr w:type="spellEnd"/>
      <w:r w:rsidR="00147926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qhia</w:t>
      </w:r>
      <w:proofErr w:type="spellEnd"/>
      <w:r w:rsidRPr="00F1649E">
        <w:rPr>
          <w:b/>
          <w:color w:val="4D4D4D"/>
          <w:sz w:val="18"/>
          <w:szCs w:val="18"/>
        </w:rPr>
        <w:t xml:space="preserve">, </w:t>
      </w:r>
      <w:proofErr w:type="spellStart"/>
      <w:r w:rsidR="00147926">
        <w:rPr>
          <w:b/>
          <w:color w:val="4D4D4D"/>
          <w:sz w:val="18"/>
          <w:szCs w:val="18"/>
        </w:rPr>
        <w:t>xyaum</w:t>
      </w:r>
      <w:proofErr w:type="spellEnd"/>
      <w:r w:rsidRPr="00F1649E">
        <w:rPr>
          <w:b/>
          <w:color w:val="4D4D4D"/>
          <w:sz w:val="18"/>
          <w:szCs w:val="18"/>
        </w:rPr>
        <w:t xml:space="preserve">, thiab </w:t>
      </w:r>
      <w:proofErr w:type="spellStart"/>
      <w:r w:rsidRPr="00F1649E">
        <w:rPr>
          <w:b/>
          <w:color w:val="4D4D4D"/>
          <w:sz w:val="18"/>
          <w:szCs w:val="18"/>
        </w:rPr>
        <w:t>ntxiv</w:t>
      </w:r>
      <w:proofErr w:type="spellEnd"/>
      <w:r w:rsidRPr="00F1649E">
        <w:rPr>
          <w:b/>
          <w:color w:val="4D4D4D"/>
          <w:sz w:val="18"/>
          <w:szCs w:val="18"/>
        </w:rPr>
        <w:t xml:space="preserve"> dag </w:t>
      </w:r>
      <w:proofErr w:type="spellStart"/>
      <w:r w:rsidRPr="00F1649E">
        <w:rPr>
          <w:b/>
          <w:color w:val="4D4D4D"/>
          <w:sz w:val="18"/>
          <w:szCs w:val="18"/>
        </w:rPr>
        <w:t>zog</w:t>
      </w:r>
      <w:proofErr w:type="spellEnd"/>
      <w:r w:rsidRPr="00F1649E">
        <w:rPr>
          <w:b/>
          <w:color w:val="4D4D4D"/>
          <w:sz w:val="18"/>
          <w:szCs w:val="18"/>
        </w:rPr>
        <w:t xml:space="preserve"> rau </w:t>
      </w:r>
      <w:proofErr w:type="spellStart"/>
      <w:r w:rsidRPr="00F1649E">
        <w:rPr>
          <w:b/>
          <w:color w:val="4D4D4D"/>
          <w:sz w:val="18"/>
          <w:szCs w:val="18"/>
        </w:rPr>
        <w:t>tsev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neeg</w:t>
      </w:r>
      <w:proofErr w:type="spellEnd"/>
      <w:r w:rsidR="00E44141">
        <w:rPr>
          <w:b/>
          <w:color w:val="4D4D4D"/>
          <w:sz w:val="18"/>
          <w:szCs w:val="18"/>
        </w:rPr>
        <w:t xml:space="preserve"> </w:t>
      </w:r>
      <w:proofErr w:type="spellStart"/>
      <w:r w:rsidR="00E44141">
        <w:rPr>
          <w:b/>
          <w:color w:val="4D4D4D"/>
          <w:sz w:val="18"/>
          <w:szCs w:val="18"/>
        </w:rPr>
        <w:t>txhawm</w:t>
      </w:r>
      <w:proofErr w:type="spellEnd"/>
      <w:ins w:id="35" w:author="TOUVA" w:date="2021-04-29T14:34:00Z">
        <w:r w:rsidR="00601957">
          <w:rPr>
            <w:b/>
            <w:color w:val="4D4D4D"/>
            <w:sz w:val="18"/>
            <w:szCs w:val="18"/>
          </w:rPr>
          <w:t xml:space="preserve"> rau</w:t>
        </w:r>
      </w:ins>
      <w:r w:rsidRPr="00F1649E">
        <w:rPr>
          <w:b/>
          <w:color w:val="4D4D4D"/>
          <w:sz w:val="18"/>
          <w:szCs w:val="18"/>
        </w:rPr>
        <w:t xml:space="preserve"> los </w:t>
      </w:r>
      <w:proofErr w:type="spellStart"/>
      <w:r w:rsidRPr="00F1649E">
        <w:rPr>
          <w:b/>
          <w:color w:val="4D4D4D"/>
          <w:sz w:val="18"/>
          <w:szCs w:val="18"/>
        </w:rPr>
        <w:t>pab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lawv</w:t>
      </w:r>
      <w:proofErr w:type="spellEnd"/>
      <w:r w:rsidRPr="00F1649E">
        <w:rPr>
          <w:b/>
          <w:color w:val="4D4D4D"/>
          <w:sz w:val="18"/>
          <w:szCs w:val="18"/>
        </w:rPr>
        <w:t xml:space="preserve"> tus </w:t>
      </w:r>
      <w:proofErr w:type="spellStart"/>
      <w:r w:rsidRPr="00F1649E">
        <w:rPr>
          <w:b/>
          <w:color w:val="4D4D4D"/>
          <w:sz w:val="18"/>
          <w:szCs w:val="18"/>
        </w:rPr>
        <w:t>kheej</w:t>
      </w:r>
      <w:proofErr w:type="spellEnd"/>
      <w:r w:rsidR="002C2723">
        <w:rPr>
          <w:b/>
          <w:color w:val="4D4D4D"/>
          <w:sz w:val="24"/>
        </w:rPr>
        <w:t>.</w:t>
      </w:r>
      <w:proofErr w:type="gramEnd"/>
      <w:r w:rsidR="00A6796E">
        <w:rPr>
          <w:b/>
          <w:color w:val="4D4D4D"/>
          <w:sz w:val="24"/>
        </w:rPr>
        <w:t xml:space="preserve"> </w:t>
      </w:r>
    </w:p>
    <w:p w14:paraId="0EA6B457" w14:textId="26A50C1D" w:rsidR="00877C63" w:rsidRDefault="00A6796E">
      <w:pPr>
        <w:spacing w:before="1" w:line="336" w:lineRule="auto"/>
        <w:ind w:left="1567" w:right="81"/>
        <w:rPr>
          <w:b/>
          <w:sz w:val="24"/>
        </w:rPr>
      </w:pPr>
      <w:proofErr w:type="spellStart"/>
      <w:r w:rsidRPr="00A6796E">
        <w:rPr>
          <w:b/>
          <w:color w:val="4D4D4D"/>
          <w:sz w:val="18"/>
          <w:szCs w:val="18"/>
        </w:rPr>
        <w:t>Peb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muab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proofErr w:type="gramStart"/>
      <w:r w:rsidRPr="00A6796E">
        <w:rPr>
          <w:b/>
          <w:color w:val="4D4D4D"/>
          <w:sz w:val="18"/>
          <w:szCs w:val="18"/>
        </w:rPr>
        <w:t>kev</w:t>
      </w:r>
      <w:proofErr w:type="spellEnd"/>
      <w:proofErr w:type="gram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txhawb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del w:id="36" w:author="TOUVA" w:date="2021-04-29T14:34:00Z">
        <w:r w:rsidRPr="00A6796E" w:rsidDel="001831EA">
          <w:rPr>
            <w:b/>
            <w:color w:val="4D4D4D"/>
            <w:sz w:val="18"/>
            <w:szCs w:val="18"/>
          </w:rPr>
          <w:delText>n</w:delText>
        </w:r>
      </w:del>
      <w:proofErr w:type="spellStart"/>
      <w:r w:rsidRPr="00A6796E">
        <w:rPr>
          <w:b/>
          <w:color w:val="4D4D4D"/>
          <w:sz w:val="18"/>
          <w:szCs w:val="18"/>
        </w:rPr>
        <w:t>qa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nyob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ntau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thaj</w:t>
      </w:r>
      <w:proofErr w:type="spellEnd"/>
      <w:r w:rsidRPr="00A6796E">
        <w:rPr>
          <w:b/>
          <w:color w:val="4D4D4D"/>
          <w:sz w:val="18"/>
          <w:szCs w:val="18"/>
        </w:rPr>
        <w:t xml:space="preserve"> chaw </w:t>
      </w:r>
      <w:proofErr w:type="spellStart"/>
      <w:r w:rsidRPr="00A6796E">
        <w:rPr>
          <w:b/>
          <w:color w:val="4D4D4D"/>
          <w:sz w:val="18"/>
          <w:szCs w:val="18"/>
        </w:rPr>
        <w:t>xws</w:t>
      </w:r>
      <w:proofErr w:type="spellEnd"/>
      <w:r w:rsidRPr="00A6796E">
        <w:rPr>
          <w:b/>
          <w:color w:val="4D4D4D"/>
          <w:sz w:val="18"/>
          <w:szCs w:val="18"/>
        </w:rPr>
        <w:t xml:space="preserve"> li </w:t>
      </w:r>
      <w:proofErr w:type="spellStart"/>
      <w:r w:rsidRPr="00A6796E">
        <w:rPr>
          <w:b/>
          <w:color w:val="4D4D4D"/>
          <w:sz w:val="18"/>
          <w:szCs w:val="18"/>
        </w:rPr>
        <w:t>tsev</w:t>
      </w:r>
      <w:proofErr w:type="spellEnd"/>
      <w:r w:rsidRPr="00A6796E">
        <w:rPr>
          <w:b/>
          <w:color w:val="4D4D4D"/>
          <w:sz w:val="18"/>
          <w:szCs w:val="18"/>
        </w:rPr>
        <w:t xml:space="preserve"> kawm</w:t>
      </w:r>
      <w:ins w:id="37" w:author="TOUVA" w:date="2021-04-29T14:35:00Z">
        <w:r w:rsidR="001831EA">
          <w:rPr>
            <w:b/>
            <w:color w:val="4D4D4D"/>
            <w:sz w:val="18"/>
            <w:szCs w:val="18"/>
          </w:rPr>
          <w:t xml:space="preserve"> ntawv</w:t>
        </w:r>
      </w:ins>
      <w:r w:rsidRPr="00A6796E">
        <w:rPr>
          <w:b/>
          <w:color w:val="4D4D4D"/>
          <w:sz w:val="18"/>
          <w:szCs w:val="18"/>
        </w:rPr>
        <w:t xml:space="preserve">, </w:t>
      </w:r>
      <w:proofErr w:type="spellStart"/>
      <w:r w:rsidRPr="00A6796E">
        <w:rPr>
          <w:b/>
          <w:color w:val="4D4D4D"/>
          <w:sz w:val="18"/>
          <w:szCs w:val="18"/>
        </w:rPr>
        <w:t>tsev</w:t>
      </w:r>
      <w:proofErr w:type="spellEnd"/>
      <w:r w:rsidRPr="00A6796E">
        <w:rPr>
          <w:b/>
          <w:color w:val="4D4D4D"/>
          <w:sz w:val="18"/>
          <w:szCs w:val="18"/>
        </w:rPr>
        <w:t xml:space="preserve">, </w:t>
      </w:r>
      <w:proofErr w:type="spellStart"/>
      <w:r w:rsidRPr="00A6796E">
        <w:rPr>
          <w:b/>
          <w:color w:val="4D4D4D"/>
          <w:sz w:val="18"/>
          <w:szCs w:val="18"/>
        </w:rPr>
        <w:t>hauv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zej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zog</w:t>
      </w:r>
      <w:proofErr w:type="spellEnd"/>
      <w:r w:rsidRPr="00A6796E">
        <w:rPr>
          <w:b/>
          <w:color w:val="4D4D4D"/>
          <w:sz w:val="18"/>
          <w:szCs w:val="18"/>
        </w:rPr>
        <w:t xml:space="preserve">, thiab </w:t>
      </w:r>
      <w:proofErr w:type="spellStart"/>
      <w:r w:rsidRPr="00A6796E">
        <w:rPr>
          <w:b/>
          <w:color w:val="4D4D4D"/>
          <w:sz w:val="18"/>
          <w:szCs w:val="18"/>
        </w:rPr>
        <w:t>peb</w:t>
      </w:r>
      <w:proofErr w:type="spellEnd"/>
      <w:r w:rsidRPr="00A6796E">
        <w:rPr>
          <w:b/>
          <w:color w:val="4D4D4D"/>
          <w:sz w:val="18"/>
          <w:szCs w:val="18"/>
        </w:rPr>
        <w:t xml:space="preserve"> cov chaw </w:t>
      </w:r>
      <w:proofErr w:type="spellStart"/>
      <w:r w:rsidRPr="00A6796E">
        <w:rPr>
          <w:b/>
          <w:color w:val="4D4D4D"/>
          <w:sz w:val="18"/>
          <w:szCs w:val="18"/>
        </w:rPr>
        <w:t>ua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hauj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lwm</w:t>
      </w:r>
      <w:proofErr w:type="spellEnd"/>
      <w:r w:rsidR="002C2723">
        <w:rPr>
          <w:b/>
          <w:color w:val="4D4D4D"/>
          <w:sz w:val="24"/>
        </w:rPr>
        <w:t xml:space="preserve">. </w:t>
      </w:r>
      <w:r w:rsidR="00974882" w:rsidRPr="00974882">
        <w:rPr>
          <w:b/>
          <w:color w:val="4D4D4D"/>
          <w:sz w:val="18"/>
          <w:szCs w:val="18"/>
        </w:rPr>
        <w:t xml:space="preserve">Los </w:t>
      </w:r>
      <w:proofErr w:type="spellStart"/>
      <w:r w:rsidR="00974882" w:rsidRPr="00974882">
        <w:rPr>
          <w:b/>
          <w:color w:val="4D4D4D"/>
          <w:sz w:val="18"/>
          <w:szCs w:val="18"/>
        </w:rPr>
        <w:t>ntawm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peb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tus </w:t>
      </w:r>
      <w:proofErr w:type="spellStart"/>
      <w:r w:rsidR="00974882" w:rsidRPr="00974882">
        <w:rPr>
          <w:b/>
          <w:color w:val="4D4D4D"/>
          <w:sz w:val="18"/>
          <w:szCs w:val="18"/>
        </w:rPr>
        <w:t>kheej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nyob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hauv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kev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paub</w:t>
      </w:r>
      <w:proofErr w:type="spellEnd"/>
      <w:r w:rsidR="00B41A9B">
        <w:rPr>
          <w:b/>
          <w:color w:val="4D4D4D"/>
          <w:sz w:val="18"/>
          <w:szCs w:val="18"/>
        </w:rPr>
        <w:t xml:space="preserve"> </w:t>
      </w:r>
      <w:proofErr w:type="spellStart"/>
      <w:r w:rsidR="00B41A9B">
        <w:rPr>
          <w:b/>
          <w:color w:val="4D4D4D"/>
          <w:sz w:val="18"/>
          <w:szCs w:val="18"/>
        </w:rPr>
        <w:t>dhau</w:t>
      </w:r>
      <w:proofErr w:type="spellEnd"/>
      <w:r w:rsidR="00B41A9B">
        <w:rPr>
          <w:b/>
          <w:color w:val="4D4D4D"/>
          <w:sz w:val="18"/>
          <w:szCs w:val="18"/>
        </w:rPr>
        <w:t xml:space="preserve"> los </w:t>
      </w:r>
      <w:proofErr w:type="spellStart"/>
      <w:r w:rsidR="00B41A9B">
        <w:rPr>
          <w:b/>
          <w:color w:val="4D4D4D"/>
          <w:sz w:val="18"/>
          <w:szCs w:val="18"/>
        </w:rPr>
        <w:t>ntawm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peb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yuav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B41A9B">
        <w:rPr>
          <w:b/>
          <w:color w:val="4D4D4D"/>
          <w:sz w:val="18"/>
          <w:szCs w:val="18"/>
        </w:rPr>
        <w:t>mus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nrog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cov </w:t>
      </w:r>
      <w:proofErr w:type="spellStart"/>
      <w:r w:rsidR="00974882" w:rsidRPr="00974882">
        <w:rPr>
          <w:b/>
          <w:color w:val="4D4D4D"/>
          <w:sz w:val="18"/>
          <w:szCs w:val="18"/>
        </w:rPr>
        <w:t>neeg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saib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xyuas</w:t>
      </w:r>
      <w:proofErr w:type="spellEnd"/>
      <w:r w:rsidR="002C2723">
        <w:rPr>
          <w:b/>
          <w:color w:val="4D4D4D"/>
          <w:sz w:val="24"/>
        </w:rPr>
        <w:t>.</w:t>
      </w:r>
    </w:p>
    <w:p w14:paraId="282A52AE" w14:textId="2960E0FB" w:rsidR="00877C63" w:rsidRDefault="00146C5B" w:rsidP="00146C5B">
      <w:pPr>
        <w:spacing w:line="336" w:lineRule="auto"/>
        <w:ind w:left="1567" w:right="127"/>
        <w:rPr>
          <w:b/>
          <w:sz w:val="24"/>
        </w:rPr>
      </w:pPr>
      <w:r w:rsidRPr="00146C5B">
        <w:rPr>
          <w:b/>
          <w:color w:val="4D4D4D"/>
          <w:sz w:val="18"/>
          <w:szCs w:val="18"/>
        </w:rPr>
        <w:t xml:space="preserve">Cov </w:t>
      </w:r>
      <w:proofErr w:type="spellStart"/>
      <w:r w:rsidRPr="00146C5B">
        <w:rPr>
          <w:b/>
          <w:color w:val="4D4D4D"/>
          <w:sz w:val="18"/>
          <w:szCs w:val="18"/>
        </w:rPr>
        <w:t>Kws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Pab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Txhawb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ins w:id="38" w:author="TOUVA" w:date="2021-04-29T14:41:00Z">
        <w:r w:rsidR="001831EA">
          <w:rPr>
            <w:b/>
            <w:color w:val="4D4D4D"/>
            <w:sz w:val="18"/>
            <w:szCs w:val="18"/>
          </w:rPr>
          <w:t>Nq</w:t>
        </w:r>
      </w:ins>
      <w:ins w:id="39" w:author="TOUVA" w:date="2021-04-29T14:35:00Z">
        <w:r w:rsidR="001831EA">
          <w:rPr>
            <w:b/>
            <w:color w:val="4D4D4D"/>
            <w:sz w:val="18"/>
            <w:szCs w:val="18"/>
          </w:rPr>
          <w:t>a</w:t>
        </w:r>
        <w:proofErr w:type="spellEnd"/>
        <w:r w:rsidR="001831EA">
          <w:rPr>
            <w:b/>
            <w:color w:val="4D4D4D"/>
            <w:sz w:val="18"/>
            <w:szCs w:val="18"/>
          </w:rPr>
          <w:t xml:space="preserve"> </w:t>
        </w:r>
      </w:ins>
      <w:proofErr w:type="spellStart"/>
      <w:r w:rsidRPr="00146C5B">
        <w:rPr>
          <w:b/>
          <w:color w:val="4D4D4D"/>
          <w:sz w:val="18"/>
          <w:szCs w:val="18"/>
        </w:rPr>
        <w:t>Tsev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yuav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pab</w:t>
      </w:r>
      <w:proofErr w:type="spellEnd"/>
      <w:r w:rsidRPr="00146C5B">
        <w:rPr>
          <w:b/>
          <w:color w:val="4D4D4D"/>
          <w:sz w:val="18"/>
          <w:szCs w:val="18"/>
        </w:rPr>
        <w:t xml:space="preserve"> cov </w:t>
      </w:r>
      <w:proofErr w:type="spellStart"/>
      <w:r w:rsidRPr="00146C5B">
        <w:rPr>
          <w:b/>
          <w:color w:val="4D4D4D"/>
          <w:sz w:val="18"/>
          <w:szCs w:val="18"/>
        </w:rPr>
        <w:t>kws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tshaj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lij</w:t>
      </w:r>
      <w:proofErr w:type="spellEnd"/>
      <w:ins w:id="40" w:author="TOUVA" w:date="2021-04-29T14:36:00Z">
        <w:r w:rsidR="001831EA">
          <w:rPr>
            <w:b/>
            <w:color w:val="4D4D4D"/>
            <w:sz w:val="18"/>
            <w:szCs w:val="18"/>
          </w:rPr>
          <w:t xml:space="preserve"> </w:t>
        </w:r>
        <w:proofErr w:type="spellStart"/>
        <w:r w:rsidR="001831EA">
          <w:rPr>
            <w:b/>
            <w:color w:val="4D4D4D"/>
            <w:sz w:val="18"/>
            <w:szCs w:val="18"/>
          </w:rPr>
          <w:t>kom</w:t>
        </w:r>
      </w:ins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paub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gramStart"/>
      <w:r w:rsidRPr="00146C5B">
        <w:rPr>
          <w:b/>
          <w:color w:val="4D4D4D"/>
          <w:sz w:val="18"/>
          <w:szCs w:val="18"/>
        </w:rPr>
        <w:t>tias</w:t>
      </w:r>
      <w:proofErr w:type="gram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yog cov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ins w:id="41" w:author="TOUVA" w:date="2021-04-29T14:36:00Z">
        <w:r w:rsidR="001831EA">
          <w:rPr>
            <w:b/>
            <w:color w:val="4D4D4D"/>
            <w:sz w:val="18"/>
            <w:szCs w:val="18"/>
          </w:rPr>
          <w:t xml:space="preserve">tau </w:t>
        </w:r>
      </w:ins>
      <w:proofErr w:type="spellStart"/>
      <w:r w:rsidRPr="00146C5B">
        <w:rPr>
          <w:b/>
          <w:color w:val="4D4D4D"/>
          <w:sz w:val="18"/>
          <w:szCs w:val="18"/>
        </w:rPr>
        <w:t>txhawb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del w:id="42" w:author="TOUVA" w:date="2021-04-29T14:36:00Z">
        <w:r w:rsidRPr="00146C5B" w:rsidDel="001831EA">
          <w:rPr>
            <w:b/>
            <w:color w:val="4D4D4D"/>
            <w:sz w:val="18"/>
            <w:szCs w:val="18"/>
          </w:rPr>
          <w:delText>n</w:delText>
        </w:r>
      </w:del>
      <w:proofErr w:type="spellStart"/>
      <w:r w:rsidRPr="00146C5B">
        <w:rPr>
          <w:b/>
          <w:color w:val="4D4D4D"/>
          <w:sz w:val="18"/>
          <w:szCs w:val="18"/>
        </w:rPr>
        <w:t>qa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tshaj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plaws</w:t>
      </w:r>
      <w:proofErr w:type="spellEnd"/>
      <w:r w:rsidRPr="00146C5B">
        <w:rPr>
          <w:b/>
          <w:color w:val="4D4D4D"/>
          <w:sz w:val="18"/>
          <w:szCs w:val="18"/>
        </w:rPr>
        <w:t xml:space="preserve">. Tus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zov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lub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suab</w:t>
      </w:r>
      <w:proofErr w:type="spellEnd"/>
      <w:r w:rsidRPr="00146C5B">
        <w:rPr>
          <w:b/>
          <w:color w:val="4D4D4D"/>
          <w:sz w:val="18"/>
          <w:szCs w:val="18"/>
        </w:rPr>
        <w:t xml:space="preserve"> thiab </w:t>
      </w:r>
      <w:proofErr w:type="spellStart"/>
      <w:r w:rsidR="00265B61">
        <w:rPr>
          <w:b/>
          <w:color w:val="4D4D4D"/>
          <w:sz w:val="18"/>
          <w:szCs w:val="18"/>
        </w:rPr>
        <w:t>kev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pom</w:t>
      </w:r>
      <w:proofErr w:type="spellEnd"/>
      <w:r w:rsidRPr="00146C5B">
        <w:rPr>
          <w:b/>
          <w:color w:val="4D4D4D"/>
          <w:sz w:val="18"/>
          <w:szCs w:val="18"/>
        </w:rPr>
        <w:t xml:space="preserve"> yog </w:t>
      </w:r>
      <w:proofErr w:type="gramStart"/>
      <w:r w:rsidR="00265B61">
        <w:rPr>
          <w:b/>
          <w:color w:val="4D4D4D"/>
          <w:sz w:val="18"/>
          <w:szCs w:val="18"/>
        </w:rPr>
        <w:t xml:space="preserve">qhov  </w:t>
      </w:r>
      <w:proofErr w:type="spellStart"/>
      <w:r w:rsidRPr="00146C5B">
        <w:rPr>
          <w:b/>
          <w:color w:val="4D4D4D"/>
          <w:sz w:val="18"/>
          <w:szCs w:val="18"/>
        </w:rPr>
        <w:t>txiaj</w:t>
      </w:r>
      <w:proofErr w:type="spellEnd"/>
      <w:proofErr w:type="gram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ntsig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tseem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ceeb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ntawm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txoj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kev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kho</w:t>
      </w:r>
      <w:proofErr w:type="spellEnd"/>
      <w:r w:rsidRPr="00146C5B">
        <w:rPr>
          <w:b/>
          <w:color w:val="4D4D4D"/>
          <w:sz w:val="18"/>
          <w:szCs w:val="18"/>
        </w:rPr>
        <w:t xml:space="preserve"> mob</w:t>
      </w:r>
      <w:r w:rsidR="002C2723">
        <w:rPr>
          <w:b/>
          <w:color w:val="4D4D4D"/>
          <w:sz w:val="24"/>
        </w:rPr>
        <w:t>.</w:t>
      </w:r>
    </w:p>
    <w:sectPr w:rsidR="00877C63">
      <w:type w:val="continuous"/>
      <w:pgSz w:w="15840" w:h="12240" w:orient="landscape"/>
      <w:pgMar w:top="720" w:right="1120" w:bottom="280" w:left="620" w:header="720" w:footer="720" w:gutter="0"/>
      <w:cols w:num="2" w:space="720" w:equalWidth="0">
        <w:col w:w="9119" w:space="40"/>
        <w:col w:w="4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76CC"/>
    <w:multiLevelType w:val="hybridMultilevel"/>
    <w:tmpl w:val="7602A60C"/>
    <w:lvl w:ilvl="0" w:tplc="9894CF6A">
      <w:numFmt w:val="bullet"/>
      <w:lvlText w:val=""/>
      <w:lvlJc w:val="left"/>
      <w:pPr>
        <w:ind w:left="6072" w:hanging="360"/>
      </w:pPr>
      <w:rPr>
        <w:rFonts w:ascii="Symbol" w:eastAsia="Symbol" w:hAnsi="Symbol" w:cs="Symbol" w:hint="default"/>
        <w:color w:val="4D4D4D"/>
        <w:w w:val="99"/>
        <w:sz w:val="20"/>
        <w:szCs w:val="20"/>
        <w:lang w:val="en-US" w:eastAsia="en-US" w:bidi="en-US"/>
      </w:rPr>
    </w:lvl>
    <w:lvl w:ilvl="1" w:tplc="B832C9DE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en-US"/>
      </w:rPr>
    </w:lvl>
    <w:lvl w:ilvl="2" w:tplc="CBF0335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en-US"/>
      </w:rPr>
    </w:lvl>
    <w:lvl w:ilvl="3" w:tplc="18D05026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en-US"/>
      </w:rPr>
    </w:lvl>
    <w:lvl w:ilvl="4" w:tplc="377E6694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en-US"/>
      </w:rPr>
    </w:lvl>
    <w:lvl w:ilvl="5" w:tplc="969C728E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6" w:tplc="0FC08AC2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en-US"/>
      </w:rPr>
    </w:lvl>
    <w:lvl w:ilvl="7" w:tplc="C7188EEA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en-US"/>
      </w:rPr>
    </w:lvl>
    <w:lvl w:ilvl="8" w:tplc="0C765A46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77C63"/>
    <w:rsid w:val="00051775"/>
    <w:rsid w:val="000A07FA"/>
    <w:rsid w:val="000B4D42"/>
    <w:rsid w:val="00121792"/>
    <w:rsid w:val="00133619"/>
    <w:rsid w:val="00146C5B"/>
    <w:rsid w:val="00147926"/>
    <w:rsid w:val="001831EA"/>
    <w:rsid w:val="001C326C"/>
    <w:rsid w:val="001D4A4F"/>
    <w:rsid w:val="001F3C11"/>
    <w:rsid w:val="00242133"/>
    <w:rsid w:val="00250FC8"/>
    <w:rsid w:val="00255D74"/>
    <w:rsid w:val="00262842"/>
    <w:rsid w:val="00265B61"/>
    <w:rsid w:val="00273146"/>
    <w:rsid w:val="002B06B1"/>
    <w:rsid w:val="002C2723"/>
    <w:rsid w:val="002D0554"/>
    <w:rsid w:val="002F1E59"/>
    <w:rsid w:val="003A0100"/>
    <w:rsid w:val="003E3E5E"/>
    <w:rsid w:val="004C5093"/>
    <w:rsid w:val="004E5DBB"/>
    <w:rsid w:val="0053653B"/>
    <w:rsid w:val="00555A89"/>
    <w:rsid w:val="00601957"/>
    <w:rsid w:val="00640D3E"/>
    <w:rsid w:val="00651CB1"/>
    <w:rsid w:val="00657061"/>
    <w:rsid w:val="00673C95"/>
    <w:rsid w:val="008574C2"/>
    <w:rsid w:val="00877C63"/>
    <w:rsid w:val="009020D9"/>
    <w:rsid w:val="00902F0E"/>
    <w:rsid w:val="00917175"/>
    <w:rsid w:val="00943548"/>
    <w:rsid w:val="00974882"/>
    <w:rsid w:val="00A6796E"/>
    <w:rsid w:val="00AA448F"/>
    <w:rsid w:val="00AF4456"/>
    <w:rsid w:val="00B41A9B"/>
    <w:rsid w:val="00B60A79"/>
    <w:rsid w:val="00B65838"/>
    <w:rsid w:val="00B727F1"/>
    <w:rsid w:val="00BD6231"/>
    <w:rsid w:val="00C3598E"/>
    <w:rsid w:val="00C435AB"/>
    <w:rsid w:val="00CF7BED"/>
    <w:rsid w:val="00D27639"/>
    <w:rsid w:val="00D51937"/>
    <w:rsid w:val="00DD5921"/>
    <w:rsid w:val="00DE16B4"/>
    <w:rsid w:val="00E44141"/>
    <w:rsid w:val="00E62BC0"/>
    <w:rsid w:val="00ED6DFC"/>
    <w:rsid w:val="00EE74D3"/>
    <w:rsid w:val="00F052AB"/>
    <w:rsid w:val="00F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C91E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01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67" w:right="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6072" w:hanging="36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61"/>
      <w:ind w:left="607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19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57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Churchill</dc:creator>
  <cp:lastModifiedBy>TOUVA</cp:lastModifiedBy>
  <cp:revision>57</cp:revision>
  <cp:lastPrinted>2021-04-29T07:44:00Z</cp:lastPrinted>
  <dcterms:created xsi:type="dcterms:W3CDTF">2021-04-28T18:03:00Z</dcterms:created>
  <dcterms:modified xsi:type="dcterms:W3CDTF">2021-04-29T07:45:00Z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2021-04-28T00:00:00Z</vt:filetime>
  </property>
</Properties>
</file>