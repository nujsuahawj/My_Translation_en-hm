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D8F12" w14:textId="77777777" w:rsidR="000D6261" w:rsidRDefault="000D6261">
      <w:pPr>
        <w:pStyle w:val="BodyText"/>
        <w:rPr>
          <w:rFonts w:ascii="Times New Roman"/>
        </w:rPr>
      </w:pPr>
      <w:bookmarkStart w:id="0" w:name="_GoBack"/>
      <w:bookmarkEnd w:id="0"/>
    </w:p>
    <w:p w14:paraId="4926A9F0" w14:textId="77777777" w:rsidR="000D6261" w:rsidRDefault="000D6261">
      <w:pPr>
        <w:pStyle w:val="BodyText"/>
        <w:rPr>
          <w:rFonts w:ascii="Times New Roman"/>
        </w:rPr>
      </w:pPr>
    </w:p>
    <w:p w14:paraId="6B523487" w14:textId="77777777" w:rsidR="000D6261" w:rsidRDefault="000D6261">
      <w:pPr>
        <w:pStyle w:val="BodyText"/>
        <w:spacing w:before="2"/>
        <w:rPr>
          <w:rFonts w:ascii="Times New Roman"/>
          <w:sz w:val="18"/>
        </w:rPr>
      </w:pPr>
    </w:p>
    <w:p w14:paraId="4BB5FECD" w14:textId="77777777" w:rsidR="000D6261" w:rsidRDefault="000D6261">
      <w:pPr>
        <w:rPr>
          <w:rFonts w:ascii="Times New Roman"/>
          <w:sz w:val="18"/>
        </w:rPr>
        <w:sectPr w:rsidR="000D6261">
          <w:type w:val="continuous"/>
          <w:pgSz w:w="12240" w:h="15840"/>
          <w:pgMar w:top="300" w:right="340" w:bottom="0" w:left="260" w:header="720" w:footer="720" w:gutter="0"/>
          <w:cols w:space="720"/>
        </w:sectPr>
      </w:pPr>
    </w:p>
    <w:p w14:paraId="1FFCDDB5" w14:textId="77777777" w:rsidR="000D6261" w:rsidRDefault="000D6261">
      <w:pPr>
        <w:pStyle w:val="BodyText"/>
        <w:rPr>
          <w:rFonts w:ascii="Times New Roman"/>
          <w:sz w:val="18"/>
        </w:rPr>
      </w:pPr>
    </w:p>
    <w:p w14:paraId="42D23D6C" w14:textId="77777777" w:rsidR="000D6261" w:rsidRDefault="000D6261">
      <w:pPr>
        <w:pStyle w:val="BodyText"/>
        <w:rPr>
          <w:rFonts w:ascii="Times New Roman"/>
          <w:sz w:val="18"/>
        </w:rPr>
      </w:pPr>
    </w:p>
    <w:p w14:paraId="168B3BD1" w14:textId="7534366B" w:rsidR="000D6261" w:rsidRPr="001E7523" w:rsidRDefault="00CB53AA" w:rsidP="001E7523">
      <w:pPr>
        <w:spacing w:before="104"/>
        <w:ind w:left="460"/>
        <w:rPr>
          <w:sz w:val="15"/>
          <w:szCs w:val="15"/>
        </w:rPr>
      </w:pPr>
      <w:r w:rsidRPr="001E7523">
        <w:rPr>
          <w:noProof/>
          <w:sz w:val="15"/>
          <w:szCs w:val="15"/>
          <w:lang w:bidi="th-TH"/>
        </w:rPr>
        <w:drawing>
          <wp:anchor distT="0" distB="0" distL="0" distR="0" simplePos="0" relativeHeight="251658752" behindDoc="0" locked="0" layoutInCell="1" allowOverlap="1" wp14:anchorId="39C16A6A" wp14:editId="4C1C48E9">
            <wp:simplePos x="0" y="0"/>
            <wp:positionH relativeFrom="page">
              <wp:posOffset>787418</wp:posOffset>
            </wp:positionH>
            <wp:positionV relativeFrom="paragraph">
              <wp:posOffset>-693268</wp:posOffset>
            </wp:positionV>
            <wp:extent cx="1395570" cy="7696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570" cy="76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1SCH_Authorization_for_Release_Of_Inform"/>
      <w:bookmarkStart w:id="2" w:name="SCH_ROI_1Way"/>
      <w:bookmarkEnd w:id="1"/>
      <w:bookmarkEnd w:id="2"/>
      <w:r w:rsidR="00970F70" w:rsidRPr="001E7523">
        <w:rPr>
          <w:sz w:val="15"/>
          <w:szCs w:val="15"/>
        </w:rPr>
        <w:t>Txoj Kev Sutterville Hauv Scramento,</w:t>
      </w:r>
      <w:r w:rsidRPr="001E7523">
        <w:rPr>
          <w:sz w:val="15"/>
          <w:szCs w:val="15"/>
        </w:rPr>
        <w:t>2750, CA 95820</w:t>
      </w:r>
    </w:p>
    <w:p w14:paraId="768283C2" w14:textId="0ADB65F9" w:rsidR="000D6261" w:rsidRPr="00FC5AB5" w:rsidRDefault="00CB53AA">
      <w:pPr>
        <w:spacing w:before="19"/>
        <w:ind w:left="460"/>
        <w:rPr>
          <w:b/>
          <w:bCs/>
          <w:sz w:val="20"/>
          <w:szCs w:val="20"/>
        </w:rPr>
      </w:pPr>
      <w:r>
        <w:br w:type="column"/>
      </w:r>
      <w:r w:rsidR="000507EA">
        <w:lastRenderedPageBreak/>
        <w:t xml:space="preserve">            </w:t>
      </w:r>
      <w:r w:rsidR="00AE6F87" w:rsidRPr="00FC5AB5">
        <w:rPr>
          <w:b/>
          <w:bCs/>
          <w:sz w:val="20"/>
          <w:szCs w:val="20"/>
        </w:rPr>
        <w:t>KEV TSO CAI NTAWM KEV MUAB NTAUV NTAWV</w:t>
      </w:r>
      <w:ins w:id="3" w:author="TOUVA" w:date="2021-04-30T17:49:00Z">
        <w:r w:rsidR="0052600A">
          <w:rPr>
            <w:b/>
            <w:bCs/>
            <w:sz w:val="20"/>
            <w:szCs w:val="20"/>
          </w:rPr>
          <w:t xml:space="preserve"> TSO TAWM</w:t>
        </w:r>
      </w:ins>
    </w:p>
    <w:p w14:paraId="252F3A0B" w14:textId="41FEE46D" w:rsidR="007E6CDF" w:rsidRPr="00FC5AB5" w:rsidRDefault="000507EA">
      <w:pPr>
        <w:spacing w:before="19"/>
        <w:ind w:left="4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</w:t>
      </w:r>
      <w:r w:rsidR="007E6CDF" w:rsidRPr="00FC5AB5">
        <w:rPr>
          <w:b/>
          <w:bCs/>
          <w:sz w:val="20"/>
          <w:szCs w:val="20"/>
        </w:rPr>
        <w:t>(AUTHORIZATION  FOR RELEASE</w:t>
      </w:r>
      <w:ins w:id="4" w:author="TOUVA" w:date="2021-04-30T17:48:00Z">
        <w:r w:rsidR="0052600A">
          <w:rPr>
            <w:b/>
            <w:bCs/>
            <w:sz w:val="20"/>
            <w:szCs w:val="20"/>
          </w:rPr>
          <w:t xml:space="preserve"> </w:t>
        </w:r>
      </w:ins>
      <w:r w:rsidR="007E6CDF" w:rsidRPr="00FC5AB5">
        <w:rPr>
          <w:b/>
          <w:bCs/>
          <w:sz w:val="20"/>
          <w:szCs w:val="20"/>
        </w:rPr>
        <w:t>OF INFORMATION)</w:t>
      </w:r>
    </w:p>
    <w:p w14:paraId="0805AA95" w14:textId="77777777" w:rsidR="000D6261" w:rsidRDefault="00CB2D25">
      <w:pPr>
        <w:pStyle w:val="BodyText"/>
        <w:spacing w:line="20" w:lineRule="exact"/>
        <w:ind w:left="-208"/>
        <w:rPr>
          <w:sz w:val="2"/>
        </w:rPr>
      </w:pPr>
      <w:r>
        <w:rPr>
          <w:sz w:val="2"/>
        </w:rPr>
      </w:r>
      <w:r>
        <w:rPr>
          <w:sz w:val="2"/>
        </w:rPr>
        <w:pict w14:anchorId="70388855">
          <v:group id="_x0000_s1043" style="width:365.25pt;height:.5pt;mso-position-horizontal-relative:char;mso-position-vertical-relative:line" coordsize="7305,10">
            <v:line id="_x0000_s1044" style="position:absolute" from="0,5" to="7304,5" strokeweight=".48pt"/>
            <w10:wrap type="none"/>
            <w10:anchorlock/>
          </v:group>
        </w:pict>
      </w:r>
    </w:p>
    <w:p w14:paraId="5C6DC868" w14:textId="77777777" w:rsidR="000D6261" w:rsidRDefault="000D6261">
      <w:pPr>
        <w:spacing w:line="20" w:lineRule="exact"/>
        <w:rPr>
          <w:sz w:val="2"/>
        </w:rPr>
        <w:sectPr w:rsidR="000D6261">
          <w:type w:val="continuous"/>
          <w:pgSz w:w="12240" w:h="15840"/>
          <w:pgMar w:top="300" w:right="340" w:bottom="0" w:left="260" w:header="720" w:footer="720" w:gutter="0"/>
          <w:cols w:num="2" w:space="720" w:equalWidth="0">
            <w:col w:w="3766" w:space="662"/>
            <w:col w:w="7212"/>
          </w:cols>
        </w:sectPr>
      </w:pPr>
    </w:p>
    <w:p w14:paraId="7AAE130C" w14:textId="5C52C9F4" w:rsidR="000D6261" w:rsidRPr="000F085D" w:rsidRDefault="00490F94">
      <w:pPr>
        <w:ind w:left="460"/>
        <w:rPr>
          <w:sz w:val="15"/>
          <w:szCs w:val="15"/>
        </w:rPr>
      </w:pPr>
      <w:r w:rsidRPr="000F085D">
        <w:rPr>
          <w:sz w:val="15"/>
          <w:szCs w:val="15"/>
        </w:rPr>
        <w:lastRenderedPageBreak/>
        <w:t>Lej xov tooj</w:t>
      </w:r>
      <w:r w:rsidR="00CB53AA" w:rsidRPr="000F085D">
        <w:rPr>
          <w:sz w:val="15"/>
          <w:szCs w:val="15"/>
        </w:rPr>
        <w:t xml:space="preserve">: 916.452.3981 | Fax: 916.454.5031 </w:t>
      </w:r>
      <w:hyperlink r:id="rId7">
        <w:r w:rsidR="00CB53AA" w:rsidRPr="000F085D">
          <w:rPr>
            <w:sz w:val="15"/>
            <w:szCs w:val="15"/>
          </w:rPr>
          <w:t>| www.kidshome.org</w:t>
        </w:r>
      </w:hyperlink>
    </w:p>
    <w:p w14:paraId="031DA854" w14:textId="77777777" w:rsidR="000D6261" w:rsidRDefault="000D6261">
      <w:pPr>
        <w:pStyle w:val="BodyText"/>
        <w:rPr>
          <w:sz w:val="18"/>
        </w:rPr>
      </w:pPr>
    </w:p>
    <w:p w14:paraId="23CF4076" w14:textId="0ED23277" w:rsidR="000D6261" w:rsidRPr="00907CE9" w:rsidRDefault="003F372C">
      <w:pPr>
        <w:pStyle w:val="BodyText"/>
        <w:tabs>
          <w:tab w:val="left" w:pos="6555"/>
        </w:tabs>
        <w:spacing w:before="153" w:after="5"/>
        <w:ind w:left="176"/>
        <w:jc w:val="both"/>
        <w:rPr>
          <w:sz w:val="19"/>
          <w:szCs w:val="19"/>
        </w:rPr>
      </w:pPr>
      <w:r w:rsidRPr="00907CE9">
        <w:rPr>
          <w:sz w:val="19"/>
          <w:szCs w:val="19"/>
        </w:rPr>
        <w:t>Tus Qhua Lub Npe</w:t>
      </w:r>
      <w:r w:rsidR="00CB53AA" w:rsidRPr="00907CE9">
        <w:rPr>
          <w:sz w:val="19"/>
          <w:szCs w:val="19"/>
        </w:rPr>
        <w:t>:</w:t>
      </w:r>
      <w:r w:rsidR="00CB53AA" w:rsidRPr="00907CE9">
        <w:rPr>
          <w:sz w:val="19"/>
          <w:szCs w:val="19"/>
        </w:rPr>
        <w:tab/>
      </w:r>
      <w:r w:rsidR="004D7095" w:rsidRPr="00907CE9">
        <w:rPr>
          <w:position w:val="1"/>
          <w:sz w:val="19"/>
          <w:szCs w:val="19"/>
        </w:rPr>
        <w:t>Hnub Yug</w:t>
      </w:r>
      <w:r w:rsidR="00CB53AA" w:rsidRPr="00907CE9">
        <w:rPr>
          <w:position w:val="1"/>
          <w:sz w:val="19"/>
          <w:szCs w:val="19"/>
        </w:rPr>
        <w:t>:</w:t>
      </w:r>
    </w:p>
    <w:p w14:paraId="60E8AD35" w14:textId="77777777" w:rsidR="000D6261" w:rsidRDefault="00CB2D25">
      <w:pPr>
        <w:pStyle w:val="BodyText"/>
        <w:spacing w:line="20" w:lineRule="exact"/>
        <w:ind w:left="99"/>
        <w:rPr>
          <w:sz w:val="2"/>
        </w:rPr>
      </w:pPr>
      <w:r>
        <w:rPr>
          <w:sz w:val="2"/>
        </w:rPr>
      </w:r>
      <w:r>
        <w:rPr>
          <w:sz w:val="2"/>
        </w:rPr>
        <w:pict w14:anchorId="16B56335">
          <v:group id="_x0000_s1041" style="width:571.05pt;height:.5pt;mso-position-horizontal-relative:char;mso-position-vertical-relative:line" coordsize="11421,10">
            <v:line id="_x0000_s1042" style="position:absolute" from="0,5" to="11420,5" strokeweight=".48pt"/>
            <w10:wrap type="none"/>
            <w10:anchorlock/>
          </v:group>
        </w:pict>
      </w:r>
    </w:p>
    <w:p w14:paraId="5949BFE4" w14:textId="6D034783" w:rsidR="000D6261" w:rsidRPr="00182D97" w:rsidRDefault="00590E05">
      <w:pPr>
        <w:pStyle w:val="BodyText"/>
        <w:spacing w:before="110"/>
        <w:ind w:left="172" w:right="185" w:firstLine="3"/>
        <w:jc w:val="both"/>
        <w:rPr>
          <w:sz w:val="19"/>
          <w:szCs w:val="19"/>
        </w:rPr>
      </w:pPr>
      <w:r w:rsidRPr="00182D97">
        <w:rPr>
          <w:sz w:val="19"/>
          <w:szCs w:val="19"/>
        </w:rPr>
        <w:t>Los ntawm kev kos npe rau daim foos no, kuv tso cai rau kev siv thiab tso tawm</w:t>
      </w:r>
      <w:r w:rsidR="005669F9" w:rsidRPr="00182D97">
        <w:rPr>
          <w:sz w:val="19"/>
          <w:szCs w:val="19"/>
        </w:rPr>
        <w:t xml:space="preserve"> </w:t>
      </w:r>
      <w:ins w:id="5" w:author="TOUVA" w:date="2021-04-30T17:50:00Z">
        <w:r w:rsidR="0052600A">
          <w:rPr>
            <w:sz w:val="19"/>
            <w:szCs w:val="19"/>
          </w:rPr>
          <w:t xml:space="preserve">cov ntaub ntawv </w:t>
        </w:r>
      </w:ins>
      <w:r w:rsidR="005669F9" w:rsidRPr="00182D97">
        <w:rPr>
          <w:sz w:val="19"/>
          <w:szCs w:val="19"/>
        </w:rPr>
        <w:t>ntawm kuv</w:t>
      </w:r>
      <w:r w:rsidRPr="00182D97">
        <w:rPr>
          <w:sz w:val="19"/>
          <w:szCs w:val="19"/>
        </w:rPr>
        <w:t xml:space="preserve"> tus kheej los</w:t>
      </w:r>
      <w:r w:rsidR="005669F9" w:rsidRPr="00182D97">
        <w:rPr>
          <w:sz w:val="19"/>
          <w:szCs w:val="19"/>
        </w:rPr>
        <w:t xml:space="preserve"> </w:t>
      </w:r>
      <w:r w:rsidRPr="00182D97">
        <w:rPr>
          <w:sz w:val="19"/>
          <w:szCs w:val="19"/>
        </w:rPr>
        <w:t>sis kuv tus me</w:t>
      </w:r>
      <w:r w:rsidR="005669F9" w:rsidRPr="00182D97">
        <w:rPr>
          <w:sz w:val="19"/>
          <w:szCs w:val="19"/>
        </w:rPr>
        <w:t xml:space="preserve"> </w:t>
      </w:r>
      <w:r w:rsidRPr="00182D97">
        <w:rPr>
          <w:sz w:val="19"/>
          <w:szCs w:val="19"/>
        </w:rPr>
        <w:t xml:space="preserve">nyuam / </w:t>
      </w:r>
      <w:r w:rsidR="005669F9" w:rsidRPr="00182D97">
        <w:rPr>
          <w:sz w:val="19"/>
          <w:szCs w:val="19"/>
        </w:rPr>
        <w:t>tus qhua</w:t>
      </w:r>
      <w:r w:rsidRPr="00182D97">
        <w:rPr>
          <w:sz w:val="19"/>
          <w:szCs w:val="19"/>
        </w:rPr>
        <w:t xml:space="preserve"> cov ntaub ntawv tiv thaiv kev noj qab haus huv los ntawm </w:t>
      </w:r>
      <w:r w:rsidR="005669F9" w:rsidRPr="00182D97">
        <w:rPr>
          <w:sz w:val="19"/>
          <w:szCs w:val="19"/>
        </w:rPr>
        <w:t xml:space="preserve">Cov Me Nyuam Hauv Tsev </w:t>
      </w:r>
      <w:r w:rsidRPr="00182D97">
        <w:rPr>
          <w:sz w:val="19"/>
          <w:szCs w:val="19"/>
        </w:rPr>
        <w:t>Sacramento</w:t>
      </w:r>
      <w:r w:rsidR="005669F9" w:rsidRPr="00182D97">
        <w:rPr>
          <w:sz w:val="19"/>
          <w:szCs w:val="19"/>
        </w:rPr>
        <w:t xml:space="preserve"> </w:t>
      </w:r>
      <w:r w:rsidRPr="00182D97">
        <w:rPr>
          <w:sz w:val="19"/>
          <w:szCs w:val="19"/>
        </w:rPr>
        <w:t xml:space="preserve">thiab nws cov </w:t>
      </w:r>
      <w:ins w:id="6" w:author="TOUVA" w:date="2021-04-30T17:50:00Z">
        <w:r w:rsidR="0052600A">
          <w:rPr>
            <w:sz w:val="19"/>
            <w:szCs w:val="19"/>
          </w:rPr>
          <w:t xml:space="preserve">kev </w:t>
        </w:r>
      </w:ins>
      <w:r w:rsidRPr="00182D97">
        <w:rPr>
          <w:sz w:val="19"/>
          <w:szCs w:val="19"/>
        </w:rPr>
        <w:t xml:space="preserve">koom ua lag luam rau kev kho mob, </w:t>
      </w:r>
      <w:r w:rsidR="0035482C" w:rsidRPr="00182D97">
        <w:rPr>
          <w:sz w:val="19"/>
          <w:szCs w:val="19"/>
        </w:rPr>
        <w:t xml:space="preserve">kev </w:t>
      </w:r>
      <w:r w:rsidRPr="00182D97">
        <w:rPr>
          <w:sz w:val="19"/>
          <w:szCs w:val="19"/>
        </w:rPr>
        <w:t>them</w:t>
      </w:r>
      <w:r w:rsidR="0035482C" w:rsidRPr="00182D97">
        <w:rPr>
          <w:sz w:val="19"/>
          <w:szCs w:val="19"/>
        </w:rPr>
        <w:t xml:space="preserve"> </w:t>
      </w:r>
      <w:r w:rsidRPr="00182D97">
        <w:rPr>
          <w:sz w:val="19"/>
          <w:szCs w:val="19"/>
        </w:rPr>
        <w:t>nyiaj thiab kev saib xyuas kev noj qab haus huv nrog</w:t>
      </w:r>
      <w:r w:rsidR="00A8527C" w:rsidRPr="00182D97">
        <w:rPr>
          <w:sz w:val="19"/>
          <w:szCs w:val="19"/>
        </w:rPr>
        <w:t xml:space="preserve"> Tsoom fwv Txoj Cai hauv</w:t>
      </w:r>
      <w:r w:rsidRPr="00182D97">
        <w:rPr>
          <w:sz w:val="19"/>
          <w:szCs w:val="19"/>
        </w:rPr>
        <w:t xml:space="preserve"> </w:t>
      </w:r>
      <w:ins w:id="7" w:author="TOUVA" w:date="2021-04-30T17:51:00Z">
        <w:r w:rsidR="0052600A">
          <w:rPr>
            <w:sz w:val="19"/>
            <w:szCs w:val="19"/>
          </w:rPr>
          <w:t xml:space="preserve">xeev </w:t>
        </w:r>
      </w:ins>
      <w:r w:rsidRPr="00182D97">
        <w:rPr>
          <w:sz w:val="19"/>
          <w:szCs w:val="19"/>
        </w:rPr>
        <w:t>California</w:t>
      </w:r>
      <w:r w:rsidR="00A8527C" w:rsidRPr="00182D97">
        <w:rPr>
          <w:sz w:val="19"/>
          <w:szCs w:val="19"/>
        </w:rPr>
        <w:t>.</w:t>
      </w:r>
      <w:r w:rsidR="000763F5" w:rsidRPr="00182D97">
        <w:rPr>
          <w:sz w:val="19"/>
          <w:szCs w:val="19"/>
        </w:rPr>
        <w:t xml:space="preserve"> Daim ntawv tso cai no suav nrog cov kws saib xyuas kev noj qab haus huv thiab kev </w:t>
      </w:r>
      <w:r w:rsidR="00EF6014" w:rsidRPr="00182D97">
        <w:rPr>
          <w:sz w:val="19"/>
          <w:szCs w:val="19"/>
        </w:rPr>
        <w:t xml:space="preserve">kho </w:t>
      </w:r>
      <w:ins w:id="8" w:author="TOUVA" w:date="2021-04-30T17:51:00Z">
        <w:r w:rsidR="0052600A">
          <w:rPr>
            <w:sz w:val="19"/>
            <w:szCs w:val="19"/>
          </w:rPr>
          <w:t xml:space="preserve">kom sab fab </w:t>
        </w:r>
      </w:ins>
      <w:r w:rsidR="00EF6014" w:rsidRPr="00182D97">
        <w:rPr>
          <w:sz w:val="19"/>
          <w:szCs w:val="19"/>
        </w:rPr>
        <w:t>hlwb</w:t>
      </w:r>
      <w:r w:rsidR="000763F5" w:rsidRPr="00182D97">
        <w:rPr>
          <w:sz w:val="19"/>
          <w:szCs w:val="19"/>
        </w:rPr>
        <w:t xml:space="preserve"> ua hauj lwm thiab npaj rau </w:t>
      </w:r>
      <w:r w:rsidR="00EF6014" w:rsidRPr="00182D97">
        <w:rPr>
          <w:sz w:val="19"/>
          <w:szCs w:val="19"/>
        </w:rPr>
        <w:t xml:space="preserve">Cov Me Nyuam Hauv </w:t>
      </w:r>
      <w:r w:rsidR="000763F5" w:rsidRPr="00182D97">
        <w:rPr>
          <w:sz w:val="19"/>
          <w:szCs w:val="19"/>
        </w:rPr>
        <w:t>Tsev Sacramento, suav nrog cov neeg saib mob</w:t>
      </w:r>
      <w:r w:rsidR="00CB53AA" w:rsidRPr="00182D97">
        <w:rPr>
          <w:sz w:val="19"/>
          <w:szCs w:val="19"/>
        </w:rPr>
        <w:t>.</w:t>
      </w:r>
    </w:p>
    <w:p w14:paraId="7D536E68" w14:textId="44B551E1" w:rsidR="000D6261" w:rsidRPr="00335A22" w:rsidRDefault="00DA2FB9">
      <w:pPr>
        <w:pStyle w:val="BodyText"/>
        <w:spacing w:before="120" w:line="244" w:lineRule="exact"/>
        <w:ind w:left="175"/>
        <w:jc w:val="both"/>
        <w:rPr>
          <w:sz w:val="19"/>
          <w:szCs w:val="19"/>
        </w:rPr>
      </w:pPr>
      <w:r w:rsidRPr="00335A22">
        <w:rPr>
          <w:sz w:val="19"/>
          <w:szCs w:val="19"/>
        </w:rPr>
        <w:t>Kuv nkag siab tias cov ntaub ntawv no yuav xav tau</w:t>
      </w:r>
      <w:r w:rsidR="00CB53AA" w:rsidRPr="00335A22">
        <w:rPr>
          <w:sz w:val="19"/>
          <w:szCs w:val="19"/>
        </w:rPr>
        <w:t>:</w:t>
      </w:r>
    </w:p>
    <w:p w14:paraId="04BF9128" w14:textId="2F075A13" w:rsidR="000D6261" w:rsidRPr="007D2194" w:rsidRDefault="00BE53B6" w:rsidP="007D2194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line="255" w:lineRule="exact"/>
        <w:ind w:left="824" w:hanging="366"/>
        <w:rPr>
          <w:rFonts w:ascii="Symbol" w:hAnsi="Symbol"/>
          <w:sz w:val="18"/>
          <w:szCs w:val="18"/>
        </w:rPr>
      </w:pPr>
      <w:r w:rsidRPr="007D2194">
        <w:rPr>
          <w:sz w:val="18"/>
          <w:szCs w:val="18"/>
        </w:rPr>
        <w:t>Npaj rau kuv thiab / los</w:t>
      </w:r>
      <w:r w:rsidR="002C1794" w:rsidRPr="007D2194">
        <w:rPr>
          <w:sz w:val="18"/>
          <w:szCs w:val="18"/>
        </w:rPr>
        <w:t xml:space="preserve"> </w:t>
      </w:r>
      <w:r w:rsidRPr="007D2194">
        <w:rPr>
          <w:sz w:val="18"/>
          <w:szCs w:val="18"/>
        </w:rPr>
        <w:t>sis kuv tus me</w:t>
      </w:r>
      <w:r w:rsidR="002C1794" w:rsidRPr="007D2194">
        <w:rPr>
          <w:sz w:val="18"/>
          <w:szCs w:val="18"/>
        </w:rPr>
        <w:t xml:space="preserve"> </w:t>
      </w:r>
      <w:r w:rsidRPr="007D2194">
        <w:rPr>
          <w:sz w:val="18"/>
          <w:szCs w:val="18"/>
        </w:rPr>
        <w:t xml:space="preserve">nyuam / cov </w:t>
      </w:r>
      <w:r w:rsidR="002C1794" w:rsidRPr="007D2194">
        <w:rPr>
          <w:sz w:val="18"/>
          <w:szCs w:val="18"/>
        </w:rPr>
        <w:t xml:space="preserve">tus qhua </w:t>
      </w:r>
      <w:r w:rsidRPr="007D2194">
        <w:rPr>
          <w:sz w:val="18"/>
          <w:szCs w:val="18"/>
        </w:rPr>
        <w:t xml:space="preserve">tau txais kev saib xyuas thiab </w:t>
      </w:r>
      <w:r w:rsidR="00F97C00" w:rsidRPr="007D2194">
        <w:rPr>
          <w:sz w:val="18"/>
          <w:szCs w:val="18"/>
        </w:rPr>
        <w:t xml:space="preserve">kev </w:t>
      </w:r>
      <w:r w:rsidRPr="007D2194">
        <w:rPr>
          <w:sz w:val="18"/>
          <w:szCs w:val="18"/>
        </w:rPr>
        <w:t>kho mob</w:t>
      </w:r>
    </w:p>
    <w:p w14:paraId="44306B4C" w14:textId="2A293768" w:rsidR="000D6261" w:rsidRPr="007D2194" w:rsidRDefault="004F529F" w:rsidP="007D2194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ind w:left="824"/>
        <w:rPr>
          <w:rFonts w:ascii="Symbol" w:hAnsi="Symbol"/>
          <w:sz w:val="18"/>
          <w:szCs w:val="18"/>
        </w:rPr>
      </w:pPr>
      <w:r w:rsidRPr="007D2194">
        <w:rPr>
          <w:sz w:val="18"/>
          <w:szCs w:val="18"/>
        </w:rPr>
        <w:t>Kev sib txuas lus ntawm cov kws kho mob nrog kuv thiab / los</w:t>
      </w:r>
      <w:r w:rsidR="00B04969" w:rsidRPr="007D2194">
        <w:rPr>
          <w:sz w:val="18"/>
          <w:szCs w:val="18"/>
        </w:rPr>
        <w:t xml:space="preserve"> </w:t>
      </w:r>
      <w:r w:rsidRPr="007D2194">
        <w:rPr>
          <w:sz w:val="18"/>
          <w:szCs w:val="18"/>
        </w:rPr>
        <w:t>sis kuv tus me</w:t>
      </w:r>
      <w:r w:rsidR="00B04969" w:rsidRPr="007D2194">
        <w:rPr>
          <w:sz w:val="18"/>
          <w:szCs w:val="18"/>
        </w:rPr>
        <w:t xml:space="preserve"> </w:t>
      </w:r>
      <w:r w:rsidRPr="007D2194">
        <w:rPr>
          <w:sz w:val="18"/>
          <w:szCs w:val="18"/>
        </w:rPr>
        <w:t xml:space="preserve">nyuam / kuv cov </w:t>
      </w:r>
      <w:r w:rsidR="00B04969" w:rsidRPr="007D2194">
        <w:rPr>
          <w:sz w:val="18"/>
          <w:szCs w:val="18"/>
        </w:rPr>
        <w:t>qhua</w:t>
      </w:r>
    </w:p>
    <w:p w14:paraId="10910C31" w14:textId="40462727" w:rsidR="000D6261" w:rsidRPr="007D2194" w:rsidRDefault="00C75830" w:rsidP="007D2194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" w:line="254" w:lineRule="exact"/>
        <w:ind w:left="825" w:hanging="366"/>
        <w:rPr>
          <w:rFonts w:ascii="Symbol" w:hAnsi="Symbol"/>
          <w:sz w:val="18"/>
          <w:szCs w:val="18"/>
        </w:rPr>
      </w:pPr>
      <w:r w:rsidRPr="007D2194">
        <w:rPr>
          <w:sz w:val="18"/>
          <w:szCs w:val="18"/>
        </w:rPr>
        <w:t>Txheeb xyuas qhov zoo ntawm kuv thiab / los</w:t>
      </w:r>
      <w:r w:rsidR="001A20A4" w:rsidRPr="007D2194">
        <w:rPr>
          <w:sz w:val="18"/>
          <w:szCs w:val="18"/>
        </w:rPr>
        <w:t xml:space="preserve"> </w:t>
      </w:r>
      <w:r w:rsidRPr="007D2194">
        <w:rPr>
          <w:sz w:val="18"/>
          <w:szCs w:val="18"/>
        </w:rPr>
        <w:t>sis kuv tus me</w:t>
      </w:r>
      <w:r w:rsidR="001A20A4" w:rsidRPr="007D2194">
        <w:rPr>
          <w:sz w:val="18"/>
          <w:szCs w:val="18"/>
        </w:rPr>
        <w:t xml:space="preserve"> </w:t>
      </w:r>
      <w:r w:rsidRPr="007D2194">
        <w:rPr>
          <w:sz w:val="18"/>
          <w:szCs w:val="18"/>
        </w:rPr>
        <w:t xml:space="preserve">nyuam / </w:t>
      </w:r>
      <w:r w:rsidR="001A20A4" w:rsidRPr="007D2194">
        <w:rPr>
          <w:sz w:val="18"/>
          <w:szCs w:val="18"/>
        </w:rPr>
        <w:t>kuv tus qhua</w:t>
      </w:r>
      <w:r w:rsidRPr="007D2194">
        <w:rPr>
          <w:sz w:val="18"/>
          <w:szCs w:val="18"/>
        </w:rPr>
        <w:t xml:space="preserve"> </w:t>
      </w:r>
      <w:r w:rsidR="001A20A4" w:rsidRPr="007D2194">
        <w:rPr>
          <w:sz w:val="18"/>
          <w:szCs w:val="18"/>
        </w:rPr>
        <w:t>t</w:t>
      </w:r>
      <w:r w:rsidRPr="007D2194">
        <w:rPr>
          <w:sz w:val="18"/>
          <w:szCs w:val="18"/>
        </w:rPr>
        <w:t>hiab</w:t>
      </w:r>
      <w:r w:rsidR="001A20A4" w:rsidRPr="007D2194">
        <w:rPr>
          <w:sz w:val="18"/>
          <w:szCs w:val="18"/>
        </w:rPr>
        <w:t xml:space="preserve"> kev</w:t>
      </w:r>
      <w:r w:rsidRPr="007D2194">
        <w:rPr>
          <w:sz w:val="18"/>
          <w:szCs w:val="18"/>
        </w:rPr>
        <w:t xml:space="preserve"> saib xyuas</w:t>
      </w:r>
      <w:r w:rsidR="001A20A4" w:rsidRPr="007D2194">
        <w:rPr>
          <w:sz w:val="18"/>
          <w:szCs w:val="18"/>
        </w:rPr>
        <w:t xml:space="preserve"> ntawm</w:t>
      </w:r>
      <w:r w:rsidRPr="007D2194">
        <w:rPr>
          <w:sz w:val="18"/>
          <w:szCs w:val="18"/>
        </w:rPr>
        <w:t xml:space="preserve"> cov kws saib xyuas neeg mob thiab lawv cov neeg ua hauj</w:t>
      </w:r>
      <w:r w:rsidR="001A20A4" w:rsidRPr="007D2194">
        <w:rPr>
          <w:sz w:val="18"/>
          <w:szCs w:val="18"/>
        </w:rPr>
        <w:t xml:space="preserve"> </w:t>
      </w:r>
      <w:r w:rsidRPr="007D2194">
        <w:rPr>
          <w:sz w:val="18"/>
          <w:szCs w:val="18"/>
        </w:rPr>
        <w:t>lwm</w:t>
      </w:r>
    </w:p>
    <w:p w14:paraId="278D7584" w14:textId="278EC3CA" w:rsidR="000D6261" w:rsidRPr="007D2194" w:rsidRDefault="00B85D6F" w:rsidP="007D2194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line="254" w:lineRule="exact"/>
        <w:ind w:left="825" w:hanging="366"/>
        <w:rPr>
          <w:rFonts w:ascii="Symbol" w:hAnsi="Symbol"/>
          <w:sz w:val="18"/>
          <w:szCs w:val="18"/>
        </w:rPr>
      </w:pPr>
      <w:r w:rsidRPr="007D2194">
        <w:rPr>
          <w:sz w:val="18"/>
          <w:szCs w:val="18"/>
        </w:rPr>
        <w:t xml:space="preserve">Muab </w:t>
      </w:r>
      <w:ins w:id="9" w:author="TOUVA" w:date="2021-04-30T17:52:00Z">
        <w:r w:rsidR="0052600A">
          <w:rPr>
            <w:sz w:val="18"/>
            <w:szCs w:val="18"/>
          </w:rPr>
          <w:t xml:space="preserve">cov </w:t>
        </w:r>
      </w:ins>
      <w:r w:rsidRPr="007D2194">
        <w:rPr>
          <w:sz w:val="18"/>
          <w:szCs w:val="18"/>
        </w:rPr>
        <w:t xml:space="preserve">ntaub ntawv rau lub tuam txhab </w:t>
      </w:r>
      <w:del w:id="10" w:author="TOUVA" w:date="2021-04-30T17:53:00Z">
        <w:r w:rsidRPr="007D2194" w:rsidDel="0052600A">
          <w:rPr>
            <w:sz w:val="18"/>
            <w:szCs w:val="18"/>
          </w:rPr>
          <w:delText xml:space="preserve">pab </w:delText>
        </w:r>
        <w:r w:rsidR="00D15766" w:rsidRPr="007D2194" w:rsidDel="0052600A">
          <w:rPr>
            <w:sz w:val="18"/>
            <w:szCs w:val="18"/>
          </w:rPr>
          <w:delText>qhia</w:delText>
        </w:r>
        <w:r w:rsidRPr="007D2194" w:rsidDel="0052600A">
          <w:rPr>
            <w:sz w:val="18"/>
            <w:szCs w:val="18"/>
          </w:rPr>
          <w:delText xml:space="preserve"> </w:delText>
        </w:r>
        <w:r w:rsidR="00591B22" w:rsidRPr="007D2194" w:rsidDel="0052600A">
          <w:rPr>
            <w:sz w:val="18"/>
            <w:szCs w:val="18"/>
          </w:rPr>
          <w:delText xml:space="preserve">kev </w:delText>
        </w:r>
      </w:del>
      <w:ins w:id="11" w:author="TOUVA" w:date="2021-04-30T17:52:00Z">
        <w:r w:rsidR="0052600A">
          <w:rPr>
            <w:sz w:val="18"/>
            <w:szCs w:val="18"/>
          </w:rPr>
          <w:t xml:space="preserve">tuav </w:t>
        </w:r>
      </w:ins>
      <w:r w:rsidRPr="007D2194">
        <w:rPr>
          <w:sz w:val="18"/>
          <w:szCs w:val="18"/>
        </w:rPr>
        <w:t>pov hwm kev noj qab haus huv los</w:t>
      </w:r>
      <w:r w:rsidR="00591B22" w:rsidRPr="007D2194">
        <w:rPr>
          <w:sz w:val="18"/>
          <w:szCs w:val="18"/>
        </w:rPr>
        <w:t xml:space="preserve"> </w:t>
      </w:r>
      <w:r w:rsidRPr="007D2194">
        <w:rPr>
          <w:sz w:val="18"/>
          <w:szCs w:val="18"/>
        </w:rPr>
        <w:t>sis npaj rau co</w:t>
      </w:r>
      <w:r w:rsidR="00591B22" w:rsidRPr="007D2194">
        <w:rPr>
          <w:sz w:val="18"/>
          <w:szCs w:val="18"/>
        </w:rPr>
        <w:t>v qhua muaj</w:t>
      </w:r>
      <w:r w:rsidRPr="007D2194">
        <w:rPr>
          <w:sz w:val="18"/>
          <w:szCs w:val="18"/>
        </w:rPr>
        <w:t xml:space="preserve"> npe saum toj no</w:t>
      </w:r>
    </w:p>
    <w:p w14:paraId="78E207E4" w14:textId="4E6B484A" w:rsidR="000D6261" w:rsidRPr="007D2194" w:rsidRDefault="00287FB3" w:rsidP="007D2194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after="26"/>
        <w:ind w:left="824"/>
        <w:rPr>
          <w:rFonts w:ascii="Symbol" w:hAnsi="Symbol"/>
          <w:sz w:val="18"/>
          <w:szCs w:val="18"/>
        </w:rPr>
      </w:pPr>
      <w:r w:rsidRPr="007D2194">
        <w:rPr>
          <w:sz w:val="18"/>
          <w:szCs w:val="18"/>
        </w:rPr>
        <w:t xml:space="preserve">Tau txais kev them nyiaj los ntawm </w:t>
      </w:r>
      <w:r w:rsidR="00E54D1D" w:rsidRPr="007D2194">
        <w:rPr>
          <w:sz w:val="18"/>
          <w:szCs w:val="18"/>
        </w:rPr>
        <w:t xml:space="preserve">lub tuam txhab </w:t>
      </w:r>
      <w:del w:id="12" w:author="TOUVA" w:date="2021-04-30T17:53:00Z">
        <w:r w:rsidR="00E54D1D" w:rsidRPr="007D2194" w:rsidDel="0052600A">
          <w:rPr>
            <w:sz w:val="18"/>
            <w:szCs w:val="18"/>
          </w:rPr>
          <w:delText>pab qhia kev</w:delText>
        </w:r>
      </w:del>
      <w:ins w:id="13" w:author="TOUVA" w:date="2021-04-30T17:53:00Z">
        <w:r w:rsidR="0052600A">
          <w:rPr>
            <w:sz w:val="18"/>
            <w:szCs w:val="18"/>
          </w:rPr>
          <w:t>tuav</w:t>
        </w:r>
      </w:ins>
      <w:r w:rsidR="00E54D1D" w:rsidRPr="007D2194">
        <w:rPr>
          <w:sz w:val="18"/>
          <w:szCs w:val="18"/>
        </w:rPr>
        <w:t xml:space="preserve"> pov hwm kev noj qab haus huv los sis npaj rau cov qhua muaj npe saum toj no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56"/>
        <w:gridCol w:w="5664"/>
      </w:tblGrid>
      <w:tr w:rsidR="000D6261" w14:paraId="6F15E8A4" w14:textId="77777777">
        <w:trPr>
          <w:trHeight w:val="364"/>
        </w:trPr>
        <w:tc>
          <w:tcPr>
            <w:tcW w:w="5756" w:type="dxa"/>
          </w:tcPr>
          <w:p w14:paraId="1255A5D9" w14:textId="6C14AFB9" w:rsidR="000D6261" w:rsidRPr="006F490A" w:rsidRDefault="00034261" w:rsidP="00546481">
            <w:pPr>
              <w:pStyle w:val="TableParagraph"/>
              <w:spacing w:before="120" w:line="224" w:lineRule="exact"/>
              <w:ind w:left="76"/>
              <w:rPr>
                <w:sz w:val="18"/>
                <w:szCs w:val="18"/>
              </w:rPr>
            </w:pPr>
            <w:r w:rsidRPr="006F490A">
              <w:rPr>
                <w:sz w:val="18"/>
                <w:szCs w:val="18"/>
              </w:rPr>
              <w:t>Tus Neeg / Lub Chaw Hauj</w:t>
            </w:r>
            <w:r w:rsidR="00443B29" w:rsidRPr="006F490A">
              <w:rPr>
                <w:sz w:val="18"/>
                <w:szCs w:val="18"/>
              </w:rPr>
              <w:t xml:space="preserve"> </w:t>
            </w:r>
            <w:r w:rsidRPr="006F490A">
              <w:rPr>
                <w:sz w:val="18"/>
                <w:szCs w:val="18"/>
              </w:rPr>
              <w:t xml:space="preserve">lwm </w:t>
            </w:r>
            <w:r w:rsidR="00354F66" w:rsidRPr="006F490A">
              <w:rPr>
                <w:b/>
                <w:bCs/>
                <w:sz w:val="18"/>
                <w:szCs w:val="18"/>
              </w:rPr>
              <w:t>NTHUAV TAWM</w:t>
            </w:r>
            <w:r w:rsidR="00354F66" w:rsidRPr="006F490A">
              <w:rPr>
                <w:sz w:val="18"/>
                <w:szCs w:val="18"/>
              </w:rPr>
              <w:t xml:space="preserve"> </w:t>
            </w:r>
            <w:r w:rsidRPr="006F490A">
              <w:rPr>
                <w:sz w:val="18"/>
                <w:szCs w:val="18"/>
              </w:rPr>
              <w:t>Cov Ntaub Ntawv muaj cai</w:t>
            </w:r>
            <w:r w:rsidR="00CB53AA" w:rsidRPr="006F490A">
              <w:rPr>
                <w:sz w:val="18"/>
                <w:szCs w:val="18"/>
              </w:rPr>
              <w:t>:</w:t>
            </w:r>
          </w:p>
        </w:tc>
        <w:tc>
          <w:tcPr>
            <w:tcW w:w="5664" w:type="dxa"/>
          </w:tcPr>
          <w:p w14:paraId="7AC83E96" w14:textId="2742909E" w:rsidR="000D6261" w:rsidRPr="006F490A" w:rsidRDefault="00CF2793">
            <w:pPr>
              <w:pStyle w:val="TableParagraph"/>
              <w:spacing w:before="120" w:line="224" w:lineRule="exact"/>
              <w:ind w:left="77"/>
              <w:rPr>
                <w:sz w:val="18"/>
                <w:szCs w:val="18"/>
              </w:rPr>
            </w:pPr>
            <w:r w:rsidRPr="006F490A">
              <w:rPr>
                <w:sz w:val="18"/>
                <w:szCs w:val="18"/>
              </w:rPr>
              <w:t xml:space="preserve">Tus Neeg / Lub Chaw Hauj lwm </w:t>
            </w:r>
            <w:r w:rsidR="00354F66" w:rsidRPr="006F490A">
              <w:rPr>
                <w:b/>
                <w:bCs/>
                <w:sz w:val="18"/>
                <w:szCs w:val="18"/>
              </w:rPr>
              <w:t>NTHUAV TAWM</w:t>
            </w:r>
            <w:r w:rsidR="00354F66" w:rsidRPr="006F490A">
              <w:rPr>
                <w:sz w:val="18"/>
                <w:szCs w:val="18"/>
              </w:rPr>
              <w:t xml:space="preserve"> </w:t>
            </w:r>
            <w:r w:rsidRPr="006F490A">
              <w:rPr>
                <w:sz w:val="18"/>
                <w:szCs w:val="18"/>
              </w:rPr>
              <w:t>Cov Ntaub Ntawv muaj cai:</w:t>
            </w:r>
          </w:p>
        </w:tc>
      </w:tr>
      <w:tr w:rsidR="000D6261" w14:paraId="56BB71A4" w14:textId="77777777">
        <w:trPr>
          <w:trHeight w:val="1169"/>
        </w:trPr>
        <w:tc>
          <w:tcPr>
            <w:tcW w:w="5756" w:type="dxa"/>
          </w:tcPr>
          <w:p w14:paraId="368AC800" w14:textId="77777777" w:rsidR="000D6261" w:rsidRDefault="000D62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4" w:type="dxa"/>
          </w:tcPr>
          <w:p w14:paraId="05277B8D" w14:textId="77777777" w:rsidR="000D6261" w:rsidRDefault="000D6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D6261" w14:paraId="508D6BC4" w14:textId="77777777">
        <w:trPr>
          <w:trHeight w:val="467"/>
        </w:trPr>
        <w:tc>
          <w:tcPr>
            <w:tcW w:w="11420" w:type="dxa"/>
            <w:gridSpan w:val="2"/>
          </w:tcPr>
          <w:p w14:paraId="70037ADD" w14:textId="35C68B18" w:rsidR="000D6261" w:rsidRPr="00F03075" w:rsidRDefault="00D061EC">
            <w:pPr>
              <w:pStyle w:val="TableParagraph"/>
              <w:spacing w:before="197" w:line="250" w:lineRule="exact"/>
              <w:ind w:left="79"/>
              <w:rPr>
                <w:b/>
                <w:sz w:val="18"/>
                <w:szCs w:val="18"/>
              </w:rPr>
            </w:pPr>
            <w:r w:rsidRPr="00F03075">
              <w:rPr>
                <w:b/>
                <w:sz w:val="18"/>
                <w:szCs w:val="18"/>
              </w:rPr>
              <w:t>Qhov Kev Qhia:</w:t>
            </w:r>
          </w:p>
        </w:tc>
      </w:tr>
    </w:tbl>
    <w:p w14:paraId="5C6C253A" w14:textId="374D81CD" w:rsidR="000D6261" w:rsidRPr="00F03075" w:rsidRDefault="001C773B">
      <w:pPr>
        <w:pStyle w:val="Heading1"/>
        <w:spacing w:before="117"/>
        <w:jc w:val="both"/>
        <w:rPr>
          <w:bCs w:val="0"/>
          <w:sz w:val="22"/>
          <w:szCs w:val="22"/>
        </w:rPr>
      </w:pPr>
      <w:r w:rsidRPr="00F03075">
        <w:rPr>
          <w:bCs w:val="0"/>
          <w:sz w:val="22"/>
          <w:szCs w:val="22"/>
        </w:rPr>
        <w:t>Cov Sij Hawm thiab Hom Lus Qhia Kuv tso cai kom muab tso tawm thiab / los</w:t>
      </w:r>
      <w:r w:rsidR="00795DE4" w:rsidRPr="00F03075">
        <w:rPr>
          <w:bCs w:val="0"/>
          <w:sz w:val="22"/>
          <w:szCs w:val="22"/>
        </w:rPr>
        <w:t xml:space="preserve"> </w:t>
      </w:r>
      <w:r w:rsidRPr="00F03075">
        <w:rPr>
          <w:bCs w:val="0"/>
          <w:sz w:val="22"/>
          <w:szCs w:val="22"/>
        </w:rPr>
        <w:t>sis tau txais</w:t>
      </w:r>
      <w:r w:rsidR="00CB53AA" w:rsidRPr="00F03075">
        <w:rPr>
          <w:bCs w:val="0"/>
          <w:sz w:val="22"/>
          <w:szCs w:val="22"/>
        </w:rPr>
        <w:t>:</w:t>
      </w:r>
    </w:p>
    <w:p w14:paraId="3BDD18E8" w14:textId="77777777" w:rsidR="000D6261" w:rsidRDefault="000D6261">
      <w:pPr>
        <w:pStyle w:val="BodyText"/>
      </w:pPr>
    </w:p>
    <w:p w14:paraId="2C115945" w14:textId="77777777" w:rsidR="000D6261" w:rsidRDefault="000D6261">
      <w:pPr>
        <w:pStyle w:val="BodyText"/>
      </w:pPr>
    </w:p>
    <w:p w14:paraId="309A6F81" w14:textId="77777777" w:rsidR="000D6261" w:rsidRDefault="00CB2D25">
      <w:pPr>
        <w:pStyle w:val="BodyText"/>
        <w:spacing w:before="1"/>
        <w:rPr>
          <w:sz w:val="16"/>
        </w:rPr>
      </w:pPr>
      <w:r>
        <w:pict w14:anchorId="47AB96DC">
          <v:group id="_x0000_s1037" style="position:absolute;margin-left:17.9pt;margin-top:11.75pt;width:568pt;height:2.35pt;z-index:-251656192;mso-wrap-distance-left:0;mso-wrap-distance-right:0;mso-position-horizontal-relative:page" coordorigin="358,235" coordsize="11360,47">
            <v:line id="_x0000_s1040" style="position:absolute" from="358,243" to="10278,243" strokeweight=".8pt"/>
            <v:line id="_x0000_s1039" style="position:absolute" from="10278,243" to="11718,243" strokeweight=".8pt"/>
            <v:line id="_x0000_s1038" style="position:absolute" from="432,274" to="11632,274" strokeweight=".8pt"/>
            <w10:wrap type="topAndBottom" anchorx="page"/>
          </v:group>
        </w:pict>
      </w:r>
    </w:p>
    <w:p w14:paraId="37DE4AB9" w14:textId="50913189" w:rsidR="000D6261" w:rsidRPr="00F03075" w:rsidRDefault="004F290C" w:rsidP="00A95321">
      <w:pPr>
        <w:spacing w:line="235" w:lineRule="exact"/>
        <w:ind w:left="206"/>
        <w:rPr>
          <w:b/>
        </w:rPr>
      </w:pPr>
      <w:r w:rsidRPr="00F03075">
        <w:rPr>
          <w:b/>
        </w:rPr>
        <w:t>CEEB TOOM</w:t>
      </w:r>
      <w:r w:rsidR="00CB53AA" w:rsidRPr="00F03075">
        <w:rPr>
          <w:b/>
        </w:rPr>
        <w:t>:</w:t>
      </w:r>
      <w:r w:rsidR="00CC0E3F" w:rsidRPr="00F03075">
        <w:t xml:space="preserve"> </w:t>
      </w:r>
      <w:r w:rsidR="00CC0E3F" w:rsidRPr="00F03075">
        <w:rPr>
          <w:b/>
        </w:rPr>
        <w:t>Cov ntaub ntawv</w:t>
      </w:r>
      <w:r w:rsidR="005D4C6A" w:rsidRPr="00F03075">
        <w:rPr>
          <w:b/>
        </w:rPr>
        <w:t xml:space="preserve"> hais</w:t>
      </w:r>
      <w:r w:rsidR="00CC0E3F" w:rsidRPr="00F03075">
        <w:rPr>
          <w:b/>
        </w:rPr>
        <w:t xml:space="preserve"> txog kev</w:t>
      </w:r>
      <w:r w:rsidR="005D4C6A" w:rsidRPr="00F03075">
        <w:rPr>
          <w:b/>
        </w:rPr>
        <w:t xml:space="preserve"> kho</w:t>
      </w:r>
      <w:r w:rsidR="00CC0E3F" w:rsidRPr="00F03075">
        <w:rPr>
          <w:b/>
        </w:rPr>
        <w:t xml:space="preserve"> hlwb, los</w:t>
      </w:r>
      <w:r w:rsidR="005D4C6A" w:rsidRPr="00F03075">
        <w:rPr>
          <w:b/>
        </w:rPr>
        <w:t xml:space="preserve"> </w:t>
      </w:r>
      <w:r w:rsidR="00CC0E3F" w:rsidRPr="00F03075">
        <w:rPr>
          <w:b/>
        </w:rPr>
        <w:t>sis</w:t>
      </w:r>
      <w:r w:rsidR="005D4C6A" w:rsidRPr="00F03075">
        <w:rPr>
          <w:b/>
        </w:rPr>
        <w:t xml:space="preserve"> kev</w:t>
      </w:r>
      <w:r w:rsidR="00CC0E3F" w:rsidRPr="00F03075">
        <w:rPr>
          <w:b/>
        </w:rPr>
        <w:t xml:space="preserve"> saib xyuas dej cawv / tshuaj, los</w:t>
      </w:r>
      <w:r w:rsidR="005D4C6A" w:rsidRPr="00F03075">
        <w:rPr>
          <w:b/>
        </w:rPr>
        <w:t xml:space="preserve"> </w:t>
      </w:r>
      <w:r w:rsidR="00CC0E3F" w:rsidRPr="00F03075">
        <w:rPr>
          <w:b/>
        </w:rPr>
        <w:t>sis cov ntawv kuaj pom tus kab</w:t>
      </w:r>
      <w:r w:rsidR="005D4C6A" w:rsidRPr="00F03075">
        <w:rPr>
          <w:b/>
        </w:rPr>
        <w:t xml:space="preserve"> </w:t>
      </w:r>
      <w:r w:rsidR="00CC0E3F" w:rsidRPr="00F03075">
        <w:rPr>
          <w:b/>
        </w:rPr>
        <w:t>mob HIV tuaj yeem tiv thaiv tshwj xeeb</w:t>
      </w:r>
      <w:r w:rsidR="00CB53AA" w:rsidRPr="00F03075">
        <w:rPr>
          <w:b/>
        </w:rPr>
        <w:t>,</w:t>
      </w:r>
      <w:r w:rsidR="00062FDB" w:rsidRPr="00F03075">
        <w:t xml:space="preserve"> </w:t>
      </w:r>
      <w:r w:rsidR="00062FDB" w:rsidRPr="00F03075">
        <w:rPr>
          <w:b/>
          <w:u w:val="single"/>
        </w:rPr>
        <w:t>thiab yuav tsis raug nthuav tawm tsis yog</w:t>
      </w:r>
      <w:r w:rsidR="00784055" w:rsidRPr="00F03075">
        <w:rPr>
          <w:b/>
          <w:u w:val="single"/>
        </w:rPr>
        <w:t xml:space="preserve"> tias</w:t>
      </w:r>
      <w:r w:rsidR="00062FDB" w:rsidRPr="00F03075">
        <w:rPr>
          <w:b/>
          <w:u w:val="single"/>
        </w:rPr>
        <w:t xml:space="preserve"> koj</w:t>
      </w:r>
      <w:r w:rsidR="00784055" w:rsidRPr="00F03075">
        <w:rPr>
          <w:b/>
          <w:u w:val="single"/>
        </w:rPr>
        <w:t xml:space="preserve"> tsis</w:t>
      </w:r>
      <w:r w:rsidR="00062FDB" w:rsidRPr="00F03075">
        <w:rPr>
          <w:b/>
          <w:u w:val="single"/>
        </w:rPr>
        <w:t xml:space="preserve"> kos npe hauv qab no</w:t>
      </w:r>
      <w:r w:rsidR="00CB53AA" w:rsidRPr="00F03075">
        <w:rPr>
          <w:b/>
          <w:u w:val="single"/>
        </w:rPr>
        <w:t>:</w:t>
      </w:r>
    </w:p>
    <w:p w14:paraId="65E56C81" w14:textId="2020ECFB" w:rsidR="000D6261" w:rsidRPr="00644D48" w:rsidRDefault="00CB2D25">
      <w:pPr>
        <w:pStyle w:val="Heading2"/>
        <w:tabs>
          <w:tab w:val="left" w:pos="2726"/>
        </w:tabs>
        <w:spacing w:line="287" w:lineRule="exact"/>
        <w:ind w:right="4402"/>
        <w:rPr>
          <w:sz w:val="22"/>
          <w:szCs w:val="22"/>
        </w:rPr>
      </w:pPr>
      <w:r>
        <w:rPr>
          <w:sz w:val="22"/>
          <w:szCs w:val="22"/>
        </w:rPr>
        <w:pict w14:anchorId="1CC74F04">
          <v:group id="_x0000_s1034" style="position:absolute;left:0;text-align:left;margin-left:24.15pt;margin-top:12.5pt;width:553pt;height:1.25pt;z-index:251666432;mso-position-horizontal-relative:page" coordorigin="483,250" coordsize="11060,25">
            <v:line id="_x0000_s1036" style="position:absolute" from="7495,257" to="11078,257" strokeweight=".27489mm"/>
            <v:line id="_x0000_s1035" style="position:absolute" from="483,267" to="11542,267" strokeweight=".27694mm"/>
            <w10:wrap anchorx="page"/>
          </v:group>
        </w:pict>
      </w:r>
      <w:r w:rsidR="00A2152F" w:rsidRPr="00644D48">
        <w:rPr>
          <w:sz w:val="22"/>
          <w:szCs w:val="22"/>
        </w:rPr>
        <w:t>Cov Ntaub Ntaw</w:t>
      </w:r>
      <w:ins w:id="14" w:author="TOUVA" w:date="2021-04-30T17:54:00Z">
        <w:r w:rsidR="0052600A">
          <w:rPr>
            <w:sz w:val="22"/>
            <w:szCs w:val="22"/>
          </w:rPr>
          <w:t>v</w:t>
        </w:r>
      </w:ins>
      <w:del w:id="15" w:author="TOUVA" w:date="2021-04-30T17:54:00Z">
        <w:r w:rsidR="00A2152F" w:rsidRPr="00644D48" w:rsidDel="0052600A">
          <w:rPr>
            <w:sz w:val="22"/>
            <w:szCs w:val="22"/>
          </w:rPr>
          <w:delText>m</w:delText>
        </w:r>
      </w:del>
      <w:r w:rsidR="00A2152F" w:rsidRPr="00644D48">
        <w:rPr>
          <w:sz w:val="22"/>
          <w:szCs w:val="22"/>
        </w:rPr>
        <w:t xml:space="preserve"> Kho </w:t>
      </w:r>
      <w:ins w:id="16" w:author="TOUVA" w:date="2021-04-30T17:54:00Z">
        <w:r w:rsidR="0052600A">
          <w:rPr>
            <w:sz w:val="22"/>
            <w:szCs w:val="22"/>
          </w:rPr>
          <w:t xml:space="preserve">Sab Fab </w:t>
        </w:r>
      </w:ins>
      <w:r w:rsidR="00A2152F" w:rsidRPr="00644D48">
        <w:rPr>
          <w:sz w:val="22"/>
          <w:szCs w:val="22"/>
        </w:rPr>
        <w:t>Hlwb</w:t>
      </w:r>
      <w:r w:rsidR="00CB53AA" w:rsidRPr="00644D48">
        <w:rPr>
          <w:sz w:val="22"/>
          <w:szCs w:val="22"/>
        </w:rPr>
        <w:tab/>
      </w:r>
      <w:r w:rsidR="00162FD7" w:rsidRPr="00644D48">
        <w:rPr>
          <w:spacing w:val="-1"/>
          <w:sz w:val="22"/>
          <w:szCs w:val="22"/>
        </w:rPr>
        <w:t>Kos Npe</w:t>
      </w:r>
      <w:r w:rsidR="00CB53AA" w:rsidRPr="00644D48">
        <w:rPr>
          <w:spacing w:val="-1"/>
          <w:sz w:val="22"/>
          <w:szCs w:val="22"/>
        </w:rPr>
        <w:t>:</w:t>
      </w:r>
    </w:p>
    <w:p w14:paraId="2D806DC7" w14:textId="5684F609" w:rsidR="000D6261" w:rsidRPr="00644D48" w:rsidRDefault="00CB2D25">
      <w:pPr>
        <w:tabs>
          <w:tab w:val="left" w:pos="4899"/>
        </w:tabs>
        <w:ind w:right="4419"/>
        <w:jc w:val="right"/>
      </w:pPr>
      <w:r>
        <w:pict w14:anchorId="252EFECF">
          <v:group id="_x0000_s1031" style="position:absolute;left:0;text-align:left;margin-left:23.35pt;margin-top:12.8pt;width:529.95pt;height:1.25pt;z-index:251665408;mso-position-horizontal-relative:page" coordorigin="467,256" coordsize="10599,25">
            <v:line id="_x0000_s1033" style="position:absolute" from="7480,263" to="11066,263" strokeweight=".27489mm"/>
            <v:line id="_x0000_s1032" style="position:absolute" from="467,273" to="7940,273" strokeweight=".27694mm"/>
            <w10:wrap anchorx="page"/>
          </v:group>
        </w:pict>
      </w:r>
      <w:r w:rsidR="0088129F" w:rsidRPr="00644D48">
        <w:t xml:space="preserve">Cov ntaub ntawv hais txog dej cawv / </w:t>
      </w:r>
      <w:ins w:id="17" w:author="TOUVA" w:date="2021-04-30T17:54:00Z">
        <w:r w:rsidR="0052600A">
          <w:t xml:space="preserve">yeeb </w:t>
        </w:r>
      </w:ins>
      <w:r w:rsidR="0088129F" w:rsidRPr="00644D48">
        <w:t>tshuaj</w:t>
      </w:r>
      <w:del w:id="18" w:author="TOUVA" w:date="2021-04-30T17:54:00Z">
        <w:r w:rsidR="0088129F" w:rsidRPr="00644D48" w:rsidDel="0052600A">
          <w:delText xml:space="preserve"> yaj yeeb</w:delText>
        </w:r>
      </w:del>
      <w:r w:rsidR="00CB53AA" w:rsidRPr="00644D48">
        <w:tab/>
      </w:r>
      <w:r w:rsidR="00D428CF" w:rsidRPr="00644D48">
        <w:rPr>
          <w:spacing w:val="-1"/>
        </w:rPr>
        <w:t>Kos Npe</w:t>
      </w:r>
      <w:r w:rsidR="00CB53AA" w:rsidRPr="00644D48">
        <w:rPr>
          <w:spacing w:val="-1"/>
        </w:rPr>
        <w:t>:</w:t>
      </w:r>
    </w:p>
    <w:p w14:paraId="330027C3" w14:textId="2CC8F11B" w:rsidR="000D6261" w:rsidRDefault="0052600A">
      <w:pPr>
        <w:tabs>
          <w:tab w:val="left" w:pos="2919"/>
        </w:tabs>
        <w:spacing w:before="23" w:line="272" w:lineRule="exact"/>
        <w:ind w:right="4419"/>
        <w:jc w:val="right"/>
        <w:rPr>
          <w:sz w:val="24"/>
        </w:rPr>
      </w:pPr>
      <w:ins w:id="19" w:author="TOUVA" w:date="2021-04-30T17:55:00Z">
        <w:r>
          <w:t>T</w:t>
        </w:r>
      </w:ins>
      <w:del w:id="20" w:author="TOUVA" w:date="2021-04-30T17:55:00Z">
        <w:r w:rsidR="002E7AEC" w:rsidRPr="00644D48" w:rsidDel="0052600A">
          <w:delText>t</w:delText>
        </w:r>
      </w:del>
      <w:r w:rsidR="002E7AEC" w:rsidRPr="00644D48">
        <w:t>shuaj tiv thaiv kab mob HIV kev soj ntsuam</w:t>
      </w:r>
      <w:r w:rsidR="00890A82">
        <w:t xml:space="preserve">   </w:t>
      </w:r>
      <w:r w:rsidR="00D428CF" w:rsidRPr="00644D48">
        <w:rPr>
          <w:spacing w:val="-1"/>
        </w:rPr>
        <w:t>Kos Npe</w:t>
      </w:r>
      <w:r w:rsidR="00CB53AA">
        <w:rPr>
          <w:spacing w:val="-1"/>
          <w:sz w:val="24"/>
        </w:rPr>
        <w:t>:</w:t>
      </w:r>
    </w:p>
    <w:p w14:paraId="28022DB9" w14:textId="77777777" w:rsidR="000D6261" w:rsidRDefault="00CB2D25">
      <w:pPr>
        <w:pStyle w:val="BodyText"/>
        <w:spacing w:line="25" w:lineRule="exact"/>
        <w:ind w:left="198"/>
        <w:rPr>
          <w:sz w:val="2"/>
        </w:rPr>
      </w:pPr>
      <w:r>
        <w:rPr>
          <w:sz w:val="2"/>
        </w:rPr>
      </w:r>
      <w:r>
        <w:rPr>
          <w:sz w:val="2"/>
        </w:rPr>
        <w:pict w14:anchorId="5D200061">
          <v:group id="_x0000_s1028" style="width:529.95pt;height:1.25pt;mso-position-horizontal-relative:char;mso-position-vertical-relative:line" coordsize="10599,25">
            <v:line id="_x0000_s1030" style="position:absolute" from="7013,8" to="10599,8" strokeweight=".27489mm"/>
            <v:line id="_x0000_s1029" style="position:absolute" from="0,17" to="7473,17" strokeweight=".27694mm"/>
            <w10:wrap type="none"/>
            <w10:anchorlock/>
          </v:group>
        </w:pict>
      </w:r>
    </w:p>
    <w:p w14:paraId="76A0C96D" w14:textId="75412FA8" w:rsidR="000D6261" w:rsidRPr="00081998" w:rsidRDefault="00430B16">
      <w:pPr>
        <w:spacing w:line="222" w:lineRule="exact"/>
        <w:ind w:left="460"/>
        <w:rPr>
          <w:b/>
          <w:sz w:val="20"/>
          <w:szCs w:val="20"/>
        </w:rPr>
      </w:pPr>
      <w:r w:rsidRPr="00081998">
        <w:rPr>
          <w:b/>
          <w:sz w:val="20"/>
          <w:szCs w:val="20"/>
        </w:rPr>
        <w:t xml:space="preserve">THOV SAIB KOJ COV </w:t>
      </w:r>
      <w:r w:rsidR="001D7EB0" w:rsidRPr="00081998">
        <w:rPr>
          <w:b/>
          <w:sz w:val="20"/>
          <w:szCs w:val="20"/>
        </w:rPr>
        <w:t xml:space="preserve">CAI NTAWM </w:t>
      </w:r>
      <w:r w:rsidRPr="00081998">
        <w:rPr>
          <w:b/>
          <w:sz w:val="20"/>
          <w:szCs w:val="20"/>
        </w:rPr>
        <w:t>HIPAA TXOJ</w:t>
      </w:r>
      <w:r w:rsidR="00CB53AA" w:rsidRPr="00081998">
        <w:rPr>
          <w:b/>
          <w:sz w:val="20"/>
          <w:szCs w:val="20"/>
        </w:rPr>
        <w:t>:</w:t>
      </w:r>
    </w:p>
    <w:p w14:paraId="115C55C8" w14:textId="62334389" w:rsidR="000D6261" w:rsidRPr="00755FD7" w:rsidRDefault="00453B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5" w:lineRule="exact"/>
        <w:ind w:left="819" w:hanging="360"/>
        <w:rPr>
          <w:rFonts w:ascii="Symbol" w:hAnsi="Symbol"/>
          <w:sz w:val="19"/>
          <w:szCs w:val="19"/>
        </w:rPr>
      </w:pPr>
      <w:r w:rsidRPr="00755FD7">
        <w:rPr>
          <w:sz w:val="19"/>
          <w:szCs w:val="19"/>
        </w:rPr>
        <w:t>Kuv muaj txoj cai tsis kam kos npe rau tsab ntawv tso cai no</w:t>
      </w:r>
    </w:p>
    <w:p w14:paraId="1E53A4D0" w14:textId="637A5BD1" w:rsidR="000D6261" w:rsidRPr="00755FD7" w:rsidRDefault="007C7C2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448" w:hanging="362"/>
        <w:rPr>
          <w:rFonts w:ascii="Symbol" w:hAnsi="Symbol"/>
          <w:sz w:val="19"/>
          <w:szCs w:val="19"/>
        </w:rPr>
      </w:pPr>
      <w:r w:rsidRPr="00755FD7">
        <w:rPr>
          <w:sz w:val="19"/>
          <w:szCs w:val="19"/>
        </w:rPr>
        <w:t xml:space="preserve">Kuv tuaj yeem thim qhov kev tso cai no </w:t>
      </w:r>
      <w:ins w:id="21" w:author="TOUVA" w:date="2021-04-30T17:56:00Z">
        <w:r w:rsidR="0052600A">
          <w:rPr>
            <w:sz w:val="19"/>
            <w:szCs w:val="19"/>
          </w:rPr>
          <w:t xml:space="preserve">tau rau txhua </w:t>
        </w:r>
      </w:ins>
      <w:r w:rsidRPr="00755FD7">
        <w:rPr>
          <w:sz w:val="19"/>
          <w:szCs w:val="19"/>
        </w:rPr>
        <w:t>lub sij hawm</w:t>
      </w:r>
      <w:del w:id="22" w:author="TOUVA" w:date="2021-04-30T17:56:00Z">
        <w:r w:rsidRPr="00755FD7" w:rsidDel="0052600A">
          <w:rPr>
            <w:sz w:val="19"/>
            <w:szCs w:val="19"/>
          </w:rPr>
          <w:delText xml:space="preserve"> twg los tau</w:delText>
        </w:r>
      </w:del>
      <w:r w:rsidR="00CB53AA" w:rsidRPr="00755FD7">
        <w:rPr>
          <w:sz w:val="19"/>
          <w:szCs w:val="19"/>
        </w:rPr>
        <w:t>.</w:t>
      </w:r>
      <w:r w:rsidR="008A0816" w:rsidRPr="00755FD7">
        <w:rPr>
          <w:sz w:val="19"/>
          <w:szCs w:val="19"/>
        </w:rPr>
        <w:t xml:space="preserve"> Yog tias kuv xaiv thim qhov kev tso cai no, </w:t>
      </w:r>
      <w:r w:rsidR="000038FE" w:rsidRPr="00755FD7">
        <w:rPr>
          <w:sz w:val="19"/>
          <w:szCs w:val="19"/>
        </w:rPr>
        <w:t xml:space="preserve">Cov Me Nyuam Hauv Tsev </w:t>
      </w:r>
      <w:r w:rsidR="008A0816" w:rsidRPr="00755FD7">
        <w:rPr>
          <w:sz w:val="19"/>
          <w:szCs w:val="19"/>
        </w:rPr>
        <w:t>Sacramento yuav tsum khij rau tsab ntawv tso cai no “</w:t>
      </w:r>
      <w:r w:rsidR="003653A2" w:rsidRPr="00755FD7">
        <w:rPr>
          <w:sz w:val="19"/>
          <w:szCs w:val="19"/>
        </w:rPr>
        <w:t>Thim</w:t>
      </w:r>
      <w:r w:rsidR="00BA6362" w:rsidRPr="00755FD7">
        <w:rPr>
          <w:sz w:val="19"/>
          <w:szCs w:val="19"/>
        </w:rPr>
        <w:t xml:space="preserve"> </w:t>
      </w:r>
      <w:r w:rsidR="008A0816" w:rsidRPr="00755FD7">
        <w:rPr>
          <w:sz w:val="19"/>
          <w:szCs w:val="19"/>
        </w:rPr>
        <w:t xml:space="preserve">tawm” thiab suav </w:t>
      </w:r>
      <w:ins w:id="23" w:author="TOUVA" w:date="2021-04-30T17:57:00Z">
        <w:r w:rsidR="0052600A">
          <w:rPr>
            <w:sz w:val="19"/>
            <w:szCs w:val="19"/>
          </w:rPr>
          <w:t xml:space="preserve">nrog rau </w:t>
        </w:r>
      </w:ins>
      <w:r w:rsidR="008A0816" w:rsidRPr="00755FD7">
        <w:rPr>
          <w:sz w:val="19"/>
          <w:szCs w:val="19"/>
        </w:rPr>
        <w:t>hnub uas thim rov qab</w:t>
      </w:r>
      <w:r w:rsidR="00CB53AA" w:rsidRPr="00755FD7">
        <w:rPr>
          <w:sz w:val="19"/>
          <w:szCs w:val="19"/>
        </w:rPr>
        <w:t>.</w:t>
      </w:r>
    </w:p>
    <w:p w14:paraId="09E67A29" w14:textId="6821561D" w:rsidR="000D6261" w:rsidRPr="00755FD7" w:rsidRDefault="00982D1D" w:rsidP="00DE5FB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right="449" w:hanging="360"/>
        <w:rPr>
          <w:rFonts w:ascii="Symbol" w:hAnsi="Symbol"/>
          <w:sz w:val="19"/>
          <w:szCs w:val="19"/>
        </w:rPr>
      </w:pPr>
      <w:r w:rsidRPr="00755FD7">
        <w:rPr>
          <w:sz w:val="19"/>
          <w:szCs w:val="19"/>
        </w:rPr>
        <w:t xml:space="preserve">Kuv txoj kev </w:t>
      </w:r>
      <w:r w:rsidR="00C776DB" w:rsidRPr="00755FD7">
        <w:rPr>
          <w:sz w:val="19"/>
          <w:szCs w:val="19"/>
        </w:rPr>
        <w:t>thim</w:t>
      </w:r>
      <w:r w:rsidRPr="00755FD7">
        <w:rPr>
          <w:sz w:val="19"/>
          <w:szCs w:val="19"/>
        </w:rPr>
        <w:t xml:space="preserve"> tawm yuav ua tiav thaum tau txais, tab sis yuav siv tsis tau li tus neeg thov los</w:t>
      </w:r>
      <w:r w:rsidR="00C776DB" w:rsidRPr="00755FD7">
        <w:rPr>
          <w:sz w:val="19"/>
          <w:szCs w:val="19"/>
        </w:rPr>
        <w:t xml:space="preserve"> </w:t>
      </w:r>
      <w:r w:rsidRPr="00755FD7">
        <w:rPr>
          <w:sz w:val="19"/>
          <w:szCs w:val="19"/>
        </w:rPr>
        <w:t xml:space="preserve">sis lwm tus raws li </w:t>
      </w:r>
      <w:del w:id="24" w:author="TOUVA" w:date="2021-04-30T17:57:00Z">
        <w:r w:rsidRPr="00755FD7" w:rsidDel="0052600A">
          <w:rPr>
            <w:sz w:val="19"/>
            <w:szCs w:val="19"/>
          </w:rPr>
          <w:delText xml:space="preserve">kev </w:delText>
        </w:r>
      </w:del>
      <w:r w:rsidR="00C776DB" w:rsidRPr="00755FD7">
        <w:rPr>
          <w:sz w:val="19"/>
          <w:szCs w:val="19"/>
        </w:rPr>
        <w:t xml:space="preserve">tau </w:t>
      </w:r>
      <w:r w:rsidRPr="00755FD7">
        <w:rPr>
          <w:sz w:val="19"/>
          <w:szCs w:val="19"/>
        </w:rPr>
        <w:t>tso cai</w:t>
      </w:r>
      <w:r w:rsidR="00CB53AA" w:rsidRPr="00755FD7">
        <w:rPr>
          <w:sz w:val="19"/>
          <w:szCs w:val="19"/>
        </w:rPr>
        <w:t>.</w:t>
      </w:r>
    </w:p>
    <w:p w14:paraId="69E92C04" w14:textId="0A8ED4E6" w:rsidR="000D6261" w:rsidRPr="00755FD7" w:rsidRDefault="00F4182A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55" w:lineRule="exact"/>
        <w:ind w:hanging="361"/>
        <w:rPr>
          <w:rFonts w:ascii="Symbol" w:hAnsi="Symbol"/>
          <w:sz w:val="19"/>
          <w:szCs w:val="19"/>
        </w:rPr>
      </w:pPr>
      <w:r w:rsidRPr="00755FD7">
        <w:rPr>
          <w:sz w:val="19"/>
          <w:szCs w:val="19"/>
        </w:rPr>
        <w:t>Kuv muaj txoj cai los txais daim ntawv ntawm cov ntawv tso cai no.</w:t>
      </w:r>
    </w:p>
    <w:p w14:paraId="314A8D57" w14:textId="54862B30" w:rsidR="000D6261" w:rsidRPr="00755FD7" w:rsidRDefault="00AF49C8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left="822" w:hanging="361"/>
        <w:rPr>
          <w:rFonts w:ascii="Symbol" w:hAnsi="Symbol"/>
          <w:sz w:val="19"/>
          <w:szCs w:val="19"/>
        </w:rPr>
      </w:pPr>
      <w:r w:rsidRPr="00755FD7">
        <w:rPr>
          <w:spacing w:val="-2"/>
          <w:sz w:val="19"/>
          <w:szCs w:val="19"/>
        </w:rPr>
        <w:t xml:space="preserve">Kuv tuaj yeem </w:t>
      </w:r>
      <w:del w:id="25" w:author="TOUVA" w:date="2021-04-30T17:58:00Z">
        <w:r w:rsidRPr="00755FD7" w:rsidDel="0052600A">
          <w:rPr>
            <w:spacing w:val="-2"/>
            <w:sz w:val="19"/>
            <w:szCs w:val="19"/>
          </w:rPr>
          <w:delText>tshua</w:delText>
        </w:r>
        <w:r w:rsidR="00BF3BD0" w:rsidRPr="00755FD7" w:rsidDel="0052600A">
          <w:rPr>
            <w:spacing w:val="-2"/>
            <w:sz w:val="19"/>
            <w:szCs w:val="19"/>
          </w:rPr>
          <w:delText>m</w:delText>
        </w:r>
        <w:r w:rsidRPr="00755FD7" w:rsidDel="0052600A">
          <w:rPr>
            <w:spacing w:val="-2"/>
            <w:sz w:val="19"/>
            <w:szCs w:val="19"/>
          </w:rPr>
          <w:delText xml:space="preserve"> </w:delText>
        </w:r>
      </w:del>
      <w:ins w:id="26" w:author="TOUVA" w:date="2021-04-30T17:58:00Z">
        <w:r w:rsidR="0052600A">
          <w:rPr>
            <w:spacing w:val="-2"/>
            <w:sz w:val="19"/>
            <w:szCs w:val="19"/>
          </w:rPr>
          <w:t>nts</w:t>
        </w:r>
        <w:r w:rsidR="0052600A" w:rsidRPr="00755FD7">
          <w:rPr>
            <w:spacing w:val="-2"/>
            <w:sz w:val="19"/>
            <w:szCs w:val="19"/>
          </w:rPr>
          <w:t xml:space="preserve">uam </w:t>
        </w:r>
      </w:ins>
      <w:r w:rsidRPr="00755FD7">
        <w:rPr>
          <w:spacing w:val="-2"/>
          <w:sz w:val="19"/>
          <w:szCs w:val="19"/>
        </w:rPr>
        <w:t>xyuas los</w:t>
      </w:r>
      <w:r w:rsidR="00BF3BD0" w:rsidRPr="00755FD7">
        <w:rPr>
          <w:spacing w:val="-2"/>
          <w:sz w:val="19"/>
          <w:szCs w:val="19"/>
        </w:rPr>
        <w:t xml:space="preserve"> </w:t>
      </w:r>
      <w:r w:rsidRPr="00755FD7">
        <w:rPr>
          <w:spacing w:val="-2"/>
          <w:sz w:val="19"/>
          <w:szCs w:val="19"/>
        </w:rPr>
        <w:t xml:space="preserve">sis txais cov ntawv luam </w:t>
      </w:r>
      <w:ins w:id="27" w:author="TOUVA" w:date="2021-04-30T17:58:00Z">
        <w:r w:rsidR="0052600A">
          <w:rPr>
            <w:spacing w:val="-2"/>
            <w:sz w:val="19"/>
            <w:szCs w:val="19"/>
          </w:rPr>
          <w:t xml:space="preserve">tawm </w:t>
        </w:r>
      </w:ins>
      <w:r w:rsidRPr="00755FD7">
        <w:rPr>
          <w:spacing w:val="-2"/>
          <w:sz w:val="19"/>
          <w:szCs w:val="19"/>
        </w:rPr>
        <w:t>cov ntaub ntawv kev noj qab haus huv uas kuv raug hais kom siv los</w:t>
      </w:r>
      <w:r w:rsidR="00BF3BD0" w:rsidRPr="00755FD7">
        <w:rPr>
          <w:spacing w:val="-2"/>
          <w:sz w:val="19"/>
          <w:szCs w:val="19"/>
        </w:rPr>
        <w:t xml:space="preserve"> </w:t>
      </w:r>
      <w:r w:rsidRPr="00755FD7">
        <w:rPr>
          <w:spacing w:val="-2"/>
          <w:sz w:val="19"/>
          <w:szCs w:val="19"/>
        </w:rPr>
        <w:t>sis nthuav tawm, raws li qee qhov kev txwv</w:t>
      </w:r>
      <w:r w:rsidR="00CB53AA" w:rsidRPr="00755FD7">
        <w:rPr>
          <w:sz w:val="19"/>
          <w:szCs w:val="19"/>
        </w:rPr>
        <w:t>.</w:t>
      </w:r>
    </w:p>
    <w:p w14:paraId="141D0E10" w14:textId="0F27BA20" w:rsidR="000D6261" w:rsidRPr="00755FD7" w:rsidRDefault="00FB6199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left="817" w:right="452" w:hanging="359"/>
        <w:jc w:val="both"/>
        <w:rPr>
          <w:rFonts w:ascii="Symbol" w:hAnsi="Symbol"/>
          <w:sz w:val="19"/>
          <w:szCs w:val="19"/>
        </w:rPr>
      </w:pPr>
      <w:r w:rsidRPr="00755FD7">
        <w:rPr>
          <w:sz w:val="19"/>
          <w:szCs w:val="19"/>
        </w:rPr>
        <w:t xml:space="preserve">kev kho mob, kev them nyiaj, kev </w:t>
      </w:r>
      <w:ins w:id="28" w:author="TOUVA" w:date="2021-04-30T17:59:00Z">
        <w:r w:rsidR="008C14A5">
          <w:rPr>
            <w:sz w:val="19"/>
            <w:szCs w:val="19"/>
          </w:rPr>
          <w:t xml:space="preserve">sau npe </w:t>
        </w:r>
      </w:ins>
      <w:r w:rsidRPr="00755FD7">
        <w:rPr>
          <w:sz w:val="19"/>
          <w:szCs w:val="19"/>
        </w:rPr>
        <w:t xml:space="preserve">nkag rau </w:t>
      </w:r>
      <w:r w:rsidR="00163A44" w:rsidRPr="00755FD7">
        <w:rPr>
          <w:sz w:val="19"/>
          <w:szCs w:val="19"/>
        </w:rPr>
        <w:t xml:space="preserve">cov tswv cuab </w:t>
      </w:r>
      <w:r w:rsidRPr="00755FD7">
        <w:rPr>
          <w:sz w:val="19"/>
          <w:szCs w:val="19"/>
        </w:rPr>
        <w:t>los</w:t>
      </w:r>
      <w:r w:rsidR="00163A44" w:rsidRPr="00755FD7">
        <w:rPr>
          <w:sz w:val="19"/>
          <w:szCs w:val="19"/>
        </w:rPr>
        <w:t xml:space="preserve"> </w:t>
      </w:r>
      <w:r w:rsidRPr="00755FD7">
        <w:rPr>
          <w:sz w:val="19"/>
          <w:szCs w:val="19"/>
        </w:rPr>
        <w:t>sis tsis tsim nyog rau cov txiaj ntsig yuav tsis ua raws li qhov kuv muab los</w:t>
      </w:r>
      <w:r w:rsidR="00163A44" w:rsidRPr="00755FD7">
        <w:rPr>
          <w:sz w:val="19"/>
          <w:szCs w:val="19"/>
        </w:rPr>
        <w:t xml:space="preserve"> </w:t>
      </w:r>
      <w:r w:rsidRPr="00755FD7">
        <w:rPr>
          <w:sz w:val="19"/>
          <w:szCs w:val="19"/>
        </w:rPr>
        <w:t xml:space="preserve">sis tsis kam muab </w:t>
      </w:r>
      <w:r w:rsidR="00163A44" w:rsidRPr="00755FD7">
        <w:rPr>
          <w:sz w:val="19"/>
          <w:szCs w:val="19"/>
        </w:rPr>
        <w:t>kuv</w:t>
      </w:r>
      <w:ins w:id="29" w:author="TOUVA" w:date="2021-04-30T18:00:00Z">
        <w:r w:rsidR="008C14A5">
          <w:rPr>
            <w:sz w:val="19"/>
            <w:szCs w:val="19"/>
          </w:rPr>
          <w:t xml:space="preserve"> lis</w:t>
        </w:r>
      </w:ins>
      <w:r w:rsidR="00163A44" w:rsidRPr="00755FD7">
        <w:rPr>
          <w:sz w:val="19"/>
          <w:szCs w:val="19"/>
        </w:rPr>
        <w:t xml:space="preserve"> </w:t>
      </w:r>
      <w:r w:rsidRPr="00755FD7">
        <w:rPr>
          <w:sz w:val="19"/>
          <w:szCs w:val="19"/>
        </w:rPr>
        <w:t>kev tso cai</w:t>
      </w:r>
      <w:r w:rsidR="00163A44" w:rsidRPr="00755FD7">
        <w:rPr>
          <w:sz w:val="19"/>
          <w:szCs w:val="19"/>
        </w:rPr>
        <w:t xml:space="preserve"> no</w:t>
      </w:r>
      <w:r w:rsidR="00CB53AA" w:rsidRPr="00755FD7">
        <w:rPr>
          <w:sz w:val="19"/>
          <w:szCs w:val="19"/>
        </w:rPr>
        <w:t>.</w:t>
      </w:r>
    </w:p>
    <w:p w14:paraId="39B12BEB" w14:textId="42931C90" w:rsidR="000D6261" w:rsidRPr="00755FD7" w:rsidRDefault="00E734EB">
      <w:pPr>
        <w:pStyle w:val="ListParagraph"/>
        <w:numPr>
          <w:ilvl w:val="0"/>
          <w:numId w:val="1"/>
        </w:numPr>
        <w:tabs>
          <w:tab w:val="left" w:pos="818"/>
        </w:tabs>
        <w:ind w:left="817" w:right="450" w:hanging="360"/>
        <w:jc w:val="both"/>
        <w:rPr>
          <w:rFonts w:ascii="Symbol" w:hAnsi="Symbol"/>
          <w:sz w:val="19"/>
          <w:szCs w:val="19"/>
        </w:rPr>
      </w:pPr>
      <w:del w:id="30" w:author="TOUVA" w:date="2021-04-30T18:00:00Z">
        <w:r w:rsidRPr="00755FD7" w:rsidDel="008C14A5">
          <w:rPr>
            <w:sz w:val="19"/>
            <w:szCs w:val="19"/>
          </w:rPr>
          <w:delText xml:space="preserve">Xeev </w:delText>
        </w:r>
      </w:del>
      <w:ins w:id="31" w:author="TOUVA" w:date="2021-04-30T18:00:00Z">
        <w:r w:rsidR="008C14A5">
          <w:rPr>
            <w:sz w:val="19"/>
            <w:szCs w:val="19"/>
          </w:rPr>
          <w:t>Hauv x</w:t>
        </w:r>
        <w:r w:rsidR="008C14A5" w:rsidRPr="00755FD7">
          <w:rPr>
            <w:sz w:val="19"/>
            <w:szCs w:val="19"/>
          </w:rPr>
          <w:t xml:space="preserve">eev </w:t>
        </w:r>
      </w:ins>
      <w:r w:rsidRPr="00755FD7">
        <w:rPr>
          <w:sz w:val="19"/>
          <w:szCs w:val="19"/>
        </w:rPr>
        <w:t xml:space="preserve">California txoj cai txwv tsis pub tus neeg / </w:t>
      </w:r>
      <w:r w:rsidR="00462C55" w:rsidRPr="00755FD7">
        <w:rPr>
          <w:sz w:val="19"/>
          <w:szCs w:val="19"/>
        </w:rPr>
        <w:t>cov koo</w:t>
      </w:r>
      <w:ins w:id="32" w:author="TOUVA" w:date="2021-04-30T18:01:00Z">
        <w:r w:rsidR="008C14A5">
          <w:rPr>
            <w:sz w:val="19"/>
            <w:szCs w:val="19"/>
          </w:rPr>
          <w:t>m</w:t>
        </w:r>
      </w:ins>
      <w:del w:id="33" w:author="TOUVA" w:date="2021-04-30T18:01:00Z">
        <w:r w:rsidR="00462C55" w:rsidRPr="00755FD7" w:rsidDel="008C14A5">
          <w:rPr>
            <w:sz w:val="19"/>
            <w:szCs w:val="19"/>
          </w:rPr>
          <w:delText>s</w:delText>
        </w:r>
      </w:del>
      <w:r w:rsidR="00462C55" w:rsidRPr="00755FD7">
        <w:rPr>
          <w:sz w:val="19"/>
          <w:szCs w:val="19"/>
        </w:rPr>
        <w:t xml:space="preserve"> haum</w:t>
      </w:r>
      <w:r w:rsidRPr="00755FD7">
        <w:rPr>
          <w:sz w:val="19"/>
          <w:szCs w:val="19"/>
        </w:rPr>
        <w:t xml:space="preserve"> ua hauj</w:t>
      </w:r>
      <w:r w:rsidR="00462C55" w:rsidRPr="00755FD7">
        <w:rPr>
          <w:sz w:val="19"/>
          <w:szCs w:val="19"/>
        </w:rPr>
        <w:t xml:space="preserve"> </w:t>
      </w:r>
      <w:r w:rsidRPr="00755FD7">
        <w:rPr>
          <w:sz w:val="19"/>
          <w:szCs w:val="19"/>
        </w:rPr>
        <w:t xml:space="preserve">lwm </w:t>
      </w:r>
      <w:r w:rsidR="00462C55" w:rsidRPr="00755FD7">
        <w:rPr>
          <w:sz w:val="19"/>
          <w:szCs w:val="19"/>
        </w:rPr>
        <w:t xml:space="preserve">uas </w:t>
      </w:r>
      <w:r w:rsidRPr="00755FD7">
        <w:rPr>
          <w:sz w:val="19"/>
          <w:szCs w:val="19"/>
        </w:rPr>
        <w:t>tau txais kuv</w:t>
      </w:r>
      <w:r w:rsidR="00462C55" w:rsidRPr="00755FD7">
        <w:rPr>
          <w:sz w:val="19"/>
          <w:szCs w:val="19"/>
        </w:rPr>
        <w:t xml:space="preserve"> </w:t>
      </w:r>
      <w:r w:rsidRPr="00755FD7">
        <w:rPr>
          <w:sz w:val="19"/>
          <w:szCs w:val="19"/>
        </w:rPr>
        <w:t>thiab / los</w:t>
      </w:r>
      <w:r w:rsidR="00BA6C37" w:rsidRPr="00755FD7">
        <w:rPr>
          <w:sz w:val="19"/>
          <w:szCs w:val="19"/>
        </w:rPr>
        <w:t xml:space="preserve"> </w:t>
      </w:r>
      <w:r w:rsidRPr="00755FD7">
        <w:rPr>
          <w:sz w:val="19"/>
          <w:szCs w:val="19"/>
        </w:rPr>
        <w:t>sis kuv tus me</w:t>
      </w:r>
      <w:r w:rsidR="00BA6C37" w:rsidRPr="00755FD7">
        <w:rPr>
          <w:sz w:val="19"/>
          <w:szCs w:val="19"/>
        </w:rPr>
        <w:t xml:space="preserve"> </w:t>
      </w:r>
      <w:r w:rsidRPr="00755FD7">
        <w:rPr>
          <w:sz w:val="19"/>
          <w:szCs w:val="19"/>
        </w:rPr>
        <w:t xml:space="preserve">nyuam / cov </w:t>
      </w:r>
      <w:r w:rsidR="00BA6C37" w:rsidRPr="00755FD7">
        <w:rPr>
          <w:sz w:val="19"/>
          <w:szCs w:val="19"/>
        </w:rPr>
        <w:t xml:space="preserve">qhua </w:t>
      </w:r>
      <w:r w:rsidRPr="00755FD7">
        <w:rPr>
          <w:sz w:val="19"/>
          <w:szCs w:val="19"/>
        </w:rPr>
        <w:t>cov ntaub ntawv</w:t>
      </w:r>
      <w:r w:rsidR="00621165" w:rsidRPr="00755FD7">
        <w:rPr>
          <w:sz w:val="19"/>
          <w:szCs w:val="19"/>
        </w:rPr>
        <w:t xml:space="preserve"> kev</w:t>
      </w:r>
      <w:r w:rsidRPr="00755FD7">
        <w:rPr>
          <w:sz w:val="19"/>
          <w:szCs w:val="19"/>
        </w:rPr>
        <w:t xml:space="preserve"> noj qab haus huv los qhia tawm </w:t>
      </w:r>
      <w:r w:rsidR="00621165" w:rsidRPr="00755FD7">
        <w:rPr>
          <w:sz w:val="19"/>
          <w:szCs w:val="19"/>
        </w:rPr>
        <w:t>tx</w:t>
      </w:r>
      <w:del w:id="34" w:author="TOUVA" w:date="2021-04-30T18:02:00Z">
        <w:r w:rsidR="00621165" w:rsidRPr="00755FD7" w:rsidDel="008C14A5">
          <w:rPr>
            <w:sz w:val="19"/>
            <w:szCs w:val="19"/>
          </w:rPr>
          <w:delText>h</w:delText>
        </w:r>
      </w:del>
      <w:r w:rsidR="00621165" w:rsidRPr="00755FD7">
        <w:rPr>
          <w:sz w:val="19"/>
          <w:szCs w:val="19"/>
        </w:rPr>
        <w:t>w</w:t>
      </w:r>
      <w:ins w:id="35" w:author="TOUVA" w:date="2021-04-30T18:02:00Z">
        <w:r w:rsidR="008C14A5">
          <w:rPr>
            <w:sz w:val="19"/>
            <w:szCs w:val="19"/>
          </w:rPr>
          <w:t>j</w:t>
        </w:r>
      </w:ins>
      <w:del w:id="36" w:author="TOUVA" w:date="2021-04-30T18:02:00Z">
        <w:r w:rsidR="00621165" w:rsidRPr="00755FD7" w:rsidDel="008C14A5">
          <w:rPr>
            <w:sz w:val="19"/>
            <w:szCs w:val="19"/>
          </w:rPr>
          <w:delText>v</w:delText>
        </w:r>
      </w:del>
      <w:r w:rsidR="00621165" w:rsidRPr="00755FD7">
        <w:rPr>
          <w:sz w:val="19"/>
          <w:szCs w:val="19"/>
        </w:rPr>
        <w:t xml:space="preserve"> </w:t>
      </w:r>
      <w:r w:rsidRPr="00755FD7">
        <w:rPr>
          <w:sz w:val="19"/>
          <w:szCs w:val="19"/>
        </w:rPr>
        <w:t xml:space="preserve">tsis yog muaj kev tso cai </w:t>
      </w:r>
      <w:ins w:id="37" w:author="TOUVA" w:date="2021-04-30T18:02:00Z">
        <w:r w:rsidR="008C14A5">
          <w:rPr>
            <w:sz w:val="19"/>
            <w:szCs w:val="19"/>
          </w:rPr>
          <w:t xml:space="preserve">los </w:t>
        </w:r>
      </w:ins>
      <w:r w:rsidRPr="00755FD7">
        <w:rPr>
          <w:sz w:val="19"/>
          <w:szCs w:val="19"/>
        </w:rPr>
        <w:t>ntawm kuv los</w:t>
      </w:r>
      <w:r w:rsidR="00621165" w:rsidRPr="00755FD7">
        <w:rPr>
          <w:sz w:val="19"/>
          <w:szCs w:val="19"/>
        </w:rPr>
        <w:t xml:space="preserve"> </w:t>
      </w:r>
      <w:r w:rsidRPr="00755FD7">
        <w:rPr>
          <w:sz w:val="19"/>
          <w:szCs w:val="19"/>
        </w:rPr>
        <w:t>sis t</w:t>
      </w:r>
      <w:ins w:id="38" w:author="TOUVA" w:date="2021-04-30T18:02:00Z">
        <w:r w:rsidR="008C14A5">
          <w:rPr>
            <w:sz w:val="19"/>
            <w:szCs w:val="19"/>
          </w:rPr>
          <w:t>x</w:t>
        </w:r>
      </w:ins>
      <w:del w:id="39" w:author="TOUVA" w:date="2021-04-30T18:02:00Z">
        <w:r w:rsidRPr="00755FD7" w:rsidDel="008C14A5">
          <w:rPr>
            <w:sz w:val="19"/>
            <w:szCs w:val="19"/>
          </w:rPr>
          <w:delText>sh</w:delText>
        </w:r>
      </w:del>
      <w:r w:rsidRPr="00755FD7">
        <w:rPr>
          <w:sz w:val="19"/>
          <w:szCs w:val="19"/>
        </w:rPr>
        <w:t>w</w:t>
      </w:r>
      <w:ins w:id="40" w:author="TOUVA" w:date="2021-04-30T18:02:00Z">
        <w:r w:rsidR="008C14A5">
          <w:rPr>
            <w:sz w:val="19"/>
            <w:szCs w:val="19"/>
          </w:rPr>
          <w:t>j</w:t>
        </w:r>
      </w:ins>
      <w:del w:id="41" w:author="TOUVA" w:date="2021-04-30T18:02:00Z">
        <w:r w:rsidR="00621165" w:rsidRPr="00755FD7" w:rsidDel="008C14A5">
          <w:rPr>
            <w:sz w:val="19"/>
            <w:szCs w:val="19"/>
          </w:rPr>
          <w:delText>v</w:delText>
        </w:r>
      </w:del>
      <w:r w:rsidRPr="00755FD7">
        <w:rPr>
          <w:sz w:val="19"/>
          <w:szCs w:val="19"/>
        </w:rPr>
        <w:t xml:space="preserve"> tsis yog muaj kev nthuav tawm tshwj xeeb raws li kev cai lij choj</w:t>
      </w:r>
      <w:r w:rsidR="00CB53AA" w:rsidRPr="00755FD7">
        <w:rPr>
          <w:sz w:val="19"/>
          <w:szCs w:val="19"/>
        </w:rPr>
        <w:t>.</w:t>
      </w:r>
    </w:p>
    <w:p w14:paraId="5CEEA15F" w14:textId="0885A296" w:rsidR="000D6261" w:rsidRPr="00755FD7" w:rsidRDefault="002B3726">
      <w:pPr>
        <w:pStyle w:val="ListParagraph"/>
        <w:numPr>
          <w:ilvl w:val="0"/>
          <w:numId w:val="1"/>
        </w:numPr>
        <w:tabs>
          <w:tab w:val="left" w:pos="820"/>
        </w:tabs>
        <w:ind w:right="448" w:hanging="362"/>
        <w:jc w:val="both"/>
        <w:rPr>
          <w:rFonts w:ascii="Symbol" w:hAnsi="Symbol"/>
          <w:sz w:val="19"/>
          <w:szCs w:val="19"/>
        </w:rPr>
      </w:pPr>
      <w:r w:rsidRPr="00755FD7">
        <w:rPr>
          <w:sz w:val="19"/>
          <w:szCs w:val="19"/>
        </w:rPr>
        <w:t>Yog tias kuv qhia</w:t>
      </w:r>
      <w:r w:rsidR="001318A3" w:rsidRPr="00755FD7">
        <w:rPr>
          <w:sz w:val="19"/>
          <w:szCs w:val="19"/>
        </w:rPr>
        <w:t xml:space="preserve"> </w:t>
      </w:r>
      <w:r w:rsidRPr="00755FD7">
        <w:rPr>
          <w:sz w:val="19"/>
          <w:szCs w:val="19"/>
        </w:rPr>
        <w:t xml:space="preserve">cov ntaub ntawv </w:t>
      </w:r>
      <w:r w:rsidR="001318A3" w:rsidRPr="00755FD7">
        <w:rPr>
          <w:sz w:val="19"/>
          <w:szCs w:val="19"/>
        </w:rPr>
        <w:t xml:space="preserve">kev </w:t>
      </w:r>
      <w:r w:rsidRPr="00755FD7">
        <w:rPr>
          <w:sz w:val="19"/>
          <w:szCs w:val="19"/>
        </w:rPr>
        <w:t xml:space="preserve">noj qab haus huv </w:t>
      </w:r>
      <w:r w:rsidR="001318A3" w:rsidRPr="00755FD7">
        <w:rPr>
          <w:sz w:val="19"/>
          <w:szCs w:val="19"/>
        </w:rPr>
        <w:t xml:space="preserve">kev </w:t>
      </w:r>
      <w:r w:rsidRPr="00755FD7">
        <w:rPr>
          <w:sz w:val="19"/>
          <w:szCs w:val="19"/>
        </w:rPr>
        <w:t xml:space="preserve">tiv thaiv rau ib tus neeg uas tsis raug cai los khaws nws cov ntaub ntawv, nws yuav raug </w:t>
      </w:r>
      <w:r w:rsidR="001318A3" w:rsidRPr="00755FD7">
        <w:rPr>
          <w:sz w:val="19"/>
          <w:szCs w:val="19"/>
        </w:rPr>
        <w:t xml:space="preserve">nrhuav tawm </w:t>
      </w:r>
      <w:r w:rsidRPr="00755FD7">
        <w:rPr>
          <w:sz w:val="19"/>
          <w:szCs w:val="19"/>
        </w:rPr>
        <w:t>qhia dua tshiab thiab yuav tsis</w:t>
      </w:r>
      <w:r w:rsidR="001318A3" w:rsidRPr="00755FD7">
        <w:rPr>
          <w:sz w:val="19"/>
          <w:szCs w:val="19"/>
        </w:rPr>
        <w:t xml:space="preserve"> tau txais</w:t>
      </w:r>
      <w:r w:rsidRPr="00755FD7">
        <w:rPr>
          <w:sz w:val="19"/>
          <w:szCs w:val="19"/>
        </w:rPr>
        <w:t xml:space="preserve"> kev tiv thaiv ntxiv lawm</w:t>
      </w:r>
      <w:r w:rsidR="00CB53AA" w:rsidRPr="00755FD7">
        <w:rPr>
          <w:sz w:val="19"/>
          <w:szCs w:val="19"/>
        </w:rPr>
        <w:t>.</w:t>
      </w:r>
    </w:p>
    <w:p w14:paraId="49B1B2E5" w14:textId="77777777" w:rsidR="000D6261" w:rsidRDefault="000D6261">
      <w:pPr>
        <w:pStyle w:val="BodyText"/>
      </w:pPr>
    </w:p>
    <w:p w14:paraId="4128DEEC" w14:textId="77777777" w:rsidR="000D6261" w:rsidRDefault="00CB2D25">
      <w:pPr>
        <w:pStyle w:val="BodyText"/>
        <w:spacing w:before="12"/>
        <w:rPr>
          <w:sz w:val="10"/>
        </w:rPr>
      </w:pPr>
      <w:r>
        <w:pict w14:anchorId="2FBB7835">
          <v:shape id="_x0000_s1027" style="position:absolute;margin-left:36pt;margin-top:8.9pt;width:540pt;height:.1pt;z-index:-251654144;mso-wrap-distance-left:0;mso-wrap-distance-right:0;mso-position-horizontal-relative:page" coordorigin="720,178" coordsize="10800,0" path="m720,178r10800,e" filled="f" strokeweight=".48pt">
            <v:path arrowok="t"/>
            <w10:wrap type="topAndBottom" anchorx="page"/>
          </v:shape>
        </w:pict>
      </w:r>
    </w:p>
    <w:p w14:paraId="57FCD482" w14:textId="63513653" w:rsidR="000D6261" w:rsidRDefault="00723E3F">
      <w:pPr>
        <w:tabs>
          <w:tab w:val="left" w:pos="9047"/>
        </w:tabs>
        <w:spacing w:before="8"/>
        <w:ind w:left="490"/>
        <w:rPr>
          <w:b/>
          <w:sz w:val="18"/>
        </w:rPr>
      </w:pPr>
      <w:r>
        <w:rPr>
          <w:b/>
          <w:sz w:val="18"/>
        </w:rPr>
        <w:t xml:space="preserve">Kos </w:t>
      </w:r>
      <w:r w:rsidR="00804C54">
        <w:rPr>
          <w:b/>
          <w:sz w:val="18"/>
        </w:rPr>
        <w:t>N</w:t>
      </w:r>
      <w:r>
        <w:rPr>
          <w:b/>
          <w:sz w:val="18"/>
        </w:rPr>
        <w:t>pe</w:t>
      </w:r>
      <w:r w:rsidR="00CB53AA">
        <w:rPr>
          <w:sz w:val="18"/>
        </w:rPr>
        <w:t>(</w:t>
      </w:r>
      <w:r w:rsidR="00CD6BA3">
        <w:rPr>
          <w:sz w:val="18"/>
        </w:rPr>
        <w:t>Tus Qhua</w:t>
      </w:r>
      <w:r w:rsidR="00CB53AA">
        <w:rPr>
          <w:sz w:val="18"/>
        </w:rPr>
        <w:t>/</w:t>
      </w:r>
      <w:r w:rsidR="00CD6BA3">
        <w:rPr>
          <w:sz w:val="18"/>
        </w:rPr>
        <w:t>Tus Sawv Cev Tus Qua Kev Tsos Cai</w:t>
      </w:r>
      <w:r w:rsidR="00CB53AA">
        <w:rPr>
          <w:sz w:val="18"/>
        </w:rPr>
        <w:t>)</w:t>
      </w:r>
      <w:r w:rsidR="00CB53AA">
        <w:rPr>
          <w:sz w:val="18"/>
        </w:rPr>
        <w:tab/>
      </w:r>
      <w:r w:rsidR="00F61E34" w:rsidRPr="00F61E34">
        <w:rPr>
          <w:b/>
          <w:sz w:val="18"/>
        </w:rPr>
        <w:t xml:space="preserve">Hnub </w:t>
      </w:r>
      <w:ins w:id="42" w:author="TOUVA" w:date="2021-04-30T18:03:00Z">
        <w:r w:rsidR="008C14A5">
          <w:rPr>
            <w:b/>
            <w:sz w:val="18"/>
          </w:rPr>
          <w:t xml:space="preserve">Tim Kev </w:t>
        </w:r>
      </w:ins>
      <w:r w:rsidR="00F61E34" w:rsidRPr="00F61E34">
        <w:rPr>
          <w:b/>
          <w:sz w:val="18"/>
        </w:rPr>
        <w:t>Tso Cai</w:t>
      </w:r>
    </w:p>
    <w:p w14:paraId="197151BA" w14:textId="77777777" w:rsidR="000D6261" w:rsidRDefault="00CB2D25">
      <w:pPr>
        <w:pStyle w:val="BodyText"/>
        <w:spacing w:before="6"/>
        <w:rPr>
          <w:b/>
          <w:sz w:val="24"/>
        </w:rPr>
      </w:pPr>
      <w:r>
        <w:pict w14:anchorId="45FF6378">
          <v:shape id="_x0000_s1026" style="position:absolute;margin-left:37pt;margin-top:17.15pt;width:540pt;height:.1pt;z-index:-251653120;mso-wrap-distance-left:0;mso-wrap-distance-right:0;mso-position-horizontal-relative:page" coordorigin="740,343" coordsize="10800,0" path="m740,343r10800,e" filled="f" strokeweight=".48pt">
            <v:path arrowok="t"/>
            <w10:wrap type="topAndBottom" anchorx="page"/>
          </v:shape>
        </w:pict>
      </w:r>
    </w:p>
    <w:p w14:paraId="2B58FF86" w14:textId="04F534D5" w:rsidR="000D6261" w:rsidRDefault="00CB53AA">
      <w:pPr>
        <w:tabs>
          <w:tab w:val="left" w:pos="5964"/>
        </w:tabs>
        <w:spacing w:line="211" w:lineRule="exact"/>
        <w:ind w:left="520"/>
        <w:rPr>
          <w:b/>
          <w:sz w:val="18"/>
        </w:rPr>
      </w:pPr>
      <w:del w:id="43" w:author="TOUVA" w:date="2021-04-30T18:03:00Z">
        <w:r w:rsidDel="008C14A5">
          <w:rPr>
            <w:b/>
            <w:sz w:val="18"/>
          </w:rPr>
          <w:delText>Print</w:delText>
        </w:r>
        <w:r w:rsidDel="008C14A5">
          <w:rPr>
            <w:b/>
            <w:spacing w:val="-3"/>
            <w:sz w:val="18"/>
          </w:rPr>
          <w:delText xml:space="preserve"> </w:delText>
        </w:r>
        <w:r w:rsidDel="008C14A5">
          <w:rPr>
            <w:b/>
            <w:sz w:val="18"/>
          </w:rPr>
          <w:delText>Name</w:delText>
        </w:r>
      </w:del>
      <w:ins w:id="44" w:author="TOUVA" w:date="2021-04-30T18:03:00Z">
        <w:r w:rsidR="008C14A5">
          <w:rPr>
            <w:b/>
            <w:sz w:val="18"/>
          </w:rPr>
          <w:t>Sau Npe</w:t>
        </w:r>
      </w:ins>
      <w:r>
        <w:rPr>
          <w:b/>
          <w:sz w:val="18"/>
        </w:rPr>
        <w:tab/>
      </w:r>
      <w:r w:rsidR="00920E60">
        <w:rPr>
          <w:b/>
          <w:position w:val="1"/>
          <w:sz w:val="18"/>
        </w:rPr>
        <w:t>Kev Sib Raug Zoo Rau Tus Qhua</w:t>
      </w:r>
    </w:p>
    <w:p w14:paraId="104F7EF1" w14:textId="32391B7E" w:rsidR="000D6261" w:rsidRDefault="00112B2C" w:rsidP="00CF039F">
      <w:pPr>
        <w:spacing w:before="99"/>
        <w:jc w:val="center"/>
        <w:rPr>
          <w:b/>
          <w:sz w:val="18"/>
        </w:rPr>
      </w:pPr>
      <w:r>
        <w:rPr>
          <w:b/>
          <w:sz w:val="18"/>
        </w:rPr>
        <w:t xml:space="preserve">TXOJ CAI NO </w:t>
      </w:r>
      <w:ins w:id="45" w:author="TOUVA" w:date="2021-04-30T18:04:00Z">
        <w:r w:rsidR="008C14A5">
          <w:rPr>
            <w:b/>
            <w:sz w:val="18"/>
          </w:rPr>
          <w:t>YUAV TAG LUB HAWM</w:t>
        </w:r>
      </w:ins>
      <w:del w:id="46" w:author="TOUVA" w:date="2021-04-30T18:04:00Z">
        <w:r w:rsidDel="008C14A5">
          <w:rPr>
            <w:b/>
            <w:sz w:val="18"/>
          </w:rPr>
          <w:delText xml:space="preserve">TAU LOJ HLOJ </w:delText>
        </w:r>
      </w:del>
      <w:r>
        <w:rPr>
          <w:b/>
          <w:sz w:val="18"/>
        </w:rPr>
        <w:t>RAU IB XYOO TOM QAB HNUB</w:t>
      </w:r>
      <w:ins w:id="47" w:author="TOUVA" w:date="2021-04-30T18:04:00Z">
        <w:r w:rsidR="008C14A5">
          <w:rPr>
            <w:b/>
            <w:sz w:val="18"/>
          </w:rPr>
          <w:t xml:space="preserve"> TIM</w:t>
        </w:r>
      </w:ins>
      <w:r>
        <w:rPr>
          <w:b/>
          <w:sz w:val="18"/>
        </w:rPr>
        <w:t xml:space="preserve"> KOS NPE LOS SIS ZE RAU </w:t>
      </w:r>
      <w:ins w:id="48" w:author="TOUVA" w:date="2021-04-30T18:05:00Z">
        <w:r w:rsidR="008C14A5">
          <w:rPr>
            <w:b/>
            <w:sz w:val="18"/>
          </w:rPr>
          <w:t xml:space="preserve">THAUM YUAV KAWS </w:t>
        </w:r>
      </w:ins>
      <w:r>
        <w:rPr>
          <w:b/>
          <w:sz w:val="18"/>
        </w:rPr>
        <w:t>COV KEV PAB CUAM</w:t>
      </w:r>
      <w:r w:rsidR="006C733E">
        <w:rPr>
          <w:b/>
          <w:sz w:val="18"/>
        </w:rPr>
        <w:t xml:space="preserve"> </w:t>
      </w:r>
      <w:r w:rsidR="00CF039F">
        <w:rPr>
          <w:b/>
          <w:sz w:val="18"/>
        </w:rPr>
        <w:t xml:space="preserve">                                                                                         </w:t>
      </w:r>
      <w:r>
        <w:rPr>
          <w:b/>
          <w:sz w:val="18"/>
        </w:rPr>
        <w:t>(YOG TIAS MUAJ COV KEV TXHAWB NQA UA NTEJ IB NRAB XYOO</w:t>
      </w:r>
      <w:r w:rsidR="00CB53AA">
        <w:rPr>
          <w:b/>
          <w:sz w:val="18"/>
        </w:rPr>
        <w:t>)</w:t>
      </w:r>
    </w:p>
    <w:p w14:paraId="54C58D0F" w14:textId="77777777" w:rsidR="000D6261" w:rsidRPr="00CB53AA" w:rsidRDefault="00CB53AA">
      <w:pPr>
        <w:spacing w:before="10"/>
        <w:ind w:left="443"/>
        <w:rPr>
          <w:sz w:val="13"/>
          <w:szCs w:val="13"/>
        </w:rPr>
      </w:pPr>
      <w:r w:rsidRPr="00CB53AA">
        <w:rPr>
          <w:sz w:val="13"/>
          <w:szCs w:val="13"/>
        </w:rPr>
        <w:t>20210408</w:t>
      </w:r>
    </w:p>
    <w:sectPr w:rsidR="000D6261" w:rsidRPr="00CB53AA">
      <w:type w:val="continuous"/>
      <w:pgSz w:w="12240" w:h="15840"/>
      <w:pgMar w:top="300" w:right="34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12328"/>
    <w:multiLevelType w:val="hybridMultilevel"/>
    <w:tmpl w:val="F7BC898C"/>
    <w:lvl w:ilvl="0" w:tplc="502ADE7E">
      <w:numFmt w:val="bullet"/>
      <w:lvlText w:val=""/>
      <w:lvlJc w:val="left"/>
      <w:pPr>
        <w:ind w:left="821" w:hanging="365"/>
      </w:pPr>
      <w:rPr>
        <w:rFonts w:hint="default"/>
        <w:w w:val="100"/>
      </w:rPr>
    </w:lvl>
    <w:lvl w:ilvl="1" w:tplc="0D56E192">
      <w:numFmt w:val="bullet"/>
      <w:lvlText w:val="•"/>
      <w:lvlJc w:val="left"/>
      <w:pPr>
        <w:ind w:left="1902" w:hanging="365"/>
      </w:pPr>
      <w:rPr>
        <w:rFonts w:hint="default"/>
      </w:rPr>
    </w:lvl>
    <w:lvl w:ilvl="2" w:tplc="413E6604">
      <w:numFmt w:val="bullet"/>
      <w:lvlText w:val="•"/>
      <w:lvlJc w:val="left"/>
      <w:pPr>
        <w:ind w:left="2984" w:hanging="365"/>
      </w:pPr>
      <w:rPr>
        <w:rFonts w:hint="default"/>
      </w:rPr>
    </w:lvl>
    <w:lvl w:ilvl="3" w:tplc="1D98B452">
      <w:numFmt w:val="bullet"/>
      <w:lvlText w:val="•"/>
      <w:lvlJc w:val="left"/>
      <w:pPr>
        <w:ind w:left="4066" w:hanging="365"/>
      </w:pPr>
      <w:rPr>
        <w:rFonts w:hint="default"/>
      </w:rPr>
    </w:lvl>
    <w:lvl w:ilvl="4" w:tplc="1B144E16">
      <w:numFmt w:val="bullet"/>
      <w:lvlText w:val="•"/>
      <w:lvlJc w:val="left"/>
      <w:pPr>
        <w:ind w:left="5148" w:hanging="365"/>
      </w:pPr>
      <w:rPr>
        <w:rFonts w:hint="default"/>
      </w:rPr>
    </w:lvl>
    <w:lvl w:ilvl="5" w:tplc="F6AA7BD0">
      <w:numFmt w:val="bullet"/>
      <w:lvlText w:val="•"/>
      <w:lvlJc w:val="left"/>
      <w:pPr>
        <w:ind w:left="6230" w:hanging="365"/>
      </w:pPr>
      <w:rPr>
        <w:rFonts w:hint="default"/>
      </w:rPr>
    </w:lvl>
    <w:lvl w:ilvl="6" w:tplc="5922F5E6">
      <w:numFmt w:val="bullet"/>
      <w:lvlText w:val="•"/>
      <w:lvlJc w:val="left"/>
      <w:pPr>
        <w:ind w:left="7312" w:hanging="365"/>
      </w:pPr>
      <w:rPr>
        <w:rFonts w:hint="default"/>
      </w:rPr>
    </w:lvl>
    <w:lvl w:ilvl="7" w:tplc="2F3220D8">
      <w:numFmt w:val="bullet"/>
      <w:lvlText w:val="•"/>
      <w:lvlJc w:val="left"/>
      <w:pPr>
        <w:ind w:left="8394" w:hanging="365"/>
      </w:pPr>
      <w:rPr>
        <w:rFonts w:hint="default"/>
      </w:rPr>
    </w:lvl>
    <w:lvl w:ilvl="8" w:tplc="71B8FA60">
      <w:numFmt w:val="bullet"/>
      <w:lvlText w:val="•"/>
      <w:lvlJc w:val="left"/>
      <w:pPr>
        <w:ind w:left="9476" w:hanging="36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trackRevisio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D6261"/>
    <w:rsid w:val="000038FE"/>
    <w:rsid w:val="00032536"/>
    <w:rsid w:val="00034261"/>
    <w:rsid w:val="000507EA"/>
    <w:rsid w:val="00062FDB"/>
    <w:rsid w:val="000763F5"/>
    <w:rsid w:val="00081998"/>
    <w:rsid w:val="000A3132"/>
    <w:rsid w:val="000D6261"/>
    <w:rsid w:val="000F085D"/>
    <w:rsid w:val="000F3A23"/>
    <w:rsid w:val="00112B2C"/>
    <w:rsid w:val="001265C3"/>
    <w:rsid w:val="001318A3"/>
    <w:rsid w:val="00162FD7"/>
    <w:rsid w:val="00163A44"/>
    <w:rsid w:val="00182D97"/>
    <w:rsid w:val="001A20A4"/>
    <w:rsid w:val="001C773B"/>
    <w:rsid w:val="001D7EB0"/>
    <w:rsid w:val="001E7523"/>
    <w:rsid w:val="002311EB"/>
    <w:rsid w:val="00287FB3"/>
    <w:rsid w:val="002B3726"/>
    <w:rsid w:val="002C1794"/>
    <w:rsid w:val="002D4515"/>
    <w:rsid w:val="002E7AEC"/>
    <w:rsid w:val="00335A22"/>
    <w:rsid w:val="0035482C"/>
    <w:rsid w:val="00354F66"/>
    <w:rsid w:val="003653A2"/>
    <w:rsid w:val="003F372C"/>
    <w:rsid w:val="004228F8"/>
    <w:rsid w:val="00430B16"/>
    <w:rsid w:val="00443B29"/>
    <w:rsid w:val="00453B8A"/>
    <w:rsid w:val="00462C55"/>
    <w:rsid w:val="00490F94"/>
    <w:rsid w:val="004D0021"/>
    <w:rsid w:val="004D7095"/>
    <w:rsid w:val="004F290C"/>
    <w:rsid w:val="004F51B4"/>
    <w:rsid w:val="004F529F"/>
    <w:rsid w:val="0052600A"/>
    <w:rsid w:val="00546481"/>
    <w:rsid w:val="005669F9"/>
    <w:rsid w:val="00590E05"/>
    <w:rsid w:val="00591B22"/>
    <w:rsid w:val="005D4C6A"/>
    <w:rsid w:val="00621165"/>
    <w:rsid w:val="00644D48"/>
    <w:rsid w:val="006C733E"/>
    <w:rsid w:val="006F490A"/>
    <w:rsid w:val="00723E3F"/>
    <w:rsid w:val="00730870"/>
    <w:rsid w:val="00755FD7"/>
    <w:rsid w:val="00770F48"/>
    <w:rsid w:val="00784055"/>
    <w:rsid w:val="00795DE4"/>
    <w:rsid w:val="007C2914"/>
    <w:rsid w:val="007C7C24"/>
    <w:rsid w:val="007D2194"/>
    <w:rsid w:val="007E6CDF"/>
    <w:rsid w:val="007F27E9"/>
    <w:rsid w:val="00804C54"/>
    <w:rsid w:val="0088129F"/>
    <w:rsid w:val="00890A82"/>
    <w:rsid w:val="008A0816"/>
    <w:rsid w:val="008C14A5"/>
    <w:rsid w:val="00907CE9"/>
    <w:rsid w:val="00920E60"/>
    <w:rsid w:val="00970F70"/>
    <w:rsid w:val="00982D1D"/>
    <w:rsid w:val="00A2152F"/>
    <w:rsid w:val="00A8527C"/>
    <w:rsid w:val="00A95321"/>
    <w:rsid w:val="00AE6BE9"/>
    <w:rsid w:val="00AE6F87"/>
    <w:rsid w:val="00AF49C8"/>
    <w:rsid w:val="00B04969"/>
    <w:rsid w:val="00B37F7E"/>
    <w:rsid w:val="00B85D6F"/>
    <w:rsid w:val="00B909E3"/>
    <w:rsid w:val="00BA6362"/>
    <w:rsid w:val="00BA6C37"/>
    <w:rsid w:val="00BE53B6"/>
    <w:rsid w:val="00BF3BD0"/>
    <w:rsid w:val="00C06EC6"/>
    <w:rsid w:val="00C66213"/>
    <w:rsid w:val="00C75830"/>
    <w:rsid w:val="00C776DB"/>
    <w:rsid w:val="00CB2D25"/>
    <w:rsid w:val="00CB53AA"/>
    <w:rsid w:val="00CC0E3F"/>
    <w:rsid w:val="00CD6BA3"/>
    <w:rsid w:val="00CF039F"/>
    <w:rsid w:val="00CF2793"/>
    <w:rsid w:val="00D061EC"/>
    <w:rsid w:val="00D15766"/>
    <w:rsid w:val="00D428CF"/>
    <w:rsid w:val="00DA2FB9"/>
    <w:rsid w:val="00DE5FB0"/>
    <w:rsid w:val="00E54D1D"/>
    <w:rsid w:val="00E734EB"/>
    <w:rsid w:val="00E82A09"/>
    <w:rsid w:val="00EF6014"/>
    <w:rsid w:val="00F00B62"/>
    <w:rsid w:val="00F03075"/>
    <w:rsid w:val="00F4182A"/>
    <w:rsid w:val="00F61E34"/>
    <w:rsid w:val="00F879DA"/>
    <w:rsid w:val="00F97C00"/>
    <w:rsid w:val="00FB48DC"/>
    <w:rsid w:val="00FB6199"/>
    <w:rsid w:val="00FC017E"/>
    <w:rsid w:val="00FC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65CA2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right="4419"/>
      <w:jc w:val="right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1" w:hanging="36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B2D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D2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kidshom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Laura.Pauli</dc:creator>
  <cp:lastModifiedBy>TOUVA</cp:lastModifiedBy>
  <cp:revision>117</cp:revision>
  <cp:lastPrinted>2021-04-30T11:10:00Z</cp:lastPrinted>
  <dcterms:created xsi:type="dcterms:W3CDTF">2021-04-28T17:34:00Z</dcterms:created>
  <dcterms:modified xsi:type="dcterms:W3CDTF">2021-04-30T11:10:00Z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2021-04-28T00:00:00Z</vt:filetime>
  </property>
</Properties>
</file>