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6BF96" w14:textId="072A575A" w:rsidR="00B2591B" w:rsidRPr="00CD5899" w:rsidRDefault="00CD5899">
      <w:pPr>
        <w:spacing w:after="0"/>
        <w:jc w:val="center"/>
        <w:rPr>
          <w:rFonts w:ascii="Arial" w:hAnsi="Arial" w:cs="Arial"/>
          <w:b/>
          <w:bCs/>
          <w:sz w:val="22"/>
          <w:szCs w:val="22"/>
        </w:rPr>
        <w:pPrChange w:id="0" w:author="Kaxiong" w:date="2021-05-17T16:23:00Z">
          <w:pPr>
            <w:jc w:val="center"/>
          </w:pPr>
        </w:pPrChange>
      </w:pPr>
      <w:r w:rsidRPr="00CD5899">
        <w:rPr>
          <w:rFonts w:ascii="Arial" w:hAnsi="Arial" w:cs="Arial"/>
          <w:b/>
          <w:bCs/>
          <w:sz w:val="22"/>
          <w:szCs w:val="22"/>
        </w:rPr>
        <w:t>SCRA</w:t>
      </w:r>
      <w:del w:id="1" w:author="Kaxiong" w:date="2021-05-16T15:32:00Z">
        <w:r w:rsidRPr="00CD5899" w:rsidDel="000613E4">
          <w:rPr>
            <w:rFonts w:ascii="Arial" w:hAnsi="Arial" w:cs="Arial"/>
            <w:b/>
            <w:bCs/>
            <w:sz w:val="22"/>
            <w:szCs w:val="22"/>
          </w:rPr>
          <w:delText>A</w:delText>
        </w:r>
      </w:del>
      <w:r w:rsidRPr="00CD5899">
        <w:rPr>
          <w:rFonts w:ascii="Arial" w:hAnsi="Arial" w:cs="Arial"/>
          <w:b/>
          <w:bCs/>
          <w:sz w:val="22"/>
          <w:szCs w:val="22"/>
        </w:rPr>
        <w:t>MENTO CITY UNIFIED</w:t>
      </w:r>
    </w:p>
    <w:p w14:paraId="77F26A16" w14:textId="7A44AC98" w:rsidR="00CD5899" w:rsidRPr="00CD5899" w:rsidRDefault="00CD5899">
      <w:pPr>
        <w:spacing w:after="0"/>
        <w:jc w:val="center"/>
        <w:rPr>
          <w:rFonts w:ascii="Arial" w:hAnsi="Arial" w:cs="Arial"/>
          <w:b/>
          <w:bCs/>
          <w:sz w:val="22"/>
          <w:szCs w:val="22"/>
        </w:rPr>
        <w:pPrChange w:id="2" w:author="Kaxiong" w:date="2021-05-17T16:23:00Z">
          <w:pPr>
            <w:jc w:val="center"/>
          </w:pPr>
        </w:pPrChange>
      </w:pP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 </w:t>
      </w:r>
      <w:proofErr w:type="spellStart"/>
      <w:r w:rsidRPr="00CD5899">
        <w:rPr>
          <w:rFonts w:ascii="Arial" w:hAnsi="Arial" w:cs="Arial"/>
          <w:b/>
          <w:bCs/>
          <w:sz w:val="22"/>
          <w:szCs w:val="22"/>
        </w:rPr>
        <w:t>Txog</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Ntawm</w:t>
      </w:r>
      <w:proofErr w:type="spellEnd"/>
      <w:r w:rsidRPr="00CD5899">
        <w:rPr>
          <w:rFonts w:ascii="Arial" w:hAnsi="Arial" w:cs="Arial"/>
          <w:b/>
          <w:bCs/>
          <w:sz w:val="22"/>
          <w:szCs w:val="22"/>
        </w:rPr>
        <w:t xml:space="preserve"> Kev </w:t>
      </w:r>
      <w:proofErr w:type="spellStart"/>
      <w:r w:rsidRPr="00CD5899">
        <w:rPr>
          <w:rFonts w:ascii="Arial" w:hAnsi="Arial" w:cs="Arial"/>
          <w:b/>
          <w:bCs/>
          <w:sz w:val="22"/>
          <w:szCs w:val="22"/>
        </w:rPr>
        <w:t>Ua</w:t>
      </w:r>
      <w:proofErr w:type="spellEnd"/>
    </w:p>
    <w:p w14:paraId="379E2F1E" w14:textId="449C23F4" w:rsidR="00CD5899" w:rsidRDefault="00CD5899" w:rsidP="00DB51B7">
      <w:pPr>
        <w:spacing w:after="0"/>
        <w:jc w:val="center"/>
        <w:rPr>
          <w:ins w:id="3" w:author="Kaxiong" w:date="2021-05-17T16:23:00Z"/>
          <w:rFonts w:ascii="Arial" w:hAnsi="Arial" w:cs="Arial"/>
          <w:b/>
          <w:bCs/>
          <w:sz w:val="22"/>
          <w:szCs w:val="22"/>
        </w:rPr>
      </w:pPr>
      <w:r>
        <w:rPr>
          <w:rFonts w:ascii="Arial" w:hAnsi="Arial" w:cs="Arial"/>
          <w:b/>
          <w:bCs/>
          <w:sz w:val="22"/>
          <w:szCs w:val="22"/>
        </w:rPr>
        <w:t>(</w:t>
      </w:r>
      <w:proofErr w:type="spellStart"/>
      <w:del w:id="4" w:author="Kaxiong" w:date="2021-05-16T15:33:00Z">
        <w:r w:rsidRPr="00CD5899" w:rsidDel="000613E4">
          <w:rPr>
            <w:rFonts w:ascii="Arial" w:hAnsi="Arial" w:cs="Arial"/>
            <w:b/>
            <w:bCs/>
            <w:sz w:val="22"/>
            <w:szCs w:val="22"/>
          </w:rPr>
          <w:delText xml:space="preserve">Ua Ntej Sau </w:delText>
        </w:r>
      </w:del>
      <w:r w:rsidRPr="00CD5899">
        <w:rPr>
          <w:rFonts w:ascii="Arial" w:hAnsi="Arial" w:cs="Arial"/>
          <w:b/>
          <w:bCs/>
          <w:sz w:val="22"/>
          <w:szCs w:val="22"/>
        </w:rPr>
        <w:t>Daim</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Ntawv</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w:t>
      </w:r>
      <w:ins w:id="5" w:author="Kaxiong" w:date="2021-05-16T15:33:00Z">
        <w:r w:rsidR="000613E4">
          <w:rPr>
            <w:rFonts w:ascii="Arial" w:hAnsi="Arial" w:cs="Arial"/>
            <w:b/>
            <w:bCs/>
            <w:sz w:val="22"/>
            <w:szCs w:val="22"/>
          </w:rPr>
          <w:t xml:space="preserve"> </w:t>
        </w:r>
        <w:proofErr w:type="spellStart"/>
        <w:r w:rsidR="000613E4">
          <w:rPr>
            <w:rFonts w:ascii="Arial" w:hAnsi="Arial" w:cs="Arial"/>
            <w:b/>
            <w:bCs/>
            <w:sz w:val="22"/>
            <w:szCs w:val="22"/>
          </w:rPr>
          <w:t>Ua</w:t>
        </w:r>
      </w:ins>
      <w:ins w:id="6" w:author="Kaxiong" w:date="2021-05-16T21:55:00Z">
        <w:r w:rsidR="006F180A">
          <w:rPr>
            <w:rFonts w:ascii="Arial" w:hAnsi="Arial" w:cs="Arial"/>
            <w:b/>
            <w:bCs/>
            <w:sz w:val="22"/>
            <w:szCs w:val="22"/>
          </w:rPr>
          <w:t>s</w:t>
        </w:r>
      </w:ins>
      <w:proofErr w:type="spellEnd"/>
      <w:ins w:id="7" w:author="Kaxiong" w:date="2021-05-16T15:33:00Z">
        <w:r w:rsidR="000613E4">
          <w:rPr>
            <w:rFonts w:ascii="Arial" w:hAnsi="Arial" w:cs="Arial"/>
            <w:b/>
            <w:bCs/>
            <w:sz w:val="22"/>
            <w:szCs w:val="22"/>
          </w:rPr>
          <w:t xml:space="preserve"> Tau Sau </w:t>
        </w:r>
        <w:proofErr w:type="spellStart"/>
        <w:r w:rsidR="000613E4">
          <w:rPr>
            <w:rFonts w:ascii="Arial" w:hAnsi="Arial" w:cs="Arial"/>
            <w:b/>
            <w:bCs/>
            <w:sz w:val="22"/>
            <w:szCs w:val="22"/>
          </w:rPr>
          <w:t>Ua</w:t>
        </w:r>
        <w:proofErr w:type="spellEnd"/>
        <w:r w:rsidR="000613E4">
          <w:rPr>
            <w:rFonts w:ascii="Arial" w:hAnsi="Arial" w:cs="Arial"/>
            <w:b/>
            <w:bCs/>
            <w:sz w:val="22"/>
            <w:szCs w:val="22"/>
          </w:rPr>
          <w:t xml:space="preserve"> </w:t>
        </w:r>
        <w:proofErr w:type="spellStart"/>
        <w:r w:rsidR="000613E4">
          <w:rPr>
            <w:rFonts w:ascii="Arial" w:hAnsi="Arial" w:cs="Arial"/>
            <w:b/>
            <w:bCs/>
            <w:sz w:val="22"/>
            <w:szCs w:val="22"/>
          </w:rPr>
          <w:t>Ntej</w:t>
        </w:r>
      </w:ins>
      <w:proofErr w:type="spellEnd"/>
      <w:r>
        <w:rPr>
          <w:rFonts w:ascii="Arial" w:hAnsi="Arial" w:cs="Arial"/>
          <w:b/>
          <w:bCs/>
          <w:sz w:val="22"/>
          <w:szCs w:val="22"/>
        </w:rPr>
        <w:t>)</w:t>
      </w:r>
    </w:p>
    <w:p w14:paraId="351C1E09" w14:textId="77777777" w:rsidR="00DB51B7" w:rsidRDefault="00DB51B7">
      <w:pPr>
        <w:spacing w:after="0"/>
        <w:jc w:val="center"/>
        <w:rPr>
          <w:rFonts w:ascii="Arial" w:hAnsi="Arial" w:cs="Arial"/>
          <w:b/>
          <w:bCs/>
          <w:sz w:val="22"/>
          <w:szCs w:val="22"/>
        </w:rPr>
        <w:pPrChange w:id="8" w:author="Kaxiong" w:date="2021-05-17T16:23:00Z">
          <w:pPr>
            <w:jc w:val="center"/>
          </w:pPr>
        </w:pPrChange>
      </w:pPr>
    </w:p>
    <w:p w14:paraId="54DB3AD9" w14:textId="652DC013" w:rsidR="00CD5899" w:rsidRDefault="00A67A48" w:rsidP="00867A41">
      <w:pPr>
        <w:jc w:val="both"/>
        <w:rPr>
          <w:rFonts w:ascii="Arial" w:hAnsi="Arial" w:cs="Arial"/>
          <w:sz w:val="19"/>
          <w:szCs w:val="19"/>
        </w:rPr>
      </w:pP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ceeb</w:t>
      </w:r>
      <w:proofErr w:type="spellEnd"/>
      <w:r w:rsidRPr="00A647D3">
        <w:rPr>
          <w:rFonts w:ascii="Arial" w:hAnsi="Arial" w:cs="Arial"/>
          <w:sz w:val="19"/>
          <w:szCs w:val="19"/>
        </w:rPr>
        <w:t xml:space="preserve"> </w:t>
      </w:r>
      <w:proofErr w:type="spellStart"/>
      <w:r w:rsidRPr="00A647D3">
        <w:rPr>
          <w:rFonts w:ascii="Arial" w:hAnsi="Arial" w:cs="Arial"/>
          <w:sz w:val="19"/>
          <w:szCs w:val="19"/>
        </w:rPr>
        <w:t>toom</w:t>
      </w:r>
      <w:proofErr w:type="spellEnd"/>
      <w:r w:rsidRPr="00A647D3">
        <w:rPr>
          <w:rFonts w:ascii="Arial" w:hAnsi="Arial" w:cs="Arial"/>
          <w:sz w:val="19"/>
          <w:szCs w:val="19"/>
        </w:rPr>
        <w:t xml:space="preserve"> no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muab</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niam</w:t>
      </w:r>
      <w:proofErr w:type="spellEnd"/>
      <w:r w:rsidRPr="00A647D3">
        <w:rPr>
          <w:rFonts w:ascii="Arial" w:hAnsi="Arial" w:cs="Arial"/>
          <w:sz w:val="19"/>
          <w:szCs w:val="19"/>
        </w:rPr>
        <w:t xml:space="preserve"> </w:t>
      </w:r>
      <w:proofErr w:type="spellStart"/>
      <w:r w:rsidRPr="00A647D3">
        <w:rPr>
          <w:rFonts w:ascii="Arial" w:hAnsi="Arial" w:cs="Arial"/>
          <w:sz w:val="19"/>
          <w:szCs w:val="19"/>
        </w:rPr>
        <w:t>txiv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ntej</w:t>
      </w:r>
      <w:proofErr w:type="spellEnd"/>
      <w:r w:rsidRPr="00A647D3">
        <w:rPr>
          <w:rFonts w:ascii="Arial" w:hAnsi="Arial" w:cs="Arial"/>
          <w:sz w:val="19"/>
          <w:szCs w:val="19"/>
        </w:rPr>
        <w:t xml:space="preserve"> </w:t>
      </w:r>
      <w:proofErr w:type="spellStart"/>
      <w:r w:rsidRPr="00A647D3">
        <w:rPr>
          <w:rFonts w:ascii="Arial" w:hAnsi="Arial" w:cs="Arial"/>
          <w:sz w:val="19"/>
          <w:szCs w:val="19"/>
        </w:rPr>
        <w:t>mus</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009C2667" w:rsidRPr="00A647D3">
        <w:rPr>
          <w:rFonts w:ascii="Arial" w:hAnsi="Arial" w:cs="Arial"/>
          <w:sz w:val="19"/>
          <w:szCs w:val="19"/>
        </w:rPr>
        <w:t>lub</w:t>
      </w:r>
      <w:proofErr w:type="spellEnd"/>
      <w:r w:rsidR="009C2667" w:rsidRPr="00A647D3">
        <w:rPr>
          <w:rFonts w:ascii="Arial" w:hAnsi="Arial" w:cs="Arial"/>
          <w:sz w:val="19"/>
          <w:szCs w:val="19"/>
        </w:rPr>
        <w:t xml:space="preserve"> </w:t>
      </w:r>
      <w:proofErr w:type="spellStart"/>
      <w:r w:rsidRPr="00A647D3">
        <w:rPr>
          <w:rFonts w:ascii="Arial" w:hAnsi="Arial" w:cs="Arial"/>
          <w:sz w:val="19"/>
          <w:szCs w:val="19"/>
        </w:rPr>
        <w:t>koo</w:t>
      </w:r>
      <w:r w:rsidR="009C2667" w:rsidRPr="00A647D3">
        <w:rPr>
          <w:rFonts w:ascii="Arial" w:hAnsi="Arial" w:cs="Arial"/>
          <w:sz w:val="19"/>
          <w:szCs w:val="19"/>
        </w:rPr>
        <w:t>s</w:t>
      </w:r>
      <w:proofErr w:type="spellEnd"/>
      <w:r w:rsidRPr="00A647D3">
        <w:rPr>
          <w:rFonts w:ascii="Arial" w:hAnsi="Arial" w:cs="Arial"/>
          <w:sz w:val="19"/>
          <w:szCs w:val="19"/>
        </w:rPr>
        <w:t xml:space="preserve"> </w:t>
      </w:r>
      <w:proofErr w:type="spellStart"/>
      <w:r w:rsidRPr="00A647D3">
        <w:rPr>
          <w:rFonts w:ascii="Arial" w:hAnsi="Arial" w:cs="Arial"/>
          <w:sz w:val="19"/>
          <w:szCs w:val="19"/>
        </w:rPr>
        <w:t>haum</w:t>
      </w:r>
      <w:proofErr w:type="spellEnd"/>
      <w:r w:rsidRPr="00A647D3">
        <w:rPr>
          <w:rFonts w:ascii="Arial" w:hAnsi="Arial" w:cs="Arial"/>
          <w:sz w:val="19"/>
          <w:szCs w:val="19"/>
        </w:rPr>
        <w:t xml:space="preserve"> </w:t>
      </w:r>
      <w:proofErr w:type="spellStart"/>
      <w:r w:rsidR="009C2667" w:rsidRPr="00A647D3">
        <w:rPr>
          <w:rFonts w:ascii="Arial" w:hAnsi="Arial" w:cs="Arial"/>
          <w:sz w:val="19"/>
          <w:szCs w:val="19"/>
        </w:rPr>
        <w:t>kev</w:t>
      </w:r>
      <w:proofErr w:type="spellEnd"/>
      <w:r w:rsidR="009C2667" w:rsidRPr="00A647D3">
        <w:rPr>
          <w:rFonts w:ascii="Arial" w:hAnsi="Arial" w:cs="Arial"/>
          <w:sz w:val="19"/>
          <w:szCs w:val="19"/>
        </w:rPr>
        <w:t xml:space="preserve"> </w:t>
      </w:r>
      <w:proofErr w:type="spellStart"/>
      <w:r w:rsidR="009C2667"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zej</w:t>
      </w:r>
      <w:proofErr w:type="spellEnd"/>
      <w:r w:rsidRPr="00A647D3">
        <w:rPr>
          <w:rFonts w:ascii="Arial" w:hAnsi="Arial" w:cs="Arial"/>
          <w:sz w:val="19"/>
          <w:szCs w:val="19"/>
        </w:rPr>
        <w:t xml:space="preserve"> </w:t>
      </w:r>
      <w:proofErr w:type="spellStart"/>
      <w:r w:rsidRPr="00A647D3">
        <w:rPr>
          <w:rFonts w:ascii="Arial" w:hAnsi="Arial" w:cs="Arial"/>
          <w:sz w:val="19"/>
          <w:szCs w:val="19"/>
        </w:rPr>
        <w:t>zog</w:t>
      </w:r>
      <w:proofErr w:type="spellEnd"/>
      <w:r w:rsidRPr="00A647D3">
        <w:rPr>
          <w:rFonts w:ascii="Arial" w:hAnsi="Arial" w:cs="Arial"/>
          <w:sz w:val="19"/>
          <w:szCs w:val="19"/>
        </w:rPr>
        <w:t xml:space="preserve"> (</w:t>
      </w:r>
      <w:r w:rsidR="00977BB9" w:rsidRPr="00A647D3">
        <w:rPr>
          <w:rFonts w:ascii="Arial" w:hAnsi="Arial" w:cs="Arial"/>
          <w:sz w:val="19"/>
          <w:szCs w:val="19"/>
        </w:rPr>
        <w:t xml:space="preserve">local educational agency </w:t>
      </w:r>
      <w:ins w:id="9" w:author="Kaxiong" w:date="2021-05-16T15:39:00Z">
        <w:r w:rsidR="000613E4">
          <w:rPr>
            <w:rFonts w:ascii="Arial" w:hAnsi="Arial" w:cs="Arial"/>
            <w:sz w:val="19"/>
            <w:szCs w:val="19"/>
          </w:rPr>
          <w:t>(</w:t>
        </w:r>
      </w:ins>
      <w:r w:rsidRPr="00A647D3">
        <w:rPr>
          <w:rFonts w:ascii="Arial" w:hAnsi="Arial" w:cs="Arial"/>
          <w:sz w:val="19"/>
          <w:szCs w:val="19"/>
        </w:rPr>
        <w:t>LEA</w:t>
      </w:r>
      <w:ins w:id="10" w:author="Kaxiong" w:date="2021-05-16T15:40:00Z">
        <w:r w:rsidR="000613E4">
          <w:rPr>
            <w:rFonts w:ascii="Arial" w:hAnsi="Arial" w:cs="Arial"/>
            <w:sz w:val="19"/>
            <w:szCs w:val="19"/>
          </w:rPr>
          <w:t>)</w:t>
        </w:r>
      </w:ins>
      <w:r w:rsidRPr="00A647D3">
        <w:rPr>
          <w:rFonts w:ascii="Arial" w:hAnsi="Arial" w:cs="Arial"/>
          <w:sz w:val="19"/>
          <w:szCs w:val="19"/>
        </w:rPr>
        <w:t xml:space="preserve">) / </w:t>
      </w:r>
      <w:proofErr w:type="spellStart"/>
      <w:r w:rsidRPr="00A647D3">
        <w:rPr>
          <w:rFonts w:ascii="Arial" w:hAnsi="Arial" w:cs="Arial"/>
          <w:sz w:val="19"/>
          <w:szCs w:val="19"/>
        </w:rPr>
        <w:t>hauv</w:t>
      </w:r>
      <w:proofErr w:type="spellEnd"/>
      <w:r w:rsidRPr="00A647D3">
        <w:rPr>
          <w:rFonts w:ascii="Arial" w:hAnsi="Arial" w:cs="Arial"/>
          <w:sz w:val="19"/>
          <w:szCs w:val="19"/>
        </w:rPr>
        <w:t xml:space="preserve"> paus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Pr="00A647D3">
        <w:rPr>
          <w:rFonts w:ascii="Arial" w:hAnsi="Arial" w:cs="Arial"/>
          <w:sz w:val="19"/>
          <w:szCs w:val="19"/>
        </w:rPr>
        <w:t>pib</w:t>
      </w:r>
      <w:proofErr w:type="spellEnd"/>
      <w:r w:rsidRPr="00A647D3">
        <w:rPr>
          <w:rFonts w:ascii="Arial" w:hAnsi="Arial" w:cs="Arial"/>
          <w:sz w:val="19"/>
          <w:szCs w:val="19"/>
        </w:rPr>
        <w:t xml:space="preserve"> los</w:t>
      </w:r>
      <w:r w:rsidR="004E6EFE" w:rsidRPr="00A647D3">
        <w:rPr>
          <w:rFonts w:ascii="Arial" w:hAnsi="Arial" w:cs="Arial"/>
          <w:sz w:val="19"/>
          <w:szCs w:val="19"/>
        </w:rPr>
        <w:t xml:space="preserve"> </w:t>
      </w:r>
      <w:r w:rsidRPr="00A647D3">
        <w:rPr>
          <w:rFonts w:ascii="Arial" w:hAnsi="Arial" w:cs="Arial"/>
          <w:sz w:val="19"/>
          <w:szCs w:val="19"/>
        </w:rPr>
        <w:t xml:space="preserve">sis </w:t>
      </w:r>
      <w:proofErr w:type="spellStart"/>
      <w:ins w:id="11" w:author="Kaxiong" w:date="2021-05-16T15:42:00Z">
        <w:r w:rsidR="003B2E07">
          <w:rPr>
            <w:rFonts w:ascii="Arial" w:hAnsi="Arial" w:cs="Arial"/>
            <w:sz w:val="19"/>
            <w:szCs w:val="19"/>
          </w:rPr>
          <w:t>kev</w:t>
        </w:r>
        <w:proofErr w:type="spellEnd"/>
        <w:r w:rsidR="003B2E07">
          <w:rPr>
            <w:rFonts w:ascii="Arial" w:hAnsi="Arial" w:cs="Arial"/>
            <w:sz w:val="19"/>
            <w:szCs w:val="19"/>
          </w:rPr>
          <w:t xml:space="preserve"> </w:t>
        </w:r>
      </w:ins>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hloov</w:t>
      </w:r>
      <w:proofErr w:type="spellEnd"/>
      <w:r w:rsidRPr="00A647D3">
        <w:rPr>
          <w:rFonts w:ascii="Arial" w:hAnsi="Arial" w:cs="Arial"/>
          <w:sz w:val="19"/>
          <w:szCs w:val="19"/>
        </w:rPr>
        <w:t xml:space="preserve"> </w:t>
      </w:r>
      <w:proofErr w:type="spellStart"/>
      <w:r w:rsidRPr="00A647D3">
        <w:rPr>
          <w:rFonts w:ascii="Arial" w:hAnsi="Arial" w:cs="Arial"/>
          <w:sz w:val="19"/>
          <w:szCs w:val="19"/>
        </w:rPr>
        <w:t>pauv</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del w:id="12" w:author="Kaxiong" w:date="2021-05-16T15:59:00Z">
        <w:r w:rsidRPr="00A647D3" w:rsidDel="000F5769">
          <w:rPr>
            <w:rFonts w:ascii="Arial" w:hAnsi="Arial" w:cs="Arial"/>
            <w:sz w:val="19"/>
            <w:szCs w:val="19"/>
          </w:rPr>
          <w:delText>txheeb xyuas</w:delText>
        </w:r>
      </w:del>
      <w:proofErr w:type="spellStart"/>
      <w:ins w:id="13" w:author="Kaxiong" w:date="2021-05-16T15:59:00Z">
        <w:r w:rsidR="000F5769">
          <w:rPr>
            <w:rFonts w:ascii="Arial" w:hAnsi="Arial" w:cs="Arial"/>
            <w:sz w:val="19"/>
            <w:szCs w:val="19"/>
          </w:rPr>
          <w:t>qhia</w:t>
        </w:r>
        <w:proofErr w:type="spellEnd"/>
        <w:r w:rsidR="000F5769">
          <w:rPr>
            <w:rFonts w:ascii="Arial" w:hAnsi="Arial" w:cs="Arial"/>
            <w:sz w:val="19"/>
            <w:szCs w:val="19"/>
          </w:rPr>
          <w:t xml:space="preserve"> </w:t>
        </w:r>
        <w:proofErr w:type="spellStart"/>
        <w:r w:rsidR="000F5769">
          <w:rPr>
            <w:rFonts w:ascii="Arial" w:hAnsi="Arial" w:cs="Arial"/>
            <w:sz w:val="19"/>
            <w:szCs w:val="19"/>
          </w:rPr>
          <w:t>txog</w:t>
        </w:r>
        <w:proofErr w:type="spellEnd"/>
        <w:r w:rsidR="000F5769">
          <w:rPr>
            <w:rFonts w:ascii="Arial" w:hAnsi="Arial" w:cs="Arial"/>
            <w:sz w:val="19"/>
            <w:szCs w:val="19"/>
          </w:rPr>
          <w:t xml:space="preserve"> </w:t>
        </w:r>
        <w:proofErr w:type="spellStart"/>
        <w:r w:rsidR="000F5769">
          <w:rPr>
            <w:rFonts w:ascii="Arial" w:hAnsi="Arial" w:cs="Arial"/>
            <w:sz w:val="19"/>
            <w:szCs w:val="19"/>
          </w:rPr>
          <w:t>tus</w:t>
        </w:r>
        <w:proofErr w:type="spellEnd"/>
        <w:r w:rsidR="000F5769">
          <w:rPr>
            <w:rFonts w:ascii="Arial" w:hAnsi="Arial" w:cs="Arial"/>
            <w:sz w:val="19"/>
            <w:szCs w:val="19"/>
          </w:rPr>
          <w:t xml:space="preserve"> </w:t>
        </w:r>
        <w:proofErr w:type="spellStart"/>
        <w:r w:rsidR="000F5769">
          <w:rPr>
            <w:rFonts w:ascii="Arial" w:hAnsi="Arial" w:cs="Arial"/>
            <w:sz w:val="19"/>
            <w:szCs w:val="19"/>
          </w:rPr>
          <w:t>kheej</w:t>
        </w:r>
      </w:ins>
      <w:proofErr w:type="spellEnd"/>
      <w:r w:rsidRPr="00A647D3">
        <w:rPr>
          <w:rFonts w:ascii="Arial" w:hAnsi="Arial" w:cs="Arial"/>
          <w:sz w:val="19"/>
          <w:szCs w:val="19"/>
        </w:rPr>
        <w:t>,</w:t>
      </w:r>
      <w:ins w:id="14" w:author="Kaxiong" w:date="2021-05-16T15:59:00Z">
        <w:r w:rsidR="000F5769">
          <w:rPr>
            <w:rFonts w:ascii="Arial" w:hAnsi="Arial" w:cs="Arial"/>
            <w:sz w:val="19"/>
            <w:szCs w:val="19"/>
          </w:rPr>
          <w:t xml:space="preserve"> </w:t>
        </w:r>
        <w:proofErr w:type="spellStart"/>
        <w:r w:rsidR="000F5769">
          <w:rPr>
            <w:rFonts w:ascii="Arial" w:hAnsi="Arial" w:cs="Arial"/>
            <w:sz w:val="19"/>
            <w:szCs w:val="19"/>
          </w:rPr>
          <w:t>kev</w:t>
        </w:r>
      </w:ins>
      <w:proofErr w:type="spellEnd"/>
      <w:r w:rsidRPr="00A647D3">
        <w:rPr>
          <w:rFonts w:ascii="Arial" w:hAnsi="Arial" w:cs="Arial"/>
          <w:sz w:val="19"/>
          <w:szCs w:val="19"/>
        </w:rPr>
        <w:t xml:space="preserve"> </w:t>
      </w:r>
      <w:proofErr w:type="spellStart"/>
      <w:r w:rsidRPr="00A647D3">
        <w:rPr>
          <w:rFonts w:ascii="Arial" w:hAnsi="Arial" w:cs="Arial"/>
          <w:sz w:val="19"/>
          <w:szCs w:val="19"/>
        </w:rPr>
        <w:t>ntsua</w:t>
      </w:r>
      <w:ins w:id="15" w:author="Kaxiong" w:date="2021-05-16T15:59:00Z">
        <w:r w:rsidR="000F5769">
          <w:rPr>
            <w:rFonts w:ascii="Arial" w:hAnsi="Arial" w:cs="Arial"/>
            <w:sz w:val="19"/>
            <w:szCs w:val="19"/>
          </w:rPr>
          <w:t>m</w:t>
        </w:r>
      </w:ins>
      <w:proofErr w:type="spellEnd"/>
      <w:del w:id="16" w:author="Kaxiong" w:date="2021-05-16T15:59:00Z">
        <w:r w:rsidRPr="00A647D3" w:rsidDel="000F5769">
          <w:rPr>
            <w:rFonts w:ascii="Arial" w:hAnsi="Arial" w:cs="Arial"/>
            <w:sz w:val="19"/>
            <w:szCs w:val="19"/>
          </w:rPr>
          <w:delText>s</w:delText>
        </w:r>
      </w:del>
      <w:ins w:id="17" w:author="Kaxiong" w:date="2021-05-16T16:00:00Z">
        <w:r w:rsidR="000F5769">
          <w:rPr>
            <w:rFonts w:ascii="Arial" w:hAnsi="Arial" w:cs="Arial"/>
            <w:sz w:val="19"/>
            <w:szCs w:val="19"/>
          </w:rPr>
          <w:t xml:space="preserve"> </w:t>
        </w:r>
        <w:proofErr w:type="spellStart"/>
        <w:r w:rsidR="000F5769">
          <w:rPr>
            <w:rFonts w:ascii="Arial" w:hAnsi="Arial" w:cs="Arial"/>
            <w:sz w:val="19"/>
            <w:szCs w:val="19"/>
          </w:rPr>
          <w:t>xyuas</w:t>
        </w:r>
      </w:ins>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tso</w:t>
      </w:r>
      <w:proofErr w:type="spellEnd"/>
      <w:r w:rsidRPr="00A647D3">
        <w:rPr>
          <w:rFonts w:ascii="Arial" w:hAnsi="Arial" w:cs="Arial"/>
          <w:sz w:val="19"/>
          <w:szCs w:val="19"/>
        </w:rPr>
        <w:t xml:space="preserve"> </w:t>
      </w:r>
      <w:del w:id="18" w:author="Kaxiong" w:date="2021-05-16T16:05:00Z">
        <w:r w:rsidRPr="00A647D3" w:rsidDel="00EA1B8E">
          <w:rPr>
            <w:rFonts w:ascii="Arial" w:hAnsi="Arial" w:cs="Arial"/>
            <w:sz w:val="19"/>
            <w:szCs w:val="19"/>
          </w:rPr>
          <w:delText>kawm,</w:delText>
        </w:r>
      </w:del>
      <w:proofErr w:type="spellStart"/>
      <w:ins w:id="19" w:author="Kaxiong" w:date="2021-05-16T16:05:00Z">
        <w:r w:rsidR="00EA1B8E" w:rsidRPr="00A647D3">
          <w:rPr>
            <w:rFonts w:ascii="Arial" w:hAnsi="Arial" w:cs="Arial"/>
            <w:sz w:val="19"/>
            <w:szCs w:val="19"/>
          </w:rPr>
          <w:t>kawm</w:t>
        </w:r>
        <w:proofErr w:type="spellEnd"/>
        <w:r w:rsidR="00EA1B8E">
          <w:rPr>
            <w:rFonts w:ascii="Arial" w:hAnsi="Arial" w:cs="Arial"/>
            <w:sz w:val="19"/>
            <w:szCs w:val="19"/>
          </w:rPr>
          <w:t>,</w:t>
        </w:r>
      </w:ins>
      <w:r w:rsidRPr="00A647D3">
        <w:rPr>
          <w:rFonts w:ascii="Arial" w:hAnsi="Arial" w:cs="Arial"/>
          <w:sz w:val="19"/>
          <w:szCs w:val="19"/>
        </w:rPr>
        <w:t xml:space="preserve"> los</w:t>
      </w:r>
      <w:r w:rsidR="004E6EFE" w:rsidRPr="00A647D3">
        <w:rPr>
          <w:rFonts w:ascii="Arial" w:hAnsi="Arial" w:cs="Arial"/>
          <w:sz w:val="19"/>
          <w:szCs w:val="19"/>
        </w:rPr>
        <w:t xml:space="preserve"> </w:t>
      </w:r>
      <w:r w:rsidRPr="00A647D3">
        <w:rPr>
          <w:rFonts w:ascii="Arial" w:hAnsi="Arial" w:cs="Arial"/>
          <w:sz w:val="19"/>
          <w:szCs w:val="19"/>
        </w:rPr>
        <w:t xml:space="preserve">sis </w:t>
      </w:r>
      <w:del w:id="20" w:author="Kaxiong" w:date="2021-05-16T15:43:00Z">
        <w:r w:rsidRPr="00A647D3" w:rsidDel="003B2E07">
          <w:rPr>
            <w:rFonts w:ascii="Arial" w:hAnsi="Arial" w:cs="Arial"/>
            <w:sz w:val="19"/>
            <w:szCs w:val="19"/>
          </w:rPr>
          <w:delText xml:space="preserve">npaj muaj </w:delText>
        </w:r>
      </w:del>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ins w:id="21" w:author="Kaxiong" w:date="2021-05-16T15:44:00Z">
        <w:r w:rsidR="003B2E07">
          <w:rPr>
            <w:rFonts w:ascii="Arial" w:hAnsi="Arial" w:cs="Arial"/>
            <w:sz w:val="19"/>
            <w:szCs w:val="19"/>
          </w:rPr>
          <w:t>muab</w:t>
        </w:r>
        <w:proofErr w:type="spellEnd"/>
        <w:r w:rsidR="003B2E07">
          <w:rPr>
            <w:rFonts w:ascii="Arial" w:hAnsi="Arial" w:cs="Arial"/>
            <w:sz w:val="19"/>
            <w:szCs w:val="19"/>
          </w:rPr>
          <w:t xml:space="preserve"> </w:t>
        </w:r>
        <w:proofErr w:type="spellStart"/>
        <w:r w:rsidR="003B2E07">
          <w:rPr>
            <w:rFonts w:ascii="Arial" w:hAnsi="Arial" w:cs="Arial"/>
            <w:sz w:val="19"/>
            <w:szCs w:val="19"/>
          </w:rPr>
          <w:t>kev</w:t>
        </w:r>
        <w:proofErr w:type="spellEnd"/>
        <w:r w:rsidR="003B2E07">
          <w:rPr>
            <w:rFonts w:ascii="Arial" w:hAnsi="Arial" w:cs="Arial"/>
            <w:sz w:val="19"/>
            <w:szCs w:val="19"/>
          </w:rPr>
          <w:t xml:space="preserve"> </w:t>
        </w:r>
      </w:ins>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ins w:id="22" w:author="Kaxiong" w:date="2021-05-16T15:44:00Z">
        <w:r w:rsidR="003B2E07">
          <w:rPr>
            <w:rFonts w:ascii="Arial" w:hAnsi="Arial" w:cs="Arial"/>
            <w:sz w:val="19"/>
            <w:szCs w:val="19"/>
          </w:rPr>
          <w:t>zej</w:t>
        </w:r>
      </w:ins>
      <w:proofErr w:type="spellEnd"/>
      <w:ins w:id="23" w:author="Kaxiong" w:date="2021-05-16T15:46:00Z">
        <w:r w:rsidR="003B2E07">
          <w:rPr>
            <w:rFonts w:ascii="Arial" w:hAnsi="Arial" w:cs="Arial"/>
            <w:sz w:val="19"/>
            <w:szCs w:val="19"/>
          </w:rPr>
          <w:t xml:space="preserve"> </w:t>
        </w:r>
        <w:proofErr w:type="spellStart"/>
        <w:r w:rsidR="003B2E07">
          <w:rPr>
            <w:rFonts w:ascii="Arial" w:hAnsi="Arial" w:cs="Arial"/>
            <w:sz w:val="19"/>
            <w:szCs w:val="19"/>
          </w:rPr>
          <w:t>tsoom</w:t>
        </w:r>
        <w:proofErr w:type="spellEnd"/>
        <w:r w:rsidR="003B2E07">
          <w:rPr>
            <w:rFonts w:ascii="Arial" w:hAnsi="Arial" w:cs="Arial"/>
            <w:sz w:val="19"/>
            <w:szCs w:val="19"/>
          </w:rPr>
          <w:t xml:space="preserve"> </w:t>
        </w:r>
      </w:ins>
      <w:r w:rsidRPr="00A647D3">
        <w:rPr>
          <w:rFonts w:ascii="Arial" w:hAnsi="Arial" w:cs="Arial"/>
          <w:sz w:val="19"/>
          <w:szCs w:val="19"/>
        </w:rPr>
        <w:t xml:space="preserve">pub </w:t>
      </w:r>
      <w:proofErr w:type="spellStart"/>
      <w:r w:rsidRPr="00A647D3">
        <w:rPr>
          <w:rFonts w:ascii="Arial" w:hAnsi="Arial" w:cs="Arial"/>
          <w:sz w:val="19"/>
          <w:szCs w:val="19"/>
        </w:rPr>
        <w:t>dawb</w:t>
      </w:r>
      <w:proofErr w:type="spellEnd"/>
      <w:r w:rsidRPr="00A647D3">
        <w:rPr>
          <w:rFonts w:ascii="Arial" w:hAnsi="Arial" w:cs="Arial"/>
          <w:sz w:val="19"/>
          <w:szCs w:val="19"/>
        </w:rPr>
        <w:t xml:space="preserve"> </w:t>
      </w:r>
      <w:proofErr w:type="spellStart"/>
      <w:ins w:id="24" w:author="Kaxiong" w:date="2021-05-16T16:01:00Z">
        <w:r w:rsidR="000F5769">
          <w:rPr>
            <w:rFonts w:ascii="Arial" w:hAnsi="Arial" w:cs="Arial"/>
            <w:sz w:val="19"/>
            <w:szCs w:val="19"/>
          </w:rPr>
          <w:t>uas</w:t>
        </w:r>
        <w:proofErr w:type="spellEnd"/>
        <w:r w:rsidR="000F5769">
          <w:rPr>
            <w:rFonts w:ascii="Arial" w:hAnsi="Arial" w:cs="Arial"/>
            <w:sz w:val="19"/>
            <w:szCs w:val="19"/>
          </w:rPr>
          <w:t xml:space="preserve"> </w:t>
        </w:r>
      </w:ins>
      <w:proofErr w:type="spellStart"/>
      <w:r w:rsidRPr="00A647D3">
        <w:rPr>
          <w:rFonts w:ascii="Arial" w:hAnsi="Arial" w:cs="Arial"/>
          <w:sz w:val="19"/>
          <w:szCs w:val="19"/>
        </w:rPr>
        <w:t>tsim</w:t>
      </w:r>
      <w:proofErr w:type="spellEnd"/>
      <w:r w:rsidRPr="00A647D3">
        <w:rPr>
          <w:rFonts w:ascii="Arial" w:hAnsi="Arial" w:cs="Arial"/>
          <w:sz w:val="19"/>
          <w:szCs w:val="19"/>
        </w:rPr>
        <w:t xml:space="preserve"> </w:t>
      </w:r>
      <w:proofErr w:type="spellStart"/>
      <w:r w:rsidRPr="00A647D3">
        <w:rPr>
          <w:rFonts w:ascii="Arial" w:hAnsi="Arial" w:cs="Arial"/>
          <w:sz w:val="19"/>
          <w:szCs w:val="19"/>
        </w:rPr>
        <w:t>nyog</w:t>
      </w:r>
      <w:proofErr w:type="spellEnd"/>
      <w:r w:rsidRPr="00A647D3">
        <w:rPr>
          <w:rFonts w:ascii="Arial" w:hAnsi="Arial" w:cs="Arial"/>
          <w:sz w:val="19"/>
          <w:szCs w:val="19"/>
        </w:rPr>
        <w:t xml:space="preserve">. </w:t>
      </w:r>
      <w:proofErr w:type="spellStart"/>
      <w:r w:rsidRPr="00A647D3">
        <w:rPr>
          <w:rFonts w:ascii="Arial" w:hAnsi="Arial" w:cs="Arial"/>
          <w:sz w:val="19"/>
          <w:szCs w:val="19"/>
        </w:rPr>
        <w:t>Tsab</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004E6EFE" w:rsidRPr="00A647D3">
        <w:rPr>
          <w:rFonts w:ascii="Arial" w:hAnsi="Arial" w:cs="Arial"/>
          <w:sz w:val="19"/>
          <w:szCs w:val="19"/>
        </w:rPr>
        <w:t>ceeb</w:t>
      </w:r>
      <w:proofErr w:type="spellEnd"/>
      <w:r w:rsidR="004E6EFE" w:rsidRPr="00A647D3">
        <w:rPr>
          <w:rFonts w:ascii="Arial" w:hAnsi="Arial" w:cs="Arial"/>
          <w:sz w:val="19"/>
          <w:szCs w:val="19"/>
        </w:rPr>
        <w:t xml:space="preserve"> tom</w:t>
      </w:r>
      <w:r w:rsidRPr="00A647D3">
        <w:rPr>
          <w:rFonts w:ascii="Arial" w:hAnsi="Arial" w:cs="Arial"/>
          <w:sz w:val="19"/>
          <w:szCs w:val="19"/>
        </w:rPr>
        <w:t xml:space="preserve"> no </w:t>
      </w:r>
      <w:proofErr w:type="spellStart"/>
      <w:r w:rsidRPr="00A647D3">
        <w:rPr>
          <w:rFonts w:ascii="Arial" w:hAnsi="Arial" w:cs="Arial"/>
          <w:sz w:val="19"/>
          <w:szCs w:val="19"/>
        </w:rPr>
        <w:t>suav</w:t>
      </w:r>
      <w:proofErr w:type="spellEnd"/>
      <w:r w:rsidRPr="00A647D3">
        <w:rPr>
          <w:rFonts w:ascii="Arial" w:hAnsi="Arial" w:cs="Arial"/>
          <w:sz w:val="19"/>
          <w:szCs w:val="19"/>
        </w:rPr>
        <w:t xml:space="preserve"> </w:t>
      </w:r>
      <w:proofErr w:type="spellStart"/>
      <w:ins w:id="25" w:author="Kaxiong" w:date="2021-05-16T15:49:00Z">
        <w:r w:rsidR="003B2E07">
          <w:rPr>
            <w:rFonts w:ascii="Arial" w:hAnsi="Arial" w:cs="Arial"/>
            <w:sz w:val="19"/>
            <w:szCs w:val="19"/>
          </w:rPr>
          <w:t>muaj</w:t>
        </w:r>
        <w:proofErr w:type="spellEnd"/>
        <w:r w:rsidR="003B2E07">
          <w:rPr>
            <w:rFonts w:ascii="Arial" w:hAnsi="Arial" w:cs="Arial"/>
            <w:sz w:val="19"/>
            <w:szCs w:val="19"/>
          </w:rPr>
          <w:t xml:space="preserve"> </w:t>
        </w:r>
      </w:ins>
      <w:r w:rsidRPr="00A647D3">
        <w:rPr>
          <w:rFonts w:ascii="Arial" w:hAnsi="Arial" w:cs="Arial"/>
          <w:sz w:val="19"/>
          <w:szCs w:val="19"/>
        </w:rPr>
        <w:t xml:space="preserve">cov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 los</w:t>
      </w:r>
      <w:r w:rsidR="004E6EFE" w:rsidRPr="00A647D3">
        <w:rPr>
          <w:rFonts w:ascii="Arial" w:hAnsi="Arial" w:cs="Arial"/>
          <w:sz w:val="19"/>
          <w:szCs w:val="19"/>
        </w:rPr>
        <w:t xml:space="preserve"> </w:t>
      </w:r>
      <w:r w:rsidRPr="00A647D3">
        <w:rPr>
          <w:rFonts w:ascii="Arial" w:hAnsi="Arial" w:cs="Arial"/>
          <w:sz w:val="19"/>
          <w:szCs w:val="19"/>
        </w:rPr>
        <w:t xml:space="preserve">sis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ins w:id="26" w:author="Kaxiong" w:date="2021-05-16T15:50:00Z">
        <w:r w:rsidR="003B2E07">
          <w:rPr>
            <w:rFonts w:ascii="Arial" w:hAnsi="Arial" w:cs="Arial"/>
            <w:sz w:val="19"/>
            <w:szCs w:val="19"/>
          </w:rPr>
          <w:t>kev</w:t>
        </w:r>
        <w:proofErr w:type="spellEnd"/>
        <w:r w:rsidR="003B2E07">
          <w:rPr>
            <w:rFonts w:ascii="Arial" w:hAnsi="Arial" w:cs="Arial"/>
            <w:sz w:val="19"/>
            <w:szCs w:val="19"/>
          </w:rPr>
          <w:t xml:space="preserve"> </w:t>
        </w:r>
      </w:ins>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LEA / </w:t>
      </w:r>
      <w:proofErr w:type="spellStart"/>
      <w:r w:rsidRPr="00A647D3">
        <w:rPr>
          <w:rFonts w:ascii="Arial" w:hAnsi="Arial" w:cs="Arial"/>
          <w:sz w:val="19"/>
          <w:szCs w:val="19"/>
        </w:rPr>
        <w:t>cheeb</w:t>
      </w:r>
      <w:proofErr w:type="spellEnd"/>
      <w:r w:rsidRPr="00A647D3">
        <w:rPr>
          <w:rFonts w:ascii="Arial" w:hAnsi="Arial" w:cs="Arial"/>
          <w:sz w:val="19"/>
          <w:szCs w:val="19"/>
        </w:rPr>
        <w:t xml:space="preserve"> </w:t>
      </w:r>
      <w:proofErr w:type="spellStart"/>
      <w:r w:rsidRPr="00A647D3">
        <w:rPr>
          <w:rFonts w:ascii="Arial" w:hAnsi="Arial" w:cs="Arial"/>
          <w:sz w:val="19"/>
          <w:szCs w:val="19"/>
        </w:rPr>
        <w:t>tsam</w:t>
      </w:r>
      <w:proofErr w:type="spellEnd"/>
      <w:r w:rsidRPr="00A647D3">
        <w:rPr>
          <w:rFonts w:ascii="Arial" w:hAnsi="Arial" w:cs="Arial"/>
          <w:sz w:val="19"/>
          <w:szCs w:val="19"/>
        </w:rPr>
        <w:t xml:space="preserve">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tau </w:t>
      </w:r>
      <w:del w:id="27" w:author="Kaxiong" w:date="2021-05-16T15:52:00Z">
        <w:r w:rsidRPr="00A647D3" w:rsidDel="000F5769">
          <w:rPr>
            <w:rFonts w:ascii="Arial" w:hAnsi="Arial" w:cs="Arial"/>
            <w:sz w:val="19"/>
            <w:szCs w:val="19"/>
          </w:rPr>
          <w:delText xml:space="preserve">npaj </w:delText>
        </w:r>
      </w:del>
      <w:proofErr w:type="spellStart"/>
      <w:ins w:id="28" w:author="Kaxiong" w:date="2021-05-16T15:52:00Z">
        <w:r w:rsidR="000F5769">
          <w:rPr>
            <w:rFonts w:ascii="Arial" w:hAnsi="Arial" w:cs="Arial"/>
            <w:sz w:val="19"/>
            <w:szCs w:val="19"/>
          </w:rPr>
          <w:t>thov</w:t>
        </w:r>
        <w:proofErr w:type="spellEnd"/>
        <w:r w:rsidR="000F5769">
          <w:rPr>
            <w:rFonts w:ascii="Arial" w:hAnsi="Arial" w:cs="Arial"/>
            <w:sz w:val="19"/>
            <w:szCs w:val="19"/>
          </w:rPr>
          <w:t xml:space="preserve"> </w:t>
        </w:r>
      </w:ins>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nqis</w:t>
      </w:r>
      <w:proofErr w:type="spellEnd"/>
      <w:r w:rsidRPr="00A647D3">
        <w:rPr>
          <w:rFonts w:ascii="Arial" w:hAnsi="Arial" w:cs="Arial"/>
          <w:sz w:val="19"/>
          <w:szCs w:val="19"/>
        </w:rPr>
        <w:t xml:space="preserve"> </w:t>
      </w:r>
      <w:proofErr w:type="spellStart"/>
      <w:r w:rsidRPr="00A647D3">
        <w:rPr>
          <w:rFonts w:ascii="Arial" w:hAnsi="Arial" w:cs="Arial"/>
          <w:sz w:val="19"/>
          <w:szCs w:val="19"/>
        </w:rPr>
        <w:t>tes</w:t>
      </w:r>
      <w:proofErr w:type="spellEnd"/>
      <w:r w:rsidRPr="00A647D3">
        <w:rPr>
          <w:rFonts w:ascii="Arial" w:hAnsi="Arial" w:cs="Arial"/>
          <w:sz w:val="19"/>
          <w:szCs w:val="19"/>
        </w:rPr>
        <w:t xml:space="preserve"> no, </w:t>
      </w:r>
      <w:del w:id="29" w:author="Kaxiong" w:date="2021-05-16T15:53:00Z">
        <w:r w:rsidRPr="00A647D3" w:rsidDel="000F5769">
          <w:rPr>
            <w:rFonts w:ascii="Arial" w:hAnsi="Arial" w:cs="Arial"/>
            <w:sz w:val="19"/>
            <w:szCs w:val="19"/>
          </w:rPr>
          <w:delText>cov</w:delText>
        </w:r>
      </w:del>
      <w:proofErr w:type="spellStart"/>
      <w:ins w:id="30" w:author="Kaxiong" w:date="2021-05-16T15:53:00Z">
        <w:r w:rsidR="000F5769">
          <w:rPr>
            <w:rFonts w:ascii="Arial" w:hAnsi="Arial" w:cs="Arial"/>
            <w:sz w:val="19"/>
            <w:szCs w:val="19"/>
          </w:rPr>
          <w:t>qhov</w:t>
        </w:r>
      </w:ins>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kev</w:t>
      </w:r>
      <w:proofErr w:type="spellEnd"/>
      <w:r w:rsidRPr="00A647D3">
        <w:rPr>
          <w:rFonts w:ascii="Arial" w:hAnsi="Arial" w:cs="Arial"/>
          <w:sz w:val="19"/>
          <w:szCs w:val="19"/>
        </w:rPr>
        <w:t xml:space="preserve"> xaiv </w:t>
      </w:r>
      <w:proofErr w:type="spellStart"/>
      <w:r w:rsidRPr="00A647D3">
        <w:rPr>
          <w:rFonts w:ascii="Arial" w:hAnsi="Arial" w:cs="Arial"/>
          <w:sz w:val="19"/>
          <w:szCs w:val="19"/>
        </w:rPr>
        <w:t>uas</w:t>
      </w:r>
      <w:proofErr w:type="spellEnd"/>
      <w:r w:rsidRPr="00A647D3">
        <w:rPr>
          <w:rFonts w:ascii="Arial" w:hAnsi="Arial" w:cs="Arial"/>
          <w:sz w:val="19"/>
          <w:szCs w:val="19"/>
        </w:rPr>
        <w:t xml:space="preserve"> tau </w:t>
      </w:r>
      <w:proofErr w:type="spellStart"/>
      <w:r w:rsidRPr="00A647D3">
        <w:rPr>
          <w:rFonts w:ascii="Arial" w:hAnsi="Arial" w:cs="Arial"/>
          <w:sz w:val="19"/>
          <w:szCs w:val="19"/>
        </w:rPr>
        <w:t>txiav</w:t>
      </w:r>
      <w:proofErr w:type="spellEnd"/>
      <w:r w:rsidRPr="00A647D3">
        <w:rPr>
          <w:rFonts w:ascii="Arial" w:hAnsi="Arial" w:cs="Arial"/>
          <w:sz w:val="19"/>
          <w:szCs w:val="19"/>
        </w:rPr>
        <w:t xml:space="preserve"> </w:t>
      </w:r>
      <w:proofErr w:type="spellStart"/>
      <w:r w:rsidRPr="00A647D3">
        <w:rPr>
          <w:rFonts w:ascii="Arial" w:hAnsi="Arial" w:cs="Arial"/>
          <w:sz w:val="19"/>
          <w:szCs w:val="19"/>
        </w:rPr>
        <w:t>txim</w:t>
      </w:r>
      <w:proofErr w:type="spellEnd"/>
      <w:r w:rsidRPr="00A647D3">
        <w:rPr>
          <w:rFonts w:ascii="Arial" w:hAnsi="Arial" w:cs="Arial"/>
          <w:sz w:val="19"/>
          <w:szCs w:val="19"/>
        </w:rPr>
        <w:t xml:space="preserve"> </w:t>
      </w:r>
      <w:proofErr w:type="spellStart"/>
      <w:r w:rsidRPr="00A647D3">
        <w:rPr>
          <w:rFonts w:ascii="Arial" w:hAnsi="Arial" w:cs="Arial"/>
          <w:sz w:val="19"/>
          <w:szCs w:val="19"/>
        </w:rPr>
        <w:t>siab</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cov </w:t>
      </w:r>
      <w:proofErr w:type="spellStart"/>
      <w:r w:rsidRPr="00A647D3">
        <w:rPr>
          <w:rFonts w:ascii="Arial" w:hAnsi="Arial" w:cs="Arial"/>
          <w:sz w:val="19"/>
          <w:szCs w:val="19"/>
        </w:rPr>
        <w:t>laj</w:t>
      </w:r>
      <w:proofErr w:type="spellEnd"/>
      <w:r w:rsidRPr="00A647D3">
        <w:rPr>
          <w:rFonts w:ascii="Arial" w:hAnsi="Arial" w:cs="Arial"/>
          <w:sz w:val="19"/>
          <w:szCs w:val="19"/>
        </w:rPr>
        <w:t xml:space="preserve"> </w:t>
      </w:r>
      <w:proofErr w:type="spellStart"/>
      <w:r w:rsidRPr="00A647D3">
        <w:rPr>
          <w:rFonts w:ascii="Arial" w:hAnsi="Arial" w:cs="Arial"/>
          <w:sz w:val="19"/>
          <w:szCs w:val="19"/>
        </w:rPr>
        <w:t>thawj</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cov </w:t>
      </w:r>
      <w:proofErr w:type="spellStart"/>
      <w:r w:rsidRPr="00A647D3">
        <w:rPr>
          <w:rFonts w:ascii="Arial" w:hAnsi="Arial" w:cs="Arial"/>
          <w:sz w:val="19"/>
          <w:szCs w:val="19"/>
        </w:rPr>
        <w:t>kev</w:t>
      </w:r>
      <w:proofErr w:type="spellEnd"/>
      <w:r w:rsidRPr="00A647D3">
        <w:rPr>
          <w:rFonts w:ascii="Arial" w:hAnsi="Arial" w:cs="Arial"/>
          <w:sz w:val="19"/>
          <w:szCs w:val="19"/>
        </w:rPr>
        <w:t xml:space="preserve"> xaiv no tau </w:t>
      </w:r>
      <w:proofErr w:type="spellStart"/>
      <w:ins w:id="31" w:author="Kaxiong" w:date="2021-05-16T15:54:00Z">
        <w:r w:rsidR="000F5769">
          <w:rPr>
            <w:rFonts w:ascii="Arial" w:hAnsi="Arial" w:cs="Arial"/>
            <w:sz w:val="19"/>
            <w:szCs w:val="19"/>
          </w:rPr>
          <w:t>tsis</w:t>
        </w:r>
        <w:proofErr w:type="spellEnd"/>
        <w:r w:rsidR="000F5769">
          <w:rPr>
            <w:rFonts w:ascii="Arial" w:hAnsi="Arial" w:cs="Arial"/>
            <w:sz w:val="19"/>
            <w:szCs w:val="19"/>
          </w:rPr>
          <w:t xml:space="preserve"> </w:t>
        </w:r>
      </w:ins>
      <w:proofErr w:type="spellStart"/>
      <w:r w:rsidRPr="00A647D3">
        <w:rPr>
          <w:rFonts w:ascii="Arial" w:hAnsi="Arial" w:cs="Arial"/>
          <w:sz w:val="19"/>
          <w:szCs w:val="19"/>
        </w:rPr>
        <w:t>raug</w:t>
      </w:r>
      <w:proofErr w:type="spellEnd"/>
      <w:r w:rsidRPr="00A647D3">
        <w:rPr>
          <w:rFonts w:ascii="Arial" w:hAnsi="Arial" w:cs="Arial"/>
          <w:sz w:val="19"/>
          <w:szCs w:val="19"/>
        </w:rPr>
        <w:t xml:space="preserve"> </w:t>
      </w:r>
      <w:del w:id="32" w:author="Kaxiong" w:date="2021-05-16T15:54:00Z">
        <w:r w:rsidRPr="00A647D3" w:rsidDel="000F5769">
          <w:rPr>
            <w:rFonts w:ascii="Arial" w:hAnsi="Arial" w:cs="Arial"/>
            <w:sz w:val="19"/>
            <w:szCs w:val="19"/>
          </w:rPr>
          <w:delText xml:space="preserve">tsis </w:delText>
        </w:r>
      </w:del>
      <w:r w:rsidRPr="00A647D3">
        <w:rPr>
          <w:rFonts w:ascii="Arial" w:hAnsi="Arial" w:cs="Arial"/>
          <w:sz w:val="19"/>
          <w:szCs w:val="19"/>
        </w:rPr>
        <w:t xml:space="preserve">lees </w:t>
      </w:r>
      <w:proofErr w:type="spellStart"/>
      <w:r w:rsidRPr="00A647D3">
        <w:rPr>
          <w:rFonts w:ascii="Arial" w:hAnsi="Arial" w:cs="Arial"/>
          <w:sz w:val="19"/>
          <w:szCs w:val="19"/>
        </w:rPr>
        <w:t>txais</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uas</w:t>
      </w:r>
      <w:proofErr w:type="spellEnd"/>
      <w:r w:rsidRPr="00A647D3">
        <w:rPr>
          <w:rFonts w:ascii="Arial" w:hAnsi="Arial" w:cs="Arial"/>
          <w:sz w:val="19"/>
          <w:szCs w:val="19"/>
        </w:rPr>
        <w:t xml:space="preserve"> </w:t>
      </w:r>
      <w:proofErr w:type="spellStart"/>
      <w:r w:rsidRPr="00A647D3">
        <w:rPr>
          <w:rFonts w:ascii="Arial" w:hAnsi="Arial" w:cs="Arial"/>
          <w:sz w:val="19"/>
          <w:szCs w:val="19"/>
        </w:rPr>
        <w:t>yog</w:t>
      </w:r>
      <w:proofErr w:type="spellEnd"/>
      <w:r w:rsidRPr="00A647D3">
        <w:rPr>
          <w:rFonts w:ascii="Arial" w:hAnsi="Arial" w:cs="Arial"/>
          <w:sz w:val="19"/>
          <w:szCs w:val="19"/>
        </w:rPr>
        <w:t xml:space="preserve"> cov </w:t>
      </w:r>
      <w:proofErr w:type="spellStart"/>
      <w:r w:rsidRPr="00A647D3">
        <w:rPr>
          <w:rFonts w:ascii="Arial" w:hAnsi="Arial" w:cs="Arial"/>
          <w:sz w:val="19"/>
          <w:szCs w:val="19"/>
        </w:rPr>
        <w:t>muaj</w:t>
      </w:r>
      <w:proofErr w:type="spellEnd"/>
      <w:r w:rsidRPr="00A647D3">
        <w:rPr>
          <w:rFonts w:ascii="Arial" w:hAnsi="Arial" w:cs="Arial"/>
          <w:sz w:val="19"/>
          <w:szCs w:val="19"/>
        </w:rPr>
        <w:t xml:space="preserve"> </w:t>
      </w:r>
      <w:proofErr w:type="spellStart"/>
      <w:r w:rsidRPr="00A647D3">
        <w:rPr>
          <w:rFonts w:ascii="Arial" w:hAnsi="Arial" w:cs="Arial"/>
          <w:sz w:val="19"/>
          <w:szCs w:val="19"/>
        </w:rPr>
        <w:t>feem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no</w:t>
      </w:r>
      <w:r w:rsidR="00867A41" w:rsidRPr="00A647D3">
        <w:rPr>
          <w:rFonts w:ascii="Arial" w:hAnsi="Arial" w:cs="Arial"/>
          <w:sz w:val="19"/>
          <w:szCs w:val="19"/>
        </w:rPr>
        <w:t>.</w:t>
      </w:r>
    </w:p>
    <w:p w14:paraId="76A9106C" w14:textId="50C96E41" w:rsidR="00923033" w:rsidRDefault="00BF6423" w:rsidP="00BF6423">
      <w:pPr>
        <w:spacing w:after="0"/>
        <w:jc w:val="both"/>
        <w:rPr>
          <w:rFonts w:ascii="Arial" w:hAnsi="Arial" w:cs="Arial"/>
          <w:i/>
          <w:iCs/>
          <w:sz w:val="20"/>
          <w:szCs w:val="20"/>
          <w:u w:val="single"/>
        </w:rPr>
      </w:pPr>
      <w:r w:rsidRPr="00BF6423">
        <w:rPr>
          <w:rFonts w:ascii="Arial" w:hAnsi="Arial" w:cs="Arial"/>
          <w:b/>
          <w:bCs/>
          <w:sz w:val="20"/>
          <w:szCs w:val="20"/>
        </w:rPr>
        <w:t xml:space="preserve">Tub </w:t>
      </w:r>
      <w:proofErr w:type="spellStart"/>
      <w:r w:rsidRPr="00BF6423">
        <w:rPr>
          <w:rFonts w:ascii="Arial" w:hAnsi="Arial" w:cs="Arial"/>
          <w:b/>
          <w:bCs/>
          <w:sz w:val="20"/>
          <w:szCs w:val="20"/>
        </w:rPr>
        <w:t>Ntxhais</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Kawm</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Lub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Npe</w:t>
      </w:r>
      <w:proofErr w:type="spellEnd"/>
      <w:r w:rsidRPr="00BF6423">
        <w:rPr>
          <w:rFonts w:ascii="Arial" w:hAnsi="Arial" w:cs="Arial"/>
          <w:b/>
          <w:bCs/>
          <w:sz w:val="20"/>
          <w:szCs w:val="20"/>
        </w:rPr>
        <w:t>:</w:t>
      </w:r>
      <w:r w:rsidRPr="00BF6423">
        <w:rPr>
          <w:rFonts w:ascii="Arial" w:hAnsi="Arial" w:cs="Arial"/>
          <w:sz w:val="20"/>
          <w:szCs w:val="20"/>
        </w:rPr>
        <w:t xml:space="preserve"> </w:t>
      </w:r>
      <w:r w:rsidRPr="00BF6423">
        <w:rPr>
          <w:rFonts w:ascii="Arial" w:hAnsi="Arial" w:cs="Arial"/>
          <w:i/>
          <w:iCs/>
          <w:sz w:val="20"/>
          <w:szCs w:val="20"/>
          <w:u w:val="single"/>
        </w:rPr>
        <w:t>Nicky Chang</w:t>
      </w:r>
      <w:r w:rsidRPr="00BF6423">
        <w:rPr>
          <w:rFonts w:ascii="Arial" w:hAnsi="Arial" w:cs="Arial"/>
          <w:sz w:val="20"/>
          <w:szCs w:val="20"/>
        </w:rPr>
        <w:t xml:space="preserve">      </w:t>
      </w:r>
      <w:r>
        <w:rPr>
          <w:rFonts w:ascii="Arial" w:hAnsi="Arial" w:cs="Arial"/>
          <w:sz w:val="20"/>
          <w:szCs w:val="20"/>
        </w:rPr>
        <w:t xml:space="preserve">     </w:t>
      </w:r>
      <w:r w:rsidRPr="00BF6423">
        <w:rPr>
          <w:rFonts w:ascii="Arial" w:hAnsi="Arial" w:cs="Arial"/>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Yug</w:t>
      </w:r>
      <w:proofErr w:type="spellEnd"/>
      <w:r w:rsidRPr="00BF6423">
        <w:rPr>
          <w:rFonts w:ascii="Arial" w:hAnsi="Arial" w:cs="Arial"/>
          <w:b/>
          <w:bCs/>
          <w:sz w:val="20"/>
          <w:szCs w:val="20"/>
        </w:rPr>
        <w:t>:</w:t>
      </w:r>
      <w:r w:rsidRPr="00BF6423">
        <w:rPr>
          <w:rFonts w:ascii="Arial" w:hAnsi="Arial" w:cs="Arial"/>
          <w:sz w:val="20"/>
          <w:szCs w:val="20"/>
        </w:rPr>
        <w:t xml:space="preserve"> </w:t>
      </w:r>
      <w:r w:rsidRPr="00BF6423">
        <w:rPr>
          <w:rFonts w:ascii="Arial" w:hAnsi="Arial" w:cs="Arial"/>
          <w:i/>
          <w:iCs/>
          <w:sz w:val="20"/>
          <w:szCs w:val="20"/>
          <w:u w:val="single"/>
        </w:rPr>
        <w:t>10/5/2012</w:t>
      </w:r>
      <w:r w:rsidRPr="00BF6423">
        <w:rPr>
          <w:rFonts w:ascii="Arial" w:hAnsi="Arial" w:cs="Arial"/>
          <w:sz w:val="20"/>
          <w:szCs w:val="20"/>
        </w:rPr>
        <w:t xml:space="preserve">             </w:t>
      </w:r>
      <w:r w:rsidRPr="00BF6423">
        <w:rPr>
          <w:rFonts w:ascii="Arial" w:hAnsi="Arial" w:cs="Arial"/>
          <w:b/>
          <w:bCs/>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Tim:</w:t>
      </w:r>
      <w:r>
        <w:rPr>
          <w:rFonts w:ascii="Arial" w:hAnsi="Arial" w:cs="Arial"/>
          <w:sz w:val="19"/>
          <w:szCs w:val="19"/>
        </w:rPr>
        <w:t xml:space="preserve"> </w:t>
      </w:r>
      <w:r w:rsidRPr="00BF6423">
        <w:rPr>
          <w:rFonts w:ascii="Arial" w:hAnsi="Arial" w:cs="Arial"/>
          <w:i/>
          <w:iCs/>
          <w:sz w:val="20"/>
          <w:szCs w:val="20"/>
          <w:u w:val="single"/>
        </w:rPr>
        <w:t>12/18/2020</w:t>
      </w:r>
    </w:p>
    <w:p w14:paraId="5A979518" w14:textId="49B017C4" w:rsidR="004E0455" w:rsidRDefault="004E0455" w:rsidP="00BF6423">
      <w:pPr>
        <w:spacing w:after="0"/>
        <w:jc w:val="both"/>
        <w:rPr>
          <w:rFonts w:ascii="Arial" w:hAnsi="Arial" w:cs="Arial"/>
          <w:sz w:val="20"/>
          <w:szCs w:val="20"/>
        </w:rPr>
      </w:pPr>
      <w:r>
        <w:rPr>
          <w:rFonts w:ascii="Arial" w:hAnsi="Arial" w:cs="Arial"/>
          <w:sz w:val="20"/>
          <w:szCs w:val="20"/>
        </w:rPr>
        <w:t xml:space="preserve"> </w:t>
      </w:r>
    </w:p>
    <w:p w14:paraId="761EA37E" w14:textId="58FF2078" w:rsidR="009D520A" w:rsidDel="00EA1B8E" w:rsidRDefault="008D7920" w:rsidP="00CE6C8D">
      <w:pPr>
        <w:spacing w:after="0"/>
        <w:jc w:val="both"/>
        <w:rPr>
          <w:del w:id="33" w:author="Kaxiong" w:date="2021-05-16T16:02:00Z"/>
          <w:rFonts w:ascii="Arial" w:hAnsi="Arial" w:cs="Arial"/>
          <w:sz w:val="19"/>
          <w:szCs w:val="19"/>
        </w:rPr>
      </w:pPr>
      <w:proofErr w:type="spellStart"/>
      <w:r w:rsidRPr="00085BCC">
        <w:rPr>
          <w:rFonts w:ascii="Arial" w:hAnsi="Arial" w:cs="Arial"/>
          <w:b/>
          <w:bCs/>
          <w:sz w:val="19"/>
          <w:szCs w:val="19"/>
        </w:rPr>
        <w:t>Lub</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Hom</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Phiaj</w:t>
      </w:r>
      <w:proofErr w:type="spellEnd"/>
      <w:r w:rsidRPr="00085BCC">
        <w:rPr>
          <w:rFonts w:ascii="Arial" w:hAnsi="Arial" w:cs="Arial"/>
          <w:sz w:val="19"/>
          <w:szCs w:val="19"/>
        </w:rPr>
        <w:t xml:space="preserve">: </w:t>
      </w:r>
      <w:r w:rsidR="00D80102" w:rsidRPr="00085BCC">
        <w:rPr>
          <w:noProof/>
          <w:sz w:val="19"/>
          <w:szCs w:val="19"/>
        </w:rPr>
        <w:drawing>
          <wp:inline distT="0" distB="0" distL="0" distR="0" wp14:anchorId="5C653E85" wp14:editId="331C6E87">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CE6C8D" w:rsidRPr="00085BCC">
        <w:rPr>
          <w:rFonts w:ascii="Arial" w:hAnsi="Arial" w:cs="Arial"/>
          <w:sz w:val="19"/>
          <w:szCs w:val="19"/>
        </w:rPr>
        <w:t xml:space="preserve">Kev </w:t>
      </w:r>
      <w:proofErr w:type="spellStart"/>
      <w:r w:rsidR="00CE6C8D" w:rsidRPr="00085BCC">
        <w:rPr>
          <w:rFonts w:ascii="Arial" w:hAnsi="Arial" w:cs="Arial"/>
          <w:sz w:val="19"/>
          <w:szCs w:val="19"/>
        </w:rPr>
        <w:t>Qhia</w:t>
      </w:r>
      <w:proofErr w:type="spellEnd"/>
      <w:r w:rsidR="00CE6C8D" w:rsidRPr="00085BCC">
        <w:rPr>
          <w:rFonts w:ascii="Arial" w:hAnsi="Arial" w:cs="Arial"/>
          <w:sz w:val="19"/>
          <w:szCs w:val="19"/>
        </w:rPr>
        <w:t xml:space="preserve"> </w:t>
      </w:r>
      <w:proofErr w:type="spellStart"/>
      <w:r w:rsidR="00CE6C8D" w:rsidRPr="00085BCC">
        <w:rPr>
          <w:rFonts w:ascii="Arial" w:hAnsi="Arial" w:cs="Arial"/>
          <w:sz w:val="19"/>
          <w:szCs w:val="19"/>
        </w:rPr>
        <w:t>Txog</w:t>
      </w:r>
      <w:proofErr w:type="spellEnd"/>
      <w:r w:rsidR="00CE6C8D" w:rsidRPr="00085BCC">
        <w:rPr>
          <w:rFonts w:ascii="Arial" w:hAnsi="Arial" w:cs="Arial"/>
          <w:sz w:val="19"/>
          <w:szCs w:val="19"/>
        </w:rPr>
        <w:t xml:space="preserve"> Tus </w:t>
      </w:r>
      <w:proofErr w:type="spellStart"/>
      <w:r w:rsidR="00CE6C8D" w:rsidRPr="00085BCC">
        <w:rPr>
          <w:rFonts w:ascii="Arial" w:hAnsi="Arial" w:cs="Arial"/>
          <w:sz w:val="19"/>
          <w:szCs w:val="19"/>
        </w:rPr>
        <w:t>Kheej</w:t>
      </w:r>
      <w:proofErr w:type="spellEnd"/>
      <w:r w:rsidR="00085BCC" w:rsidRPr="00085BCC">
        <w:rPr>
          <w:rFonts w:ascii="Arial" w:hAnsi="Arial" w:cs="Arial"/>
          <w:sz w:val="19"/>
          <w:szCs w:val="19"/>
        </w:rPr>
        <w:t xml:space="preserve">  </w:t>
      </w:r>
      <w:r w:rsidR="00A11606">
        <w:rPr>
          <w:sz w:val="19"/>
          <w:szCs w:val="19"/>
        </w:rPr>
        <w:pict w14:anchorId="677A0C49">
          <v:shape id="Picture 1" o:spid="_x0000_i1026" type="#_x0000_t75" style="width:12.25pt;height:9.5pt;visibility:visible;mso-wrap-style:square">
            <v:imagedata r:id="rId9" o:title=""/>
          </v:shape>
        </w:pict>
      </w:r>
      <w:del w:id="34" w:author="Kaxiong" w:date="2021-05-16T16:01:00Z">
        <w:r w:rsidR="00CE6C8D" w:rsidRPr="00085BCC" w:rsidDel="000F5769">
          <w:rPr>
            <w:rFonts w:ascii="Arial" w:hAnsi="Arial" w:cs="Arial"/>
            <w:sz w:val="19"/>
            <w:szCs w:val="19"/>
          </w:rPr>
          <w:delText>Txheeb</w:delText>
        </w:r>
      </w:del>
      <w:ins w:id="35" w:author="Kaxiong" w:date="2021-05-16T16:02:00Z">
        <w:r w:rsidR="000F5769">
          <w:rPr>
            <w:rFonts w:ascii="Arial" w:hAnsi="Arial" w:cs="Arial"/>
            <w:sz w:val="19"/>
            <w:szCs w:val="19"/>
          </w:rPr>
          <w:t xml:space="preserve">Kev </w:t>
        </w:r>
        <w:proofErr w:type="spellStart"/>
        <w:r w:rsidR="00EA1B8E">
          <w:rPr>
            <w:rFonts w:ascii="Arial" w:hAnsi="Arial" w:cs="Arial"/>
            <w:sz w:val="19"/>
            <w:szCs w:val="19"/>
          </w:rPr>
          <w:t>Ntsuam</w:t>
        </w:r>
      </w:ins>
      <w:proofErr w:type="spellEnd"/>
      <w:r w:rsidR="00CE6C8D" w:rsidRPr="00085BCC">
        <w:rPr>
          <w:rFonts w:ascii="Arial" w:hAnsi="Arial" w:cs="Arial"/>
          <w:sz w:val="19"/>
          <w:szCs w:val="19"/>
        </w:rPr>
        <w:t xml:space="preserve"> </w:t>
      </w:r>
      <w:proofErr w:type="spellStart"/>
      <w:r w:rsidR="00CE6C8D" w:rsidRPr="00085BCC">
        <w:rPr>
          <w:rFonts w:ascii="Arial" w:hAnsi="Arial" w:cs="Arial"/>
          <w:sz w:val="19"/>
          <w:szCs w:val="19"/>
        </w:rPr>
        <w:t>Xyuas</w:t>
      </w:r>
      <w:proofErr w:type="spellEnd"/>
      <w:r w:rsidR="00085BCC" w:rsidRPr="00085BCC">
        <w:rPr>
          <w:rFonts w:ascii="Arial" w:hAnsi="Arial" w:cs="Arial"/>
          <w:sz w:val="19"/>
          <w:szCs w:val="19"/>
        </w:rPr>
        <w:t xml:space="preserve">  </w:t>
      </w:r>
      <w:r w:rsidR="000B5E39" w:rsidRPr="00CC502C">
        <w:rPr>
          <w:noProof/>
          <w:sz w:val="19"/>
          <w:szCs w:val="19"/>
        </w:rPr>
        <w:drawing>
          <wp:inline distT="0" distB="0" distL="0" distR="0" wp14:anchorId="70755946" wp14:editId="60EECA17">
            <wp:extent cx="1524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r w:rsidR="00CE6C8D" w:rsidRPr="00085BCC">
        <w:rPr>
          <w:rFonts w:ascii="Arial" w:hAnsi="Arial" w:cs="Arial"/>
          <w:sz w:val="19"/>
          <w:szCs w:val="19"/>
        </w:rPr>
        <w:t xml:space="preserve">Kev </w:t>
      </w:r>
      <w:ins w:id="36" w:author="Kaxiong" w:date="2021-05-16T16:02:00Z">
        <w:r w:rsidR="00EA1B8E">
          <w:rPr>
            <w:rFonts w:ascii="Arial" w:hAnsi="Arial" w:cs="Arial"/>
            <w:sz w:val="19"/>
            <w:szCs w:val="19"/>
          </w:rPr>
          <w:t xml:space="preserve">Tso </w:t>
        </w:r>
      </w:ins>
      <w:proofErr w:type="spellStart"/>
      <w:r w:rsidR="00CE6C8D" w:rsidRPr="00085BCC">
        <w:rPr>
          <w:rFonts w:ascii="Arial" w:hAnsi="Arial" w:cs="Arial"/>
          <w:sz w:val="19"/>
          <w:szCs w:val="19"/>
        </w:rPr>
        <w:t>Kawm</w:t>
      </w:r>
      <w:proofErr w:type="spellEnd"/>
      <w:r w:rsidR="00CE6C8D" w:rsidRPr="00085BCC">
        <w:rPr>
          <w:rFonts w:ascii="Arial" w:hAnsi="Arial" w:cs="Arial"/>
          <w:sz w:val="19"/>
          <w:szCs w:val="19"/>
        </w:rPr>
        <w:t xml:space="preserve"> </w:t>
      </w:r>
      <w:proofErr w:type="spellStart"/>
      <w:ins w:id="37" w:author="Kaxiong" w:date="2021-05-17T19:44:00Z">
        <w:r w:rsidR="00A11606">
          <w:rPr>
            <w:rFonts w:ascii="Arial" w:hAnsi="Arial" w:cs="Arial"/>
            <w:sz w:val="19"/>
            <w:szCs w:val="19"/>
          </w:rPr>
          <w:t>ntawv</w:t>
        </w:r>
      </w:ins>
      <w:proofErr w:type="spellEnd"/>
      <w:del w:id="38" w:author="Kaxiong" w:date="2021-05-16T16:02:00Z">
        <w:r w:rsidR="00CE6C8D" w:rsidRPr="00085BCC" w:rsidDel="00EA1B8E">
          <w:rPr>
            <w:rFonts w:ascii="Arial" w:hAnsi="Arial" w:cs="Arial"/>
            <w:sz w:val="19"/>
            <w:szCs w:val="19"/>
          </w:rPr>
          <w:delText>Ua Hauj</w:delText>
        </w:r>
        <w:r w:rsidR="00DA6462" w:rsidDel="00EA1B8E">
          <w:rPr>
            <w:rFonts w:ascii="Arial" w:hAnsi="Arial" w:cs="Arial"/>
            <w:sz w:val="19"/>
            <w:szCs w:val="19"/>
          </w:rPr>
          <w:delText xml:space="preserve"> </w:delText>
        </w:r>
        <w:r w:rsidR="00CE6C8D" w:rsidRPr="00085BCC" w:rsidDel="00EA1B8E">
          <w:rPr>
            <w:rFonts w:ascii="Arial" w:hAnsi="Arial" w:cs="Arial"/>
            <w:sz w:val="19"/>
            <w:szCs w:val="19"/>
          </w:rPr>
          <w:delText>lwm</w:delText>
        </w:r>
        <w:r w:rsidR="00085BCC" w:rsidRPr="00085BCC" w:rsidDel="00EA1B8E">
          <w:rPr>
            <w:rFonts w:ascii="Arial" w:hAnsi="Arial" w:cs="Arial"/>
            <w:sz w:val="19"/>
            <w:szCs w:val="19"/>
          </w:rPr>
          <w:delText xml:space="preserve"> </w:delText>
        </w:r>
      </w:del>
    </w:p>
    <w:p w14:paraId="038C9CBD" w14:textId="2E731BEA" w:rsidR="008D7920" w:rsidRDefault="009D520A" w:rsidP="00CE6C8D">
      <w:pPr>
        <w:spacing w:after="0"/>
        <w:jc w:val="both"/>
        <w:rPr>
          <w:rFonts w:ascii="Arial" w:hAnsi="Arial" w:cs="Arial"/>
          <w:sz w:val="19"/>
          <w:szCs w:val="19"/>
        </w:rPr>
      </w:pPr>
      <w:r>
        <w:rPr>
          <w:rFonts w:ascii="Arial" w:hAnsi="Arial" w:cs="Arial"/>
          <w:sz w:val="19"/>
          <w:szCs w:val="19"/>
        </w:rPr>
        <w:t xml:space="preserve">                          </w:t>
      </w:r>
      <w:r w:rsidR="00085BCC" w:rsidRPr="00085BCC">
        <w:rPr>
          <w:rFonts w:ascii="Arial" w:hAnsi="Arial" w:cs="Arial"/>
          <w:sz w:val="19"/>
          <w:szCs w:val="19"/>
        </w:rPr>
        <w:t xml:space="preserve"> </w:t>
      </w:r>
      <w:r w:rsidR="00A11606">
        <w:pict w14:anchorId="590C566D">
          <v:shape id="Picture 8" o:spid="_x0000_i1027" type="#_x0000_t75" style="width:12.25pt;height:9.5pt;visibility:visible;mso-wrap-style:square">
            <v:imagedata r:id="rId11" o:title=""/>
          </v:shape>
        </w:pict>
      </w:r>
      <w:del w:id="39" w:author="Kaxiong" w:date="2021-05-17T19:45:00Z">
        <w:r w:rsidR="00D80102" w:rsidRPr="00085BCC" w:rsidDel="00A11606">
          <w:rPr>
            <w:rFonts w:ascii="Arial" w:hAnsi="Arial" w:cs="Arial"/>
            <w:sz w:val="19"/>
            <w:szCs w:val="19"/>
          </w:rPr>
          <w:delText xml:space="preserve">Kev </w:delText>
        </w:r>
      </w:del>
      <w:del w:id="40" w:author="Kaxiong" w:date="2021-05-16T16:02:00Z">
        <w:r w:rsidR="00D80102" w:rsidRPr="00085BCC" w:rsidDel="00EA1B8E">
          <w:rPr>
            <w:rFonts w:ascii="Arial" w:hAnsi="Arial" w:cs="Arial"/>
            <w:sz w:val="19"/>
            <w:szCs w:val="19"/>
          </w:rPr>
          <w:delText>p</w:delText>
        </w:r>
        <w:r w:rsidR="00CE6C8D" w:rsidRPr="00085BCC" w:rsidDel="00EA1B8E">
          <w:rPr>
            <w:rFonts w:ascii="Arial" w:hAnsi="Arial" w:cs="Arial"/>
            <w:sz w:val="19"/>
            <w:szCs w:val="19"/>
          </w:rPr>
          <w:delText xml:space="preserve">ub </w:delText>
        </w:r>
        <w:r w:rsidR="00D80102" w:rsidRPr="00085BCC" w:rsidDel="00EA1B8E">
          <w:rPr>
            <w:rFonts w:ascii="Arial" w:hAnsi="Arial" w:cs="Arial"/>
            <w:sz w:val="19"/>
            <w:szCs w:val="19"/>
          </w:rPr>
          <w:delText>D</w:delText>
        </w:r>
        <w:r w:rsidR="00CE6C8D" w:rsidRPr="00085BCC" w:rsidDel="00EA1B8E">
          <w:rPr>
            <w:rFonts w:ascii="Arial" w:hAnsi="Arial" w:cs="Arial"/>
            <w:sz w:val="19"/>
            <w:szCs w:val="19"/>
          </w:rPr>
          <w:delText xml:space="preserve">awb </w:delText>
        </w:r>
        <w:r w:rsidR="00D80102" w:rsidRPr="00085BCC" w:rsidDel="00EA1B8E">
          <w:rPr>
            <w:rFonts w:ascii="Arial" w:hAnsi="Arial" w:cs="Arial"/>
            <w:sz w:val="19"/>
            <w:szCs w:val="19"/>
          </w:rPr>
          <w:delText>Cov</w:delText>
        </w:r>
        <w:r w:rsidR="00CE6C8D" w:rsidRPr="00085BCC" w:rsidDel="00EA1B8E">
          <w:rPr>
            <w:rFonts w:ascii="Arial" w:hAnsi="Arial" w:cs="Arial"/>
            <w:sz w:val="19"/>
            <w:szCs w:val="19"/>
          </w:rPr>
          <w:delText xml:space="preserve"> </w:delText>
        </w:r>
      </w:del>
      <w:r w:rsidR="00CE6C8D" w:rsidRPr="00085BCC">
        <w:rPr>
          <w:rFonts w:ascii="Arial" w:hAnsi="Arial" w:cs="Arial"/>
          <w:sz w:val="19"/>
          <w:szCs w:val="19"/>
        </w:rPr>
        <w:t xml:space="preserve">Kev </w:t>
      </w:r>
      <w:proofErr w:type="spellStart"/>
      <w:r w:rsidR="00CE6C8D" w:rsidRPr="00085BCC">
        <w:rPr>
          <w:rFonts w:ascii="Arial" w:hAnsi="Arial" w:cs="Arial"/>
          <w:sz w:val="19"/>
          <w:szCs w:val="19"/>
        </w:rPr>
        <w:t>Kawm</w:t>
      </w:r>
      <w:proofErr w:type="spellEnd"/>
      <w:ins w:id="41" w:author="Kaxiong" w:date="2021-05-16T16:03:00Z">
        <w:r w:rsidR="00EA1B8E">
          <w:rPr>
            <w:rFonts w:ascii="Arial" w:hAnsi="Arial" w:cs="Arial"/>
            <w:sz w:val="19"/>
            <w:szCs w:val="19"/>
          </w:rPr>
          <w:t xml:space="preserve"> </w:t>
        </w:r>
        <w:proofErr w:type="spellStart"/>
        <w:r w:rsidR="00EA1B8E">
          <w:rPr>
            <w:rFonts w:ascii="Arial" w:hAnsi="Arial" w:cs="Arial"/>
            <w:sz w:val="19"/>
            <w:szCs w:val="19"/>
          </w:rPr>
          <w:t>Zej</w:t>
        </w:r>
        <w:proofErr w:type="spellEnd"/>
        <w:r w:rsidR="00EA1B8E">
          <w:rPr>
            <w:rFonts w:ascii="Arial" w:hAnsi="Arial" w:cs="Arial"/>
            <w:sz w:val="19"/>
            <w:szCs w:val="19"/>
          </w:rPr>
          <w:t xml:space="preserve"> </w:t>
        </w:r>
        <w:proofErr w:type="spellStart"/>
        <w:r w:rsidR="00EA1B8E">
          <w:rPr>
            <w:rFonts w:ascii="Arial" w:hAnsi="Arial" w:cs="Arial"/>
            <w:sz w:val="19"/>
            <w:szCs w:val="19"/>
          </w:rPr>
          <w:t>Tsoom</w:t>
        </w:r>
        <w:proofErr w:type="spellEnd"/>
        <w:r w:rsidR="00EA1B8E">
          <w:rPr>
            <w:rFonts w:ascii="Arial" w:hAnsi="Arial" w:cs="Arial"/>
            <w:sz w:val="19"/>
            <w:szCs w:val="19"/>
          </w:rPr>
          <w:t xml:space="preserve"> Pub </w:t>
        </w:r>
        <w:proofErr w:type="spellStart"/>
        <w:r w:rsidR="00EA1B8E">
          <w:rPr>
            <w:rFonts w:ascii="Arial" w:hAnsi="Arial" w:cs="Arial"/>
            <w:sz w:val="19"/>
            <w:szCs w:val="19"/>
          </w:rPr>
          <w:t>Dawb</w:t>
        </w:r>
        <w:proofErr w:type="spellEnd"/>
        <w:r w:rsidR="00EA1B8E">
          <w:rPr>
            <w:rFonts w:ascii="Arial" w:hAnsi="Arial" w:cs="Arial"/>
            <w:sz w:val="19"/>
            <w:szCs w:val="19"/>
          </w:rPr>
          <w:t xml:space="preserve"> </w:t>
        </w:r>
        <w:proofErr w:type="spellStart"/>
        <w:r w:rsidR="00EA1B8E">
          <w:rPr>
            <w:rFonts w:ascii="Arial" w:hAnsi="Arial" w:cs="Arial"/>
            <w:sz w:val="19"/>
            <w:szCs w:val="19"/>
          </w:rPr>
          <w:t>Uas</w:t>
        </w:r>
        <w:proofErr w:type="spellEnd"/>
        <w:r w:rsidR="00EA1B8E">
          <w:rPr>
            <w:rFonts w:ascii="Arial" w:hAnsi="Arial" w:cs="Arial"/>
            <w:sz w:val="19"/>
            <w:szCs w:val="19"/>
          </w:rPr>
          <w:t xml:space="preserve"> </w:t>
        </w:r>
        <w:proofErr w:type="spellStart"/>
        <w:r w:rsidR="00EA1B8E">
          <w:rPr>
            <w:rFonts w:ascii="Arial" w:hAnsi="Arial" w:cs="Arial"/>
            <w:sz w:val="19"/>
            <w:szCs w:val="19"/>
          </w:rPr>
          <w:t>Tsi</w:t>
        </w:r>
      </w:ins>
      <w:ins w:id="42" w:author="Kaxiong" w:date="2021-05-16T16:04:00Z">
        <w:r w:rsidR="00EA1B8E">
          <w:rPr>
            <w:rFonts w:ascii="Arial" w:hAnsi="Arial" w:cs="Arial"/>
            <w:sz w:val="19"/>
            <w:szCs w:val="19"/>
          </w:rPr>
          <w:t>m</w:t>
        </w:r>
        <w:proofErr w:type="spellEnd"/>
        <w:r w:rsidR="00EA1B8E">
          <w:rPr>
            <w:rFonts w:ascii="Arial" w:hAnsi="Arial" w:cs="Arial"/>
            <w:sz w:val="19"/>
            <w:szCs w:val="19"/>
          </w:rPr>
          <w:t xml:space="preserve"> </w:t>
        </w:r>
        <w:proofErr w:type="spellStart"/>
        <w:r w:rsidR="00EA1B8E">
          <w:rPr>
            <w:rFonts w:ascii="Arial" w:hAnsi="Arial" w:cs="Arial"/>
            <w:sz w:val="19"/>
            <w:szCs w:val="19"/>
          </w:rPr>
          <w:t>Nyog</w:t>
        </w:r>
      </w:ins>
      <w:proofErr w:type="spellEnd"/>
      <w:r w:rsidR="00CE6C8D" w:rsidRPr="00085BCC">
        <w:rPr>
          <w:rFonts w:ascii="Arial" w:hAnsi="Arial" w:cs="Arial"/>
          <w:sz w:val="19"/>
          <w:szCs w:val="19"/>
        </w:rPr>
        <w:t xml:space="preserve"> </w:t>
      </w:r>
      <w:r>
        <w:rPr>
          <w:rFonts w:ascii="Arial" w:hAnsi="Arial" w:cs="Arial"/>
          <w:sz w:val="19"/>
          <w:szCs w:val="19"/>
        </w:rPr>
        <w:t xml:space="preserve">  </w:t>
      </w:r>
      <w:del w:id="43" w:author="Kaxiong" w:date="2021-05-16T16:04:00Z">
        <w:r w:rsidR="00CE6C8D" w:rsidRPr="00085BCC" w:rsidDel="00EA1B8E">
          <w:rPr>
            <w:rFonts w:ascii="Arial" w:hAnsi="Arial" w:cs="Arial"/>
            <w:sz w:val="19"/>
            <w:szCs w:val="19"/>
          </w:rPr>
          <w:delText xml:space="preserve">Ntawv </w:delText>
        </w:r>
        <w:r w:rsidR="00D80102" w:rsidRPr="00085BCC" w:rsidDel="00EA1B8E">
          <w:rPr>
            <w:rFonts w:ascii="Arial" w:hAnsi="Arial" w:cs="Arial"/>
            <w:sz w:val="19"/>
            <w:szCs w:val="19"/>
          </w:rPr>
          <w:delText>Uas Tsis Tau Them Nyiaj</w:delText>
        </w:r>
        <w:r w:rsidR="00085BCC" w:rsidRPr="00085BCC" w:rsidDel="00EA1B8E">
          <w:rPr>
            <w:rFonts w:ascii="Arial" w:hAnsi="Arial" w:cs="Arial"/>
            <w:sz w:val="19"/>
            <w:szCs w:val="19"/>
          </w:rPr>
          <w:delText xml:space="preserve"> </w:delText>
        </w:r>
      </w:del>
      <w:r w:rsidR="00A11606">
        <w:rPr>
          <w:sz w:val="19"/>
          <w:szCs w:val="19"/>
        </w:rPr>
        <w:pict w14:anchorId="6400367D">
          <v:shape id="Picture 4" o:spid="_x0000_i1028" type="#_x0000_t75" style="width:12.25pt;height:9.5pt;visibility:visible;mso-wrap-style:square">
            <v:imagedata r:id="rId9" o:title=""/>
          </v:shape>
        </w:pict>
      </w:r>
      <w:proofErr w:type="spellStart"/>
      <w:r w:rsidR="00CE6C8D" w:rsidRPr="00085BCC">
        <w:rPr>
          <w:rFonts w:ascii="Arial" w:hAnsi="Arial" w:cs="Arial"/>
          <w:sz w:val="19"/>
          <w:szCs w:val="19"/>
        </w:rPr>
        <w:t>Lwm</w:t>
      </w:r>
      <w:proofErr w:type="spellEnd"/>
      <w:r w:rsidR="00CE6C8D" w:rsidRPr="00085BCC">
        <w:rPr>
          <w:rFonts w:ascii="Arial" w:hAnsi="Arial" w:cs="Arial"/>
          <w:sz w:val="19"/>
          <w:szCs w:val="19"/>
        </w:rPr>
        <w:t xml:space="preserve"> yam</w:t>
      </w:r>
    </w:p>
    <w:p w14:paraId="6EE793C3" w14:textId="77777777" w:rsidR="00EA6046" w:rsidRDefault="00EA6046" w:rsidP="00CE6C8D">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2335"/>
        <w:gridCol w:w="2340"/>
        <w:gridCol w:w="3870"/>
        <w:gridCol w:w="1911"/>
      </w:tblGrid>
      <w:tr w:rsidR="00C81966" w14:paraId="353F6D32" w14:textId="77777777" w:rsidTr="00A523FD">
        <w:tc>
          <w:tcPr>
            <w:tcW w:w="2335" w:type="dxa"/>
            <w:shd w:val="clear" w:color="auto" w:fill="D9D9D9" w:themeFill="background1" w:themeFillShade="D9"/>
          </w:tcPr>
          <w:p w14:paraId="2ADE2AA0" w14:textId="10414A23" w:rsidR="00C81966" w:rsidRPr="009D21D1" w:rsidRDefault="00EA1B8E" w:rsidP="009D21D1">
            <w:pPr>
              <w:jc w:val="center"/>
              <w:rPr>
                <w:rFonts w:ascii="Arial" w:hAnsi="Arial" w:cs="Arial"/>
                <w:b/>
                <w:bCs/>
                <w:sz w:val="19"/>
                <w:szCs w:val="19"/>
              </w:rPr>
            </w:pPr>
            <w:ins w:id="44" w:author="Kaxiong" w:date="2021-05-16T16:04:00Z">
              <w:r>
                <w:rPr>
                  <w:rFonts w:ascii="Arial" w:hAnsi="Arial" w:cs="Arial"/>
                  <w:b/>
                  <w:bCs/>
                  <w:sz w:val="19"/>
                  <w:szCs w:val="19"/>
                </w:rPr>
                <w:t xml:space="preserve">Cov </w:t>
              </w:r>
            </w:ins>
            <w:r w:rsidR="006B2195" w:rsidRPr="009D21D1">
              <w:rPr>
                <w:rFonts w:ascii="Arial" w:hAnsi="Arial" w:cs="Arial"/>
                <w:b/>
                <w:bCs/>
                <w:sz w:val="19"/>
                <w:szCs w:val="19"/>
              </w:rPr>
              <w:t xml:space="preserve">Kev </w:t>
            </w:r>
            <w:proofErr w:type="spellStart"/>
            <w:r w:rsidR="006B2195" w:rsidRPr="009D21D1">
              <w:rPr>
                <w:rFonts w:ascii="Arial" w:hAnsi="Arial" w:cs="Arial"/>
                <w:b/>
                <w:bCs/>
                <w:sz w:val="19"/>
                <w:szCs w:val="19"/>
              </w:rPr>
              <w:t>Ua</w:t>
            </w:r>
            <w:proofErr w:type="spellEnd"/>
            <w:r w:rsidR="006B2195" w:rsidRPr="009D21D1">
              <w:rPr>
                <w:rFonts w:ascii="Arial" w:hAnsi="Arial" w:cs="Arial"/>
                <w:b/>
                <w:bCs/>
                <w:sz w:val="19"/>
                <w:szCs w:val="19"/>
              </w:rPr>
              <w:t xml:space="preserve"> </w:t>
            </w:r>
            <w:proofErr w:type="spellStart"/>
            <w:r w:rsidR="006B2195" w:rsidRPr="009D21D1">
              <w:rPr>
                <w:rFonts w:ascii="Arial" w:hAnsi="Arial" w:cs="Arial"/>
                <w:b/>
                <w:bCs/>
                <w:sz w:val="19"/>
                <w:szCs w:val="19"/>
              </w:rPr>
              <w:t>Raws</w:t>
            </w:r>
            <w:proofErr w:type="spellEnd"/>
            <w:r w:rsidR="006B2195" w:rsidRPr="009D21D1">
              <w:rPr>
                <w:rFonts w:ascii="Arial" w:hAnsi="Arial" w:cs="Arial"/>
                <w:b/>
                <w:bCs/>
                <w:sz w:val="19"/>
                <w:szCs w:val="19"/>
              </w:rPr>
              <w:t xml:space="preserve"> C</w:t>
            </w:r>
            <w:r w:rsidR="00DA6174" w:rsidRPr="009D21D1">
              <w:rPr>
                <w:rFonts w:ascii="Arial" w:hAnsi="Arial" w:cs="Arial"/>
                <w:b/>
                <w:bCs/>
                <w:sz w:val="19"/>
                <w:szCs w:val="19"/>
              </w:rPr>
              <w:t>o</w:t>
            </w:r>
            <w:r w:rsidR="006B2195" w:rsidRPr="009D21D1">
              <w:rPr>
                <w:rFonts w:ascii="Arial" w:hAnsi="Arial" w:cs="Arial"/>
                <w:b/>
                <w:bCs/>
                <w:sz w:val="19"/>
                <w:szCs w:val="19"/>
              </w:rPr>
              <w:t xml:space="preserve">v </w:t>
            </w:r>
            <w:proofErr w:type="spellStart"/>
            <w:r w:rsidR="006B2195" w:rsidRPr="009D21D1">
              <w:rPr>
                <w:rFonts w:ascii="Arial" w:hAnsi="Arial" w:cs="Arial"/>
                <w:b/>
                <w:bCs/>
                <w:sz w:val="19"/>
                <w:szCs w:val="19"/>
              </w:rPr>
              <w:t>Lus</w:t>
            </w:r>
            <w:proofErr w:type="spellEnd"/>
            <w:r w:rsidR="006B2195" w:rsidRPr="009D21D1">
              <w:rPr>
                <w:rFonts w:ascii="Arial" w:hAnsi="Arial" w:cs="Arial"/>
                <w:b/>
                <w:bCs/>
                <w:sz w:val="19"/>
                <w:szCs w:val="19"/>
              </w:rPr>
              <w:t xml:space="preserve"> </w:t>
            </w:r>
            <w:proofErr w:type="spellStart"/>
            <w:r w:rsidR="006B2195" w:rsidRPr="009D21D1">
              <w:rPr>
                <w:rFonts w:ascii="Arial" w:hAnsi="Arial" w:cs="Arial"/>
                <w:b/>
                <w:bCs/>
                <w:sz w:val="19"/>
                <w:szCs w:val="19"/>
              </w:rPr>
              <w:t>Thov</w:t>
            </w:r>
            <w:proofErr w:type="spellEnd"/>
          </w:p>
        </w:tc>
        <w:tc>
          <w:tcPr>
            <w:tcW w:w="2340" w:type="dxa"/>
            <w:shd w:val="clear" w:color="auto" w:fill="D9D9D9" w:themeFill="background1" w:themeFillShade="D9"/>
          </w:tcPr>
          <w:p w14:paraId="281603FC" w14:textId="77EBBF48" w:rsidR="00C81966" w:rsidRPr="009D21D1" w:rsidRDefault="002904D7" w:rsidP="009D21D1">
            <w:pPr>
              <w:jc w:val="center"/>
              <w:rPr>
                <w:rFonts w:ascii="Arial" w:hAnsi="Arial" w:cs="Arial"/>
                <w:b/>
                <w:bCs/>
                <w:sz w:val="19"/>
                <w:szCs w:val="19"/>
              </w:rPr>
            </w:pPr>
            <w:del w:id="45" w:author="Kaxiong" w:date="2021-05-16T16:07:00Z">
              <w:r w:rsidRPr="009D21D1" w:rsidDel="00EA1B8E">
                <w:rPr>
                  <w:rFonts w:ascii="Arial" w:hAnsi="Arial" w:cs="Arial"/>
                  <w:b/>
                  <w:bCs/>
                  <w:sz w:val="19"/>
                  <w:szCs w:val="19"/>
                </w:rPr>
                <w:delText>Vim Li Ca</w:delText>
              </w:r>
              <w:r w:rsidR="00D96D87" w:rsidDel="00EA1B8E">
                <w:rPr>
                  <w:rFonts w:ascii="Arial" w:hAnsi="Arial" w:cs="Arial"/>
                  <w:b/>
                  <w:bCs/>
                  <w:sz w:val="19"/>
                  <w:szCs w:val="19"/>
                </w:rPr>
                <w:delText>s</w:delText>
              </w:r>
              <w:r w:rsidRPr="009D21D1" w:rsidDel="00EA1B8E">
                <w:rPr>
                  <w:rFonts w:ascii="Arial" w:hAnsi="Arial" w:cs="Arial"/>
                  <w:b/>
                  <w:bCs/>
                  <w:sz w:val="19"/>
                  <w:szCs w:val="19"/>
                </w:rPr>
                <w:delText xml:space="preserve"> Rau Kev Ua Ntawm</w:delText>
              </w:r>
            </w:del>
            <w:ins w:id="46" w:author="Kaxiong" w:date="2021-05-16T16:08:00Z">
              <w:r w:rsidR="00EA1B8E">
                <w:rPr>
                  <w:rFonts w:ascii="Arial" w:hAnsi="Arial" w:cs="Arial"/>
                  <w:b/>
                  <w:bCs/>
                  <w:sz w:val="19"/>
                  <w:szCs w:val="19"/>
                </w:rPr>
                <w:t xml:space="preserve">Cov </w:t>
              </w:r>
              <w:proofErr w:type="spellStart"/>
              <w:r w:rsidR="00EA1B8E">
                <w:rPr>
                  <w:rFonts w:ascii="Arial" w:hAnsi="Arial" w:cs="Arial"/>
                  <w:b/>
                  <w:bCs/>
                  <w:sz w:val="19"/>
                  <w:szCs w:val="19"/>
                </w:rPr>
                <w:t>Laj</w:t>
              </w:r>
              <w:proofErr w:type="spellEnd"/>
              <w:r w:rsidR="00EA1B8E">
                <w:rPr>
                  <w:rFonts w:ascii="Arial" w:hAnsi="Arial" w:cs="Arial"/>
                  <w:b/>
                  <w:bCs/>
                  <w:sz w:val="19"/>
                  <w:szCs w:val="19"/>
                </w:rPr>
                <w:t xml:space="preserve"> </w:t>
              </w:r>
              <w:proofErr w:type="spellStart"/>
              <w:r w:rsidR="00EA1B8E">
                <w:rPr>
                  <w:rFonts w:ascii="Arial" w:hAnsi="Arial" w:cs="Arial"/>
                  <w:b/>
                  <w:bCs/>
                  <w:sz w:val="19"/>
                  <w:szCs w:val="19"/>
                </w:rPr>
                <w:t>Thawj</w:t>
              </w:r>
              <w:proofErr w:type="spellEnd"/>
              <w:r w:rsidR="00EA1B8E">
                <w:rPr>
                  <w:rFonts w:ascii="Arial" w:hAnsi="Arial" w:cs="Arial"/>
                  <w:b/>
                  <w:bCs/>
                  <w:sz w:val="19"/>
                  <w:szCs w:val="19"/>
                </w:rPr>
                <w:t xml:space="preserve"> Rau Cov</w:t>
              </w:r>
            </w:ins>
            <w:r w:rsidRPr="009D21D1">
              <w:rPr>
                <w:rFonts w:ascii="Arial" w:hAnsi="Arial" w:cs="Arial"/>
                <w:b/>
                <w:bCs/>
                <w:sz w:val="19"/>
                <w:szCs w:val="19"/>
              </w:rPr>
              <w:t xml:space="preserve"> Kev </w:t>
            </w:r>
            <w:proofErr w:type="spellStart"/>
            <w:r w:rsidRPr="009D21D1">
              <w:rPr>
                <w:rFonts w:ascii="Arial" w:hAnsi="Arial" w:cs="Arial"/>
                <w:b/>
                <w:bCs/>
                <w:sz w:val="19"/>
                <w:szCs w:val="19"/>
              </w:rPr>
              <w:t>Thov</w:t>
            </w:r>
            <w:proofErr w:type="spellEnd"/>
          </w:p>
        </w:tc>
        <w:tc>
          <w:tcPr>
            <w:tcW w:w="3870" w:type="dxa"/>
            <w:shd w:val="clear" w:color="auto" w:fill="D9D9D9" w:themeFill="background1" w:themeFillShade="D9"/>
          </w:tcPr>
          <w:p w14:paraId="6FA3AC71" w14:textId="3DC60A60" w:rsidR="00C81966" w:rsidRPr="009D21D1" w:rsidRDefault="009B19B6" w:rsidP="009D21D1">
            <w:pPr>
              <w:jc w:val="center"/>
              <w:rPr>
                <w:rFonts w:ascii="Arial" w:hAnsi="Arial" w:cs="Arial"/>
                <w:b/>
                <w:bCs/>
                <w:sz w:val="19"/>
                <w:szCs w:val="19"/>
              </w:rPr>
            </w:pPr>
            <w:r w:rsidRPr="009D21D1">
              <w:rPr>
                <w:rFonts w:ascii="Arial" w:hAnsi="Arial" w:cs="Arial"/>
                <w:b/>
                <w:bCs/>
                <w:sz w:val="19"/>
                <w:szCs w:val="19"/>
              </w:rPr>
              <w:t xml:space="preserve">Cov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Ntsuam</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Xyuas</w:t>
            </w:r>
            <w:proofErr w:type="spellEnd"/>
            <w:r w:rsidR="002904D7" w:rsidRPr="009D21D1">
              <w:rPr>
                <w:rFonts w:ascii="Arial" w:hAnsi="Arial" w:cs="Arial"/>
                <w:b/>
                <w:bCs/>
                <w:sz w:val="19"/>
                <w:szCs w:val="19"/>
              </w:rPr>
              <w:t xml:space="preserve">, </w:t>
            </w:r>
            <w:ins w:id="47" w:author="Kaxiong" w:date="2021-05-16T16:10:00Z">
              <w:r w:rsidR="00EA1B8E">
                <w:rPr>
                  <w:rFonts w:ascii="Arial" w:hAnsi="Arial" w:cs="Arial"/>
                  <w:b/>
                  <w:bCs/>
                  <w:sz w:val="19"/>
                  <w:szCs w:val="19"/>
                </w:rPr>
                <w:t xml:space="preserve">Cov </w:t>
              </w:r>
            </w:ins>
            <w:r w:rsidR="002904D7" w:rsidRPr="009D21D1">
              <w:rPr>
                <w:rFonts w:ascii="Arial" w:hAnsi="Arial" w:cs="Arial"/>
                <w:b/>
                <w:bCs/>
                <w:sz w:val="19"/>
                <w:szCs w:val="19"/>
              </w:rPr>
              <w:t xml:space="preserve">Kev </w:t>
            </w:r>
            <w:del w:id="48" w:author="Kaxiong" w:date="2021-05-16T16:10:00Z">
              <w:r w:rsidRPr="009D21D1" w:rsidDel="00EA1B8E">
                <w:rPr>
                  <w:rFonts w:ascii="Arial" w:hAnsi="Arial" w:cs="Arial"/>
                  <w:b/>
                  <w:bCs/>
                  <w:sz w:val="19"/>
                  <w:szCs w:val="19"/>
                </w:rPr>
                <w:delText>Sim</w:delText>
              </w:r>
            </w:del>
            <w:proofErr w:type="spellStart"/>
            <w:ins w:id="49" w:author="Kaxiong" w:date="2021-05-16T16:10:00Z">
              <w:r w:rsidR="00EA1B8E">
                <w:rPr>
                  <w:rFonts w:ascii="Arial" w:hAnsi="Arial" w:cs="Arial"/>
                  <w:b/>
                  <w:bCs/>
                  <w:sz w:val="19"/>
                  <w:szCs w:val="19"/>
                </w:rPr>
                <w:t>Ntsuas</w:t>
              </w:r>
            </w:ins>
            <w:proofErr w:type="spellEnd"/>
            <w:r w:rsidR="002904D7" w:rsidRPr="009D21D1">
              <w:rPr>
                <w:rFonts w:ascii="Arial" w:hAnsi="Arial" w:cs="Arial"/>
                <w:b/>
                <w:bCs/>
                <w:sz w:val="19"/>
                <w:szCs w:val="19"/>
              </w:rPr>
              <w:t xml:space="preserve">, </w:t>
            </w:r>
            <w:ins w:id="50" w:author="Kaxiong" w:date="2021-05-16T16:10:00Z">
              <w:r w:rsidR="00EA1B8E">
                <w:rPr>
                  <w:rFonts w:ascii="Arial" w:hAnsi="Arial" w:cs="Arial"/>
                  <w:b/>
                  <w:bCs/>
                  <w:sz w:val="19"/>
                  <w:szCs w:val="19"/>
                </w:rPr>
                <w:t xml:space="preserve">Cov </w:t>
              </w:r>
            </w:ins>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002904D7" w:rsidRPr="009D21D1">
              <w:rPr>
                <w:rFonts w:ascii="Arial" w:hAnsi="Arial" w:cs="Arial"/>
                <w:b/>
                <w:bCs/>
                <w:sz w:val="19"/>
                <w:szCs w:val="19"/>
              </w:rPr>
              <w:t>, los</w:t>
            </w:r>
            <w:r w:rsidRPr="009D21D1">
              <w:rPr>
                <w:rFonts w:ascii="Arial" w:hAnsi="Arial" w:cs="Arial"/>
                <w:b/>
                <w:bCs/>
                <w:sz w:val="19"/>
                <w:szCs w:val="19"/>
              </w:rPr>
              <w:t xml:space="preserve"> </w:t>
            </w:r>
            <w:r w:rsidR="002904D7" w:rsidRPr="009D21D1">
              <w:rPr>
                <w:rFonts w:ascii="Arial" w:hAnsi="Arial" w:cs="Arial"/>
                <w:b/>
                <w:bCs/>
                <w:sz w:val="19"/>
                <w:szCs w:val="19"/>
              </w:rPr>
              <w:t xml:space="preserve">sis Cov </w:t>
            </w:r>
            <w:proofErr w:type="spellStart"/>
            <w:r w:rsidR="002904D7" w:rsidRPr="009D21D1">
              <w:rPr>
                <w:rFonts w:ascii="Arial" w:hAnsi="Arial" w:cs="Arial"/>
                <w:b/>
                <w:bCs/>
                <w:sz w:val="19"/>
                <w:szCs w:val="19"/>
              </w:rPr>
              <w:t>Ntawv</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Tshaj</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Tawm</w:t>
            </w:r>
            <w:proofErr w:type="spellEnd"/>
            <w:r w:rsidR="002904D7" w:rsidRPr="009D21D1">
              <w:rPr>
                <w:rFonts w:ascii="Arial" w:hAnsi="Arial" w:cs="Arial"/>
                <w:b/>
                <w:bCs/>
                <w:sz w:val="19"/>
                <w:szCs w:val="19"/>
              </w:rPr>
              <w:t xml:space="preserve"> Siv </w:t>
            </w:r>
            <w:proofErr w:type="spellStart"/>
            <w:r w:rsidR="002904D7" w:rsidRPr="009D21D1">
              <w:rPr>
                <w:rFonts w:ascii="Arial" w:hAnsi="Arial" w:cs="Arial"/>
                <w:b/>
                <w:bCs/>
                <w:sz w:val="19"/>
                <w:szCs w:val="19"/>
              </w:rPr>
              <w:t>hauv</w:t>
            </w:r>
            <w:proofErr w:type="spellEnd"/>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Txiav</w:t>
            </w:r>
            <w:proofErr w:type="spellEnd"/>
            <w:r w:rsidR="002904D7" w:rsidRPr="009D21D1">
              <w:rPr>
                <w:rFonts w:ascii="Arial" w:hAnsi="Arial" w:cs="Arial"/>
                <w:b/>
                <w:bCs/>
                <w:sz w:val="19"/>
                <w:szCs w:val="19"/>
              </w:rPr>
              <w:t xml:space="preserve"> </w:t>
            </w:r>
            <w:proofErr w:type="spellStart"/>
            <w:r w:rsidR="002904D7" w:rsidRPr="009D21D1">
              <w:rPr>
                <w:rFonts w:ascii="Arial" w:hAnsi="Arial" w:cs="Arial"/>
                <w:b/>
                <w:bCs/>
                <w:sz w:val="19"/>
                <w:szCs w:val="19"/>
              </w:rPr>
              <w:t>Txim</w:t>
            </w:r>
            <w:proofErr w:type="spellEnd"/>
            <w:r w:rsidR="002904D7" w:rsidRPr="009D21D1">
              <w:rPr>
                <w:rFonts w:ascii="Arial" w:hAnsi="Arial" w:cs="Arial"/>
                <w:b/>
                <w:bCs/>
                <w:sz w:val="19"/>
                <w:szCs w:val="19"/>
              </w:rPr>
              <w:t xml:space="preserve"> Rau </w:t>
            </w:r>
            <w:del w:id="51" w:author="Kaxiong" w:date="2021-05-16T16:11:00Z">
              <w:r w:rsidR="002904D7" w:rsidRPr="009D21D1" w:rsidDel="00EA1B8E">
                <w:rPr>
                  <w:rFonts w:ascii="Arial" w:hAnsi="Arial" w:cs="Arial"/>
                  <w:b/>
                  <w:bCs/>
                  <w:sz w:val="19"/>
                  <w:szCs w:val="19"/>
                </w:rPr>
                <w:delText>Qhov</w:delText>
              </w:r>
            </w:del>
            <w:ins w:id="52" w:author="Kaxiong" w:date="2021-05-16T16:11:00Z">
              <w:r w:rsidR="00EA1B8E">
                <w:rPr>
                  <w:rFonts w:ascii="Arial" w:hAnsi="Arial" w:cs="Arial"/>
                  <w:b/>
                  <w:bCs/>
                  <w:sz w:val="19"/>
                  <w:szCs w:val="19"/>
                </w:rPr>
                <w:t>Cov</w:t>
              </w:r>
            </w:ins>
            <w:r w:rsidR="002904D7" w:rsidRPr="009D21D1">
              <w:rPr>
                <w:rFonts w:ascii="Arial" w:hAnsi="Arial" w:cs="Arial"/>
                <w:b/>
                <w:bCs/>
                <w:sz w:val="19"/>
                <w:szCs w:val="19"/>
              </w:rPr>
              <w:t xml:space="preserve"> Kev </w:t>
            </w:r>
            <w:proofErr w:type="spellStart"/>
            <w:r w:rsidR="002904D7"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Raw</w:t>
            </w:r>
            <w:ins w:id="53" w:author="Kaxiong" w:date="2021-05-16T16:11:00Z">
              <w:r w:rsidR="00EA1B8E">
                <w:rPr>
                  <w:rFonts w:ascii="Arial" w:hAnsi="Arial" w:cs="Arial"/>
                  <w:b/>
                  <w:bCs/>
                  <w:sz w:val="19"/>
                  <w:szCs w:val="19"/>
                </w:rPr>
                <w:t>s</w:t>
              </w:r>
            </w:ins>
            <w:proofErr w:type="spellEnd"/>
            <w:r w:rsidRPr="009D21D1">
              <w:rPr>
                <w:rFonts w:ascii="Arial" w:hAnsi="Arial" w:cs="Arial"/>
                <w:b/>
                <w:bCs/>
                <w:sz w:val="19"/>
                <w:szCs w:val="19"/>
              </w:rPr>
              <w:t xml:space="preserve"> Cov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1911" w:type="dxa"/>
            <w:shd w:val="clear" w:color="auto" w:fill="D9D9D9" w:themeFill="background1" w:themeFillShade="D9"/>
          </w:tcPr>
          <w:p w14:paraId="751B5958" w14:textId="52BFBB4C" w:rsidR="00C81966" w:rsidRPr="009D21D1" w:rsidRDefault="00DA6174" w:rsidP="009D21D1">
            <w:pPr>
              <w:jc w:val="center"/>
              <w:rPr>
                <w:rFonts w:ascii="Arial" w:hAnsi="Arial" w:cs="Arial"/>
                <w:b/>
                <w:bCs/>
                <w:sz w:val="19"/>
                <w:szCs w:val="19"/>
              </w:rPr>
            </w:pPr>
            <w:proofErr w:type="spellStart"/>
            <w:r w:rsidRPr="009D21D1">
              <w:rPr>
                <w:rFonts w:ascii="Arial" w:hAnsi="Arial" w:cs="Arial"/>
                <w:b/>
                <w:bCs/>
                <w:sz w:val="19"/>
                <w:szCs w:val="19"/>
              </w:rPr>
              <w:t>Hnub</w:t>
            </w:r>
            <w:proofErr w:type="spellEnd"/>
            <w:r w:rsidRPr="009D21D1">
              <w:rPr>
                <w:rFonts w:ascii="Arial" w:hAnsi="Arial" w:cs="Arial"/>
                <w:b/>
                <w:bCs/>
                <w:sz w:val="19"/>
                <w:szCs w:val="19"/>
              </w:rPr>
              <w:t xml:space="preserve"> Tim </w:t>
            </w:r>
            <w:proofErr w:type="spellStart"/>
            <w:r w:rsidRPr="009D21D1">
              <w:rPr>
                <w:rFonts w:ascii="Arial" w:hAnsi="Arial" w:cs="Arial"/>
                <w:b/>
                <w:bCs/>
                <w:sz w:val="19"/>
                <w:szCs w:val="19"/>
              </w:rPr>
              <w:t>Ua</w:t>
            </w:r>
            <w:ins w:id="54" w:author="Kaxiong" w:date="2021-05-16T16:12:00Z">
              <w:r w:rsidR="00CF0AAF">
                <w:rPr>
                  <w:rFonts w:ascii="Arial" w:hAnsi="Arial" w:cs="Arial"/>
                  <w:b/>
                  <w:bCs/>
                  <w:sz w:val="19"/>
                  <w:szCs w:val="19"/>
                </w:rPr>
                <w:t>s</w:t>
              </w:r>
            </w:ins>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Yuav</w:t>
            </w:r>
            <w:proofErr w:type="spellEnd"/>
            <w:r w:rsidRPr="009D21D1">
              <w:rPr>
                <w:rFonts w:ascii="Arial" w:hAnsi="Arial" w:cs="Arial"/>
                <w:b/>
                <w:bCs/>
                <w:sz w:val="19"/>
                <w:szCs w:val="19"/>
              </w:rPr>
              <w:t xml:space="preserve"> </w:t>
            </w:r>
            <w:del w:id="55" w:author="Kaxiong" w:date="2021-05-16T16:12:00Z">
              <w:r w:rsidRPr="009D21D1" w:rsidDel="00CF0AAF">
                <w:rPr>
                  <w:rFonts w:ascii="Arial" w:hAnsi="Arial" w:cs="Arial"/>
                  <w:b/>
                  <w:bCs/>
                  <w:sz w:val="19"/>
                  <w:szCs w:val="19"/>
                </w:rPr>
                <w:delText>Muab Los Siv</w:delText>
              </w:r>
            </w:del>
            <w:proofErr w:type="spellStart"/>
            <w:ins w:id="56" w:author="Kaxiong" w:date="2021-05-16T16:12:00Z">
              <w:r w:rsidR="00CF0AAF">
                <w:rPr>
                  <w:rFonts w:ascii="Arial" w:hAnsi="Arial" w:cs="Arial"/>
                  <w:b/>
                  <w:bCs/>
                  <w:sz w:val="19"/>
                  <w:szCs w:val="19"/>
                </w:rPr>
                <w:t>Nqis</w:t>
              </w:r>
              <w:proofErr w:type="spellEnd"/>
              <w:r w:rsidR="00CF0AAF">
                <w:rPr>
                  <w:rFonts w:ascii="Arial" w:hAnsi="Arial" w:cs="Arial"/>
                  <w:b/>
                  <w:bCs/>
                  <w:sz w:val="19"/>
                  <w:szCs w:val="19"/>
                </w:rPr>
                <w:t xml:space="preserve"> </w:t>
              </w:r>
              <w:proofErr w:type="spellStart"/>
              <w:r w:rsidR="00CF0AAF">
                <w:rPr>
                  <w:rFonts w:ascii="Arial" w:hAnsi="Arial" w:cs="Arial"/>
                  <w:b/>
                  <w:bCs/>
                  <w:sz w:val="19"/>
                  <w:szCs w:val="19"/>
                </w:rPr>
                <w:t>Tes</w:t>
              </w:r>
              <w:proofErr w:type="spellEnd"/>
              <w:r w:rsidR="00CF0AAF">
                <w:rPr>
                  <w:rFonts w:ascii="Arial" w:hAnsi="Arial" w:cs="Arial"/>
                  <w:b/>
                  <w:bCs/>
                  <w:sz w:val="19"/>
                  <w:szCs w:val="19"/>
                </w:rPr>
                <w:t xml:space="preserve"> </w:t>
              </w:r>
              <w:proofErr w:type="spellStart"/>
              <w:r w:rsidR="00CF0AAF">
                <w:rPr>
                  <w:rFonts w:ascii="Arial" w:hAnsi="Arial" w:cs="Arial"/>
                  <w:b/>
                  <w:bCs/>
                  <w:sz w:val="19"/>
                  <w:szCs w:val="19"/>
                </w:rPr>
                <w:t>Ua</w:t>
              </w:r>
            </w:ins>
            <w:proofErr w:type="spellEnd"/>
          </w:p>
        </w:tc>
      </w:tr>
      <w:tr w:rsidR="00C81966" w14:paraId="05ABC40D" w14:textId="77777777" w:rsidTr="00A523FD">
        <w:trPr>
          <w:trHeight w:val="3752"/>
        </w:trPr>
        <w:tc>
          <w:tcPr>
            <w:tcW w:w="2335" w:type="dxa"/>
          </w:tcPr>
          <w:p w14:paraId="7BEE2825" w14:textId="1625DC3F" w:rsidR="00C81966" w:rsidRDefault="00250098" w:rsidP="00250098">
            <w:pPr>
              <w:rPr>
                <w:rFonts w:ascii="Arial" w:hAnsi="Arial" w:cs="Arial"/>
                <w:sz w:val="19"/>
                <w:szCs w:val="19"/>
              </w:rPr>
            </w:pPr>
            <w:r w:rsidRPr="00DA6462">
              <w:rPr>
                <w:rFonts w:ascii="Arial" w:hAnsi="Arial" w:cs="Arial"/>
                <w:b/>
                <w:bCs/>
                <w:sz w:val="19"/>
                <w:szCs w:val="19"/>
              </w:rPr>
              <w:t xml:space="preserve">Kev </w:t>
            </w:r>
            <w:proofErr w:type="spellStart"/>
            <w:r w:rsidRPr="00DA6462">
              <w:rPr>
                <w:rFonts w:ascii="Arial" w:hAnsi="Arial" w:cs="Arial"/>
                <w:b/>
                <w:bCs/>
                <w:sz w:val="19"/>
                <w:szCs w:val="19"/>
              </w:rPr>
              <w:t>Qhia</w:t>
            </w:r>
            <w:proofErr w:type="spellEnd"/>
            <w:r w:rsidRPr="00DA6462">
              <w:rPr>
                <w:rFonts w:ascii="Arial" w:hAnsi="Arial" w:cs="Arial"/>
                <w:b/>
                <w:bCs/>
                <w:sz w:val="19"/>
                <w:szCs w:val="19"/>
              </w:rPr>
              <w:t xml:space="preserve"> </w:t>
            </w:r>
            <w:proofErr w:type="spellStart"/>
            <w:r w:rsidRPr="00DA6462">
              <w:rPr>
                <w:rFonts w:ascii="Arial" w:hAnsi="Arial" w:cs="Arial"/>
                <w:b/>
                <w:bCs/>
                <w:sz w:val="19"/>
                <w:szCs w:val="19"/>
              </w:rPr>
              <w:t>Txog</w:t>
            </w:r>
            <w:proofErr w:type="spellEnd"/>
            <w:r w:rsidRPr="00DA6462">
              <w:rPr>
                <w:rFonts w:ascii="Arial" w:hAnsi="Arial" w:cs="Arial"/>
                <w:b/>
                <w:bCs/>
                <w:sz w:val="19"/>
                <w:szCs w:val="19"/>
              </w:rPr>
              <w:t xml:space="preserve"> Tus </w:t>
            </w:r>
            <w:proofErr w:type="spellStart"/>
            <w:r w:rsidRPr="00DA6462">
              <w:rPr>
                <w:rFonts w:ascii="Arial" w:hAnsi="Arial" w:cs="Arial"/>
                <w:b/>
                <w:bCs/>
                <w:sz w:val="19"/>
                <w:szCs w:val="19"/>
              </w:rPr>
              <w:t>Kheej</w:t>
            </w:r>
            <w:proofErr w:type="spellEnd"/>
            <w:r w:rsidR="00DA6462">
              <w:rPr>
                <w:rFonts w:ascii="Arial" w:hAnsi="Arial" w:cs="Arial"/>
                <w:sz w:val="19"/>
                <w:szCs w:val="19"/>
              </w:rPr>
              <w:t xml:space="preserve"> -</w:t>
            </w:r>
            <w:r w:rsidRPr="00085BCC">
              <w:rPr>
                <w:rFonts w:ascii="Arial" w:hAnsi="Arial" w:cs="Arial"/>
                <w:sz w:val="19"/>
                <w:szCs w:val="19"/>
              </w:rPr>
              <w:t xml:space="preserve"> </w:t>
            </w:r>
            <w:del w:id="57" w:author="Kaxiong" w:date="2021-05-16T16:14:00Z">
              <w:r w:rsidR="00B75CF3" w:rsidRPr="00B75CF3" w:rsidDel="00CF0AAF">
                <w:rPr>
                  <w:rFonts w:ascii="Arial" w:hAnsi="Arial" w:cs="Arial"/>
                  <w:sz w:val="19"/>
                  <w:szCs w:val="19"/>
                </w:rPr>
                <w:delText>Txheeb xyua</w:delText>
              </w:r>
            </w:del>
            <w:del w:id="58" w:author="Kaxiong" w:date="2021-05-16T16:15:00Z">
              <w:r w:rsidR="00B75CF3" w:rsidRPr="00B75CF3" w:rsidDel="00CF0AAF">
                <w:rPr>
                  <w:rFonts w:ascii="Arial" w:hAnsi="Arial" w:cs="Arial"/>
                  <w:sz w:val="19"/>
                  <w:szCs w:val="19"/>
                </w:rPr>
                <w:delText>s</w:delText>
              </w:r>
            </w:del>
            <w:proofErr w:type="spellStart"/>
            <w:ins w:id="59" w:author="Kaxiong" w:date="2021-05-16T16:38:00Z">
              <w:r w:rsidR="00647D28">
                <w:rPr>
                  <w:rFonts w:ascii="Arial" w:hAnsi="Arial" w:cs="Arial"/>
                  <w:sz w:val="19"/>
                  <w:szCs w:val="19"/>
                </w:rPr>
                <w:t>Txiav</w:t>
              </w:r>
              <w:proofErr w:type="spellEnd"/>
              <w:r w:rsidR="00647D28">
                <w:rPr>
                  <w:rFonts w:ascii="Arial" w:hAnsi="Arial" w:cs="Arial"/>
                  <w:sz w:val="19"/>
                  <w:szCs w:val="19"/>
                </w:rPr>
                <w:t xml:space="preserve"> </w:t>
              </w:r>
              <w:proofErr w:type="spellStart"/>
              <w:r w:rsidR="00647D28">
                <w:rPr>
                  <w:rFonts w:ascii="Arial" w:hAnsi="Arial" w:cs="Arial"/>
                  <w:sz w:val="19"/>
                  <w:szCs w:val="19"/>
                </w:rPr>
                <w:t>txim</w:t>
              </w:r>
              <w:proofErr w:type="spellEnd"/>
              <w:r w:rsidR="00647D28">
                <w:rPr>
                  <w:rFonts w:ascii="Arial" w:hAnsi="Arial" w:cs="Arial"/>
                  <w:sz w:val="19"/>
                  <w:szCs w:val="19"/>
                </w:rPr>
                <w:t xml:space="preserve"> </w:t>
              </w:r>
              <w:proofErr w:type="spellStart"/>
              <w:r w:rsidR="00647D28">
                <w:rPr>
                  <w:rFonts w:ascii="Arial" w:hAnsi="Arial" w:cs="Arial"/>
                  <w:sz w:val="19"/>
                  <w:szCs w:val="19"/>
                </w:rPr>
                <w:t>siab</w:t>
              </w:r>
            </w:ins>
            <w:proofErr w:type="spellEnd"/>
            <w:ins w:id="60" w:author="Kaxiong" w:date="2021-05-16T16:15:00Z">
              <w:r w:rsidR="00CF0AAF">
                <w:rPr>
                  <w:rFonts w:ascii="Arial" w:hAnsi="Arial" w:cs="Arial"/>
                  <w:sz w:val="19"/>
                  <w:szCs w:val="19"/>
                </w:rPr>
                <w:t xml:space="preserve"> </w:t>
              </w:r>
              <w:proofErr w:type="spellStart"/>
              <w:r w:rsidR="00CF0AAF">
                <w:rPr>
                  <w:rFonts w:ascii="Arial" w:hAnsi="Arial" w:cs="Arial"/>
                  <w:sz w:val="19"/>
                  <w:szCs w:val="19"/>
                </w:rPr>
                <w:t>txog</w:t>
              </w:r>
            </w:ins>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koj</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tus</w:t>
            </w:r>
            <w:proofErr w:type="spellEnd"/>
            <w:r w:rsidR="00B75CF3" w:rsidRPr="00B75CF3">
              <w:rPr>
                <w:rFonts w:ascii="Arial" w:hAnsi="Arial" w:cs="Arial"/>
                <w:sz w:val="19"/>
                <w:szCs w:val="19"/>
              </w:rPr>
              <w:t xml:space="preserve"> me</w:t>
            </w:r>
            <w:r w:rsidR="00DA6462">
              <w:rPr>
                <w:rFonts w:ascii="Arial" w:hAnsi="Arial" w:cs="Arial"/>
                <w:sz w:val="19"/>
                <w:szCs w:val="19"/>
              </w:rPr>
              <w:t xml:space="preserve"> </w:t>
            </w:r>
            <w:proofErr w:type="spellStart"/>
            <w:r w:rsidR="00B75CF3" w:rsidRPr="00B75CF3">
              <w:rPr>
                <w:rFonts w:ascii="Arial" w:hAnsi="Arial" w:cs="Arial"/>
                <w:sz w:val="19"/>
                <w:szCs w:val="19"/>
              </w:rPr>
              <w:t>nyuam</w:t>
            </w:r>
            <w:proofErr w:type="spellEnd"/>
            <w:r w:rsidR="00B75CF3" w:rsidRPr="00B75CF3">
              <w:rPr>
                <w:rFonts w:ascii="Arial" w:hAnsi="Arial" w:cs="Arial"/>
                <w:sz w:val="19"/>
                <w:szCs w:val="19"/>
              </w:rPr>
              <w:t xml:space="preserve"> </w:t>
            </w:r>
            <w:del w:id="61" w:author="Kaxiong" w:date="2021-05-16T16:16:00Z">
              <w:r w:rsidR="00B75CF3" w:rsidRPr="00B75CF3" w:rsidDel="00CF0AAF">
                <w:rPr>
                  <w:rFonts w:ascii="Arial" w:hAnsi="Arial" w:cs="Arial"/>
                  <w:sz w:val="19"/>
                  <w:szCs w:val="19"/>
                </w:rPr>
                <w:delText>qhov</w:delText>
              </w:r>
            </w:del>
            <w:ins w:id="62" w:author="Kaxiong" w:date="2021-05-16T16:16:00Z">
              <w:r w:rsidR="00CF0AAF">
                <w:rPr>
                  <w:rFonts w:ascii="Arial" w:hAnsi="Arial" w:cs="Arial"/>
                  <w:sz w:val="19"/>
                  <w:szCs w:val="19"/>
                </w:rPr>
                <w:t xml:space="preserve">li </w:t>
              </w:r>
              <w:proofErr w:type="spellStart"/>
              <w:r w:rsidR="00CF0AAF">
                <w:rPr>
                  <w:rFonts w:ascii="Arial" w:hAnsi="Arial" w:cs="Arial"/>
                  <w:sz w:val="19"/>
                  <w:szCs w:val="19"/>
                </w:rPr>
                <w:t>xwm</w:t>
              </w:r>
              <w:proofErr w:type="spellEnd"/>
              <w:r w:rsidR="00CF0AAF">
                <w:rPr>
                  <w:rFonts w:ascii="Arial" w:hAnsi="Arial" w:cs="Arial"/>
                  <w:sz w:val="19"/>
                  <w:szCs w:val="19"/>
                </w:rPr>
                <w:t xml:space="preserve"> </w:t>
              </w:r>
              <w:proofErr w:type="spellStart"/>
              <w:r w:rsidR="00CF0AAF">
                <w:rPr>
                  <w:rFonts w:ascii="Arial" w:hAnsi="Arial" w:cs="Arial"/>
                  <w:sz w:val="19"/>
                  <w:szCs w:val="19"/>
                </w:rPr>
                <w:t>txheej</w:t>
              </w:r>
              <w:proofErr w:type="spellEnd"/>
              <w:r w:rsidR="00CF0AAF">
                <w:rPr>
                  <w:rFonts w:ascii="Arial" w:hAnsi="Arial" w:cs="Arial"/>
                  <w:sz w:val="19"/>
                  <w:szCs w:val="19"/>
                </w:rPr>
                <w:t xml:space="preserve"> </w:t>
              </w:r>
            </w:ins>
            <w:del w:id="63" w:author="Kaxiong" w:date="2021-05-16T16:16:00Z">
              <w:r w:rsidR="00B75CF3" w:rsidRPr="00B75CF3" w:rsidDel="00CF0AAF">
                <w:rPr>
                  <w:rFonts w:ascii="Arial" w:hAnsi="Arial" w:cs="Arial"/>
                  <w:sz w:val="19"/>
                  <w:szCs w:val="19"/>
                </w:rPr>
                <w:delText xml:space="preserve"> kev</w:delText>
              </w:r>
            </w:del>
            <w:proofErr w:type="spellStart"/>
            <w:ins w:id="64" w:author="Kaxiong" w:date="2021-05-16T16:16:00Z">
              <w:r w:rsidR="00CF0AAF">
                <w:rPr>
                  <w:rFonts w:ascii="Arial" w:hAnsi="Arial" w:cs="Arial"/>
                  <w:sz w:val="19"/>
                  <w:szCs w:val="19"/>
                </w:rPr>
                <w:t>uas</w:t>
              </w:r>
            </w:ins>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tsim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nyog</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ntawm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kev</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kawm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tshwj</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xeeb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thaum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pib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thiab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kev</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muaj</w:t>
            </w:r>
            <w:proofErr w:type="spellEnd"/>
            <w:r w:rsidR="00B75CF3" w:rsidRPr="00B75CF3">
              <w:rPr>
                <w:rFonts w:ascii="Arial" w:hAnsi="Arial" w:cs="Arial"/>
                <w:sz w:val="19"/>
                <w:szCs w:val="19"/>
              </w:rPr>
              <w:t xml:space="preserve"> mob </w:t>
            </w:r>
            <w:proofErr w:type="spellStart"/>
            <w:r w:rsidR="00B75CF3" w:rsidRPr="00B75CF3">
              <w:rPr>
                <w:rFonts w:ascii="Arial" w:hAnsi="Arial" w:cs="Arial"/>
                <w:sz w:val="19"/>
                <w:szCs w:val="19"/>
              </w:rPr>
              <w:t>xiam</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oob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qhab</w:t>
            </w:r>
            <w:proofErr w:type="spellEnd"/>
            <w:r w:rsidR="00B75CF3" w:rsidRPr="00B75CF3">
              <w:rPr>
                <w:rFonts w:ascii="Arial" w:hAnsi="Arial" w:cs="Arial"/>
                <w:sz w:val="19"/>
                <w:szCs w:val="19"/>
              </w:rPr>
              <w:t xml:space="preserve">: Kev </w:t>
            </w:r>
            <w:proofErr w:type="spellStart"/>
            <w:r w:rsidR="00B75CF3" w:rsidRPr="00B75CF3">
              <w:rPr>
                <w:rFonts w:ascii="Arial" w:hAnsi="Arial" w:cs="Arial"/>
                <w:sz w:val="19"/>
                <w:szCs w:val="19"/>
              </w:rPr>
              <w:t>Hais</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Lus</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thiab</w:t>
            </w:r>
            <w:proofErr w:type="spellEnd"/>
            <w:r w:rsidR="00B75CF3" w:rsidRPr="00B75CF3">
              <w:rPr>
                <w:rFonts w:ascii="Arial" w:hAnsi="Arial" w:cs="Arial"/>
                <w:sz w:val="19"/>
                <w:szCs w:val="19"/>
              </w:rPr>
              <w:t xml:space="preserve"> </w:t>
            </w:r>
            <w:proofErr w:type="spellStart"/>
            <w:r w:rsidR="00B75CF3" w:rsidRPr="00B75CF3">
              <w:rPr>
                <w:rFonts w:ascii="Arial" w:hAnsi="Arial" w:cs="Arial"/>
                <w:sz w:val="19"/>
                <w:szCs w:val="19"/>
              </w:rPr>
              <w:t>Lus</w:t>
            </w:r>
            <w:proofErr w:type="spellEnd"/>
          </w:p>
          <w:p w14:paraId="2D626473" w14:textId="77777777" w:rsidR="007810B2" w:rsidRDefault="007810B2" w:rsidP="00250098">
            <w:pPr>
              <w:rPr>
                <w:rFonts w:ascii="Arial" w:hAnsi="Arial" w:cs="Arial"/>
                <w:sz w:val="19"/>
                <w:szCs w:val="19"/>
              </w:rPr>
            </w:pPr>
          </w:p>
          <w:p w14:paraId="32EDA9A9" w14:textId="0B9B2438" w:rsidR="00DA6462" w:rsidRDefault="00DA6462" w:rsidP="00250098">
            <w:pPr>
              <w:rPr>
                <w:rFonts w:ascii="Arial" w:hAnsi="Arial" w:cs="Arial"/>
                <w:sz w:val="19"/>
                <w:szCs w:val="19"/>
              </w:rPr>
            </w:pPr>
            <w:r w:rsidRPr="00B035DB">
              <w:rPr>
                <w:rFonts w:ascii="Arial" w:hAnsi="Arial" w:cs="Arial"/>
                <w:b/>
                <w:bCs/>
                <w:sz w:val="19"/>
                <w:szCs w:val="19"/>
              </w:rPr>
              <w:t xml:space="preserve">Kev </w:t>
            </w:r>
            <w:ins w:id="65" w:author="Kaxiong" w:date="2021-05-16T16:17:00Z">
              <w:r w:rsidR="00CF0AAF">
                <w:rPr>
                  <w:rFonts w:ascii="Arial" w:hAnsi="Arial" w:cs="Arial"/>
                  <w:b/>
                  <w:bCs/>
                  <w:sz w:val="19"/>
                  <w:szCs w:val="19"/>
                </w:rPr>
                <w:t xml:space="preserve">Tso </w:t>
              </w:r>
            </w:ins>
            <w:proofErr w:type="spellStart"/>
            <w:r w:rsidRPr="00B035DB">
              <w:rPr>
                <w:rFonts w:ascii="Arial" w:hAnsi="Arial" w:cs="Arial"/>
                <w:b/>
                <w:bCs/>
                <w:sz w:val="19"/>
                <w:szCs w:val="19"/>
              </w:rPr>
              <w:t>Kawm</w:t>
            </w:r>
            <w:proofErr w:type="spellEnd"/>
            <w:r w:rsidRPr="00B035DB">
              <w:rPr>
                <w:rFonts w:ascii="Arial" w:hAnsi="Arial" w:cs="Arial"/>
                <w:b/>
                <w:bCs/>
                <w:sz w:val="19"/>
                <w:szCs w:val="19"/>
              </w:rPr>
              <w:t xml:space="preserve"> </w:t>
            </w:r>
            <w:del w:id="66" w:author="Kaxiong" w:date="2021-05-16T16:17:00Z">
              <w:r w:rsidRPr="00B035DB" w:rsidDel="00CF0AAF">
                <w:rPr>
                  <w:rFonts w:ascii="Arial" w:hAnsi="Arial" w:cs="Arial"/>
                  <w:b/>
                  <w:bCs/>
                  <w:sz w:val="19"/>
                  <w:szCs w:val="19"/>
                </w:rPr>
                <w:delText>Ua Hauj lwm</w:delText>
              </w:r>
              <w:r w:rsidR="00A40A9D" w:rsidDel="00CF0AAF">
                <w:rPr>
                  <w:rFonts w:ascii="Arial" w:hAnsi="Arial" w:cs="Arial"/>
                  <w:sz w:val="19"/>
                  <w:szCs w:val="19"/>
                </w:rPr>
                <w:delText xml:space="preserve"> </w:delText>
              </w:r>
            </w:del>
            <w:r w:rsidR="00A40A9D">
              <w:rPr>
                <w:rFonts w:ascii="Arial" w:hAnsi="Arial" w:cs="Arial"/>
                <w:sz w:val="19"/>
                <w:szCs w:val="19"/>
              </w:rPr>
              <w:t xml:space="preserve">- </w:t>
            </w:r>
            <w:del w:id="67" w:author="Kaxiong" w:date="2021-05-16T16:17:00Z">
              <w:r w:rsidR="00B035DB" w:rsidRPr="00B035DB" w:rsidDel="00CF0AAF">
                <w:rPr>
                  <w:rFonts w:ascii="Arial" w:hAnsi="Arial" w:cs="Arial"/>
                  <w:sz w:val="19"/>
                  <w:szCs w:val="19"/>
                </w:rPr>
                <w:delText xml:space="preserve">Kev </w:delText>
              </w:r>
            </w:del>
            <w:del w:id="68" w:author="Kaxiong" w:date="2021-05-16T16:38:00Z">
              <w:r w:rsidR="00B035DB" w:rsidRPr="00B035DB" w:rsidDel="00647D28">
                <w:rPr>
                  <w:rFonts w:ascii="Arial" w:hAnsi="Arial" w:cs="Arial"/>
                  <w:sz w:val="19"/>
                  <w:szCs w:val="19"/>
                </w:rPr>
                <w:delText>t</w:delText>
              </w:r>
            </w:del>
            <w:proofErr w:type="spellStart"/>
            <w:ins w:id="69" w:author="Kaxiong" w:date="2021-05-16T16:38:00Z">
              <w:r w:rsidR="00647D28">
                <w:rPr>
                  <w:rFonts w:ascii="Arial" w:hAnsi="Arial" w:cs="Arial"/>
                  <w:sz w:val="19"/>
                  <w:szCs w:val="19"/>
                </w:rPr>
                <w:t>T</w:t>
              </w:r>
            </w:ins>
            <w:r w:rsidR="00B035DB" w:rsidRPr="00B035DB">
              <w:rPr>
                <w:rFonts w:ascii="Arial" w:hAnsi="Arial" w:cs="Arial"/>
                <w:sz w:val="19"/>
                <w:szCs w:val="19"/>
              </w:rPr>
              <w:t>xiav</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txim</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siab</w:t>
            </w:r>
            <w:proofErr w:type="spellEnd"/>
            <w:r w:rsidR="00B035DB" w:rsidRPr="00B035DB">
              <w:rPr>
                <w:rFonts w:ascii="Arial" w:hAnsi="Arial" w:cs="Arial"/>
                <w:sz w:val="19"/>
                <w:szCs w:val="19"/>
              </w:rPr>
              <w:t xml:space="preserve"> </w:t>
            </w:r>
            <w:proofErr w:type="spellStart"/>
            <w:ins w:id="70" w:author="Kaxiong" w:date="2021-05-16T16:18:00Z">
              <w:r w:rsidR="00CF0AAF">
                <w:rPr>
                  <w:rFonts w:ascii="Arial" w:hAnsi="Arial" w:cs="Arial"/>
                  <w:sz w:val="19"/>
                  <w:szCs w:val="19"/>
                </w:rPr>
                <w:t>txog</w:t>
              </w:r>
              <w:proofErr w:type="spellEnd"/>
              <w:r w:rsidR="00CF0AAF">
                <w:rPr>
                  <w:rFonts w:ascii="Arial" w:hAnsi="Arial" w:cs="Arial"/>
                  <w:sz w:val="19"/>
                  <w:szCs w:val="19"/>
                </w:rPr>
                <w:t xml:space="preserve"> </w:t>
              </w:r>
              <w:proofErr w:type="spellStart"/>
              <w:r w:rsidR="00CF0AAF">
                <w:rPr>
                  <w:rFonts w:ascii="Arial" w:hAnsi="Arial" w:cs="Arial"/>
                  <w:sz w:val="19"/>
                  <w:szCs w:val="19"/>
                </w:rPr>
                <w:t>kev</w:t>
              </w:r>
              <w:proofErr w:type="spellEnd"/>
              <w:r w:rsidR="00CF0AAF">
                <w:rPr>
                  <w:rFonts w:ascii="Arial" w:hAnsi="Arial" w:cs="Arial"/>
                  <w:sz w:val="19"/>
                  <w:szCs w:val="19"/>
                </w:rPr>
                <w:t xml:space="preserve"> </w:t>
              </w:r>
              <w:proofErr w:type="spellStart"/>
              <w:r w:rsidR="00CF0AAF">
                <w:rPr>
                  <w:rFonts w:ascii="Arial" w:hAnsi="Arial" w:cs="Arial"/>
                  <w:sz w:val="19"/>
                  <w:szCs w:val="19"/>
                </w:rPr>
                <w:t>tso</w:t>
              </w:r>
              <w:proofErr w:type="spellEnd"/>
              <w:r w:rsidR="00CF0AAF">
                <w:rPr>
                  <w:rFonts w:ascii="Arial" w:hAnsi="Arial" w:cs="Arial"/>
                  <w:sz w:val="19"/>
                  <w:szCs w:val="19"/>
                </w:rPr>
                <w:t xml:space="preserve"> </w:t>
              </w:r>
              <w:proofErr w:type="spellStart"/>
              <w:r w:rsidR="00CF0AAF">
                <w:rPr>
                  <w:rFonts w:ascii="Arial" w:hAnsi="Arial" w:cs="Arial"/>
                  <w:sz w:val="19"/>
                  <w:szCs w:val="19"/>
                </w:rPr>
                <w:t>kawm</w:t>
              </w:r>
            </w:ins>
            <w:proofErr w:type="spellEnd"/>
            <w:ins w:id="71" w:author="Kaxiong" w:date="2021-05-16T16:19:00Z">
              <w:r w:rsidR="00CF0AAF">
                <w:rPr>
                  <w:rFonts w:ascii="Arial" w:hAnsi="Arial" w:cs="Arial"/>
                  <w:sz w:val="19"/>
                  <w:szCs w:val="19"/>
                </w:rPr>
                <w:t xml:space="preserve"> tam sim no </w:t>
              </w:r>
            </w:ins>
            <w:proofErr w:type="spellStart"/>
            <w:r w:rsidR="00B035DB" w:rsidRPr="00B035DB">
              <w:rPr>
                <w:rFonts w:ascii="Arial" w:hAnsi="Arial" w:cs="Arial"/>
                <w:sz w:val="19"/>
                <w:szCs w:val="19"/>
              </w:rPr>
              <w:t>seb</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puas</w:t>
            </w:r>
            <w:proofErr w:type="spellEnd"/>
            <w:r w:rsidR="00B035DB" w:rsidRPr="00B035DB">
              <w:rPr>
                <w:rFonts w:ascii="Arial" w:hAnsi="Arial" w:cs="Arial"/>
                <w:sz w:val="19"/>
                <w:szCs w:val="19"/>
              </w:rPr>
              <w:t xml:space="preserve"> </w:t>
            </w:r>
            <w:del w:id="72" w:author="Kaxiong" w:date="2021-05-16T16:19:00Z">
              <w:r w:rsidR="00B035DB" w:rsidRPr="00B035DB" w:rsidDel="00CF0AAF">
                <w:rPr>
                  <w:rFonts w:ascii="Arial" w:hAnsi="Arial" w:cs="Arial"/>
                  <w:sz w:val="19"/>
                  <w:szCs w:val="19"/>
                </w:rPr>
                <w:delText xml:space="preserve">tau tso chaw tam sim no </w:delText>
              </w:r>
            </w:del>
            <w:proofErr w:type="spellStart"/>
            <w:r w:rsidR="00B035DB" w:rsidRPr="00B035DB">
              <w:rPr>
                <w:rFonts w:ascii="Arial" w:hAnsi="Arial" w:cs="Arial"/>
                <w:sz w:val="19"/>
                <w:szCs w:val="19"/>
              </w:rPr>
              <w:t>tsim</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nyog</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rau</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lub</w:t>
            </w:r>
            <w:proofErr w:type="spellEnd"/>
            <w:r w:rsidR="00B035DB" w:rsidRPr="00B035DB">
              <w:rPr>
                <w:rFonts w:ascii="Arial" w:hAnsi="Arial" w:cs="Arial"/>
                <w:sz w:val="19"/>
                <w:szCs w:val="19"/>
              </w:rPr>
              <w:t xml:space="preserve"> </w:t>
            </w:r>
            <w:proofErr w:type="spellStart"/>
            <w:r w:rsidR="00B035DB" w:rsidRPr="00B035DB">
              <w:rPr>
                <w:rFonts w:ascii="Arial" w:hAnsi="Arial" w:cs="Arial"/>
                <w:sz w:val="19"/>
                <w:szCs w:val="19"/>
              </w:rPr>
              <w:t>sij</w:t>
            </w:r>
            <w:proofErr w:type="spellEnd"/>
            <w:r w:rsidR="000809BD">
              <w:rPr>
                <w:rFonts w:ascii="Arial" w:hAnsi="Arial" w:cs="Arial"/>
                <w:sz w:val="19"/>
                <w:szCs w:val="19"/>
              </w:rPr>
              <w:t xml:space="preserve"> </w:t>
            </w:r>
            <w:proofErr w:type="spellStart"/>
            <w:r w:rsidR="00B035DB" w:rsidRPr="00B035DB">
              <w:rPr>
                <w:rFonts w:ascii="Arial" w:hAnsi="Arial" w:cs="Arial"/>
                <w:sz w:val="19"/>
                <w:szCs w:val="19"/>
              </w:rPr>
              <w:t>hawm</w:t>
            </w:r>
            <w:proofErr w:type="spellEnd"/>
            <w:r w:rsidR="00B035DB" w:rsidRPr="00B035DB">
              <w:rPr>
                <w:rFonts w:ascii="Arial" w:hAnsi="Arial" w:cs="Arial"/>
                <w:sz w:val="19"/>
                <w:szCs w:val="19"/>
              </w:rPr>
              <w:t xml:space="preserve"> no.</w:t>
            </w:r>
          </w:p>
          <w:p w14:paraId="2BE41AC3" w14:textId="77777777" w:rsidR="00BC2334" w:rsidRDefault="00BC2334" w:rsidP="00250098">
            <w:pPr>
              <w:rPr>
                <w:rFonts w:ascii="Arial" w:hAnsi="Arial" w:cs="Arial"/>
                <w:sz w:val="19"/>
                <w:szCs w:val="19"/>
              </w:rPr>
            </w:pPr>
          </w:p>
          <w:p w14:paraId="5D4CE41D" w14:textId="457F280A" w:rsidR="00BC2334" w:rsidRDefault="00BC2334" w:rsidP="00250098">
            <w:pPr>
              <w:rPr>
                <w:rFonts w:ascii="Arial" w:hAnsi="Arial" w:cs="Arial"/>
                <w:sz w:val="19"/>
                <w:szCs w:val="19"/>
              </w:rPr>
            </w:pPr>
            <w:del w:id="73" w:author="Kaxiong" w:date="2021-05-16T16:21:00Z">
              <w:r w:rsidRPr="004B1383" w:rsidDel="00CF0AAF">
                <w:rPr>
                  <w:rFonts w:ascii="Arial" w:hAnsi="Arial" w:cs="Arial"/>
                  <w:b/>
                  <w:bCs/>
                  <w:sz w:val="19"/>
                  <w:szCs w:val="19"/>
                </w:rPr>
                <w:delText>Cov Lus Txwm</w:delText>
              </w:r>
            </w:del>
            <w:ins w:id="74" w:author="Kaxiong" w:date="2021-05-16T16:21:00Z">
              <w:r w:rsidR="00CF0AAF">
                <w:rPr>
                  <w:rFonts w:ascii="Arial" w:hAnsi="Arial" w:cs="Arial"/>
                  <w:b/>
                  <w:bCs/>
                  <w:sz w:val="19"/>
                  <w:szCs w:val="19"/>
                </w:rPr>
                <w:t xml:space="preserve">Kev </w:t>
              </w:r>
              <w:proofErr w:type="spellStart"/>
              <w:r w:rsidR="00CF0AAF">
                <w:rPr>
                  <w:rFonts w:ascii="Arial" w:hAnsi="Arial" w:cs="Arial"/>
                  <w:b/>
                  <w:bCs/>
                  <w:sz w:val="19"/>
                  <w:szCs w:val="19"/>
                </w:rPr>
                <w:t>Muab</w:t>
              </w:r>
              <w:proofErr w:type="spellEnd"/>
              <w:r w:rsidR="00CF0AAF">
                <w:rPr>
                  <w:rFonts w:ascii="Arial" w:hAnsi="Arial" w:cs="Arial"/>
                  <w:b/>
                  <w:bCs/>
                  <w:sz w:val="19"/>
                  <w:szCs w:val="19"/>
                </w:rPr>
                <w:t xml:space="preserve"> </w:t>
              </w:r>
              <w:proofErr w:type="spellStart"/>
              <w:r w:rsidR="00CF0AAF">
                <w:rPr>
                  <w:rFonts w:ascii="Arial" w:hAnsi="Arial" w:cs="Arial"/>
                  <w:b/>
                  <w:bCs/>
                  <w:sz w:val="19"/>
                  <w:szCs w:val="19"/>
                </w:rPr>
                <w:t>ntawm</w:t>
              </w:r>
              <w:proofErr w:type="spellEnd"/>
              <w:r w:rsidR="00CF0AAF">
                <w:rPr>
                  <w:rFonts w:ascii="Arial" w:hAnsi="Arial" w:cs="Arial"/>
                  <w:b/>
                  <w:bCs/>
                  <w:sz w:val="19"/>
                  <w:szCs w:val="19"/>
                </w:rPr>
                <w:t xml:space="preserve"> FA</w:t>
              </w:r>
            </w:ins>
            <w:ins w:id="75" w:author="Kaxiong" w:date="2021-05-16T16:22:00Z">
              <w:r w:rsidR="00CF0AAF">
                <w:rPr>
                  <w:rFonts w:ascii="Arial" w:hAnsi="Arial" w:cs="Arial"/>
                  <w:b/>
                  <w:bCs/>
                  <w:sz w:val="19"/>
                  <w:szCs w:val="19"/>
                </w:rPr>
                <w:t>PE</w:t>
              </w:r>
            </w:ins>
            <w:r>
              <w:rPr>
                <w:rFonts w:ascii="Arial" w:hAnsi="Arial" w:cs="Arial"/>
                <w:sz w:val="19"/>
                <w:szCs w:val="19"/>
              </w:rPr>
              <w:t xml:space="preserve"> - </w:t>
            </w:r>
            <w:proofErr w:type="spellStart"/>
            <w:r w:rsidR="004B1383" w:rsidRPr="004B1383">
              <w:rPr>
                <w:rFonts w:ascii="Arial" w:hAnsi="Arial" w:cs="Arial"/>
                <w:sz w:val="19"/>
                <w:szCs w:val="19"/>
              </w:rPr>
              <w:t>Txiav</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txim</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siab</w:t>
            </w:r>
            <w:ins w:id="76" w:author="Kaxiong" w:date="2021-05-16T16:22:00Z">
              <w:r w:rsidR="004974EE">
                <w:rPr>
                  <w:rFonts w:ascii="Arial" w:hAnsi="Arial" w:cs="Arial"/>
                  <w:sz w:val="19"/>
                  <w:szCs w:val="19"/>
                </w:rPr>
                <w:t>txog</w:t>
              </w:r>
            </w:ins>
            <w:proofErr w:type="spellEnd"/>
            <w:r w:rsidR="004B1383" w:rsidRPr="004B1383">
              <w:rPr>
                <w:rFonts w:ascii="Arial" w:hAnsi="Arial" w:cs="Arial"/>
                <w:sz w:val="19"/>
                <w:szCs w:val="19"/>
              </w:rPr>
              <w:t xml:space="preserve"> </w:t>
            </w:r>
            <w:del w:id="77" w:author="Kaxiong" w:date="2021-05-16T16:22:00Z">
              <w:r w:rsidR="004B1383" w:rsidRPr="004B1383" w:rsidDel="004974EE">
                <w:rPr>
                  <w:rFonts w:ascii="Arial" w:hAnsi="Arial" w:cs="Arial"/>
                  <w:sz w:val="19"/>
                  <w:szCs w:val="19"/>
                </w:rPr>
                <w:delText xml:space="preserve">seb qhov </w:delText>
              </w:r>
            </w:del>
            <w:proofErr w:type="spellStart"/>
            <w:r w:rsidR="004B1383" w:rsidRPr="004B1383">
              <w:rPr>
                <w:rFonts w:ascii="Arial" w:hAnsi="Arial" w:cs="Arial"/>
                <w:sz w:val="19"/>
                <w:szCs w:val="19"/>
              </w:rPr>
              <w:t>kev</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tso</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kawm</w:t>
            </w:r>
            <w:proofErr w:type="spellEnd"/>
            <w:r w:rsidR="004B1383" w:rsidRPr="004B1383">
              <w:rPr>
                <w:rFonts w:ascii="Arial" w:hAnsi="Arial" w:cs="Arial"/>
                <w:sz w:val="19"/>
                <w:szCs w:val="19"/>
              </w:rPr>
              <w:t xml:space="preserve"> tam sim no </w:t>
            </w:r>
            <w:proofErr w:type="spellStart"/>
            <w:ins w:id="78" w:author="Kaxiong" w:date="2021-05-16T16:22:00Z">
              <w:r w:rsidR="004974EE">
                <w:rPr>
                  <w:rFonts w:ascii="Arial" w:hAnsi="Arial" w:cs="Arial"/>
                  <w:sz w:val="19"/>
                  <w:szCs w:val="19"/>
                </w:rPr>
                <w:t>seb</w:t>
              </w:r>
              <w:proofErr w:type="spellEnd"/>
              <w:r w:rsidR="004974EE">
                <w:rPr>
                  <w:rFonts w:ascii="Arial" w:hAnsi="Arial" w:cs="Arial"/>
                  <w:sz w:val="19"/>
                  <w:szCs w:val="19"/>
                </w:rPr>
                <w:t xml:space="preserve"> </w:t>
              </w:r>
            </w:ins>
            <w:proofErr w:type="spellStart"/>
            <w:r w:rsidR="004B1383" w:rsidRPr="004B1383">
              <w:rPr>
                <w:rFonts w:ascii="Arial" w:hAnsi="Arial" w:cs="Arial"/>
                <w:sz w:val="19"/>
                <w:szCs w:val="19"/>
              </w:rPr>
              <w:t>puas</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tsim</w:t>
            </w:r>
            <w:proofErr w:type="spellEnd"/>
            <w:r w:rsidR="004B1383" w:rsidRPr="004B1383">
              <w:rPr>
                <w:rFonts w:ascii="Arial" w:hAnsi="Arial" w:cs="Arial"/>
                <w:sz w:val="19"/>
                <w:szCs w:val="19"/>
              </w:rPr>
              <w:t xml:space="preserve"> </w:t>
            </w:r>
            <w:proofErr w:type="spellStart"/>
            <w:r w:rsidR="004B1383" w:rsidRPr="004B1383">
              <w:rPr>
                <w:rFonts w:ascii="Arial" w:hAnsi="Arial" w:cs="Arial"/>
                <w:sz w:val="19"/>
                <w:szCs w:val="19"/>
              </w:rPr>
              <w:t>nyog</w:t>
            </w:r>
            <w:proofErr w:type="spellEnd"/>
            <w:r w:rsidR="00A523FD">
              <w:rPr>
                <w:rFonts w:ascii="Arial" w:hAnsi="Arial" w:cs="Arial"/>
                <w:sz w:val="19"/>
                <w:szCs w:val="19"/>
              </w:rPr>
              <w:t>.</w:t>
            </w:r>
          </w:p>
        </w:tc>
        <w:tc>
          <w:tcPr>
            <w:tcW w:w="2340" w:type="dxa"/>
          </w:tcPr>
          <w:p w14:paraId="69D81B47" w14:textId="6DB2432A" w:rsidR="00C81966" w:rsidRDefault="00B537F0" w:rsidP="00DF206C">
            <w:pPr>
              <w:rPr>
                <w:rFonts w:ascii="Arial" w:hAnsi="Arial" w:cs="Arial"/>
                <w:sz w:val="19"/>
                <w:szCs w:val="19"/>
              </w:rPr>
            </w:pPr>
            <w:r w:rsidRPr="00B537F0">
              <w:rPr>
                <w:rFonts w:ascii="Arial" w:hAnsi="Arial" w:cs="Arial"/>
                <w:sz w:val="19"/>
                <w:szCs w:val="19"/>
              </w:rPr>
              <w:t xml:space="preserve">Nicky </w:t>
            </w:r>
            <w:del w:id="79" w:author="Kaxiong" w:date="2021-05-16T16:23:00Z">
              <w:r w:rsidRPr="00B537F0" w:rsidDel="004974EE">
                <w:rPr>
                  <w:rFonts w:ascii="Arial" w:hAnsi="Arial" w:cs="Arial"/>
                  <w:sz w:val="19"/>
                  <w:szCs w:val="19"/>
                </w:rPr>
                <w:delText>raug them</w:delText>
              </w:r>
              <w:r w:rsidR="002F6C99" w:rsidDel="004974EE">
                <w:rPr>
                  <w:rFonts w:ascii="Arial" w:hAnsi="Arial" w:cs="Arial"/>
                  <w:sz w:val="19"/>
                  <w:szCs w:val="19"/>
                </w:rPr>
                <w:delText xml:space="preserve"> rov </w:delText>
              </w:r>
            </w:del>
            <w:del w:id="80" w:author="Kaxiong" w:date="2021-05-16T16:24:00Z">
              <w:r w:rsidR="002F6C99" w:rsidDel="004974EE">
                <w:rPr>
                  <w:rFonts w:ascii="Arial" w:hAnsi="Arial" w:cs="Arial"/>
                  <w:sz w:val="19"/>
                  <w:szCs w:val="19"/>
                </w:rPr>
                <w:delText>qab</w:delText>
              </w:r>
              <w:r w:rsidRPr="00B537F0" w:rsidDel="004974EE">
                <w:rPr>
                  <w:rFonts w:ascii="Arial" w:hAnsi="Arial" w:cs="Arial"/>
                  <w:sz w:val="19"/>
                  <w:szCs w:val="19"/>
                </w:rPr>
                <w:delText xml:space="preserve"> </w:delText>
              </w:r>
            </w:del>
            <w:proofErr w:type="spellStart"/>
            <w:ins w:id="81" w:author="Kaxiong" w:date="2021-05-16T16:24:00Z">
              <w:r w:rsidR="004974EE">
                <w:rPr>
                  <w:rFonts w:ascii="Arial" w:hAnsi="Arial" w:cs="Arial"/>
                  <w:sz w:val="19"/>
                  <w:szCs w:val="19"/>
                </w:rPr>
                <w:t>txog</w:t>
              </w:r>
              <w:proofErr w:type="spellEnd"/>
              <w:r w:rsidR="004974EE">
                <w:rPr>
                  <w:rFonts w:ascii="Arial" w:hAnsi="Arial" w:cs="Arial"/>
                  <w:sz w:val="19"/>
                  <w:szCs w:val="19"/>
                </w:rPr>
                <w:t xml:space="preserve"> </w:t>
              </w:r>
              <w:proofErr w:type="spellStart"/>
              <w:r w:rsidR="004974EE">
                <w:rPr>
                  <w:rFonts w:ascii="Arial" w:hAnsi="Arial" w:cs="Arial"/>
                  <w:sz w:val="19"/>
                  <w:szCs w:val="19"/>
                </w:rPr>
                <w:t>lub</w:t>
              </w:r>
              <w:proofErr w:type="spellEnd"/>
              <w:r w:rsidR="004974EE">
                <w:rPr>
                  <w:rFonts w:ascii="Arial" w:hAnsi="Arial" w:cs="Arial"/>
                  <w:sz w:val="19"/>
                  <w:szCs w:val="19"/>
                </w:rPr>
                <w:t xml:space="preserve"> </w:t>
              </w:r>
              <w:proofErr w:type="spellStart"/>
              <w:r w:rsidR="004974EE">
                <w:rPr>
                  <w:rFonts w:ascii="Arial" w:hAnsi="Arial" w:cs="Arial"/>
                  <w:sz w:val="19"/>
                  <w:szCs w:val="19"/>
                </w:rPr>
                <w:t>sij</w:t>
              </w:r>
              <w:proofErr w:type="spellEnd"/>
              <w:r w:rsidR="004974EE">
                <w:rPr>
                  <w:rFonts w:ascii="Arial" w:hAnsi="Arial" w:cs="Arial"/>
                  <w:sz w:val="19"/>
                  <w:szCs w:val="19"/>
                </w:rPr>
                <w:t xml:space="preserve"> </w:t>
              </w:r>
              <w:proofErr w:type="spellStart"/>
              <w:r w:rsidR="004974EE">
                <w:rPr>
                  <w:rFonts w:ascii="Arial" w:hAnsi="Arial" w:cs="Arial"/>
                  <w:sz w:val="19"/>
                  <w:szCs w:val="19"/>
                </w:rPr>
                <w:t>hawm</w:t>
              </w:r>
              <w:proofErr w:type="spellEnd"/>
              <w:r w:rsidR="004974EE">
                <w:rPr>
                  <w:rFonts w:ascii="Arial" w:hAnsi="Arial" w:cs="Arial"/>
                  <w:sz w:val="19"/>
                  <w:szCs w:val="19"/>
                </w:rPr>
                <w:t xml:space="preserve"> </w:t>
              </w:r>
            </w:ins>
            <w:proofErr w:type="spellStart"/>
            <w:r w:rsidRPr="00B537F0">
              <w:rPr>
                <w:rFonts w:ascii="Arial" w:hAnsi="Arial" w:cs="Arial"/>
                <w:sz w:val="19"/>
                <w:szCs w:val="19"/>
              </w:rPr>
              <w:t>rau</w:t>
            </w:r>
            <w:proofErr w:type="spellEnd"/>
            <w:r w:rsidR="002F6C99" w:rsidRPr="00B537F0">
              <w:rPr>
                <w:rFonts w:ascii="Arial" w:hAnsi="Arial" w:cs="Arial"/>
                <w:sz w:val="19"/>
                <w:szCs w:val="19"/>
              </w:rPr>
              <w:t xml:space="preserve"> IEP</w:t>
            </w:r>
            <w:r w:rsidRPr="00B537F0">
              <w:rPr>
                <w:rFonts w:ascii="Arial" w:hAnsi="Arial" w:cs="Arial"/>
                <w:sz w:val="19"/>
                <w:szCs w:val="19"/>
              </w:rPr>
              <w:t xml:space="preserve"> </w:t>
            </w:r>
            <w:proofErr w:type="spellStart"/>
            <w:ins w:id="82" w:author="Kaxiong" w:date="2021-05-16T16:24:00Z">
              <w:r w:rsidR="004974EE">
                <w:rPr>
                  <w:rFonts w:ascii="Arial" w:hAnsi="Arial" w:cs="Arial"/>
                  <w:sz w:val="19"/>
                  <w:szCs w:val="19"/>
                </w:rPr>
                <w:t>qhov</w:t>
              </w:r>
              <w:proofErr w:type="spellEnd"/>
              <w:r w:rsidR="004974EE">
                <w:rPr>
                  <w:rFonts w:ascii="Arial" w:hAnsi="Arial" w:cs="Arial"/>
                  <w:sz w:val="19"/>
                  <w:szCs w:val="19"/>
                </w:rPr>
                <w:t xml:space="preserve"> </w:t>
              </w:r>
            </w:ins>
            <w:del w:id="83" w:author="Kaxiong" w:date="2021-05-16T16:25:00Z">
              <w:r w:rsidRPr="00B537F0" w:rsidDel="004974EE">
                <w:rPr>
                  <w:rFonts w:ascii="Arial" w:hAnsi="Arial" w:cs="Arial"/>
                  <w:sz w:val="19"/>
                  <w:szCs w:val="19"/>
                </w:rPr>
                <w:delText>K</w:delText>
              </w:r>
            </w:del>
            <w:proofErr w:type="spellStart"/>
            <w:ins w:id="84" w:author="Kaxiong" w:date="2021-05-16T16:25:00Z">
              <w:r w:rsidR="004974EE">
                <w:rPr>
                  <w:rFonts w:ascii="Arial" w:hAnsi="Arial" w:cs="Arial"/>
                  <w:sz w:val="19"/>
                  <w:szCs w:val="19"/>
                </w:rPr>
                <w:t>k</w:t>
              </w:r>
            </w:ins>
            <w:r w:rsidRPr="00B537F0">
              <w:rPr>
                <w:rFonts w:ascii="Arial" w:hAnsi="Arial" w:cs="Arial"/>
                <w:sz w:val="19"/>
                <w:szCs w:val="19"/>
              </w:rPr>
              <w:t>ev</w:t>
            </w:r>
            <w:proofErr w:type="spellEnd"/>
            <w:r w:rsidRPr="00B537F0">
              <w:rPr>
                <w:rFonts w:ascii="Arial" w:hAnsi="Arial" w:cs="Arial"/>
                <w:sz w:val="19"/>
                <w:szCs w:val="19"/>
              </w:rPr>
              <w:t xml:space="preserve"> </w:t>
            </w:r>
            <w:proofErr w:type="spellStart"/>
            <w:ins w:id="85" w:author="Kaxiong" w:date="2021-05-16T16:25:00Z">
              <w:r w:rsidR="004974EE">
                <w:rPr>
                  <w:rFonts w:ascii="Arial" w:hAnsi="Arial" w:cs="Arial"/>
                  <w:sz w:val="19"/>
                  <w:szCs w:val="19"/>
                </w:rPr>
                <w:t>tshuaj</w:t>
              </w:r>
              <w:proofErr w:type="spellEnd"/>
              <w:r w:rsidR="004974EE">
                <w:rPr>
                  <w:rFonts w:ascii="Arial" w:hAnsi="Arial" w:cs="Arial"/>
                  <w:sz w:val="19"/>
                  <w:szCs w:val="19"/>
                </w:rPr>
                <w:t xml:space="preserve"> </w:t>
              </w:r>
              <w:proofErr w:type="spellStart"/>
              <w:r w:rsidR="004974EE">
                <w:rPr>
                  <w:rFonts w:ascii="Arial" w:hAnsi="Arial" w:cs="Arial"/>
                  <w:sz w:val="19"/>
                  <w:szCs w:val="19"/>
                </w:rPr>
                <w:t>xyuas</w:t>
              </w:r>
            </w:ins>
            <w:proofErr w:type="spellEnd"/>
            <w:del w:id="86" w:author="Kaxiong" w:date="2021-05-16T16:25:00Z">
              <w:r w:rsidRPr="00B537F0" w:rsidDel="004974EE">
                <w:rPr>
                  <w:rFonts w:ascii="Arial" w:hAnsi="Arial" w:cs="Arial"/>
                  <w:sz w:val="19"/>
                  <w:szCs w:val="19"/>
                </w:rPr>
                <w:delText>Xyuas Qhov</w:delText>
              </w:r>
            </w:del>
            <w:r w:rsidRPr="00B537F0">
              <w:rPr>
                <w:rFonts w:ascii="Arial" w:hAnsi="Arial" w:cs="Arial"/>
                <w:sz w:val="19"/>
                <w:szCs w:val="19"/>
              </w:rPr>
              <w:t xml:space="preserve"> </w:t>
            </w:r>
            <w:proofErr w:type="spellStart"/>
            <w:r w:rsidRPr="00B537F0">
              <w:rPr>
                <w:rFonts w:ascii="Arial" w:hAnsi="Arial" w:cs="Arial"/>
                <w:sz w:val="19"/>
                <w:szCs w:val="19"/>
              </w:rPr>
              <w:t>Txhua</w:t>
            </w:r>
            <w:proofErr w:type="spellEnd"/>
            <w:r w:rsidRPr="00B537F0">
              <w:rPr>
                <w:rFonts w:ascii="Arial" w:hAnsi="Arial" w:cs="Arial"/>
                <w:sz w:val="19"/>
                <w:szCs w:val="19"/>
              </w:rPr>
              <w:t xml:space="preserve"> </w:t>
            </w:r>
            <w:proofErr w:type="spellStart"/>
            <w:r w:rsidRPr="00B537F0">
              <w:rPr>
                <w:rFonts w:ascii="Arial" w:hAnsi="Arial" w:cs="Arial"/>
                <w:sz w:val="19"/>
                <w:szCs w:val="19"/>
              </w:rPr>
              <w:t>Xyoo</w:t>
            </w:r>
            <w:proofErr w:type="spellEnd"/>
            <w:r w:rsidRPr="00B537F0">
              <w:rPr>
                <w:rFonts w:ascii="Arial" w:hAnsi="Arial" w:cs="Arial"/>
                <w:sz w:val="19"/>
                <w:szCs w:val="19"/>
              </w:rPr>
              <w:t xml:space="preserve">. </w:t>
            </w:r>
            <w:proofErr w:type="spellStart"/>
            <w:r w:rsidRPr="00B537F0">
              <w:rPr>
                <w:rFonts w:ascii="Arial" w:hAnsi="Arial" w:cs="Arial"/>
                <w:sz w:val="19"/>
                <w:szCs w:val="19"/>
              </w:rPr>
              <w:t>Ts</w:t>
            </w:r>
            <w:del w:id="87" w:author="Kaxiong" w:date="2021-05-16T16:28:00Z">
              <w:r w:rsidRPr="00B537F0" w:rsidDel="004974EE">
                <w:rPr>
                  <w:rFonts w:ascii="Arial" w:hAnsi="Arial" w:cs="Arial"/>
                  <w:sz w:val="19"/>
                  <w:szCs w:val="19"/>
                </w:rPr>
                <w:delText>ee</w:delText>
              </w:r>
            </w:del>
            <w:ins w:id="88" w:author="Kaxiong" w:date="2021-05-16T16:28:00Z">
              <w:r w:rsidR="004974EE">
                <w:rPr>
                  <w:rFonts w:ascii="Arial" w:hAnsi="Arial" w:cs="Arial"/>
                  <w:sz w:val="19"/>
                  <w:szCs w:val="19"/>
                </w:rPr>
                <w:t>oo</w:t>
              </w:r>
            </w:ins>
            <w:r w:rsidRPr="00B537F0">
              <w:rPr>
                <w:rFonts w:ascii="Arial" w:hAnsi="Arial" w:cs="Arial"/>
                <w:sz w:val="19"/>
                <w:szCs w:val="19"/>
              </w:rPr>
              <w:t>m</w:t>
            </w:r>
            <w:proofErr w:type="spellEnd"/>
            <w:r w:rsidRPr="00B537F0">
              <w:rPr>
                <w:rFonts w:ascii="Arial" w:hAnsi="Arial" w:cs="Arial"/>
                <w:sz w:val="19"/>
                <w:szCs w:val="19"/>
              </w:rPr>
              <w:t xml:space="preserve"> </w:t>
            </w:r>
            <w:proofErr w:type="spellStart"/>
            <w:r w:rsidRPr="00B537F0">
              <w:rPr>
                <w:rFonts w:ascii="Arial" w:hAnsi="Arial" w:cs="Arial"/>
                <w:sz w:val="19"/>
                <w:szCs w:val="19"/>
              </w:rPr>
              <w:t>hwv</w:t>
            </w:r>
            <w:proofErr w:type="spellEnd"/>
            <w:r w:rsidRPr="00B537F0">
              <w:rPr>
                <w:rFonts w:ascii="Arial" w:hAnsi="Arial" w:cs="Arial"/>
                <w:sz w:val="19"/>
                <w:szCs w:val="19"/>
              </w:rPr>
              <w:t xml:space="preserve"> </w:t>
            </w:r>
            <w:proofErr w:type="spellStart"/>
            <w:r w:rsidRPr="00B537F0">
              <w:rPr>
                <w:rFonts w:ascii="Arial" w:hAnsi="Arial" w:cs="Arial"/>
                <w:sz w:val="19"/>
                <w:szCs w:val="19"/>
              </w:rPr>
              <w:t>txoj</w:t>
            </w:r>
            <w:proofErr w:type="spellEnd"/>
            <w:r w:rsidRPr="00B537F0">
              <w:rPr>
                <w:rFonts w:ascii="Arial" w:hAnsi="Arial" w:cs="Arial"/>
                <w:sz w:val="19"/>
                <w:szCs w:val="19"/>
              </w:rPr>
              <w:t xml:space="preserve"> </w:t>
            </w:r>
            <w:proofErr w:type="spellStart"/>
            <w:r w:rsidRPr="00B537F0">
              <w:rPr>
                <w:rFonts w:ascii="Arial" w:hAnsi="Arial" w:cs="Arial"/>
                <w:sz w:val="19"/>
                <w:szCs w:val="19"/>
              </w:rPr>
              <w:t>cai</w:t>
            </w:r>
            <w:proofErr w:type="spellEnd"/>
            <w:r w:rsidRPr="00B537F0">
              <w:rPr>
                <w:rFonts w:ascii="Arial" w:hAnsi="Arial" w:cs="Arial"/>
                <w:sz w:val="19"/>
                <w:szCs w:val="19"/>
              </w:rPr>
              <w:t xml:space="preserve"> </w:t>
            </w:r>
            <w:proofErr w:type="spellStart"/>
            <w:r w:rsidRPr="00B537F0">
              <w:rPr>
                <w:rFonts w:ascii="Arial" w:hAnsi="Arial" w:cs="Arial"/>
                <w:sz w:val="19"/>
                <w:szCs w:val="19"/>
              </w:rPr>
              <w:t>kom</w:t>
            </w:r>
            <w:proofErr w:type="spellEnd"/>
            <w:r w:rsidRPr="00B537F0">
              <w:rPr>
                <w:rFonts w:ascii="Arial" w:hAnsi="Arial" w:cs="Arial"/>
                <w:sz w:val="19"/>
                <w:szCs w:val="19"/>
              </w:rPr>
              <w:t xml:space="preserve"> </w:t>
            </w:r>
            <w:proofErr w:type="spellStart"/>
            <w:r w:rsidRPr="00B537F0">
              <w:rPr>
                <w:rFonts w:ascii="Arial" w:hAnsi="Arial" w:cs="Arial"/>
                <w:sz w:val="19"/>
                <w:szCs w:val="19"/>
              </w:rPr>
              <w:t>pab</w:t>
            </w:r>
            <w:proofErr w:type="spellEnd"/>
            <w:r w:rsidRPr="00B537F0">
              <w:rPr>
                <w:rFonts w:ascii="Arial" w:hAnsi="Arial" w:cs="Arial"/>
                <w:sz w:val="19"/>
                <w:szCs w:val="19"/>
              </w:rPr>
              <w:t xml:space="preserve"> </w:t>
            </w:r>
            <w:del w:id="89" w:author="Kaxiong" w:date="2021-05-16T16:30:00Z">
              <w:r w:rsidRPr="00B537F0" w:rsidDel="004974EE">
                <w:rPr>
                  <w:rFonts w:ascii="Arial" w:hAnsi="Arial" w:cs="Arial"/>
                  <w:sz w:val="19"/>
                  <w:szCs w:val="19"/>
                </w:rPr>
                <w:delText>neeg</w:delText>
              </w:r>
            </w:del>
            <w:proofErr w:type="spellStart"/>
            <w:ins w:id="90" w:author="Kaxiong" w:date="2021-05-16T16:30:00Z">
              <w:r w:rsidR="004974EE">
                <w:rPr>
                  <w:rFonts w:ascii="Arial" w:hAnsi="Arial" w:cs="Arial"/>
                  <w:sz w:val="19"/>
                  <w:szCs w:val="19"/>
                </w:rPr>
                <w:t>pawg</w:t>
              </w:r>
            </w:ins>
            <w:proofErr w:type="spellEnd"/>
            <w:r w:rsidRPr="00B537F0">
              <w:rPr>
                <w:rFonts w:ascii="Arial" w:hAnsi="Arial" w:cs="Arial"/>
                <w:sz w:val="19"/>
                <w:szCs w:val="19"/>
              </w:rPr>
              <w:t xml:space="preserve"> IEP sib </w:t>
            </w:r>
            <w:proofErr w:type="spellStart"/>
            <w:r w:rsidRPr="00B537F0">
              <w:rPr>
                <w:rFonts w:ascii="Arial" w:hAnsi="Arial" w:cs="Arial"/>
                <w:sz w:val="19"/>
                <w:szCs w:val="19"/>
              </w:rPr>
              <w:t>ntsib</w:t>
            </w:r>
            <w:proofErr w:type="spellEnd"/>
            <w:r w:rsidRPr="00B537F0">
              <w:rPr>
                <w:rFonts w:ascii="Arial" w:hAnsi="Arial" w:cs="Arial"/>
                <w:sz w:val="19"/>
                <w:szCs w:val="19"/>
              </w:rPr>
              <w:t xml:space="preserve"> </w:t>
            </w:r>
            <w:proofErr w:type="spellStart"/>
            <w:r w:rsidRPr="00B537F0">
              <w:rPr>
                <w:rFonts w:ascii="Arial" w:hAnsi="Arial" w:cs="Arial"/>
                <w:sz w:val="19"/>
                <w:szCs w:val="19"/>
              </w:rPr>
              <w:t>txhua</w:t>
            </w:r>
            <w:proofErr w:type="spellEnd"/>
            <w:r w:rsidRPr="00B537F0">
              <w:rPr>
                <w:rFonts w:ascii="Arial" w:hAnsi="Arial" w:cs="Arial"/>
                <w:sz w:val="19"/>
                <w:szCs w:val="19"/>
              </w:rPr>
              <w:t xml:space="preserve"> </w:t>
            </w:r>
            <w:proofErr w:type="spellStart"/>
            <w:r w:rsidRPr="00B537F0">
              <w:rPr>
                <w:rFonts w:ascii="Arial" w:hAnsi="Arial" w:cs="Arial"/>
                <w:sz w:val="19"/>
                <w:szCs w:val="19"/>
              </w:rPr>
              <w:t>xyoo</w:t>
            </w:r>
            <w:proofErr w:type="spellEnd"/>
            <w:r w:rsidRPr="00B537F0">
              <w:rPr>
                <w:rFonts w:ascii="Arial" w:hAnsi="Arial" w:cs="Arial"/>
                <w:sz w:val="19"/>
                <w:szCs w:val="19"/>
              </w:rPr>
              <w:t xml:space="preserve"> los </w:t>
            </w:r>
            <w:proofErr w:type="spellStart"/>
            <w:r w:rsidRPr="00B537F0">
              <w:rPr>
                <w:rFonts w:ascii="Arial" w:hAnsi="Arial" w:cs="Arial"/>
                <w:sz w:val="19"/>
                <w:szCs w:val="19"/>
              </w:rPr>
              <w:t>tshuaj</w:t>
            </w:r>
            <w:proofErr w:type="spellEnd"/>
            <w:r w:rsidRPr="00B537F0">
              <w:rPr>
                <w:rFonts w:ascii="Arial" w:hAnsi="Arial" w:cs="Arial"/>
                <w:sz w:val="19"/>
                <w:szCs w:val="19"/>
              </w:rPr>
              <w:t xml:space="preserve"> </w:t>
            </w:r>
            <w:proofErr w:type="spellStart"/>
            <w:r w:rsidRPr="00B537F0">
              <w:rPr>
                <w:rFonts w:ascii="Arial" w:hAnsi="Arial" w:cs="Arial"/>
                <w:sz w:val="19"/>
                <w:szCs w:val="19"/>
              </w:rPr>
              <w:t>xyuas</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tso</w:t>
            </w:r>
            <w:proofErr w:type="spellEnd"/>
            <w:r w:rsidRPr="00B537F0">
              <w:rPr>
                <w:rFonts w:ascii="Arial" w:hAnsi="Arial" w:cs="Arial"/>
                <w:sz w:val="19"/>
                <w:szCs w:val="19"/>
              </w:rPr>
              <w:t xml:space="preserve"> </w:t>
            </w:r>
            <w:del w:id="91" w:author="Kaxiong" w:date="2021-05-16T16:29:00Z">
              <w:r w:rsidRPr="00B537F0" w:rsidDel="004974EE">
                <w:rPr>
                  <w:rFonts w:ascii="Arial" w:hAnsi="Arial" w:cs="Arial"/>
                  <w:sz w:val="19"/>
                  <w:szCs w:val="19"/>
                </w:rPr>
                <w:delText xml:space="preserve">chaw </w:delText>
              </w:r>
            </w:del>
            <w:proofErr w:type="spellStart"/>
            <w:r w:rsidRPr="00B537F0">
              <w:rPr>
                <w:rFonts w:ascii="Arial" w:hAnsi="Arial" w:cs="Arial"/>
                <w:sz w:val="19"/>
                <w:szCs w:val="19"/>
              </w:rPr>
              <w:t>kawm</w:t>
            </w:r>
            <w:proofErr w:type="spellEnd"/>
            <w:r w:rsidRPr="00B537F0">
              <w:rPr>
                <w:rFonts w:ascii="Arial" w:hAnsi="Arial" w:cs="Arial"/>
                <w:sz w:val="19"/>
                <w:szCs w:val="19"/>
              </w:rPr>
              <w:t xml:space="preserve">. </w:t>
            </w:r>
            <w:proofErr w:type="spellStart"/>
            <w:r w:rsidRPr="00B537F0">
              <w:rPr>
                <w:rFonts w:ascii="Arial" w:hAnsi="Arial" w:cs="Arial"/>
                <w:sz w:val="19"/>
                <w:szCs w:val="19"/>
              </w:rPr>
              <w:t>Pab</w:t>
            </w:r>
            <w:proofErr w:type="spellEnd"/>
            <w:r w:rsidRPr="00B537F0">
              <w:rPr>
                <w:rFonts w:ascii="Arial" w:hAnsi="Arial" w:cs="Arial"/>
                <w:sz w:val="19"/>
                <w:szCs w:val="19"/>
              </w:rPr>
              <w:t xml:space="preserve"> </w:t>
            </w:r>
            <w:proofErr w:type="spellStart"/>
            <w:r w:rsidRPr="00B537F0">
              <w:rPr>
                <w:rFonts w:ascii="Arial" w:hAnsi="Arial" w:cs="Arial"/>
                <w:sz w:val="19"/>
                <w:szCs w:val="19"/>
              </w:rPr>
              <w:t>pawg</w:t>
            </w:r>
            <w:proofErr w:type="spellEnd"/>
            <w:r w:rsidRPr="00B537F0">
              <w:rPr>
                <w:rFonts w:ascii="Arial" w:hAnsi="Arial" w:cs="Arial"/>
                <w:sz w:val="19"/>
                <w:szCs w:val="19"/>
              </w:rPr>
              <w:t xml:space="preserve"> </w:t>
            </w:r>
            <w:proofErr w:type="spellStart"/>
            <w:r w:rsidRPr="00B537F0">
              <w:rPr>
                <w:rFonts w:ascii="Arial" w:hAnsi="Arial" w:cs="Arial"/>
                <w:sz w:val="19"/>
                <w:szCs w:val="19"/>
              </w:rPr>
              <w:t>yuav</w:t>
            </w:r>
            <w:proofErr w:type="spellEnd"/>
            <w:r w:rsidRPr="00B537F0">
              <w:rPr>
                <w:rFonts w:ascii="Arial" w:hAnsi="Arial" w:cs="Arial"/>
                <w:sz w:val="19"/>
                <w:szCs w:val="19"/>
              </w:rPr>
              <w:t xml:space="preserve"> </w:t>
            </w:r>
            <w:proofErr w:type="spellStart"/>
            <w:r w:rsidRPr="00B537F0">
              <w:rPr>
                <w:rFonts w:ascii="Arial" w:hAnsi="Arial" w:cs="Arial"/>
                <w:sz w:val="19"/>
                <w:szCs w:val="19"/>
              </w:rPr>
              <w:t>ntsib</w:t>
            </w:r>
            <w:proofErr w:type="spellEnd"/>
            <w:r w:rsidRPr="00B537F0">
              <w:rPr>
                <w:rFonts w:ascii="Arial" w:hAnsi="Arial" w:cs="Arial"/>
                <w:sz w:val="19"/>
                <w:szCs w:val="19"/>
              </w:rPr>
              <w:t xml:space="preserve"> los </w:t>
            </w:r>
            <w:proofErr w:type="spellStart"/>
            <w:r w:rsidRPr="00B537F0">
              <w:rPr>
                <w:rFonts w:ascii="Arial" w:hAnsi="Arial" w:cs="Arial"/>
                <w:sz w:val="19"/>
                <w:szCs w:val="19"/>
              </w:rPr>
              <w:t>tshuaj</w:t>
            </w:r>
            <w:proofErr w:type="spellEnd"/>
            <w:r w:rsidRPr="00B537F0">
              <w:rPr>
                <w:rFonts w:ascii="Arial" w:hAnsi="Arial" w:cs="Arial"/>
                <w:sz w:val="19"/>
                <w:szCs w:val="19"/>
              </w:rPr>
              <w:t xml:space="preserve"> </w:t>
            </w:r>
            <w:proofErr w:type="spellStart"/>
            <w:r w:rsidRPr="00B537F0">
              <w:rPr>
                <w:rFonts w:ascii="Arial" w:hAnsi="Arial" w:cs="Arial"/>
                <w:sz w:val="19"/>
                <w:szCs w:val="19"/>
              </w:rPr>
              <w:t>xyuas</w:t>
            </w:r>
            <w:proofErr w:type="spellEnd"/>
            <w:r w:rsidRPr="00B537F0">
              <w:rPr>
                <w:rFonts w:ascii="Arial" w:hAnsi="Arial" w:cs="Arial"/>
                <w:sz w:val="19"/>
                <w:szCs w:val="19"/>
              </w:rPr>
              <w:t xml:space="preserve"> cov </w:t>
            </w:r>
            <w:proofErr w:type="spellStart"/>
            <w:r w:rsidRPr="00B537F0">
              <w:rPr>
                <w:rFonts w:ascii="Arial" w:hAnsi="Arial" w:cs="Arial"/>
                <w:sz w:val="19"/>
                <w:szCs w:val="19"/>
              </w:rPr>
              <w:t>hom</w:t>
            </w:r>
            <w:proofErr w:type="spellEnd"/>
            <w:r w:rsidRPr="00B537F0">
              <w:rPr>
                <w:rFonts w:ascii="Arial" w:hAnsi="Arial" w:cs="Arial"/>
                <w:sz w:val="19"/>
                <w:szCs w:val="19"/>
              </w:rPr>
              <w:t xml:space="preserve"> </w:t>
            </w:r>
            <w:proofErr w:type="spellStart"/>
            <w:r w:rsidRPr="00B537F0">
              <w:rPr>
                <w:rFonts w:ascii="Arial" w:hAnsi="Arial" w:cs="Arial"/>
                <w:sz w:val="19"/>
                <w:szCs w:val="19"/>
              </w:rPr>
              <w:t>phiaj</w:t>
            </w:r>
            <w:proofErr w:type="spellEnd"/>
            <w:r w:rsidRPr="00B537F0">
              <w:rPr>
                <w:rFonts w:ascii="Arial" w:hAnsi="Arial" w:cs="Arial"/>
                <w:sz w:val="19"/>
                <w:szCs w:val="19"/>
              </w:rPr>
              <w:t xml:space="preserve">, </w:t>
            </w:r>
            <w:ins w:id="92" w:author="Kaxiong" w:date="2021-05-16T16:33:00Z">
              <w:r w:rsidR="004974EE">
                <w:rPr>
                  <w:rFonts w:ascii="Arial" w:hAnsi="Arial" w:cs="Arial"/>
                  <w:sz w:val="19"/>
                  <w:szCs w:val="19"/>
                </w:rPr>
                <w:t xml:space="preserve">cov </w:t>
              </w:r>
            </w:ins>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pab</w:t>
            </w:r>
            <w:proofErr w:type="spellEnd"/>
            <w:ins w:id="93" w:author="Kaxiong" w:date="2021-05-16T16:33:00Z">
              <w:r w:rsidR="004974EE">
                <w:rPr>
                  <w:rFonts w:ascii="Arial" w:hAnsi="Arial" w:cs="Arial"/>
                  <w:sz w:val="19"/>
                  <w:szCs w:val="19"/>
                </w:rPr>
                <w:t xml:space="preserve"> </w:t>
              </w:r>
            </w:ins>
            <w:proofErr w:type="spellStart"/>
            <w:r w:rsidRPr="00B537F0">
              <w:rPr>
                <w:rFonts w:ascii="Arial" w:hAnsi="Arial" w:cs="Arial"/>
                <w:sz w:val="19"/>
                <w:szCs w:val="19"/>
              </w:rPr>
              <w:t>cuam</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tso</w:t>
            </w:r>
            <w:proofErr w:type="spellEnd"/>
            <w:r w:rsidRPr="00B537F0">
              <w:rPr>
                <w:rFonts w:ascii="Arial" w:hAnsi="Arial" w:cs="Arial"/>
                <w:sz w:val="19"/>
                <w:szCs w:val="19"/>
              </w:rPr>
              <w:t xml:space="preserve"> </w:t>
            </w:r>
            <w:del w:id="94" w:author="Kaxiong" w:date="2021-05-16T16:34:00Z">
              <w:r w:rsidRPr="00B537F0" w:rsidDel="00647D28">
                <w:rPr>
                  <w:rFonts w:ascii="Arial" w:hAnsi="Arial" w:cs="Arial"/>
                  <w:sz w:val="19"/>
                  <w:szCs w:val="19"/>
                </w:rPr>
                <w:delText>chaw</w:delText>
              </w:r>
            </w:del>
            <w:proofErr w:type="spellStart"/>
            <w:ins w:id="95" w:author="Kaxiong" w:date="2021-05-16T16:34:00Z">
              <w:r w:rsidR="00647D28">
                <w:rPr>
                  <w:rFonts w:ascii="Arial" w:hAnsi="Arial" w:cs="Arial"/>
                  <w:sz w:val="19"/>
                  <w:szCs w:val="19"/>
                </w:rPr>
                <w:t>kawm</w:t>
              </w:r>
            </w:ins>
            <w:proofErr w:type="spellEnd"/>
            <w:r w:rsidRPr="00B537F0">
              <w:rPr>
                <w:rFonts w:ascii="Arial" w:hAnsi="Arial" w:cs="Arial"/>
                <w:sz w:val="19"/>
                <w:szCs w:val="19"/>
              </w:rPr>
              <w:t xml:space="preserve">, </w:t>
            </w:r>
            <w:proofErr w:type="spellStart"/>
            <w:r w:rsidRPr="00B537F0">
              <w:rPr>
                <w:rFonts w:ascii="Arial" w:hAnsi="Arial" w:cs="Arial"/>
                <w:sz w:val="19"/>
                <w:szCs w:val="19"/>
              </w:rPr>
              <w:t>thiab</w:t>
            </w:r>
            <w:proofErr w:type="spellEnd"/>
            <w:r w:rsidRPr="00B537F0">
              <w:rPr>
                <w:rFonts w:ascii="Arial" w:hAnsi="Arial" w:cs="Arial"/>
                <w:sz w:val="19"/>
                <w:szCs w:val="19"/>
              </w:rPr>
              <w:t xml:space="preserve"> </w:t>
            </w:r>
            <w:ins w:id="96" w:author="Kaxiong" w:date="2021-05-16T16:34:00Z">
              <w:r w:rsidR="00647D28">
                <w:rPr>
                  <w:rFonts w:ascii="Arial" w:hAnsi="Arial" w:cs="Arial"/>
                  <w:sz w:val="19"/>
                  <w:szCs w:val="19"/>
                </w:rPr>
                <w:t xml:space="preserve">cov </w:t>
              </w:r>
            </w:ins>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txhawb</w:t>
            </w:r>
            <w:proofErr w:type="spellEnd"/>
            <w:r w:rsidRPr="00B537F0">
              <w:rPr>
                <w:rFonts w:ascii="Arial" w:hAnsi="Arial" w:cs="Arial"/>
                <w:sz w:val="19"/>
                <w:szCs w:val="19"/>
              </w:rPr>
              <w:t xml:space="preserve"> </w:t>
            </w:r>
            <w:proofErr w:type="spellStart"/>
            <w:r w:rsidRPr="00B537F0">
              <w:rPr>
                <w:rFonts w:ascii="Arial" w:hAnsi="Arial" w:cs="Arial"/>
                <w:sz w:val="19"/>
                <w:szCs w:val="19"/>
              </w:rPr>
              <w:t>nqa</w:t>
            </w:r>
            <w:proofErr w:type="spellEnd"/>
            <w:r w:rsidRPr="00B537F0">
              <w:rPr>
                <w:rFonts w:ascii="Arial" w:hAnsi="Arial" w:cs="Arial"/>
                <w:sz w:val="19"/>
                <w:szCs w:val="19"/>
              </w:rPr>
              <w:t xml:space="preserve"> tam sim no los </w:t>
            </w:r>
            <w:proofErr w:type="spellStart"/>
            <w:r w:rsidRPr="00B537F0">
              <w:rPr>
                <w:rFonts w:ascii="Arial" w:hAnsi="Arial" w:cs="Arial"/>
                <w:sz w:val="19"/>
                <w:szCs w:val="19"/>
              </w:rPr>
              <w:t>txiav</w:t>
            </w:r>
            <w:proofErr w:type="spellEnd"/>
            <w:r w:rsidRPr="00B537F0">
              <w:rPr>
                <w:rFonts w:ascii="Arial" w:hAnsi="Arial" w:cs="Arial"/>
                <w:sz w:val="19"/>
                <w:szCs w:val="19"/>
              </w:rPr>
              <w:t xml:space="preserve"> </w:t>
            </w:r>
            <w:proofErr w:type="spellStart"/>
            <w:r w:rsidRPr="00B537F0">
              <w:rPr>
                <w:rFonts w:ascii="Arial" w:hAnsi="Arial" w:cs="Arial"/>
                <w:sz w:val="19"/>
                <w:szCs w:val="19"/>
              </w:rPr>
              <w:t>txim</w:t>
            </w:r>
            <w:proofErr w:type="spellEnd"/>
            <w:r w:rsidRPr="00B537F0">
              <w:rPr>
                <w:rFonts w:ascii="Arial" w:hAnsi="Arial" w:cs="Arial"/>
                <w:sz w:val="19"/>
                <w:szCs w:val="19"/>
              </w:rPr>
              <w:t xml:space="preserve"> </w:t>
            </w:r>
            <w:proofErr w:type="spellStart"/>
            <w:r w:rsidRPr="00B537F0">
              <w:rPr>
                <w:rFonts w:ascii="Arial" w:hAnsi="Arial" w:cs="Arial"/>
                <w:sz w:val="19"/>
                <w:szCs w:val="19"/>
              </w:rPr>
              <w:t>seb</w:t>
            </w:r>
            <w:proofErr w:type="spellEnd"/>
            <w:r w:rsidRPr="00B537F0">
              <w:rPr>
                <w:rFonts w:ascii="Arial" w:hAnsi="Arial" w:cs="Arial"/>
                <w:sz w:val="19"/>
                <w:szCs w:val="19"/>
              </w:rPr>
              <w:t xml:space="preserve"> Nicky </w:t>
            </w:r>
            <w:proofErr w:type="spellStart"/>
            <w:r w:rsidRPr="00B537F0">
              <w:rPr>
                <w:rFonts w:ascii="Arial" w:hAnsi="Arial" w:cs="Arial"/>
                <w:sz w:val="19"/>
                <w:szCs w:val="19"/>
              </w:rPr>
              <w:t>puas</w:t>
            </w:r>
            <w:proofErr w:type="spellEnd"/>
            <w:r w:rsidRPr="00B537F0">
              <w:rPr>
                <w:rFonts w:ascii="Arial" w:hAnsi="Arial" w:cs="Arial"/>
                <w:sz w:val="19"/>
                <w:szCs w:val="19"/>
              </w:rPr>
              <w:t xml:space="preserve"> </w:t>
            </w:r>
            <w:proofErr w:type="spellStart"/>
            <w:r w:rsidRPr="00B537F0">
              <w:rPr>
                <w:rFonts w:ascii="Arial" w:hAnsi="Arial" w:cs="Arial"/>
                <w:sz w:val="19"/>
                <w:szCs w:val="19"/>
              </w:rPr>
              <w:t>tseem</w:t>
            </w:r>
            <w:proofErr w:type="spellEnd"/>
            <w:r w:rsidRPr="00B537F0">
              <w:rPr>
                <w:rFonts w:ascii="Arial" w:hAnsi="Arial" w:cs="Arial"/>
                <w:sz w:val="19"/>
                <w:szCs w:val="19"/>
              </w:rPr>
              <w:t xml:space="preserve"> </w:t>
            </w:r>
            <w:proofErr w:type="spellStart"/>
            <w:ins w:id="97" w:author="Kaxiong" w:date="2021-05-16T16:35:00Z">
              <w:r w:rsidR="00647D28">
                <w:rPr>
                  <w:rFonts w:ascii="Arial" w:hAnsi="Arial" w:cs="Arial"/>
                  <w:sz w:val="19"/>
                  <w:szCs w:val="19"/>
                </w:rPr>
                <w:t>yuav</w:t>
              </w:r>
              <w:proofErr w:type="spellEnd"/>
              <w:r w:rsidR="00647D28">
                <w:rPr>
                  <w:rFonts w:ascii="Arial" w:hAnsi="Arial" w:cs="Arial"/>
                  <w:sz w:val="19"/>
                  <w:szCs w:val="19"/>
                </w:rPr>
                <w:t xml:space="preserve"> </w:t>
              </w:r>
              <w:proofErr w:type="spellStart"/>
              <w:r w:rsidR="00647D28">
                <w:rPr>
                  <w:rFonts w:ascii="Arial" w:hAnsi="Arial" w:cs="Arial"/>
                  <w:sz w:val="19"/>
                  <w:szCs w:val="19"/>
                </w:rPr>
                <w:t>txuas</w:t>
              </w:r>
              <w:proofErr w:type="spellEnd"/>
              <w:r w:rsidR="00647D28">
                <w:rPr>
                  <w:rFonts w:ascii="Arial" w:hAnsi="Arial" w:cs="Arial"/>
                  <w:sz w:val="19"/>
                  <w:szCs w:val="19"/>
                </w:rPr>
                <w:t xml:space="preserve"> </w:t>
              </w:r>
              <w:proofErr w:type="spellStart"/>
              <w:r w:rsidR="00647D28">
                <w:rPr>
                  <w:rFonts w:ascii="Arial" w:hAnsi="Arial" w:cs="Arial"/>
                  <w:sz w:val="19"/>
                  <w:szCs w:val="19"/>
                </w:rPr>
                <w:t>ntxiv</w:t>
              </w:r>
              <w:proofErr w:type="spellEnd"/>
              <w:r w:rsidR="00647D28">
                <w:rPr>
                  <w:rFonts w:ascii="Arial" w:hAnsi="Arial" w:cs="Arial"/>
                  <w:sz w:val="19"/>
                  <w:szCs w:val="19"/>
                </w:rPr>
                <w:t xml:space="preserve"> </w:t>
              </w:r>
            </w:ins>
            <w:r w:rsidRPr="00B537F0">
              <w:rPr>
                <w:rFonts w:ascii="Arial" w:hAnsi="Arial" w:cs="Arial"/>
                <w:sz w:val="19"/>
                <w:szCs w:val="19"/>
              </w:rPr>
              <w:t xml:space="preserve">tau </w:t>
            </w:r>
            <w:proofErr w:type="spellStart"/>
            <w:r w:rsidRPr="00B537F0">
              <w:rPr>
                <w:rFonts w:ascii="Arial" w:hAnsi="Arial" w:cs="Arial"/>
                <w:sz w:val="19"/>
                <w:szCs w:val="19"/>
              </w:rPr>
              <w:t>txais</w:t>
            </w:r>
            <w:proofErr w:type="spellEnd"/>
            <w:r w:rsidRPr="00B537F0">
              <w:rPr>
                <w:rFonts w:ascii="Arial" w:hAnsi="Arial" w:cs="Arial"/>
                <w:sz w:val="19"/>
                <w:szCs w:val="19"/>
              </w:rPr>
              <w:t xml:space="preserve"> </w:t>
            </w:r>
            <w:proofErr w:type="spellStart"/>
            <w:r w:rsidRPr="00B537F0">
              <w:rPr>
                <w:rFonts w:ascii="Arial" w:hAnsi="Arial" w:cs="Arial"/>
                <w:sz w:val="19"/>
                <w:szCs w:val="19"/>
              </w:rPr>
              <w:t>txiaj</w:t>
            </w:r>
            <w:proofErr w:type="spellEnd"/>
            <w:r w:rsidRPr="00B537F0">
              <w:rPr>
                <w:rFonts w:ascii="Arial" w:hAnsi="Arial" w:cs="Arial"/>
                <w:sz w:val="19"/>
                <w:szCs w:val="19"/>
              </w:rPr>
              <w:t xml:space="preserve"> </w:t>
            </w:r>
            <w:proofErr w:type="spellStart"/>
            <w:r w:rsidRPr="00B537F0">
              <w:rPr>
                <w:rFonts w:ascii="Arial" w:hAnsi="Arial" w:cs="Arial"/>
                <w:sz w:val="19"/>
                <w:szCs w:val="19"/>
              </w:rPr>
              <w:t>ntsig</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kawm</w:t>
            </w:r>
            <w:proofErr w:type="spellEnd"/>
            <w:r w:rsidRPr="00B537F0">
              <w:rPr>
                <w:rFonts w:ascii="Arial" w:hAnsi="Arial" w:cs="Arial"/>
                <w:sz w:val="19"/>
                <w:szCs w:val="19"/>
              </w:rPr>
              <w:t xml:space="preserve"> </w:t>
            </w:r>
            <w:proofErr w:type="spellStart"/>
            <w:r w:rsidRPr="00B537F0">
              <w:rPr>
                <w:rFonts w:ascii="Arial" w:hAnsi="Arial" w:cs="Arial"/>
                <w:sz w:val="19"/>
                <w:szCs w:val="19"/>
              </w:rPr>
              <w:t>hauv</w:t>
            </w:r>
            <w:proofErr w:type="spellEnd"/>
            <w:r w:rsidRPr="00B537F0">
              <w:rPr>
                <w:rFonts w:ascii="Arial" w:hAnsi="Arial" w:cs="Arial"/>
                <w:sz w:val="19"/>
                <w:szCs w:val="19"/>
              </w:rPr>
              <w:t xml:space="preserve"> </w:t>
            </w:r>
            <w:proofErr w:type="spellStart"/>
            <w:r w:rsidRPr="00B537F0">
              <w:rPr>
                <w:rFonts w:ascii="Arial" w:hAnsi="Arial" w:cs="Arial"/>
                <w:sz w:val="19"/>
                <w:szCs w:val="19"/>
              </w:rPr>
              <w:t>lawv</w:t>
            </w:r>
            <w:proofErr w:type="spellEnd"/>
            <w:r w:rsidRPr="00B537F0">
              <w:rPr>
                <w:rFonts w:ascii="Arial" w:hAnsi="Arial" w:cs="Arial"/>
                <w:sz w:val="19"/>
                <w:szCs w:val="19"/>
              </w:rPr>
              <w:t xml:space="preserve"> </w:t>
            </w:r>
            <w:proofErr w:type="spellStart"/>
            <w:r w:rsidRPr="00B537F0">
              <w:rPr>
                <w:rFonts w:ascii="Arial" w:hAnsi="Arial" w:cs="Arial"/>
                <w:sz w:val="19"/>
                <w:szCs w:val="19"/>
              </w:rPr>
              <w:t>qhov</w:t>
            </w:r>
            <w:proofErr w:type="spellEnd"/>
            <w:r w:rsidRPr="00B537F0">
              <w:rPr>
                <w:rFonts w:ascii="Arial" w:hAnsi="Arial" w:cs="Arial"/>
                <w:sz w:val="19"/>
                <w:szCs w:val="19"/>
              </w:rPr>
              <w:t xml:space="preserve"> </w:t>
            </w:r>
            <w:proofErr w:type="spellStart"/>
            <w:r w:rsidRPr="00B537F0">
              <w:rPr>
                <w:rFonts w:ascii="Arial" w:hAnsi="Arial" w:cs="Arial"/>
                <w:sz w:val="19"/>
                <w:szCs w:val="19"/>
              </w:rPr>
              <w:t>kev</w:t>
            </w:r>
            <w:proofErr w:type="spellEnd"/>
            <w:r w:rsidRPr="00B537F0">
              <w:rPr>
                <w:rFonts w:ascii="Arial" w:hAnsi="Arial" w:cs="Arial"/>
                <w:sz w:val="19"/>
                <w:szCs w:val="19"/>
              </w:rPr>
              <w:t xml:space="preserve"> </w:t>
            </w:r>
            <w:proofErr w:type="spellStart"/>
            <w:r w:rsidRPr="00B537F0">
              <w:rPr>
                <w:rFonts w:ascii="Arial" w:hAnsi="Arial" w:cs="Arial"/>
                <w:sz w:val="19"/>
                <w:szCs w:val="19"/>
              </w:rPr>
              <w:t>tso</w:t>
            </w:r>
            <w:proofErr w:type="spellEnd"/>
            <w:r w:rsidRPr="00B537F0">
              <w:rPr>
                <w:rFonts w:ascii="Arial" w:hAnsi="Arial" w:cs="Arial"/>
                <w:sz w:val="19"/>
                <w:szCs w:val="19"/>
              </w:rPr>
              <w:t xml:space="preserve"> </w:t>
            </w:r>
            <w:proofErr w:type="spellStart"/>
            <w:r w:rsidRPr="00B537F0">
              <w:rPr>
                <w:rFonts w:ascii="Arial" w:hAnsi="Arial" w:cs="Arial"/>
                <w:sz w:val="19"/>
                <w:szCs w:val="19"/>
              </w:rPr>
              <w:t>kawm</w:t>
            </w:r>
            <w:proofErr w:type="spellEnd"/>
            <w:r w:rsidRPr="00B537F0">
              <w:rPr>
                <w:rFonts w:ascii="Arial" w:hAnsi="Arial" w:cs="Arial"/>
                <w:sz w:val="19"/>
                <w:szCs w:val="19"/>
              </w:rPr>
              <w:t xml:space="preserve"> tam sim no</w:t>
            </w:r>
            <w:r w:rsidR="00A523FD">
              <w:rPr>
                <w:rFonts w:ascii="Arial" w:hAnsi="Arial" w:cs="Arial"/>
                <w:sz w:val="19"/>
                <w:szCs w:val="19"/>
              </w:rPr>
              <w:t>.</w:t>
            </w:r>
          </w:p>
        </w:tc>
        <w:tc>
          <w:tcPr>
            <w:tcW w:w="3870" w:type="dxa"/>
          </w:tcPr>
          <w:p w14:paraId="229B5E78" w14:textId="36E80501" w:rsidR="00C81966" w:rsidRDefault="002F6C99" w:rsidP="00CE6C8D">
            <w:pPr>
              <w:jc w:val="both"/>
              <w:rPr>
                <w:rFonts w:ascii="Arial" w:hAnsi="Arial" w:cs="Arial"/>
                <w:sz w:val="19"/>
                <w:szCs w:val="19"/>
              </w:rPr>
            </w:pPr>
            <w:proofErr w:type="spellStart"/>
            <w:r w:rsidRPr="002F6C99">
              <w:rPr>
                <w:rFonts w:ascii="Arial" w:hAnsi="Arial" w:cs="Arial"/>
                <w:sz w:val="19"/>
                <w:szCs w:val="19"/>
              </w:rPr>
              <w:t>Pab</w:t>
            </w:r>
            <w:proofErr w:type="spellEnd"/>
            <w:r w:rsidRPr="002F6C99">
              <w:rPr>
                <w:rFonts w:ascii="Arial" w:hAnsi="Arial" w:cs="Arial"/>
                <w:sz w:val="19"/>
                <w:szCs w:val="19"/>
              </w:rPr>
              <w:t xml:space="preserve"> </w:t>
            </w:r>
            <w:proofErr w:type="spellStart"/>
            <w:r w:rsidR="0076092B">
              <w:rPr>
                <w:rFonts w:ascii="Arial" w:hAnsi="Arial" w:cs="Arial"/>
                <w:sz w:val="19"/>
                <w:szCs w:val="19"/>
              </w:rPr>
              <w:t>pawg</w:t>
            </w:r>
            <w:proofErr w:type="spellEnd"/>
            <w:r w:rsidRPr="002F6C99">
              <w:rPr>
                <w:rFonts w:ascii="Arial" w:hAnsi="Arial" w:cs="Arial"/>
                <w:sz w:val="19"/>
                <w:szCs w:val="19"/>
              </w:rPr>
              <w:t xml:space="preserve"> </w:t>
            </w:r>
            <w:del w:id="98" w:author="Kaxiong" w:date="2021-05-16T16:40:00Z">
              <w:r w:rsidRPr="002F6C99" w:rsidDel="00647D28">
                <w:rPr>
                  <w:rFonts w:ascii="Arial" w:hAnsi="Arial" w:cs="Arial"/>
                  <w:sz w:val="19"/>
                  <w:szCs w:val="19"/>
                </w:rPr>
                <w:delText xml:space="preserve">no </w:delText>
              </w:r>
            </w:del>
            <w:proofErr w:type="spellStart"/>
            <w:r w:rsidRPr="002F6C99">
              <w:rPr>
                <w:rFonts w:ascii="Arial" w:hAnsi="Arial" w:cs="Arial"/>
                <w:sz w:val="19"/>
                <w:szCs w:val="19"/>
              </w:rPr>
              <w:t>yuav</w:t>
            </w:r>
            <w:proofErr w:type="spellEnd"/>
            <w:r w:rsidRPr="002F6C99">
              <w:rPr>
                <w:rFonts w:ascii="Arial" w:hAnsi="Arial" w:cs="Arial"/>
                <w:sz w:val="19"/>
                <w:szCs w:val="19"/>
              </w:rPr>
              <w:t xml:space="preserve"> </w:t>
            </w:r>
            <w:proofErr w:type="spellStart"/>
            <w:r w:rsidRPr="002F6C99">
              <w:rPr>
                <w:rFonts w:ascii="Arial" w:hAnsi="Arial" w:cs="Arial"/>
                <w:sz w:val="19"/>
                <w:szCs w:val="19"/>
              </w:rPr>
              <w:t>tshuaj</w:t>
            </w:r>
            <w:proofErr w:type="spellEnd"/>
            <w:r w:rsidRPr="002F6C99">
              <w:rPr>
                <w:rFonts w:ascii="Arial" w:hAnsi="Arial" w:cs="Arial"/>
                <w:sz w:val="19"/>
                <w:szCs w:val="19"/>
              </w:rPr>
              <w:t xml:space="preserve"> </w:t>
            </w:r>
            <w:proofErr w:type="spellStart"/>
            <w:r w:rsidRPr="002F6C99">
              <w:rPr>
                <w:rFonts w:ascii="Arial" w:hAnsi="Arial" w:cs="Arial"/>
                <w:sz w:val="19"/>
                <w:szCs w:val="19"/>
              </w:rPr>
              <w:t>xyuas</w:t>
            </w:r>
            <w:proofErr w:type="spellEnd"/>
            <w:r w:rsidRPr="002F6C99">
              <w:rPr>
                <w:rFonts w:ascii="Arial" w:hAnsi="Arial" w:cs="Arial"/>
                <w:sz w:val="19"/>
                <w:szCs w:val="19"/>
              </w:rPr>
              <w:t xml:space="preserve"> </w:t>
            </w:r>
            <w:del w:id="99" w:author="Kaxiong" w:date="2021-05-16T16:43:00Z">
              <w:r w:rsidRPr="002F6C99" w:rsidDel="00647D28">
                <w:rPr>
                  <w:rFonts w:ascii="Arial" w:hAnsi="Arial" w:cs="Arial"/>
                  <w:sz w:val="19"/>
                  <w:szCs w:val="19"/>
                </w:rPr>
                <w:delText xml:space="preserve">txoj </w:delText>
              </w:r>
            </w:del>
            <w:proofErr w:type="spellStart"/>
            <w:r w:rsidRPr="002F6C99">
              <w:rPr>
                <w:rFonts w:ascii="Arial" w:hAnsi="Arial" w:cs="Arial"/>
                <w:sz w:val="19"/>
                <w:szCs w:val="19"/>
              </w:rPr>
              <w:t>kev</w:t>
            </w:r>
            <w:proofErr w:type="spellEnd"/>
            <w:r w:rsidRPr="002F6C99">
              <w:rPr>
                <w:rFonts w:ascii="Arial" w:hAnsi="Arial" w:cs="Arial"/>
                <w:sz w:val="19"/>
                <w:szCs w:val="19"/>
              </w:rPr>
              <w:t xml:space="preserve"> </w:t>
            </w:r>
            <w:del w:id="100" w:author="Kaxiong" w:date="2021-05-16T16:40:00Z">
              <w:r w:rsidRPr="002F6C99" w:rsidDel="00647D28">
                <w:rPr>
                  <w:rFonts w:ascii="Arial" w:hAnsi="Arial" w:cs="Arial"/>
                  <w:sz w:val="19"/>
                  <w:szCs w:val="19"/>
                </w:rPr>
                <w:delText>vam meej</w:delText>
              </w:r>
            </w:del>
            <w:r w:rsidRPr="002F6C99">
              <w:rPr>
                <w:rFonts w:ascii="Arial" w:hAnsi="Arial" w:cs="Arial"/>
                <w:sz w:val="19"/>
                <w:szCs w:val="19"/>
              </w:rPr>
              <w:t xml:space="preserve"> </w:t>
            </w:r>
            <w:proofErr w:type="spellStart"/>
            <w:ins w:id="101" w:author="Kaxiong" w:date="2021-05-16T16:43:00Z">
              <w:r w:rsidR="00647D28">
                <w:rPr>
                  <w:rFonts w:ascii="Arial" w:hAnsi="Arial" w:cs="Arial"/>
                  <w:sz w:val="19"/>
                  <w:szCs w:val="19"/>
                </w:rPr>
                <w:t>nce</w:t>
              </w:r>
              <w:proofErr w:type="spellEnd"/>
              <w:r w:rsidR="00647D28">
                <w:rPr>
                  <w:rFonts w:ascii="Arial" w:hAnsi="Arial" w:cs="Arial"/>
                  <w:sz w:val="19"/>
                  <w:szCs w:val="19"/>
                </w:rPr>
                <w:t xml:space="preserve"> </w:t>
              </w:r>
              <w:proofErr w:type="spellStart"/>
              <w:r w:rsidR="00647D28">
                <w:rPr>
                  <w:rFonts w:ascii="Arial" w:hAnsi="Arial" w:cs="Arial"/>
                  <w:sz w:val="19"/>
                  <w:szCs w:val="19"/>
                </w:rPr>
                <w:t>qib</w:t>
              </w:r>
              <w:proofErr w:type="spellEnd"/>
              <w:r w:rsidR="00647D28">
                <w:rPr>
                  <w:rFonts w:ascii="Arial" w:hAnsi="Arial" w:cs="Arial"/>
                  <w:sz w:val="19"/>
                  <w:szCs w:val="19"/>
                </w:rPr>
                <w:t xml:space="preserve"> </w:t>
              </w:r>
            </w:ins>
            <w:del w:id="102" w:author="Kaxiong" w:date="2021-05-16T16:43:00Z">
              <w:r w:rsidRPr="002F6C99" w:rsidDel="008B00D8">
                <w:rPr>
                  <w:rFonts w:ascii="Arial" w:hAnsi="Arial" w:cs="Arial"/>
                  <w:sz w:val="19"/>
                  <w:szCs w:val="19"/>
                </w:rPr>
                <w:delText>txog</w:delText>
              </w:r>
            </w:del>
            <w:proofErr w:type="spellStart"/>
            <w:ins w:id="103" w:author="Kaxiong" w:date="2021-05-16T16:43:00Z">
              <w:r w:rsidR="008B00D8">
                <w:rPr>
                  <w:rFonts w:ascii="Arial" w:hAnsi="Arial" w:cs="Arial"/>
                  <w:sz w:val="19"/>
                  <w:szCs w:val="19"/>
                </w:rPr>
                <w:t>nta</w:t>
              </w:r>
            </w:ins>
            <w:ins w:id="104" w:author="Kaxiong" w:date="2021-05-16T16:44:00Z">
              <w:r w:rsidR="008B00D8">
                <w:rPr>
                  <w:rFonts w:ascii="Arial" w:hAnsi="Arial" w:cs="Arial"/>
                  <w:sz w:val="19"/>
                  <w:szCs w:val="19"/>
                </w:rPr>
                <w:t>wm</w:t>
              </w:r>
            </w:ins>
            <w:proofErr w:type="spellEnd"/>
            <w:r w:rsidRPr="002F6C99">
              <w:rPr>
                <w:rFonts w:ascii="Arial" w:hAnsi="Arial" w:cs="Arial"/>
                <w:sz w:val="19"/>
                <w:szCs w:val="19"/>
              </w:rPr>
              <w:t xml:space="preserve"> cov </w:t>
            </w:r>
            <w:proofErr w:type="spellStart"/>
            <w:r w:rsidRPr="002F6C99">
              <w:rPr>
                <w:rFonts w:ascii="Arial" w:hAnsi="Arial" w:cs="Arial"/>
                <w:sz w:val="19"/>
                <w:szCs w:val="19"/>
              </w:rPr>
              <w:t>hom</w:t>
            </w:r>
            <w:proofErr w:type="spellEnd"/>
            <w:r w:rsidRPr="002F6C99">
              <w:rPr>
                <w:rFonts w:ascii="Arial" w:hAnsi="Arial" w:cs="Arial"/>
                <w:sz w:val="19"/>
                <w:szCs w:val="19"/>
              </w:rPr>
              <w:t xml:space="preserve"> </w:t>
            </w:r>
            <w:proofErr w:type="spellStart"/>
            <w:r w:rsidRPr="002F6C99">
              <w:rPr>
                <w:rFonts w:ascii="Arial" w:hAnsi="Arial" w:cs="Arial"/>
                <w:sz w:val="19"/>
                <w:szCs w:val="19"/>
              </w:rPr>
              <w:t>phiaj</w:t>
            </w:r>
            <w:proofErr w:type="spellEnd"/>
            <w:r w:rsidRPr="002F6C99">
              <w:rPr>
                <w:rFonts w:ascii="Arial" w:hAnsi="Arial" w:cs="Arial"/>
                <w:sz w:val="19"/>
                <w:szCs w:val="19"/>
              </w:rPr>
              <w:t xml:space="preserve">, </w:t>
            </w:r>
            <w:r w:rsidR="0076092B">
              <w:rPr>
                <w:rFonts w:ascii="Arial" w:hAnsi="Arial" w:cs="Arial"/>
                <w:sz w:val="19"/>
                <w:szCs w:val="19"/>
              </w:rPr>
              <w:t xml:space="preserve">cov </w:t>
            </w:r>
            <w:proofErr w:type="spellStart"/>
            <w:r w:rsidRPr="002F6C99">
              <w:rPr>
                <w:rFonts w:ascii="Arial" w:hAnsi="Arial" w:cs="Arial"/>
                <w:sz w:val="19"/>
                <w:szCs w:val="19"/>
              </w:rPr>
              <w:t>ntaub</w:t>
            </w:r>
            <w:proofErr w:type="spellEnd"/>
            <w:r w:rsidRPr="002F6C99">
              <w:rPr>
                <w:rFonts w:ascii="Arial" w:hAnsi="Arial" w:cs="Arial"/>
                <w:sz w:val="19"/>
                <w:szCs w:val="19"/>
              </w:rPr>
              <w:t xml:space="preserve"> </w:t>
            </w:r>
            <w:proofErr w:type="spellStart"/>
            <w:r w:rsidRPr="002F6C99">
              <w:rPr>
                <w:rFonts w:ascii="Arial" w:hAnsi="Arial" w:cs="Arial"/>
                <w:sz w:val="19"/>
                <w:szCs w:val="19"/>
              </w:rPr>
              <w:t>ntawv</w:t>
            </w:r>
            <w:proofErr w:type="spellEnd"/>
            <w:r w:rsidRPr="002F6C99">
              <w:rPr>
                <w:rFonts w:ascii="Arial" w:hAnsi="Arial" w:cs="Arial"/>
                <w:sz w:val="19"/>
                <w:szCs w:val="19"/>
              </w:rPr>
              <w:t xml:space="preserve"> </w:t>
            </w:r>
            <w:proofErr w:type="spellStart"/>
            <w:r w:rsidRPr="002F6C99">
              <w:rPr>
                <w:rFonts w:ascii="Arial" w:hAnsi="Arial" w:cs="Arial"/>
                <w:sz w:val="19"/>
                <w:szCs w:val="19"/>
              </w:rPr>
              <w:t>kawm</w:t>
            </w:r>
            <w:proofErr w:type="spellEnd"/>
            <w:r w:rsidRPr="002F6C99">
              <w:rPr>
                <w:rFonts w:ascii="Arial" w:hAnsi="Arial" w:cs="Arial"/>
                <w:sz w:val="19"/>
                <w:szCs w:val="19"/>
              </w:rPr>
              <w:t xml:space="preserve"> </w:t>
            </w:r>
            <w:proofErr w:type="spellStart"/>
            <w:r w:rsidRPr="002F6C99">
              <w:rPr>
                <w:rFonts w:ascii="Arial" w:hAnsi="Arial" w:cs="Arial"/>
                <w:sz w:val="19"/>
                <w:szCs w:val="19"/>
              </w:rPr>
              <w:t>thiab</w:t>
            </w:r>
            <w:proofErr w:type="spellEnd"/>
            <w:r w:rsidRPr="002F6C99">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Pr="002F6C99">
              <w:rPr>
                <w:rFonts w:ascii="Arial" w:hAnsi="Arial" w:cs="Arial"/>
                <w:sz w:val="19"/>
                <w:szCs w:val="19"/>
              </w:rPr>
              <w:t>coj</w:t>
            </w:r>
            <w:proofErr w:type="spellEnd"/>
            <w:r w:rsidRPr="002F6C99">
              <w:rPr>
                <w:rFonts w:ascii="Arial" w:hAnsi="Arial" w:cs="Arial"/>
                <w:sz w:val="19"/>
                <w:szCs w:val="19"/>
              </w:rPr>
              <w:t xml:space="preserve"> </w:t>
            </w:r>
            <w:proofErr w:type="spellStart"/>
            <w:r w:rsidR="0076092B">
              <w:rPr>
                <w:rFonts w:ascii="Arial" w:hAnsi="Arial" w:cs="Arial"/>
                <w:sz w:val="19"/>
                <w:szCs w:val="19"/>
              </w:rPr>
              <w:t>tus</w:t>
            </w:r>
            <w:proofErr w:type="spellEnd"/>
            <w:r w:rsidR="0076092B">
              <w:rPr>
                <w:rFonts w:ascii="Arial" w:hAnsi="Arial" w:cs="Arial"/>
                <w:sz w:val="19"/>
                <w:szCs w:val="19"/>
              </w:rPr>
              <w:t xml:space="preserve"> </w:t>
            </w:r>
            <w:proofErr w:type="spellStart"/>
            <w:r w:rsidRPr="002F6C99">
              <w:rPr>
                <w:rFonts w:ascii="Arial" w:hAnsi="Arial" w:cs="Arial"/>
                <w:sz w:val="19"/>
                <w:szCs w:val="19"/>
              </w:rPr>
              <w:t>cwj</w:t>
            </w:r>
            <w:proofErr w:type="spellEnd"/>
            <w:r w:rsidRPr="002F6C99">
              <w:rPr>
                <w:rFonts w:ascii="Arial" w:hAnsi="Arial" w:cs="Arial"/>
                <w:sz w:val="19"/>
                <w:szCs w:val="19"/>
              </w:rPr>
              <w:t xml:space="preserve"> </w:t>
            </w:r>
            <w:proofErr w:type="spellStart"/>
            <w:r w:rsidRPr="002F6C99">
              <w:rPr>
                <w:rFonts w:ascii="Arial" w:hAnsi="Arial" w:cs="Arial"/>
                <w:sz w:val="19"/>
                <w:szCs w:val="19"/>
              </w:rPr>
              <w:t>pwm</w:t>
            </w:r>
            <w:proofErr w:type="spellEnd"/>
            <w:r w:rsidRPr="002F6C99">
              <w:rPr>
                <w:rFonts w:ascii="Arial" w:hAnsi="Arial" w:cs="Arial"/>
                <w:sz w:val="19"/>
                <w:szCs w:val="19"/>
              </w:rPr>
              <w:t xml:space="preserve">, </w:t>
            </w:r>
            <w:ins w:id="105" w:author="Kaxiong" w:date="2021-05-16T16:48:00Z">
              <w:r w:rsidR="008B00D8">
                <w:rPr>
                  <w:rFonts w:ascii="Arial" w:hAnsi="Arial" w:cs="Arial"/>
                  <w:sz w:val="19"/>
                  <w:szCs w:val="19"/>
                </w:rPr>
                <w:t xml:space="preserve">cov </w:t>
              </w:r>
            </w:ins>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Pr="002F6C99">
              <w:rPr>
                <w:rFonts w:ascii="Arial" w:hAnsi="Arial" w:cs="Arial"/>
                <w:sz w:val="19"/>
                <w:szCs w:val="19"/>
              </w:rPr>
              <w:t>ntsuam</w:t>
            </w:r>
            <w:proofErr w:type="spellEnd"/>
            <w:r w:rsidRPr="002F6C99">
              <w:rPr>
                <w:rFonts w:ascii="Arial" w:hAnsi="Arial" w:cs="Arial"/>
                <w:sz w:val="19"/>
                <w:szCs w:val="19"/>
              </w:rPr>
              <w:t xml:space="preserve"> </w:t>
            </w:r>
            <w:proofErr w:type="spellStart"/>
            <w:r w:rsidRPr="002F6C99">
              <w:rPr>
                <w:rFonts w:ascii="Arial" w:hAnsi="Arial" w:cs="Arial"/>
                <w:sz w:val="19"/>
                <w:szCs w:val="19"/>
              </w:rPr>
              <w:t>xyuas</w:t>
            </w:r>
            <w:proofErr w:type="spellEnd"/>
            <w:r w:rsidRPr="002F6C99">
              <w:rPr>
                <w:rFonts w:ascii="Arial" w:hAnsi="Arial" w:cs="Arial"/>
                <w:sz w:val="19"/>
                <w:szCs w:val="19"/>
              </w:rPr>
              <w:t xml:space="preserve"> chav </w:t>
            </w:r>
            <w:proofErr w:type="spellStart"/>
            <w:r w:rsidRPr="002F6C99">
              <w:rPr>
                <w:rFonts w:ascii="Arial" w:hAnsi="Arial" w:cs="Arial"/>
                <w:sz w:val="19"/>
                <w:szCs w:val="19"/>
              </w:rPr>
              <w:t>kawm</w:t>
            </w:r>
            <w:proofErr w:type="spellEnd"/>
            <w:r w:rsidRPr="002F6C99">
              <w:rPr>
                <w:rFonts w:ascii="Arial" w:hAnsi="Arial" w:cs="Arial"/>
                <w:sz w:val="19"/>
                <w:szCs w:val="19"/>
              </w:rPr>
              <w:t xml:space="preserve"> </w:t>
            </w:r>
            <w:proofErr w:type="spellStart"/>
            <w:r w:rsidRPr="002F6C99">
              <w:rPr>
                <w:rFonts w:ascii="Arial" w:hAnsi="Arial" w:cs="Arial"/>
                <w:sz w:val="19"/>
                <w:szCs w:val="19"/>
              </w:rPr>
              <w:t>thiab</w:t>
            </w:r>
            <w:proofErr w:type="spellEnd"/>
            <w:r w:rsidRPr="002F6C99">
              <w:rPr>
                <w:rFonts w:ascii="Arial" w:hAnsi="Arial" w:cs="Arial"/>
                <w:sz w:val="19"/>
                <w:szCs w:val="19"/>
              </w:rPr>
              <w:t xml:space="preserve"> cov </w:t>
            </w:r>
            <w:proofErr w:type="spellStart"/>
            <w:r w:rsidRPr="002F6C99">
              <w:rPr>
                <w:rFonts w:ascii="Arial" w:hAnsi="Arial" w:cs="Arial"/>
                <w:sz w:val="19"/>
                <w:szCs w:val="19"/>
              </w:rPr>
              <w:t>qauv</w:t>
            </w:r>
            <w:proofErr w:type="spellEnd"/>
            <w:r w:rsidRPr="002F6C99">
              <w:rPr>
                <w:rFonts w:ascii="Arial" w:hAnsi="Arial" w:cs="Arial"/>
                <w:sz w:val="19"/>
                <w:szCs w:val="19"/>
              </w:rPr>
              <w:t xml:space="preserve"> </w:t>
            </w:r>
            <w:proofErr w:type="spellStart"/>
            <w:r w:rsidRPr="002F6C99">
              <w:rPr>
                <w:rFonts w:ascii="Arial" w:hAnsi="Arial" w:cs="Arial"/>
                <w:sz w:val="19"/>
                <w:szCs w:val="19"/>
              </w:rPr>
              <w:t>kev</w:t>
            </w:r>
            <w:proofErr w:type="spellEnd"/>
            <w:r w:rsidRPr="002F6C99">
              <w:rPr>
                <w:rFonts w:ascii="Arial" w:hAnsi="Arial" w:cs="Arial"/>
                <w:sz w:val="19"/>
                <w:szCs w:val="19"/>
              </w:rPr>
              <w:t xml:space="preserve"> </w:t>
            </w:r>
            <w:proofErr w:type="spellStart"/>
            <w:r w:rsidR="0076092B" w:rsidRPr="002F6C99">
              <w:rPr>
                <w:rFonts w:ascii="Arial" w:hAnsi="Arial" w:cs="Arial"/>
                <w:sz w:val="19"/>
                <w:szCs w:val="19"/>
              </w:rPr>
              <w:t>ntsuas</w:t>
            </w:r>
            <w:proofErr w:type="spellEnd"/>
            <w:r w:rsidR="0076092B" w:rsidRPr="002F6C99">
              <w:rPr>
                <w:rFonts w:ascii="Arial" w:hAnsi="Arial" w:cs="Arial"/>
                <w:sz w:val="19"/>
                <w:szCs w:val="19"/>
              </w:rPr>
              <w:t xml:space="preserve"> </w:t>
            </w:r>
            <w:proofErr w:type="spellStart"/>
            <w:r w:rsidR="0076092B">
              <w:rPr>
                <w:rFonts w:ascii="Arial" w:hAnsi="Arial" w:cs="Arial"/>
                <w:sz w:val="19"/>
                <w:szCs w:val="19"/>
              </w:rPr>
              <w:t>kev</w:t>
            </w:r>
            <w:proofErr w:type="spellEnd"/>
            <w:r w:rsidR="0076092B">
              <w:rPr>
                <w:rFonts w:ascii="Arial" w:hAnsi="Arial" w:cs="Arial"/>
                <w:sz w:val="19"/>
                <w:szCs w:val="19"/>
              </w:rPr>
              <w:t xml:space="preserve"> </w:t>
            </w:r>
            <w:proofErr w:type="spellStart"/>
            <w:r w:rsidRPr="002F6C99">
              <w:rPr>
                <w:rFonts w:ascii="Arial" w:hAnsi="Arial" w:cs="Arial"/>
                <w:sz w:val="19"/>
                <w:szCs w:val="19"/>
              </w:rPr>
              <w:t>ua</w:t>
            </w:r>
            <w:proofErr w:type="spellEnd"/>
            <w:r w:rsidRPr="002F6C99">
              <w:rPr>
                <w:rFonts w:ascii="Arial" w:hAnsi="Arial" w:cs="Arial"/>
                <w:sz w:val="19"/>
                <w:szCs w:val="19"/>
              </w:rPr>
              <w:t xml:space="preserve"> </w:t>
            </w:r>
            <w:proofErr w:type="spellStart"/>
            <w:r w:rsidRPr="002F6C99">
              <w:rPr>
                <w:rFonts w:ascii="Arial" w:hAnsi="Arial" w:cs="Arial"/>
                <w:sz w:val="19"/>
                <w:szCs w:val="19"/>
              </w:rPr>
              <w:t>hauj</w:t>
            </w:r>
            <w:proofErr w:type="spellEnd"/>
            <w:r w:rsidR="0076092B">
              <w:rPr>
                <w:rFonts w:ascii="Arial" w:hAnsi="Arial" w:cs="Arial"/>
                <w:sz w:val="19"/>
                <w:szCs w:val="19"/>
              </w:rPr>
              <w:t xml:space="preserve"> </w:t>
            </w:r>
            <w:proofErr w:type="spellStart"/>
            <w:r w:rsidRPr="002F6C99">
              <w:rPr>
                <w:rFonts w:ascii="Arial" w:hAnsi="Arial" w:cs="Arial"/>
                <w:sz w:val="19"/>
                <w:szCs w:val="19"/>
              </w:rPr>
              <w:t>lwm</w:t>
            </w:r>
            <w:proofErr w:type="spellEnd"/>
            <w:r w:rsidRPr="002F6C99">
              <w:rPr>
                <w:rFonts w:ascii="Arial" w:hAnsi="Arial" w:cs="Arial"/>
                <w:sz w:val="19"/>
                <w:szCs w:val="19"/>
              </w:rPr>
              <w:t xml:space="preserve">, </w:t>
            </w:r>
            <w:proofErr w:type="spellStart"/>
            <w:r w:rsidRPr="002F6C99">
              <w:rPr>
                <w:rFonts w:ascii="Arial" w:hAnsi="Arial" w:cs="Arial"/>
                <w:sz w:val="19"/>
                <w:szCs w:val="19"/>
              </w:rPr>
              <w:t>thiab</w:t>
            </w:r>
            <w:proofErr w:type="spellEnd"/>
            <w:r w:rsidRPr="002F6C99">
              <w:rPr>
                <w:rFonts w:ascii="Arial" w:hAnsi="Arial" w:cs="Arial"/>
                <w:sz w:val="19"/>
                <w:szCs w:val="19"/>
              </w:rPr>
              <w:t xml:space="preserve"> cov </w:t>
            </w:r>
            <w:del w:id="106" w:author="Kaxiong" w:date="2021-05-16T16:49:00Z">
              <w:r w:rsidRPr="002F6C99" w:rsidDel="008B00D8">
                <w:rPr>
                  <w:rFonts w:ascii="Arial" w:hAnsi="Arial" w:cs="Arial"/>
                  <w:sz w:val="19"/>
                  <w:szCs w:val="19"/>
                </w:rPr>
                <w:delText xml:space="preserve">ntaub </w:delText>
              </w:r>
            </w:del>
            <w:proofErr w:type="spellStart"/>
            <w:r w:rsidRPr="002F6C99">
              <w:rPr>
                <w:rFonts w:ascii="Arial" w:hAnsi="Arial" w:cs="Arial"/>
                <w:sz w:val="19"/>
                <w:szCs w:val="19"/>
              </w:rPr>
              <w:t>ntawv</w:t>
            </w:r>
            <w:proofErr w:type="spellEnd"/>
            <w:ins w:id="107" w:author="Kaxiong" w:date="2021-05-16T16:49:00Z">
              <w:r w:rsidR="008B00D8">
                <w:rPr>
                  <w:rFonts w:ascii="Arial" w:hAnsi="Arial" w:cs="Arial"/>
                  <w:sz w:val="19"/>
                  <w:szCs w:val="19"/>
                </w:rPr>
                <w:t xml:space="preserve"> </w:t>
              </w:r>
            </w:ins>
            <w:proofErr w:type="spellStart"/>
            <w:ins w:id="108" w:author="Kaxiong" w:date="2021-05-16T16:50:00Z">
              <w:r w:rsidR="008B00D8">
                <w:rPr>
                  <w:rFonts w:ascii="Arial" w:hAnsi="Arial" w:cs="Arial"/>
                  <w:sz w:val="19"/>
                  <w:szCs w:val="19"/>
                </w:rPr>
                <w:t>tshaj</w:t>
              </w:r>
              <w:proofErr w:type="spellEnd"/>
              <w:r w:rsidR="008B00D8">
                <w:rPr>
                  <w:rFonts w:ascii="Arial" w:hAnsi="Arial" w:cs="Arial"/>
                  <w:sz w:val="19"/>
                  <w:szCs w:val="19"/>
                </w:rPr>
                <w:t xml:space="preserve"> </w:t>
              </w:r>
              <w:proofErr w:type="spellStart"/>
              <w:r w:rsidR="008B00D8">
                <w:rPr>
                  <w:rFonts w:ascii="Arial" w:hAnsi="Arial" w:cs="Arial"/>
                  <w:sz w:val="19"/>
                  <w:szCs w:val="19"/>
                </w:rPr>
                <w:t>tawm</w:t>
              </w:r>
            </w:ins>
            <w:proofErr w:type="spellEnd"/>
            <w:r w:rsidRPr="002F6C99">
              <w:rPr>
                <w:rFonts w:ascii="Arial" w:hAnsi="Arial" w:cs="Arial"/>
                <w:sz w:val="19"/>
                <w:szCs w:val="19"/>
              </w:rPr>
              <w:t xml:space="preserve"> </w:t>
            </w:r>
            <w:proofErr w:type="spellStart"/>
            <w:r w:rsidR="0076092B">
              <w:rPr>
                <w:rFonts w:ascii="Arial" w:hAnsi="Arial" w:cs="Arial"/>
                <w:sz w:val="19"/>
                <w:szCs w:val="19"/>
              </w:rPr>
              <w:t>ntawm</w:t>
            </w:r>
            <w:proofErr w:type="spellEnd"/>
            <w:r w:rsidR="0076092B">
              <w:rPr>
                <w:rFonts w:ascii="Arial" w:hAnsi="Arial" w:cs="Arial"/>
                <w:sz w:val="19"/>
                <w:szCs w:val="19"/>
              </w:rPr>
              <w:t xml:space="preserve"> </w:t>
            </w:r>
            <w:del w:id="109" w:author="Kaxiong" w:date="2021-05-16T16:50:00Z">
              <w:r w:rsidRPr="002F6C99" w:rsidDel="008B00D8">
                <w:rPr>
                  <w:rFonts w:ascii="Arial" w:hAnsi="Arial" w:cs="Arial"/>
                  <w:sz w:val="19"/>
                  <w:szCs w:val="19"/>
                </w:rPr>
                <w:delText>kws qhia ntawv</w:delText>
              </w:r>
            </w:del>
            <w:proofErr w:type="spellStart"/>
            <w:ins w:id="110" w:author="Kaxiong" w:date="2021-05-16T16:50:00Z">
              <w:r w:rsidR="008B00D8">
                <w:rPr>
                  <w:rFonts w:ascii="Arial" w:hAnsi="Arial" w:cs="Arial"/>
                  <w:sz w:val="19"/>
                  <w:szCs w:val="19"/>
                </w:rPr>
                <w:t>xib</w:t>
              </w:r>
              <w:proofErr w:type="spellEnd"/>
              <w:r w:rsidR="008B00D8">
                <w:rPr>
                  <w:rFonts w:ascii="Arial" w:hAnsi="Arial" w:cs="Arial"/>
                  <w:sz w:val="19"/>
                  <w:szCs w:val="19"/>
                </w:rPr>
                <w:t xml:space="preserve"> </w:t>
              </w:r>
              <w:proofErr w:type="spellStart"/>
              <w:r w:rsidR="008B00D8">
                <w:rPr>
                  <w:rFonts w:ascii="Arial" w:hAnsi="Arial" w:cs="Arial"/>
                  <w:sz w:val="19"/>
                  <w:szCs w:val="19"/>
                </w:rPr>
                <w:t>fwb</w:t>
              </w:r>
            </w:ins>
            <w:proofErr w:type="spellEnd"/>
            <w:r w:rsidR="00A523FD">
              <w:rPr>
                <w:rFonts w:ascii="Arial" w:hAnsi="Arial" w:cs="Arial"/>
                <w:sz w:val="19"/>
                <w:szCs w:val="19"/>
              </w:rPr>
              <w:t>.</w:t>
            </w:r>
          </w:p>
        </w:tc>
        <w:tc>
          <w:tcPr>
            <w:tcW w:w="1911" w:type="dxa"/>
          </w:tcPr>
          <w:p w14:paraId="3D83D5BF" w14:textId="77777777" w:rsidR="00C81966" w:rsidRDefault="00C81966" w:rsidP="00CE6C8D">
            <w:pPr>
              <w:jc w:val="both"/>
              <w:rPr>
                <w:rFonts w:ascii="Arial" w:hAnsi="Arial" w:cs="Arial"/>
                <w:sz w:val="19"/>
                <w:szCs w:val="19"/>
              </w:rPr>
            </w:pPr>
          </w:p>
        </w:tc>
      </w:tr>
    </w:tbl>
    <w:p w14:paraId="5F9A0178" w14:textId="2B795CEB" w:rsidR="00C1163E" w:rsidRDefault="00C1163E" w:rsidP="00CE6C8D">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1975"/>
        <w:gridCol w:w="3330"/>
        <w:gridCol w:w="5151"/>
      </w:tblGrid>
      <w:tr w:rsidR="00AD5896" w14:paraId="39D04BAD" w14:textId="77777777" w:rsidTr="006B6A07">
        <w:tc>
          <w:tcPr>
            <w:tcW w:w="1975" w:type="dxa"/>
            <w:shd w:val="clear" w:color="auto" w:fill="D9D9D9" w:themeFill="background1" w:themeFillShade="D9"/>
          </w:tcPr>
          <w:p w14:paraId="0D34FB9B" w14:textId="788B81F6" w:rsidR="00AD5896" w:rsidRPr="006B6A07" w:rsidRDefault="008B00D8" w:rsidP="00CE6C8D">
            <w:pPr>
              <w:jc w:val="both"/>
              <w:rPr>
                <w:rFonts w:ascii="Arial" w:hAnsi="Arial" w:cs="Arial"/>
                <w:b/>
                <w:bCs/>
                <w:sz w:val="19"/>
                <w:szCs w:val="19"/>
              </w:rPr>
            </w:pPr>
            <w:ins w:id="111" w:author="Kaxiong" w:date="2021-05-16T16:51:00Z">
              <w:r>
                <w:rPr>
                  <w:rFonts w:ascii="Arial" w:hAnsi="Arial" w:cs="Arial"/>
                  <w:b/>
                  <w:bCs/>
                  <w:sz w:val="19"/>
                  <w:szCs w:val="19"/>
                </w:rPr>
                <w:t xml:space="preserve">Cov </w:t>
              </w:r>
            </w:ins>
            <w:r w:rsidR="00D96D87" w:rsidRPr="006B6A07">
              <w:rPr>
                <w:rFonts w:ascii="Arial" w:hAnsi="Arial" w:cs="Arial"/>
                <w:b/>
                <w:bCs/>
                <w:sz w:val="19"/>
                <w:szCs w:val="19"/>
              </w:rPr>
              <w:t xml:space="preserve">Kev </w:t>
            </w:r>
            <w:proofErr w:type="spellStart"/>
            <w:r w:rsidR="00D96D87" w:rsidRPr="006B6A07">
              <w:rPr>
                <w:rFonts w:ascii="Arial" w:hAnsi="Arial" w:cs="Arial"/>
                <w:b/>
                <w:bCs/>
                <w:sz w:val="19"/>
                <w:szCs w:val="19"/>
              </w:rPr>
              <w:t>Ua</w:t>
            </w:r>
            <w:proofErr w:type="spellEnd"/>
            <w:r w:rsidR="00D96D87" w:rsidRPr="006B6A07">
              <w:rPr>
                <w:rFonts w:ascii="Arial" w:hAnsi="Arial" w:cs="Arial"/>
                <w:b/>
                <w:bCs/>
                <w:sz w:val="19"/>
                <w:szCs w:val="19"/>
              </w:rPr>
              <w:t xml:space="preserve"> </w:t>
            </w:r>
            <w:proofErr w:type="spellStart"/>
            <w:ins w:id="112" w:author="Kaxiong" w:date="2021-05-16T16:51:00Z">
              <w:r>
                <w:rPr>
                  <w:rFonts w:ascii="Arial" w:hAnsi="Arial" w:cs="Arial"/>
                  <w:b/>
                  <w:bCs/>
                  <w:sz w:val="19"/>
                  <w:szCs w:val="19"/>
                </w:rPr>
                <w:t>Tsis</w:t>
              </w:r>
              <w:proofErr w:type="spellEnd"/>
              <w:r>
                <w:rPr>
                  <w:rFonts w:ascii="Arial" w:hAnsi="Arial" w:cs="Arial"/>
                  <w:b/>
                  <w:bCs/>
                  <w:sz w:val="19"/>
                  <w:szCs w:val="19"/>
                </w:rPr>
                <w:t xml:space="preserve"> </w:t>
              </w:r>
            </w:ins>
            <w:proofErr w:type="spellStart"/>
            <w:r w:rsidR="00D96D87" w:rsidRPr="006B6A07">
              <w:rPr>
                <w:rFonts w:ascii="Arial" w:hAnsi="Arial" w:cs="Arial"/>
                <w:b/>
                <w:bCs/>
                <w:sz w:val="19"/>
                <w:szCs w:val="19"/>
              </w:rPr>
              <w:t>Raug</w:t>
            </w:r>
            <w:proofErr w:type="spellEnd"/>
            <w:del w:id="113" w:author="Kaxiong" w:date="2021-05-16T16:51:00Z">
              <w:r w:rsidR="00D96D87" w:rsidRPr="006B6A07" w:rsidDel="008B00D8">
                <w:rPr>
                  <w:rFonts w:ascii="Arial" w:hAnsi="Arial" w:cs="Arial"/>
                  <w:b/>
                  <w:bCs/>
                  <w:sz w:val="19"/>
                  <w:szCs w:val="19"/>
                </w:rPr>
                <w:delText xml:space="preserve"> </w:delText>
              </w:r>
            </w:del>
            <w:del w:id="114" w:author="Kaxiong" w:date="2021-05-16T16:50:00Z">
              <w:r w:rsidR="00D96D87" w:rsidRPr="006B6A07" w:rsidDel="008B00D8">
                <w:rPr>
                  <w:rFonts w:ascii="Arial" w:hAnsi="Arial" w:cs="Arial"/>
                  <w:b/>
                  <w:bCs/>
                  <w:sz w:val="19"/>
                  <w:szCs w:val="19"/>
                </w:rPr>
                <w:delText>Tsis</w:delText>
              </w:r>
            </w:del>
            <w:r w:rsidR="00D96D87" w:rsidRPr="006B6A07">
              <w:rPr>
                <w:rFonts w:ascii="Arial" w:hAnsi="Arial" w:cs="Arial"/>
                <w:b/>
                <w:bCs/>
                <w:sz w:val="19"/>
                <w:szCs w:val="19"/>
              </w:rPr>
              <w:t xml:space="preserve"> Kam Lees</w:t>
            </w:r>
          </w:p>
        </w:tc>
        <w:tc>
          <w:tcPr>
            <w:tcW w:w="3330" w:type="dxa"/>
            <w:shd w:val="clear" w:color="auto" w:fill="D9D9D9" w:themeFill="background1" w:themeFillShade="D9"/>
          </w:tcPr>
          <w:p w14:paraId="44A520E8" w14:textId="414C6509" w:rsidR="00AD5896" w:rsidRPr="006B6A07" w:rsidRDefault="00D96D87" w:rsidP="00CE6C8D">
            <w:pPr>
              <w:jc w:val="both"/>
              <w:rPr>
                <w:rFonts w:ascii="Arial" w:hAnsi="Arial" w:cs="Arial"/>
                <w:b/>
                <w:bCs/>
                <w:sz w:val="19"/>
                <w:szCs w:val="19"/>
              </w:rPr>
            </w:pPr>
            <w:del w:id="115" w:author="Kaxiong" w:date="2021-05-16T16:51:00Z">
              <w:r w:rsidRPr="006B6A07" w:rsidDel="008B00D8">
                <w:rPr>
                  <w:rFonts w:ascii="Arial" w:hAnsi="Arial" w:cs="Arial"/>
                  <w:b/>
                  <w:bCs/>
                  <w:sz w:val="19"/>
                  <w:szCs w:val="19"/>
                </w:rPr>
                <w:delText>Vim Li Cas</w:delText>
              </w:r>
            </w:del>
            <w:ins w:id="116" w:author="Kaxiong" w:date="2021-05-16T16:52:00Z">
              <w:r w:rsidR="008B00D8">
                <w:rPr>
                  <w:rFonts w:ascii="Arial" w:hAnsi="Arial" w:cs="Arial"/>
                  <w:b/>
                  <w:bCs/>
                  <w:sz w:val="19"/>
                  <w:szCs w:val="19"/>
                </w:rPr>
                <w:t xml:space="preserve">Cov </w:t>
              </w:r>
              <w:proofErr w:type="spellStart"/>
              <w:r w:rsidR="008B00D8">
                <w:rPr>
                  <w:rFonts w:ascii="Arial" w:hAnsi="Arial" w:cs="Arial"/>
                  <w:b/>
                  <w:bCs/>
                  <w:sz w:val="19"/>
                  <w:szCs w:val="19"/>
                </w:rPr>
                <w:t>Laj</w:t>
              </w:r>
              <w:proofErr w:type="spellEnd"/>
              <w:r w:rsidR="008B00D8">
                <w:rPr>
                  <w:rFonts w:ascii="Arial" w:hAnsi="Arial" w:cs="Arial"/>
                  <w:b/>
                  <w:bCs/>
                  <w:sz w:val="19"/>
                  <w:szCs w:val="19"/>
                </w:rPr>
                <w:t xml:space="preserve"> </w:t>
              </w:r>
              <w:proofErr w:type="spellStart"/>
              <w:r w:rsidR="008B00D8">
                <w:rPr>
                  <w:rFonts w:ascii="Arial" w:hAnsi="Arial" w:cs="Arial"/>
                  <w:b/>
                  <w:bCs/>
                  <w:sz w:val="19"/>
                  <w:szCs w:val="19"/>
                </w:rPr>
                <w:t>Thawj</w:t>
              </w:r>
            </w:ins>
            <w:proofErr w:type="spellEnd"/>
            <w:r w:rsidRPr="006B6A07">
              <w:rPr>
                <w:rFonts w:ascii="Arial" w:hAnsi="Arial" w:cs="Arial"/>
                <w:b/>
                <w:bCs/>
                <w:sz w:val="19"/>
                <w:szCs w:val="19"/>
              </w:rPr>
              <w:t xml:space="preserve"> Rau</w:t>
            </w:r>
            <w:ins w:id="117" w:author="Kaxiong" w:date="2021-05-16T16:52:00Z">
              <w:r w:rsidR="008B00D8">
                <w:rPr>
                  <w:rFonts w:ascii="Arial" w:hAnsi="Arial" w:cs="Arial"/>
                  <w:b/>
                  <w:bCs/>
                  <w:sz w:val="19"/>
                  <w:szCs w:val="19"/>
                </w:rPr>
                <w:t xml:space="preserve"> </w:t>
              </w:r>
            </w:ins>
            <w:ins w:id="118" w:author="Kaxiong" w:date="2021-05-16T16:53:00Z">
              <w:r w:rsidR="008B00D8">
                <w:rPr>
                  <w:rFonts w:ascii="Arial" w:hAnsi="Arial" w:cs="Arial"/>
                  <w:b/>
                  <w:bCs/>
                  <w:sz w:val="19"/>
                  <w:szCs w:val="19"/>
                </w:rPr>
                <w:t>Cov</w:t>
              </w:r>
            </w:ins>
            <w:r w:rsidRPr="006B6A07">
              <w:rPr>
                <w:rFonts w:ascii="Arial" w:hAnsi="Arial" w:cs="Arial"/>
                <w:b/>
                <w:bCs/>
                <w:sz w:val="19"/>
                <w:szCs w:val="19"/>
              </w:rPr>
              <w:t xml:space="preserve"> Kev </w:t>
            </w:r>
            <w:proofErr w:type="spellStart"/>
            <w:r w:rsidRPr="006B6A07">
              <w:rPr>
                <w:rFonts w:ascii="Arial" w:hAnsi="Arial" w:cs="Arial"/>
                <w:b/>
                <w:bCs/>
                <w:sz w:val="19"/>
                <w:szCs w:val="19"/>
              </w:rPr>
              <w:t>Ua</w:t>
            </w:r>
            <w:proofErr w:type="spellEnd"/>
            <w:r w:rsidRPr="006B6A07">
              <w:rPr>
                <w:rFonts w:ascii="Arial" w:hAnsi="Arial" w:cs="Arial"/>
                <w:b/>
                <w:bCs/>
                <w:sz w:val="19"/>
                <w:szCs w:val="19"/>
              </w:rPr>
              <w:t xml:space="preserve"> </w:t>
            </w:r>
            <w:del w:id="119" w:author="Kaxiong" w:date="2021-05-16T16:52:00Z">
              <w:r w:rsidRPr="006B6A07" w:rsidDel="008B00D8">
                <w:rPr>
                  <w:rFonts w:ascii="Arial" w:hAnsi="Arial" w:cs="Arial"/>
                  <w:b/>
                  <w:bCs/>
                  <w:sz w:val="19"/>
                  <w:szCs w:val="19"/>
                </w:rPr>
                <w:delText>Thiaj</w:delText>
              </w:r>
            </w:del>
            <w:proofErr w:type="spellStart"/>
            <w:ins w:id="120" w:author="Kaxiong" w:date="2021-05-16T16:52:00Z">
              <w:r w:rsidR="008B00D8">
                <w:rPr>
                  <w:rFonts w:ascii="Arial" w:hAnsi="Arial" w:cs="Arial"/>
                  <w:b/>
                  <w:bCs/>
                  <w:sz w:val="19"/>
                  <w:szCs w:val="19"/>
                </w:rPr>
                <w:t>Tsis</w:t>
              </w:r>
            </w:ins>
            <w:proofErr w:type="spellEnd"/>
            <w:r w:rsidRPr="006B6A07">
              <w:rPr>
                <w:rFonts w:ascii="Arial" w:hAnsi="Arial" w:cs="Arial"/>
                <w:b/>
                <w:bCs/>
                <w:sz w:val="19"/>
                <w:szCs w:val="19"/>
              </w:rPr>
              <w:t xml:space="preserve"> </w:t>
            </w:r>
            <w:proofErr w:type="spellStart"/>
            <w:r w:rsidRPr="006B6A07">
              <w:rPr>
                <w:rFonts w:ascii="Arial" w:hAnsi="Arial" w:cs="Arial"/>
                <w:b/>
                <w:bCs/>
                <w:sz w:val="19"/>
                <w:szCs w:val="19"/>
              </w:rPr>
              <w:t>Raug</w:t>
            </w:r>
            <w:proofErr w:type="spellEnd"/>
            <w:r w:rsidRPr="006B6A07">
              <w:rPr>
                <w:rFonts w:ascii="Arial" w:hAnsi="Arial" w:cs="Arial"/>
                <w:b/>
                <w:bCs/>
                <w:sz w:val="19"/>
                <w:szCs w:val="19"/>
              </w:rPr>
              <w:t xml:space="preserve"> </w:t>
            </w:r>
            <w:del w:id="121" w:author="Kaxiong" w:date="2021-05-16T16:52:00Z">
              <w:r w:rsidRPr="006B6A07" w:rsidDel="008B00D8">
                <w:rPr>
                  <w:rFonts w:ascii="Arial" w:hAnsi="Arial" w:cs="Arial"/>
                  <w:b/>
                  <w:bCs/>
                  <w:sz w:val="19"/>
                  <w:szCs w:val="19"/>
                </w:rPr>
                <w:delText xml:space="preserve">Tsis </w:delText>
              </w:r>
            </w:del>
            <w:r w:rsidRPr="006B6A07">
              <w:rPr>
                <w:rFonts w:ascii="Arial" w:hAnsi="Arial" w:cs="Arial"/>
                <w:b/>
                <w:bCs/>
                <w:sz w:val="19"/>
                <w:szCs w:val="19"/>
              </w:rPr>
              <w:t>Kam Lees</w:t>
            </w:r>
          </w:p>
        </w:tc>
        <w:tc>
          <w:tcPr>
            <w:tcW w:w="5151" w:type="dxa"/>
            <w:shd w:val="clear" w:color="auto" w:fill="D9D9D9" w:themeFill="background1" w:themeFillShade="D9"/>
          </w:tcPr>
          <w:p w14:paraId="0DEC3595" w14:textId="68DCDA55" w:rsidR="00AD5896" w:rsidRDefault="006B6A07" w:rsidP="00CE6C8D">
            <w:pPr>
              <w:jc w:val="both"/>
              <w:rPr>
                <w:rFonts w:ascii="Arial" w:hAnsi="Arial" w:cs="Arial"/>
                <w:sz w:val="19"/>
                <w:szCs w:val="19"/>
              </w:rPr>
            </w:pPr>
            <w:r w:rsidRPr="009D21D1">
              <w:rPr>
                <w:rFonts w:ascii="Arial" w:hAnsi="Arial" w:cs="Arial"/>
                <w:b/>
                <w:bCs/>
                <w:sz w:val="19"/>
                <w:szCs w:val="19"/>
              </w:rPr>
              <w:t xml:space="preserve">Cov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Ntsuam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Xyuas</w:t>
            </w:r>
            <w:proofErr w:type="spellEnd"/>
            <w:r w:rsidRPr="009D21D1">
              <w:rPr>
                <w:rFonts w:ascii="Arial" w:hAnsi="Arial" w:cs="Arial"/>
                <w:b/>
                <w:bCs/>
                <w:sz w:val="19"/>
                <w:szCs w:val="19"/>
              </w:rPr>
              <w:t xml:space="preserve">, </w:t>
            </w:r>
            <w:ins w:id="122" w:author="Kaxiong" w:date="2021-05-16T16:53:00Z">
              <w:r w:rsidR="008B00D8">
                <w:rPr>
                  <w:rFonts w:ascii="Arial" w:hAnsi="Arial" w:cs="Arial"/>
                  <w:b/>
                  <w:bCs/>
                  <w:sz w:val="19"/>
                  <w:szCs w:val="19"/>
                </w:rPr>
                <w:t xml:space="preserve">Cov </w:t>
              </w:r>
            </w:ins>
            <w:r w:rsidRPr="009D21D1">
              <w:rPr>
                <w:rFonts w:ascii="Arial" w:hAnsi="Arial" w:cs="Arial"/>
                <w:b/>
                <w:bCs/>
                <w:sz w:val="19"/>
                <w:szCs w:val="19"/>
              </w:rPr>
              <w:t xml:space="preserve">Kev </w:t>
            </w:r>
            <w:del w:id="123" w:author="Kaxiong" w:date="2021-05-16T16:53:00Z">
              <w:r w:rsidRPr="009D21D1" w:rsidDel="008B00D8">
                <w:rPr>
                  <w:rFonts w:ascii="Arial" w:hAnsi="Arial" w:cs="Arial"/>
                  <w:b/>
                  <w:bCs/>
                  <w:sz w:val="19"/>
                  <w:szCs w:val="19"/>
                </w:rPr>
                <w:delText>Sim</w:delText>
              </w:r>
            </w:del>
            <w:proofErr w:type="spellStart"/>
            <w:ins w:id="124" w:author="Kaxiong" w:date="2021-05-16T16:53:00Z">
              <w:r w:rsidR="008B00D8">
                <w:rPr>
                  <w:rFonts w:ascii="Arial" w:hAnsi="Arial" w:cs="Arial"/>
                  <w:b/>
                  <w:bCs/>
                  <w:sz w:val="19"/>
                  <w:szCs w:val="19"/>
                </w:rPr>
                <w:t>Ntsuas</w:t>
              </w:r>
            </w:ins>
            <w:proofErr w:type="spellEnd"/>
            <w:r w:rsidRPr="009D21D1">
              <w:rPr>
                <w:rFonts w:ascii="Arial" w:hAnsi="Arial" w:cs="Arial"/>
                <w:b/>
                <w:bCs/>
                <w:sz w:val="19"/>
                <w:szCs w:val="19"/>
              </w:rPr>
              <w:t xml:space="preserve">, </w:t>
            </w:r>
            <w:ins w:id="125" w:author="Kaxiong" w:date="2021-05-16T16:53:00Z">
              <w:r w:rsidR="008B00D8">
                <w:rPr>
                  <w:rFonts w:ascii="Arial" w:hAnsi="Arial" w:cs="Arial"/>
                  <w:b/>
                  <w:bCs/>
                  <w:sz w:val="19"/>
                  <w:szCs w:val="19"/>
                </w:rPr>
                <w:t xml:space="preserve">Cov </w:t>
              </w:r>
            </w:ins>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Pr="009D21D1">
              <w:rPr>
                <w:rFonts w:ascii="Arial" w:hAnsi="Arial" w:cs="Arial"/>
                <w:b/>
                <w:bCs/>
                <w:sz w:val="19"/>
                <w:szCs w:val="19"/>
              </w:rPr>
              <w:t xml:space="preserve">, los sis Cov </w:t>
            </w:r>
            <w:proofErr w:type="spellStart"/>
            <w:r w:rsidRPr="009D21D1">
              <w:rPr>
                <w:rFonts w:ascii="Arial" w:hAnsi="Arial" w:cs="Arial"/>
                <w:b/>
                <w:bCs/>
                <w:sz w:val="19"/>
                <w:szCs w:val="19"/>
              </w:rPr>
              <w:t>Ntawv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Tshaj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Tawm</w:t>
            </w:r>
            <w:proofErr w:type="spellEnd"/>
            <w:r w:rsidRPr="009D21D1">
              <w:rPr>
                <w:rFonts w:ascii="Arial" w:hAnsi="Arial" w:cs="Arial"/>
                <w:b/>
                <w:bCs/>
                <w:sz w:val="19"/>
                <w:szCs w:val="19"/>
              </w:rPr>
              <w:t xml:space="preserve"> Siv </w:t>
            </w:r>
            <w:proofErr w:type="spellStart"/>
            <w:r w:rsidRPr="009D21D1">
              <w:rPr>
                <w:rFonts w:ascii="Arial" w:hAnsi="Arial" w:cs="Arial"/>
                <w:b/>
                <w:bCs/>
                <w:sz w:val="19"/>
                <w:szCs w:val="19"/>
              </w:rPr>
              <w:t>hauv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Txiav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Txim</w:t>
            </w:r>
            <w:proofErr w:type="spellEnd"/>
            <w:r w:rsidRPr="009D21D1">
              <w:rPr>
                <w:rFonts w:ascii="Arial" w:hAnsi="Arial" w:cs="Arial"/>
                <w:b/>
                <w:bCs/>
                <w:sz w:val="19"/>
                <w:szCs w:val="19"/>
              </w:rPr>
              <w:t xml:space="preserve"> Rau </w:t>
            </w:r>
            <w:del w:id="126" w:author="Kaxiong" w:date="2021-05-16T16:54:00Z">
              <w:r w:rsidRPr="009D21D1" w:rsidDel="0029453E">
                <w:rPr>
                  <w:rFonts w:ascii="Arial" w:hAnsi="Arial" w:cs="Arial"/>
                  <w:b/>
                  <w:bCs/>
                  <w:sz w:val="19"/>
                  <w:szCs w:val="19"/>
                </w:rPr>
                <w:delText>Qhov</w:delText>
              </w:r>
            </w:del>
            <w:ins w:id="127" w:author="Kaxiong" w:date="2021-05-16T16:54:00Z">
              <w:r w:rsidR="0029453E">
                <w:rPr>
                  <w:rFonts w:ascii="Arial" w:hAnsi="Arial" w:cs="Arial"/>
                  <w:b/>
                  <w:bCs/>
                  <w:sz w:val="19"/>
                  <w:szCs w:val="19"/>
                </w:rPr>
                <w:t>Cov</w:t>
              </w:r>
            </w:ins>
            <w:r w:rsidRPr="009D21D1">
              <w:rPr>
                <w:rFonts w:ascii="Arial" w:hAnsi="Arial" w:cs="Arial"/>
                <w:b/>
                <w:bCs/>
                <w:sz w:val="19"/>
                <w:szCs w:val="19"/>
              </w:rPr>
              <w:t xml:space="preserve"> Kev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Pr>
                <w:rFonts w:ascii="Arial" w:hAnsi="Arial" w:cs="Arial"/>
                <w:b/>
                <w:bCs/>
                <w:sz w:val="19"/>
                <w:szCs w:val="19"/>
              </w:rPr>
              <w:t>kam</w:t>
            </w:r>
            <w:proofErr w:type="spellEnd"/>
            <w:r>
              <w:rPr>
                <w:rFonts w:ascii="Arial" w:hAnsi="Arial" w:cs="Arial"/>
                <w:b/>
                <w:bCs/>
                <w:sz w:val="19"/>
                <w:szCs w:val="19"/>
              </w:rPr>
              <w:t xml:space="preserve"> Lees</w:t>
            </w:r>
          </w:p>
        </w:tc>
      </w:tr>
      <w:tr w:rsidR="00AD5896" w14:paraId="1938705F" w14:textId="77777777" w:rsidTr="006B6A07">
        <w:trPr>
          <w:trHeight w:val="386"/>
        </w:trPr>
        <w:tc>
          <w:tcPr>
            <w:tcW w:w="1975" w:type="dxa"/>
          </w:tcPr>
          <w:p w14:paraId="06F40EAF" w14:textId="77777777" w:rsidR="00AD5896" w:rsidRDefault="00AD5896" w:rsidP="00CE6C8D">
            <w:pPr>
              <w:jc w:val="both"/>
              <w:rPr>
                <w:rFonts w:ascii="Arial" w:hAnsi="Arial" w:cs="Arial"/>
                <w:sz w:val="19"/>
                <w:szCs w:val="19"/>
              </w:rPr>
            </w:pPr>
          </w:p>
        </w:tc>
        <w:tc>
          <w:tcPr>
            <w:tcW w:w="3330" w:type="dxa"/>
          </w:tcPr>
          <w:p w14:paraId="5BE3F317" w14:textId="522F8836" w:rsidR="00AD5896" w:rsidRDefault="0029453E" w:rsidP="00CE6C8D">
            <w:pPr>
              <w:jc w:val="both"/>
              <w:rPr>
                <w:rFonts w:ascii="Arial" w:hAnsi="Arial" w:cs="Arial"/>
                <w:sz w:val="19"/>
                <w:szCs w:val="19"/>
              </w:rPr>
            </w:pPr>
            <w:proofErr w:type="spellStart"/>
            <w:ins w:id="128" w:author="Kaxiong" w:date="2021-05-16T16:55:00Z">
              <w:r>
                <w:rPr>
                  <w:rFonts w:ascii="Arial" w:hAnsi="Arial" w:cs="Arial"/>
                  <w:sz w:val="19"/>
                  <w:szCs w:val="19"/>
                </w:rPr>
                <w:t>Tsis</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Nyog</w:t>
              </w:r>
              <w:proofErr w:type="spellEnd"/>
              <w:r>
                <w:rPr>
                  <w:rFonts w:ascii="Arial" w:hAnsi="Arial" w:cs="Arial"/>
                  <w:sz w:val="19"/>
                  <w:szCs w:val="19"/>
                </w:rPr>
                <w:t xml:space="preserve"> (</w:t>
              </w:r>
            </w:ins>
            <w:r w:rsidR="006B6A07">
              <w:rPr>
                <w:rFonts w:ascii="Arial" w:hAnsi="Arial" w:cs="Arial"/>
                <w:sz w:val="19"/>
                <w:szCs w:val="19"/>
              </w:rPr>
              <w:t>N/A</w:t>
            </w:r>
            <w:ins w:id="129" w:author="Kaxiong" w:date="2021-05-16T16:55:00Z">
              <w:r>
                <w:rPr>
                  <w:rFonts w:ascii="Arial" w:hAnsi="Arial" w:cs="Arial"/>
                  <w:sz w:val="19"/>
                  <w:szCs w:val="19"/>
                </w:rPr>
                <w:t>)</w:t>
              </w:r>
            </w:ins>
          </w:p>
        </w:tc>
        <w:tc>
          <w:tcPr>
            <w:tcW w:w="5151" w:type="dxa"/>
          </w:tcPr>
          <w:p w14:paraId="52F196F1" w14:textId="77777777" w:rsidR="00AD5896" w:rsidRDefault="00AD5896" w:rsidP="00CE6C8D">
            <w:pPr>
              <w:jc w:val="both"/>
              <w:rPr>
                <w:rFonts w:ascii="Arial" w:hAnsi="Arial" w:cs="Arial"/>
                <w:sz w:val="19"/>
                <w:szCs w:val="19"/>
              </w:rPr>
            </w:pPr>
          </w:p>
        </w:tc>
      </w:tr>
    </w:tbl>
    <w:p w14:paraId="69EE7BDC" w14:textId="2BE12654" w:rsidR="00B17253" w:rsidRDefault="00B17253" w:rsidP="00CE6C8D">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3235"/>
        <w:gridCol w:w="3240"/>
        <w:gridCol w:w="3981"/>
      </w:tblGrid>
      <w:tr w:rsidR="00D4548D" w14:paraId="27B919DD" w14:textId="77777777" w:rsidTr="00702723">
        <w:tc>
          <w:tcPr>
            <w:tcW w:w="3235" w:type="dxa"/>
            <w:shd w:val="clear" w:color="auto" w:fill="D9D9D9" w:themeFill="background1" w:themeFillShade="D9"/>
          </w:tcPr>
          <w:p w14:paraId="037D8471" w14:textId="2EF7DD92" w:rsidR="00D4548D" w:rsidRPr="00702723" w:rsidRDefault="001C5FD8" w:rsidP="00702723">
            <w:pPr>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Kev Xaiv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Pom Zoo</w:t>
            </w:r>
          </w:p>
        </w:tc>
        <w:tc>
          <w:tcPr>
            <w:tcW w:w="3240" w:type="dxa"/>
            <w:shd w:val="clear" w:color="auto" w:fill="D9D9D9" w:themeFill="background1" w:themeFillShade="D9"/>
          </w:tcPr>
          <w:p w14:paraId="014EA43E" w14:textId="7172E76C" w:rsidR="00D4548D" w:rsidRPr="00702723" w:rsidRDefault="00666039" w:rsidP="00702723">
            <w:pPr>
              <w:rPr>
                <w:rFonts w:ascii="Arial" w:hAnsi="Arial" w:cs="Arial"/>
                <w:b/>
                <w:bCs/>
                <w:sz w:val="19"/>
                <w:szCs w:val="19"/>
              </w:rPr>
            </w:pPr>
            <w:del w:id="130" w:author="Kaxiong" w:date="2021-05-16T16:56:00Z">
              <w:r w:rsidRPr="00702723" w:rsidDel="0029453E">
                <w:rPr>
                  <w:rFonts w:ascii="Arial" w:hAnsi="Arial" w:cs="Arial"/>
                  <w:b/>
                  <w:bCs/>
                  <w:sz w:val="19"/>
                  <w:szCs w:val="19"/>
                </w:rPr>
                <w:delText>Vim Li Cas</w:delText>
              </w:r>
            </w:del>
            <w:ins w:id="131" w:author="Kaxiong" w:date="2021-05-16T16:56:00Z">
              <w:r w:rsidR="0029453E">
                <w:rPr>
                  <w:rFonts w:ascii="Arial" w:hAnsi="Arial" w:cs="Arial"/>
                  <w:b/>
                  <w:bCs/>
                  <w:sz w:val="19"/>
                  <w:szCs w:val="19"/>
                </w:rPr>
                <w:t xml:space="preserve">Cov </w:t>
              </w:r>
              <w:proofErr w:type="spellStart"/>
              <w:r w:rsidR="0029453E">
                <w:rPr>
                  <w:rFonts w:ascii="Arial" w:hAnsi="Arial" w:cs="Arial"/>
                  <w:b/>
                  <w:bCs/>
                  <w:sz w:val="19"/>
                  <w:szCs w:val="19"/>
                </w:rPr>
                <w:t>Laj</w:t>
              </w:r>
              <w:proofErr w:type="spellEnd"/>
              <w:r w:rsidR="0029453E">
                <w:rPr>
                  <w:rFonts w:ascii="Arial" w:hAnsi="Arial" w:cs="Arial"/>
                  <w:b/>
                  <w:bCs/>
                  <w:sz w:val="19"/>
                  <w:szCs w:val="19"/>
                </w:rPr>
                <w:t xml:space="preserve"> </w:t>
              </w:r>
              <w:proofErr w:type="spellStart"/>
              <w:r w:rsidR="0029453E">
                <w:rPr>
                  <w:rFonts w:ascii="Arial" w:hAnsi="Arial" w:cs="Arial"/>
                  <w:b/>
                  <w:bCs/>
                  <w:sz w:val="19"/>
                  <w:szCs w:val="19"/>
                </w:rPr>
                <w:t>Thawj</w:t>
              </w:r>
              <w:proofErr w:type="spellEnd"/>
              <w:r w:rsidR="0029453E">
                <w:rPr>
                  <w:rFonts w:ascii="Arial" w:hAnsi="Arial" w:cs="Arial"/>
                  <w:b/>
                  <w:bCs/>
                  <w:sz w:val="19"/>
                  <w:szCs w:val="19"/>
                </w:rPr>
                <w:t xml:space="preserve"> Rau</w:t>
              </w:r>
            </w:ins>
            <w:r w:rsidRPr="00702723">
              <w:rPr>
                <w:rFonts w:ascii="Arial" w:hAnsi="Arial" w:cs="Arial"/>
                <w:b/>
                <w:bCs/>
                <w:sz w:val="19"/>
                <w:szCs w:val="19"/>
              </w:rPr>
              <w:t xml:space="preserve"> </w:t>
            </w:r>
            <w:del w:id="132" w:author="Kaxiong" w:date="2021-05-16T16:56:00Z">
              <w:r w:rsidRPr="00702723" w:rsidDel="0029453E">
                <w:rPr>
                  <w:rFonts w:ascii="Arial" w:hAnsi="Arial" w:cs="Arial"/>
                  <w:b/>
                  <w:bCs/>
                  <w:sz w:val="19"/>
                  <w:szCs w:val="19"/>
                </w:rPr>
                <w:delText xml:space="preserve">Ntawm Qhov </w:delText>
              </w:r>
            </w:del>
            <w:del w:id="133" w:author="Kaxiong" w:date="2021-05-16T16:57:00Z">
              <w:r w:rsidRPr="00702723" w:rsidDel="0029453E">
                <w:rPr>
                  <w:rFonts w:ascii="Arial" w:hAnsi="Arial" w:cs="Arial"/>
                  <w:b/>
                  <w:bCs/>
                  <w:sz w:val="19"/>
                  <w:szCs w:val="19"/>
                </w:rPr>
                <w:delText>Kev</w:delText>
              </w:r>
            </w:del>
            <w:proofErr w:type="spellStart"/>
            <w:ins w:id="134" w:author="Kaxiong" w:date="2021-05-16T16:57:00Z">
              <w:r w:rsidR="0029453E">
                <w:rPr>
                  <w:rFonts w:ascii="Arial" w:hAnsi="Arial" w:cs="Arial"/>
                  <w:b/>
                  <w:bCs/>
                  <w:sz w:val="19"/>
                  <w:szCs w:val="19"/>
                </w:rPr>
                <w:t>Lwm</w:t>
              </w:r>
              <w:proofErr w:type="spellEnd"/>
              <w:r w:rsidR="0029453E">
                <w:rPr>
                  <w:rFonts w:ascii="Arial" w:hAnsi="Arial" w:cs="Arial"/>
                  <w:b/>
                  <w:bCs/>
                  <w:sz w:val="19"/>
                  <w:szCs w:val="19"/>
                </w:rPr>
                <w:t xml:space="preserve"> Yam Kev Xaiv </w:t>
              </w:r>
              <w:proofErr w:type="spellStart"/>
              <w:r w:rsidR="0029453E">
                <w:rPr>
                  <w:rFonts w:ascii="Arial" w:hAnsi="Arial" w:cs="Arial"/>
                  <w:b/>
                  <w:bCs/>
                  <w:sz w:val="19"/>
                  <w:szCs w:val="19"/>
                </w:rPr>
                <w:t>Uas</w:t>
              </w:r>
            </w:ins>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del w:id="135" w:author="Kaxiong" w:date="2021-05-16T16:57:00Z">
              <w:r w:rsidRPr="00702723" w:rsidDel="0029453E">
                <w:rPr>
                  <w:rFonts w:ascii="Arial" w:hAnsi="Arial" w:cs="Arial"/>
                  <w:b/>
                  <w:bCs/>
                  <w:sz w:val="19"/>
                  <w:szCs w:val="19"/>
                </w:rPr>
                <w:delText xml:space="preserve"> Lwm Yam Kev Xaiv</w:delText>
              </w:r>
            </w:del>
          </w:p>
        </w:tc>
        <w:tc>
          <w:tcPr>
            <w:tcW w:w="3981" w:type="dxa"/>
            <w:shd w:val="clear" w:color="auto" w:fill="D9D9D9" w:themeFill="background1" w:themeFillShade="D9"/>
          </w:tcPr>
          <w:p w14:paraId="40FF930C" w14:textId="36D51CDC" w:rsidR="00D4548D" w:rsidRPr="00702723" w:rsidRDefault="00702723" w:rsidP="00CE6C8D">
            <w:pPr>
              <w:jc w:val="both"/>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Cuam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Txog</w:t>
            </w:r>
            <w:proofErr w:type="spellEnd"/>
            <w:r w:rsidRPr="00702723">
              <w:rPr>
                <w:rFonts w:ascii="Arial" w:hAnsi="Arial" w:cs="Arial"/>
                <w:b/>
                <w:bCs/>
                <w:sz w:val="19"/>
                <w:szCs w:val="19"/>
              </w:rPr>
              <w:t xml:space="preserve"> Rau Cov Kev </w:t>
            </w:r>
            <w:proofErr w:type="spellStart"/>
            <w:r w:rsidRPr="00702723">
              <w:rPr>
                <w:rFonts w:ascii="Arial" w:hAnsi="Arial" w:cs="Arial"/>
                <w:b/>
                <w:bCs/>
                <w:sz w:val="19"/>
                <w:szCs w:val="19"/>
              </w:rPr>
              <w:t>Ua</w:t>
            </w:r>
            <w:proofErr w:type="spellEnd"/>
            <w:r w:rsidRPr="00702723">
              <w:rPr>
                <w:rFonts w:ascii="Arial" w:hAnsi="Arial" w:cs="Arial"/>
                <w:b/>
                <w:bCs/>
                <w:sz w:val="19"/>
                <w:szCs w:val="19"/>
              </w:rPr>
              <w:t xml:space="preserve"> </w:t>
            </w:r>
            <w:proofErr w:type="spellStart"/>
            <w:ins w:id="136" w:author="Kaxiong" w:date="2021-05-16T16:58:00Z">
              <w:r w:rsidR="0029453E">
                <w:rPr>
                  <w:rFonts w:ascii="Arial" w:hAnsi="Arial" w:cs="Arial"/>
                  <w:b/>
                  <w:bCs/>
                  <w:sz w:val="19"/>
                  <w:szCs w:val="19"/>
                </w:rPr>
                <w:t>Uas</w:t>
              </w:r>
              <w:proofErr w:type="spellEnd"/>
              <w:r w:rsidR="0029453E">
                <w:rPr>
                  <w:rFonts w:ascii="Arial" w:hAnsi="Arial" w:cs="Arial"/>
                  <w:b/>
                  <w:bCs/>
                  <w:sz w:val="19"/>
                  <w:szCs w:val="19"/>
                </w:rPr>
                <w:t xml:space="preserve"> Tau </w:t>
              </w:r>
              <w:proofErr w:type="spellStart"/>
              <w:r w:rsidR="0029453E">
                <w:rPr>
                  <w:rFonts w:ascii="Arial" w:hAnsi="Arial" w:cs="Arial"/>
                  <w:b/>
                  <w:bCs/>
                  <w:sz w:val="19"/>
                  <w:szCs w:val="19"/>
                </w:rPr>
                <w:t>Thov</w:t>
              </w:r>
              <w:proofErr w:type="spellEnd"/>
              <w:r w:rsidR="0029453E">
                <w:rPr>
                  <w:rFonts w:ascii="Arial" w:hAnsi="Arial" w:cs="Arial"/>
                  <w:b/>
                  <w:bCs/>
                  <w:sz w:val="19"/>
                  <w:szCs w:val="19"/>
                </w:rPr>
                <w:t xml:space="preserve"> </w:t>
              </w:r>
            </w:ins>
            <w:proofErr w:type="spellStart"/>
            <w:r w:rsidRPr="00702723">
              <w:rPr>
                <w:rFonts w:ascii="Arial" w:hAnsi="Arial" w:cs="Arial"/>
                <w:b/>
                <w:bCs/>
                <w:sz w:val="19"/>
                <w:szCs w:val="19"/>
              </w:rPr>
              <w:t>thiab</w:t>
            </w:r>
            <w:proofErr w:type="spellEnd"/>
            <w:r w:rsidRPr="00702723">
              <w:rPr>
                <w:rFonts w:ascii="Arial" w:hAnsi="Arial" w:cs="Arial"/>
                <w:b/>
                <w:bCs/>
                <w:sz w:val="19"/>
                <w:szCs w:val="19"/>
              </w:rPr>
              <w:t xml:space="preserve"> / los sis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p>
        </w:tc>
      </w:tr>
      <w:tr w:rsidR="00D4548D" w14:paraId="6361CDB8" w14:textId="77777777" w:rsidTr="00702723">
        <w:trPr>
          <w:trHeight w:val="368"/>
        </w:trPr>
        <w:tc>
          <w:tcPr>
            <w:tcW w:w="3235" w:type="dxa"/>
          </w:tcPr>
          <w:p w14:paraId="032204D0" w14:textId="77777777" w:rsidR="00D4548D" w:rsidRDefault="00D4548D" w:rsidP="00CE6C8D">
            <w:pPr>
              <w:jc w:val="both"/>
              <w:rPr>
                <w:rFonts w:ascii="Arial" w:hAnsi="Arial" w:cs="Arial"/>
                <w:sz w:val="19"/>
                <w:szCs w:val="19"/>
              </w:rPr>
            </w:pPr>
          </w:p>
        </w:tc>
        <w:tc>
          <w:tcPr>
            <w:tcW w:w="3240" w:type="dxa"/>
          </w:tcPr>
          <w:p w14:paraId="4B1F44A7" w14:textId="77777777" w:rsidR="00D4548D" w:rsidRDefault="00D4548D" w:rsidP="00CE6C8D">
            <w:pPr>
              <w:jc w:val="both"/>
              <w:rPr>
                <w:rFonts w:ascii="Arial" w:hAnsi="Arial" w:cs="Arial"/>
                <w:sz w:val="19"/>
                <w:szCs w:val="19"/>
              </w:rPr>
            </w:pPr>
          </w:p>
        </w:tc>
        <w:tc>
          <w:tcPr>
            <w:tcW w:w="3981" w:type="dxa"/>
          </w:tcPr>
          <w:p w14:paraId="09999124" w14:textId="1F8E13C4" w:rsidR="00D4548D" w:rsidRDefault="00702723" w:rsidP="00CE6C8D">
            <w:pPr>
              <w:jc w:val="both"/>
              <w:rPr>
                <w:rFonts w:ascii="Arial" w:hAnsi="Arial" w:cs="Arial"/>
                <w:sz w:val="19"/>
                <w:szCs w:val="19"/>
              </w:rPr>
            </w:pPr>
            <w:proofErr w:type="spellStart"/>
            <w:r w:rsidRPr="00702723">
              <w:rPr>
                <w:rFonts w:ascii="Arial" w:hAnsi="Arial" w:cs="Arial"/>
                <w:sz w:val="19"/>
                <w:szCs w:val="19"/>
              </w:rPr>
              <w:t>Niam</w:t>
            </w:r>
            <w:proofErr w:type="spellEnd"/>
            <w:r w:rsidRPr="00702723">
              <w:rPr>
                <w:rFonts w:ascii="Arial" w:hAnsi="Arial" w:cs="Arial"/>
                <w:sz w:val="19"/>
                <w:szCs w:val="19"/>
              </w:rPr>
              <w:t xml:space="preserve"> </w:t>
            </w:r>
            <w:proofErr w:type="spellStart"/>
            <w:r w:rsidRPr="00702723">
              <w:rPr>
                <w:rFonts w:ascii="Arial" w:hAnsi="Arial" w:cs="Arial"/>
                <w:sz w:val="19"/>
                <w:szCs w:val="19"/>
              </w:rPr>
              <w:t>txiv</w:t>
            </w:r>
            <w:proofErr w:type="spellEnd"/>
            <w:r w:rsidRPr="00702723">
              <w:rPr>
                <w:rFonts w:ascii="Arial" w:hAnsi="Arial" w:cs="Arial"/>
                <w:sz w:val="19"/>
                <w:szCs w:val="19"/>
              </w:rPr>
              <w:t xml:space="preserve"> </w:t>
            </w:r>
            <w:proofErr w:type="spellStart"/>
            <w:r w:rsidRPr="00702723">
              <w:rPr>
                <w:rFonts w:ascii="Arial" w:hAnsi="Arial" w:cs="Arial"/>
                <w:sz w:val="19"/>
                <w:szCs w:val="19"/>
              </w:rPr>
              <w:t>thiab</w:t>
            </w:r>
            <w:proofErr w:type="spellEnd"/>
            <w:r w:rsidRPr="00702723">
              <w:rPr>
                <w:rFonts w:ascii="Arial" w:hAnsi="Arial" w:cs="Arial"/>
                <w:sz w:val="19"/>
                <w:szCs w:val="19"/>
              </w:rPr>
              <w:t xml:space="preserve"> </w:t>
            </w:r>
            <w:proofErr w:type="spellStart"/>
            <w:r w:rsidRPr="00702723">
              <w:rPr>
                <w:rFonts w:ascii="Arial" w:hAnsi="Arial" w:cs="Arial"/>
                <w:sz w:val="19"/>
                <w:szCs w:val="19"/>
              </w:rPr>
              <w:t>neeg</w:t>
            </w:r>
            <w:proofErr w:type="spellEnd"/>
            <w:r w:rsidRPr="00702723">
              <w:rPr>
                <w:rFonts w:ascii="Arial" w:hAnsi="Arial" w:cs="Arial"/>
                <w:sz w:val="19"/>
                <w:szCs w:val="19"/>
              </w:rPr>
              <w:t xml:space="preserve"> </w:t>
            </w:r>
            <w:proofErr w:type="spellStart"/>
            <w:r w:rsidRPr="00702723">
              <w:rPr>
                <w:rFonts w:ascii="Arial" w:hAnsi="Arial" w:cs="Arial"/>
                <w:sz w:val="19"/>
                <w:szCs w:val="19"/>
              </w:rPr>
              <w:t>ua</w:t>
            </w:r>
            <w:proofErr w:type="spellEnd"/>
            <w:r w:rsidRPr="00702723">
              <w:rPr>
                <w:rFonts w:ascii="Arial" w:hAnsi="Arial" w:cs="Arial"/>
                <w:sz w:val="19"/>
                <w:szCs w:val="19"/>
              </w:rPr>
              <w:t xml:space="preserve"> </w:t>
            </w:r>
            <w:proofErr w:type="spellStart"/>
            <w:r w:rsidRPr="00702723">
              <w:rPr>
                <w:rFonts w:ascii="Arial" w:hAnsi="Arial" w:cs="Arial"/>
                <w:sz w:val="19"/>
                <w:szCs w:val="19"/>
              </w:rPr>
              <w:t>hauj</w:t>
            </w:r>
            <w:proofErr w:type="spellEnd"/>
            <w:r w:rsidRPr="00702723">
              <w:rPr>
                <w:rFonts w:ascii="Arial" w:hAnsi="Arial" w:cs="Arial"/>
                <w:sz w:val="19"/>
                <w:szCs w:val="19"/>
              </w:rPr>
              <w:t xml:space="preserve"> </w:t>
            </w:r>
            <w:proofErr w:type="spellStart"/>
            <w:r w:rsidRPr="00702723">
              <w:rPr>
                <w:rFonts w:ascii="Arial" w:hAnsi="Arial" w:cs="Arial"/>
                <w:sz w:val="19"/>
                <w:szCs w:val="19"/>
              </w:rPr>
              <w:t>lwm</w:t>
            </w:r>
            <w:proofErr w:type="spellEnd"/>
            <w:r w:rsidRPr="00702723">
              <w:rPr>
                <w:rFonts w:ascii="Arial" w:hAnsi="Arial" w:cs="Arial"/>
                <w:sz w:val="19"/>
                <w:szCs w:val="19"/>
              </w:rPr>
              <w:t xml:space="preserve"> cov </w:t>
            </w:r>
            <w:proofErr w:type="spellStart"/>
            <w:r w:rsidRPr="00702723">
              <w:rPr>
                <w:rFonts w:ascii="Arial" w:hAnsi="Arial" w:cs="Arial"/>
                <w:sz w:val="19"/>
                <w:szCs w:val="19"/>
              </w:rPr>
              <w:t>lus</w:t>
            </w:r>
            <w:proofErr w:type="spellEnd"/>
            <w:r w:rsidRPr="00702723">
              <w:rPr>
                <w:rFonts w:ascii="Arial" w:hAnsi="Arial" w:cs="Arial"/>
                <w:sz w:val="19"/>
                <w:szCs w:val="19"/>
              </w:rPr>
              <w:t xml:space="preserve"> </w:t>
            </w:r>
            <w:proofErr w:type="spellStart"/>
            <w:r w:rsidRPr="00702723">
              <w:rPr>
                <w:rFonts w:ascii="Arial" w:hAnsi="Arial" w:cs="Arial"/>
                <w:sz w:val="19"/>
                <w:szCs w:val="19"/>
              </w:rPr>
              <w:t>qhia</w:t>
            </w:r>
            <w:proofErr w:type="spellEnd"/>
          </w:p>
        </w:tc>
      </w:tr>
    </w:tbl>
    <w:p w14:paraId="7788331D" w14:textId="397CBDC9" w:rsidR="0025005A" w:rsidRDefault="0025005A" w:rsidP="00CE6C8D">
      <w:pPr>
        <w:spacing w:after="0"/>
        <w:jc w:val="both"/>
        <w:rPr>
          <w:rFonts w:ascii="Arial" w:hAnsi="Arial" w:cs="Arial"/>
          <w:sz w:val="19"/>
          <w:szCs w:val="19"/>
        </w:rPr>
      </w:pPr>
    </w:p>
    <w:p w14:paraId="01898CE2" w14:textId="4F1683EA" w:rsidR="00A3098B" w:rsidRDefault="00A3098B" w:rsidP="00CE6C8D">
      <w:pPr>
        <w:spacing w:after="0"/>
        <w:jc w:val="both"/>
        <w:rPr>
          <w:rFonts w:ascii="Arial" w:hAnsi="Arial" w:cs="Arial"/>
          <w:sz w:val="19"/>
          <w:szCs w:val="19"/>
        </w:rPr>
      </w:pPr>
      <w:r w:rsidRPr="00A3098B">
        <w:rPr>
          <w:rFonts w:ascii="Arial" w:hAnsi="Arial" w:cs="Arial"/>
          <w:sz w:val="19"/>
          <w:szCs w:val="19"/>
        </w:rPr>
        <w:t xml:space="preserve">Cov </w:t>
      </w:r>
      <w:proofErr w:type="spellStart"/>
      <w:r w:rsidRPr="00A3098B">
        <w:rPr>
          <w:rFonts w:ascii="Arial" w:hAnsi="Arial" w:cs="Arial"/>
          <w:sz w:val="19"/>
          <w:szCs w:val="19"/>
        </w:rPr>
        <w:t>niam</w:t>
      </w:r>
      <w:proofErr w:type="spellEnd"/>
      <w:r w:rsidRPr="00A3098B">
        <w:rPr>
          <w:rFonts w:ascii="Arial" w:hAnsi="Arial" w:cs="Arial"/>
          <w:sz w:val="19"/>
          <w:szCs w:val="19"/>
        </w:rPr>
        <w:t xml:space="preserve"> </w:t>
      </w:r>
      <w:proofErr w:type="spellStart"/>
      <w:r w:rsidRPr="00A3098B">
        <w:rPr>
          <w:rFonts w:ascii="Arial" w:hAnsi="Arial" w:cs="Arial"/>
          <w:sz w:val="19"/>
          <w:szCs w:val="19"/>
        </w:rPr>
        <w:t>txiv</w:t>
      </w:r>
      <w:proofErr w:type="spellEnd"/>
      <w:r w:rsidRPr="00A3098B">
        <w:rPr>
          <w:rFonts w:ascii="Arial" w:hAnsi="Arial" w:cs="Arial"/>
          <w:sz w:val="19"/>
          <w:szCs w:val="19"/>
        </w:rPr>
        <w:t xml:space="preserve"> / Cov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Xyuas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raws</w:t>
      </w:r>
      <w:proofErr w:type="spellEnd"/>
      <w:r w:rsidRPr="00A3098B">
        <w:rPr>
          <w:rFonts w:ascii="Arial" w:hAnsi="Arial" w:cs="Arial"/>
          <w:sz w:val="19"/>
          <w:szCs w:val="19"/>
        </w:rPr>
        <w:t xml:space="preserve"> li </w:t>
      </w:r>
      <w:proofErr w:type="spellStart"/>
      <w:r w:rsidRPr="00A3098B">
        <w:rPr>
          <w:rFonts w:ascii="Arial" w:hAnsi="Arial" w:cs="Arial"/>
          <w:sz w:val="19"/>
          <w:szCs w:val="19"/>
        </w:rPr>
        <w:t>lub</w:t>
      </w:r>
      <w:proofErr w:type="spellEnd"/>
      <w:r w:rsidRPr="00A3098B">
        <w:rPr>
          <w:rFonts w:ascii="Arial" w:hAnsi="Arial" w:cs="Arial"/>
          <w:sz w:val="19"/>
          <w:szCs w:val="19"/>
        </w:rPr>
        <w:t xml:space="preserve"> </w:t>
      </w:r>
      <w:proofErr w:type="spellStart"/>
      <w:r w:rsidRPr="00A3098B">
        <w:rPr>
          <w:rFonts w:ascii="Arial" w:hAnsi="Arial" w:cs="Arial"/>
          <w:sz w:val="19"/>
          <w:szCs w:val="19"/>
        </w:rPr>
        <w:t>xeev</w:t>
      </w:r>
      <w:proofErr w:type="spellEnd"/>
      <w:r w:rsidRPr="00A3098B">
        <w:rPr>
          <w:rFonts w:ascii="Arial" w:hAnsi="Arial" w:cs="Arial"/>
          <w:sz w:val="19"/>
          <w:szCs w:val="19"/>
        </w:rPr>
        <w:t xml:space="preserve"> </w:t>
      </w:r>
      <w:proofErr w:type="spellStart"/>
      <w:r w:rsidRPr="00A3098B">
        <w:rPr>
          <w:rFonts w:ascii="Arial" w:hAnsi="Arial" w:cs="Arial"/>
          <w:sz w:val="19"/>
          <w:szCs w:val="19"/>
        </w:rPr>
        <w:t>thiab</w:t>
      </w:r>
      <w:proofErr w:type="spellEnd"/>
      <w:r w:rsidRPr="00A3098B">
        <w:rPr>
          <w:rFonts w:ascii="Arial" w:hAnsi="Arial" w:cs="Arial"/>
          <w:sz w:val="19"/>
          <w:szCs w:val="19"/>
        </w:rPr>
        <w:t xml:space="preserve"> </w:t>
      </w:r>
      <w:proofErr w:type="spellStart"/>
      <w:r w:rsidRPr="00A3098B">
        <w:rPr>
          <w:rFonts w:ascii="Arial" w:hAnsi="Arial" w:cs="Arial"/>
          <w:sz w:val="19"/>
          <w:szCs w:val="19"/>
        </w:rPr>
        <w:t>tsoom</w:t>
      </w:r>
      <w:proofErr w:type="spellEnd"/>
      <w:r w:rsidR="00AC5C87">
        <w:rPr>
          <w:rFonts w:ascii="Arial" w:hAnsi="Arial" w:cs="Arial"/>
          <w:sz w:val="19"/>
          <w:szCs w:val="19"/>
        </w:rPr>
        <w:t xml:space="preserve"> </w:t>
      </w:r>
      <w:proofErr w:type="spellStart"/>
      <w:r w:rsidRPr="00A3098B">
        <w:rPr>
          <w:rFonts w:ascii="Arial" w:hAnsi="Arial" w:cs="Arial"/>
          <w:sz w:val="19"/>
          <w:szCs w:val="19"/>
        </w:rPr>
        <w:t>fwv</w:t>
      </w:r>
      <w:proofErr w:type="spellEnd"/>
      <w:r w:rsidRPr="00A3098B">
        <w:rPr>
          <w:rFonts w:ascii="Arial" w:hAnsi="Arial" w:cs="Arial"/>
          <w:sz w:val="19"/>
          <w:szCs w:val="19"/>
        </w:rPr>
        <w:t xml:space="preserve"> </w:t>
      </w:r>
      <w:r w:rsidR="00AC5C87">
        <w:rPr>
          <w:rFonts w:ascii="Arial" w:hAnsi="Arial" w:cs="Arial"/>
          <w:sz w:val="19"/>
          <w:szCs w:val="19"/>
        </w:rPr>
        <w:t xml:space="preserve">cov </w:t>
      </w:r>
      <w:proofErr w:type="spellStart"/>
      <w:r w:rsidR="00AC5C87" w:rsidRPr="00A3098B">
        <w:rPr>
          <w:rFonts w:ascii="Arial" w:hAnsi="Arial" w:cs="Arial"/>
          <w:sz w:val="19"/>
          <w:szCs w:val="19"/>
        </w:rPr>
        <w:t>txheej</w:t>
      </w:r>
      <w:proofErr w:type="spellEnd"/>
      <w:r w:rsidR="00AC5C87" w:rsidRPr="00A3098B">
        <w:rPr>
          <w:rFonts w:ascii="Arial" w:hAnsi="Arial" w:cs="Arial"/>
          <w:sz w:val="19"/>
          <w:szCs w:val="19"/>
        </w:rPr>
        <w:t xml:space="preserve"> </w:t>
      </w:r>
      <w:proofErr w:type="spellStart"/>
      <w:r w:rsidR="00AC5C87" w:rsidRPr="00A3098B">
        <w:rPr>
          <w:rFonts w:ascii="Arial" w:hAnsi="Arial" w:cs="Arial"/>
          <w:sz w:val="19"/>
          <w:szCs w:val="19"/>
        </w:rPr>
        <w:t>txheem</w:t>
      </w:r>
      <w:proofErr w:type="spellEnd"/>
      <w:r w:rsidR="00AC5C87" w:rsidRPr="00A3098B">
        <w:rPr>
          <w:rFonts w:ascii="Arial" w:hAnsi="Arial" w:cs="Arial"/>
          <w:sz w:val="19"/>
          <w:szCs w:val="19"/>
        </w:rPr>
        <w:t xml:space="preserve"> </w:t>
      </w:r>
      <w:proofErr w:type="spellStart"/>
      <w:r w:rsidR="00AC5C87">
        <w:rPr>
          <w:rFonts w:ascii="Arial" w:hAnsi="Arial" w:cs="Arial"/>
          <w:sz w:val="19"/>
          <w:szCs w:val="19"/>
        </w:rPr>
        <w:t>ntawm</w:t>
      </w:r>
      <w:proofErr w:type="spellEnd"/>
      <w:r w:rsidR="00AC5C87">
        <w:rPr>
          <w:rFonts w:ascii="Arial" w:hAnsi="Arial" w:cs="Arial"/>
          <w:sz w:val="19"/>
          <w:szCs w:val="19"/>
        </w:rPr>
        <w:t xml:space="preserve"> </w:t>
      </w:r>
      <w:proofErr w:type="spellStart"/>
      <w:r w:rsidR="00AC5C87">
        <w:rPr>
          <w:rFonts w:ascii="Arial" w:hAnsi="Arial" w:cs="Arial"/>
          <w:sz w:val="19"/>
          <w:szCs w:val="19"/>
        </w:rPr>
        <w:t>txoj</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mus</w:t>
      </w:r>
      <w:proofErr w:type="spellEnd"/>
      <w:r w:rsidRPr="00A3098B">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ntawm</w:t>
      </w:r>
      <w:proofErr w:type="spellEnd"/>
      <w:r w:rsidRPr="00A3098B">
        <w:rPr>
          <w:rFonts w:ascii="Arial" w:hAnsi="Arial" w:cs="Arial"/>
          <w:sz w:val="19"/>
          <w:szCs w:val="19"/>
        </w:rPr>
        <w:t xml:space="preserve"> </w:t>
      </w:r>
      <w:proofErr w:type="spellStart"/>
      <w:r w:rsidRPr="00A3098B">
        <w:rPr>
          <w:rFonts w:ascii="Arial" w:hAnsi="Arial" w:cs="Arial"/>
          <w:sz w:val="19"/>
          <w:szCs w:val="19"/>
        </w:rPr>
        <w:t>Tsab</w:t>
      </w:r>
      <w:proofErr w:type="spellEnd"/>
      <w:r w:rsidRPr="00A3098B">
        <w:rPr>
          <w:rFonts w:ascii="Arial" w:hAnsi="Arial" w:cs="Arial"/>
          <w:sz w:val="19"/>
          <w:szCs w:val="19"/>
        </w:rPr>
        <w:t xml:space="preserve"> </w:t>
      </w:r>
      <w:proofErr w:type="spellStart"/>
      <w:r w:rsidRPr="00A3098B">
        <w:rPr>
          <w:rFonts w:ascii="Arial" w:hAnsi="Arial" w:cs="Arial"/>
          <w:sz w:val="19"/>
          <w:szCs w:val="19"/>
        </w:rPr>
        <w:t>Ntawv</w:t>
      </w:r>
      <w:proofErr w:type="spellEnd"/>
      <w:r w:rsidRPr="00A3098B">
        <w:rPr>
          <w:rFonts w:ascii="Arial" w:hAnsi="Arial" w:cs="Arial"/>
          <w:sz w:val="19"/>
          <w:szCs w:val="19"/>
        </w:rPr>
        <w:t xml:space="preserve"> </w:t>
      </w:r>
      <w:proofErr w:type="spellStart"/>
      <w:r w:rsidRPr="00A3098B">
        <w:rPr>
          <w:rFonts w:ascii="Arial" w:hAnsi="Arial" w:cs="Arial"/>
          <w:sz w:val="19"/>
          <w:szCs w:val="19"/>
        </w:rPr>
        <w:t>Ceeb</w:t>
      </w:r>
      <w:proofErr w:type="spellEnd"/>
      <w:r w:rsidRPr="00A3098B">
        <w:rPr>
          <w:rFonts w:ascii="Arial" w:hAnsi="Arial" w:cs="Arial"/>
          <w:sz w:val="19"/>
          <w:szCs w:val="19"/>
        </w:rPr>
        <w:t xml:space="preserve"> Toom </w:t>
      </w:r>
      <w:proofErr w:type="spellStart"/>
      <w:ins w:id="137" w:author="Kaxiong" w:date="2021-05-16T17:02:00Z">
        <w:r w:rsidR="0029453E">
          <w:rPr>
            <w:rFonts w:ascii="Arial" w:hAnsi="Arial" w:cs="Arial"/>
            <w:sz w:val="19"/>
            <w:szCs w:val="19"/>
          </w:rPr>
          <w:t>uas</w:t>
        </w:r>
        <w:proofErr w:type="spellEnd"/>
        <w:r w:rsidR="0029453E">
          <w:rPr>
            <w:rFonts w:ascii="Arial" w:hAnsi="Arial" w:cs="Arial"/>
            <w:sz w:val="19"/>
            <w:szCs w:val="19"/>
          </w:rPr>
          <w:t xml:space="preserve"> </w:t>
        </w:r>
        <w:proofErr w:type="spellStart"/>
        <w:r w:rsidR="0029453E">
          <w:rPr>
            <w:rFonts w:ascii="Arial" w:hAnsi="Arial" w:cs="Arial"/>
            <w:sz w:val="19"/>
            <w:szCs w:val="19"/>
          </w:rPr>
          <w:t>m</w:t>
        </w:r>
      </w:ins>
      <w:ins w:id="138" w:author="Kaxiong" w:date="2021-05-17T19:51:00Z">
        <w:r w:rsidR="0018595C">
          <w:rPr>
            <w:rFonts w:ascii="Arial" w:hAnsi="Arial" w:cs="Arial"/>
            <w:sz w:val="19"/>
            <w:szCs w:val="19"/>
          </w:rPr>
          <w:t>ua</w:t>
        </w:r>
      </w:ins>
      <w:ins w:id="139" w:author="Kaxiong" w:date="2021-05-16T17:02:00Z">
        <w:r w:rsidR="0029453E">
          <w:rPr>
            <w:rFonts w:ascii="Arial" w:hAnsi="Arial" w:cs="Arial"/>
            <w:sz w:val="19"/>
            <w:szCs w:val="19"/>
          </w:rPr>
          <w:t>b</w:t>
        </w:r>
        <w:proofErr w:type="spellEnd"/>
        <w:r w:rsidR="0029453E">
          <w:rPr>
            <w:rFonts w:ascii="Arial" w:hAnsi="Arial" w:cs="Arial"/>
            <w:sz w:val="19"/>
            <w:szCs w:val="19"/>
          </w:rPr>
          <w:t xml:space="preserve"> </w:t>
        </w:r>
        <w:proofErr w:type="spellStart"/>
        <w:r w:rsidR="0029453E">
          <w:rPr>
            <w:rFonts w:ascii="Arial" w:hAnsi="Arial" w:cs="Arial"/>
            <w:sz w:val="19"/>
            <w:szCs w:val="19"/>
          </w:rPr>
          <w:t>nrog</w:t>
        </w:r>
        <w:proofErr w:type="spellEnd"/>
        <w:r w:rsidR="0029453E">
          <w:rPr>
            <w:rFonts w:ascii="Arial" w:hAnsi="Arial" w:cs="Arial"/>
            <w:sz w:val="19"/>
            <w:szCs w:val="19"/>
          </w:rPr>
          <w:t xml:space="preserve"> </w:t>
        </w:r>
      </w:ins>
      <w:proofErr w:type="spellStart"/>
      <w:r w:rsidRPr="00A3098B">
        <w:rPr>
          <w:rFonts w:ascii="Arial" w:hAnsi="Arial" w:cs="Arial"/>
          <w:sz w:val="19"/>
          <w:szCs w:val="19"/>
        </w:rPr>
        <w:t>Txog</w:t>
      </w:r>
      <w:proofErr w:type="spellEnd"/>
      <w:r w:rsidRPr="00A3098B">
        <w:rPr>
          <w:rFonts w:ascii="Arial" w:hAnsi="Arial" w:cs="Arial"/>
          <w:sz w:val="19"/>
          <w:szCs w:val="19"/>
        </w:rPr>
        <w:t xml:space="preserve"> Cov Cai </w:t>
      </w:r>
      <w:proofErr w:type="spellStart"/>
      <w:r w:rsidRPr="00A3098B">
        <w:rPr>
          <w:rFonts w:ascii="Arial" w:hAnsi="Arial" w:cs="Arial"/>
          <w:sz w:val="19"/>
          <w:szCs w:val="19"/>
        </w:rPr>
        <w:t>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Kev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rau</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tshab</w:t>
      </w:r>
      <w:proofErr w:type="spellEnd"/>
      <w:r w:rsidRPr="00A3098B">
        <w:rPr>
          <w:rFonts w:ascii="Arial" w:hAnsi="Arial" w:cs="Arial"/>
          <w:sz w:val="19"/>
          <w:szCs w:val="19"/>
        </w:rPr>
        <w:t xml:space="preserve"> </w:t>
      </w:r>
      <w:proofErr w:type="spellStart"/>
      <w:r w:rsidRPr="00A3098B">
        <w:rPr>
          <w:rFonts w:ascii="Arial" w:hAnsi="Arial" w:cs="Arial"/>
          <w:sz w:val="19"/>
          <w:szCs w:val="19"/>
        </w:rPr>
        <w:t>txhais</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cov </w:t>
      </w:r>
      <w:proofErr w:type="spellStart"/>
      <w:r w:rsidRPr="00A3098B">
        <w:rPr>
          <w:rFonts w:ascii="Arial" w:hAnsi="Arial" w:cs="Arial"/>
          <w:sz w:val="19"/>
          <w:szCs w:val="19"/>
        </w:rPr>
        <w:t>cai</w:t>
      </w:r>
      <w:proofErr w:type="spellEnd"/>
      <w:r w:rsidRPr="00A3098B">
        <w:rPr>
          <w:rFonts w:ascii="Arial" w:hAnsi="Arial" w:cs="Arial"/>
          <w:sz w:val="19"/>
          <w:szCs w:val="19"/>
        </w:rPr>
        <w:t xml:space="preserve"> no.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xav</w:t>
      </w:r>
      <w:proofErr w:type="spellEnd"/>
      <w:r w:rsidRPr="00A3098B">
        <w:rPr>
          <w:rFonts w:ascii="Arial" w:hAnsi="Arial" w:cs="Arial"/>
          <w:sz w:val="19"/>
          <w:szCs w:val="19"/>
        </w:rPr>
        <w:t xml:space="preserve"> </w:t>
      </w:r>
      <w:proofErr w:type="spellStart"/>
      <w:r w:rsidRPr="00A3098B">
        <w:rPr>
          <w:rFonts w:ascii="Arial" w:hAnsi="Arial" w:cs="Arial"/>
          <w:sz w:val="19"/>
          <w:szCs w:val="19"/>
        </w:rPr>
        <w:t>paub</w:t>
      </w:r>
      <w:proofErr w:type="spellEnd"/>
      <w:r w:rsidRPr="00A3098B">
        <w:rPr>
          <w:rFonts w:ascii="Arial" w:hAnsi="Arial" w:cs="Arial"/>
          <w:sz w:val="19"/>
          <w:szCs w:val="19"/>
        </w:rPr>
        <w:t xml:space="preserve"> </w:t>
      </w:r>
      <w:proofErr w:type="spellStart"/>
      <w:r w:rsidRPr="00A3098B">
        <w:rPr>
          <w:rFonts w:ascii="Arial" w:hAnsi="Arial" w:cs="Arial"/>
          <w:sz w:val="19"/>
          <w:szCs w:val="19"/>
        </w:rPr>
        <w:t>ntxiv</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cov </w:t>
      </w:r>
      <w:proofErr w:type="spellStart"/>
      <w:r w:rsidRPr="00A3098B">
        <w:rPr>
          <w:rFonts w:ascii="Arial" w:hAnsi="Arial" w:cs="Arial"/>
          <w:sz w:val="19"/>
          <w:szCs w:val="19"/>
        </w:rPr>
        <w:t>cai</w:t>
      </w:r>
      <w:proofErr w:type="spellEnd"/>
      <w:r w:rsidRPr="00A3098B">
        <w:rPr>
          <w:rFonts w:ascii="Arial" w:hAnsi="Arial" w:cs="Arial"/>
          <w:sz w:val="19"/>
          <w:szCs w:val="19"/>
        </w:rPr>
        <w:t xml:space="preserve"> los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ins w:id="140" w:author="Kaxiong" w:date="2021-05-16T17:03:00Z">
        <w:r w:rsidR="0029453E">
          <w:rPr>
            <w:rFonts w:ascii="Arial" w:hAnsi="Arial" w:cs="Arial"/>
            <w:sz w:val="19"/>
            <w:szCs w:val="19"/>
          </w:rPr>
          <w:t>ua</w:t>
        </w:r>
        <w:proofErr w:type="spellEnd"/>
        <w:r w:rsidR="0029453E">
          <w:rPr>
            <w:rFonts w:ascii="Arial" w:hAnsi="Arial" w:cs="Arial"/>
            <w:sz w:val="19"/>
            <w:szCs w:val="19"/>
          </w:rPr>
          <w:t xml:space="preserve"> </w:t>
        </w:r>
        <w:proofErr w:type="spellStart"/>
        <w:r w:rsidR="0029453E">
          <w:rPr>
            <w:rFonts w:ascii="Arial" w:hAnsi="Arial" w:cs="Arial"/>
            <w:sz w:val="19"/>
            <w:szCs w:val="19"/>
          </w:rPr>
          <w:t>uas</w:t>
        </w:r>
        <w:proofErr w:type="spellEnd"/>
        <w:r w:rsidR="0029453E">
          <w:rPr>
            <w:rFonts w:ascii="Arial" w:hAnsi="Arial" w:cs="Arial"/>
            <w:sz w:val="19"/>
            <w:szCs w:val="19"/>
          </w:rPr>
          <w:t xml:space="preserve"> tau </w:t>
        </w:r>
      </w:ins>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del w:id="141" w:author="Kaxiong" w:date="2021-05-16T17:03:00Z">
        <w:r w:rsidRPr="00A3098B" w:rsidDel="00A11032">
          <w:rPr>
            <w:rFonts w:ascii="Arial" w:hAnsi="Arial" w:cs="Arial"/>
            <w:sz w:val="19"/>
            <w:szCs w:val="19"/>
          </w:rPr>
          <w:delText xml:space="preserve">ua </w:delText>
        </w:r>
      </w:del>
      <w:proofErr w:type="spellStart"/>
      <w:r w:rsidRPr="00A3098B">
        <w:rPr>
          <w:rFonts w:ascii="Arial" w:hAnsi="Arial" w:cs="Arial"/>
          <w:sz w:val="19"/>
          <w:szCs w:val="19"/>
        </w:rPr>
        <w:t>thov</w:t>
      </w:r>
      <w:proofErr w:type="spellEnd"/>
      <w:r w:rsidRPr="00A3098B">
        <w:rPr>
          <w:rFonts w:ascii="Arial" w:hAnsi="Arial" w:cs="Arial"/>
          <w:sz w:val="19"/>
          <w:szCs w:val="19"/>
        </w:rPr>
        <w:t xml:space="preserve"> hu </w:t>
      </w:r>
      <w:proofErr w:type="spellStart"/>
      <w:r w:rsidRPr="00A3098B">
        <w:rPr>
          <w:rFonts w:ascii="Arial" w:hAnsi="Arial" w:cs="Arial"/>
          <w:sz w:val="19"/>
          <w:szCs w:val="19"/>
        </w:rPr>
        <w:t>rau</w:t>
      </w:r>
      <w:proofErr w:type="spellEnd"/>
      <w:r w:rsidR="00FC1CB4">
        <w:rPr>
          <w:rFonts w:ascii="Arial" w:hAnsi="Arial" w:cs="Arial"/>
          <w:sz w:val="19"/>
          <w:szCs w:val="19"/>
        </w:rPr>
        <w:t>:</w:t>
      </w:r>
    </w:p>
    <w:p w14:paraId="2B9C24B0" w14:textId="203837AD" w:rsidR="00534FF8" w:rsidRDefault="00534FF8" w:rsidP="00CE6C8D">
      <w:pPr>
        <w:spacing w:after="0"/>
        <w:jc w:val="both"/>
        <w:rPr>
          <w:rFonts w:ascii="Arial" w:hAnsi="Arial" w:cs="Arial"/>
          <w:sz w:val="19"/>
          <w:szCs w:val="19"/>
        </w:rPr>
      </w:pPr>
    </w:p>
    <w:p w14:paraId="27BCA31E" w14:textId="3E085546" w:rsidR="00534FF8" w:rsidRDefault="00FE4335" w:rsidP="00CE6C8D">
      <w:pPr>
        <w:spacing w:after="0"/>
        <w:jc w:val="both"/>
        <w:rPr>
          <w:rFonts w:ascii="Arial" w:hAnsi="Arial" w:cs="Arial"/>
          <w:sz w:val="19"/>
          <w:szCs w:val="19"/>
        </w:rPr>
      </w:pPr>
      <w:r>
        <w:rPr>
          <w:rFonts w:ascii="Arial" w:hAnsi="Arial" w:cs="Arial"/>
          <w:sz w:val="19"/>
          <w:szCs w:val="19"/>
        </w:rPr>
        <w:lastRenderedPageBreak/>
        <w:t xml:space="preserve">Sau </w:t>
      </w:r>
      <w:proofErr w:type="spellStart"/>
      <w:r>
        <w:rPr>
          <w:rFonts w:ascii="Arial" w:hAnsi="Arial" w:cs="Arial"/>
          <w:sz w:val="19"/>
          <w:szCs w:val="19"/>
        </w:rPr>
        <w:t>Npe</w:t>
      </w:r>
      <w:proofErr w:type="spellEnd"/>
      <w:r>
        <w:rPr>
          <w:rFonts w:ascii="Arial" w:hAnsi="Arial" w:cs="Arial"/>
          <w:sz w:val="19"/>
          <w:szCs w:val="19"/>
        </w:rPr>
        <w:t xml:space="preserve"> </w:t>
      </w:r>
      <w:proofErr w:type="spellStart"/>
      <w:r>
        <w:rPr>
          <w:rFonts w:ascii="Arial" w:hAnsi="Arial" w:cs="Arial"/>
          <w:sz w:val="19"/>
          <w:szCs w:val="19"/>
        </w:rPr>
        <w:t>Txhawm</w:t>
      </w:r>
      <w:proofErr w:type="spellEnd"/>
      <w:r>
        <w:rPr>
          <w:rFonts w:ascii="Arial" w:hAnsi="Arial" w:cs="Arial"/>
          <w:sz w:val="19"/>
          <w:szCs w:val="19"/>
        </w:rPr>
        <w:t xml:space="preserve"> Rau Hu                 </w:t>
      </w:r>
      <w:proofErr w:type="spellStart"/>
      <w:r>
        <w:rPr>
          <w:rFonts w:ascii="Arial" w:hAnsi="Arial" w:cs="Arial"/>
          <w:sz w:val="19"/>
          <w:szCs w:val="19"/>
        </w:rPr>
        <w:t>Q</w:t>
      </w:r>
      <w:del w:id="142" w:author="Kaxiong" w:date="2021-05-16T17:04:00Z">
        <w:r w:rsidDel="00A11032">
          <w:rPr>
            <w:rFonts w:ascii="Arial" w:hAnsi="Arial" w:cs="Arial"/>
            <w:sz w:val="19"/>
            <w:szCs w:val="19"/>
          </w:rPr>
          <w:delText>h</w:delText>
        </w:r>
      </w:del>
      <w:r>
        <w:rPr>
          <w:rFonts w:ascii="Arial" w:hAnsi="Arial" w:cs="Arial"/>
          <w:sz w:val="19"/>
          <w:szCs w:val="19"/>
        </w:rPr>
        <w:t>ib</w:t>
      </w:r>
      <w:proofErr w:type="spellEnd"/>
      <w:r>
        <w:rPr>
          <w:rFonts w:ascii="Arial" w:hAnsi="Arial" w:cs="Arial"/>
          <w:sz w:val="19"/>
          <w:szCs w:val="19"/>
        </w:rPr>
        <w:t xml:space="preserve"> </w:t>
      </w:r>
      <w:proofErr w:type="spellStart"/>
      <w:r w:rsidR="00C52A27">
        <w:rPr>
          <w:rFonts w:ascii="Arial" w:hAnsi="Arial" w:cs="Arial"/>
          <w:sz w:val="19"/>
          <w:szCs w:val="19"/>
        </w:rPr>
        <w:t>Hauj</w:t>
      </w:r>
      <w:proofErr w:type="spellEnd"/>
      <w:r w:rsidR="00C52A27">
        <w:rPr>
          <w:rFonts w:ascii="Arial" w:hAnsi="Arial" w:cs="Arial"/>
          <w:sz w:val="19"/>
          <w:szCs w:val="19"/>
        </w:rPr>
        <w:t xml:space="preserve"> </w:t>
      </w:r>
      <w:proofErr w:type="spellStart"/>
      <w:r w:rsidR="00C52A27">
        <w:rPr>
          <w:rFonts w:ascii="Arial" w:hAnsi="Arial" w:cs="Arial"/>
          <w:sz w:val="19"/>
          <w:szCs w:val="19"/>
        </w:rPr>
        <w:t>Lwm</w:t>
      </w:r>
      <w:proofErr w:type="spellEnd"/>
      <w:r>
        <w:rPr>
          <w:rFonts w:ascii="Arial" w:hAnsi="Arial" w:cs="Arial"/>
          <w:sz w:val="19"/>
          <w:szCs w:val="19"/>
        </w:rPr>
        <w:t xml:space="preserve">   </w:t>
      </w:r>
      <w:r w:rsidR="00C52A27">
        <w:rPr>
          <w:rFonts w:ascii="Arial" w:hAnsi="Arial" w:cs="Arial"/>
          <w:sz w:val="19"/>
          <w:szCs w:val="19"/>
        </w:rPr>
        <w:t xml:space="preserve">      </w:t>
      </w:r>
      <w:r>
        <w:rPr>
          <w:rFonts w:ascii="Arial" w:hAnsi="Arial" w:cs="Arial"/>
          <w:sz w:val="19"/>
          <w:szCs w:val="19"/>
        </w:rPr>
        <w:t xml:space="preserve"> </w:t>
      </w:r>
      <w:r w:rsidR="007822B4">
        <w:rPr>
          <w:rFonts w:ascii="Arial" w:hAnsi="Arial" w:cs="Arial"/>
          <w:sz w:val="19"/>
          <w:szCs w:val="19"/>
        </w:rPr>
        <w:t xml:space="preserve">   </w:t>
      </w:r>
      <w:r>
        <w:rPr>
          <w:rFonts w:ascii="Arial" w:hAnsi="Arial" w:cs="Arial"/>
          <w:sz w:val="19"/>
          <w:szCs w:val="19"/>
        </w:rPr>
        <w:t xml:space="preserve">    </w:t>
      </w:r>
      <w:proofErr w:type="spellStart"/>
      <w:r>
        <w:rPr>
          <w:rFonts w:ascii="Arial" w:hAnsi="Arial" w:cs="Arial"/>
          <w:sz w:val="19"/>
          <w:szCs w:val="19"/>
        </w:rPr>
        <w:t>Lej</w:t>
      </w:r>
      <w:proofErr w:type="spellEnd"/>
      <w:r>
        <w:rPr>
          <w:rFonts w:ascii="Arial" w:hAnsi="Arial" w:cs="Arial"/>
          <w:sz w:val="19"/>
          <w:szCs w:val="19"/>
        </w:rPr>
        <w:t xml:space="preserve"> </w:t>
      </w:r>
      <w:proofErr w:type="spellStart"/>
      <w:r>
        <w:rPr>
          <w:rFonts w:ascii="Arial" w:hAnsi="Arial" w:cs="Arial"/>
          <w:sz w:val="19"/>
          <w:szCs w:val="19"/>
        </w:rPr>
        <w:t>Xov</w:t>
      </w:r>
      <w:proofErr w:type="spellEnd"/>
      <w:r>
        <w:rPr>
          <w:rFonts w:ascii="Arial" w:hAnsi="Arial" w:cs="Arial"/>
          <w:sz w:val="19"/>
          <w:szCs w:val="19"/>
        </w:rPr>
        <w:t xml:space="preserve"> </w:t>
      </w:r>
      <w:proofErr w:type="spellStart"/>
      <w:r>
        <w:rPr>
          <w:rFonts w:ascii="Arial" w:hAnsi="Arial" w:cs="Arial"/>
          <w:sz w:val="19"/>
          <w:szCs w:val="19"/>
        </w:rPr>
        <w:t>Tooj</w:t>
      </w:r>
      <w:proofErr w:type="spellEnd"/>
      <w:r>
        <w:rPr>
          <w:rFonts w:ascii="Arial" w:hAnsi="Arial" w:cs="Arial"/>
          <w:sz w:val="19"/>
          <w:szCs w:val="19"/>
        </w:rPr>
        <w:t xml:space="preserve">                    Chaw </w:t>
      </w:r>
      <w:proofErr w:type="spellStart"/>
      <w:r>
        <w:rPr>
          <w:rFonts w:ascii="Arial" w:hAnsi="Arial" w:cs="Arial"/>
          <w:sz w:val="19"/>
          <w:szCs w:val="19"/>
        </w:rPr>
        <w:t>Nyob</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E-mail</w:t>
      </w:r>
    </w:p>
    <w:p w14:paraId="4D0A7F73" w14:textId="26C8352C" w:rsidR="00FE4335" w:rsidRDefault="00FE4335" w:rsidP="00CE6C8D">
      <w:pPr>
        <w:spacing w:after="0"/>
        <w:jc w:val="both"/>
        <w:rPr>
          <w:rFonts w:ascii="Arial" w:hAnsi="Arial" w:cs="Arial"/>
          <w:sz w:val="19"/>
          <w:szCs w:val="19"/>
        </w:rPr>
      </w:pPr>
    </w:p>
    <w:p w14:paraId="29C6C5F4" w14:textId="2261BBF5" w:rsidR="00151C6F" w:rsidRPr="00CA0A38" w:rsidRDefault="00356F71" w:rsidP="00151C6F">
      <w:pPr>
        <w:spacing w:after="0"/>
        <w:jc w:val="both"/>
        <w:rPr>
          <w:rFonts w:ascii="Arial" w:hAnsi="Arial" w:cs="Arial"/>
          <w:sz w:val="19"/>
          <w:szCs w:val="19"/>
        </w:rPr>
      </w:pPr>
      <w:r w:rsidRPr="00356F71">
        <w:rPr>
          <w:rFonts w:ascii="Arial" w:hAnsi="Arial" w:cs="Arial"/>
          <w:sz w:val="19"/>
          <w:szCs w:val="19"/>
          <w:u w:val="single"/>
        </w:rPr>
        <w:t>Abigail Clayton M.A. CCC-SLP</w:t>
      </w:r>
      <w:r w:rsidR="00151C6F" w:rsidRPr="00CA0A38">
        <w:rPr>
          <w:rFonts w:ascii="Arial" w:hAnsi="Arial" w:cs="Arial"/>
          <w:sz w:val="19"/>
          <w:szCs w:val="19"/>
        </w:rPr>
        <w:t xml:space="preserve">        </w:t>
      </w:r>
      <w:r w:rsidR="00151C6F" w:rsidRPr="001316C8">
        <w:rPr>
          <w:rFonts w:ascii="Arial" w:hAnsi="Arial" w:cs="Arial"/>
          <w:sz w:val="19"/>
          <w:szCs w:val="19"/>
          <w:u w:val="single"/>
        </w:rPr>
        <w:t xml:space="preserve">Kev </w:t>
      </w:r>
      <w:proofErr w:type="spellStart"/>
      <w:r w:rsidR="00151C6F" w:rsidRPr="001316C8">
        <w:rPr>
          <w:rFonts w:ascii="Arial" w:hAnsi="Arial" w:cs="Arial"/>
          <w:sz w:val="19"/>
          <w:szCs w:val="19"/>
          <w:u w:val="single"/>
        </w:rPr>
        <w:t>Hais</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Lus</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thiab</w:t>
      </w:r>
      <w:proofErr w:type="spellEnd"/>
      <w:r w:rsidR="001316C8" w:rsidRPr="001316C8">
        <w:rPr>
          <w:rFonts w:ascii="Arial" w:hAnsi="Arial" w:cs="Arial"/>
          <w:sz w:val="19"/>
          <w:szCs w:val="19"/>
        </w:rPr>
        <w:t xml:space="preserve">             </w:t>
      </w:r>
      <w:r w:rsidR="001316C8">
        <w:rPr>
          <w:rFonts w:ascii="Arial" w:hAnsi="Arial" w:cs="Arial"/>
          <w:sz w:val="19"/>
          <w:szCs w:val="19"/>
          <w:u w:val="single"/>
        </w:rPr>
        <w:t>916-542-1288</w:t>
      </w:r>
      <w:r w:rsidR="001316C8" w:rsidRPr="001316C8">
        <w:rPr>
          <w:rFonts w:ascii="Arial" w:hAnsi="Arial" w:cs="Arial"/>
          <w:sz w:val="19"/>
          <w:szCs w:val="19"/>
        </w:rPr>
        <w:t xml:space="preserve">                     </w:t>
      </w:r>
      <w:r w:rsidR="001316C8">
        <w:rPr>
          <w:rFonts w:ascii="Arial" w:hAnsi="Arial" w:cs="Arial"/>
          <w:sz w:val="19"/>
          <w:szCs w:val="19"/>
          <w:u w:val="single"/>
        </w:rPr>
        <w:t xml:space="preserve"> Abigail-Clayto-NPA@SCUSD.edu</w:t>
      </w:r>
    </w:p>
    <w:p w14:paraId="69AC9D04" w14:textId="64F3575B" w:rsidR="00FE4335" w:rsidRDefault="00CA0A38" w:rsidP="00151C6F">
      <w:pPr>
        <w:spacing w:after="0"/>
        <w:jc w:val="both"/>
        <w:rPr>
          <w:rFonts w:ascii="Arial" w:hAnsi="Arial" w:cs="Arial"/>
          <w:sz w:val="19"/>
          <w:szCs w:val="19"/>
          <w:u w:val="single"/>
        </w:rPr>
      </w:pPr>
      <w:r>
        <w:rPr>
          <w:rFonts w:ascii="Arial" w:hAnsi="Arial" w:cs="Arial"/>
          <w:sz w:val="19"/>
          <w:szCs w:val="19"/>
        </w:rPr>
        <w:t xml:space="preserve">                                                        </w:t>
      </w:r>
      <w:r w:rsidR="00151C6F" w:rsidRPr="001316C8">
        <w:rPr>
          <w:rFonts w:ascii="Arial" w:hAnsi="Arial" w:cs="Arial"/>
          <w:sz w:val="19"/>
          <w:szCs w:val="19"/>
          <w:u w:val="single"/>
        </w:rPr>
        <w:t xml:space="preserve">Tus </w:t>
      </w:r>
      <w:proofErr w:type="spellStart"/>
      <w:r w:rsidR="00151C6F" w:rsidRPr="001316C8">
        <w:rPr>
          <w:rFonts w:ascii="Arial" w:hAnsi="Arial" w:cs="Arial"/>
          <w:sz w:val="19"/>
          <w:szCs w:val="19"/>
          <w:u w:val="single"/>
        </w:rPr>
        <w:t>Kws</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Paub</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Mloog</w:t>
      </w:r>
      <w:proofErr w:type="spellEnd"/>
      <w:r w:rsidR="00151C6F" w:rsidRPr="001316C8">
        <w:rPr>
          <w:rFonts w:ascii="Arial" w:hAnsi="Arial" w:cs="Arial"/>
          <w:sz w:val="19"/>
          <w:szCs w:val="19"/>
          <w:u w:val="single"/>
        </w:rPr>
        <w:t xml:space="preserve"> </w:t>
      </w:r>
      <w:proofErr w:type="spellStart"/>
      <w:r w:rsidR="00151C6F" w:rsidRPr="001316C8">
        <w:rPr>
          <w:rFonts w:ascii="Arial" w:hAnsi="Arial" w:cs="Arial"/>
          <w:sz w:val="19"/>
          <w:szCs w:val="19"/>
          <w:u w:val="single"/>
        </w:rPr>
        <w:t>Lus</w:t>
      </w:r>
      <w:proofErr w:type="spellEnd"/>
    </w:p>
    <w:p w14:paraId="666B27B5" w14:textId="37DF28F1" w:rsidR="00DE4561" w:rsidRDefault="00DE4561" w:rsidP="00151C6F">
      <w:pPr>
        <w:spacing w:after="0"/>
        <w:jc w:val="both"/>
        <w:rPr>
          <w:rFonts w:ascii="Arial" w:hAnsi="Arial" w:cs="Arial"/>
          <w:sz w:val="19"/>
          <w:szCs w:val="19"/>
        </w:rPr>
      </w:pPr>
    </w:p>
    <w:p w14:paraId="07326565" w14:textId="572B6348" w:rsidR="00DE4561" w:rsidRDefault="00DE4561" w:rsidP="00151C6F">
      <w:pPr>
        <w:spacing w:after="0"/>
        <w:jc w:val="both"/>
        <w:rPr>
          <w:rFonts w:ascii="Arial" w:hAnsi="Arial" w:cs="Arial"/>
          <w:sz w:val="19"/>
          <w:szCs w:val="19"/>
        </w:rPr>
      </w:pPr>
      <w:del w:id="143" w:author="Kaxiong" w:date="2021-05-16T17:05:00Z">
        <w:r w:rsidRPr="00DE4561" w:rsidDel="00A11032">
          <w:rPr>
            <w:rFonts w:ascii="Arial" w:hAnsi="Arial" w:cs="Arial"/>
            <w:sz w:val="19"/>
            <w:szCs w:val="19"/>
          </w:rPr>
          <w:delText xml:space="preserve">IEP </w:delText>
        </w:r>
      </w:del>
      <w:proofErr w:type="spellStart"/>
      <w:r w:rsidRPr="00DE4561">
        <w:rPr>
          <w:rFonts w:ascii="Arial" w:hAnsi="Arial" w:cs="Arial"/>
          <w:sz w:val="19"/>
          <w:szCs w:val="19"/>
        </w:rPr>
        <w:t>Hnub</w:t>
      </w:r>
      <w:proofErr w:type="spellEnd"/>
      <w:r w:rsidRPr="00DE4561">
        <w:rPr>
          <w:rFonts w:ascii="Arial" w:hAnsi="Arial" w:cs="Arial"/>
          <w:sz w:val="19"/>
          <w:szCs w:val="19"/>
        </w:rPr>
        <w:t xml:space="preserve"> </w:t>
      </w:r>
      <w:proofErr w:type="spellStart"/>
      <w:r w:rsidRPr="00DE4561">
        <w:rPr>
          <w:rFonts w:ascii="Arial" w:hAnsi="Arial" w:cs="Arial"/>
          <w:sz w:val="19"/>
          <w:szCs w:val="19"/>
        </w:rPr>
        <w:t>tim</w:t>
      </w:r>
      <w:proofErr w:type="spellEnd"/>
      <w:r w:rsidRPr="00DE4561">
        <w:rPr>
          <w:rFonts w:ascii="Arial" w:hAnsi="Arial" w:cs="Arial"/>
          <w:sz w:val="19"/>
          <w:szCs w:val="19"/>
        </w:rPr>
        <w:t xml:space="preserve"> </w:t>
      </w:r>
      <w:ins w:id="144" w:author="Kaxiong" w:date="2021-05-16T17:05:00Z">
        <w:r w:rsidR="00A11032">
          <w:rPr>
            <w:rFonts w:ascii="Arial" w:hAnsi="Arial" w:cs="Arial"/>
            <w:sz w:val="19"/>
            <w:szCs w:val="19"/>
          </w:rPr>
          <w:t xml:space="preserve">tau </w:t>
        </w:r>
        <w:proofErr w:type="spellStart"/>
        <w:r w:rsidR="00A11032">
          <w:rPr>
            <w:rFonts w:ascii="Arial" w:hAnsi="Arial" w:cs="Arial"/>
            <w:sz w:val="19"/>
            <w:szCs w:val="19"/>
          </w:rPr>
          <w:t>nkag</w:t>
        </w:r>
        <w:proofErr w:type="spellEnd"/>
        <w:r w:rsidR="00A11032">
          <w:rPr>
            <w:rFonts w:ascii="Arial" w:hAnsi="Arial" w:cs="Arial"/>
            <w:sz w:val="19"/>
            <w:szCs w:val="19"/>
          </w:rPr>
          <w:t xml:space="preserve"> I</w:t>
        </w:r>
      </w:ins>
      <w:ins w:id="145" w:author="Kaxiong" w:date="2021-05-16T17:06:00Z">
        <w:r w:rsidR="00A11032">
          <w:rPr>
            <w:rFonts w:ascii="Arial" w:hAnsi="Arial" w:cs="Arial"/>
            <w:sz w:val="19"/>
            <w:szCs w:val="19"/>
          </w:rPr>
          <w:t xml:space="preserve">EP </w:t>
        </w:r>
      </w:ins>
      <w:r w:rsidRPr="00DE4561">
        <w:rPr>
          <w:rFonts w:ascii="Arial" w:hAnsi="Arial" w:cs="Arial"/>
          <w:sz w:val="19"/>
          <w:szCs w:val="19"/>
        </w:rPr>
        <w:t xml:space="preserve">12/18/2020 </w:t>
      </w:r>
      <w:del w:id="146" w:author="Kaxiong" w:date="2021-05-16T17:06:00Z">
        <w:r w:rsidRPr="00DE4561" w:rsidDel="00A11032">
          <w:rPr>
            <w:rFonts w:ascii="Arial" w:hAnsi="Arial" w:cs="Arial"/>
            <w:sz w:val="19"/>
            <w:szCs w:val="19"/>
          </w:rPr>
          <w:delText>txuas ntxiv</w:delText>
        </w:r>
      </w:del>
      <w:proofErr w:type="spellStart"/>
      <w:ins w:id="147" w:author="Kaxiong" w:date="2021-05-16T17:06:00Z">
        <w:r w:rsidR="00A11032">
          <w:rPr>
            <w:rFonts w:ascii="Arial" w:hAnsi="Arial" w:cs="Arial"/>
            <w:sz w:val="19"/>
            <w:szCs w:val="19"/>
          </w:rPr>
          <w:t>raug</w:t>
        </w:r>
        <w:proofErr w:type="spellEnd"/>
        <w:r w:rsidR="00A11032">
          <w:rPr>
            <w:rFonts w:ascii="Arial" w:hAnsi="Arial" w:cs="Arial"/>
            <w:sz w:val="19"/>
            <w:szCs w:val="19"/>
          </w:rPr>
          <w:t xml:space="preserve"> </w:t>
        </w:r>
        <w:proofErr w:type="spellStart"/>
        <w:r w:rsidR="00A11032">
          <w:rPr>
            <w:rFonts w:ascii="Arial" w:hAnsi="Arial" w:cs="Arial"/>
            <w:sz w:val="19"/>
            <w:szCs w:val="19"/>
          </w:rPr>
          <w:t>muab</w:t>
        </w:r>
        <w:proofErr w:type="spellEnd"/>
        <w:r w:rsidR="00A11032">
          <w:rPr>
            <w:rFonts w:ascii="Arial" w:hAnsi="Arial" w:cs="Arial"/>
            <w:sz w:val="19"/>
            <w:szCs w:val="19"/>
          </w:rPr>
          <w:t xml:space="preserve"> </w:t>
        </w:r>
        <w:proofErr w:type="spellStart"/>
        <w:r w:rsidR="00A11032">
          <w:rPr>
            <w:rFonts w:ascii="Arial" w:hAnsi="Arial" w:cs="Arial"/>
            <w:sz w:val="19"/>
            <w:szCs w:val="19"/>
          </w:rPr>
          <w:t>nrog</w:t>
        </w:r>
      </w:ins>
      <w:proofErr w:type="spellEnd"/>
      <w:r w:rsidRPr="00DE4561">
        <w:rPr>
          <w:rFonts w:ascii="Arial" w:hAnsi="Arial" w:cs="Arial"/>
          <w:sz w:val="19"/>
          <w:szCs w:val="19"/>
        </w:rPr>
        <w:t>:</w:t>
      </w:r>
    </w:p>
    <w:p w14:paraId="7404A40C" w14:textId="71164369" w:rsidR="00DE4561" w:rsidRDefault="00DE4561" w:rsidP="00151C6F">
      <w:pPr>
        <w:spacing w:after="0"/>
        <w:jc w:val="both"/>
        <w:rPr>
          <w:rFonts w:ascii="Arial" w:hAnsi="Arial" w:cs="Arial"/>
          <w:sz w:val="19"/>
          <w:szCs w:val="19"/>
        </w:rPr>
      </w:pPr>
    </w:p>
    <w:p w14:paraId="7E251870" w14:textId="18CF240F" w:rsidR="00DE4561" w:rsidRDefault="00A11606" w:rsidP="00151C6F">
      <w:pPr>
        <w:spacing w:after="0"/>
        <w:jc w:val="both"/>
        <w:rPr>
          <w:rFonts w:ascii="Arial" w:hAnsi="Arial" w:cs="Arial"/>
          <w:sz w:val="19"/>
          <w:szCs w:val="19"/>
        </w:rPr>
      </w:pPr>
      <w:r>
        <w:pict w14:anchorId="2EEC9AF9">
          <v:shape id="Picture 5" o:spid="_x0000_i1029" type="#_x0000_t75" style="width:12.25pt;height:9.5pt;visibility:visible;mso-wrap-style:square" o:bullet="t">
            <v:imagedata r:id="rId9" o:title=""/>
          </v:shape>
        </w:pict>
      </w:r>
      <w:proofErr w:type="spellStart"/>
      <w:r w:rsidR="00DE4561">
        <w:rPr>
          <w:rFonts w:ascii="Arial" w:hAnsi="Arial" w:cs="Arial"/>
          <w:sz w:val="19"/>
          <w:szCs w:val="19"/>
        </w:rPr>
        <w:t>Yog</w:t>
      </w:r>
      <w:proofErr w:type="spellEnd"/>
      <w:r w:rsidR="00DE4561">
        <w:rPr>
          <w:rFonts w:ascii="Arial" w:hAnsi="Arial" w:cs="Arial"/>
          <w:sz w:val="19"/>
          <w:szCs w:val="19"/>
        </w:rPr>
        <w:t xml:space="preserve"> </w:t>
      </w:r>
      <w:del w:id="148" w:author="Kaxiong" w:date="2021-05-16T17:07:00Z">
        <w:r w:rsidR="00DE4561" w:rsidDel="00A11032">
          <w:rPr>
            <w:rFonts w:ascii="Arial" w:hAnsi="Arial" w:cs="Arial"/>
            <w:sz w:val="19"/>
            <w:szCs w:val="19"/>
          </w:rPr>
          <w:delText xml:space="preserve">Tsis </w:delText>
        </w:r>
      </w:del>
      <w:r w:rsidR="00390B5A" w:rsidRPr="00CC502C">
        <w:rPr>
          <w:noProof/>
          <w:sz w:val="19"/>
          <w:szCs w:val="19"/>
        </w:rPr>
        <w:drawing>
          <wp:inline distT="0" distB="0" distL="0" distR="0" wp14:anchorId="2AF3B4A9" wp14:editId="62668C96">
            <wp:extent cx="152400" cy="1143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00390B5A">
        <w:rPr>
          <w:rFonts w:ascii="Arial" w:hAnsi="Arial" w:cs="Arial"/>
          <w:sz w:val="19"/>
          <w:szCs w:val="19"/>
        </w:rPr>
        <w:t>Tsis</w:t>
      </w:r>
      <w:proofErr w:type="spellEnd"/>
      <w:r w:rsidR="00390B5A">
        <w:rPr>
          <w:rFonts w:ascii="Arial" w:hAnsi="Arial" w:cs="Arial"/>
          <w:sz w:val="19"/>
          <w:szCs w:val="19"/>
        </w:rPr>
        <w:t xml:space="preserve"> </w:t>
      </w:r>
      <w:del w:id="149" w:author="Kaxiong" w:date="2021-05-16T17:07:00Z">
        <w:r w:rsidR="00390B5A" w:rsidDel="00A11032">
          <w:rPr>
            <w:rFonts w:ascii="Arial" w:hAnsi="Arial" w:cs="Arial"/>
            <w:sz w:val="19"/>
            <w:szCs w:val="19"/>
          </w:rPr>
          <w:delText>T</w:delText>
        </w:r>
        <w:r w:rsidR="00DE4561" w:rsidDel="00A11032">
          <w:rPr>
            <w:rFonts w:ascii="Arial" w:hAnsi="Arial" w:cs="Arial"/>
            <w:sz w:val="19"/>
            <w:szCs w:val="19"/>
          </w:rPr>
          <w:delText>uaj Yeem Siv Tau</w:delText>
        </w:r>
      </w:del>
      <w:proofErr w:type="spellStart"/>
      <w:ins w:id="150" w:author="Kaxiong" w:date="2021-05-16T17:07:00Z">
        <w:r w:rsidR="00A11032">
          <w:rPr>
            <w:rFonts w:ascii="Arial" w:hAnsi="Arial" w:cs="Arial"/>
            <w:sz w:val="19"/>
            <w:szCs w:val="19"/>
          </w:rPr>
          <w:t>Tsim</w:t>
        </w:r>
        <w:proofErr w:type="spellEnd"/>
        <w:r w:rsidR="00A11032">
          <w:rPr>
            <w:rFonts w:ascii="Arial" w:hAnsi="Arial" w:cs="Arial"/>
            <w:sz w:val="19"/>
            <w:szCs w:val="19"/>
          </w:rPr>
          <w:t xml:space="preserve"> </w:t>
        </w:r>
        <w:proofErr w:type="spellStart"/>
        <w:r w:rsidR="00A11032">
          <w:rPr>
            <w:rFonts w:ascii="Arial" w:hAnsi="Arial" w:cs="Arial"/>
            <w:sz w:val="19"/>
            <w:szCs w:val="19"/>
          </w:rPr>
          <w:t>Nyog</w:t>
        </w:r>
      </w:ins>
      <w:proofErr w:type="spellEnd"/>
    </w:p>
    <w:p w14:paraId="65E73EFF" w14:textId="2E9E5E6C" w:rsidR="00A067DE" w:rsidRDefault="00A067DE" w:rsidP="00151C6F">
      <w:pPr>
        <w:spacing w:after="0"/>
        <w:jc w:val="both"/>
        <w:rPr>
          <w:rFonts w:ascii="Arial" w:hAnsi="Arial" w:cs="Arial"/>
          <w:sz w:val="19"/>
          <w:szCs w:val="19"/>
        </w:rPr>
      </w:pPr>
    </w:p>
    <w:p w14:paraId="3F747A92" w14:textId="77777777" w:rsidR="00BF6324" w:rsidRDefault="00BF6324" w:rsidP="00BF6324">
      <w:pPr>
        <w:spacing w:after="0"/>
        <w:jc w:val="center"/>
        <w:rPr>
          <w:rFonts w:ascii="Arial" w:hAnsi="Arial" w:cs="Arial"/>
          <w:b/>
          <w:bCs/>
          <w:sz w:val="23"/>
          <w:szCs w:val="23"/>
        </w:rPr>
      </w:pPr>
      <w:r w:rsidRPr="00D3536A">
        <w:rPr>
          <w:rFonts w:ascii="Arial" w:hAnsi="Arial" w:cs="Arial"/>
          <w:b/>
          <w:bCs/>
          <w:sz w:val="23"/>
          <w:szCs w:val="23"/>
        </w:rPr>
        <w:t>SACRAMENTO CITY UNIFIED</w:t>
      </w:r>
    </w:p>
    <w:p w14:paraId="728EF858" w14:textId="59F390C4" w:rsidR="00BF6324" w:rsidRPr="00D3536A" w:rsidRDefault="00DD5326" w:rsidP="00BF6324">
      <w:pPr>
        <w:spacing w:after="0"/>
        <w:jc w:val="center"/>
        <w:rPr>
          <w:rFonts w:ascii="Arial" w:hAnsi="Arial" w:cs="Arial"/>
          <w:b/>
          <w:bCs/>
          <w:sz w:val="23"/>
          <w:szCs w:val="23"/>
        </w:rPr>
      </w:pPr>
      <w:ins w:id="151" w:author="Kaxiong" w:date="2021-05-16T19:17:00Z">
        <w:r>
          <w:rPr>
            <w:rFonts w:ascii="Arial" w:hAnsi="Arial" w:cs="Arial"/>
            <w:b/>
            <w:bCs/>
            <w:sz w:val="23"/>
            <w:szCs w:val="23"/>
          </w:rPr>
          <w:t xml:space="preserve">KEV </w:t>
        </w:r>
      </w:ins>
      <w:r w:rsidR="00BF6324">
        <w:rPr>
          <w:rFonts w:ascii="Arial" w:hAnsi="Arial" w:cs="Arial"/>
          <w:b/>
          <w:bCs/>
          <w:sz w:val="23"/>
          <w:szCs w:val="23"/>
        </w:rPr>
        <w:t xml:space="preserve">CAW </w:t>
      </w:r>
      <w:ins w:id="152" w:author="Kaxiong" w:date="2021-05-16T19:18:00Z">
        <w:r>
          <w:rPr>
            <w:rFonts w:ascii="Arial" w:hAnsi="Arial" w:cs="Arial"/>
            <w:b/>
            <w:bCs/>
            <w:sz w:val="23"/>
            <w:szCs w:val="23"/>
          </w:rPr>
          <w:t xml:space="preserve">RAU </w:t>
        </w:r>
      </w:ins>
      <w:ins w:id="153" w:author="Kaxiong" w:date="2021-05-16T19:19:00Z">
        <w:r w:rsidR="000351EC">
          <w:rPr>
            <w:rFonts w:ascii="Arial" w:hAnsi="Arial" w:cs="Arial"/>
            <w:b/>
            <w:bCs/>
            <w:sz w:val="23"/>
            <w:szCs w:val="23"/>
          </w:rPr>
          <w:t>KHOO</w:t>
        </w:r>
      </w:ins>
      <w:ins w:id="154" w:author="Kaxiong" w:date="2021-05-16T19:20:00Z">
        <w:r w:rsidR="000351EC">
          <w:rPr>
            <w:rFonts w:ascii="Arial" w:hAnsi="Arial" w:cs="Arial"/>
            <w:b/>
            <w:bCs/>
            <w:sz w:val="23"/>
            <w:szCs w:val="23"/>
          </w:rPr>
          <w:t xml:space="preserve">S KAS </w:t>
        </w:r>
      </w:ins>
      <w:r w:rsidR="00BF6324">
        <w:rPr>
          <w:rFonts w:ascii="Arial" w:hAnsi="Arial" w:cs="Arial"/>
          <w:b/>
          <w:bCs/>
          <w:sz w:val="23"/>
          <w:szCs w:val="23"/>
        </w:rPr>
        <w:t>PAB PAWG ROOJ SIB THAM KEV KAWM NTIAG TUS (INDIVIDUAL EDUCATIONAL PROGRAM) /CEEB TOOM KEV SIB THAM</w:t>
      </w:r>
    </w:p>
    <w:p w14:paraId="71DA48D8" w14:textId="77777777" w:rsidR="00BF6324" w:rsidRDefault="00BF6324" w:rsidP="00BF6324">
      <w:pPr>
        <w:spacing w:after="0"/>
        <w:jc w:val="both"/>
        <w:rPr>
          <w:rFonts w:ascii="Arial" w:hAnsi="Arial" w:cs="Arial"/>
          <w:b/>
          <w:bCs/>
          <w:sz w:val="23"/>
          <w:szCs w:val="23"/>
        </w:rPr>
      </w:pPr>
    </w:p>
    <w:p w14:paraId="5E29707E" w14:textId="51E89FF2" w:rsidR="00BF6324" w:rsidRPr="00EA7F58" w:rsidRDefault="00BF6324" w:rsidP="00BF6324">
      <w:pPr>
        <w:spacing w:after="0"/>
        <w:jc w:val="both"/>
        <w:rPr>
          <w:rFonts w:ascii="Arial" w:hAnsi="Arial" w:cs="Arial"/>
          <w:i/>
          <w:iCs/>
          <w:sz w:val="22"/>
          <w:szCs w:val="22"/>
          <w:u w:val="single"/>
        </w:rPr>
      </w:pPr>
      <w:r w:rsidRPr="00EA7F58">
        <w:rPr>
          <w:rFonts w:ascii="Arial" w:hAnsi="Arial" w:cs="Arial"/>
          <w:b/>
          <w:bCs/>
          <w:sz w:val="22"/>
          <w:szCs w:val="22"/>
        </w:rPr>
        <w:t>Tub</w:t>
      </w:r>
      <w:r>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r w:rsidR="001F34DA">
        <w:rPr>
          <w:rFonts w:ascii="Arial" w:hAnsi="Arial" w:cs="Arial"/>
          <w:i/>
          <w:iCs/>
          <w:sz w:val="22"/>
          <w:szCs w:val="22"/>
          <w:u w:val="single"/>
        </w:rPr>
        <w:t>Nicky Chang</w:t>
      </w:r>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sidR="001F34DA">
        <w:rPr>
          <w:rFonts w:ascii="Arial" w:hAnsi="Arial" w:cs="Arial"/>
          <w:i/>
          <w:iCs/>
          <w:sz w:val="22"/>
          <w:szCs w:val="22"/>
          <w:u w:val="single"/>
        </w:rPr>
        <w:t>10/5/2012</w:t>
      </w:r>
    </w:p>
    <w:p w14:paraId="76CD6C82" w14:textId="77777777" w:rsidR="00BF6324" w:rsidRDefault="00BF6324" w:rsidP="00BF6324">
      <w:pPr>
        <w:spacing w:after="0"/>
        <w:jc w:val="both"/>
        <w:rPr>
          <w:rFonts w:ascii="Arial" w:hAnsi="Arial" w:cs="Arial"/>
          <w:i/>
          <w:iCs/>
          <w:sz w:val="19"/>
          <w:szCs w:val="19"/>
          <w:u w:val="single"/>
        </w:rPr>
      </w:pPr>
    </w:p>
    <w:p w14:paraId="41C8B628" w14:textId="142F8A74" w:rsidR="00BF6324" w:rsidRDefault="00A11606" w:rsidP="00BF6324">
      <w:pPr>
        <w:spacing w:after="0"/>
        <w:jc w:val="both"/>
        <w:rPr>
          <w:rFonts w:ascii="Arial" w:hAnsi="Arial" w:cs="Arial"/>
          <w:color w:val="000000"/>
          <w:sz w:val="18"/>
          <w:szCs w:val="18"/>
          <w:shd w:val="clear" w:color="auto" w:fill="FFFFFF"/>
        </w:rPr>
      </w:pPr>
      <w:r>
        <w:pict w14:anchorId="7B0A262F">
          <v:shape id="Picture 266" o:spid="_x0000_i1030" type="#_x0000_t75" style="width:11.55pt;height:9.5pt;visibility:visible;mso-wrap-style:square">
            <v:imagedata r:id="rId9" o:title=""/>
          </v:shape>
        </w:pict>
      </w:r>
      <w:proofErr w:type="spellStart"/>
      <w:r w:rsidR="00BF6324" w:rsidRPr="00A572C6">
        <w:rPr>
          <w:rFonts w:ascii="Arial" w:hAnsi="Arial" w:cs="Arial"/>
          <w:sz w:val="18"/>
          <w:szCs w:val="18"/>
        </w:rPr>
        <w:t>Thawj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Zaug</w:t>
      </w:r>
      <w:proofErr w:type="spellEnd"/>
      <w:r w:rsidR="00BF6324" w:rsidRPr="00A572C6">
        <w:rPr>
          <w:noProof/>
          <w:sz w:val="18"/>
          <w:szCs w:val="18"/>
        </w:rPr>
        <w:drawing>
          <wp:inline distT="0" distB="0" distL="0" distR="0" wp14:anchorId="104B2376" wp14:editId="2D9C2B7A">
            <wp:extent cx="1524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00BF6324" w:rsidRPr="00A572C6">
        <w:rPr>
          <w:rFonts w:ascii="Arial" w:hAnsi="Arial" w:cs="Arial"/>
          <w:sz w:val="18"/>
          <w:szCs w:val="18"/>
        </w:rPr>
        <w:t>Niaj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BF6324" w:rsidRPr="00A572C6">
        <w:rPr>
          <w:noProof/>
          <w:sz w:val="18"/>
          <w:szCs w:val="18"/>
        </w:rPr>
        <w:drawing>
          <wp:inline distT="0" distB="0" distL="0" distR="0" wp14:anchorId="5B3CB758" wp14:editId="43528482">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sz w:val="18"/>
          <w:szCs w:val="18"/>
        </w:rPr>
        <w:t>Peb</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BF6324" w:rsidRPr="00A572C6">
        <w:rPr>
          <w:noProof/>
          <w:sz w:val="18"/>
          <w:szCs w:val="18"/>
        </w:rPr>
        <w:drawing>
          <wp:inline distT="0" distB="0" distL="0" distR="0" wp14:anchorId="4FB24B63" wp14:editId="0602FED8">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Npaj</w:t>
      </w:r>
      <w:proofErr w:type="spellEnd"/>
      <w:r w:rsidR="00BF6324" w:rsidRPr="00A572C6">
        <w:rPr>
          <w:rFonts w:ascii="Arial" w:hAnsi="Arial" w:cs="Arial"/>
          <w:sz w:val="18"/>
          <w:szCs w:val="18"/>
        </w:rPr>
        <w:t xml:space="preserve"> Rau </w:t>
      </w:r>
      <w:proofErr w:type="spellStart"/>
      <w:r w:rsidR="00BF6324" w:rsidRPr="00A572C6">
        <w:rPr>
          <w:rFonts w:ascii="Arial" w:hAnsi="Arial" w:cs="Arial"/>
          <w:sz w:val="18"/>
          <w:szCs w:val="18"/>
        </w:rPr>
        <w:t>Txoj</w:t>
      </w:r>
      <w:proofErr w:type="spellEnd"/>
      <w:r w:rsidR="00BF6324" w:rsidRPr="00A572C6">
        <w:rPr>
          <w:rFonts w:ascii="Arial" w:hAnsi="Arial" w:cs="Arial"/>
          <w:sz w:val="18"/>
          <w:szCs w:val="18"/>
        </w:rPr>
        <w:t xml:space="preserve"> Kev </w:t>
      </w:r>
      <w:proofErr w:type="spellStart"/>
      <w:r w:rsidR="00BF6324" w:rsidRPr="00A572C6">
        <w:rPr>
          <w:rFonts w:ascii="Arial" w:hAnsi="Arial" w:cs="Arial"/>
          <w:sz w:val="18"/>
          <w:szCs w:val="18"/>
        </w:rPr>
        <w:t>Hloov</w:t>
      </w:r>
      <w:proofErr w:type="spellEnd"/>
      <w:r w:rsidR="00BF6324" w:rsidRPr="00CC502C">
        <w:rPr>
          <w:noProof/>
          <w:sz w:val="19"/>
          <w:szCs w:val="19"/>
        </w:rPr>
        <w:drawing>
          <wp:inline distT="0" distB="0" distL="0" distR="0" wp14:anchorId="3BF74AD5" wp14:editId="18FEA738">
            <wp:extent cx="147320" cy="1155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Tshem</w:t>
      </w:r>
      <w:proofErr w:type="spellEnd"/>
      <w:r w:rsidR="00BF6324" w:rsidRPr="00A572C6">
        <w:rPr>
          <w:rFonts w:ascii="Arial" w:hAnsi="Arial" w:cs="Arial"/>
          <w:sz w:val="18"/>
          <w:szCs w:val="18"/>
        </w:rPr>
        <w:t xml:space="preserve"> </w:t>
      </w:r>
      <w:del w:id="155" w:author="Kaxiong" w:date="2021-05-16T19:24:00Z">
        <w:r w:rsidR="00BF6324" w:rsidRPr="00A572C6" w:rsidDel="000351EC">
          <w:rPr>
            <w:rFonts w:ascii="Arial" w:hAnsi="Arial" w:cs="Arial"/>
            <w:sz w:val="18"/>
            <w:szCs w:val="18"/>
          </w:rPr>
          <w:delText>Nt</w:delText>
        </w:r>
      </w:del>
      <w:proofErr w:type="spellStart"/>
      <w:ins w:id="156" w:author="Kaxiong" w:date="2021-05-16T19:24:00Z">
        <w:r w:rsidR="000351EC">
          <w:rPr>
            <w:rFonts w:ascii="Arial" w:hAnsi="Arial" w:cs="Arial"/>
            <w:sz w:val="18"/>
            <w:szCs w:val="18"/>
          </w:rPr>
          <w:t>T</w:t>
        </w:r>
      </w:ins>
      <w:r w:rsidR="00BF6324" w:rsidRPr="00A572C6">
        <w:rPr>
          <w:rFonts w:ascii="Arial" w:hAnsi="Arial" w:cs="Arial"/>
          <w:sz w:val="18"/>
          <w:szCs w:val="18"/>
        </w:rPr>
        <w:t>awm</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Ua</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Ntej</w:t>
      </w:r>
      <w:proofErr w:type="spellEnd"/>
      <w:r w:rsidR="00BF6324" w:rsidRPr="00A572C6">
        <w:rPr>
          <w:noProof/>
          <w:sz w:val="18"/>
          <w:szCs w:val="18"/>
        </w:rPr>
        <w:drawing>
          <wp:inline distT="0" distB="0" distL="0" distR="0" wp14:anchorId="7C61E103" wp14:editId="52022FD8">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color w:val="000000"/>
          <w:sz w:val="18"/>
          <w:szCs w:val="18"/>
          <w:shd w:val="clear" w:color="auto" w:fill="FFFFFF"/>
        </w:rPr>
        <w:t>Nru</w:t>
      </w:r>
      <w:ins w:id="157" w:author="Kaxiong" w:date="2021-05-16T22:41:00Z">
        <w:r w:rsidR="000F3435">
          <w:rPr>
            <w:rFonts w:ascii="Arial" w:hAnsi="Arial" w:cs="Arial"/>
            <w:color w:val="000000"/>
            <w:sz w:val="18"/>
            <w:szCs w:val="18"/>
            <w:shd w:val="clear" w:color="auto" w:fill="FFFFFF"/>
          </w:rPr>
          <w:t>a</w:t>
        </w:r>
      </w:ins>
      <w:r w:rsidR="00BF6324" w:rsidRPr="00A572C6">
        <w:rPr>
          <w:rFonts w:ascii="Arial" w:hAnsi="Arial" w:cs="Arial"/>
          <w:color w:val="000000"/>
          <w:sz w:val="18"/>
          <w:szCs w:val="18"/>
          <w:shd w:val="clear" w:color="auto" w:fill="FFFFFF"/>
        </w:rPr>
        <w:t>b</w:t>
      </w:r>
      <w:proofErr w:type="spellEnd"/>
      <w:r w:rsidR="00BF6324" w:rsidRPr="00A572C6">
        <w:rPr>
          <w:rFonts w:ascii="Arial" w:hAnsi="Arial" w:cs="Arial"/>
          <w:color w:val="000000"/>
          <w:sz w:val="18"/>
          <w:szCs w:val="18"/>
          <w:shd w:val="clear" w:color="auto" w:fill="FFFFFF"/>
        </w:rPr>
        <w:t xml:space="preserve"> </w:t>
      </w:r>
      <w:proofErr w:type="spellStart"/>
      <w:r w:rsidR="00BF6324" w:rsidRPr="00A572C6">
        <w:rPr>
          <w:rFonts w:ascii="Arial" w:hAnsi="Arial" w:cs="Arial"/>
          <w:color w:val="000000"/>
          <w:sz w:val="18"/>
          <w:szCs w:val="18"/>
          <w:shd w:val="clear" w:color="auto" w:fill="FFFFFF"/>
        </w:rPr>
        <w:t>Nrab</w:t>
      </w:r>
      <w:proofErr w:type="spellEnd"/>
      <w:r w:rsidR="00BF6324" w:rsidRPr="00A572C6">
        <w:rPr>
          <w:noProof/>
          <w:sz w:val="18"/>
          <w:szCs w:val="18"/>
        </w:rPr>
        <w:drawing>
          <wp:inline distT="0" distB="0" distL="0" distR="0" wp14:anchorId="38F23FC5" wp14:editId="40853B4A">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color w:val="000000"/>
          <w:sz w:val="18"/>
          <w:szCs w:val="18"/>
          <w:shd w:val="clear" w:color="auto" w:fill="FFFFFF"/>
        </w:rPr>
        <w:t>Lwm</w:t>
      </w:r>
      <w:proofErr w:type="spellEnd"/>
      <w:r w:rsidR="00BF6324" w:rsidRPr="00A572C6">
        <w:rPr>
          <w:rFonts w:ascii="Arial" w:hAnsi="Arial" w:cs="Arial"/>
          <w:color w:val="000000"/>
          <w:sz w:val="18"/>
          <w:szCs w:val="18"/>
          <w:shd w:val="clear" w:color="auto" w:fill="FFFFFF"/>
        </w:rPr>
        <w:t xml:space="preserve"> Yam</w:t>
      </w:r>
    </w:p>
    <w:p w14:paraId="0AA4A1FC" w14:textId="77777777" w:rsidR="00A572C6" w:rsidRPr="00A572C6" w:rsidRDefault="00A572C6" w:rsidP="00BF6324">
      <w:pPr>
        <w:spacing w:after="0"/>
        <w:jc w:val="both"/>
        <w:rPr>
          <w:rFonts w:ascii="Arial" w:hAnsi="Arial" w:cs="Arial"/>
          <w:color w:val="000000"/>
          <w:sz w:val="18"/>
          <w:szCs w:val="18"/>
          <w:shd w:val="clear" w:color="auto" w:fill="FFFFFF"/>
        </w:rPr>
      </w:pPr>
    </w:p>
    <w:p w14:paraId="4C00EAFB" w14:textId="4464F469" w:rsidR="00BF6324" w:rsidRPr="00E23CFD" w:rsidRDefault="00BF6324" w:rsidP="00BF6324">
      <w:pPr>
        <w:spacing w:after="0"/>
        <w:jc w:val="both"/>
        <w:rPr>
          <w:rFonts w:ascii="Arial" w:hAnsi="Arial" w:cs="Arial"/>
          <w:color w:val="000000"/>
          <w:sz w:val="22"/>
          <w:szCs w:val="22"/>
          <w:shd w:val="clear" w:color="auto" w:fill="FFFFFF"/>
        </w:rPr>
      </w:pPr>
      <w:r w:rsidRPr="00246E97">
        <w:rPr>
          <w:rFonts w:ascii="Arial" w:hAnsi="Arial" w:cs="Arial"/>
          <w:b/>
          <w:bCs/>
          <w:color w:val="000000"/>
          <w:sz w:val="22"/>
          <w:szCs w:val="22"/>
          <w:shd w:val="clear" w:color="auto" w:fill="FFFFFF"/>
        </w:rPr>
        <w:t xml:space="preserve">Chaw </w:t>
      </w:r>
      <w:proofErr w:type="spellStart"/>
      <w:r w:rsidRPr="00246E97">
        <w:rPr>
          <w:rFonts w:ascii="Arial" w:hAnsi="Arial" w:cs="Arial"/>
          <w:b/>
          <w:bCs/>
          <w:color w:val="000000"/>
          <w:sz w:val="22"/>
          <w:szCs w:val="22"/>
          <w:shd w:val="clear" w:color="auto" w:fill="FFFFFF"/>
        </w:rPr>
        <w:t>nyob</w:t>
      </w:r>
      <w:proofErr w:type="spellEnd"/>
      <w:r w:rsidRPr="00EA7F58">
        <w:rPr>
          <w:rFonts w:ascii="Arial" w:hAnsi="Arial" w:cs="Arial"/>
          <w:color w:val="000000"/>
          <w:sz w:val="22"/>
          <w:szCs w:val="22"/>
          <w:shd w:val="clear" w:color="auto" w:fill="FFFFFF"/>
        </w:rPr>
        <w:t xml:space="preserve"> </w:t>
      </w:r>
      <w:r w:rsidRPr="00EA7F58">
        <w:rPr>
          <w:rFonts w:ascii="Arial" w:hAnsi="Arial" w:cs="Arial"/>
          <w:i/>
          <w:iCs/>
          <w:color w:val="000000"/>
          <w:sz w:val="22"/>
          <w:szCs w:val="22"/>
          <w:u w:val="single"/>
          <w:shd w:val="clear" w:color="auto" w:fill="FFFFFF"/>
        </w:rPr>
        <w:t>3</w:t>
      </w:r>
      <w:ins w:id="158" w:author="Kaxiong" w:date="2021-05-16T19:27:00Z">
        <w:r w:rsidR="000351EC">
          <w:rPr>
            <w:rFonts w:ascii="Arial" w:hAnsi="Arial" w:cs="Arial"/>
            <w:i/>
            <w:iCs/>
            <w:color w:val="000000"/>
            <w:sz w:val="22"/>
            <w:szCs w:val="22"/>
            <w:u w:val="single"/>
            <w:shd w:val="clear" w:color="auto" w:fill="FFFFFF"/>
          </w:rPr>
          <w:t>3</w:t>
        </w:r>
      </w:ins>
      <w:del w:id="159" w:author="Kaxiong" w:date="2021-05-16T19:27:00Z">
        <w:r w:rsidRPr="00EA7F58" w:rsidDel="000351EC">
          <w:rPr>
            <w:rFonts w:ascii="Arial" w:hAnsi="Arial" w:cs="Arial"/>
            <w:i/>
            <w:iCs/>
            <w:color w:val="000000"/>
            <w:sz w:val="22"/>
            <w:szCs w:val="22"/>
            <w:u w:val="single"/>
            <w:shd w:val="clear" w:color="auto" w:fill="FFFFFF"/>
          </w:rPr>
          <w:delText>5000</w:delText>
        </w:r>
      </w:del>
      <w:r w:rsidRPr="00EA7F58">
        <w:rPr>
          <w:rFonts w:ascii="Arial" w:hAnsi="Arial" w:cs="Arial"/>
          <w:i/>
          <w:iCs/>
          <w:color w:val="000000"/>
          <w:sz w:val="22"/>
          <w:szCs w:val="22"/>
          <w:u w:val="single"/>
          <w:shd w:val="clear" w:color="auto" w:fill="FFFFFF"/>
        </w:rPr>
        <w:t xml:space="preserve"> </w:t>
      </w:r>
      <w:del w:id="160" w:author="Kaxiong" w:date="2021-05-16T19:27:00Z">
        <w:r w:rsidRPr="00EA7F58" w:rsidDel="000351EC">
          <w:rPr>
            <w:rFonts w:ascii="Arial" w:hAnsi="Arial" w:cs="Arial"/>
            <w:i/>
            <w:iCs/>
            <w:color w:val="000000"/>
            <w:sz w:val="22"/>
            <w:szCs w:val="22"/>
            <w:u w:val="single"/>
            <w:shd w:val="clear" w:color="auto" w:fill="FFFFFF"/>
          </w:rPr>
          <w:delText>REEL</w:delText>
        </w:r>
      </w:del>
      <w:ins w:id="161" w:author="Kaxiong" w:date="2021-05-16T19:27:00Z">
        <w:r w:rsidR="000351EC">
          <w:rPr>
            <w:rFonts w:ascii="Arial" w:hAnsi="Arial" w:cs="Arial"/>
            <w:i/>
            <w:iCs/>
            <w:color w:val="000000"/>
            <w:sz w:val="22"/>
            <w:szCs w:val="22"/>
            <w:u w:val="single"/>
            <w:shd w:val="clear" w:color="auto" w:fill="FFFFFF"/>
          </w:rPr>
          <w:t>DEFER</w:t>
        </w:r>
      </w:ins>
      <w:r w:rsidRPr="00EA7F58">
        <w:rPr>
          <w:rFonts w:ascii="Arial" w:hAnsi="Arial" w:cs="Arial"/>
          <w:i/>
          <w:iCs/>
          <w:color w:val="000000"/>
          <w:sz w:val="22"/>
          <w:szCs w:val="22"/>
          <w:u w:val="single"/>
          <w:shd w:val="clear" w:color="auto" w:fill="FFFFFF"/>
        </w:rPr>
        <w:t xml:space="preserve"> CIR Sacramento, CA 95823</w:t>
      </w:r>
    </w:p>
    <w:p w14:paraId="5A437FD7" w14:textId="50C5E253" w:rsidR="00BF6324" w:rsidRPr="00261AD6" w:rsidRDefault="00BF6324" w:rsidP="00BF6324">
      <w:pPr>
        <w:spacing w:after="0"/>
        <w:jc w:val="both"/>
        <w:rPr>
          <w:rFonts w:ascii="Arial" w:hAnsi="Arial" w:cs="Arial"/>
          <w:i/>
          <w:iCs/>
          <w:color w:val="000000"/>
          <w:sz w:val="22"/>
          <w:szCs w:val="22"/>
          <w:u w:val="single"/>
          <w:shd w:val="clear" w:color="auto" w:fill="FFFFFF"/>
        </w:rPr>
      </w:pPr>
      <w:proofErr w:type="spellStart"/>
      <w:r w:rsidRPr="00261AD6">
        <w:rPr>
          <w:rFonts w:ascii="Arial" w:hAnsi="Arial" w:cs="Arial"/>
          <w:b/>
          <w:bCs/>
          <w:color w:val="000000"/>
          <w:sz w:val="22"/>
          <w:szCs w:val="22"/>
          <w:shd w:val="clear" w:color="auto" w:fill="FFFFFF"/>
        </w:rPr>
        <w:t>Nyob</w:t>
      </w:r>
      <w:proofErr w:type="spellEnd"/>
      <w:r w:rsidRPr="00261AD6">
        <w:rPr>
          <w:rFonts w:ascii="Arial" w:hAnsi="Arial" w:cs="Arial"/>
          <w:b/>
          <w:bCs/>
          <w:color w:val="000000"/>
          <w:sz w:val="22"/>
          <w:szCs w:val="22"/>
          <w:shd w:val="clear" w:color="auto" w:fill="FFFFFF"/>
        </w:rPr>
        <w:t xml:space="preserve"> Zoo</w:t>
      </w:r>
      <w:r w:rsidRPr="00261AD6">
        <w:rPr>
          <w:rFonts w:ascii="Arial" w:hAnsi="Arial" w:cs="Arial"/>
          <w:color w:val="000000"/>
          <w:sz w:val="22"/>
          <w:szCs w:val="22"/>
          <w:shd w:val="clear" w:color="auto" w:fill="FFFFFF"/>
        </w:rPr>
        <w:t xml:space="preserve"> </w:t>
      </w:r>
      <w:r w:rsidR="003B1FA9">
        <w:rPr>
          <w:rFonts w:ascii="Arial" w:hAnsi="Arial" w:cs="Arial"/>
          <w:i/>
          <w:iCs/>
          <w:color w:val="000000"/>
          <w:sz w:val="22"/>
          <w:szCs w:val="22"/>
          <w:u w:val="single"/>
          <w:shd w:val="clear" w:color="auto" w:fill="FFFFFF"/>
        </w:rPr>
        <w:t>Mai Yang</w:t>
      </w:r>
      <w:r w:rsidRPr="00261AD6">
        <w:rPr>
          <w:rFonts w:ascii="Arial" w:hAnsi="Arial" w:cs="Arial"/>
          <w:color w:val="000000"/>
          <w:sz w:val="22"/>
          <w:szCs w:val="22"/>
          <w:shd w:val="clear" w:color="auto" w:fill="FFFFFF"/>
        </w:rPr>
        <w:t xml:space="preserve">                                                           </w:t>
      </w:r>
      <w:r w:rsidRPr="00261AD6">
        <w:rPr>
          <w:rFonts w:ascii="Arial" w:hAnsi="Arial" w:cs="Arial"/>
          <w:i/>
          <w:iCs/>
          <w:color w:val="000000"/>
          <w:sz w:val="22"/>
          <w:szCs w:val="22"/>
          <w:u w:val="single"/>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No </w:t>
      </w:r>
      <w:proofErr w:type="spellStart"/>
      <w:r w:rsidRPr="00261AD6">
        <w:rPr>
          <w:rFonts w:ascii="Arial" w:hAnsi="Arial" w:cs="Arial"/>
          <w:b/>
          <w:bCs/>
          <w:color w:val="000000"/>
          <w:sz w:val="22"/>
          <w:szCs w:val="22"/>
          <w:shd w:val="clear" w:color="auto" w:fill="FFFFFF"/>
        </w:rPr>
        <w:t>Yog</w:t>
      </w:r>
      <w:proofErr w:type="spellEnd"/>
      <w:r w:rsidRPr="00261AD6">
        <w:rPr>
          <w:rFonts w:ascii="Arial" w:hAnsi="Arial" w:cs="Arial"/>
          <w:b/>
          <w:bCs/>
          <w:color w:val="000000"/>
          <w:sz w:val="22"/>
          <w:szCs w:val="22"/>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Tim</w:t>
      </w:r>
      <w:r w:rsidRPr="00261AD6">
        <w:rPr>
          <w:rFonts w:ascii="Arial" w:hAnsi="Arial" w:cs="Arial"/>
          <w:color w:val="000000"/>
          <w:sz w:val="22"/>
          <w:szCs w:val="22"/>
          <w:shd w:val="clear" w:color="auto" w:fill="FFFFFF"/>
        </w:rPr>
        <w:t xml:space="preserve"> </w:t>
      </w:r>
      <w:r w:rsidR="003B1FA9">
        <w:rPr>
          <w:rFonts w:ascii="Arial" w:hAnsi="Arial" w:cs="Arial"/>
          <w:i/>
          <w:iCs/>
          <w:color w:val="000000"/>
          <w:sz w:val="22"/>
          <w:szCs w:val="22"/>
          <w:u w:val="single"/>
          <w:shd w:val="clear" w:color="auto" w:fill="FFFFFF"/>
        </w:rPr>
        <w:t>12/18/2020</w:t>
      </w:r>
    </w:p>
    <w:p w14:paraId="6A8C4115" w14:textId="7E2935AC" w:rsidR="00BF6324" w:rsidRDefault="00BF6324" w:rsidP="00BF6324">
      <w:pPr>
        <w:spacing w:after="0"/>
        <w:jc w:val="both"/>
        <w:rPr>
          <w:rFonts w:ascii="Arial" w:hAnsi="Arial" w:cs="Arial"/>
          <w:color w:val="000000"/>
          <w:sz w:val="19"/>
          <w:szCs w:val="19"/>
          <w:shd w:val="clear" w:color="auto" w:fill="FFFFFF"/>
        </w:rPr>
      </w:pPr>
      <w:proofErr w:type="spellStart"/>
      <w:r w:rsidRPr="0036768A">
        <w:rPr>
          <w:rFonts w:ascii="Arial" w:hAnsi="Arial" w:cs="Arial"/>
          <w:color w:val="000000"/>
          <w:sz w:val="19"/>
          <w:szCs w:val="19"/>
          <w:shd w:val="clear" w:color="auto" w:fill="FFFFFF"/>
        </w:rPr>
        <w:t>Lub</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Rooj</w:t>
      </w:r>
      <w:proofErr w:type="spellEnd"/>
      <w:r w:rsidRPr="0036768A">
        <w:rPr>
          <w:rFonts w:ascii="Arial" w:hAnsi="Arial" w:cs="Arial"/>
          <w:color w:val="000000"/>
          <w:sz w:val="19"/>
          <w:szCs w:val="19"/>
          <w:shd w:val="clear" w:color="auto" w:fill="FFFFFF"/>
        </w:rPr>
        <w:t xml:space="preserve"> Sab </w:t>
      </w:r>
      <w:proofErr w:type="spellStart"/>
      <w:r w:rsidRPr="0036768A">
        <w:rPr>
          <w:rFonts w:ascii="Arial" w:hAnsi="Arial" w:cs="Arial"/>
          <w:color w:val="000000"/>
          <w:sz w:val="19"/>
          <w:szCs w:val="19"/>
          <w:shd w:val="clear" w:color="auto" w:fill="FFFFFF"/>
        </w:rPr>
        <w:t>Laj</w:t>
      </w:r>
      <w:proofErr w:type="spellEnd"/>
      <w:r w:rsidRPr="0036768A">
        <w:rPr>
          <w:rFonts w:ascii="Arial" w:hAnsi="Arial" w:cs="Arial"/>
          <w:color w:val="000000"/>
          <w:sz w:val="19"/>
          <w:szCs w:val="19"/>
          <w:shd w:val="clear" w:color="auto" w:fill="FFFFFF"/>
        </w:rPr>
        <w:t xml:space="preserve"> </w:t>
      </w:r>
      <w:proofErr w:type="spellStart"/>
      <w:ins w:id="162" w:author="Kaxiong" w:date="2021-05-16T19:28:00Z">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ins>
      <w:r w:rsidRPr="0036768A">
        <w:rPr>
          <w:rFonts w:ascii="Arial" w:hAnsi="Arial" w:cs="Arial"/>
          <w:color w:val="000000"/>
          <w:sz w:val="19"/>
          <w:szCs w:val="19"/>
          <w:shd w:val="clear" w:color="auto" w:fill="FFFFFF"/>
        </w:rPr>
        <w:t xml:space="preserve">Kev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Ntiag</w:t>
      </w:r>
      <w:proofErr w:type="spellEnd"/>
      <w:r>
        <w:rPr>
          <w:rFonts w:ascii="Arial" w:hAnsi="Arial" w:cs="Arial"/>
          <w:color w:val="000000"/>
          <w:sz w:val="19"/>
          <w:szCs w:val="19"/>
          <w:shd w:val="clear" w:color="auto" w:fill="FFFFFF"/>
        </w:rPr>
        <w:t xml:space="preserve"> Tus </w:t>
      </w:r>
      <w:r w:rsidRPr="0036768A">
        <w:rPr>
          <w:rFonts w:ascii="Arial" w:hAnsi="Arial" w:cs="Arial"/>
          <w:color w:val="000000"/>
          <w:sz w:val="19"/>
          <w:szCs w:val="19"/>
          <w:shd w:val="clear" w:color="auto" w:fill="FFFFFF"/>
        </w:rPr>
        <w:t xml:space="preserve">(IEP) </w:t>
      </w:r>
      <w:del w:id="163" w:author="Kaxiong" w:date="2021-05-16T19:29:00Z">
        <w:r w:rsidRPr="0036768A" w:rsidDel="001E6735">
          <w:rPr>
            <w:rFonts w:ascii="Arial" w:hAnsi="Arial" w:cs="Arial"/>
            <w:color w:val="000000"/>
            <w:sz w:val="19"/>
            <w:szCs w:val="19"/>
            <w:shd w:val="clear" w:color="auto" w:fill="FFFFFF"/>
          </w:rPr>
          <w:delText>Lub Rooj Sib Tham tau</w:delText>
        </w:r>
      </w:del>
      <w:proofErr w:type="spellStart"/>
      <w:ins w:id="164" w:author="Kaxiong" w:date="2021-05-16T19:29:00Z">
        <w:r w:rsidR="001E6735">
          <w:rPr>
            <w:rFonts w:ascii="Arial" w:hAnsi="Arial" w:cs="Arial"/>
            <w:color w:val="000000"/>
            <w:sz w:val="19"/>
            <w:szCs w:val="19"/>
            <w:shd w:val="clear" w:color="auto" w:fill="FFFFFF"/>
          </w:rPr>
          <w:t>yuav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raug</w:t>
        </w:r>
      </w:ins>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npaj</w:t>
      </w:r>
      <w:proofErr w:type="spellEnd"/>
      <w:r w:rsidRPr="0036768A">
        <w:rPr>
          <w:rFonts w:ascii="Arial" w:hAnsi="Arial" w:cs="Arial"/>
          <w:color w:val="000000"/>
          <w:sz w:val="19"/>
          <w:szCs w:val="19"/>
          <w:shd w:val="clear" w:color="auto" w:fill="FFFFFF"/>
        </w:rPr>
        <w:t xml:space="preserve"> los </w:t>
      </w:r>
      <w:proofErr w:type="spellStart"/>
      <w:r w:rsidRPr="0036768A">
        <w:rPr>
          <w:rFonts w:ascii="Arial" w:hAnsi="Arial" w:cs="Arial"/>
          <w:color w:val="000000"/>
          <w:sz w:val="19"/>
          <w:szCs w:val="19"/>
          <w:shd w:val="clear" w:color="auto" w:fill="FFFFFF"/>
        </w:rPr>
        <w:t>tham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txog</w:t>
      </w:r>
      <w:proofErr w:type="spellEnd"/>
      <w:r w:rsidRPr="0036768A">
        <w:rPr>
          <w:rFonts w:ascii="Arial" w:hAnsi="Arial" w:cs="Arial"/>
          <w:color w:val="000000"/>
          <w:sz w:val="19"/>
          <w:szCs w:val="19"/>
          <w:shd w:val="clear" w:color="auto" w:fill="FFFFFF"/>
        </w:rPr>
        <w:t xml:space="preserve"> </w:t>
      </w:r>
      <w:del w:id="165" w:author="Kaxiong" w:date="2021-05-17T19:53:00Z">
        <w:r w:rsidRPr="0036768A" w:rsidDel="0018595C">
          <w:rPr>
            <w:rFonts w:ascii="Arial" w:hAnsi="Arial" w:cs="Arial"/>
            <w:color w:val="000000"/>
            <w:sz w:val="19"/>
            <w:szCs w:val="19"/>
            <w:shd w:val="clear" w:color="auto" w:fill="FFFFFF"/>
          </w:rPr>
          <w:delText xml:space="preserve">txoj </w:delText>
        </w:r>
      </w:del>
      <w:proofErr w:type="spellStart"/>
      <w:ins w:id="166" w:author="Kaxiong" w:date="2021-05-16T19:29:00Z">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ins>
      <w:proofErr w:type="spellStart"/>
      <w:r w:rsidRPr="0036768A">
        <w:rPr>
          <w:rFonts w:ascii="Arial" w:hAnsi="Arial" w:cs="Arial"/>
          <w:color w:val="000000"/>
          <w:sz w:val="19"/>
          <w:szCs w:val="19"/>
          <w:shd w:val="clear" w:color="auto" w:fill="FFFFFF"/>
        </w:rPr>
        <w:t>kev</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rau</w:t>
      </w:r>
      <w:proofErr w:type="spellEnd"/>
      <w:r w:rsidRPr="0036768A">
        <w:rPr>
          <w:rFonts w:ascii="Arial" w:hAnsi="Arial" w:cs="Arial"/>
          <w:color w:val="000000"/>
          <w:sz w:val="19"/>
          <w:szCs w:val="19"/>
          <w:shd w:val="clear" w:color="auto" w:fill="FFFFFF"/>
        </w:rPr>
        <w:t xml:space="preserve"> cov tub </w:t>
      </w:r>
      <w:proofErr w:type="spellStart"/>
      <w:r w:rsidRPr="0036768A">
        <w:rPr>
          <w:rFonts w:ascii="Arial" w:hAnsi="Arial" w:cs="Arial"/>
          <w:color w:val="000000"/>
          <w:sz w:val="19"/>
          <w:szCs w:val="19"/>
          <w:shd w:val="clear" w:color="auto" w:fill="FFFFFF"/>
        </w:rPr>
        <w:t>ntxhais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uas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muaj</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npe</w:t>
      </w:r>
      <w:proofErr w:type="spellEnd"/>
      <w:r w:rsidRPr="0036768A">
        <w:rPr>
          <w:rFonts w:ascii="Arial" w:hAnsi="Arial" w:cs="Arial"/>
          <w:color w:val="000000"/>
          <w:sz w:val="19"/>
          <w:szCs w:val="19"/>
          <w:shd w:val="clear" w:color="auto" w:fill="FFFFFF"/>
        </w:rPr>
        <w:t xml:space="preserve"> sab</w:t>
      </w:r>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sauv</w:t>
      </w:r>
      <w:proofErr w:type="spellEnd"/>
      <w:r>
        <w:rPr>
          <w:rFonts w:ascii="Arial" w:hAnsi="Arial" w:cs="Arial"/>
          <w:color w:val="000000"/>
          <w:sz w:val="19"/>
          <w:szCs w:val="19"/>
          <w:shd w:val="clear" w:color="auto" w:fill="FFFFFF"/>
        </w:rPr>
        <w:t>.</w:t>
      </w:r>
      <w:r w:rsidRPr="002D5832">
        <w:t xml:space="preserve"> </w:t>
      </w:r>
      <w:proofErr w:type="spellStart"/>
      <w:r w:rsidRPr="002D5832">
        <w:rPr>
          <w:rFonts w:ascii="Arial" w:hAnsi="Arial" w:cs="Arial"/>
          <w:color w:val="000000"/>
          <w:sz w:val="19"/>
          <w:szCs w:val="19"/>
          <w:shd w:val="clear" w:color="auto" w:fill="FFFFFF"/>
        </w:rPr>
        <w:t>Koj</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raug</w:t>
      </w:r>
      <w:proofErr w:type="spellEnd"/>
      <w:r w:rsidRPr="002D5832">
        <w:rPr>
          <w:rFonts w:ascii="Arial" w:hAnsi="Arial" w:cs="Arial"/>
          <w:color w:val="000000"/>
          <w:sz w:val="19"/>
          <w:szCs w:val="19"/>
          <w:shd w:val="clear" w:color="auto" w:fill="FFFFFF"/>
        </w:rPr>
        <w:t xml:space="preserve"> caw </w:t>
      </w:r>
      <w:proofErr w:type="spellStart"/>
      <w:r w:rsidRPr="002D5832">
        <w:rPr>
          <w:rFonts w:ascii="Arial" w:hAnsi="Arial" w:cs="Arial"/>
          <w:color w:val="000000"/>
          <w:sz w:val="19"/>
          <w:szCs w:val="19"/>
          <w:shd w:val="clear" w:color="auto" w:fill="FFFFFF"/>
        </w:rPr>
        <w:t>mus</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koom</w:t>
      </w:r>
      <w:proofErr w:type="spellEnd"/>
      <w:r w:rsidRPr="002D5832">
        <w:rPr>
          <w:rFonts w:ascii="Arial" w:hAnsi="Arial" w:cs="Arial"/>
          <w:color w:val="000000"/>
          <w:sz w:val="19"/>
          <w:szCs w:val="19"/>
          <w:shd w:val="clear" w:color="auto" w:fill="FFFFFF"/>
        </w:rPr>
        <w:t xml:space="preserve"> </w:t>
      </w:r>
      <w:ins w:id="167" w:author="Kaxiong" w:date="2021-05-16T19:31:00Z">
        <w:r w:rsidR="001E6735">
          <w:rPr>
            <w:rFonts w:ascii="Arial" w:hAnsi="Arial" w:cs="Arial"/>
            <w:color w:val="000000"/>
            <w:sz w:val="19"/>
            <w:szCs w:val="19"/>
            <w:shd w:val="clear" w:color="auto" w:fill="FFFFFF"/>
          </w:rPr>
          <w:t xml:space="preserve">yam li </w:t>
        </w:r>
        <w:proofErr w:type="spellStart"/>
        <w:r w:rsidR="001E6735">
          <w:rPr>
            <w:rFonts w:ascii="Arial" w:hAnsi="Arial" w:cs="Arial"/>
            <w:color w:val="000000"/>
            <w:sz w:val="19"/>
            <w:szCs w:val="19"/>
            <w:shd w:val="clear" w:color="auto" w:fill="FFFFFF"/>
          </w:rPr>
          <w:t>tus</w:t>
        </w:r>
        <w:proofErr w:type="spellEnd"/>
        <w:r w:rsidR="001E6735">
          <w:rPr>
            <w:rFonts w:ascii="Arial" w:hAnsi="Arial" w:cs="Arial"/>
            <w:color w:val="000000"/>
            <w:sz w:val="19"/>
            <w:szCs w:val="19"/>
            <w:shd w:val="clear" w:color="auto" w:fill="FFFFFF"/>
          </w:rPr>
          <w:t xml:space="preserve"> </w:t>
        </w:r>
      </w:ins>
      <w:proofErr w:type="spellStart"/>
      <w:ins w:id="168" w:author="Kaxiong" w:date="2021-05-16T21:24:00Z">
        <w:r w:rsidR="00BF6C5B">
          <w:rPr>
            <w:rFonts w:ascii="Arial" w:hAnsi="Arial" w:cs="Arial"/>
            <w:color w:val="000000"/>
            <w:sz w:val="19"/>
            <w:szCs w:val="19"/>
            <w:shd w:val="clear" w:color="auto" w:fill="FFFFFF"/>
          </w:rPr>
          <w:t>m</w:t>
        </w:r>
      </w:ins>
      <w:ins w:id="169" w:author="Kaxiong" w:date="2021-05-16T19:31:00Z">
        <w:r w:rsidR="001E6735">
          <w:rPr>
            <w:rFonts w:ascii="Arial" w:hAnsi="Arial" w:cs="Arial"/>
            <w:color w:val="000000"/>
            <w:sz w:val="19"/>
            <w:szCs w:val="19"/>
            <w:shd w:val="clear" w:color="auto" w:fill="FFFFFF"/>
          </w:rPr>
          <w:t>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zeej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ntawm</w:t>
        </w:r>
      </w:ins>
      <w:proofErr w:type="spellEnd"/>
      <w:del w:id="170" w:author="Kaxiong" w:date="2021-05-16T19:31:00Z">
        <w:r w:rsidRPr="002D5832" w:rsidDel="001E6735">
          <w:rPr>
            <w:rFonts w:ascii="Arial" w:hAnsi="Arial" w:cs="Arial"/>
            <w:color w:val="000000"/>
            <w:sz w:val="19"/>
            <w:szCs w:val="19"/>
            <w:shd w:val="clear" w:color="auto" w:fill="FFFFFF"/>
          </w:rPr>
          <w:delText>nrog</w:delText>
        </w:r>
      </w:del>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pab</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pawg</w:t>
      </w:r>
      <w:proofErr w:type="spellEnd"/>
      <w:r w:rsidRPr="002D5832">
        <w:rPr>
          <w:rFonts w:ascii="Arial" w:hAnsi="Arial" w:cs="Arial"/>
          <w:color w:val="000000"/>
          <w:sz w:val="19"/>
          <w:szCs w:val="19"/>
          <w:shd w:val="clear" w:color="auto" w:fill="FFFFFF"/>
        </w:rPr>
        <w:t xml:space="preserve">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 xml:space="preserve">Kev </w:t>
      </w:r>
      <w:proofErr w:type="spellStart"/>
      <w:r>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tes</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del w:id="171" w:author="Kaxiong" w:date="2021-05-16T19:32:00Z">
        <w:r w:rsidRPr="008C4858" w:rsidDel="001E6735">
          <w:rPr>
            <w:rFonts w:ascii="Arial" w:hAnsi="Arial" w:cs="Arial"/>
            <w:color w:val="000000"/>
            <w:sz w:val="19"/>
            <w:szCs w:val="19"/>
            <w:shd w:val="clear" w:color="auto" w:fill="FFFFFF"/>
          </w:rPr>
          <w:delText>tawm tswv yim</w:delText>
        </w:r>
      </w:del>
      <w:proofErr w:type="spellStart"/>
      <w:ins w:id="172" w:author="Kaxiong" w:date="2021-05-16T19:32:00Z">
        <w:r w:rsidR="001E6735">
          <w:rPr>
            <w:rFonts w:ascii="Arial" w:hAnsi="Arial" w:cs="Arial"/>
            <w:color w:val="000000"/>
            <w:sz w:val="19"/>
            <w:szCs w:val="19"/>
            <w:shd w:val="clear" w:color="auto" w:fill="FFFFFF"/>
          </w:rPr>
          <w:t>kev</w:t>
        </w:r>
      </w:ins>
      <w:proofErr w:type="spellEnd"/>
      <w:ins w:id="173" w:author="Kaxiong" w:date="2021-05-16T19:33:00Z">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hais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qhia</w:t>
        </w:r>
      </w:ins>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yog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tseem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ceeb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hauv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kho</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nyog</w:t>
      </w:r>
      <w:proofErr w:type="spellEnd"/>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ins w:id="174" w:author="Kaxiong" w:date="2021-05-16T19:33:00Z">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mus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t</w:t>
        </w:r>
      </w:ins>
      <w:ins w:id="175" w:author="Kaxiong" w:date="2021-05-16T19:34:00Z">
        <w:r w:rsidR="001E6735">
          <w:rPr>
            <w:rFonts w:ascii="Arial" w:hAnsi="Arial" w:cs="Arial"/>
            <w:color w:val="000000"/>
            <w:sz w:val="19"/>
            <w:szCs w:val="19"/>
            <w:shd w:val="clear" w:color="auto" w:fill="FFFFFF"/>
          </w:rPr>
          <w:t>xog</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w:t>
        </w:r>
      </w:ins>
      <w:proofErr w:type="spellEnd"/>
      <w:del w:id="176" w:author="Kaxiong" w:date="2021-05-16T19:34:00Z">
        <w:r w:rsidRPr="008C4858" w:rsidDel="001E6735">
          <w:rPr>
            <w:rFonts w:ascii="Arial" w:hAnsi="Arial" w:cs="Arial"/>
            <w:color w:val="000000"/>
            <w:sz w:val="19"/>
            <w:szCs w:val="19"/>
            <w:shd w:val="clear" w:color="auto" w:fill="FFFFFF"/>
          </w:rPr>
          <w:delText xml:space="preserve">los </w:delText>
        </w:r>
      </w:del>
      <w:ins w:id="177" w:author="Kaxiong" w:date="2021-05-16T19:34:00Z">
        <w:r w:rsidR="001E6735">
          <w:rPr>
            <w:rFonts w:ascii="Arial" w:hAnsi="Arial" w:cs="Arial"/>
            <w:color w:val="000000"/>
            <w:sz w:val="19"/>
            <w:szCs w:val="19"/>
            <w:shd w:val="clear" w:color="auto" w:fill="FFFFFF"/>
          </w:rPr>
          <w:t xml:space="preserve"> cov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ins>
      <w:proofErr w:type="spellStart"/>
      <w:r w:rsidRPr="008C4858">
        <w:rPr>
          <w:rFonts w:ascii="Arial" w:hAnsi="Arial" w:cs="Arial"/>
          <w:color w:val="000000"/>
          <w:sz w:val="19"/>
          <w:szCs w:val="19"/>
          <w:shd w:val="clear" w:color="auto" w:fill="FFFFFF"/>
        </w:rPr>
        <w:t>txiav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siab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tus</w:t>
      </w:r>
      <w:proofErr w:type="spellEnd"/>
      <w:r w:rsidRPr="008C4858">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nyuam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cai</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lwm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neeg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uas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 xml:space="preserve">sis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tshwj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xeeb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yeem</w:t>
      </w:r>
      <w:proofErr w:type="spellEnd"/>
      <w:r w:rsidRPr="00E07C91">
        <w:rPr>
          <w:rFonts w:ascii="Arial" w:hAnsi="Arial" w:cs="Arial"/>
          <w:color w:val="000000"/>
          <w:sz w:val="19"/>
          <w:szCs w:val="19"/>
          <w:shd w:val="clear" w:color="auto" w:fill="FFFFFF"/>
        </w:rPr>
        <w:t xml:space="preserve"> tau </w:t>
      </w:r>
      <w:proofErr w:type="spellStart"/>
      <w:r w:rsidRPr="00E07C91">
        <w:rPr>
          <w:rFonts w:ascii="Arial" w:hAnsi="Arial" w:cs="Arial"/>
          <w:color w:val="000000"/>
          <w:sz w:val="19"/>
          <w:szCs w:val="19"/>
          <w:shd w:val="clear" w:color="auto" w:fill="FFFFFF"/>
        </w:rPr>
        <w:t>txais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txiaj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ntsig</w:t>
      </w:r>
      <w:proofErr w:type="spellEnd"/>
      <w:r w:rsidRPr="00E07C91">
        <w:rPr>
          <w:rFonts w:ascii="Arial" w:hAnsi="Arial" w:cs="Arial"/>
          <w:color w:val="000000"/>
          <w:sz w:val="19"/>
          <w:szCs w:val="19"/>
          <w:shd w:val="clear" w:color="auto" w:fill="FFFFFF"/>
        </w:rPr>
        <w:t xml:space="preserve"> los </w:t>
      </w:r>
      <w:proofErr w:type="spellStart"/>
      <w:r w:rsidRPr="00E07C91">
        <w:rPr>
          <w:rFonts w:ascii="Arial" w:hAnsi="Arial" w:cs="Arial"/>
          <w:color w:val="000000"/>
          <w:sz w:val="19"/>
          <w:szCs w:val="19"/>
          <w:shd w:val="clear" w:color="auto" w:fill="FFFFFF"/>
        </w:rPr>
        <w:t>ntawm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nrog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hauv</w:t>
      </w:r>
      <w:proofErr w:type="spellEnd"/>
      <w:r w:rsidRPr="00E07C91">
        <w:rPr>
          <w:rFonts w:ascii="Arial" w:hAnsi="Arial" w:cs="Arial"/>
          <w:color w:val="000000"/>
          <w:sz w:val="19"/>
          <w:szCs w:val="19"/>
          <w:shd w:val="clear" w:color="auto" w:fill="FFFFFF"/>
        </w:rPr>
        <w:t xml:space="preserve"> IEP </w:t>
      </w:r>
      <w:proofErr w:type="spellStart"/>
      <w:r w:rsidRPr="00E07C91">
        <w:rPr>
          <w:rFonts w:ascii="Arial" w:hAnsi="Arial" w:cs="Arial"/>
          <w:color w:val="000000"/>
          <w:sz w:val="19"/>
          <w:szCs w:val="19"/>
          <w:shd w:val="clear" w:color="auto" w:fill="FFFFFF"/>
        </w:rPr>
        <w:t>lub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rooj</w:t>
      </w:r>
      <w:proofErr w:type="spellEnd"/>
      <w:r w:rsidRPr="00E07C91">
        <w:rPr>
          <w:rFonts w:ascii="Arial" w:hAnsi="Arial" w:cs="Arial"/>
          <w:color w:val="000000"/>
          <w:sz w:val="19"/>
          <w:szCs w:val="19"/>
          <w:shd w:val="clear" w:color="auto" w:fill="FFFFFF"/>
        </w:rPr>
        <w:t xml:space="preserve"> sib </w:t>
      </w:r>
      <w:proofErr w:type="spellStart"/>
      <w:r w:rsidRPr="00E07C91">
        <w:rPr>
          <w:rFonts w:ascii="Arial" w:hAnsi="Arial" w:cs="Arial"/>
          <w:color w:val="000000"/>
          <w:sz w:val="19"/>
          <w:szCs w:val="19"/>
          <w:shd w:val="clear" w:color="auto" w:fill="FFFFFF"/>
        </w:rPr>
        <w:t>tham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thiab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raug</w:t>
      </w:r>
      <w:proofErr w:type="spellEnd"/>
      <w:r w:rsidRPr="00E07C91">
        <w:rPr>
          <w:rFonts w:ascii="Arial" w:hAnsi="Arial" w:cs="Arial"/>
          <w:color w:val="000000"/>
          <w:sz w:val="19"/>
          <w:szCs w:val="19"/>
          <w:shd w:val="clear" w:color="auto" w:fill="FFFFFF"/>
        </w:rPr>
        <w:t xml:space="preserve"> caw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w:t>
      </w:r>
      <w:r w:rsidRPr="00A56FD2">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tias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nov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thawj</w:t>
      </w:r>
      <w:proofErr w:type="spellEnd"/>
      <w:r w:rsidRPr="00A56FD2">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rooj</w:t>
      </w:r>
      <w:proofErr w:type="spellEnd"/>
      <w:r>
        <w:rPr>
          <w:rFonts w:ascii="Arial" w:hAnsi="Arial" w:cs="Arial"/>
          <w:color w:val="000000"/>
          <w:sz w:val="19"/>
          <w:szCs w:val="19"/>
          <w:shd w:val="clear" w:color="auto" w:fill="FFFFFF"/>
        </w:rPr>
        <w:t xml:space="preserve"> sib </w:t>
      </w:r>
      <w:proofErr w:type="spellStart"/>
      <w:r>
        <w:rPr>
          <w:rFonts w:ascii="Arial" w:hAnsi="Arial" w:cs="Arial"/>
          <w:color w:val="000000"/>
          <w:sz w:val="19"/>
          <w:szCs w:val="19"/>
          <w:shd w:val="clear" w:color="auto" w:fill="FFFFFF"/>
        </w:rPr>
        <w:t>tham</w:t>
      </w:r>
      <w:proofErr w:type="spellEnd"/>
      <w:r>
        <w:rPr>
          <w:rFonts w:ascii="Arial" w:hAnsi="Arial" w:cs="Arial"/>
          <w:color w:val="000000"/>
          <w:sz w:val="19"/>
          <w:szCs w:val="19"/>
          <w:shd w:val="clear" w:color="auto" w:fill="FFFFFF"/>
        </w:rPr>
        <w:t xml:space="preserve"> </w:t>
      </w:r>
      <w:r w:rsidRPr="00A56FD2">
        <w:rPr>
          <w:rFonts w:ascii="Arial" w:hAnsi="Arial" w:cs="Arial"/>
          <w:color w:val="000000"/>
          <w:sz w:val="19"/>
          <w:szCs w:val="19"/>
          <w:shd w:val="clear" w:color="auto" w:fill="FFFFFF"/>
        </w:rPr>
        <w:t>IEP</w:t>
      </w:r>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thiab</w:t>
      </w:r>
      <w:proofErr w:type="spellEnd"/>
      <w:r w:rsidRPr="00A56FD2">
        <w:rPr>
          <w:rFonts w:ascii="Arial" w:hAnsi="Arial" w:cs="Arial"/>
          <w:color w:val="000000"/>
          <w:sz w:val="19"/>
          <w:szCs w:val="19"/>
          <w:shd w:val="clear" w:color="auto" w:fill="FFFFFF"/>
        </w:rPr>
        <w:t xml:space="preserve"> tub </w:t>
      </w:r>
      <w:proofErr w:type="spellStart"/>
      <w:r w:rsidRPr="00A56FD2">
        <w:rPr>
          <w:rFonts w:ascii="Arial" w:hAnsi="Arial" w:cs="Arial"/>
          <w:color w:val="000000"/>
          <w:sz w:val="19"/>
          <w:szCs w:val="19"/>
          <w:shd w:val="clear" w:color="auto" w:fill="FFFFFF"/>
        </w:rPr>
        <w:t>ntxhais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kawm</w:t>
      </w:r>
      <w:proofErr w:type="spellEnd"/>
      <w:r w:rsidRPr="00A56FD2">
        <w:rPr>
          <w:rFonts w:ascii="Arial" w:hAnsi="Arial" w:cs="Arial"/>
          <w:color w:val="000000"/>
          <w:sz w:val="19"/>
          <w:szCs w:val="19"/>
          <w:shd w:val="clear" w:color="auto" w:fill="FFFFFF"/>
        </w:rPr>
        <w:t xml:space="preserve"> tau </w:t>
      </w:r>
      <w:proofErr w:type="spellStart"/>
      <w:r w:rsidRPr="00A56FD2">
        <w:rPr>
          <w:rFonts w:ascii="Arial" w:hAnsi="Arial" w:cs="Arial"/>
          <w:color w:val="000000"/>
          <w:sz w:val="19"/>
          <w:szCs w:val="19"/>
          <w:shd w:val="clear" w:color="auto" w:fill="FFFFFF"/>
        </w:rPr>
        <w:t>txais</w:t>
      </w:r>
      <w:proofErr w:type="spellEnd"/>
      <w:r w:rsidRPr="00A56FD2">
        <w:rPr>
          <w:rFonts w:ascii="Arial" w:hAnsi="Arial" w:cs="Arial"/>
          <w:color w:val="000000"/>
          <w:sz w:val="19"/>
          <w:szCs w:val="19"/>
          <w:shd w:val="clear" w:color="auto" w:fill="FFFFFF"/>
        </w:rPr>
        <w:t xml:space="preserve"> </w:t>
      </w:r>
      <w:ins w:id="178" w:author="Kaxiong" w:date="2021-05-16T19:39:00Z">
        <w:r w:rsidR="00793744">
          <w:rPr>
            <w:rFonts w:ascii="Arial" w:hAnsi="Arial" w:cs="Arial"/>
            <w:color w:val="000000"/>
            <w:sz w:val="19"/>
            <w:szCs w:val="19"/>
            <w:shd w:val="clear" w:color="auto" w:fill="FFFFFF"/>
          </w:rPr>
          <w:t xml:space="preserve">cov </w:t>
        </w:r>
      </w:ins>
      <w:proofErr w:type="spellStart"/>
      <w:r w:rsidRPr="00A56FD2">
        <w:rPr>
          <w:rFonts w:ascii="Arial" w:hAnsi="Arial" w:cs="Arial"/>
          <w:color w:val="000000"/>
          <w:sz w:val="19"/>
          <w:szCs w:val="19"/>
          <w:shd w:val="clear" w:color="auto" w:fill="FFFFFF"/>
        </w:rPr>
        <w:t>kev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pab</w:t>
      </w:r>
      <w:proofErr w:type="spellEnd"/>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cuam</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raws</w:t>
      </w:r>
      <w:proofErr w:type="spellEnd"/>
      <w:r w:rsidRPr="00A56FD2">
        <w:rPr>
          <w:rFonts w:ascii="Arial" w:hAnsi="Arial" w:cs="Arial"/>
          <w:color w:val="000000"/>
          <w:sz w:val="19"/>
          <w:szCs w:val="19"/>
          <w:shd w:val="clear" w:color="auto" w:fill="FFFFFF"/>
        </w:rPr>
        <w:t xml:space="preserve"> li </w:t>
      </w:r>
      <w:proofErr w:type="spellStart"/>
      <w:r w:rsidRPr="00A56FD2">
        <w:rPr>
          <w:rFonts w:ascii="Arial" w:hAnsi="Arial" w:cs="Arial"/>
          <w:color w:val="000000"/>
          <w:sz w:val="19"/>
          <w:szCs w:val="19"/>
          <w:shd w:val="clear" w:color="auto" w:fill="FFFFFF"/>
        </w:rPr>
        <w:t>Ntu</w:t>
      </w:r>
      <w:proofErr w:type="spellEnd"/>
      <w:r w:rsidRPr="00A56FD2">
        <w:rPr>
          <w:rFonts w:ascii="Arial" w:hAnsi="Arial" w:cs="Arial"/>
          <w:color w:val="000000"/>
          <w:sz w:val="19"/>
          <w:szCs w:val="19"/>
          <w:shd w:val="clear" w:color="auto" w:fill="FFFFFF"/>
        </w:rPr>
        <w:t xml:space="preserve"> C los </w:t>
      </w:r>
      <w:proofErr w:type="spellStart"/>
      <w:r w:rsidRPr="00A56FD2">
        <w:rPr>
          <w:rFonts w:ascii="Arial" w:hAnsi="Arial" w:cs="Arial"/>
          <w:color w:val="000000"/>
          <w:sz w:val="19"/>
          <w:szCs w:val="19"/>
          <w:shd w:val="clear" w:color="auto" w:fill="FFFFFF"/>
        </w:rPr>
        <w:t>ntawm</w:t>
      </w:r>
      <w:proofErr w:type="spellEnd"/>
      <w:r w:rsidRPr="00A56FD2">
        <w:rPr>
          <w:rFonts w:ascii="Arial" w:hAnsi="Arial" w:cs="Arial"/>
          <w:color w:val="000000"/>
          <w:sz w:val="19"/>
          <w:szCs w:val="19"/>
          <w:shd w:val="clear" w:color="auto" w:fill="FFFFFF"/>
        </w:rPr>
        <w:t xml:space="preserve"> IFSP</w:t>
      </w:r>
      <w:r>
        <w:rPr>
          <w:rFonts w:ascii="Arial" w:hAnsi="Arial" w:cs="Arial"/>
          <w:color w:val="000000"/>
          <w:sz w:val="19"/>
          <w:szCs w:val="19"/>
          <w:shd w:val="clear" w:color="auto" w:fill="FFFFFF"/>
        </w:rPr>
        <w:t>,</w:t>
      </w:r>
      <w:r w:rsidRPr="000B2499">
        <w:t xml:space="preserve"> </w:t>
      </w:r>
      <w:proofErr w:type="spellStart"/>
      <w:ins w:id="179" w:author="Kaxiong" w:date="2021-05-16T19:40:00Z">
        <w:r w:rsidR="00793744">
          <w:t>te</w:t>
        </w:r>
      </w:ins>
      <w:ins w:id="180" w:author="Kaxiong" w:date="2021-05-16T19:41:00Z">
        <w:r w:rsidR="00793744">
          <w:t>j</w:t>
        </w:r>
        <w:proofErr w:type="spellEnd"/>
        <w:r w:rsidR="00793744">
          <w:t xml:space="preserve"> </w:t>
        </w:r>
        <w:proofErr w:type="spellStart"/>
        <w:r w:rsidR="00793744">
          <w:t>zaum</w:t>
        </w:r>
        <w:proofErr w:type="spellEnd"/>
        <w:r w:rsidR="00793744">
          <w:t xml:space="preserve"> </w:t>
        </w:r>
      </w:ins>
      <w:proofErr w:type="spellStart"/>
      <w:r w:rsidRPr="000B2499">
        <w:rPr>
          <w:rFonts w:ascii="Arial" w:hAnsi="Arial" w:cs="Arial"/>
          <w:color w:val="000000"/>
          <w:sz w:val="19"/>
          <w:szCs w:val="19"/>
          <w:shd w:val="clear" w:color="auto" w:fill="FFFFFF"/>
        </w:rPr>
        <w:t>koj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tuaj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yeem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thov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lub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cheeb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tsam</w:t>
      </w:r>
      <w:proofErr w:type="spellEnd"/>
      <w:r w:rsidRPr="000B2499">
        <w:rPr>
          <w:rFonts w:ascii="Arial" w:hAnsi="Arial" w:cs="Arial"/>
          <w:color w:val="000000"/>
          <w:sz w:val="19"/>
          <w:szCs w:val="19"/>
          <w:shd w:val="clear" w:color="auto" w:fill="FFFFFF"/>
        </w:rPr>
        <w:t xml:space="preserve"> </w:t>
      </w:r>
      <w:proofErr w:type="spellStart"/>
      <w:ins w:id="181" w:author="Kaxiong" w:date="2021-05-16T19:41:00Z">
        <w:r w:rsidR="00793744">
          <w:rPr>
            <w:rFonts w:ascii="Arial" w:hAnsi="Arial" w:cs="Arial"/>
            <w:color w:val="000000"/>
            <w:sz w:val="19"/>
            <w:szCs w:val="19"/>
            <w:shd w:val="clear" w:color="auto" w:fill="FFFFFF"/>
          </w:rPr>
          <w:t>tsev</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kawm</w:t>
        </w:r>
        <w:proofErr w:type="spellEnd"/>
        <w:r w:rsidR="00793744">
          <w:rPr>
            <w:rFonts w:ascii="Arial" w:hAnsi="Arial" w:cs="Arial"/>
            <w:color w:val="000000"/>
            <w:sz w:val="19"/>
            <w:szCs w:val="19"/>
            <w:shd w:val="clear" w:color="auto" w:fill="FFFFFF"/>
          </w:rPr>
          <w:t xml:space="preserve"> </w:t>
        </w:r>
      </w:ins>
      <w:r w:rsidRPr="000B2499">
        <w:rPr>
          <w:rFonts w:ascii="Arial" w:hAnsi="Arial" w:cs="Arial"/>
          <w:color w:val="000000"/>
          <w:sz w:val="19"/>
          <w:szCs w:val="19"/>
          <w:shd w:val="clear" w:color="auto" w:fill="FFFFFF"/>
        </w:rPr>
        <w:t xml:space="preserve">caw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del w:id="182" w:author="Kaxiong" w:date="2021-05-16T19:41:00Z">
        <w:r w:rsidDel="00793744">
          <w:rPr>
            <w:rFonts w:ascii="Arial" w:hAnsi="Arial" w:cs="Arial"/>
            <w:color w:val="000000"/>
            <w:sz w:val="19"/>
            <w:szCs w:val="19"/>
            <w:shd w:val="clear" w:color="auto" w:fill="FFFFFF"/>
          </w:rPr>
          <w:delText>feem</w:delText>
        </w:r>
      </w:del>
      <w:proofErr w:type="spellStart"/>
      <w:ins w:id="183" w:author="Kaxiong" w:date="2021-05-16T19:42:00Z">
        <w:r w:rsidR="00793744">
          <w:rPr>
            <w:rFonts w:ascii="Arial" w:hAnsi="Arial" w:cs="Arial"/>
            <w:color w:val="000000"/>
            <w:sz w:val="19"/>
            <w:szCs w:val="19"/>
            <w:shd w:val="clear" w:color="auto" w:fill="FFFFFF"/>
          </w:rPr>
          <w:t>ntu</w:t>
        </w:r>
      </w:ins>
      <w:proofErr w:type="spellEnd"/>
      <w:r w:rsidRPr="000B2499">
        <w:rPr>
          <w:rFonts w:ascii="Arial" w:hAnsi="Arial" w:cs="Arial"/>
          <w:color w:val="000000"/>
          <w:sz w:val="19"/>
          <w:szCs w:val="19"/>
          <w:shd w:val="clear" w:color="auto" w:fill="FFFFFF"/>
        </w:rPr>
        <w:t xml:space="preserve"> C</w:t>
      </w:r>
      <w:r>
        <w:rPr>
          <w:rFonts w:ascii="Arial" w:hAnsi="Arial" w:cs="Arial"/>
          <w:color w:val="000000"/>
          <w:sz w:val="19"/>
          <w:szCs w:val="19"/>
          <w:shd w:val="clear" w:color="auto" w:fill="FFFFFF"/>
        </w:rPr>
        <w:t xml:space="preserve"> Tus </w:t>
      </w:r>
      <w:proofErr w:type="spellStart"/>
      <w:r>
        <w:rPr>
          <w:rFonts w:ascii="Arial" w:hAnsi="Arial" w:cs="Arial"/>
          <w:color w:val="000000"/>
          <w:sz w:val="19"/>
          <w:szCs w:val="19"/>
          <w:shd w:val="clear" w:color="auto" w:fill="FFFFFF"/>
        </w:rPr>
        <w:t>Saib</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Xyuas</w:t>
      </w:r>
      <w:proofErr w:type="spellEnd"/>
      <w:r w:rsidRPr="000B2499">
        <w:rPr>
          <w:rFonts w:ascii="Arial" w:hAnsi="Arial" w:cs="Arial"/>
          <w:color w:val="000000"/>
          <w:sz w:val="19"/>
          <w:szCs w:val="19"/>
          <w:shd w:val="clear" w:color="auto" w:fill="FFFFFF"/>
        </w:rPr>
        <w:t xml:space="preserve"> Kev </w:t>
      </w:r>
      <w:proofErr w:type="spellStart"/>
      <w:r w:rsidRPr="000B2499">
        <w:rPr>
          <w:rFonts w:ascii="Arial" w:hAnsi="Arial" w:cs="Arial"/>
          <w:color w:val="000000"/>
          <w:sz w:val="19"/>
          <w:szCs w:val="19"/>
          <w:shd w:val="clear" w:color="auto" w:fill="FFFFFF"/>
        </w:rPr>
        <w:t>Pab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Cuam</w:t>
      </w:r>
      <w:proofErr w:type="spellEnd"/>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los</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sis </w:t>
      </w:r>
      <w:proofErr w:type="spellStart"/>
      <w:r w:rsidRPr="000B2499">
        <w:rPr>
          <w:rFonts w:ascii="Arial" w:hAnsi="Arial" w:cs="Arial"/>
          <w:color w:val="000000"/>
          <w:sz w:val="19"/>
          <w:szCs w:val="19"/>
          <w:shd w:val="clear" w:color="auto" w:fill="FFFFFF"/>
        </w:rPr>
        <w:t>lwm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tus</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neeg</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sawv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cev</w:t>
      </w:r>
      <w:proofErr w:type="spellEnd"/>
      <w:r>
        <w:rPr>
          <w:rFonts w:ascii="Arial" w:hAnsi="Arial" w:cs="Arial"/>
          <w:color w:val="000000"/>
          <w:sz w:val="19"/>
          <w:szCs w:val="19"/>
          <w:shd w:val="clear" w:color="auto" w:fill="FFFFFF"/>
        </w:rPr>
        <w:t>,</w:t>
      </w:r>
      <w:r w:rsidRPr="008A765F">
        <w:t xml:space="preserve"> </w:t>
      </w:r>
      <w:r w:rsidRPr="008A765F">
        <w:rPr>
          <w:rFonts w:ascii="Arial" w:hAnsi="Arial" w:cs="Arial"/>
          <w:color w:val="000000"/>
          <w:sz w:val="19"/>
          <w:szCs w:val="19"/>
          <w:shd w:val="clear" w:color="auto" w:fill="FFFFFF"/>
        </w:rPr>
        <w:t xml:space="preserve">Cov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del w:id="184" w:author="Kaxiong" w:date="2021-05-16T19:43:00Z">
        <w:r w:rsidRPr="008A765F" w:rsidDel="00793744">
          <w:rPr>
            <w:rFonts w:ascii="Arial" w:hAnsi="Arial" w:cs="Arial"/>
            <w:color w:val="000000"/>
            <w:sz w:val="19"/>
            <w:szCs w:val="19"/>
            <w:shd w:val="clear" w:color="auto" w:fill="FFFFFF"/>
          </w:rPr>
          <w:delText xml:space="preserve">theem </w:delText>
        </w:r>
      </w:del>
      <w:proofErr w:type="spellStart"/>
      <w:ins w:id="185" w:author="Kaxiong" w:date="2021-05-16T19:43:00Z">
        <w:r w:rsidR="00793744">
          <w:rPr>
            <w:rFonts w:ascii="Arial" w:hAnsi="Arial" w:cs="Arial"/>
            <w:color w:val="000000"/>
            <w:sz w:val="19"/>
            <w:szCs w:val="19"/>
            <w:shd w:val="clear" w:color="auto" w:fill="FFFFFF"/>
          </w:rPr>
          <w:t>qib</w:t>
        </w:r>
        <w:proofErr w:type="spellEnd"/>
        <w:r w:rsidR="00793744">
          <w:rPr>
            <w:rFonts w:ascii="Arial" w:hAnsi="Arial" w:cs="Arial"/>
            <w:color w:val="000000"/>
            <w:sz w:val="19"/>
            <w:szCs w:val="19"/>
            <w:shd w:val="clear" w:color="auto" w:fill="FFFFFF"/>
          </w:rPr>
          <w:t xml:space="preserve"> </w:t>
        </w:r>
      </w:ins>
      <w:proofErr w:type="spellStart"/>
      <w:r w:rsidRPr="008A765F">
        <w:rPr>
          <w:rFonts w:ascii="Arial" w:hAnsi="Arial" w:cs="Arial"/>
          <w:color w:val="000000"/>
          <w:sz w:val="19"/>
          <w:szCs w:val="19"/>
          <w:shd w:val="clear" w:color="auto" w:fill="FFFFFF"/>
        </w:rPr>
        <w:t>nrab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hnub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nyoog</w:t>
      </w:r>
      <w:proofErr w:type="spellEnd"/>
      <w:r w:rsidRPr="008A765F">
        <w:rPr>
          <w:rFonts w:ascii="Arial" w:hAnsi="Arial" w:cs="Arial"/>
          <w:color w:val="000000"/>
          <w:sz w:val="19"/>
          <w:szCs w:val="19"/>
          <w:shd w:val="clear" w:color="auto" w:fill="FFFFFF"/>
        </w:rPr>
        <w:t xml:space="preserve">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 xml:space="preserve">sis </w:t>
      </w:r>
      <w:proofErr w:type="spellStart"/>
      <w:r w:rsidRPr="008A765F">
        <w:rPr>
          <w:rFonts w:ascii="Arial" w:hAnsi="Arial" w:cs="Arial"/>
          <w:color w:val="000000"/>
          <w:sz w:val="19"/>
          <w:szCs w:val="19"/>
          <w:shd w:val="clear" w:color="auto" w:fill="FFFFFF"/>
        </w:rPr>
        <w:t>tshaj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sau</w:t>
      </w:r>
      <w:ins w:id="186" w:author="Kaxiong" w:date="2021-05-16T19:43:00Z">
        <w:r w:rsidR="00793744">
          <w:rPr>
            <w:rFonts w:ascii="Arial" w:hAnsi="Arial" w:cs="Arial"/>
            <w:color w:val="000000"/>
            <w:sz w:val="19"/>
            <w:szCs w:val="19"/>
            <w:shd w:val="clear" w:color="auto" w:fill="FFFFFF"/>
          </w:rPr>
          <w:t>v</w:t>
        </w:r>
      </w:ins>
      <w:proofErr w:type="spellEnd"/>
      <w:del w:id="187" w:author="Kaxiong" w:date="2021-05-16T19:43:00Z">
        <w:r w:rsidRPr="008A765F" w:rsidDel="00793744">
          <w:rPr>
            <w:rFonts w:ascii="Arial" w:hAnsi="Arial" w:cs="Arial"/>
            <w:color w:val="000000"/>
            <w:sz w:val="19"/>
            <w:szCs w:val="19"/>
            <w:shd w:val="clear" w:color="auto" w:fill="FFFFFF"/>
          </w:rPr>
          <w:delText>d</w:delText>
        </w:r>
      </w:del>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tsum</w:t>
      </w:r>
      <w:proofErr w:type="spellEnd"/>
      <w:r w:rsidRPr="008A765F">
        <w:rPr>
          <w:rFonts w:ascii="Arial" w:hAnsi="Arial" w:cs="Arial"/>
          <w:color w:val="000000"/>
          <w:sz w:val="19"/>
          <w:szCs w:val="19"/>
          <w:shd w:val="clear" w:color="auto" w:fill="FFFFFF"/>
        </w:rPr>
        <w:t xml:space="preserve"> tau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pawg</w:t>
      </w:r>
      <w:proofErr w:type="spellEnd"/>
      <w:r w:rsidRPr="008A765F">
        <w:rPr>
          <w:rFonts w:ascii="Arial" w:hAnsi="Arial" w:cs="Arial"/>
          <w:color w:val="000000"/>
          <w:sz w:val="19"/>
          <w:szCs w:val="19"/>
          <w:shd w:val="clear" w:color="auto" w:fill="FFFFFF"/>
        </w:rPr>
        <w:t xml:space="preserve"> IEP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Pr="008A765F">
        <w:rPr>
          <w:rFonts w:ascii="Arial" w:hAnsi="Arial" w:cs="Arial"/>
          <w:color w:val="000000"/>
          <w:sz w:val="19"/>
          <w:szCs w:val="19"/>
          <w:shd w:val="clear" w:color="auto" w:fill="FFFFFF"/>
        </w:rPr>
        <w:t xml:space="preserve">. Cov </w:t>
      </w:r>
      <w:proofErr w:type="spellStart"/>
      <w:r w:rsidRPr="008A765F">
        <w:rPr>
          <w:rFonts w:ascii="Arial" w:hAnsi="Arial" w:cs="Arial"/>
          <w:color w:val="000000"/>
          <w:sz w:val="19"/>
          <w:szCs w:val="19"/>
          <w:shd w:val="clear" w:color="auto" w:fill="FFFFFF"/>
        </w:rPr>
        <w:t>niam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txiv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ntawm</w:t>
      </w:r>
      <w:proofErr w:type="spellEnd"/>
      <w:r w:rsidRPr="008A765F">
        <w:rPr>
          <w:rFonts w:ascii="Arial" w:hAnsi="Arial" w:cs="Arial"/>
          <w:color w:val="000000"/>
          <w:sz w:val="19"/>
          <w:szCs w:val="19"/>
          <w:shd w:val="clear" w:color="auto" w:fill="FFFFFF"/>
        </w:rPr>
        <w:t xml:space="preserve"> cov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ins w:id="188" w:author="Kaxiong" w:date="2021-05-16T19:44:00Z">
        <w:r w:rsidR="00793744">
          <w:rPr>
            <w:rFonts w:ascii="Arial" w:hAnsi="Arial" w:cs="Arial"/>
            <w:color w:val="000000"/>
            <w:sz w:val="19"/>
            <w:szCs w:val="19"/>
            <w:shd w:val="clear" w:color="auto" w:fill="FFFFFF"/>
          </w:rPr>
          <w:t>loj</w:t>
        </w:r>
        <w:proofErr w:type="spellEnd"/>
        <w:r w:rsidR="00793744">
          <w:rPr>
            <w:rFonts w:ascii="Arial" w:hAnsi="Arial" w:cs="Arial"/>
            <w:color w:val="000000"/>
            <w:sz w:val="19"/>
            <w:szCs w:val="19"/>
            <w:shd w:val="clear" w:color="auto" w:fill="FFFFFF"/>
          </w:rPr>
          <w:t xml:space="preserve"> </w:t>
        </w:r>
      </w:ins>
      <w:del w:id="189" w:author="Kaxiong" w:date="2021-05-16T19:44:00Z">
        <w:r w:rsidRPr="008A765F" w:rsidDel="00793744">
          <w:rPr>
            <w:rFonts w:ascii="Arial" w:hAnsi="Arial" w:cs="Arial"/>
            <w:color w:val="000000"/>
            <w:sz w:val="19"/>
            <w:szCs w:val="19"/>
            <w:shd w:val="clear" w:color="auto" w:fill="FFFFFF"/>
          </w:rPr>
          <w:delText>cov laus</w:delText>
        </w:r>
        <w:r w:rsidDel="00793744">
          <w:rPr>
            <w:rFonts w:ascii="Arial" w:hAnsi="Arial" w:cs="Arial"/>
            <w:color w:val="000000"/>
            <w:sz w:val="19"/>
            <w:szCs w:val="19"/>
            <w:shd w:val="clear" w:color="auto" w:fill="FFFFFF"/>
          </w:rPr>
          <w:delText xml:space="preserve"> </w:delText>
        </w:r>
      </w:del>
      <w:proofErr w:type="spellStart"/>
      <w:ins w:id="190" w:author="Kaxiong" w:date="2021-05-16T19:45:00Z">
        <w:r w:rsidR="00793744">
          <w:rPr>
            <w:rFonts w:ascii="Arial" w:hAnsi="Arial" w:cs="Arial"/>
            <w:color w:val="000000"/>
            <w:sz w:val="19"/>
            <w:szCs w:val="19"/>
            <w:shd w:val="clear" w:color="auto" w:fill="FFFFFF"/>
          </w:rPr>
          <w:t>tej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zaum</w:t>
        </w:r>
        <w:proofErr w:type="spellEnd"/>
        <w:r w:rsidR="00793744">
          <w:rPr>
            <w:rFonts w:ascii="Arial" w:hAnsi="Arial" w:cs="Arial"/>
            <w:color w:val="000000"/>
            <w:sz w:val="19"/>
            <w:szCs w:val="19"/>
            <w:shd w:val="clear" w:color="auto" w:fill="FFFFFF"/>
          </w:rPr>
          <w:t xml:space="preserve"> </w:t>
        </w:r>
      </w:ins>
      <w:proofErr w:type="spellStart"/>
      <w:r w:rsidRPr="008A765F">
        <w:rPr>
          <w:rFonts w:ascii="Arial" w:hAnsi="Arial" w:cs="Arial"/>
          <w:color w:val="000000"/>
          <w:sz w:val="19"/>
          <w:szCs w:val="19"/>
          <w:shd w:val="clear" w:color="auto" w:fill="FFFFFF"/>
        </w:rPr>
        <w:t>kuj</w:t>
      </w:r>
      <w:proofErr w:type="spellEnd"/>
      <w:ins w:id="191" w:author="Kaxiong" w:date="2021-05-16T19:45:00Z">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yuav</w:t>
        </w:r>
      </w:ins>
      <w:proofErr w:type="spellEnd"/>
      <w:del w:id="192" w:author="Kaxiong" w:date="2021-05-16T19:45:00Z">
        <w:r w:rsidRPr="008A765F" w:rsidDel="00793744">
          <w:rPr>
            <w:rFonts w:ascii="Arial" w:hAnsi="Arial" w:cs="Arial"/>
            <w:color w:val="000000"/>
            <w:sz w:val="19"/>
            <w:szCs w:val="19"/>
            <w:shd w:val="clear" w:color="auto" w:fill="FFFFFF"/>
          </w:rPr>
          <w:delText xml:space="preserve"> tseem tuaj yeem</w:delText>
        </w:r>
      </w:del>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ins w:id="193" w:author="Kaxiong" w:date="2021-05-16T19:45:00Z">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ib</w:t>
        </w:r>
        <w:proofErr w:type="spellEnd"/>
        <w:r w:rsidR="00793744">
          <w:rPr>
            <w:rFonts w:ascii="Arial" w:hAnsi="Arial" w:cs="Arial"/>
            <w:color w:val="000000"/>
            <w:sz w:val="19"/>
            <w:szCs w:val="19"/>
            <w:shd w:val="clear" w:color="auto" w:fill="FFFFFF"/>
          </w:rPr>
          <w:t xml:space="preserve"> yam </w:t>
        </w:r>
        <w:proofErr w:type="spellStart"/>
        <w:r w:rsidR="00793744">
          <w:rPr>
            <w:rFonts w:ascii="Arial" w:hAnsi="Arial" w:cs="Arial"/>
            <w:color w:val="000000"/>
            <w:sz w:val="19"/>
            <w:szCs w:val="19"/>
            <w:shd w:val="clear" w:color="auto" w:fill="FFFFFF"/>
          </w:rPr>
          <w:t>th</w:t>
        </w:r>
      </w:ins>
      <w:ins w:id="194" w:author="Kaxiong" w:date="2021-05-16T19:46:00Z">
        <w:r w:rsidR="00793744">
          <w:rPr>
            <w:rFonts w:ascii="Arial" w:hAnsi="Arial" w:cs="Arial"/>
            <w:color w:val="000000"/>
            <w:sz w:val="19"/>
            <w:szCs w:val="19"/>
            <w:shd w:val="clear" w:color="auto" w:fill="FFFFFF"/>
          </w:rPr>
          <w:t>iab</w:t>
        </w:r>
      </w:ins>
      <w:proofErr w:type="spellEnd"/>
      <w:r w:rsidRPr="008A765F">
        <w:rPr>
          <w:rFonts w:ascii="Arial" w:hAnsi="Arial" w:cs="Arial"/>
          <w:color w:val="000000"/>
          <w:sz w:val="19"/>
          <w:szCs w:val="19"/>
          <w:shd w:val="clear" w:color="auto" w:fill="FFFFFF"/>
        </w:rPr>
        <w:t>.</w:t>
      </w:r>
    </w:p>
    <w:p w14:paraId="21A9A4A3" w14:textId="77777777" w:rsidR="00BF6324" w:rsidRDefault="00BF6324" w:rsidP="00BF6324">
      <w:pPr>
        <w:spacing w:after="0"/>
        <w:jc w:val="both"/>
        <w:rPr>
          <w:rFonts w:ascii="Arial" w:hAnsi="Arial" w:cs="Arial"/>
          <w:color w:val="000000"/>
          <w:sz w:val="19"/>
          <w:szCs w:val="19"/>
          <w:shd w:val="clear" w:color="auto" w:fill="FFFFFF"/>
        </w:rPr>
      </w:pPr>
    </w:p>
    <w:p w14:paraId="041DCB2C" w14:textId="77777777" w:rsidR="00BF6324" w:rsidRDefault="00BF6324" w:rsidP="00BF6324">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0608152E" w14:textId="1DDCD8CA" w:rsidR="00BF6324" w:rsidRDefault="00BF6324" w:rsidP="00BF6324">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00B7793E">
        <w:rPr>
          <w:rFonts w:ascii="Arial" w:hAnsi="Arial" w:cs="Arial"/>
          <w:i/>
          <w:iCs/>
          <w:color w:val="000000"/>
          <w:sz w:val="23"/>
          <w:szCs w:val="23"/>
          <w:u w:val="single"/>
          <w:shd w:val="clear" w:color="auto" w:fill="FFFFFF"/>
        </w:rPr>
        <w:t>12/18/2020</w:t>
      </w:r>
      <w:r w:rsidRPr="00981F65">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w:t>
      </w:r>
      <w:r w:rsidR="00B7793E">
        <w:rPr>
          <w:rFonts w:ascii="Arial" w:hAnsi="Arial" w:cs="Arial"/>
          <w:i/>
          <w:iCs/>
          <w:color w:val="000000"/>
          <w:sz w:val="23"/>
          <w:szCs w:val="23"/>
          <w:u w:val="single"/>
          <w:shd w:val="clear" w:color="auto" w:fill="FFFFFF"/>
        </w:rPr>
        <w:t>2</w:t>
      </w:r>
      <w:r>
        <w:rPr>
          <w:rFonts w:ascii="Arial" w:hAnsi="Arial" w:cs="Arial"/>
          <w:i/>
          <w:iCs/>
          <w:color w:val="000000"/>
          <w:sz w:val="23"/>
          <w:szCs w:val="23"/>
          <w:u w:val="single"/>
          <w:shd w:val="clear" w:color="auto" w:fill="FFFFFF"/>
        </w:rPr>
        <w:t>:00</w:t>
      </w:r>
    </w:p>
    <w:p w14:paraId="7F21300B" w14:textId="24AEC3E1" w:rsidR="00BF6324" w:rsidRPr="00981F65" w:rsidRDefault="00BF6324" w:rsidP="00BF6324">
      <w:pPr>
        <w:spacing w:after="0"/>
        <w:jc w:val="both"/>
        <w:rPr>
          <w:rFonts w:ascii="Arial" w:hAnsi="Arial" w:cs="Arial"/>
          <w:color w:val="000000"/>
          <w:sz w:val="23"/>
          <w:szCs w:val="23"/>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r>
        <w:rPr>
          <w:rFonts w:ascii="Calibri" w:hAnsi="Calibri" w:cs="Calibri"/>
          <w:i/>
          <w:iCs/>
          <w:u w:val="single"/>
        </w:rPr>
        <w:t xml:space="preserve">Susan B Anthony </w:t>
      </w:r>
      <w:r>
        <w:rPr>
          <w:rFonts w:ascii="Arial" w:hAnsi="Arial" w:cs="Arial"/>
          <w:b/>
          <w:bCs/>
          <w:color w:val="000000"/>
          <w:sz w:val="23"/>
          <w:szCs w:val="23"/>
          <w:shd w:val="clear" w:color="auto" w:fill="FFFFFF"/>
        </w:rPr>
        <w:t xml:space="preserve">   </w:t>
      </w:r>
      <w:r w:rsidR="00D17B43">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proofErr w:type="spellStart"/>
      <w:r w:rsidR="00B7793E">
        <w:rPr>
          <w:rFonts w:ascii="Arial" w:hAnsi="Arial" w:cs="Arial"/>
          <w:i/>
          <w:iCs/>
          <w:color w:val="000000"/>
          <w:sz w:val="23"/>
          <w:szCs w:val="23"/>
          <w:u w:val="single"/>
          <w:shd w:val="clear" w:color="auto" w:fill="FFFFFF"/>
        </w:rPr>
        <w:t>Hauv</w:t>
      </w:r>
      <w:proofErr w:type="spellEnd"/>
      <w:r w:rsidR="00B7793E">
        <w:rPr>
          <w:rFonts w:ascii="Arial" w:hAnsi="Arial" w:cs="Arial"/>
          <w:i/>
          <w:iCs/>
          <w:color w:val="000000"/>
          <w:sz w:val="23"/>
          <w:szCs w:val="23"/>
          <w:u w:val="single"/>
          <w:shd w:val="clear" w:color="auto" w:fill="FFFFFF"/>
        </w:rPr>
        <w:t xml:space="preserve"> </w:t>
      </w:r>
      <w:r>
        <w:rPr>
          <w:rFonts w:ascii="Calibri" w:hAnsi="Calibri" w:cs="Calibri"/>
          <w:i/>
          <w:iCs/>
          <w:color w:val="000000"/>
          <w:u w:val="single"/>
          <w:shd w:val="clear" w:color="auto" w:fill="FFFFFF"/>
        </w:rPr>
        <w:t>Zoom</w:t>
      </w:r>
      <w:ins w:id="195" w:author="Kaxiong" w:date="2021-05-16T19:47:00Z">
        <w:r w:rsidR="00793744">
          <w:rPr>
            <w:rFonts w:ascii="Calibri" w:hAnsi="Calibri" w:cs="Calibri"/>
            <w:i/>
            <w:iCs/>
            <w:color w:val="000000"/>
            <w:u w:val="single"/>
            <w:shd w:val="clear" w:color="auto" w:fill="FFFFFF"/>
          </w:rPr>
          <w:t xml:space="preserve"> (Via Zoom)</w:t>
        </w:r>
      </w:ins>
    </w:p>
    <w:p w14:paraId="373D07E3" w14:textId="77777777" w:rsidR="00BF6324" w:rsidRDefault="00BF6324" w:rsidP="00BF6324">
      <w:pPr>
        <w:spacing w:after="0"/>
        <w:jc w:val="both"/>
        <w:rPr>
          <w:rFonts w:ascii="Arial" w:hAnsi="Arial" w:cs="Arial"/>
          <w:sz w:val="19"/>
          <w:szCs w:val="19"/>
        </w:rPr>
      </w:pPr>
    </w:p>
    <w:p w14:paraId="3B646CE7" w14:textId="00466FB5" w:rsidR="00BF6324" w:rsidRPr="00F11388" w:rsidRDefault="00BF6324" w:rsidP="00BF6324">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cov </w:t>
      </w:r>
      <w:del w:id="196" w:author="Kaxiong" w:date="2021-05-16T19:50:00Z">
        <w:r w:rsidRPr="00F11388" w:rsidDel="008577A2">
          <w:rPr>
            <w:rFonts w:ascii="Arial" w:hAnsi="Arial" w:cs="Arial"/>
            <w:b/>
            <w:bCs/>
            <w:sz w:val="23"/>
            <w:szCs w:val="23"/>
          </w:rPr>
          <w:delText>neeg</w:delText>
        </w:r>
      </w:del>
      <w:proofErr w:type="spellStart"/>
      <w:ins w:id="197" w:author="Kaxiong" w:date="2021-05-16T21:24:00Z">
        <w:r w:rsidR="00BF6C5B">
          <w:rPr>
            <w:rFonts w:ascii="Arial" w:hAnsi="Arial" w:cs="Arial"/>
            <w:b/>
            <w:bCs/>
            <w:sz w:val="23"/>
            <w:szCs w:val="23"/>
          </w:rPr>
          <w:t>m</w:t>
        </w:r>
      </w:ins>
      <w:ins w:id="198" w:author="Kaxiong" w:date="2021-05-16T19:50:00Z">
        <w:r w:rsidR="008577A2">
          <w:rPr>
            <w:rFonts w:ascii="Arial" w:hAnsi="Arial" w:cs="Arial"/>
            <w:b/>
            <w:bCs/>
            <w:sz w:val="23"/>
            <w:szCs w:val="23"/>
          </w:rPr>
          <w: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zeej</w:t>
        </w:r>
      </w:ins>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w:t>
      </w:r>
      <w:ins w:id="199" w:author="Kaxiong" w:date="2021-05-16T19:51:00Z">
        <w:r w:rsidR="008577A2">
          <w:rPr>
            <w:rFonts w:ascii="Arial" w:hAnsi="Arial" w:cs="Arial"/>
            <w:b/>
            <w:bCs/>
            <w:sz w:val="23"/>
            <w:szCs w:val="23"/>
          </w:rPr>
          <w:t xml:space="preserve"> </w:t>
        </w:r>
        <w:proofErr w:type="spellStart"/>
        <w:r w:rsidR="008577A2">
          <w:rPr>
            <w:rFonts w:ascii="Arial" w:hAnsi="Arial" w:cs="Arial"/>
            <w:b/>
            <w:bCs/>
            <w:sz w:val="23"/>
            <w:szCs w:val="23"/>
          </w:rPr>
          <w:t>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zaum</w:t>
        </w:r>
      </w:ins>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ins w:id="200" w:author="Kaxiong" w:date="2021-05-16T19:51:00Z">
        <w:r w:rsidR="008577A2">
          <w:rPr>
            <w:rFonts w:ascii="Arial" w:hAnsi="Arial" w:cs="Arial"/>
            <w:b/>
            <w:bCs/>
            <w:sz w:val="23"/>
            <w:szCs w:val="23"/>
          </w:rPr>
          <w:t xml:space="preserve"> </w:t>
        </w:r>
        <w:proofErr w:type="spellStart"/>
        <w:r w:rsidR="008577A2">
          <w:rPr>
            <w:rFonts w:ascii="Arial" w:hAnsi="Arial" w:cs="Arial"/>
            <w:b/>
            <w:bCs/>
            <w:sz w:val="23"/>
            <w:szCs w:val="23"/>
          </w:rPr>
          <w:t>ib</w:t>
        </w:r>
        <w:proofErr w:type="spellEnd"/>
        <w:r w:rsidR="008577A2">
          <w:rPr>
            <w:rFonts w:ascii="Arial" w:hAnsi="Arial" w:cs="Arial"/>
            <w:b/>
            <w:bCs/>
            <w:sz w:val="23"/>
            <w:szCs w:val="23"/>
          </w:rPr>
          <w:t xml:space="preserve"> yam</w:t>
        </w:r>
      </w:ins>
      <w:r w:rsidRPr="00F11388">
        <w:rPr>
          <w:rFonts w:ascii="Arial" w:hAnsi="Arial" w:cs="Arial"/>
          <w:b/>
          <w:bCs/>
          <w:sz w:val="23"/>
          <w:szCs w:val="23"/>
        </w:rPr>
        <w:t>:</w:t>
      </w:r>
    </w:p>
    <w:p w14:paraId="16B2A0CE" w14:textId="5AD8F5AC" w:rsidR="00BF6324" w:rsidRPr="00226DB2" w:rsidRDefault="00BF6324" w:rsidP="00BF6324">
      <w:pPr>
        <w:spacing w:after="0"/>
        <w:jc w:val="both"/>
        <w:rPr>
          <w:rFonts w:ascii="Arial" w:hAnsi="Arial" w:cs="Arial"/>
          <w:i/>
          <w:iCs/>
          <w:sz w:val="19"/>
          <w:szCs w:val="19"/>
          <w:u w:val="single"/>
        </w:rPr>
      </w:pPr>
      <w:r w:rsidRPr="00CC502C">
        <w:rPr>
          <w:noProof/>
        </w:rPr>
        <w:drawing>
          <wp:inline distT="0" distB="0" distL="0" distR="0" wp14:anchorId="52404DBD" wp14:editId="07F32CEC">
            <wp:extent cx="1524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 xml:space="preserve">Tus </w:t>
      </w:r>
      <w:del w:id="201" w:author="Kaxiong" w:date="2021-05-16T19:52:00Z">
        <w:r w:rsidRPr="00226DB2" w:rsidDel="008577A2">
          <w:rPr>
            <w:rFonts w:ascii="Arial" w:hAnsi="Arial" w:cs="Arial"/>
            <w:sz w:val="19"/>
            <w:szCs w:val="19"/>
          </w:rPr>
          <w:delText>thawj Coj</w:delText>
        </w:r>
      </w:del>
      <w:proofErr w:type="spellStart"/>
      <w:ins w:id="202" w:author="Kaxiong" w:date="2021-05-16T19:52:00Z">
        <w:r w:rsidR="008577A2">
          <w:rPr>
            <w:rFonts w:ascii="Arial" w:hAnsi="Arial" w:cs="Arial"/>
            <w:sz w:val="19"/>
            <w:szCs w:val="19"/>
          </w:rPr>
          <w:t>Tswj</w:t>
        </w:r>
        <w:proofErr w:type="spellEnd"/>
        <w:r w:rsidR="008577A2">
          <w:rPr>
            <w:rFonts w:ascii="Arial" w:hAnsi="Arial" w:cs="Arial"/>
            <w:sz w:val="19"/>
            <w:szCs w:val="19"/>
          </w:rPr>
          <w:t xml:space="preserve"> </w:t>
        </w:r>
        <w:proofErr w:type="spellStart"/>
        <w:r w:rsidR="008577A2">
          <w:rPr>
            <w:rFonts w:ascii="Arial" w:hAnsi="Arial" w:cs="Arial"/>
            <w:sz w:val="19"/>
            <w:szCs w:val="19"/>
          </w:rPr>
          <w:t>Hwm</w:t>
        </w:r>
      </w:ins>
      <w:proofErr w:type="spellEnd"/>
      <w:r w:rsidRPr="00226DB2">
        <w:rPr>
          <w:rFonts w:ascii="Arial" w:hAnsi="Arial" w:cs="Arial"/>
          <w:sz w:val="19"/>
          <w:szCs w:val="19"/>
        </w:rPr>
        <w:t xml:space="preserve">/Tus </w:t>
      </w:r>
      <w:proofErr w:type="spellStart"/>
      <w:r w:rsidRPr="00226DB2">
        <w:rPr>
          <w:rFonts w:ascii="Arial" w:hAnsi="Arial" w:cs="Arial"/>
          <w:sz w:val="19"/>
          <w:szCs w:val="19"/>
        </w:rPr>
        <w:t>neeg</w:t>
      </w:r>
      <w:proofErr w:type="spellEnd"/>
      <w:r w:rsidRPr="00226DB2">
        <w:rPr>
          <w:rFonts w:ascii="Arial" w:hAnsi="Arial" w:cs="Arial"/>
          <w:sz w:val="19"/>
          <w:szCs w:val="19"/>
        </w:rPr>
        <w:t xml:space="preserve"> </w:t>
      </w:r>
      <w:proofErr w:type="spellStart"/>
      <w:r w:rsidRPr="00226DB2">
        <w:rPr>
          <w:rFonts w:ascii="Arial" w:hAnsi="Arial" w:cs="Arial"/>
          <w:sz w:val="19"/>
          <w:szCs w:val="19"/>
        </w:rPr>
        <w:t>tsim</w:t>
      </w:r>
      <w:proofErr w:type="spellEnd"/>
      <w:r w:rsidRPr="00226DB2">
        <w:rPr>
          <w:rFonts w:ascii="Arial" w:hAnsi="Arial" w:cs="Arial"/>
          <w:sz w:val="19"/>
          <w:szCs w:val="19"/>
        </w:rPr>
        <w:t xml:space="preserve"> </w:t>
      </w:r>
      <w:proofErr w:type="spellStart"/>
      <w:r w:rsidRPr="00226DB2">
        <w:rPr>
          <w:rFonts w:ascii="Arial" w:hAnsi="Arial" w:cs="Arial"/>
          <w:sz w:val="19"/>
          <w:szCs w:val="19"/>
        </w:rPr>
        <w:t>qauv</w:t>
      </w:r>
      <w:proofErr w:type="spellEnd"/>
      <w:r w:rsidRPr="00226DB2">
        <w:rPr>
          <w:rFonts w:ascii="Arial" w:hAnsi="Arial" w:cs="Arial"/>
          <w:sz w:val="19"/>
          <w:szCs w:val="19"/>
        </w:rPr>
        <w:t xml:space="preserve">                   </w:t>
      </w:r>
      <w:r w:rsidR="00D17B43">
        <w:rPr>
          <w:rFonts w:ascii="Arial" w:hAnsi="Arial" w:cs="Arial"/>
          <w:sz w:val="19"/>
          <w:szCs w:val="19"/>
        </w:rPr>
        <w:t xml:space="preserve">          </w:t>
      </w:r>
      <w:r w:rsidRPr="00226DB2">
        <w:rPr>
          <w:rFonts w:ascii="Arial" w:hAnsi="Arial" w:cs="Arial"/>
          <w:sz w:val="19"/>
          <w:szCs w:val="19"/>
        </w:rPr>
        <w:t xml:space="preserve">     </w:t>
      </w:r>
      <w:r w:rsidR="0083359D" w:rsidRPr="001F433B">
        <w:rPr>
          <w:noProof/>
        </w:rPr>
        <w:drawing>
          <wp:inline distT="0" distB="0" distL="0" distR="0" wp14:anchorId="3D0B02BF" wp14:editId="6E8573A4">
            <wp:extent cx="147320" cy="11557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sidR="0083359D">
        <w:rPr>
          <w:rFonts w:ascii="Arial" w:hAnsi="Arial" w:cs="Arial"/>
          <w:i/>
          <w:iCs/>
          <w:sz w:val="19"/>
          <w:szCs w:val="19"/>
          <w:u w:val="single"/>
        </w:rPr>
        <w:t>____________________</w:t>
      </w:r>
    </w:p>
    <w:p w14:paraId="5DCFABDE" w14:textId="5C08F9DA" w:rsidR="00BF6324" w:rsidRPr="00226DB2" w:rsidRDefault="00BF6324" w:rsidP="00BF6324">
      <w:pPr>
        <w:spacing w:after="0"/>
        <w:jc w:val="both"/>
        <w:rPr>
          <w:rFonts w:ascii="Arial" w:hAnsi="Arial" w:cs="Arial"/>
          <w:sz w:val="19"/>
          <w:szCs w:val="19"/>
        </w:rPr>
      </w:pPr>
      <w:r w:rsidRPr="00CC502C">
        <w:rPr>
          <w:noProof/>
        </w:rPr>
        <w:drawing>
          <wp:inline distT="0" distB="0" distL="0" distR="0" wp14:anchorId="223BFB2D" wp14:editId="721FB5BA">
            <wp:extent cx="147320" cy="1155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del w:id="203" w:author="Kaxiong" w:date="2021-05-16T19:54:00Z">
        <w:r w:rsidRPr="00226DB2" w:rsidDel="008577A2">
          <w:rPr>
            <w:rFonts w:ascii="Arial" w:hAnsi="Arial" w:cs="Arial"/>
            <w:sz w:val="19"/>
            <w:szCs w:val="19"/>
          </w:rPr>
          <w:delText xml:space="preserve">Cov </w:delText>
        </w:r>
      </w:del>
      <w:proofErr w:type="spellStart"/>
      <w:r w:rsidRPr="00226DB2">
        <w:rPr>
          <w:rFonts w:ascii="Arial" w:hAnsi="Arial" w:cs="Arial"/>
          <w:sz w:val="19"/>
          <w:szCs w:val="19"/>
        </w:rPr>
        <w:t>Xib</w:t>
      </w:r>
      <w:proofErr w:type="spellEnd"/>
      <w:r w:rsidRPr="00226DB2">
        <w:rPr>
          <w:rFonts w:ascii="Arial" w:hAnsi="Arial" w:cs="Arial"/>
          <w:sz w:val="19"/>
          <w:szCs w:val="19"/>
        </w:rPr>
        <w:t xml:space="preserve"> </w:t>
      </w:r>
      <w:proofErr w:type="spellStart"/>
      <w:r w:rsidRPr="00226DB2">
        <w:rPr>
          <w:rFonts w:ascii="Arial" w:hAnsi="Arial" w:cs="Arial"/>
          <w:sz w:val="19"/>
          <w:szCs w:val="19"/>
        </w:rPr>
        <w:t>Fwb</w:t>
      </w:r>
      <w:proofErr w:type="spellEnd"/>
      <w:r w:rsidRPr="00226DB2">
        <w:rPr>
          <w:rFonts w:ascii="Arial" w:hAnsi="Arial" w:cs="Arial"/>
          <w:sz w:val="19"/>
          <w:szCs w:val="19"/>
        </w:rPr>
        <w:t xml:space="preserve"> </w:t>
      </w:r>
      <w:proofErr w:type="spellStart"/>
      <w:r w:rsidRPr="00226DB2">
        <w:rPr>
          <w:rFonts w:ascii="Arial" w:hAnsi="Arial" w:cs="Arial"/>
          <w:sz w:val="19"/>
          <w:szCs w:val="19"/>
        </w:rPr>
        <w:t>Qhia</w:t>
      </w:r>
      <w:proofErr w:type="spellEnd"/>
      <w:r w:rsidRPr="00226DB2">
        <w:rPr>
          <w:rFonts w:ascii="Arial" w:hAnsi="Arial" w:cs="Arial"/>
          <w:sz w:val="19"/>
          <w:szCs w:val="19"/>
        </w:rPr>
        <w:t xml:space="preserve"> </w:t>
      </w:r>
      <w:proofErr w:type="spellStart"/>
      <w:r w:rsidRPr="00226DB2">
        <w:rPr>
          <w:rFonts w:ascii="Arial" w:hAnsi="Arial" w:cs="Arial"/>
          <w:sz w:val="19"/>
          <w:szCs w:val="19"/>
        </w:rPr>
        <w:t>Ntawv</w:t>
      </w:r>
      <w:proofErr w:type="spellEnd"/>
      <w:r w:rsidRPr="00226DB2">
        <w:rPr>
          <w:rFonts w:ascii="Arial" w:hAnsi="Arial" w:cs="Arial"/>
          <w:sz w:val="19"/>
          <w:szCs w:val="19"/>
        </w:rPr>
        <w:t xml:space="preserve"> </w:t>
      </w:r>
      <w:proofErr w:type="spellStart"/>
      <w:r w:rsidRPr="00226DB2">
        <w:rPr>
          <w:rFonts w:ascii="Arial" w:hAnsi="Arial" w:cs="Arial"/>
          <w:sz w:val="19"/>
          <w:szCs w:val="19"/>
        </w:rPr>
        <w:t>uas</w:t>
      </w:r>
      <w:proofErr w:type="spellEnd"/>
      <w:r w:rsidRPr="00226DB2">
        <w:rPr>
          <w:rFonts w:ascii="Arial" w:hAnsi="Arial" w:cs="Arial"/>
          <w:sz w:val="19"/>
          <w:szCs w:val="19"/>
        </w:rPr>
        <w:t xml:space="preserve"> </w:t>
      </w:r>
      <w:proofErr w:type="spellStart"/>
      <w:r w:rsidRPr="00226DB2">
        <w:rPr>
          <w:rFonts w:ascii="Arial" w:hAnsi="Arial" w:cs="Arial"/>
          <w:sz w:val="19"/>
          <w:szCs w:val="19"/>
        </w:rPr>
        <w:t>Tshwj</w:t>
      </w:r>
      <w:proofErr w:type="spellEnd"/>
      <w:r w:rsidRPr="00226DB2">
        <w:rPr>
          <w:rFonts w:ascii="Arial" w:hAnsi="Arial" w:cs="Arial"/>
          <w:sz w:val="19"/>
          <w:szCs w:val="19"/>
        </w:rPr>
        <w:t xml:space="preserve"> </w:t>
      </w:r>
      <w:proofErr w:type="spellStart"/>
      <w:r w:rsidRPr="00226DB2">
        <w:rPr>
          <w:rFonts w:ascii="Arial" w:hAnsi="Arial" w:cs="Arial"/>
          <w:sz w:val="19"/>
          <w:szCs w:val="19"/>
        </w:rPr>
        <w:t>Xeeb</w:t>
      </w:r>
      <w:proofErr w:type="spellEnd"/>
      <w:r w:rsidRPr="00226DB2">
        <w:rPr>
          <w:rFonts w:ascii="Arial" w:hAnsi="Arial" w:cs="Arial"/>
          <w:sz w:val="19"/>
          <w:szCs w:val="19"/>
        </w:rPr>
        <w:t xml:space="preserve">       </w:t>
      </w:r>
      <w:r w:rsidR="00D17B43">
        <w:rPr>
          <w:rFonts w:ascii="Arial" w:hAnsi="Arial" w:cs="Arial"/>
          <w:sz w:val="19"/>
          <w:szCs w:val="19"/>
        </w:rPr>
        <w:t xml:space="preserve">          </w:t>
      </w:r>
      <w:r w:rsidRPr="00226DB2">
        <w:rPr>
          <w:rFonts w:ascii="Arial" w:hAnsi="Arial" w:cs="Arial"/>
          <w:sz w:val="19"/>
          <w:szCs w:val="19"/>
        </w:rPr>
        <w:t xml:space="preserve">     </w:t>
      </w:r>
      <w:r w:rsidR="0083359D" w:rsidRPr="001F433B">
        <w:rPr>
          <w:noProof/>
        </w:rPr>
        <w:drawing>
          <wp:inline distT="0" distB="0" distL="0" distR="0" wp14:anchorId="0A785B9A" wp14:editId="164E801C">
            <wp:extent cx="147320" cy="115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Pr>
          <w:rFonts w:ascii="Arial" w:hAnsi="Arial" w:cs="Arial"/>
          <w:i/>
          <w:iCs/>
          <w:sz w:val="19"/>
          <w:szCs w:val="19"/>
          <w:u w:val="single"/>
        </w:rPr>
        <w:t>_____________________</w:t>
      </w:r>
    </w:p>
    <w:p w14:paraId="030143DC" w14:textId="2CF4812B" w:rsidR="00BF6324" w:rsidRPr="00927E3E" w:rsidRDefault="00BF6324" w:rsidP="00BF6324">
      <w:pPr>
        <w:spacing w:after="0"/>
        <w:jc w:val="both"/>
        <w:rPr>
          <w:rFonts w:ascii="Arial" w:hAnsi="Arial" w:cs="Arial"/>
          <w:i/>
          <w:iCs/>
          <w:sz w:val="19"/>
          <w:szCs w:val="19"/>
          <w:u w:val="single"/>
        </w:rPr>
      </w:pPr>
      <w:r w:rsidRPr="00CC502C">
        <w:rPr>
          <w:noProof/>
        </w:rPr>
        <w:drawing>
          <wp:inline distT="0" distB="0" distL="0" distR="0" wp14:anchorId="5087802A" wp14:editId="794CA1CC">
            <wp:extent cx="1524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Pr="00927E3E">
        <w:rPr>
          <w:rFonts w:ascii="Arial" w:hAnsi="Arial" w:cs="Arial"/>
          <w:sz w:val="19"/>
          <w:szCs w:val="19"/>
        </w:rPr>
        <w:t>Xib</w:t>
      </w:r>
      <w:proofErr w:type="spellEnd"/>
      <w:r w:rsidRPr="00927E3E">
        <w:rPr>
          <w:rFonts w:ascii="Arial" w:hAnsi="Arial" w:cs="Arial"/>
          <w:sz w:val="19"/>
          <w:szCs w:val="19"/>
        </w:rPr>
        <w:t xml:space="preserve"> </w:t>
      </w:r>
      <w:proofErr w:type="spellStart"/>
      <w:r w:rsidRPr="00927E3E">
        <w:rPr>
          <w:rFonts w:ascii="Arial" w:hAnsi="Arial" w:cs="Arial"/>
          <w:sz w:val="19"/>
          <w:szCs w:val="19"/>
        </w:rPr>
        <w:t>Fwb</w:t>
      </w:r>
      <w:proofErr w:type="spellEnd"/>
      <w:r w:rsidRPr="00927E3E">
        <w:rPr>
          <w:rFonts w:ascii="Arial" w:hAnsi="Arial" w:cs="Arial"/>
          <w:sz w:val="19"/>
          <w:szCs w:val="19"/>
        </w:rPr>
        <w:t xml:space="preserve"> </w:t>
      </w:r>
      <w:proofErr w:type="spellStart"/>
      <w:r w:rsidRPr="00927E3E">
        <w:rPr>
          <w:rFonts w:ascii="Arial" w:hAnsi="Arial" w:cs="Arial"/>
          <w:sz w:val="19"/>
          <w:szCs w:val="19"/>
        </w:rPr>
        <w:t>Qhia</w:t>
      </w:r>
      <w:proofErr w:type="spellEnd"/>
      <w:r w:rsidRPr="00927E3E">
        <w:rPr>
          <w:rFonts w:ascii="Arial" w:hAnsi="Arial" w:cs="Arial"/>
          <w:sz w:val="19"/>
          <w:szCs w:val="19"/>
        </w:rPr>
        <w:t xml:space="preserve"> </w:t>
      </w:r>
      <w:proofErr w:type="spellStart"/>
      <w:ins w:id="204" w:author="Kaxiong" w:date="2021-05-16T19:54:00Z">
        <w:r w:rsidR="008577A2">
          <w:rPr>
            <w:rFonts w:ascii="Arial" w:hAnsi="Arial" w:cs="Arial"/>
            <w:sz w:val="19"/>
            <w:szCs w:val="19"/>
          </w:rPr>
          <w:t>ntawv</w:t>
        </w:r>
        <w:proofErr w:type="spellEnd"/>
        <w:r w:rsidR="008577A2">
          <w:rPr>
            <w:rFonts w:ascii="Arial" w:hAnsi="Arial" w:cs="Arial"/>
            <w:sz w:val="19"/>
            <w:szCs w:val="19"/>
          </w:rPr>
          <w:t xml:space="preserve"> </w:t>
        </w:r>
      </w:ins>
      <w:del w:id="205" w:author="Kaxiong" w:date="2021-05-17T19:55:00Z">
        <w:r w:rsidRPr="00927E3E" w:rsidDel="008B621B">
          <w:rPr>
            <w:rFonts w:ascii="Arial" w:hAnsi="Arial" w:cs="Arial"/>
            <w:sz w:val="19"/>
            <w:szCs w:val="19"/>
          </w:rPr>
          <w:delText xml:space="preserve">ntau Yam </w:delText>
        </w:r>
      </w:del>
      <w:proofErr w:type="spellStart"/>
      <w:ins w:id="206" w:author="Kaxiong" w:date="2021-05-17T19:56:00Z">
        <w:r w:rsidR="008B621B">
          <w:rPr>
            <w:rFonts w:ascii="Arial" w:hAnsi="Arial" w:cs="Arial"/>
            <w:sz w:val="19"/>
            <w:szCs w:val="19"/>
          </w:rPr>
          <w:t>ib</w:t>
        </w:r>
        <w:proofErr w:type="spellEnd"/>
        <w:r w:rsidR="008B621B">
          <w:rPr>
            <w:rFonts w:ascii="Arial" w:hAnsi="Arial" w:cs="Arial"/>
            <w:sz w:val="19"/>
            <w:szCs w:val="19"/>
          </w:rPr>
          <w:t xml:space="preserve"> </w:t>
        </w:r>
        <w:proofErr w:type="spellStart"/>
        <w:r w:rsidR="008B621B">
          <w:rPr>
            <w:rFonts w:ascii="Arial" w:hAnsi="Arial" w:cs="Arial"/>
            <w:sz w:val="19"/>
            <w:szCs w:val="19"/>
          </w:rPr>
          <w:t>txwm</w:t>
        </w:r>
      </w:ins>
      <w:proofErr w:type="spellEnd"/>
      <w:r w:rsidRPr="00927E3E">
        <w:rPr>
          <w:rFonts w:ascii="Arial" w:hAnsi="Arial" w:cs="Arial"/>
          <w:sz w:val="19"/>
          <w:szCs w:val="19"/>
        </w:rPr>
        <w:t xml:space="preserve">                                    </w:t>
      </w:r>
      <w:r w:rsidR="00D17B43">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BE80773" wp14:editId="5F726F76">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i/>
          <w:iCs/>
          <w:sz w:val="19"/>
          <w:szCs w:val="19"/>
          <w:u w:val="single"/>
        </w:rPr>
        <w:t>_____________________</w:t>
      </w:r>
    </w:p>
    <w:p w14:paraId="62950B16" w14:textId="05E04FF2" w:rsidR="00BF6324" w:rsidRPr="00AD5467" w:rsidRDefault="00BF6324" w:rsidP="00BF6324">
      <w:pPr>
        <w:spacing w:after="0"/>
        <w:jc w:val="both"/>
        <w:rPr>
          <w:rFonts w:ascii="Arial" w:hAnsi="Arial" w:cs="Arial"/>
          <w:sz w:val="19"/>
          <w:szCs w:val="19"/>
        </w:rPr>
      </w:pPr>
      <w:r w:rsidRPr="001F433B">
        <w:rPr>
          <w:noProof/>
        </w:rPr>
        <w:drawing>
          <wp:inline distT="0" distB="0" distL="0" distR="0" wp14:anchorId="442AF3E8" wp14:editId="3EDBF6A7">
            <wp:extent cx="147320" cy="1155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D5467">
        <w:rPr>
          <w:rFonts w:ascii="Arial" w:hAnsi="Arial" w:cs="Arial"/>
          <w:sz w:val="19"/>
          <w:szCs w:val="19"/>
        </w:rPr>
        <w:t xml:space="preserve">Tub </w:t>
      </w:r>
      <w:proofErr w:type="spellStart"/>
      <w:r w:rsidRPr="00AD5467">
        <w:rPr>
          <w:rFonts w:ascii="Arial" w:hAnsi="Arial" w:cs="Arial"/>
          <w:sz w:val="19"/>
          <w:szCs w:val="19"/>
        </w:rPr>
        <w:t>ntxhais</w:t>
      </w:r>
      <w:proofErr w:type="spellEnd"/>
      <w:r w:rsidRPr="00AD5467">
        <w:rPr>
          <w:rFonts w:ascii="Arial" w:hAnsi="Arial" w:cs="Arial"/>
          <w:sz w:val="19"/>
          <w:szCs w:val="19"/>
        </w:rPr>
        <w:t xml:space="preserve"> kawm                                             </w:t>
      </w:r>
      <w:r w:rsidR="00D17B43">
        <w:rPr>
          <w:rFonts w:ascii="Arial" w:hAnsi="Arial" w:cs="Arial"/>
          <w:sz w:val="19"/>
          <w:szCs w:val="19"/>
        </w:rPr>
        <w:t xml:space="preserve">           </w:t>
      </w:r>
      <w:r w:rsidRPr="00AD5467">
        <w:rPr>
          <w:rFonts w:ascii="Arial" w:hAnsi="Arial" w:cs="Arial"/>
          <w:sz w:val="19"/>
          <w:szCs w:val="19"/>
        </w:rPr>
        <w:t xml:space="preserve">  </w:t>
      </w:r>
      <w:r>
        <w:rPr>
          <w:rFonts w:ascii="Arial" w:hAnsi="Arial" w:cs="Arial"/>
          <w:sz w:val="19"/>
          <w:szCs w:val="19"/>
        </w:rPr>
        <w:t xml:space="preserve"> </w:t>
      </w:r>
      <w:r w:rsidRPr="00AD5467">
        <w:rPr>
          <w:rFonts w:ascii="Arial" w:hAnsi="Arial" w:cs="Arial"/>
          <w:sz w:val="19"/>
          <w:szCs w:val="19"/>
        </w:rPr>
        <w:t xml:space="preserve">  </w:t>
      </w:r>
      <w:r w:rsidRPr="001F433B">
        <w:rPr>
          <w:noProof/>
        </w:rPr>
        <w:drawing>
          <wp:inline distT="0" distB="0" distL="0" distR="0" wp14:anchorId="179249AD" wp14:editId="62211FA1">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D5467">
        <w:rPr>
          <w:rFonts w:ascii="Arial" w:hAnsi="Arial" w:cs="Arial"/>
          <w:i/>
          <w:iCs/>
          <w:sz w:val="19"/>
          <w:szCs w:val="19"/>
          <w:u w:val="single"/>
        </w:rPr>
        <w:t>______________________</w:t>
      </w:r>
      <w:r w:rsidRPr="00AD5467">
        <w:rPr>
          <w:rFonts w:ascii="Arial" w:hAnsi="Arial" w:cs="Arial"/>
          <w:sz w:val="19"/>
          <w:szCs w:val="19"/>
        </w:rPr>
        <w:t xml:space="preserve"> </w:t>
      </w:r>
    </w:p>
    <w:p w14:paraId="0AD745BB" w14:textId="26F7E8C9" w:rsidR="00BF6324" w:rsidRPr="00927E3E" w:rsidRDefault="00BF6324" w:rsidP="00BF6324">
      <w:pPr>
        <w:spacing w:after="0"/>
        <w:jc w:val="both"/>
        <w:rPr>
          <w:rFonts w:ascii="Arial" w:hAnsi="Arial" w:cs="Arial"/>
          <w:sz w:val="19"/>
          <w:szCs w:val="19"/>
        </w:rPr>
      </w:pPr>
      <w:r>
        <w:rPr>
          <w:noProof/>
        </w:rPr>
        <w:drawing>
          <wp:inline distT="0" distB="0" distL="0" distR="0" wp14:anchorId="2BC73CA8" wp14:editId="156EB25B">
            <wp:extent cx="149860" cy="120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w:t>
      </w:r>
      <w:proofErr w:type="spellStart"/>
      <w:r w:rsidRPr="00927E3E">
        <w:rPr>
          <w:rFonts w:ascii="Arial" w:hAnsi="Arial" w:cs="Arial"/>
          <w:sz w:val="19"/>
          <w:szCs w:val="19"/>
        </w:rPr>
        <w:t>tshuaj</w:t>
      </w:r>
      <w:proofErr w:type="spellEnd"/>
      <w:r w:rsidRPr="00927E3E">
        <w:rPr>
          <w:rFonts w:ascii="Arial" w:hAnsi="Arial" w:cs="Arial"/>
          <w:sz w:val="19"/>
          <w:szCs w:val="19"/>
        </w:rPr>
        <w:t xml:space="preserve"> sab </w:t>
      </w:r>
      <w:proofErr w:type="spellStart"/>
      <w:r w:rsidRPr="00927E3E">
        <w:rPr>
          <w:rFonts w:ascii="Arial" w:hAnsi="Arial" w:cs="Arial"/>
          <w:sz w:val="19"/>
          <w:szCs w:val="19"/>
        </w:rPr>
        <w:t>laj</w:t>
      </w:r>
      <w:proofErr w:type="spellEnd"/>
      <w:r w:rsidRPr="00927E3E">
        <w:rPr>
          <w:rFonts w:ascii="Arial" w:hAnsi="Arial" w:cs="Arial"/>
          <w:sz w:val="19"/>
          <w:szCs w:val="19"/>
        </w:rPr>
        <w:t xml:space="preserve">                                             </w:t>
      </w:r>
      <w:r>
        <w:rPr>
          <w:rFonts w:ascii="Arial" w:hAnsi="Arial" w:cs="Arial"/>
          <w:sz w:val="19"/>
          <w:szCs w:val="19"/>
        </w:rPr>
        <w:t xml:space="preserve">  </w:t>
      </w:r>
      <w:r w:rsidR="00D17B43">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52BCFECF" wp14:editId="37883C6B">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7F9ACF47" w14:textId="60C87EB3" w:rsidR="00BF6324" w:rsidRPr="00AD5467" w:rsidRDefault="00A11606" w:rsidP="00BF6324">
      <w:pPr>
        <w:spacing w:after="0"/>
        <w:jc w:val="both"/>
        <w:rPr>
          <w:rFonts w:ascii="Arial" w:hAnsi="Arial" w:cs="Arial"/>
          <w:sz w:val="19"/>
          <w:szCs w:val="19"/>
        </w:rPr>
      </w:pPr>
      <w:r>
        <w:pict w14:anchorId="53BD639D">
          <v:shape id="Picture 13" o:spid="_x0000_i1031" type="#_x0000_t75" style="width:12.25pt;height:9.5pt;visibility:visible;mso-wrap-style:square" o:bullet="t">
            <v:imagedata r:id="rId11" o:title=""/>
          </v:shape>
        </w:pict>
      </w:r>
      <w:r w:rsidR="00BF6324" w:rsidRPr="00AD5467">
        <w:rPr>
          <w:rFonts w:ascii="Arial" w:hAnsi="Arial" w:cs="Arial"/>
          <w:sz w:val="19"/>
          <w:szCs w:val="19"/>
        </w:rPr>
        <w:t xml:space="preserve">Tus </w:t>
      </w:r>
      <w:proofErr w:type="spellStart"/>
      <w:r w:rsidR="00BF6324" w:rsidRPr="00AD5467">
        <w:rPr>
          <w:rFonts w:ascii="Arial" w:hAnsi="Arial" w:cs="Arial"/>
          <w:sz w:val="19"/>
          <w:szCs w:val="19"/>
        </w:rPr>
        <w:t>Kws</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Tshaj</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Lij</w:t>
      </w:r>
      <w:proofErr w:type="spellEnd"/>
      <w:r w:rsidR="00BF6324" w:rsidRPr="00AD5467">
        <w:rPr>
          <w:rFonts w:ascii="Arial" w:hAnsi="Arial" w:cs="Arial"/>
          <w:sz w:val="19"/>
          <w:szCs w:val="19"/>
        </w:rPr>
        <w:t xml:space="preserve"> </w:t>
      </w:r>
      <w:r w:rsidR="00354C99" w:rsidRPr="00D17B43">
        <w:rPr>
          <w:rFonts w:ascii="Arial" w:hAnsi="Arial" w:cs="Arial"/>
          <w:i/>
          <w:iCs/>
          <w:sz w:val="16"/>
          <w:szCs w:val="16"/>
          <w:u w:val="single"/>
        </w:rPr>
        <w:t xml:space="preserve">Kev </w:t>
      </w:r>
      <w:proofErr w:type="spellStart"/>
      <w:r w:rsidR="00354C99" w:rsidRPr="00D17B43">
        <w:rPr>
          <w:rFonts w:ascii="Arial" w:hAnsi="Arial" w:cs="Arial"/>
          <w:i/>
          <w:iCs/>
          <w:sz w:val="16"/>
          <w:szCs w:val="16"/>
          <w:u w:val="single"/>
        </w:rPr>
        <w:t>Hais</w:t>
      </w:r>
      <w:proofErr w:type="spellEnd"/>
      <w:r w:rsidR="00354C99" w:rsidRPr="00D17B43">
        <w:rPr>
          <w:rFonts w:ascii="Arial" w:hAnsi="Arial" w:cs="Arial"/>
          <w:i/>
          <w:iCs/>
          <w:sz w:val="16"/>
          <w:szCs w:val="16"/>
          <w:u w:val="single"/>
        </w:rPr>
        <w:t xml:space="preserve"> </w:t>
      </w:r>
      <w:proofErr w:type="spellStart"/>
      <w:r w:rsidR="00354C99" w:rsidRPr="00D17B43">
        <w:rPr>
          <w:rFonts w:ascii="Arial" w:hAnsi="Arial" w:cs="Arial"/>
          <w:i/>
          <w:iCs/>
          <w:sz w:val="16"/>
          <w:szCs w:val="16"/>
          <w:u w:val="single"/>
        </w:rPr>
        <w:t>Lu</w:t>
      </w:r>
      <w:r w:rsidR="006E6F10" w:rsidRPr="00D17B43">
        <w:rPr>
          <w:rFonts w:ascii="Arial" w:hAnsi="Arial" w:cs="Arial"/>
          <w:i/>
          <w:iCs/>
          <w:sz w:val="16"/>
          <w:szCs w:val="16"/>
          <w:u w:val="single"/>
        </w:rPr>
        <w:t>s</w:t>
      </w:r>
      <w:proofErr w:type="spellEnd"/>
      <w:r w:rsidR="00354C99" w:rsidRPr="00D17B43">
        <w:rPr>
          <w:rFonts w:ascii="Arial" w:hAnsi="Arial" w:cs="Arial"/>
          <w:i/>
          <w:iCs/>
          <w:sz w:val="16"/>
          <w:szCs w:val="16"/>
          <w:u w:val="single"/>
        </w:rPr>
        <w:t xml:space="preserve"> </w:t>
      </w:r>
      <w:proofErr w:type="spellStart"/>
      <w:r w:rsidR="00354C99" w:rsidRPr="00D17B43">
        <w:rPr>
          <w:rFonts w:ascii="Arial" w:hAnsi="Arial" w:cs="Arial"/>
          <w:i/>
          <w:iCs/>
          <w:sz w:val="16"/>
          <w:szCs w:val="16"/>
          <w:u w:val="single"/>
        </w:rPr>
        <w:t>thia</w:t>
      </w:r>
      <w:r w:rsidR="00D17B43" w:rsidRPr="00D17B43">
        <w:rPr>
          <w:rFonts w:ascii="Arial" w:hAnsi="Arial" w:cs="Arial"/>
          <w:i/>
          <w:iCs/>
          <w:sz w:val="16"/>
          <w:szCs w:val="16"/>
          <w:u w:val="single"/>
        </w:rPr>
        <w:t>b</w:t>
      </w:r>
      <w:proofErr w:type="spellEnd"/>
      <w:r w:rsidR="00D17B43" w:rsidRPr="00D17B43">
        <w:rPr>
          <w:rFonts w:ascii="Arial" w:hAnsi="Arial" w:cs="Arial"/>
          <w:i/>
          <w:iCs/>
          <w:sz w:val="16"/>
          <w:szCs w:val="16"/>
          <w:u w:val="single"/>
        </w:rPr>
        <w:t xml:space="preserve"> Tus </w:t>
      </w:r>
      <w:proofErr w:type="spellStart"/>
      <w:r w:rsidR="00D17B43" w:rsidRPr="00D17B43">
        <w:rPr>
          <w:rFonts w:ascii="Arial" w:hAnsi="Arial" w:cs="Arial"/>
          <w:i/>
          <w:iCs/>
          <w:sz w:val="16"/>
          <w:szCs w:val="16"/>
          <w:u w:val="single"/>
        </w:rPr>
        <w:t>Kws</w:t>
      </w:r>
      <w:proofErr w:type="spellEnd"/>
      <w:r w:rsidR="00D17B43" w:rsidRPr="00D17B43">
        <w:rPr>
          <w:rFonts w:ascii="Arial" w:hAnsi="Arial" w:cs="Arial"/>
          <w:i/>
          <w:iCs/>
          <w:sz w:val="16"/>
          <w:szCs w:val="16"/>
          <w:u w:val="single"/>
        </w:rPr>
        <w:t xml:space="preserve"> </w:t>
      </w:r>
      <w:proofErr w:type="spellStart"/>
      <w:r w:rsidR="00D17B43" w:rsidRPr="00D17B43">
        <w:rPr>
          <w:rFonts w:ascii="Arial" w:hAnsi="Arial" w:cs="Arial"/>
          <w:i/>
          <w:iCs/>
          <w:sz w:val="16"/>
          <w:szCs w:val="16"/>
          <w:u w:val="single"/>
        </w:rPr>
        <w:t>Paub</w:t>
      </w:r>
      <w:proofErr w:type="spellEnd"/>
      <w:r w:rsidR="00D17B43" w:rsidRPr="00D17B43">
        <w:rPr>
          <w:rFonts w:ascii="Arial" w:hAnsi="Arial" w:cs="Arial"/>
          <w:i/>
          <w:iCs/>
          <w:sz w:val="16"/>
          <w:szCs w:val="16"/>
          <w:u w:val="single"/>
        </w:rPr>
        <w:t xml:space="preserve"> </w:t>
      </w:r>
      <w:proofErr w:type="spellStart"/>
      <w:r w:rsidR="00D17B43" w:rsidRPr="00D17B43">
        <w:rPr>
          <w:rFonts w:ascii="Arial" w:hAnsi="Arial" w:cs="Arial"/>
          <w:i/>
          <w:iCs/>
          <w:sz w:val="16"/>
          <w:szCs w:val="16"/>
          <w:u w:val="single"/>
        </w:rPr>
        <w:t>Mloog</w:t>
      </w:r>
      <w:proofErr w:type="spellEnd"/>
      <w:r w:rsidR="00D17B43" w:rsidRPr="00D17B43">
        <w:rPr>
          <w:rFonts w:ascii="Arial" w:hAnsi="Arial" w:cs="Arial"/>
          <w:i/>
          <w:iCs/>
          <w:sz w:val="16"/>
          <w:szCs w:val="16"/>
          <w:u w:val="single"/>
        </w:rPr>
        <w:t xml:space="preserve"> </w:t>
      </w:r>
      <w:proofErr w:type="spellStart"/>
      <w:r w:rsidR="00D17B43" w:rsidRPr="00D17B43">
        <w:rPr>
          <w:rFonts w:ascii="Arial" w:hAnsi="Arial" w:cs="Arial"/>
          <w:i/>
          <w:iCs/>
          <w:sz w:val="16"/>
          <w:szCs w:val="16"/>
          <w:u w:val="single"/>
        </w:rPr>
        <w:t>Lus</w:t>
      </w:r>
      <w:proofErr w:type="spellEnd"/>
      <w:r w:rsidR="00354C99">
        <w:rPr>
          <w:rFonts w:ascii="Arial" w:hAnsi="Arial" w:cs="Arial"/>
          <w:sz w:val="19"/>
          <w:szCs w:val="19"/>
        </w:rPr>
        <w:t xml:space="preserve">  </w:t>
      </w:r>
      <w:r w:rsidR="00354C99" w:rsidRPr="001F433B">
        <w:rPr>
          <w:noProof/>
        </w:rPr>
        <w:drawing>
          <wp:inline distT="0" distB="0" distL="0" distR="0" wp14:anchorId="71A0D2D3" wp14:editId="41C4CA6F">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54C99" w:rsidRPr="00AD5467">
        <w:rPr>
          <w:rFonts w:ascii="Arial" w:hAnsi="Arial" w:cs="Arial"/>
          <w:sz w:val="19"/>
          <w:szCs w:val="19"/>
        </w:rPr>
        <w:t xml:space="preserve"> </w:t>
      </w:r>
      <w:r w:rsidR="00354C99" w:rsidRPr="00AD5467">
        <w:rPr>
          <w:rFonts w:ascii="Arial" w:hAnsi="Arial" w:cs="Arial"/>
          <w:i/>
          <w:iCs/>
          <w:sz w:val="19"/>
          <w:szCs w:val="19"/>
          <w:u w:val="single"/>
        </w:rPr>
        <w:t>_______________________</w:t>
      </w:r>
      <w:r w:rsidR="00BF6324" w:rsidRPr="00AD5467">
        <w:rPr>
          <w:rFonts w:ascii="Arial" w:hAnsi="Arial" w:cs="Arial"/>
          <w:sz w:val="19"/>
          <w:szCs w:val="19"/>
        </w:rPr>
        <w:t xml:space="preserve">                               </w:t>
      </w:r>
    </w:p>
    <w:p w14:paraId="710EC768" w14:textId="74A8788A" w:rsidR="00BF6324" w:rsidRDefault="00BF6324" w:rsidP="00BF6324">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del w:id="207" w:author="Kaxiong" w:date="2021-05-16T19:56:00Z">
        <w:r w:rsidRPr="000A74A4" w:rsidDel="008577A2">
          <w:rPr>
            <w:rFonts w:ascii="Arial" w:hAnsi="Arial" w:cs="Arial"/>
            <w:sz w:val="19"/>
            <w:szCs w:val="19"/>
          </w:rPr>
          <w:delText xml:space="preserve">kaw </w:delText>
        </w:r>
      </w:del>
      <w:proofErr w:type="spellStart"/>
      <w:ins w:id="208" w:author="Kaxiong" w:date="2021-05-16T19:56:00Z">
        <w:r w:rsidR="008577A2">
          <w:rPr>
            <w:rFonts w:ascii="Arial" w:hAnsi="Arial" w:cs="Arial"/>
            <w:sz w:val="19"/>
            <w:szCs w:val="19"/>
          </w:rPr>
          <w:t>lus</w:t>
        </w:r>
        <w:proofErr w:type="spellEnd"/>
        <w:r w:rsidR="008577A2">
          <w:rPr>
            <w:rFonts w:ascii="Arial" w:hAnsi="Arial" w:cs="Arial"/>
            <w:sz w:val="19"/>
            <w:szCs w:val="19"/>
          </w:rPr>
          <w:t xml:space="preserve"> </w:t>
        </w:r>
      </w:ins>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del w:id="209" w:author="Kaxiong" w:date="2021-05-17T19:57:00Z">
        <w:r w:rsidRPr="000A74A4" w:rsidDel="008B621B">
          <w:rPr>
            <w:rFonts w:ascii="Arial" w:hAnsi="Arial" w:cs="Arial"/>
            <w:sz w:val="19"/>
            <w:szCs w:val="19"/>
          </w:rPr>
          <w:delText>muab</w:delText>
        </w:r>
      </w:del>
      <w:proofErr w:type="spellStart"/>
      <w:ins w:id="210" w:author="Kaxiong" w:date="2021-05-17T19:57:00Z">
        <w:r w:rsidR="008B621B">
          <w:rPr>
            <w:rFonts w:ascii="Arial" w:hAnsi="Arial" w:cs="Arial"/>
            <w:sz w:val="19"/>
            <w:szCs w:val="19"/>
          </w:rPr>
          <w:t>muaj</w:t>
        </w:r>
        <w:proofErr w:type="spellEnd"/>
        <w:r w:rsidR="008B621B">
          <w:rPr>
            <w:rFonts w:ascii="Arial" w:hAnsi="Arial" w:cs="Arial"/>
            <w:sz w:val="19"/>
            <w:szCs w:val="19"/>
          </w:rPr>
          <w:t xml:space="preserve"> </w:t>
        </w:r>
        <w:proofErr w:type="spellStart"/>
        <w:r w:rsidR="008B621B">
          <w:rPr>
            <w:rFonts w:ascii="Arial" w:hAnsi="Arial" w:cs="Arial"/>
            <w:sz w:val="19"/>
            <w:szCs w:val="19"/>
          </w:rPr>
          <w:t>sij</w:t>
        </w:r>
        <w:proofErr w:type="spellEnd"/>
        <w:r w:rsidR="008B621B">
          <w:rPr>
            <w:rFonts w:ascii="Arial" w:hAnsi="Arial" w:cs="Arial"/>
            <w:sz w:val="19"/>
            <w:szCs w:val="19"/>
          </w:rPr>
          <w:t xml:space="preserve"> </w:t>
        </w:r>
        <w:proofErr w:type="spellStart"/>
        <w:r w:rsidR="008B621B">
          <w:rPr>
            <w:rFonts w:ascii="Arial" w:hAnsi="Arial" w:cs="Arial"/>
            <w:sz w:val="19"/>
            <w:szCs w:val="19"/>
          </w:rPr>
          <w:t>hawm</w:t>
        </w:r>
      </w:ins>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ins w:id="211" w:author="Kaxiong" w:date="2021-05-17T19:57:00Z">
        <w:r w:rsidR="008B621B">
          <w:rPr>
            <w:rFonts w:ascii="Arial" w:hAnsi="Arial" w:cs="Arial"/>
            <w:sz w:val="19"/>
            <w:szCs w:val="19"/>
          </w:rPr>
          <w:t>uas</w:t>
        </w:r>
        <w:proofErr w:type="spellEnd"/>
        <w:r w:rsidR="008B621B">
          <w:rPr>
            <w:rFonts w:ascii="Arial" w:hAnsi="Arial" w:cs="Arial"/>
            <w:sz w:val="19"/>
            <w:szCs w:val="19"/>
          </w:rPr>
          <w:t xml:space="preserve"> </w:t>
        </w:r>
      </w:ins>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ins w:id="212" w:author="Kaxiong" w:date="2021-05-17T19:58:00Z">
        <w:r w:rsidR="008B621B">
          <w:rPr>
            <w:rFonts w:ascii="Arial" w:hAnsi="Arial" w:cs="Arial"/>
            <w:sz w:val="19"/>
            <w:szCs w:val="19"/>
          </w:rPr>
          <w:t xml:space="preserve">tau </w:t>
        </w:r>
      </w:ins>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r>
        <w:rPr>
          <w:rFonts w:ascii="Arial" w:hAnsi="Arial" w:cs="Arial"/>
          <w:sz w:val="19"/>
          <w:szCs w:val="19"/>
        </w:rPr>
        <w:t>.</w:t>
      </w:r>
    </w:p>
    <w:p w14:paraId="5F04E148" w14:textId="25FAF668" w:rsidR="00BF6324" w:rsidRDefault="00BF6324" w:rsidP="00BF6324">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Cov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los</w:t>
      </w:r>
      <w:ins w:id="213" w:author="Kaxiong" w:date="2021-05-16T20:17:00Z">
        <w:r w:rsidR="007959C2">
          <w:rPr>
            <w:rFonts w:ascii="Arial" w:hAnsi="Arial" w:cs="Arial"/>
            <w:b/>
            <w:bCs/>
            <w:sz w:val="19"/>
            <w:szCs w:val="19"/>
          </w:rPr>
          <w:t xml:space="preserve"> </w:t>
        </w:r>
      </w:ins>
      <w:r w:rsidRPr="00E122E1">
        <w:rPr>
          <w:rFonts w:ascii="Arial" w:hAnsi="Arial" w:cs="Arial"/>
          <w:b/>
          <w:bCs/>
          <w:sz w:val="19"/>
          <w:szCs w:val="19"/>
        </w:rPr>
        <w:t xml:space="preserve">sis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594374C6" w14:textId="5BE89418" w:rsidR="00BF6324" w:rsidRDefault="00BF6324" w:rsidP="00BF6324">
      <w:pPr>
        <w:spacing w:after="0"/>
        <w:jc w:val="both"/>
        <w:rPr>
          <w:rFonts w:ascii="Arial" w:hAnsi="Arial" w:cs="Arial"/>
          <w:i/>
          <w:iCs/>
          <w:sz w:val="19"/>
          <w:szCs w:val="19"/>
          <w:u w:val="single"/>
        </w:rPr>
      </w:pPr>
      <w:proofErr w:type="spellStart"/>
      <w:r w:rsidRPr="006E6F10">
        <w:rPr>
          <w:rFonts w:ascii="Arial" w:hAnsi="Arial" w:cs="Arial"/>
          <w:b/>
          <w:bCs/>
          <w:sz w:val="19"/>
          <w:szCs w:val="19"/>
        </w:rPr>
        <w:t>Lub</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Npe</w:t>
      </w:r>
      <w:proofErr w:type="spellEnd"/>
      <w:r w:rsidRPr="006E6F10">
        <w:rPr>
          <w:rFonts w:ascii="Arial" w:hAnsi="Arial" w:cs="Arial"/>
          <w:b/>
          <w:bCs/>
          <w:sz w:val="19"/>
          <w:szCs w:val="19"/>
        </w:rPr>
        <w:t xml:space="preserve"> </w:t>
      </w:r>
      <w:r w:rsidRPr="006E6F10">
        <w:rPr>
          <w:rFonts w:ascii="Arial" w:hAnsi="Arial" w:cs="Arial"/>
          <w:i/>
          <w:iCs/>
          <w:sz w:val="19"/>
          <w:szCs w:val="19"/>
          <w:u w:val="single"/>
        </w:rPr>
        <w:t>Abigail Clayton M.A.CCC-SLP</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sidR="006E6F10">
        <w:rPr>
          <w:rFonts w:ascii="Arial" w:hAnsi="Arial" w:cs="Arial"/>
          <w:b/>
          <w:bCs/>
          <w:sz w:val="22"/>
          <w:szCs w:val="22"/>
        </w:rPr>
        <w:t xml:space="preserve">     </w:t>
      </w:r>
      <w:r w:rsidRPr="00DC085C">
        <w:rPr>
          <w:rFonts w:ascii="Arial" w:hAnsi="Arial" w:cs="Arial"/>
          <w:b/>
          <w:bCs/>
          <w:sz w:val="22"/>
          <w:szCs w:val="22"/>
        </w:rPr>
        <w:t xml:space="preserve">    </w:t>
      </w:r>
      <w:r>
        <w:rPr>
          <w:rFonts w:ascii="Arial" w:hAnsi="Arial" w:cs="Arial"/>
          <w:b/>
          <w:bCs/>
          <w:sz w:val="22"/>
          <w:szCs w:val="22"/>
        </w:rPr>
        <w:t xml:space="preserve">  </w:t>
      </w:r>
      <w:del w:id="214" w:author="Kaxiong" w:date="2021-05-16T20:19:00Z">
        <w:r w:rsidRPr="006E6F10" w:rsidDel="007959C2">
          <w:rPr>
            <w:rFonts w:ascii="Arial" w:hAnsi="Arial" w:cs="Arial"/>
            <w:b/>
            <w:bCs/>
            <w:sz w:val="19"/>
            <w:szCs w:val="19"/>
          </w:rPr>
          <w:delText>Ncauj Lus</w:delText>
        </w:r>
      </w:del>
      <w:proofErr w:type="spellStart"/>
      <w:ins w:id="215" w:author="Kaxiong" w:date="2021-05-16T20:19:00Z">
        <w:r w:rsidR="007959C2">
          <w:rPr>
            <w:rFonts w:ascii="Arial" w:hAnsi="Arial" w:cs="Arial"/>
            <w:b/>
            <w:bCs/>
            <w:sz w:val="19"/>
            <w:szCs w:val="19"/>
          </w:rPr>
          <w:t>Lub</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Npe</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Rooj</w:t>
        </w:r>
        <w:proofErr w:type="spellEnd"/>
        <w:r w:rsidR="007959C2">
          <w:rPr>
            <w:rFonts w:ascii="Arial" w:hAnsi="Arial" w:cs="Arial"/>
            <w:b/>
            <w:bCs/>
            <w:sz w:val="19"/>
            <w:szCs w:val="19"/>
          </w:rPr>
          <w:t xml:space="preserve"> Sib </w:t>
        </w:r>
        <w:proofErr w:type="spellStart"/>
        <w:r w:rsidR="007959C2">
          <w:rPr>
            <w:rFonts w:ascii="Arial" w:hAnsi="Arial" w:cs="Arial"/>
            <w:b/>
            <w:bCs/>
            <w:sz w:val="19"/>
            <w:szCs w:val="19"/>
          </w:rPr>
          <w:t>Tham</w:t>
        </w:r>
      </w:ins>
      <w:proofErr w:type="spellEnd"/>
      <w:r w:rsidRPr="006E6F10">
        <w:rPr>
          <w:rFonts w:ascii="Arial" w:hAnsi="Arial" w:cs="Arial"/>
          <w:b/>
          <w:bCs/>
          <w:sz w:val="19"/>
          <w:szCs w:val="19"/>
        </w:rPr>
        <w:t>:</w:t>
      </w:r>
      <w:r w:rsidRPr="006E6F10">
        <w:rPr>
          <w:rFonts w:ascii="Arial" w:hAnsi="Arial" w:cs="Arial"/>
          <w:i/>
          <w:iCs/>
          <w:sz w:val="19"/>
          <w:szCs w:val="19"/>
          <w:u w:val="single"/>
        </w:rPr>
        <w:t xml:space="preserve"> </w:t>
      </w:r>
      <w:r w:rsidR="006E6F10" w:rsidRPr="006E6F10">
        <w:rPr>
          <w:rFonts w:ascii="Arial" w:hAnsi="Arial" w:cs="Arial"/>
          <w:i/>
          <w:iCs/>
          <w:sz w:val="19"/>
          <w:szCs w:val="19"/>
          <w:u w:val="single"/>
        </w:rPr>
        <w:t xml:space="preserve">Kev </w:t>
      </w:r>
      <w:proofErr w:type="spellStart"/>
      <w:r w:rsidR="006E6F10" w:rsidRPr="006E6F10">
        <w:rPr>
          <w:rFonts w:ascii="Arial" w:hAnsi="Arial" w:cs="Arial"/>
          <w:i/>
          <w:iCs/>
          <w:sz w:val="19"/>
          <w:szCs w:val="19"/>
          <w:u w:val="single"/>
        </w:rPr>
        <w:t>Hais</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Lus</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thiab</w:t>
      </w:r>
      <w:proofErr w:type="spellEnd"/>
      <w:r w:rsidR="006E6F10" w:rsidRPr="006E6F10">
        <w:rPr>
          <w:rFonts w:ascii="Arial" w:hAnsi="Arial" w:cs="Arial"/>
          <w:i/>
          <w:iCs/>
          <w:sz w:val="19"/>
          <w:szCs w:val="19"/>
          <w:u w:val="single"/>
        </w:rPr>
        <w:t xml:space="preserve"> Tus </w:t>
      </w:r>
      <w:proofErr w:type="spellStart"/>
      <w:r w:rsidR="006E6F10" w:rsidRPr="006E6F10">
        <w:rPr>
          <w:rFonts w:ascii="Arial" w:hAnsi="Arial" w:cs="Arial"/>
          <w:i/>
          <w:iCs/>
          <w:sz w:val="19"/>
          <w:szCs w:val="19"/>
          <w:u w:val="single"/>
        </w:rPr>
        <w:t>Kws</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Paub</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Mloog</w:t>
      </w:r>
      <w:proofErr w:type="spellEnd"/>
      <w:r w:rsidR="006E6F10" w:rsidRPr="006E6F10">
        <w:rPr>
          <w:rFonts w:ascii="Arial" w:hAnsi="Arial" w:cs="Arial"/>
          <w:i/>
          <w:iCs/>
          <w:sz w:val="19"/>
          <w:szCs w:val="19"/>
          <w:u w:val="single"/>
        </w:rPr>
        <w:t xml:space="preserve"> </w:t>
      </w:r>
      <w:proofErr w:type="spellStart"/>
      <w:r w:rsidR="006E6F10" w:rsidRPr="006E6F10">
        <w:rPr>
          <w:rFonts w:ascii="Arial" w:hAnsi="Arial" w:cs="Arial"/>
          <w:i/>
          <w:iCs/>
          <w:sz w:val="19"/>
          <w:szCs w:val="19"/>
          <w:u w:val="single"/>
        </w:rPr>
        <w:t>Lus</w:t>
      </w:r>
      <w:proofErr w:type="spellEnd"/>
    </w:p>
    <w:p w14:paraId="0BE3C62C" w14:textId="0D4BA4E5" w:rsidR="00BF6324" w:rsidRPr="006E6F10" w:rsidRDefault="00BF6324" w:rsidP="00BF6324">
      <w:pPr>
        <w:spacing w:after="0"/>
        <w:jc w:val="both"/>
        <w:rPr>
          <w:rFonts w:ascii="Arial" w:hAnsi="Arial" w:cs="Arial"/>
          <w:sz w:val="19"/>
          <w:szCs w:val="19"/>
        </w:rPr>
      </w:pPr>
      <w:proofErr w:type="spellStart"/>
      <w:r w:rsidRPr="006E6F10">
        <w:rPr>
          <w:rFonts w:ascii="Arial" w:hAnsi="Arial" w:cs="Arial"/>
          <w:b/>
          <w:bCs/>
          <w:sz w:val="19"/>
          <w:szCs w:val="19"/>
        </w:rPr>
        <w:t>Tsev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Kawm</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Ntawv</w:t>
      </w:r>
      <w:proofErr w:type="spellEnd"/>
      <w:r w:rsidRPr="006E6F10">
        <w:rPr>
          <w:rFonts w:ascii="Arial" w:hAnsi="Arial" w:cs="Arial"/>
          <w:b/>
          <w:bCs/>
          <w:sz w:val="19"/>
          <w:szCs w:val="19"/>
        </w:rPr>
        <w:t>/</w:t>
      </w:r>
      <w:proofErr w:type="spellStart"/>
      <w:del w:id="216" w:author="Kaxiong" w:date="2021-05-17T20:12:00Z">
        <w:r w:rsidRPr="006E6F10" w:rsidDel="00F17EF7">
          <w:rPr>
            <w:rFonts w:ascii="Arial" w:hAnsi="Arial" w:cs="Arial"/>
            <w:b/>
            <w:bCs/>
            <w:sz w:val="19"/>
            <w:szCs w:val="19"/>
          </w:rPr>
          <w:delText>Cheeb</w:delText>
        </w:r>
      </w:del>
      <w:ins w:id="217" w:author="Kaxiong" w:date="2021-05-17T20:12:00Z">
        <w:r w:rsidR="00F17EF7">
          <w:rPr>
            <w:rFonts w:ascii="Arial" w:hAnsi="Arial" w:cs="Arial"/>
            <w:b/>
            <w:bCs/>
            <w:sz w:val="19"/>
            <w:szCs w:val="19"/>
          </w:rPr>
          <w:t>Nroog</w:t>
        </w:r>
      </w:ins>
      <w:proofErr w:type="spellEnd"/>
      <w:r w:rsidRPr="006E6F10">
        <w:rPr>
          <w:rFonts w:ascii="Arial" w:hAnsi="Arial" w:cs="Arial"/>
          <w:b/>
          <w:bCs/>
          <w:sz w:val="19"/>
          <w:szCs w:val="19"/>
        </w:rPr>
        <w:t xml:space="preserve"> </w:t>
      </w:r>
      <w:del w:id="218" w:author="Kaxiong" w:date="2021-05-16T20:20:00Z">
        <w:r w:rsidRPr="006E6F10" w:rsidDel="007959C2">
          <w:rPr>
            <w:rFonts w:ascii="Arial" w:hAnsi="Arial" w:cs="Arial"/>
            <w:b/>
            <w:bCs/>
            <w:sz w:val="19"/>
            <w:szCs w:val="19"/>
          </w:rPr>
          <w:delText xml:space="preserve">Tsam </w:delText>
        </w:r>
        <w:r w:rsidRPr="006E6F10" w:rsidDel="007959C2">
          <w:rPr>
            <w:rFonts w:ascii="Arial" w:hAnsi="Arial" w:cs="Arial"/>
            <w:i/>
            <w:iCs/>
            <w:sz w:val="19"/>
            <w:szCs w:val="19"/>
            <w:u w:val="single"/>
          </w:rPr>
          <w:delText xml:space="preserve"> </w:delText>
        </w:r>
        <w:r w:rsidRPr="00F17EF7" w:rsidDel="007959C2">
          <w:rPr>
            <w:rFonts w:ascii="Arial" w:hAnsi="Arial" w:cs="Arial"/>
            <w:i/>
            <w:iCs/>
            <w:sz w:val="19"/>
            <w:szCs w:val="19"/>
            <w:u w:val="single"/>
            <w:rPrChange w:id="219" w:author="Kaxiong" w:date="2021-05-17T20:13:00Z">
              <w:rPr>
                <w:rFonts w:ascii="Arial" w:hAnsi="Arial" w:cs="Arial"/>
                <w:i/>
                <w:iCs/>
                <w:sz w:val="19"/>
                <w:szCs w:val="19"/>
                <w:u w:val="single"/>
              </w:rPr>
            </w:rPrChange>
          </w:rPr>
          <w:delText>Sacramento</w:delText>
        </w:r>
      </w:del>
      <w:proofErr w:type="spellStart"/>
      <w:ins w:id="220" w:author="Kaxiong" w:date="2021-05-17T20:12:00Z">
        <w:r w:rsidR="00F17EF7" w:rsidRPr="00F17EF7">
          <w:rPr>
            <w:rFonts w:ascii="Arial" w:hAnsi="Arial" w:cs="Arial"/>
            <w:i/>
            <w:iCs/>
            <w:sz w:val="19"/>
            <w:szCs w:val="19"/>
            <w:u w:val="single"/>
            <w:rPrChange w:id="221" w:author="Kaxiong" w:date="2021-05-17T20:13:00Z">
              <w:rPr>
                <w:rFonts w:ascii="Arial" w:hAnsi="Arial" w:cs="Arial"/>
                <w:i/>
                <w:iCs/>
                <w:sz w:val="19"/>
                <w:szCs w:val="19"/>
                <w:u w:val="single"/>
              </w:rPr>
            </w:rPrChange>
          </w:rPr>
          <w:t>Cheeb</w:t>
        </w:r>
        <w:proofErr w:type="spellEnd"/>
        <w:r w:rsidR="00F17EF7" w:rsidRPr="00F17EF7">
          <w:rPr>
            <w:rFonts w:ascii="Arial" w:hAnsi="Arial" w:cs="Arial"/>
            <w:i/>
            <w:iCs/>
            <w:sz w:val="19"/>
            <w:szCs w:val="19"/>
            <w:u w:val="single"/>
            <w:rPrChange w:id="222" w:author="Kaxiong" w:date="2021-05-17T20:13:00Z">
              <w:rPr>
                <w:rFonts w:ascii="Arial" w:hAnsi="Arial" w:cs="Arial"/>
                <w:i/>
                <w:iCs/>
                <w:sz w:val="19"/>
                <w:szCs w:val="19"/>
                <w:u w:val="single"/>
              </w:rPr>
            </w:rPrChange>
          </w:rPr>
          <w:t xml:space="preserve"> </w:t>
        </w:r>
      </w:ins>
      <w:proofErr w:type="spellStart"/>
      <w:ins w:id="223" w:author="Kaxiong" w:date="2021-05-16T20:20:00Z">
        <w:r w:rsidR="007959C2" w:rsidRPr="00F17EF7">
          <w:rPr>
            <w:rFonts w:ascii="Arial" w:hAnsi="Arial" w:cs="Arial"/>
            <w:i/>
            <w:iCs/>
            <w:sz w:val="19"/>
            <w:szCs w:val="19"/>
            <w:rPrChange w:id="224" w:author="Kaxiong" w:date="2021-05-17T20:13:00Z">
              <w:rPr>
                <w:rFonts w:ascii="Arial" w:hAnsi="Arial" w:cs="Arial"/>
                <w:b/>
                <w:bCs/>
                <w:sz w:val="19"/>
                <w:szCs w:val="19"/>
              </w:rPr>
            </w:rPrChange>
          </w:rPr>
          <w:t>Tsam</w:t>
        </w:r>
        <w:proofErr w:type="spellEnd"/>
        <w:r w:rsidR="007959C2" w:rsidRPr="00F17EF7">
          <w:rPr>
            <w:rFonts w:ascii="Arial" w:hAnsi="Arial" w:cs="Arial"/>
            <w:i/>
            <w:iCs/>
            <w:sz w:val="19"/>
            <w:szCs w:val="19"/>
            <w:rPrChange w:id="225" w:author="Kaxiong" w:date="2021-05-17T20:13:00Z">
              <w:rPr>
                <w:rFonts w:ascii="Arial" w:hAnsi="Arial" w:cs="Arial"/>
                <w:b/>
                <w:bCs/>
                <w:sz w:val="19"/>
                <w:szCs w:val="19"/>
              </w:rPr>
            </w:rPrChange>
          </w:rPr>
          <w:t xml:space="preserve"> </w:t>
        </w:r>
      </w:ins>
      <w:proofErr w:type="spellStart"/>
      <w:ins w:id="226" w:author="Kaxiong" w:date="2021-05-17T19:59:00Z">
        <w:r w:rsidR="008B621B" w:rsidRPr="00F17EF7">
          <w:rPr>
            <w:rFonts w:ascii="Arial" w:hAnsi="Arial" w:cs="Arial"/>
            <w:i/>
            <w:iCs/>
            <w:sz w:val="19"/>
            <w:szCs w:val="19"/>
            <w:rPrChange w:id="227" w:author="Kaxiong" w:date="2021-05-17T20:13:00Z">
              <w:rPr>
                <w:rFonts w:ascii="Arial" w:hAnsi="Arial" w:cs="Arial"/>
                <w:b/>
                <w:bCs/>
                <w:sz w:val="19"/>
                <w:szCs w:val="19"/>
              </w:rPr>
            </w:rPrChange>
          </w:rPr>
          <w:t>Tsev</w:t>
        </w:r>
        <w:proofErr w:type="spellEnd"/>
        <w:r w:rsidR="008B621B" w:rsidRPr="00F17EF7">
          <w:rPr>
            <w:rFonts w:ascii="Arial" w:hAnsi="Arial" w:cs="Arial"/>
            <w:i/>
            <w:iCs/>
            <w:sz w:val="19"/>
            <w:szCs w:val="19"/>
            <w:rPrChange w:id="228" w:author="Kaxiong" w:date="2021-05-17T20:13:00Z">
              <w:rPr>
                <w:rFonts w:ascii="Arial" w:hAnsi="Arial" w:cs="Arial"/>
                <w:b/>
                <w:bCs/>
                <w:sz w:val="19"/>
                <w:szCs w:val="19"/>
              </w:rPr>
            </w:rPrChange>
          </w:rPr>
          <w:t xml:space="preserve"> </w:t>
        </w:r>
        <w:proofErr w:type="spellStart"/>
        <w:r w:rsidR="008B621B" w:rsidRPr="00F17EF7">
          <w:rPr>
            <w:rFonts w:ascii="Arial" w:hAnsi="Arial" w:cs="Arial"/>
            <w:i/>
            <w:iCs/>
            <w:sz w:val="19"/>
            <w:szCs w:val="19"/>
            <w:rPrChange w:id="229" w:author="Kaxiong" w:date="2021-05-17T20:13:00Z">
              <w:rPr>
                <w:rFonts w:ascii="Arial" w:hAnsi="Arial" w:cs="Arial"/>
                <w:b/>
                <w:bCs/>
                <w:sz w:val="19"/>
                <w:szCs w:val="19"/>
              </w:rPr>
            </w:rPrChange>
          </w:rPr>
          <w:t>Kawm</w:t>
        </w:r>
        <w:proofErr w:type="spellEnd"/>
        <w:r w:rsidR="008B621B" w:rsidRPr="00F17EF7">
          <w:rPr>
            <w:rFonts w:ascii="Arial" w:hAnsi="Arial" w:cs="Arial"/>
            <w:i/>
            <w:iCs/>
            <w:sz w:val="19"/>
            <w:szCs w:val="19"/>
            <w:rPrChange w:id="230" w:author="Kaxiong" w:date="2021-05-17T20:13:00Z">
              <w:rPr>
                <w:rFonts w:ascii="Arial" w:hAnsi="Arial" w:cs="Arial"/>
                <w:b/>
                <w:bCs/>
                <w:sz w:val="19"/>
                <w:szCs w:val="19"/>
              </w:rPr>
            </w:rPrChange>
          </w:rPr>
          <w:t xml:space="preserve"> </w:t>
        </w:r>
      </w:ins>
      <w:proofErr w:type="spellStart"/>
      <w:ins w:id="231" w:author="Kaxiong" w:date="2021-05-17T20:00:00Z">
        <w:r w:rsidR="008B621B" w:rsidRPr="00F17EF7">
          <w:rPr>
            <w:rFonts w:ascii="Arial" w:hAnsi="Arial" w:cs="Arial"/>
            <w:i/>
            <w:iCs/>
            <w:sz w:val="19"/>
            <w:szCs w:val="19"/>
            <w:rPrChange w:id="232" w:author="Kaxiong" w:date="2021-05-17T20:13:00Z">
              <w:rPr>
                <w:rFonts w:ascii="Arial" w:hAnsi="Arial" w:cs="Arial"/>
                <w:b/>
                <w:bCs/>
                <w:sz w:val="19"/>
                <w:szCs w:val="19"/>
              </w:rPr>
            </w:rPrChange>
          </w:rPr>
          <w:t>Ntawv</w:t>
        </w:r>
        <w:proofErr w:type="spellEnd"/>
        <w:r w:rsidR="008B621B" w:rsidRPr="00F17EF7">
          <w:rPr>
            <w:rFonts w:ascii="Arial" w:hAnsi="Arial" w:cs="Arial"/>
            <w:i/>
            <w:iCs/>
            <w:sz w:val="19"/>
            <w:szCs w:val="19"/>
            <w:rPrChange w:id="233" w:author="Kaxiong" w:date="2021-05-17T20:13:00Z">
              <w:rPr>
                <w:rFonts w:ascii="Arial" w:hAnsi="Arial" w:cs="Arial"/>
                <w:b/>
                <w:bCs/>
                <w:sz w:val="19"/>
                <w:szCs w:val="19"/>
              </w:rPr>
            </w:rPrChange>
          </w:rPr>
          <w:t xml:space="preserve"> </w:t>
        </w:r>
        <w:proofErr w:type="spellStart"/>
        <w:r w:rsidR="008B621B" w:rsidRPr="00F17EF7">
          <w:rPr>
            <w:rFonts w:ascii="Arial" w:hAnsi="Arial" w:cs="Arial"/>
            <w:i/>
            <w:iCs/>
            <w:sz w:val="19"/>
            <w:szCs w:val="19"/>
            <w:rPrChange w:id="234" w:author="Kaxiong" w:date="2021-05-17T20:13:00Z">
              <w:rPr>
                <w:rFonts w:ascii="Arial" w:hAnsi="Arial" w:cs="Arial"/>
                <w:b/>
                <w:bCs/>
                <w:sz w:val="19"/>
                <w:szCs w:val="19"/>
              </w:rPr>
            </w:rPrChange>
          </w:rPr>
          <w:t>Lub</w:t>
        </w:r>
        <w:proofErr w:type="spellEnd"/>
        <w:r w:rsidR="008B621B" w:rsidRPr="00F17EF7">
          <w:rPr>
            <w:rFonts w:ascii="Arial" w:hAnsi="Arial" w:cs="Arial"/>
            <w:i/>
            <w:iCs/>
            <w:sz w:val="19"/>
            <w:szCs w:val="19"/>
            <w:rPrChange w:id="235" w:author="Kaxiong" w:date="2021-05-17T20:13:00Z">
              <w:rPr>
                <w:rFonts w:ascii="Arial" w:hAnsi="Arial" w:cs="Arial"/>
                <w:b/>
                <w:bCs/>
                <w:sz w:val="19"/>
                <w:szCs w:val="19"/>
              </w:rPr>
            </w:rPrChange>
          </w:rPr>
          <w:t xml:space="preserve"> </w:t>
        </w:r>
        <w:proofErr w:type="spellStart"/>
        <w:r w:rsidR="008B621B" w:rsidRPr="00F17EF7">
          <w:rPr>
            <w:rFonts w:ascii="Arial" w:hAnsi="Arial" w:cs="Arial"/>
            <w:i/>
            <w:iCs/>
            <w:sz w:val="19"/>
            <w:szCs w:val="19"/>
            <w:rPrChange w:id="236" w:author="Kaxiong" w:date="2021-05-17T20:13:00Z">
              <w:rPr>
                <w:rFonts w:ascii="Arial" w:hAnsi="Arial" w:cs="Arial"/>
                <w:b/>
                <w:bCs/>
                <w:sz w:val="19"/>
                <w:szCs w:val="19"/>
              </w:rPr>
            </w:rPrChange>
          </w:rPr>
          <w:t>Nroog</w:t>
        </w:r>
        <w:proofErr w:type="spellEnd"/>
        <w:r w:rsidR="008B621B" w:rsidRPr="00F17EF7">
          <w:rPr>
            <w:rFonts w:ascii="Arial" w:hAnsi="Arial" w:cs="Arial"/>
            <w:i/>
            <w:iCs/>
            <w:sz w:val="19"/>
            <w:szCs w:val="19"/>
            <w:rPrChange w:id="237" w:author="Kaxiong" w:date="2021-05-17T20:13:00Z">
              <w:rPr>
                <w:rFonts w:ascii="Arial" w:hAnsi="Arial" w:cs="Arial"/>
                <w:b/>
                <w:bCs/>
                <w:sz w:val="19"/>
                <w:szCs w:val="19"/>
              </w:rPr>
            </w:rPrChange>
          </w:rPr>
          <w:t xml:space="preserve"> </w:t>
        </w:r>
      </w:ins>
      <w:ins w:id="238" w:author="Kaxiong" w:date="2021-05-16T20:20:00Z">
        <w:r w:rsidR="007959C2" w:rsidRPr="00F17EF7">
          <w:rPr>
            <w:rFonts w:ascii="Arial" w:hAnsi="Arial" w:cs="Arial"/>
            <w:i/>
            <w:iCs/>
            <w:sz w:val="19"/>
            <w:szCs w:val="19"/>
            <w:u w:val="single"/>
          </w:rPr>
          <w:t>Sacramento</w:t>
        </w:r>
      </w:ins>
      <w:ins w:id="239" w:author="Kaxiong" w:date="2021-05-17T20:01:00Z">
        <w:r w:rsidR="008B621B">
          <w:rPr>
            <w:rFonts w:ascii="Arial" w:hAnsi="Arial" w:cs="Arial"/>
            <w:i/>
            <w:iCs/>
            <w:sz w:val="19"/>
            <w:szCs w:val="19"/>
            <w:u w:val="single"/>
          </w:rPr>
          <w:t xml:space="preserve"> </w:t>
        </w:r>
      </w:ins>
      <w:ins w:id="240" w:author="Kaxiong" w:date="2021-05-17T20:00:00Z">
        <w:r w:rsidR="008B621B">
          <w:rPr>
            <w:rFonts w:ascii="Arial" w:hAnsi="Arial" w:cs="Arial"/>
            <w:i/>
            <w:iCs/>
            <w:sz w:val="19"/>
            <w:szCs w:val="19"/>
            <w:u w:val="single"/>
          </w:rPr>
          <w:t>(</w:t>
        </w:r>
      </w:ins>
      <w:ins w:id="241" w:author="Kaxiong" w:date="2021-05-17T20:01:00Z">
        <w:r w:rsidR="008B621B">
          <w:rPr>
            <w:rFonts w:ascii="Arial" w:hAnsi="Arial" w:cs="Arial"/>
            <w:i/>
            <w:iCs/>
            <w:sz w:val="19"/>
            <w:szCs w:val="19"/>
            <w:u w:val="single"/>
          </w:rPr>
          <w:t>Sacramento</w:t>
        </w:r>
      </w:ins>
      <w:r w:rsidRPr="006E6F10">
        <w:rPr>
          <w:rFonts w:ascii="Arial" w:hAnsi="Arial" w:cs="Arial"/>
          <w:i/>
          <w:iCs/>
          <w:sz w:val="19"/>
          <w:szCs w:val="19"/>
          <w:u w:val="single"/>
        </w:rPr>
        <w:t xml:space="preserve"> City Unified School District</w:t>
      </w:r>
      <w:ins w:id="242" w:author="Kaxiong" w:date="2021-05-17T20:01:00Z">
        <w:r w:rsidR="008B621B">
          <w:rPr>
            <w:rFonts w:ascii="Arial" w:hAnsi="Arial" w:cs="Arial"/>
            <w:i/>
            <w:iCs/>
            <w:sz w:val="19"/>
            <w:szCs w:val="19"/>
            <w:u w:val="single"/>
          </w:rPr>
          <w:t>)</w:t>
        </w:r>
      </w:ins>
      <w:r w:rsidRPr="006E6F10">
        <w:rPr>
          <w:rFonts w:ascii="Arial" w:hAnsi="Arial" w:cs="Arial"/>
          <w:i/>
          <w:iCs/>
          <w:sz w:val="19"/>
          <w:szCs w:val="19"/>
          <w:u w:val="single"/>
        </w:rPr>
        <w:t xml:space="preserve"> </w:t>
      </w:r>
      <w:r w:rsidRPr="006E6F10">
        <w:rPr>
          <w:rFonts w:ascii="Arial" w:hAnsi="Arial" w:cs="Arial"/>
          <w:sz w:val="19"/>
          <w:szCs w:val="19"/>
        </w:rPr>
        <w:t xml:space="preserve">    </w:t>
      </w:r>
      <w:ins w:id="243" w:author="Kaxiong" w:date="2021-05-17T20:01:00Z">
        <w:r w:rsidR="008B621B">
          <w:rPr>
            <w:rFonts w:ascii="Arial" w:hAnsi="Arial" w:cs="Arial"/>
            <w:sz w:val="19"/>
            <w:szCs w:val="19"/>
          </w:rPr>
          <w:t xml:space="preserve">                                                             </w:t>
        </w:r>
      </w:ins>
      <w:proofErr w:type="spellStart"/>
      <w:r w:rsidRPr="006E6F10">
        <w:rPr>
          <w:rFonts w:ascii="Arial" w:hAnsi="Arial" w:cs="Arial"/>
          <w:b/>
          <w:bCs/>
          <w:sz w:val="19"/>
          <w:szCs w:val="19"/>
        </w:rPr>
        <w:t>Xov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tooj</w:t>
      </w:r>
      <w:proofErr w:type="spellEnd"/>
      <w:r w:rsidRPr="006E6F10">
        <w:rPr>
          <w:rFonts w:ascii="Arial" w:hAnsi="Arial" w:cs="Arial"/>
          <w:b/>
          <w:bCs/>
          <w:sz w:val="19"/>
          <w:szCs w:val="19"/>
        </w:rPr>
        <w:t xml:space="preserve"> </w:t>
      </w:r>
      <w:r w:rsidRPr="006E6F10">
        <w:rPr>
          <w:i/>
          <w:iCs/>
          <w:sz w:val="19"/>
          <w:szCs w:val="19"/>
          <w:u w:val="single"/>
        </w:rPr>
        <w:t>916-542-1288</w:t>
      </w:r>
    </w:p>
    <w:p w14:paraId="3C362B39" w14:textId="752595B1" w:rsidR="00BF6324" w:rsidRDefault="00BF6324" w:rsidP="00BF6324">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Pr>
          <w:rFonts w:ascii="Arial" w:hAnsi="Arial" w:cs="Arial"/>
          <w:sz w:val="19"/>
          <w:szCs w:val="19"/>
        </w:rPr>
        <w:t>xa</w:t>
      </w:r>
      <w:proofErr w:type="spellEnd"/>
      <w:r>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del w:id="244" w:author="Kaxiong" w:date="2021-05-16T20:20:00Z">
        <w:r w:rsidDel="007959C2">
          <w:rPr>
            <w:rFonts w:ascii="Arial" w:hAnsi="Arial" w:cs="Arial"/>
            <w:sz w:val="19"/>
            <w:szCs w:val="19"/>
          </w:rPr>
          <w:delText>ntawm</w:delText>
        </w:r>
      </w:del>
      <w:proofErr w:type="spellStart"/>
      <w:ins w:id="245" w:author="Kaxiong" w:date="2021-05-16T20:21:00Z">
        <w:r w:rsidR="007959C2">
          <w:rPr>
            <w:rFonts w:ascii="Arial" w:hAnsi="Arial" w:cs="Arial"/>
            <w:sz w:val="19"/>
            <w:szCs w:val="19"/>
          </w:rPr>
          <w:t>rau</w:t>
        </w:r>
      </w:ins>
      <w:proofErr w:type="spellEnd"/>
      <w:r>
        <w:rPr>
          <w:rFonts w:ascii="Arial" w:hAnsi="Arial" w:cs="Arial"/>
          <w:sz w:val="19"/>
          <w:szCs w:val="19"/>
        </w:rPr>
        <w:t xml:space="preserve"> </w:t>
      </w:r>
      <w:r w:rsidR="00135A1A" w:rsidRPr="00135A1A">
        <w:rPr>
          <w:rFonts w:ascii="Arial" w:hAnsi="Arial" w:cs="Arial"/>
          <w:i/>
          <w:iCs/>
          <w:sz w:val="19"/>
          <w:szCs w:val="19"/>
          <w:u w:val="single"/>
        </w:rPr>
        <w:t>Abigail Clayton</w:t>
      </w:r>
    </w:p>
    <w:p w14:paraId="05250E1D" w14:textId="77777777" w:rsidR="00BF6324" w:rsidRDefault="00BF6324" w:rsidP="00BF6324">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cov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799B314B" w14:textId="39611166" w:rsidR="00BF6324" w:rsidRPr="0002207C" w:rsidRDefault="00BF6324" w:rsidP="00BF6324">
      <w:pPr>
        <w:spacing w:after="0"/>
        <w:jc w:val="both"/>
        <w:rPr>
          <w:rFonts w:ascii="Arial" w:hAnsi="Arial" w:cs="Arial"/>
          <w:sz w:val="18"/>
          <w:szCs w:val="18"/>
        </w:rPr>
      </w:pPr>
      <w:r w:rsidRPr="001F433B">
        <w:rPr>
          <w:noProof/>
        </w:rPr>
        <w:drawing>
          <wp:inline distT="0" distB="0" distL="0" distR="0" wp14:anchorId="36C05E42" wp14:editId="0CECE491">
            <wp:extent cx="147320" cy="11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2207C">
        <w:rPr>
          <w:rFonts w:ascii="Arial" w:hAnsi="Arial" w:cs="Arial"/>
          <w:b/>
          <w:bCs/>
          <w:sz w:val="18"/>
          <w:szCs w:val="18"/>
        </w:rPr>
        <w:t>Yog</w:t>
      </w:r>
      <w:proofErr w:type="spellEnd"/>
      <w:r w:rsidRPr="0002207C">
        <w:rPr>
          <w:rFonts w:ascii="Arial" w:hAnsi="Arial" w:cs="Arial"/>
          <w:sz w:val="18"/>
          <w:szCs w:val="18"/>
        </w:rPr>
        <w:t>,</w:t>
      </w:r>
      <w:r w:rsidRPr="0002207C">
        <w:rPr>
          <w:sz w:val="18"/>
          <w:szCs w:val="18"/>
        </w:rPr>
        <w:t xml:space="preserve"> </w:t>
      </w:r>
      <w:proofErr w:type="spellStart"/>
      <w:r w:rsidRPr="0002207C">
        <w:rPr>
          <w:rFonts w:ascii="Arial" w:hAnsi="Arial" w:cs="Arial"/>
          <w:sz w:val="18"/>
          <w:szCs w:val="18"/>
        </w:rPr>
        <w:t>Kuv</w:t>
      </w:r>
      <w:proofErr w:type="spellEnd"/>
      <w:r w:rsidRPr="0002207C">
        <w:rPr>
          <w:rFonts w:ascii="Arial" w:hAnsi="Arial" w:cs="Arial"/>
          <w:sz w:val="18"/>
          <w:szCs w:val="18"/>
        </w:rPr>
        <w:t xml:space="preserve"> </w:t>
      </w:r>
      <w:proofErr w:type="spellStart"/>
      <w:r w:rsidRPr="0002207C">
        <w:rPr>
          <w:rFonts w:ascii="Arial" w:hAnsi="Arial" w:cs="Arial"/>
          <w:sz w:val="18"/>
          <w:szCs w:val="18"/>
        </w:rPr>
        <w:t>npaj</w:t>
      </w:r>
      <w:proofErr w:type="spellEnd"/>
      <w:r>
        <w:rPr>
          <w:rFonts w:ascii="Arial" w:hAnsi="Arial" w:cs="Arial"/>
          <w:sz w:val="18"/>
          <w:szCs w:val="18"/>
        </w:rPr>
        <w:t xml:space="preserve"> </w:t>
      </w:r>
      <w:proofErr w:type="spellStart"/>
      <w:r>
        <w:rPr>
          <w:rFonts w:ascii="Arial" w:hAnsi="Arial" w:cs="Arial"/>
          <w:sz w:val="18"/>
          <w:szCs w:val="18"/>
        </w:rPr>
        <w:t>koom</w:t>
      </w:r>
      <w:proofErr w:type="spellEnd"/>
      <w:r w:rsidRPr="0002207C">
        <w:rPr>
          <w:rFonts w:ascii="Arial" w:hAnsi="Arial" w:cs="Arial"/>
          <w:sz w:val="18"/>
          <w:szCs w:val="18"/>
        </w:rPr>
        <w:t xml:space="preserve"> </w:t>
      </w:r>
      <w:proofErr w:type="spellStart"/>
      <w:r w:rsidRPr="0002207C">
        <w:rPr>
          <w:rFonts w:ascii="Arial" w:hAnsi="Arial" w:cs="Arial"/>
          <w:sz w:val="18"/>
          <w:szCs w:val="18"/>
        </w:rPr>
        <w:t>rau</w:t>
      </w:r>
      <w:proofErr w:type="spellEnd"/>
      <w:r w:rsidRPr="0002207C">
        <w:rPr>
          <w:rFonts w:ascii="Arial" w:hAnsi="Arial" w:cs="Arial"/>
          <w:sz w:val="18"/>
          <w:szCs w:val="18"/>
        </w:rPr>
        <w:t xml:space="preserve"> </w:t>
      </w:r>
      <w:proofErr w:type="spellStart"/>
      <w:r w:rsidRPr="0002207C">
        <w:rPr>
          <w:rFonts w:ascii="Arial" w:hAnsi="Arial" w:cs="Arial"/>
          <w:sz w:val="18"/>
          <w:szCs w:val="18"/>
        </w:rPr>
        <w:t>kev</w:t>
      </w:r>
      <w:proofErr w:type="spellEnd"/>
      <w:r w:rsidRPr="0002207C">
        <w:rPr>
          <w:rFonts w:ascii="Arial" w:hAnsi="Arial" w:cs="Arial"/>
          <w:sz w:val="18"/>
          <w:szCs w:val="18"/>
        </w:rPr>
        <w:t xml:space="preserve"> sib </w:t>
      </w:r>
      <w:proofErr w:type="spellStart"/>
      <w:r w:rsidRPr="0002207C">
        <w:rPr>
          <w:rFonts w:ascii="Arial" w:hAnsi="Arial" w:cs="Arial"/>
          <w:sz w:val="18"/>
          <w:szCs w:val="18"/>
        </w:rPr>
        <w:t>tham</w:t>
      </w:r>
      <w:proofErr w:type="spellEnd"/>
    </w:p>
    <w:p w14:paraId="51BF0461" w14:textId="1BA450C4" w:rsidR="00BF6324" w:rsidRPr="00220D58" w:rsidRDefault="00BF6324" w:rsidP="00BF6324">
      <w:pPr>
        <w:spacing w:after="0"/>
        <w:jc w:val="both"/>
        <w:rPr>
          <w:rFonts w:ascii="Arial" w:hAnsi="Arial" w:cs="Arial"/>
          <w:b/>
          <w:bCs/>
          <w:sz w:val="18"/>
          <w:szCs w:val="18"/>
        </w:rPr>
      </w:pPr>
      <w:r w:rsidRPr="001F433B">
        <w:rPr>
          <w:noProof/>
        </w:rPr>
        <w:drawing>
          <wp:inline distT="0" distB="0" distL="0" distR="0" wp14:anchorId="7709594D" wp14:editId="3CB3DBE1">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0D58">
        <w:rPr>
          <w:rFonts w:ascii="Arial" w:hAnsi="Arial" w:cs="Arial"/>
          <w:b/>
          <w:bCs/>
          <w:sz w:val="18"/>
          <w:szCs w:val="18"/>
        </w:rPr>
        <w:t>Yog</w:t>
      </w:r>
      <w:proofErr w:type="spellEnd"/>
      <w:r w:rsidRPr="00220D58">
        <w:rPr>
          <w:rFonts w:ascii="Arial" w:hAnsi="Arial" w:cs="Arial"/>
          <w:b/>
          <w:bCs/>
          <w:sz w:val="18"/>
          <w:szCs w:val="18"/>
        </w:rPr>
        <w:t>,</w:t>
      </w:r>
      <w:r w:rsidRPr="00220D58">
        <w:rPr>
          <w:sz w:val="18"/>
          <w:szCs w:val="18"/>
        </w:rPr>
        <w:t xml:space="preserve"> </w:t>
      </w:r>
      <w:proofErr w:type="spellStart"/>
      <w:r w:rsidRPr="00220D58">
        <w:rPr>
          <w:rFonts w:ascii="Arial" w:hAnsi="Arial" w:cs="Arial"/>
          <w:sz w:val="18"/>
          <w:szCs w:val="18"/>
        </w:rPr>
        <w:t>Kuv</w:t>
      </w:r>
      <w:proofErr w:type="spellEnd"/>
      <w:r w:rsidRPr="00220D58">
        <w:rPr>
          <w:rFonts w:ascii="Arial" w:hAnsi="Arial" w:cs="Arial"/>
          <w:sz w:val="18"/>
          <w:szCs w:val="18"/>
        </w:rPr>
        <w:t xml:space="preserve"> </w:t>
      </w:r>
      <w:proofErr w:type="spellStart"/>
      <w:r w:rsidRPr="00220D58">
        <w:rPr>
          <w:rFonts w:ascii="Arial" w:hAnsi="Arial" w:cs="Arial"/>
          <w:sz w:val="18"/>
          <w:szCs w:val="18"/>
        </w:rPr>
        <w:t>npaj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lub</w:t>
      </w:r>
      <w:proofErr w:type="spellEnd"/>
      <w:r w:rsidRPr="00220D58">
        <w:rPr>
          <w:rFonts w:ascii="Arial" w:hAnsi="Arial" w:cs="Arial"/>
          <w:sz w:val="18"/>
          <w:szCs w:val="18"/>
        </w:rPr>
        <w:t xml:space="preserve"> </w:t>
      </w:r>
      <w:proofErr w:type="spellStart"/>
      <w:r w:rsidRPr="00220D58">
        <w:rPr>
          <w:rFonts w:ascii="Arial" w:hAnsi="Arial" w:cs="Arial"/>
          <w:sz w:val="18"/>
          <w:szCs w:val="18"/>
        </w:rPr>
        <w:t>rooj</w:t>
      </w:r>
      <w:proofErr w:type="spellEnd"/>
      <w:r w:rsidRPr="00220D58">
        <w:rPr>
          <w:rFonts w:ascii="Arial" w:hAnsi="Arial" w:cs="Arial"/>
          <w:sz w:val="18"/>
          <w:szCs w:val="18"/>
        </w:rPr>
        <w:t xml:space="preserve"> sib </w:t>
      </w:r>
      <w:proofErr w:type="spellStart"/>
      <w:r w:rsidRPr="00220D58">
        <w:rPr>
          <w:rFonts w:ascii="Arial" w:hAnsi="Arial" w:cs="Arial"/>
          <w:sz w:val="18"/>
          <w:szCs w:val="18"/>
        </w:rPr>
        <w:t>tham</w:t>
      </w:r>
      <w:proofErr w:type="spellEnd"/>
      <w:r w:rsidRPr="00220D58">
        <w:rPr>
          <w:rFonts w:ascii="Arial" w:hAnsi="Arial" w:cs="Arial"/>
          <w:sz w:val="18"/>
          <w:szCs w:val="18"/>
        </w:rPr>
        <w:t xml:space="preserve"> </w:t>
      </w:r>
      <w:proofErr w:type="spellStart"/>
      <w:r w:rsidRPr="00220D58">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sidRPr="00220D58">
        <w:rPr>
          <w:rFonts w:ascii="Arial" w:hAnsi="Arial" w:cs="Arial"/>
          <w:sz w:val="18"/>
          <w:szCs w:val="18"/>
        </w:rPr>
        <w:t xml:space="preserve"> cov </w:t>
      </w:r>
      <w:proofErr w:type="spellStart"/>
      <w:r w:rsidRPr="00220D58">
        <w:rPr>
          <w:rFonts w:ascii="Arial" w:hAnsi="Arial" w:cs="Arial"/>
          <w:sz w:val="18"/>
          <w:szCs w:val="18"/>
        </w:rPr>
        <w:t>neeg</w:t>
      </w:r>
      <w:proofErr w:type="spellEnd"/>
      <w:r w:rsidRPr="00220D58">
        <w:rPr>
          <w:rFonts w:ascii="Arial" w:hAnsi="Arial" w:cs="Arial"/>
          <w:sz w:val="18"/>
          <w:szCs w:val="18"/>
        </w:rPr>
        <w:t xml:space="preserve"> </w:t>
      </w:r>
      <w:proofErr w:type="spellStart"/>
      <w:r w:rsidRPr="00220D58">
        <w:rPr>
          <w:rFonts w:ascii="Arial" w:hAnsi="Arial" w:cs="Arial"/>
          <w:sz w:val="18"/>
          <w:szCs w:val="18"/>
        </w:rPr>
        <w:t>tuaj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ntxiv</w:t>
      </w:r>
      <w:proofErr w:type="spellEnd"/>
      <w:r w:rsidRPr="00220D58">
        <w:rPr>
          <w:rFonts w:ascii="Arial" w:hAnsi="Arial" w:cs="Arial"/>
          <w:sz w:val="18"/>
          <w:szCs w:val="18"/>
        </w:rPr>
        <w:t xml:space="preserve"> </w:t>
      </w:r>
      <w:proofErr w:type="spellStart"/>
      <w:r w:rsidRPr="00220D58">
        <w:rPr>
          <w:rFonts w:ascii="Arial" w:hAnsi="Arial" w:cs="Arial"/>
          <w:sz w:val="18"/>
          <w:szCs w:val="18"/>
        </w:rPr>
        <w:t>hauv</w:t>
      </w:r>
      <w:proofErr w:type="spellEnd"/>
      <w:r w:rsidRPr="00220D58">
        <w:rPr>
          <w:rFonts w:ascii="Arial" w:hAnsi="Arial" w:cs="Arial"/>
          <w:sz w:val="18"/>
          <w:szCs w:val="18"/>
        </w:rPr>
        <w:t xml:space="preserve"> </w:t>
      </w:r>
      <w:proofErr w:type="spellStart"/>
      <w:r w:rsidRPr="00220D58">
        <w:rPr>
          <w:rFonts w:ascii="Arial" w:hAnsi="Arial" w:cs="Arial"/>
          <w:sz w:val="18"/>
          <w:szCs w:val="18"/>
        </w:rPr>
        <w:t>qab</w:t>
      </w:r>
      <w:proofErr w:type="spellEnd"/>
      <w:r w:rsidRPr="00220D58">
        <w:rPr>
          <w:rFonts w:ascii="Arial" w:hAnsi="Arial" w:cs="Arial"/>
          <w:sz w:val="18"/>
          <w:szCs w:val="18"/>
        </w:rPr>
        <w:t xml:space="preserve"> no:</w:t>
      </w:r>
    </w:p>
    <w:p w14:paraId="2817DA14" w14:textId="77777777" w:rsidR="00BF6324" w:rsidRPr="00E20DB9" w:rsidRDefault="00BF6324" w:rsidP="00BF6324">
      <w:pPr>
        <w:spacing w:after="0"/>
        <w:jc w:val="both"/>
        <w:rPr>
          <w:rFonts w:ascii="Arial" w:hAnsi="Arial" w:cs="Arial"/>
          <w:sz w:val="18"/>
          <w:szCs w:val="18"/>
        </w:rPr>
      </w:pPr>
      <w:r w:rsidRPr="001F433B">
        <w:rPr>
          <w:noProof/>
        </w:rPr>
        <w:drawing>
          <wp:inline distT="0" distB="0" distL="0" distR="0" wp14:anchorId="5B0718C9" wp14:editId="3A4EACE3">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tsis</w:t>
      </w:r>
      <w:proofErr w:type="spellEnd"/>
      <w:r w:rsidRPr="00E20DB9">
        <w:rPr>
          <w:rFonts w:ascii="Arial" w:hAnsi="Arial" w:cs="Arial"/>
          <w:sz w:val="18"/>
          <w:szCs w:val="18"/>
        </w:rPr>
        <w:t xml:space="preserve"> </w:t>
      </w:r>
      <w:proofErr w:type="spellStart"/>
      <w:r w:rsidRPr="00E20DB9">
        <w:rPr>
          <w:rFonts w:ascii="Arial" w:hAnsi="Arial" w:cs="Arial"/>
          <w:sz w:val="18"/>
          <w:szCs w:val="18"/>
        </w:rPr>
        <w:t>npaj</w:t>
      </w:r>
      <w:proofErr w:type="spellEnd"/>
      <w:r w:rsidRPr="00E20DB9">
        <w:rPr>
          <w:rFonts w:ascii="Arial" w:hAnsi="Arial" w:cs="Arial"/>
          <w:sz w:val="18"/>
          <w:szCs w:val="18"/>
        </w:rPr>
        <w:t xml:space="preserve"> </w:t>
      </w:r>
      <w:proofErr w:type="spellStart"/>
      <w:r w:rsidRPr="00E20DB9">
        <w:rPr>
          <w:rFonts w:ascii="Arial" w:hAnsi="Arial" w:cs="Arial"/>
          <w:sz w:val="18"/>
          <w:szCs w:val="18"/>
        </w:rPr>
        <w:t>yuav</w:t>
      </w:r>
      <w:proofErr w:type="spellEnd"/>
      <w:r w:rsidRPr="00E20DB9">
        <w:rPr>
          <w:rFonts w:ascii="Arial" w:hAnsi="Arial" w:cs="Arial"/>
          <w:sz w:val="18"/>
          <w:szCs w:val="18"/>
        </w:rPr>
        <w:t xml:space="preserve"> </w:t>
      </w:r>
      <w:proofErr w:type="spellStart"/>
      <w:r w:rsidRPr="00E20DB9">
        <w:rPr>
          <w:rFonts w:ascii="Arial" w:hAnsi="Arial" w:cs="Arial"/>
          <w:sz w:val="18"/>
          <w:szCs w:val="18"/>
        </w:rPr>
        <w:t>mus</w:t>
      </w:r>
      <w:proofErr w:type="spellEnd"/>
      <w:r w:rsidRPr="00E20DB9">
        <w:rPr>
          <w:rFonts w:ascii="Arial" w:hAnsi="Arial" w:cs="Arial"/>
          <w:sz w:val="18"/>
          <w:szCs w:val="18"/>
        </w:rPr>
        <w:t xml:space="preserve"> </w:t>
      </w:r>
      <w:proofErr w:type="spellStart"/>
      <w:r w:rsidRPr="00E20DB9">
        <w:rPr>
          <w:rFonts w:ascii="Arial" w:hAnsi="Arial" w:cs="Arial"/>
          <w:sz w:val="18"/>
          <w:szCs w:val="18"/>
        </w:rPr>
        <w:t>koom</w:t>
      </w:r>
      <w:proofErr w:type="spellEnd"/>
      <w:r w:rsidRPr="00E20DB9">
        <w:rPr>
          <w:rFonts w:ascii="Arial" w:hAnsi="Arial" w:cs="Arial"/>
          <w:sz w:val="18"/>
          <w:szCs w:val="18"/>
        </w:rPr>
        <w:t xml:space="preserve"> </w:t>
      </w:r>
      <w:proofErr w:type="spellStart"/>
      <w:r w:rsidRPr="00E20DB9">
        <w:rPr>
          <w:rFonts w:ascii="Arial" w:hAnsi="Arial" w:cs="Arial"/>
          <w:sz w:val="18"/>
          <w:szCs w:val="18"/>
        </w:rPr>
        <w:t>lub</w:t>
      </w:r>
      <w:proofErr w:type="spellEnd"/>
      <w:r w:rsidRPr="00E20DB9">
        <w:rPr>
          <w:rFonts w:ascii="Arial" w:hAnsi="Arial" w:cs="Arial"/>
          <w:sz w:val="18"/>
          <w:szCs w:val="18"/>
        </w:rPr>
        <w:t xml:space="preserve"> </w:t>
      </w:r>
      <w:proofErr w:type="spellStart"/>
      <w:r w:rsidRPr="00E20DB9">
        <w:rPr>
          <w:rFonts w:ascii="Arial" w:hAnsi="Arial" w:cs="Arial"/>
          <w:sz w:val="18"/>
          <w:szCs w:val="18"/>
        </w:rPr>
        <w:t>rooj</w:t>
      </w:r>
      <w:proofErr w:type="spellEnd"/>
      <w:r w:rsidRPr="00E20DB9">
        <w:rPr>
          <w:rFonts w:ascii="Arial" w:hAnsi="Arial" w:cs="Arial"/>
          <w:sz w:val="18"/>
          <w:szCs w:val="18"/>
        </w:rPr>
        <w:t xml:space="preserve"> sib </w:t>
      </w:r>
      <w:proofErr w:type="spellStart"/>
      <w:r w:rsidRPr="00E20DB9">
        <w:rPr>
          <w:rFonts w:ascii="Arial" w:hAnsi="Arial" w:cs="Arial"/>
          <w:sz w:val="18"/>
          <w:szCs w:val="18"/>
        </w:rPr>
        <w:t>tham</w:t>
      </w:r>
      <w:proofErr w:type="spellEnd"/>
      <w:r w:rsidRPr="00E20DB9">
        <w:rPr>
          <w:rFonts w:ascii="Arial" w:hAnsi="Arial" w:cs="Arial"/>
          <w:sz w:val="18"/>
          <w:szCs w:val="18"/>
        </w:rPr>
        <w:t>,</w:t>
      </w:r>
      <w:r w:rsidRPr="00E20DB9">
        <w:rPr>
          <w:sz w:val="18"/>
          <w:szCs w:val="18"/>
        </w:rPr>
        <w:t xml:space="preserve"> </w:t>
      </w:r>
      <w:r w:rsidRPr="00E20DB9">
        <w:rPr>
          <w:rFonts w:ascii="Arial" w:hAnsi="Arial" w:cs="Arial"/>
          <w:sz w:val="18"/>
          <w:szCs w:val="18"/>
        </w:rPr>
        <w:t xml:space="preserve">tab sis </w:t>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khoom</w:t>
      </w:r>
      <w:proofErr w:type="spellEnd"/>
      <w:r w:rsidRPr="00E20DB9">
        <w:rPr>
          <w:rFonts w:ascii="Arial" w:hAnsi="Arial" w:cs="Arial"/>
          <w:sz w:val="18"/>
          <w:szCs w:val="18"/>
        </w:rPr>
        <w:t xml:space="preserve"> </w:t>
      </w:r>
      <w:proofErr w:type="spellStart"/>
      <w:r w:rsidRPr="00E20DB9">
        <w:rPr>
          <w:rFonts w:ascii="Arial" w:hAnsi="Arial" w:cs="Arial"/>
          <w:sz w:val="18"/>
          <w:szCs w:val="18"/>
        </w:rPr>
        <w:t>hauv</w:t>
      </w:r>
      <w:proofErr w:type="spellEnd"/>
      <w:r w:rsidRPr="00E20DB9">
        <w:rPr>
          <w:rFonts w:ascii="Arial" w:hAnsi="Arial" w:cs="Arial"/>
          <w:sz w:val="18"/>
          <w:szCs w:val="18"/>
        </w:rPr>
        <w:t xml:space="preserve"> </w:t>
      </w:r>
      <w:proofErr w:type="spellStart"/>
      <w:r w:rsidRPr="00E20DB9">
        <w:rPr>
          <w:rFonts w:ascii="Arial" w:hAnsi="Arial" w:cs="Arial"/>
          <w:sz w:val="18"/>
          <w:szCs w:val="18"/>
        </w:rPr>
        <w:t>kev</w:t>
      </w:r>
      <w:proofErr w:type="spellEnd"/>
      <w:r w:rsidRPr="00E20DB9">
        <w:rPr>
          <w:rFonts w:ascii="Arial" w:hAnsi="Arial" w:cs="Arial"/>
          <w:sz w:val="18"/>
          <w:szCs w:val="18"/>
        </w:rPr>
        <w:t xml:space="preserve"> </w:t>
      </w:r>
      <w:proofErr w:type="spellStart"/>
      <w:r w:rsidRPr="00E20DB9">
        <w:rPr>
          <w:rFonts w:ascii="Arial" w:hAnsi="Arial" w:cs="Arial"/>
          <w:sz w:val="18"/>
          <w:szCs w:val="18"/>
        </w:rPr>
        <w:t>sij</w:t>
      </w:r>
      <w:proofErr w:type="spellEnd"/>
      <w:r w:rsidRPr="00E20DB9">
        <w:rPr>
          <w:rFonts w:ascii="Arial" w:hAnsi="Arial" w:cs="Arial"/>
          <w:sz w:val="18"/>
          <w:szCs w:val="18"/>
        </w:rPr>
        <w:t xml:space="preserve"> </w:t>
      </w:r>
      <w:proofErr w:type="spellStart"/>
      <w:r w:rsidRPr="00E20DB9">
        <w:rPr>
          <w:rFonts w:ascii="Arial" w:hAnsi="Arial" w:cs="Arial"/>
          <w:sz w:val="18"/>
          <w:szCs w:val="18"/>
        </w:rPr>
        <w:t>tham</w:t>
      </w:r>
      <w:proofErr w:type="spellEnd"/>
      <w:r w:rsidRPr="00E20DB9">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r w:rsidRPr="00E20DB9">
        <w:rPr>
          <w:rFonts w:ascii="Arial" w:hAnsi="Arial" w:cs="Arial"/>
          <w:sz w:val="18"/>
          <w:szCs w:val="18"/>
        </w:rPr>
        <w:t>deb</w:t>
      </w:r>
    </w:p>
    <w:p w14:paraId="3615E6C4" w14:textId="3A05F23E" w:rsidR="00BF6324" w:rsidRPr="0008708F" w:rsidRDefault="00BF6324" w:rsidP="00BF6324">
      <w:pPr>
        <w:spacing w:after="0"/>
        <w:jc w:val="both"/>
        <w:rPr>
          <w:rFonts w:ascii="Arial" w:hAnsi="Arial" w:cs="Arial"/>
          <w:sz w:val="18"/>
          <w:szCs w:val="18"/>
        </w:rPr>
      </w:pPr>
      <w:r w:rsidRPr="001F433B">
        <w:rPr>
          <w:noProof/>
        </w:rPr>
        <w:drawing>
          <wp:inline distT="0" distB="0" distL="0" distR="0" wp14:anchorId="774B6072" wp14:editId="21BFE968">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8708F">
        <w:rPr>
          <w:rFonts w:ascii="Arial" w:hAnsi="Arial" w:cs="Arial"/>
          <w:sz w:val="18"/>
          <w:szCs w:val="18"/>
        </w:rPr>
        <w:t>Kuv</w:t>
      </w:r>
      <w:proofErr w:type="spellEnd"/>
      <w:r w:rsidRPr="0008708F">
        <w:rPr>
          <w:rFonts w:ascii="Arial" w:hAnsi="Arial" w:cs="Arial"/>
          <w:sz w:val="18"/>
          <w:szCs w:val="18"/>
        </w:rPr>
        <w:t xml:space="preserve"> </w:t>
      </w:r>
      <w:proofErr w:type="spellStart"/>
      <w:r>
        <w:rPr>
          <w:rFonts w:ascii="Arial" w:hAnsi="Arial" w:cs="Arial"/>
          <w:sz w:val="18"/>
          <w:szCs w:val="18"/>
        </w:rPr>
        <w:t>x</w:t>
      </w:r>
      <w:r w:rsidRPr="0008708F">
        <w:rPr>
          <w:rFonts w:ascii="Arial" w:hAnsi="Arial" w:cs="Arial"/>
          <w:sz w:val="18"/>
          <w:szCs w:val="18"/>
        </w:rPr>
        <w:t>av</w:t>
      </w:r>
      <w:proofErr w:type="spellEnd"/>
      <w:r w:rsidRPr="0008708F">
        <w:rPr>
          <w:rFonts w:ascii="Arial" w:hAnsi="Arial" w:cs="Arial"/>
          <w:sz w:val="18"/>
          <w:szCs w:val="18"/>
        </w:rPr>
        <w:t xml:space="preserve"> tau </w:t>
      </w:r>
      <w:proofErr w:type="spellStart"/>
      <w:r w:rsidRPr="0008708F">
        <w:rPr>
          <w:rFonts w:ascii="Arial" w:hAnsi="Arial" w:cs="Arial"/>
          <w:sz w:val="18"/>
          <w:szCs w:val="18"/>
        </w:rPr>
        <w:t>kev</w:t>
      </w:r>
      <w:proofErr w:type="spellEnd"/>
      <w:r w:rsidRPr="0008708F">
        <w:rPr>
          <w:rFonts w:ascii="Arial" w:hAnsi="Arial" w:cs="Arial"/>
          <w:sz w:val="18"/>
          <w:szCs w:val="18"/>
        </w:rPr>
        <w:t xml:space="preserve"> </w:t>
      </w:r>
      <w:proofErr w:type="spellStart"/>
      <w:r w:rsidRPr="0008708F">
        <w:rPr>
          <w:rFonts w:ascii="Arial" w:hAnsi="Arial" w:cs="Arial"/>
          <w:sz w:val="18"/>
          <w:szCs w:val="18"/>
        </w:rPr>
        <w:t>pab</w:t>
      </w:r>
      <w:proofErr w:type="spellEnd"/>
      <w:r>
        <w:rPr>
          <w:rFonts w:ascii="Arial" w:hAnsi="Arial" w:cs="Arial"/>
          <w:sz w:val="18"/>
          <w:szCs w:val="18"/>
        </w:rPr>
        <w:t xml:space="preserve"> </w:t>
      </w:r>
      <w:proofErr w:type="spellStart"/>
      <w:r>
        <w:rPr>
          <w:rFonts w:ascii="Arial" w:hAnsi="Arial" w:cs="Arial"/>
          <w:sz w:val="18"/>
          <w:szCs w:val="18"/>
        </w:rPr>
        <w:t>ntawm</w:t>
      </w:r>
      <w:proofErr w:type="spellEnd"/>
      <w:r>
        <w:rPr>
          <w:rFonts w:ascii="Arial" w:hAnsi="Arial" w:cs="Arial"/>
          <w:sz w:val="18"/>
          <w:szCs w:val="18"/>
        </w:rPr>
        <w:t xml:space="preserve"> </w:t>
      </w:r>
      <w:proofErr w:type="spellStart"/>
      <w:r>
        <w:rPr>
          <w:rFonts w:ascii="Arial" w:hAnsi="Arial" w:cs="Arial"/>
          <w:sz w:val="18"/>
          <w:szCs w:val="18"/>
        </w:rPr>
        <w:t>ib</w:t>
      </w:r>
      <w:proofErr w:type="spellEnd"/>
      <w:r>
        <w:rPr>
          <w:rFonts w:ascii="Arial" w:hAnsi="Arial" w:cs="Arial"/>
          <w:sz w:val="18"/>
          <w:szCs w:val="18"/>
        </w:rPr>
        <w:t xml:space="preserve"> </w:t>
      </w:r>
      <w:proofErr w:type="spellStart"/>
      <w:r>
        <w:rPr>
          <w:rFonts w:ascii="Arial" w:hAnsi="Arial" w:cs="Arial"/>
          <w:sz w:val="18"/>
          <w:szCs w:val="18"/>
        </w:rPr>
        <w:t>tus</w:t>
      </w:r>
      <w:proofErr w:type="spellEnd"/>
      <w:r w:rsidRPr="0008708F">
        <w:rPr>
          <w:rFonts w:ascii="Arial" w:hAnsi="Arial" w:cs="Arial"/>
          <w:sz w:val="18"/>
          <w:szCs w:val="18"/>
        </w:rPr>
        <w:t xml:space="preserve"> </w:t>
      </w:r>
      <w:proofErr w:type="spellStart"/>
      <w:r w:rsidRPr="0008708F">
        <w:rPr>
          <w:rFonts w:ascii="Arial" w:hAnsi="Arial" w:cs="Arial"/>
          <w:sz w:val="18"/>
          <w:szCs w:val="18"/>
        </w:rPr>
        <w:t>txhais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ins w:id="246" w:author="Kaxiong" w:date="2021-05-16T20:24:00Z">
        <w:r w:rsidR="007959C2">
          <w:rPr>
            <w:rFonts w:ascii="Arial" w:hAnsi="Arial" w:cs="Arial"/>
            <w:sz w:val="18"/>
            <w:szCs w:val="18"/>
          </w:rPr>
          <w:t>.</w:t>
        </w:r>
      </w:ins>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w:t>
      </w:r>
    </w:p>
    <w:p w14:paraId="0142BB35" w14:textId="77777777" w:rsidR="00BF6324" w:rsidRPr="00EA2F37" w:rsidRDefault="00BF6324" w:rsidP="00BF6324">
      <w:pPr>
        <w:spacing w:after="0"/>
        <w:jc w:val="both"/>
        <w:rPr>
          <w:rFonts w:ascii="Arial" w:hAnsi="Arial" w:cs="Arial"/>
          <w:sz w:val="18"/>
          <w:szCs w:val="18"/>
        </w:rPr>
      </w:pPr>
      <w:r w:rsidRPr="001F433B">
        <w:rPr>
          <w:noProof/>
        </w:rPr>
        <w:drawing>
          <wp:inline distT="0" distB="0" distL="0" distR="0" wp14:anchorId="5A69F526" wp14:editId="2DEE9FC0">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w:t>
      </w:r>
      <w:proofErr w:type="spellStart"/>
      <w:r w:rsidRPr="00EA2F37">
        <w:rPr>
          <w:rFonts w:ascii="Arial" w:hAnsi="Arial" w:cs="Arial"/>
          <w:sz w:val="18"/>
          <w:szCs w:val="18"/>
        </w:rPr>
        <w:t>txawv</w:t>
      </w:r>
      <w:proofErr w:type="spellEnd"/>
      <w:r w:rsidRPr="00EA2F37">
        <w:rPr>
          <w:rFonts w:ascii="Arial" w:hAnsi="Arial" w:cs="Arial"/>
          <w:sz w:val="18"/>
          <w:szCs w:val="18"/>
        </w:rPr>
        <w:t xml:space="preserve"> </w:t>
      </w:r>
      <w:proofErr w:type="spellStart"/>
      <w:r w:rsidRPr="00EA2F37">
        <w:rPr>
          <w:rFonts w:ascii="Arial" w:hAnsi="Arial" w:cs="Arial"/>
          <w:sz w:val="18"/>
          <w:szCs w:val="18"/>
        </w:rPr>
        <w:t>sij</w:t>
      </w:r>
      <w:proofErr w:type="spellEnd"/>
      <w:r w:rsidRPr="00EA2F37">
        <w:rPr>
          <w:rFonts w:ascii="Arial" w:hAnsi="Arial" w:cs="Arial"/>
          <w:sz w:val="18"/>
          <w:szCs w:val="18"/>
        </w:rPr>
        <w:t xml:space="preserve"> </w:t>
      </w:r>
      <w:proofErr w:type="spellStart"/>
      <w:r w:rsidRPr="00EA2F37">
        <w:rPr>
          <w:rFonts w:ascii="Arial" w:hAnsi="Arial" w:cs="Arial"/>
          <w:sz w:val="18"/>
          <w:szCs w:val="18"/>
        </w:rPr>
        <w:t>hawm</w:t>
      </w:r>
      <w:proofErr w:type="spellEnd"/>
      <w:r w:rsidRPr="00EA2F37">
        <w:rPr>
          <w:rFonts w:ascii="Arial" w:hAnsi="Arial" w:cs="Arial"/>
          <w:sz w:val="18"/>
          <w:szCs w:val="18"/>
        </w:rPr>
        <w:t xml:space="preserve"> </w:t>
      </w:r>
      <w:proofErr w:type="spellStart"/>
      <w:r w:rsidRPr="00EA2F37">
        <w:rPr>
          <w:rFonts w:ascii="Arial" w:hAnsi="Arial" w:cs="Arial"/>
          <w:sz w:val="18"/>
          <w:szCs w:val="18"/>
        </w:rPr>
        <w:t>thiab</w:t>
      </w:r>
      <w:proofErr w:type="spellEnd"/>
      <w:r w:rsidRPr="00EA2F37">
        <w:rPr>
          <w:rFonts w:ascii="Arial" w:hAnsi="Arial" w:cs="Arial"/>
          <w:sz w:val="18"/>
          <w:szCs w:val="18"/>
        </w:rPr>
        <w:t>/los sis chaw.</w:t>
      </w:r>
      <w:r w:rsidRPr="00EA2F37">
        <w:rPr>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chaw hu </w:t>
      </w:r>
      <w:proofErr w:type="spellStart"/>
      <w:r w:rsidRPr="00EA2F37">
        <w:rPr>
          <w:rFonts w:ascii="Arial" w:hAnsi="Arial" w:cs="Arial"/>
          <w:sz w:val="18"/>
          <w:szCs w:val="18"/>
        </w:rPr>
        <w:t>rau</w:t>
      </w:r>
      <w:proofErr w:type="spellEnd"/>
      <w:r w:rsidRPr="00EA2F37">
        <w:rPr>
          <w:rFonts w:ascii="Arial" w:hAnsi="Arial" w:cs="Arial"/>
          <w:sz w:val="18"/>
          <w:szCs w:val="18"/>
        </w:rPr>
        <w:t xml:space="preserve"> </w:t>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ntawm</w:t>
      </w:r>
      <w:proofErr w:type="spellEnd"/>
      <w:r w:rsidRPr="00EA2F37">
        <w:rPr>
          <w:rFonts w:ascii="Arial" w:hAnsi="Arial" w:cs="Arial"/>
          <w:sz w:val="18"/>
          <w:szCs w:val="18"/>
        </w:rPr>
        <w:t>__________</w:t>
      </w:r>
      <w:proofErr w:type="spellStart"/>
      <w:r w:rsidRPr="00EA2F37">
        <w:rPr>
          <w:rFonts w:ascii="Arial" w:hAnsi="Arial" w:cs="Arial"/>
          <w:sz w:val="18"/>
          <w:szCs w:val="18"/>
        </w:rPr>
        <w:t>Tsev</w:t>
      </w:r>
      <w:proofErr w:type="spellEnd"/>
      <w:r w:rsidRPr="00EA2F37">
        <w:rPr>
          <w:rFonts w:ascii="Arial" w:hAnsi="Arial" w:cs="Arial"/>
          <w:sz w:val="18"/>
          <w:szCs w:val="18"/>
        </w:rPr>
        <w:t>__________</w:t>
      </w:r>
      <w:r>
        <w:rPr>
          <w:rFonts w:ascii="Arial" w:hAnsi="Arial" w:cs="Arial"/>
          <w:sz w:val="18"/>
          <w:szCs w:val="18"/>
        </w:rPr>
        <w:t xml:space="preserve">Chaw </w:t>
      </w:r>
      <w:proofErr w:type="spellStart"/>
      <w:r w:rsidRPr="00EA2F37">
        <w:rPr>
          <w:rFonts w:ascii="Arial" w:hAnsi="Arial" w:cs="Arial"/>
          <w:sz w:val="18"/>
          <w:szCs w:val="18"/>
        </w:rPr>
        <w:t>Ua</w:t>
      </w:r>
      <w:proofErr w:type="spellEnd"/>
      <w:r w:rsidRPr="00EA2F37">
        <w:rPr>
          <w:rFonts w:ascii="Arial" w:hAnsi="Arial" w:cs="Arial"/>
          <w:sz w:val="18"/>
          <w:szCs w:val="18"/>
        </w:rPr>
        <w:t xml:space="preserve"> </w:t>
      </w:r>
      <w:proofErr w:type="spellStart"/>
      <w:r>
        <w:rPr>
          <w:rFonts w:ascii="Arial" w:hAnsi="Arial" w:cs="Arial"/>
          <w:sz w:val="18"/>
          <w:szCs w:val="18"/>
        </w:rPr>
        <w:t>H</w:t>
      </w:r>
      <w:r w:rsidRPr="00EA2F37">
        <w:rPr>
          <w:rFonts w:ascii="Arial" w:hAnsi="Arial" w:cs="Arial"/>
          <w:sz w:val="18"/>
          <w:szCs w:val="18"/>
        </w:rPr>
        <w:t>awj</w:t>
      </w:r>
      <w:proofErr w:type="spellEnd"/>
      <w:r w:rsidRPr="00EA2F37">
        <w:rPr>
          <w:rFonts w:ascii="Arial" w:hAnsi="Arial" w:cs="Arial"/>
          <w:sz w:val="18"/>
          <w:szCs w:val="18"/>
        </w:rPr>
        <w:t xml:space="preserve"> </w:t>
      </w:r>
      <w:proofErr w:type="spellStart"/>
      <w:r>
        <w:rPr>
          <w:rFonts w:ascii="Arial" w:hAnsi="Arial" w:cs="Arial"/>
          <w:sz w:val="18"/>
          <w:szCs w:val="18"/>
        </w:rPr>
        <w:t>L</w:t>
      </w:r>
      <w:r w:rsidRPr="00EA2F37">
        <w:rPr>
          <w:rFonts w:ascii="Arial" w:hAnsi="Arial" w:cs="Arial"/>
          <w:sz w:val="18"/>
          <w:szCs w:val="18"/>
        </w:rPr>
        <w:t>wm</w:t>
      </w:r>
      <w:proofErr w:type="spellEnd"/>
    </w:p>
    <w:p w14:paraId="78149719" w14:textId="7F0C7105" w:rsidR="00BF6324" w:rsidRPr="00C560F5" w:rsidRDefault="00BF6324" w:rsidP="00BF6324">
      <w:pPr>
        <w:spacing w:after="0"/>
        <w:jc w:val="both"/>
        <w:rPr>
          <w:rFonts w:ascii="Arial" w:hAnsi="Arial" w:cs="Arial"/>
          <w:sz w:val="18"/>
          <w:szCs w:val="18"/>
        </w:rPr>
      </w:pPr>
      <w:r w:rsidRPr="001F433B">
        <w:rPr>
          <w:noProof/>
        </w:rPr>
        <w:lastRenderedPageBreak/>
        <w:drawing>
          <wp:inline distT="0" distB="0" distL="0" distR="0" wp14:anchorId="367366A3" wp14:editId="0435458C">
            <wp:extent cx="147320" cy="1155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muab</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pom zoo </w:t>
      </w:r>
      <w:proofErr w:type="spellStart"/>
      <w:r w:rsidRPr="00C560F5">
        <w:rPr>
          <w:rFonts w:ascii="Arial" w:hAnsi="Arial" w:cs="Arial"/>
          <w:sz w:val="18"/>
          <w:szCs w:val="18"/>
        </w:rPr>
        <w:t>rau</w:t>
      </w:r>
      <w:proofErr w:type="spellEnd"/>
      <w:r w:rsidRPr="00C560F5">
        <w:rPr>
          <w:rFonts w:ascii="Arial" w:hAnsi="Arial" w:cs="Arial"/>
          <w:sz w:val="18"/>
          <w:szCs w:val="18"/>
        </w:rPr>
        <w:t xml:space="preserve"> </w:t>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Pr>
          <w:rFonts w:ascii="Arial" w:hAnsi="Arial" w:cs="Arial"/>
          <w:sz w:val="18"/>
          <w:szCs w:val="18"/>
        </w:rPr>
        <w:t>tsev</w:t>
      </w:r>
      <w:proofErr w:type="spellEnd"/>
      <w:r>
        <w:rPr>
          <w:rFonts w:ascii="Arial" w:hAnsi="Arial" w:cs="Arial"/>
          <w:sz w:val="18"/>
          <w:szCs w:val="18"/>
        </w:rPr>
        <w:t xml:space="preserve"> </w:t>
      </w:r>
      <w:proofErr w:type="spellStart"/>
      <w:r>
        <w:rPr>
          <w:rFonts w:ascii="Arial" w:hAnsi="Arial" w:cs="Arial"/>
          <w:sz w:val="18"/>
          <w:szCs w:val="18"/>
        </w:rPr>
        <w:t>kawm</w:t>
      </w:r>
      <w:proofErr w:type="spellEnd"/>
      <w:r w:rsidRPr="00C560F5">
        <w:rPr>
          <w:rFonts w:ascii="Arial" w:hAnsi="Arial" w:cs="Arial"/>
          <w:sz w:val="18"/>
          <w:szCs w:val="18"/>
        </w:rPr>
        <w:t xml:space="preserve"> </w:t>
      </w:r>
      <w:proofErr w:type="spellStart"/>
      <w:r w:rsidRPr="00C560F5">
        <w:rPr>
          <w:rFonts w:ascii="Arial" w:hAnsi="Arial" w:cs="Arial"/>
          <w:sz w:val="18"/>
          <w:szCs w:val="18"/>
        </w:rPr>
        <w:t>kom</w:t>
      </w:r>
      <w:proofErr w:type="spellEnd"/>
      <w:r w:rsidRPr="00C560F5">
        <w:rPr>
          <w:rFonts w:ascii="Arial" w:hAnsi="Arial" w:cs="Arial"/>
          <w:sz w:val="18"/>
          <w:szCs w:val="18"/>
        </w:rPr>
        <w:t xml:space="preserve"> caw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Pr>
          <w:rFonts w:ascii="Arial" w:hAnsi="Arial" w:cs="Arial"/>
          <w:sz w:val="18"/>
          <w:szCs w:val="18"/>
        </w:rPr>
        <w:t xml:space="preserve"> </w:t>
      </w:r>
      <w:proofErr w:type="spellStart"/>
      <w:r w:rsidRPr="00C560F5">
        <w:rPr>
          <w:rFonts w:ascii="Arial" w:hAnsi="Arial" w:cs="Arial"/>
          <w:sz w:val="18"/>
          <w:szCs w:val="18"/>
        </w:rPr>
        <w:t>haum</w:t>
      </w:r>
      <w:proofErr w:type="spellEnd"/>
      <w:r w:rsidRPr="00C560F5">
        <w:rPr>
          <w:rFonts w:ascii="Arial" w:hAnsi="Arial" w:cs="Arial"/>
          <w:sz w:val="18"/>
          <w:szCs w:val="18"/>
        </w:rPr>
        <w:t xml:space="preserve"> cov </w:t>
      </w:r>
      <w:proofErr w:type="spellStart"/>
      <w:r w:rsidRPr="00C560F5">
        <w:rPr>
          <w:rFonts w:ascii="Arial" w:hAnsi="Arial" w:cs="Arial"/>
          <w:sz w:val="18"/>
          <w:szCs w:val="18"/>
        </w:rPr>
        <w:t>neeg</w:t>
      </w:r>
      <w:proofErr w:type="spellEnd"/>
      <w:r w:rsidRPr="00C560F5">
        <w:rPr>
          <w:rFonts w:ascii="Arial" w:hAnsi="Arial" w:cs="Arial"/>
          <w:sz w:val="18"/>
          <w:szCs w:val="18"/>
        </w:rPr>
        <w:t xml:space="preserve"> </w:t>
      </w:r>
      <w:proofErr w:type="spellStart"/>
      <w:r w:rsidRPr="00C560F5">
        <w:rPr>
          <w:rFonts w:ascii="Arial" w:hAnsi="Arial" w:cs="Arial"/>
          <w:sz w:val="18"/>
          <w:szCs w:val="18"/>
        </w:rPr>
        <w:t>ua</w:t>
      </w:r>
      <w:proofErr w:type="spellEnd"/>
      <w:r w:rsidRPr="00C560F5">
        <w:rPr>
          <w:rFonts w:ascii="Arial" w:hAnsi="Arial" w:cs="Arial"/>
          <w:sz w:val="18"/>
          <w:szCs w:val="18"/>
        </w:rPr>
        <w:t xml:space="preserve"> </w:t>
      </w:r>
      <w:proofErr w:type="spellStart"/>
      <w:r w:rsidRPr="00C560F5">
        <w:rPr>
          <w:rFonts w:ascii="Arial" w:hAnsi="Arial" w:cs="Arial"/>
          <w:sz w:val="18"/>
          <w:szCs w:val="18"/>
        </w:rPr>
        <w:t>hauj</w:t>
      </w:r>
      <w:proofErr w:type="spellEnd"/>
      <w:r>
        <w:rPr>
          <w:rFonts w:ascii="Arial" w:hAnsi="Arial" w:cs="Arial"/>
          <w:sz w:val="18"/>
          <w:szCs w:val="18"/>
        </w:rPr>
        <w:t xml:space="preserve">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tuaj</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rooj</w:t>
      </w:r>
      <w:proofErr w:type="spellEnd"/>
      <w:r w:rsidRPr="00C560F5">
        <w:rPr>
          <w:rFonts w:ascii="Arial" w:hAnsi="Arial" w:cs="Arial"/>
          <w:sz w:val="18"/>
          <w:szCs w:val="18"/>
        </w:rPr>
        <w:t xml:space="preserve"> sib </w:t>
      </w:r>
      <w:proofErr w:type="spellStart"/>
      <w:r w:rsidRPr="00C560F5">
        <w:rPr>
          <w:rFonts w:ascii="Arial" w:hAnsi="Arial" w:cs="Arial"/>
          <w:sz w:val="18"/>
          <w:szCs w:val="18"/>
        </w:rPr>
        <w:t>tham</w:t>
      </w:r>
      <w:proofErr w:type="spellEnd"/>
      <w:r w:rsidRPr="00C560F5">
        <w:rPr>
          <w:rFonts w:ascii="Arial" w:hAnsi="Arial" w:cs="Arial"/>
          <w:sz w:val="18"/>
          <w:szCs w:val="18"/>
        </w:rPr>
        <w:t xml:space="preserve"> </w:t>
      </w:r>
      <w:proofErr w:type="spellStart"/>
      <w:r w:rsidRPr="00C560F5">
        <w:rPr>
          <w:rFonts w:ascii="Arial" w:hAnsi="Arial" w:cs="Arial"/>
          <w:sz w:val="18"/>
          <w:szCs w:val="18"/>
        </w:rPr>
        <w:t>yog</w:t>
      </w:r>
      <w:proofErr w:type="spellEnd"/>
      <w:r w:rsidRPr="00C560F5">
        <w:rPr>
          <w:rFonts w:ascii="Arial" w:hAnsi="Arial" w:cs="Arial"/>
          <w:sz w:val="18"/>
          <w:szCs w:val="18"/>
        </w:rPr>
        <w:t xml:space="preserve"> </w:t>
      </w:r>
      <w:proofErr w:type="spellStart"/>
      <w:r w:rsidRPr="00C560F5">
        <w:rPr>
          <w:rFonts w:ascii="Arial" w:hAnsi="Arial" w:cs="Arial"/>
          <w:sz w:val="18"/>
          <w:szCs w:val="18"/>
        </w:rPr>
        <w:t>tias</w:t>
      </w:r>
      <w:proofErr w:type="spellEnd"/>
      <w:r w:rsidRPr="00C560F5">
        <w:rPr>
          <w:rFonts w:ascii="Arial" w:hAnsi="Arial" w:cs="Arial"/>
          <w:sz w:val="18"/>
          <w:szCs w:val="18"/>
        </w:rPr>
        <w:t xml:space="preserve"> </w:t>
      </w:r>
      <w:proofErr w:type="spellStart"/>
      <w:r w:rsidRPr="00C560F5">
        <w:rPr>
          <w:rFonts w:ascii="Arial" w:hAnsi="Arial" w:cs="Arial"/>
          <w:sz w:val="18"/>
          <w:szCs w:val="18"/>
        </w:rPr>
        <w:t>muaj</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w:t>
      </w:r>
      <w:proofErr w:type="spellStart"/>
      <w:r w:rsidRPr="00C560F5">
        <w:rPr>
          <w:rFonts w:ascii="Arial" w:hAnsi="Arial" w:cs="Arial"/>
          <w:sz w:val="18"/>
          <w:szCs w:val="18"/>
        </w:rPr>
        <w:t>hloov</w:t>
      </w:r>
      <w:proofErr w:type="spellEnd"/>
      <w:r w:rsidRPr="00C560F5">
        <w:rPr>
          <w:rFonts w:ascii="Arial" w:hAnsi="Arial" w:cs="Arial"/>
          <w:sz w:val="18"/>
          <w:szCs w:val="18"/>
        </w:rPr>
        <w:t xml:space="preserve"> chaw </w:t>
      </w:r>
      <w:proofErr w:type="spellStart"/>
      <w:r w:rsidRPr="00C560F5">
        <w:rPr>
          <w:rFonts w:ascii="Arial" w:hAnsi="Arial" w:cs="Arial"/>
          <w:sz w:val="18"/>
          <w:szCs w:val="18"/>
        </w:rPr>
        <w:t>thib</w:t>
      </w:r>
      <w:proofErr w:type="spellEnd"/>
      <w:r w:rsidRPr="00C560F5">
        <w:rPr>
          <w:rFonts w:ascii="Arial" w:hAnsi="Arial" w:cs="Arial"/>
          <w:sz w:val="18"/>
          <w:szCs w:val="18"/>
        </w:rPr>
        <w:t xml:space="preserve"> ob.</w:t>
      </w:r>
    </w:p>
    <w:p w14:paraId="48F598C9" w14:textId="3CD068EC" w:rsidR="00BF6324" w:rsidRPr="003224DD" w:rsidRDefault="00BF6324" w:rsidP="00BF6324">
      <w:pPr>
        <w:spacing w:after="0"/>
        <w:jc w:val="both"/>
        <w:rPr>
          <w:rFonts w:ascii="Arial" w:hAnsi="Arial" w:cs="Arial"/>
          <w:sz w:val="18"/>
          <w:szCs w:val="18"/>
        </w:rPr>
      </w:pPr>
      <w:r w:rsidRPr="001F433B">
        <w:rPr>
          <w:noProof/>
        </w:rPr>
        <w:drawing>
          <wp:inline distT="0" distB="0" distL="0" distR="0" wp14:anchorId="0AB9C688" wp14:editId="14020B80">
            <wp:extent cx="147320" cy="11557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3224DD">
        <w:rPr>
          <w:rFonts w:ascii="Arial" w:hAnsi="Arial" w:cs="Arial"/>
          <w:b/>
          <w:bCs/>
          <w:sz w:val="18"/>
          <w:szCs w:val="18"/>
        </w:rPr>
        <w:t>Tsis</w:t>
      </w:r>
      <w:proofErr w:type="spellEnd"/>
      <w:r w:rsidRPr="003224DD">
        <w:rPr>
          <w:rFonts w:ascii="Arial" w:hAnsi="Arial" w:cs="Arial"/>
          <w:b/>
          <w:bCs/>
          <w:sz w:val="18"/>
          <w:szCs w:val="18"/>
        </w:rPr>
        <w:t xml:space="preserve"> </w:t>
      </w:r>
      <w:proofErr w:type="spellStart"/>
      <w:r w:rsidRPr="003224DD">
        <w:rPr>
          <w:rFonts w:ascii="Arial" w:hAnsi="Arial" w:cs="Arial"/>
          <w:b/>
          <w:bCs/>
          <w:sz w:val="18"/>
          <w:szCs w:val="18"/>
        </w:rPr>
        <w:t>Yog</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mus</w:t>
      </w:r>
      <w:proofErr w:type="spellEnd"/>
      <w:r w:rsidRPr="003224DD">
        <w:rPr>
          <w:rFonts w:ascii="Arial" w:hAnsi="Arial" w:cs="Arial"/>
          <w:sz w:val="18"/>
          <w:szCs w:val="18"/>
        </w:rPr>
        <w:t xml:space="preserve"> </w:t>
      </w:r>
      <w:proofErr w:type="spellStart"/>
      <w:r w:rsidRPr="003224DD">
        <w:rPr>
          <w:rFonts w:ascii="Arial" w:hAnsi="Arial" w:cs="Arial"/>
          <w:sz w:val="18"/>
          <w:szCs w:val="18"/>
        </w:rPr>
        <w:t>koom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tau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tab sis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no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w:t>
      </w:r>
      <w:proofErr w:type="spellStart"/>
      <w:r w:rsidRPr="003224DD">
        <w:rPr>
          <w:rFonts w:ascii="Arial" w:hAnsi="Arial" w:cs="Arial"/>
          <w:sz w:val="18"/>
          <w:szCs w:val="18"/>
        </w:rPr>
        <w:t>tso</w:t>
      </w:r>
      <w:proofErr w:type="spellEnd"/>
      <w:r w:rsidRPr="003224DD">
        <w:rPr>
          <w:rFonts w:ascii="Arial" w:hAnsi="Arial" w:cs="Arial"/>
          <w:sz w:val="18"/>
          <w:szCs w:val="18"/>
        </w:rPr>
        <w:t xml:space="preserve"> </w:t>
      </w:r>
      <w:proofErr w:type="spellStart"/>
      <w:r w:rsidRPr="003224DD">
        <w:rPr>
          <w:rFonts w:ascii="Arial" w:hAnsi="Arial" w:cs="Arial"/>
          <w:sz w:val="18"/>
          <w:szCs w:val="18"/>
        </w:rPr>
        <w:t>cai</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tsum</w:t>
      </w:r>
      <w:proofErr w:type="spellEnd"/>
      <w:r w:rsidRPr="003224DD">
        <w:rPr>
          <w:rFonts w:ascii="Arial" w:hAnsi="Arial" w:cs="Arial"/>
          <w:sz w:val="18"/>
          <w:szCs w:val="18"/>
        </w:rPr>
        <w:t xml:space="preserve"> tau </w:t>
      </w:r>
      <w:proofErr w:type="spellStart"/>
      <w:r w:rsidRPr="003224DD">
        <w:rPr>
          <w:rFonts w:ascii="Arial" w:hAnsi="Arial" w:cs="Arial"/>
          <w:sz w:val="18"/>
          <w:szCs w:val="18"/>
        </w:rPr>
        <w:t>ua</w:t>
      </w:r>
      <w:proofErr w:type="spellEnd"/>
      <w:r w:rsidRPr="003224DD">
        <w:rPr>
          <w:rFonts w:ascii="Arial" w:hAnsi="Arial" w:cs="Arial"/>
          <w:sz w:val="18"/>
          <w:szCs w:val="18"/>
        </w:rPr>
        <w:t xml:space="preserve"> </w:t>
      </w:r>
      <w:proofErr w:type="spellStart"/>
      <w:r w:rsidRPr="003224DD">
        <w:rPr>
          <w:rFonts w:ascii="Arial" w:hAnsi="Arial" w:cs="Arial"/>
          <w:sz w:val="18"/>
          <w:szCs w:val="18"/>
        </w:rPr>
        <w:t>mu</w:t>
      </w:r>
      <w:ins w:id="247" w:author="Kaxiong" w:date="2021-05-16T20:30:00Z">
        <w:r w:rsidR="001A7671">
          <w:rPr>
            <w:rFonts w:ascii="Arial" w:hAnsi="Arial" w:cs="Arial"/>
            <w:sz w:val="18"/>
            <w:szCs w:val="18"/>
          </w:rPr>
          <w:t>s</w:t>
        </w:r>
      </w:ins>
      <w:proofErr w:type="spellEnd"/>
      <w:r w:rsidRPr="003224DD">
        <w:rPr>
          <w:rFonts w:ascii="Arial" w:hAnsi="Arial" w:cs="Arial"/>
          <w:sz w:val="18"/>
          <w:szCs w:val="18"/>
        </w:rPr>
        <w:t xml:space="preserve"> </w:t>
      </w:r>
      <w:proofErr w:type="spellStart"/>
      <w:r w:rsidRPr="003224DD">
        <w:rPr>
          <w:rFonts w:ascii="Arial" w:hAnsi="Arial" w:cs="Arial"/>
          <w:sz w:val="18"/>
          <w:szCs w:val="18"/>
        </w:rPr>
        <w:t>txawm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del w:id="248" w:author="Kaxiong" w:date="2021-05-16T20:30:00Z">
        <w:r w:rsidRPr="003224DD" w:rsidDel="001A7671">
          <w:rPr>
            <w:rFonts w:ascii="Arial" w:hAnsi="Arial" w:cs="Arial"/>
            <w:sz w:val="18"/>
            <w:szCs w:val="18"/>
          </w:rPr>
          <w:delText>i</w:delText>
        </w:r>
      </w:del>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(CFR 300.322d).</w:t>
      </w:r>
      <w:r w:rsidRPr="003224DD">
        <w:rPr>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nkag</w:t>
      </w:r>
      <w:proofErr w:type="spellEnd"/>
      <w:r w:rsidRPr="003224DD">
        <w:rPr>
          <w:rFonts w:ascii="Arial" w:hAnsi="Arial" w:cs="Arial"/>
          <w:sz w:val="18"/>
          <w:szCs w:val="18"/>
        </w:rPr>
        <w:t xml:space="preserve"> </w:t>
      </w:r>
      <w:proofErr w:type="spellStart"/>
      <w:r w:rsidRPr="003224DD">
        <w:rPr>
          <w:rFonts w:ascii="Arial" w:hAnsi="Arial" w:cs="Arial"/>
          <w:sz w:val="18"/>
          <w:szCs w:val="18"/>
        </w:rPr>
        <w:t>siab</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IEP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cov </w:t>
      </w:r>
      <w:proofErr w:type="spellStart"/>
      <w:r w:rsidRPr="003224DD">
        <w:rPr>
          <w:rFonts w:ascii="Arial" w:hAnsi="Arial" w:cs="Arial"/>
          <w:sz w:val="18"/>
          <w:szCs w:val="18"/>
        </w:rPr>
        <w:t>ntaub</w:t>
      </w:r>
      <w:proofErr w:type="spellEnd"/>
      <w:r w:rsidRPr="003224DD">
        <w:rPr>
          <w:rFonts w:ascii="Arial" w:hAnsi="Arial" w:cs="Arial"/>
          <w:sz w:val="18"/>
          <w:szCs w:val="18"/>
        </w:rPr>
        <w:t xml:space="preserve"> </w:t>
      </w:r>
      <w:proofErr w:type="spellStart"/>
      <w:r w:rsidRPr="003224DD">
        <w:rPr>
          <w:rFonts w:ascii="Arial" w:hAnsi="Arial" w:cs="Arial"/>
          <w:sz w:val="18"/>
          <w:szCs w:val="18"/>
        </w:rPr>
        <w:t>ntawv</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feem</w:t>
      </w:r>
      <w:proofErr w:type="spellEnd"/>
      <w:r w:rsidRPr="003224DD">
        <w:rPr>
          <w:rFonts w:ascii="Arial" w:hAnsi="Arial" w:cs="Arial"/>
          <w:sz w:val="18"/>
          <w:szCs w:val="18"/>
        </w:rPr>
        <w:t xml:space="preserve">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no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muab</w:t>
      </w:r>
      <w:proofErr w:type="spellEnd"/>
      <w:del w:id="249" w:author="Kaxiong" w:date="2021-05-16T20:30:00Z">
        <w:r w:rsidRPr="003224DD" w:rsidDel="001A7671">
          <w:rPr>
            <w:rFonts w:ascii="Arial" w:hAnsi="Arial" w:cs="Arial"/>
            <w:sz w:val="18"/>
            <w:szCs w:val="18"/>
          </w:rPr>
          <w:delText xml:space="preserve"> </w:delText>
        </w:r>
      </w:del>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kos </w:t>
      </w:r>
      <w:proofErr w:type="spellStart"/>
      <w:r w:rsidRPr="003224DD">
        <w:rPr>
          <w:rFonts w:ascii="Arial" w:hAnsi="Arial" w:cs="Arial"/>
          <w:sz w:val="18"/>
          <w:szCs w:val="18"/>
        </w:rPr>
        <w:t>npe</w:t>
      </w:r>
      <w:proofErr w:type="spellEnd"/>
      <w:r w:rsidRPr="003224DD">
        <w:rPr>
          <w:rFonts w:ascii="Arial" w:hAnsi="Arial" w:cs="Arial"/>
          <w:sz w:val="18"/>
          <w:szCs w:val="18"/>
        </w:rPr>
        <w:t>,</w:t>
      </w:r>
      <w:r w:rsidRPr="003224DD">
        <w:rPr>
          <w:sz w:val="18"/>
          <w:szCs w:val="18"/>
        </w:rPr>
        <w:t xml:space="preserve">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pom zoo </w:t>
      </w:r>
      <w:proofErr w:type="spellStart"/>
      <w:r w:rsidRPr="003224DD">
        <w:rPr>
          <w:rFonts w:ascii="Arial" w:hAnsi="Arial" w:cs="Arial"/>
          <w:sz w:val="18"/>
          <w:szCs w:val="18"/>
        </w:rPr>
        <w:t>xa</w:t>
      </w:r>
      <w:proofErr w:type="spellEnd"/>
      <w:r w:rsidRPr="003224DD">
        <w:rPr>
          <w:rFonts w:ascii="Arial" w:hAnsi="Arial" w:cs="Arial"/>
          <w:sz w:val="18"/>
          <w:szCs w:val="18"/>
        </w:rPr>
        <w:t xml:space="preserve"> </w:t>
      </w:r>
      <w:proofErr w:type="spellStart"/>
      <w:r w:rsidRPr="003224DD">
        <w:rPr>
          <w:rFonts w:ascii="Arial" w:hAnsi="Arial" w:cs="Arial"/>
          <w:sz w:val="18"/>
          <w:szCs w:val="18"/>
        </w:rPr>
        <w:t>lawv</w:t>
      </w:r>
      <w:proofErr w:type="spellEnd"/>
      <w:r w:rsidRPr="003224DD">
        <w:rPr>
          <w:rFonts w:ascii="Arial" w:hAnsi="Arial" w:cs="Arial"/>
          <w:sz w:val="18"/>
          <w:szCs w:val="18"/>
        </w:rPr>
        <w:t xml:space="preserve"> </w:t>
      </w:r>
      <w:proofErr w:type="spellStart"/>
      <w:r w:rsidRPr="003224DD">
        <w:rPr>
          <w:rFonts w:ascii="Arial" w:hAnsi="Arial" w:cs="Arial"/>
          <w:sz w:val="18"/>
          <w:szCs w:val="18"/>
        </w:rPr>
        <w:t>rov</w:t>
      </w:r>
      <w:proofErr w:type="spellEnd"/>
      <w:r w:rsidRPr="003224DD">
        <w:rPr>
          <w:rFonts w:ascii="Arial" w:hAnsi="Arial" w:cs="Arial"/>
          <w:sz w:val="18"/>
          <w:szCs w:val="18"/>
        </w:rPr>
        <w:t xml:space="preserve"> </w:t>
      </w:r>
      <w:proofErr w:type="spellStart"/>
      <w:r w:rsidRPr="003224DD">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3224DD">
        <w:rPr>
          <w:rFonts w:ascii="Arial" w:hAnsi="Arial" w:cs="Arial"/>
          <w:sz w:val="18"/>
          <w:szCs w:val="18"/>
        </w:rPr>
        <w:t>.</w:t>
      </w:r>
    </w:p>
    <w:p w14:paraId="10F34265" w14:textId="6B217EDA" w:rsidR="00BF6324" w:rsidRPr="00C30A17" w:rsidRDefault="00BF6324" w:rsidP="00BF6324">
      <w:pPr>
        <w:spacing w:after="0"/>
        <w:jc w:val="both"/>
        <w:rPr>
          <w:rFonts w:ascii="Arial" w:hAnsi="Arial" w:cs="Arial"/>
          <w:sz w:val="18"/>
          <w:szCs w:val="18"/>
        </w:rPr>
      </w:pPr>
      <w:r w:rsidRPr="001F433B">
        <w:rPr>
          <w:noProof/>
        </w:rPr>
        <w:drawing>
          <wp:inline distT="0" distB="0" distL="0" distR="0" wp14:anchorId="2D7FFAE7" wp14:editId="21C93BBF">
            <wp:extent cx="147320" cy="1155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30A17">
        <w:rPr>
          <w:rFonts w:ascii="Arial" w:hAnsi="Arial" w:cs="Arial"/>
          <w:b/>
          <w:bCs/>
          <w:sz w:val="18"/>
          <w:szCs w:val="18"/>
        </w:rPr>
        <w:t>Tsis</w:t>
      </w:r>
      <w:proofErr w:type="spellEnd"/>
      <w:r w:rsidRPr="00C30A17">
        <w:rPr>
          <w:rFonts w:ascii="Arial" w:hAnsi="Arial" w:cs="Arial"/>
          <w:b/>
          <w:bCs/>
          <w:sz w:val="18"/>
          <w:szCs w:val="18"/>
        </w:rPr>
        <w:t xml:space="preserve"> </w:t>
      </w:r>
      <w:proofErr w:type="spellStart"/>
      <w:r w:rsidRPr="00C30A17">
        <w:rPr>
          <w:rFonts w:ascii="Arial" w:hAnsi="Arial" w:cs="Arial"/>
          <w:b/>
          <w:bCs/>
          <w:sz w:val="18"/>
          <w:szCs w:val="18"/>
        </w:rPr>
        <w:t>Yog</w:t>
      </w:r>
      <w:proofErr w:type="spellEnd"/>
      <w:r w:rsidRPr="00C30A17">
        <w:rPr>
          <w:rFonts w:ascii="Arial" w:hAnsi="Arial" w:cs="Arial"/>
          <w:b/>
          <w:bCs/>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mus</w:t>
      </w:r>
      <w:proofErr w:type="spellEnd"/>
      <w:r w:rsidRPr="00C30A17">
        <w:rPr>
          <w:rFonts w:ascii="Arial" w:hAnsi="Arial" w:cs="Arial"/>
          <w:sz w:val="18"/>
          <w:szCs w:val="18"/>
        </w:rPr>
        <w:t xml:space="preserve"> </w:t>
      </w:r>
      <w:proofErr w:type="spellStart"/>
      <w:r w:rsidRPr="00C30A17">
        <w:rPr>
          <w:rFonts w:ascii="Arial" w:hAnsi="Arial" w:cs="Arial"/>
          <w:sz w:val="18"/>
          <w:szCs w:val="18"/>
        </w:rPr>
        <w:t>koom</w:t>
      </w:r>
      <w:proofErr w:type="spellEnd"/>
      <w:r w:rsidRPr="00C30A17">
        <w:rPr>
          <w:rFonts w:ascii="Arial" w:hAnsi="Arial" w:cs="Arial"/>
          <w:sz w:val="18"/>
          <w:szCs w:val="18"/>
        </w:rPr>
        <w:t xml:space="preserve"> </w:t>
      </w:r>
      <w:proofErr w:type="spellStart"/>
      <w:r w:rsidRPr="00C30A17">
        <w:rPr>
          <w:rFonts w:ascii="Arial" w:hAnsi="Arial" w:cs="Arial"/>
          <w:sz w:val="18"/>
          <w:szCs w:val="18"/>
        </w:rPr>
        <w:t>tsis</w:t>
      </w:r>
      <w:proofErr w:type="spellEnd"/>
      <w:r w:rsidRPr="00C30A17">
        <w:rPr>
          <w:rFonts w:ascii="Arial" w:hAnsi="Arial" w:cs="Arial"/>
          <w:sz w:val="18"/>
          <w:szCs w:val="18"/>
        </w:rPr>
        <w:t xml:space="preserve"> tau,</w:t>
      </w:r>
      <w:r w:rsidRPr="00C30A17">
        <w:rPr>
          <w:sz w:val="18"/>
          <w:szCs w:val="18"/>
        </w:rPr>
        <w:t xml:space="preserve"> </w:t>
      </w:r>
      <w:r w:rsidRPr="00C30A17">
        <w:rPr>
          <w:rFonts w:ascii="Arial" w:hAnsi="Arial" w:cs="Arial"/>
          <w:sz w:val="18"/>
          <w:szCs w:val="18"/>
        </w:rPr>
        <w:t xml:space="preserve">tab sis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yuav</w:t>
      </w:r>
      <w:proofErr w:type="spellEnd"/>
      <w:r w:rsidRPr="00C30A17">
        <w:rPr>
          <w:rFonts w:ascii="Arial" w:hAnsi="Arial" w:cs="Arial"/>
          <w:sz w:val="18"/>
          <w:szCs w:val="18"/>
        </w:rPr>
        <w:t xml:space="preserve"> </w:t>
      </w:r>
      <w:proofErr w:type="spellStart"/>
      <w:r w:rsidRPr="00C30A17">
        <w:rPr>
          <w:rFonts w:ascii="Arial" w:hAnsi="Arial" w:cs="Arial"/>
          <w:sz w:val="18"/>
          <w:szCs w:val="18"/>
        </w:rPr>
        <w:t>xa</w:t>
      </w:r>
      <w:proofErr w:type="spellEnd"/>
      <w:r w:rsidRPr="00C30A17">
        <w:rPr>
          <w:rFonts w:ascii="Arial" w:hAnsi="Arial" w:cs="Arial"/>
          <w:sz w:val="18"/>
          <w:szCs w:val="18"/>
        </w:rPr>
        <w:t>____________</w:t>
      </w:r>
      <w:proofErr w:type="spellStart"/>
      <w:r>
        <w:rPr>
          <w:rFonts w:ascii="Arial" w:hAnsi="Arial" w:cs="Arial"/>
          <w:sz w:val="18"/>
          <w:szCs w:val="18"/>
        </w:rPr>
        <w:t>Ua</w:t>
      </w:r>
      <w:proofErr w:type="spellEnd"/>
      <w:r>
        <w:rPr>
          <w:rFonts w:ascii="Arial" w:hAnsi="Arial" w:cs="Arial"/>
          <w:sz w:val="18"/>
          <w:szCs w:val="18"/>
        </w:rPr>
        <w:t xml:space="preserve"> </w:t>
      </w:r>
      <w:proofErr w:type="spellStart"/>
      <w:r>
        <w:rPr>
          <w:rFonts w:ascii="Arial" w:hAnsi="Arial" w:cs="Arial"/>
          <w:sz w:val="18"/>
          <w:szCs w:val="18"/>
        </w:rPr>
        <w:t>tus</w:t>
      </w:r>
      <w:proofErr w:type="spellEnd"/>
      <w:r>
        <w:rPr>
          <w:rFonts w:ascii="Arial" w:hAnsi="Arial" w:cs="Arial"/>
          <w:sz w:val="18"/>
          <w:szCs w:val="18"/>
        </w:rPr>
        <w:t xml:space="preserve"> </w:t>
      </w:r>
      <w:proofErr w:type="spellStart"/>
      <w:r>
        <w:rPr>
          <w:rFonts w:ascii="Arial" w:hAnsi="Arial" w:cs="Arial"/>
          <w:sz w:val="18"/>
          <w:szCs w:val="18"/>
        </w:rPr>
        <w:t>sawv</w:t>
      </w:r>
      <w:proofErr w:type="spellEnd"/>
      <w:r>
        <w:rPr>
          <w:rFonts w:ascii="Arial" w:hAnsi="Arial" w:cs="Arial"/>
          <w:sz w:val="18"/>
          <w:szCs w:val="18"/>
        </w:rPr>
        <w:t xml:space="preserve"> </w:t>
      </w:r>
      <w:proofErr w:type="spellStart"/>
      <w:r>
        <w:rPr>
          <w:rFonts w:ascii="Arial" w:hAnsi="Arial" w:cs="Arial"/>
          <w:sz w:val="18"/>
          <w:szCs w:val="18"/>
        </w:rPr>
        <w:t>cev</w:t>
      </w:r>
      <w:proofErr w:type="spellEnd"/>
      <w:r>
        <w:rPr>
          <w:rFonts w:ascii="Arial" w:hAnsi="Arial" w:cs="Arial"/>
          <w:sz w:val="18"/>
          <w:szCs w:val="18"/>
        </w:rPr>
        <w:t xml:space="preserve">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nkag</w:t>
      </w:r>
      <w:proofErr w:type="spellEnd"/>
      <w:r>
        <w:rPr>
          <w:rFonts w:ascii="Arial" w:hAnsi="Arial" w:cs="Arial"/>
          <w:sz w:val="18"/>
          <w:szCs w:val="18"/>
        </w:rPr>
        <w:t xml:space="preserve"> </w:t>
      </w:r>
      <w:proofErr w:type="spellStart"/>
      <w:r>
        <w:rPr>
          <w:rFonts w:ascii="Arial" w:hAnsi="Arial" w:cs="Arial"/>
          <w:sz w:val="18"/>
          <w:szCs w:val="18"/>
        </w:rPr>
        <w:t>siab</w:t>
      </w:r>
      <w:proofErr w:type="spellEnd"/>
      <w:r>
        <w:rPr>
          <w:rFonts w:ascii="Arial" w:hAnsi="Arial" w:cs="Arial"/>
          <w:sz w:val="18"/>
          <w:szCs w:val="18"/>
        </w:rPr>
        <w:t xml:space="preserve"> IEP </w:t>
      </w:r>
      <w:proofErr w:type="spellStart"/>
      <w:r>
        <w:rPr>
          <w:rFonts w:ascii="Arial" w:hAnsi="Arial" w:cs="Arial"/>
          <w:sz w:val="18"/>
          <w:szCs w:val="18"/>
        </w:rPr>
        <w:t>thiab</w:t>
      </w:r>
      <w:proofErr w:type="spellEnd"/>
      <w:r>
        <w:rPr>
          <w:rFonts w:ascii="Arial" w:hAnsi="Arial" w:cs="Arial"/>
          <w:sz w:val="18"/>
          <w:szCs w:val="18"/>
        </w:rPr>
        <w:t xml:space="preserve"> cov </w:t>
      </w:r>
      <w:proofErr w:type="spellStart"/>
      <w:r>
        <w:rPr>
          <w:rFonts w:ascii="Arial" w:hAnsi="Arial" w:cs="Arial"/>
          <w:sz w:val="18"/>
          <w:szCs w:val="18"/>
        </w:rPr>
        <w:t>ntaub</w:t>
      </w:r>
      <w:proofErr w:type="spellEnd"/>
      <w:r>
        <w:rPr>
          <w:rFonts w:ascii="Arial" w:hAnsi="Arial" w:cs="Arial"/>
          <w:sz w:val="18"/>
          <w:szCs w:val="18"/>
        </w:rPr>
        <w:t xml:space="preserve"> </w:t>
      </w:r>
      <w:proofErr w:type="spellStart"/>
      <w:r>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rooj</w:t>
      </w:r>
      <w:proofErr w:type="spellEnd"/>
      <w:r>
        <w:rPr>
          <w:rFonts w:ascii="Arial" w:hAnsi="Arial" w:cs="Arial"/>
          <w:sz w:val="18"/>
          <w:szCs w:val="18"/>
        </w:rPr>
        <w:t xml:space="preserve"> sib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muab</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kos </w:t>
      </w:r>
      <w:proofErr w:type="spellStart"/>
      <w:r>
        <w:rPr>
          <w:rFonts w:ascii="Arial" w:hAnsi="Arial" w:cs="Arial"/>
          <w:sz w:val="18"/>
          <w:szCs w:val="18"/>
        </w:rPr>
        <w:t>npe</w:t>
      </w:r>
      <w:proofErr w:type="spellEnd"/>
      <w:r w:rsidRPr="00C30A17">
        <w:rPr>
          <w:rFonts w:ascii="Arial" w:hAnsi="Arial" w:cs="Arial"/>
          <w:sz w:val="18"/>
          <w:szCs w:val="18"/>
        </w:rPr>
        <w:t>,</w:t>
      </w:r>
      <w:r w:rsidRPr="00C30A17">
        <w:rPr>
          <w:sz w:val="18"/>
          <w:szCs w:val="18"/>
        </w:rPr>
        <w:t xml:space="preserve"> </w:t>
      </w:r>
      <w:proofErr w:type="spellStart"/>
      <w:r w:rsidRPr="00C30A17">
        <w:rPr>
          <w:rFonts w:ascii="Arial" w:hAnsi="Arial" w:cs="Arial"/>
          <w:sz w:val="18"/>
          <w:szCs w:val="18"/>
        </w:rPr>
        <w:t>thiab</w:t>
      </w:r>
      <w:proofErr w:type="spellEnd"/>
      <w:r w:rsidRPr="00C30A17">
        <w:rPr>
          <w:rFonts w:ascii="Arial" w:hAnsi="Arial" w:cs="Arial"/>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pom zoo </w:t>
      </w:r>
      <w:proofErr w:type="spellStart"/>
      <w:r w:rsidRPr="00C30A17">
        <w:rPr>
          <w:rFonts w:ascii="Arial" w:hAnsi="Arial" w:cs="Arial"/>
          <w:sz w:val="18"/>
          <w:szCs w:val="18"/>
        </w:rPr>
        <w:t>xa</w:t>
      </w:r>
      <w:proofErr w:type="spellEnd"/>
      <w:r w:rsidRPr="00C30A17">
        <w:rPr>
          <w:rFonts w:ascii="Arial" w:hAnsi="Arial" w:cs="Arial"/>
          <w:sz w:val="18"/>
          <w:szCs w:val="18"/>
        </w:rPr>
        <w:t xml:space="preserve"> </w:t>
      </w:r>
      <w:proofErr w:type="spellStart"/>
      <w:r w:rsidRPr="00C30A17">
        <w:rPr>
          <w:rFonts w:ascii="Arial" w:hAnsi="Arial" w:cs="Arial"/>
          <w:sz w:val="18"/>
          <w:szCs w:val="18"/>
        </w:rPr>
        <w:t>lawv</w:t>
      </w:r>
      <w:proofErr w:type="spellEnd"/>
      <w:r w:rsidRPr="00C30A17">
        <w:rPr>
          <w:rFonts w:ascii="Arial" w:hAnsi="Arial" w:cs="Arial"/>
          <w:sz w:val="18"/>
          <w:szCs w:val="18"/>
        </w:rPr>
        <w:t xml:space="preserve"> </w:t>
      </w:r>
      <w:proofErr w:type="spellStart"/>
      <w:r w:rsidRPr="00C30A17">
        <w:rPr>
          <w:rFonts w:ascii="Arial" w:hAnsi="Arial" w:cs="Arial"/>
          <w:sz w:val="18"/>
          <w:szCs w:val="18"/>
        </w:rPr>
        <w:t>rov</w:t>
      </w:r>
      <w:proofErr w:type="spellEnd"/>
      <w:r w:rsidRPr="00C30A17">
        <w:rPr>
          <w:rFonts w:ascii="Arial" w:hAnsi="Arial" w:cs="Arial"/>
          <w:sz w:val="18"/>
          <w:szCs w:val="18"/>
        </w:rPr>
        <w:t xml:space="preserve"> </w:t>
      </w:r>
      <w:proofErr w:type="spellStart"/>
      <w:r w:rsidRPr="00C30A17">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C30A17">
        <w:rPr>
          <w:rFonts w:ascii="Arial" w:hAnsi="Arial" w:cs="Arial"/>
          <w:sz w:val="18"/>
          <w:szCs w:val="18"/>
        </w:rPr>
        <w:t>.</w:t>
      </w:r>
    </w:p>
    <w:p w14:paraId="5F46DB54" w14:textId="77777777" w:rsidR="00BF6324" w:rsidRPr="00C45054" w:rsidRDefault="00BF6324" w:rsidP="00BF6324">
      <w:pPr>
        <w:spacing w:after="0"/>
        <w:jc w:val="both"/>
        <w:rPr>
          <w:rFonts w:ascii="Arial" w:hAnsi="Arial" w:cs="Arial"/>
          <w:b/>
          <w:bCs/>
          <w:sz w:val="22"/>
          <w:szCs w:val="22"/>
        </w:rPr>
      </w:pPr>
      <w:r>
        <w:rPr>
          <w:rFonts w:ascii="Arial" w:hAnsi="Arial" w:cs="Arial"/>
          <w:b/>
          <w:bCs/>
          <w:sz w:val="22"/>
          <w:szCs w:val="22"/>
        </w:rPr>
        <w:t>Kos</w:t>
      </w:r>
      <w:r w:rsidRPr="00090B58">
        <w:rPr>
          <w:rFonts w:ascii="Arial" w:hAnsi="Arial" w:cs="Arial"/>
          <w:b/>
          <w:bCs/>
          <w:sz w:val="22"/>
          <w:szCs w:val="22"/>
        </w:rPr>
        <w:t xml:space="preserve"> </w:t>
      </w:r>
      <w:proofErr w:type="spellStart"/>
      <w:r w:rsidRPr="00090B58">
        <w:rPr>
          <w:rFonts w:ascii="Arial" w:hAnsi="Arial" w:cs="Arial"/>
          <w:b/>
          <w:bCs/>
          <w:sz w:val="22"/>
          <w:szCs w:val="22"/>
        </w:rPr>
        <w:t>Npe</w:t>
      </w:r>
      <w:proofErr w:type="spellEnd"/>
      <w:r w:rsidRPr="00090B58">
        <w:rPr>
          <w:rFonts w:ascii="Arial" w:hAnsi="Arial" w:cs="Arial"/>
          <w:b/>
          <w:bCs/>
          <w:sz w:val="22"/>
          <w:szCs w:val="22"/>
        </w:rPr>
        <w:t>_______________________________</w:t>
      </w:r>
      <w:proofErr w:type="spellStart"/>
      <w:r w:rsidRPr="00090B58">
        <w:rPr>
          <w:rFonts w:ascii="Arial" w:hAnsi="Arial" w:cs="Arial"/>
          <w:b/>
          <w:bCs/>
          <w:sz w:val="22"/>
          <w:szCs w:val="22"/>
        </w:rPr>
        <w:t>Hnub</w:t>
      </w:r>
      <w:proofErr w:type="spellEnd"/>
      <w:r w:rsidRPr="00090B58">
        <w:rPr>
          <w:rFonts w:ascii="Arial" w:hAnsi="Arial" w:cs="Arial"/>
          <w:b/>
          <w:bCs/>
          <w:sz w:val="22"/>
          <w:szCs w:val="22"/>
        </w:rPr>
        <w:t xml:space="preserve"> Tim_____________</w:t>
      </w:r>
    </w:p>
    <w:p w14:paraId="3C592006" w14:textId="754BB553" w:rsidR="00BF6324" w:rsidRDefault="00BF6324" w:rsidP="00BF6324">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4005E155" wp14:editId="3CA256A4">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r w:rsidRPr="00090B58">
        <w:rPr>
          <w:rFonts w:ascii="Arial" w:hAnsi="Arial" w:cs="Arial"/>
          <w:sz w:val="19"/>
          <w:szCs w:val="19"/>
        </w:rPr>
        <w:t>txiv</w:t>
      </w:r>
      <w:proofErr w:type="spellEnd"/>
      <w:r>
        <w:rPr>
          <w:rFonts w:ascii="Arial" w:hAnsi="Arial" w:cs="Arial"/>
          <w:sz w:val="19"/>
          <w:szCs w:val="19"/>
        </w:rPr>
        <w:t xml:space="preserve"> </w:t>
      </w:r>
      <w:r w:rsidRPr="001F433B">
        <w:rPr>
          <w:noProof/>
        </w:rPr>
        <w:drawing>
          <wp:inline distT="0" distB="0" distL="0" distR="0" wp14:anchorId="3AE2A679" wp14:editId="24194215">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7808D619" wp14:editId="060A7F50">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Pr>
          <w:rFonts w:ascii="Arial" w:hAnsi="Arial" w:cs="Arial"/>
          <w:sz w:val="19"/>
          <w:szCs w:val="19"/>
        </w:rPr>
        <w:t>Sawv</w:t>
      </w:r>
      <w:proofErr w:type="spellEnd"/>
      <w:r>
        <w:rPr>
          <w:rFonts w:ascii="Arial" w:hAnsi="Arial" w:cs="Arial"/>
          <w:sz w:val="19"/>
          <w:szCs w:val="19"/>
        </w:rPr>
        <w:t xml:space="preserve"> </w:t>
      </w:r>
      <w:proofErr w:type="spellStart"/>
      <w:r>
        <w:rPr>
          <w:rFonts w:ascii="Arial" w:hAnsi="Arial" w:cs="Arial"/>
          <w:sz w:val="19"/>
          <w:szCs w:val="19"/>
        </w:rPr>
        <w:t>Cev</w:t>
      </w:r>
      <w:proofErr w:type="spellEnd"/>
      <w:r>
        <w:rPr>
          <w:rFonts w:ascii="Arial" w:hAnsi="Arial" w:cs="Arial"/>
          <w:sz w:val="19"/>
          <w:szCs w:val="19"/>
        </w:rPr>
        <w:t xml:space="preserve"> </w:t>
      </w:r>
      <w:r w:rsidRPr="001F433B">
        <w:rPr>
          <w:noProof/>
        </w:rPr>
        <w:drawing>
          <wp:inline distT="0" distB="0" distL="0" distR="0" wp14:anchorId="5BC2C7D9" wp14:editId="5A79BAFA">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r w:rsidRPr="000E39F2">
        <w:rPr>
          <w:rFonts w:ascii="Arial" w:hAnsi="Arial" w:cs="Arial"/>
          <w:sz w:val="19"/>
          <w:szCs w:val="19"/>
        </w:rPr>
        <w:t xml:space="preserve">Cov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Pr>
          <w:rFonts w:ascii="Arial" w:hAnsi="Arial" w:cs="Arial"/>
          <w:sz w:val="19"/>
          <w:szCs w:val="19"/>
        </w:rPr>
        <w:t>Kawm</w:t>
      </w:r>
      <w:proofErr w:type="spellEnd"/>
      <w:r>
        <w:rPr>
          <w:rFonts w:ascii="Arial" w:hAnsi="Arial" w:cs="Arial"/>
          <w:sz w:val="19"/>
          <w:szCs w:val="19"/>
        </w:rPr>
        <w:t xml:space="preserve"> </w:t>
      </w:r>
      <w:proofErr w:type="spellStart"/>
      <w:ins w:id="250" w:author="Kaxiong" w:date="2021-05-16T20:33:00Z">
        <w:r w:rsidR="001A7671">
          <w:rPr>
            <w:rFonts w:ascii="Arial" w:hAnsi="Arial" w:cs="Arial"/>
            <w:sz w:val="19"/>
            <w:szCs w:val="19"/>
          </w:rPr>
          <w:t>loj</w:t>
        </w:r>
      </w:ins>
      <w:proofErr w:type="spellEnd"/>
      <w:del w:id="251" w:author="Kaxiong" w:date="2021-05-16T20:33:00Z">
        <w:r w:rsidDel="001A7671">
          <w:rPr>
            <w:rFonts w:ascii="Arial" w:hAnsi="Arial" w:cs="Arial"/>
            <w:sz w:val="19"/>
            <w:szCs w:val="19"/>
          </w:rPr>
          <w:delText>Muaj Hnub Nyoog</w:delText>
        </w:r>
      </w:del>
      <w:r>
        <w:rPr>
          <w:rFonts w:ascii="Arial" w:hAnsi="Arial" w:cs="Arial"/>
          <w:sz w:val="19"/>
          <w:szCs w:val="19"/>
        </w:rPr>
        <w:tab/>
      </w:r>
    </w:p>
    <w:p w14:paraId="6461D459" w14:textId="56A212FF" w:rsidR="00570842" w:rsidRDefault="00BF6324" w:rsidP="00570842">
      <w:pPr>
        <w:shd w:val="clear" w:color="auto" w:fill="D9D9D9" w:themeFill="background1" w:themeFillShade="D9"/>
        <w:spacing w:after="0"/>
        <w:jc w:val="both"/>
        <w:rPr>
          <w:rFonts w:ascii="Arial" w:hAnsi="Arial" w:cs="Arial"/>
          <w:sz w:val="19"/>
          <w:szCs w:val="19"/>
        </w:rPr>
      </w:pPr>
      <w:r>
        <w:rPr>
          <w:rFonts w:ascii="Arial" w:hAnsi="Arial" w:cs="Arial"/>
          <w:sz w:val="19"/>
          <w:szCs w:val="19"/>
        </w:rPr>
        <w:t xml:space="preserve"> </w:t>
      </w:r>
      <w:del w:id="252" w:author="Kaxiong" w:date="2021-05-16T20:34:00Z">
        <w:r w:rsidDel="001A7671">
          <w:rPr>
            <w:rFonts w:ascii="Arial" w:hAnsi="Arial" w:cs="Arial"/>
            <w:sz w:val="19"/>
            <w:szCs w:val="19"/>
          </w:rPr>
          <w:delText>Txhawm r</w:delText>
        </w:r>
      </w:del>
      <w:ins w:id="253" w:author="Kaxiong" w:date="2021-05-16T20:34:00Z">
        <w:r w:rsidR="001A7671">
          <w:rPr>
            <w:rFonts w:ascii="Arial" w:hAnsi="Arial" w:cs="Arial"/>
            <w:sz w:val="19"/>
            <w:szCs w:val="19"/>
          </w:rPr>
          <w:t>R</w:t>
        </w:r>
      </w:ins>
      <w:r>
        <w:rPr>
          <w:rFonts w:ascii="Arial" w:hAnsi="Arial" w:cs="Arial"/>
          <w:sz w:val="19"/>
          <w:szCs w:val="19"/>
        </w:rPr>
        <w:t xml:space="preserve">au </w:t>
      </w:r>
      <w:r w:rsidRPr="00125970">
        <w:rPr>
          <w:rFonts w:ascii="Arial" w:hAnsi="Arial" w:cs="Arial"/>
          <w:sz w:val="20"/>
          <w:szCs w:val="20"/>
        </w:rPr>
        <w:t>LEA</w:t>
      </w:r>
      <w:r>
        <w:rPr>
          <w:rFonts w:ascii="Arial" w:hAnsi="Arial" w:cs="Arial"/>
          <w:sz w:val="19"/>
          <w:szCs w:val="19"/>
        </w:rPr>
        <w:t xml:space="preserve"> </w:t>
      </w:r>
      <w:proofErr w:type="spellStart"/>
      <w:r>
        <w:rPr>
          <w:rFonts w:ascii="Arial" w:hAnsi="Arial" w:cs="Arial"/>
          <w:sz w:val="19"/>
          <w:szCs w:val="19"/>
        </w:rPr>
        <w:t>siv</w:t>
      </w:r>
      <w:proofErr w:type="spellEnd"/>
      <w:r>
        <w:rPr>
          <w:rFonts w:ascii="Arial" w:hAnsi="Arial" w:cs="Arial"/>
          <w:sz w:val="19"/>
          <w:szCs w:val="19"/>
        </w:rPr>
        <w:t xml:space="preserve"> xwb                                                     </w:t>
      </w:r>
      <w:r w:rsidR="00570842">
        <w:rPr>
          <w:rFonts w:ascii="Arial" w:hAnsi="Arial" w:cs="Arial"/>
          <w:sz w:val="19"/>
          <w:szCs w:val="19"/>
        </w:rPr>
        <w:t xml:space="preserve">                                                                                             </w:t>
      </w:r>
    </w:p>
    <w:p w14:paraId="41403601" w14:textId="467F19EE" w:rsidR="008B08A0" w:rsidRDefault="001A7671" w:rsidP="008B621B">
      <w:pPr>
        <w:shd w:val="clear" w:color="auto" w:fill="D9D9D9" w:themeFill="background1" w:themeFillShade="D9"/>
        <w:spacing w:after="0"/>
        <w:jc w:val="center"/>
        <w:rPr>
          <w:ins w:id="254" w:author="Kaxiong" w:date="2021-05-17T20:03:00Z"/>
          <w:rFonts w:ascii="Arial" w:hAnsi="Arial" w:cs="Arial"/>
          <w:b/>
          <w:bCs/>
          <w:sz w:val="20"/>
          <w:szCs w:val="20"/>
        </w:rPr>
      </w:pPr>
      <w:ins w:id="255" w:author="Kaxiong" w:date="2021-05-16T20:35:00Z">
        <w:r>
          <w:rPr>
            <w:rFonts w:ascii="Arial" w:hAnsi="Arial" w:cs="Arial"/>
            <w:sz w:val="19"/>
            <w:szCs w:val="19"/>
          </w:rPr>
          <w:t xml:space="preserve">Cov Kev </w:t>
        </w:r>
      </w:ins>
      <w:proofErr w:type="spellStart"/>
      <w:r w:rsidR="00BF6324">
        <w:rPr>
          <w:rFonts w:ascii="Arial" w:hAnsi="Arial" w:cs="Arial"/>
          <w:b/>
          <w:bCs/>
          <w:sz w:val="20"/>
          <w:szCs w:val="20"/>
        </w:rPr>
        <w:t>Tawm</w:t>
      </w:r>
      <w:proofErr w:type="spellEnd"/>
      <w:r w:rsidR="00BF6324">
        <w:rPr>
          <w:rFonts w:ascii="Arial" w:hAnsi="Arial" w:cs="Arial"/>
          <w:b/>
          <w:bCs/>
          <w:sz w:val="20"/>
          <w:szCs w:val="20"/>
        </w:rPr>
        <w:t xml:space="preserve"> </w:t>
      </w:r>
      <w:proofErr w:type="spellStart"/>
      <w:r w:rsidR="00BF6324">
        <w:rPr>
          <w:rFonts w:ascii="Arial" w:hAnsi="Arial" w:cs="Arial"/>
          <w:b/>
          <w:bCs/>
          <w:sz w:val="20"/>
          <w:szCs w:val="20"/>
        </w:rPr>
        <w:t>Tswv</w:t>
      </w:r>
      <w:proofErr w:type="spellEnd"/>
      <w:r w:rsidR="00BF6324">
        <w:rPr>
          <w:rFonts w:ascii="Arial" w:hAnsi="Arial" w:cs="Arial"/>
          <w:b/>
          <w:bCs/>
          <w:sz w:val="20"/>
          <w:szCs w:val="20"/>
        </w:rPr>
        <w:t xml:space="preserve"> </w:t>
      </w:r>
      <w:proofErr w:type="spellStart"/>
      <w:r w:rsidR="00BF6324">
        <w:rPr>
          <w:rFonts w:ascii="Arial" w:hAnsi="Arial" w:cs="Arial"/>
          <w:b/>
          <w:bCs/>
          <w:sz w:val="20"/>
          <w:szCs w:val="20"/>
        </w:rPr>
        <w:t>Yim</w:t>
      </w:r>
      <w:proofErr w:type="spellEnd"/>
      <w:r w:rsidR="00BF6324">
        <w:rPr>
          <w:rFonts w:ascii="Arial" w:hAnsi="Arial" w:cs="Arial"/>
          <w:b/>
          <w:bCs/>
          <w:sz w:val="20"/>
          <w:szCs w:val="20"/>
        </w:rPr>
        <w:t>(</w:t>
      </w:r>
      <w:del w:id="256" w:author="Kaxiong" w:date="2021-05-16T20:35:00Z">
        <w:r w:rsidR="00BF6324" w:rsidDel="001A7671">
          <w:rPr>
            <w:rFonts w:ascii="Arial" w:hAnsi="Arial" w:cs="Arial"/>
            <w:b/>
            <w:bCs/>
            <w:sz w:val="20"/>
            <w:szCs w:val="20"/>
          </w:rPr>
          <w:delText>c</w:delText>
        </w:r>
      </w:del>
      <w:ins w:id="257" w:author="Kaxiong" w:date="2021-05-16T20:35:00Z">
        <w:r>
          <w:rPr>
            <w:rFonts w:ascii="Arial" w:hAnsi="Arial" w:cs="Arial"/>
            <w:b/>
            <w:bCs/>
            <w:sz w:val="20"/>
            <w:szCs w:val="20"/>
          </w:rPr>
          <w:t>C</w:t>
        </w:r>
      </w:ins>
      <w:r w:rsidR="00BF6324">
        <w:rPr>
          <w:rFonts w:ascii="Arial" w:hAnsi="Arial" w:cs="Arial"/>
          <w:b/>
          <w:bCs/>
          <w:sz w:val="20"/>
          <w:szCs w:val="20"/>
        </w:rPr>
        <w:t>omment</w:t>
      </w:r>
      <w:ins w:id="258" w:author="Kaxiong" w:date="2021-05-16T20:35:00Z">
        <w:r>
          <w:rPr>
            <w:rFonts w:ascii="Arial" w:hAnsi="Arial" w:cs="Arial"/>
            <w:b/>
            <w:bCs/>
            <w:sz w:val="20"/>
            <w:szCs w:val="20"/>
          </w:rPr>
          <w:t>s</w:t>
        </w:r>
      </w:ins>
      <w:r w:rsidR="00BF6324">
        <w:rPr>
          <w:rFonts w:ascii="Arial" w:hAnsi="Arial" w:cs="Arial"/>
          <w:b/>
          <w:bCs/>
          <w:sz w:val="20"/>
          <w:szCs w:val="20"/>
        </w:rPr>
        <w:t>)</w:t>
      </w:r>
      <w:r w:rsidR="00BF6324" w:rsidRPr="00125970">
        <w:rPr>
          <w:rFonts w:ascii="Arial" w:hAnsi="Arial" w:cs="Arial"/>
          <w:b/>
          <w:bCs/>
          <w:sz w:val="20"/>
          <w:szCs w:val="20"/>
        </w:rPr>
        <w:t xml:space="preserve">/Cov </w:t>
      </w:r>
      <w:proofErr w:type="spellStart"/>
      <w:r w:rsidR="00BF6324" w:rsidRPr="00125970">
        <w:rPr>
          <w:rFonts w:ascii="Arial" w:hAnsi="Arial" w:cs="Arial"/>
          <w:b/>
          <w:bCs/>
          <w:sz w:val="20"/>
          <w:szCs w:val="20"/>
        </w:rPr>
        <w:t>Lus</w:t>
      </w:r>
      <w:proofErr w:type="spellEnd"/>
      <w:r w:rsidR="00BF6324" w:rsidRPr="00125970">
        <w:rPr>
          <w:rFonts w:ascii="Arial" w:hAnsi="Arial" w:cs="Arial"/>
          <w:b/>
          <w:bCs/>
          <w:sz w:val="20"/>
          <w:szCs w:val="20"/>
        </w:rPr>
        <w:t xml:space="preserve"> </w:t>
      </w:r>
      <w:proofErr w:type="spellStart"/>
      <w:r w:rsidR="00BF6324" w:rsidRPr="00125970">
        <w:rPr>
          <w:rFonts w:ascii="Arial" w:hAnsi="Arial" w:cs="Arial"/>
          <w:b/>
          <w:bCs/>
          <w:sz w:val="20"/>
          <w:szCs w:val="20"/>
        </w:rPr>
        <w:t>Qhia</w:t>
      </w:r>
      <w:proofErr w:type="spellEnd"/>
      <w:r w:rsidR="00BF6324" w:rsidRPr="00125970">
        <w:rPr>
          <w:rFonts w:ascii="Arial" w:hAnsi="Arial" w:cs="Arial"/>
          <w:b/>
          <w:bCs/>
          <w:sz w:val="20"/>
          <w:szCs w:val="20"/>
        </w:rPr>
        <w:t xml:space="preserve"> </w:t>
      </w:r>
      <w:proofErr w:type="spellStart"/>
      <w:r w:rsidR="00BF6324" w:rsidRPr="00125970">
        <w:rPr>
          <w:rFonts w:ascii="Arial" w:hAnsi="Arial" w:cs="Arial"/>
          <w:b/>
          <w:bCs/>
          <w:sz w:val="20"/>
          <w:szCs w:val="20"/>
        </w:rPr>
        <w:t>Ntxiv</w:t>
      </w:r>
      <w:proofErr w:type="spellEnd"/>
    </w:p>
    <w:p w14:paraId="1512A897" w14:textId="07DA5644" w:rsidR="008B621B" w:rsidRDefault="008B621B" w:rsidP="008B621B">
      <w:pPr>
        <w:shd w:val="clear" w:color="auto" w:fill="D9D9D9" w:themeFill="background1" w:themeFillShade="D9"/>
        <w:spacing w:after="0"/>
        <w:jc w:val="center"/>
        <w:rPr>
          <w:ins w:id="259" w:author="Kaxiong" w:date="2021-05-17T20:03:00Z"/>
          <w:rFonts w:ascii="Arial" w:hAnsi="Arial" w:cs="Arial"/>
          <w:b/>
          <w:bCs/>
          <w:sz w:val="20"/>
          <w:szCs w:val="20"/>
        </w:rPr>
      </w:pPr>
    </w:p>
    <w:p w14:paraId="5E2C2506" w14:textId="77777777" w:rsidR="008B621B" w:rsidRDefault="008B621B" w:rsidP="008B621B">
      <w:pPr>
        <w:shd w:val="clear" w:color="auto" w:fill="D9D9D9" w:themeFill="background1" w:themeFillShade="D9"/>
        <w:spacing w:after="0"/>
        <w:jc w:val="center"/>
        <w:rPr>
          <w:rFonts w:ascii="Arial" w:hAnsi="Arial" w:cs="Arial"/>
          <w:b/>
          <w:bCs/>
          <w:sz w:val="20"/>
          <w:szCs w:val="20"/>
        </w:rPr>
        <w:pPrChange w:id="260" w:author="Kaxiong" w:date="2021-05-17T20:02:00Z">
          <w:pPr>
            <w:shd w:val="clear" w:color="auto" w:fill="D9D9D9" w:themeFill="background1" w:themeFillShade="D9"/>
            <w:spacing w:after="0"/>
            <w:jc w:val="both"/>
          </w:pPr>
        </w:pPrChange>
      </w:pPr>
    </w:p>
    <w:p w14:paraId="5764ACBD" w14:textId="77777777" w:rsidR="008B08A0" w:rsidRPr="00772849" w:rsidRDefault="008B08A0" w:rsidP="008B08A0">
      <w:pPr>
        <w:spacing w:after="0"/>
        <w:jc w:val="center"/>
        <w:rPr>
          <w:rFonts w:ascii="Arial" w:hAnsi="Arial" w:cs="Arial"/>
          <w:b/>
          <w:bCs/>
        </w:rPr>
      </w:pPr>
      <w:r w:rsidRPr="00772849">
        <w:rPr>
          <w:rFonts w:ascii="Arial" w:hAnsi="Arial" w:cs="Arial"/>
          <w:b/>
          <w:bCs/>
        </w:rPr>
        <w:t>SACRAMENTO CITY UNIFIED</w:t>
      </w:r>
    </w:p>
    <w:p w14:paraId="4C43A979" w14:textId="7C06BF13" w:rsidR="008B08A0" w:rsidRDefault="008B08A0" w:rsidP="008B08A0">
      <w:pPr>
        <w:spacing w:after="0"/>
        <w:jc w:val="center"/>
        <w:rPr>
          <w:rFonts w:ascii="Arial" w:hAnsi="Arial" w:cs="Arial"/>
          <w:b/>
          <w:bCs/>
        </w:rPr>
      </w:pPr>
      <w:r w:rsidRPr="00772849">
        <w:rPr>
          <w:rFonts w:ascii="Arial" w:hAnsi="Arial" w:cs="Arial"/>
          <w:b/>
          <w:bCs/>
        </w:rPr>
        <w:t xml:space="preserve">  </w:t>
      </w:r>
      <w:ins w:id="261" w:author="Kaxiong" w:date="2021-05-16T21:13:00Z">
        <w:r w:rsidR="00832174">
          <w:rPr>
            <w:rFonts w:ascii="Arial" w:hAnsi="Arial" w:cs="Arial"/>
            <w:b/>
            <w:bCs/>
          </w:rPr>
          <w:t xml:space="preserve">IEP </w:t>
        </w:r>
      </w:ins>
      <w:r w:rsidRPr="00772849">
        <w:rPr>
          <w:rFonts w:ascii="Arial" w:hAnsi="Arial" w:cs="Arial"/>
          <w:b/>
          <w:bCs/>
        </w:rPr>
        <w:t>PAB PAWG NEEG</w:t>
      </w:r>
      <w:r>
        <w:rPr>
          <w:rFonts w:ascii="Arial" w:hAnsi="Arial" w:cs="Arial"/>
          <w:b/>
          <w:bCs/>
        </w:rPr>
        <w:t xml:space="preserve"> </w:t>
      </w:r>
      <w:ins w:id="262" w:author="Kaxiong" w:date="2021-05-16T21:13:00Z">
        <w:r w:rsidR="00832174">
          <w:rPr>
            <w:rFonts w:ascii="Arial" w:hAnsi="Arial" w:cs="Arial"/>
            <w:b/>
            <w:bCs/>
          </w:rPr>
          <w:t>UAS TAU K</w:t>
        </w:r>
      </w:ins>
      <w:ins w:id="263" w:author="Kaxiong" w:date="2021-05-16T21:14:00Z">
        <w:r w:rsidR="00832174">
          <w:rPr>
            <w:rFonts w:ascii="Arial" w:hAnsi="Arial" w:cs="Arial"/>
            <w:b/>
            <w:bCs/>
          </w:rPr>
          <w:t>EV ZAM</w:t>
        </w:r>
      </w:ins>
      <w:del w:id="264" w:author="Kaxiong" w:date="2021-05-16T21:14:00Z">
        <w:r w:rsidDel="00832174">
          <w:rPr>
            <w:rFonts w:ascii="Arial" w:hAnsi="Arial" w:cs="Arial"/>
            <w:b/>
            <w:bCs/>
          </w:rPr>
          <w:delText>TSIS UA TSWV CUAB IEP</w:delText>
        </w:r>
      </w:del>
      <w:r w:rsidRPr="00772849">
        <w:rPr>
          <w:rFonts w:ascii="Arial" w:hAnsi="Arial" w:cs="Arial"/>
          <w:b/>
          <w:bCs/>
        </w:rPr>
        <w:t xml:space="preserve"> </w:t>
      </w:r>
    </w:p>
    <w:p w14:paraId="5AC9667D" w14:textId="77777777" w:rsidR="008B08A0" w:rsidRPr="00772849" w:rsidRDefault="008B08A0" w:rsidP="008B08A0">
      <w:pPr>
        <w:spacing w:after="0"/>
        <w:jc w:val="center"/>
        <w:rPr>
          <w:rFonts w:ascii="Arial" w:hAnsi="Arial" w:cs="Arial"/>
          <w:b/>
          <w:bCs/>
        </w:rPr>
      </w:pPr>
    </w:p>
    <w:p w14:paraId="7B6DB9F3" w14:textId="5C03972F" w:rsidR="008B08A0" w:rsidRPr="00045ABB" w:rsidRDefault="008B08A0" w:rsidP="008B08A0">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AC52E3">
        <w:rPr>
          <w:rFonts w:ascii="Arial" w:hAnsi="Arial" w:cs="Arial"/>
          <w:i/>
          <w:iCs/>
          <w:sz w:val="20"/>
          <w:szCs w:val="20"/>
          <w:u w:val="single"/>
        </w:rPr>
        <w:t xml:space="preserve">Chang, </w:t>
      </w:r>
      <w:del w:id="265" w:author="Kaxiong" w:date="2021-05-17T09:51:00Z">
        <w:r w:rsidR="00AC52E3" w:rsidDel="00C8752E">
          <w:rPr>
            <w:rFonts w:ascii="Arial" w:hAnsi="Arial" w:cs="Arial"/>
            <w:i/>
            <w:iCs/>
            <w:sz w:val="20"/>
            <w:szCs w:val="20"/>
            <w:u w:val="single"/>
          </w:rPr>
          <w:delText>Nacky</w:delText>
        </w:r>
      </w:del>
      <w:ins w:id="266" w:author="Kaxiong" w:date="2021-05-17T09:51:00Z">
        <w:r w:rsidR="00C8752E">
          <w:rPr>
            <w:rFonts w:ascii="Arial" w:hAnsi="Arial" w:cs="Arial"/>
            <w:i/>
            <w:iCs/>
            <w:sz w:val="20"/>
            <w:szCs w:val="20"/>
            <w:u w:val="single"/>
          </w:rPr>
          <w:t>Nicky</w:t>
        </w:r>
      </w:ins>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AC52E3">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AC52E3">
        <w:rPr>
          <w:rFonts w:ascii="Arial" w:hAnsi="Arial" w:cs="Arial"/>
          <w:i/>
          <w:iCs/>
          <w:sz w:val="20"/>
          <w:szCs w:val="20"/>
          <w:u w:val="single"/>
        </w:rPr>
        <w:t>12/18/2020</w:t>
      </w:r>
    </w:p>
    <w:p w14:paraId="3B8398BD" w14:textId="77777777" w:rsidR="008B08A0" w:rsidRPr="007A19DD" w:rsidRDefault="008B08A0" w:rsidP="008B08A0">
      <w:pPr>
        <w:spacing w:after="0"/>
        <w:rPr>
          <w:rFonts w:ascii="Arial" w:hAnsi="Arial" w:cs="Arial"/>
          <w:sz w:val="19"/>
          <w:szCs w:val="19"/>
        </w:rPr>
      </w:pPr>
    </w:p>
    <w:p w14:paraId="42874F12" w14:textId="2DE01B9D" w:rsidR="008B08A0" w:rsidRDefault="008B08A0" w:rsidP="008B08A0">
      <w:pPr>
        <w:spacing w:after="0"/>
        <w:rPr>
          <w:rFonts w:ascii="Arial" w:hAnsi="Arial" w:cs="Arial"/>
          <w:sz w:val="19"/>
          <w:szCs w:val="19"/>
        </w:rPr>
      </w:pPr>
      <w:r w:rsidRPr="001D3CA7">
        <w:rPr>
          <w:rFonts w:ascii="Arial" w:hAnsi="Arial" w:cs="Arial"/>
          <w:sz w:val="19"/>
          <w:szCs w:val="19"/>
        </w:rPr>
        <w:t xml:space="preserve">Los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pom zoo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niam</w:t>
      </w:r>
      <w:proofErr w:type="spellEnd"/>
      <w:r w:rsidRPr="001D3CA7">
        <w:rPr>
          <w:rFonts w:ascii="Arial" w:hAnsi="Arial" w:cs="Arial"/>
          <w:sz w:val="19"/>
          <w:szCs w:val="19"/>
        </w:rPr>
        <w:t xml:space="preserve"> </w:t>
      </w:r>
      <w:proofErr w:type="spellStart"/>
      <w:r w:rsidRPr="001D3CA7">
        <w:rPr>
          <w:rFonts w:ascii="Arial" w:hAnsi="Arial" w:cs="Arial"/>
          <w:sz w:val="19"/>
          <w:szCs w:val="19"/>
        </w:rPr>
        <w:t>txiv</w:t>
      </w:r>
      <w:proofErr w:type="spellEnd"/>
      <w:r w:rsidRPr="001D3CA7">
        <w:rPr>
          <w:rFonts w:ascii="Arial" w:hAnsi="Arial" w:cs="Arial"/>
          <w:sz w:val="19"/>
          <w:szCs w:val="19"/>
        </w:rPr>
        <w:t xml:space="preserve">/tub </w:t>
      </w:r>
      <w:proofErr w:type="spellStart"/>
      <w:r w:rsidRPr="001D3CA7">
        <w:rPr>
          <w:rFonts w:ascii="Arial" w:hAnsi="Arial" w:cs="Arial"/>
          <w:sz w:val="19"/>
          <w:szCs w:val="19"/>
        </w:rPr>
        <w:t>ntxhais</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hnub</w:t>
      </w:r>
      <w:proofErr w:type="spellEnd"/>
      <w:r>
        <w:rPr>
          <w:rFonts w:ascii="Arial" w:hAnsi="Arial" w:cs="Arial"/>
          <w:sz w:val="19"/>
          <w:szCs w:val="19"/>
        </w:rPr>
        <w:t xml:space="preserve"> </w:t>
      </w:r>
      <w:proofErr w:type="spellStart"/>
      <w:r>
        <w:rPr>
          <w:rFonts w:ascii="Arial" w:hAnsi="Arial" w:cs="Arial"/>
          <w:sz w:val="19"/>
          <w:szCs w:val="19"/>
        </w:rPr>
        <w:t>nyoog</w:t>
      </w:r>
      <w:proofErr w:type="spellEnd"/>
      <w:r>
        <w:rPr>
          <w:rFonts w:ascii="Arial" w:hAnsi="Arial" w:cs="Arial"/>
          <w:sz w:val="19"/>
          <w:szCs w:val="19"/>
        </w:rPr>
        <w:t xml:space="preserve"> ,</w:t>
      </w:r>
      <w:r w:rsidRPr="001D3CA7">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xaiv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sawv</w:t>
      </w:r>
      <w:proofErr w:type="spellEnd"/>
      <w:r w:rsidRPr="001D3CA7">
        <w:rPr>
          <w:rFonts w:ascii="Arial" w:hAnsi="Arial" w:cs="Arial"/>
          <w:sz w:val="19"/>
          <w:szCs w:val="19"/>
        </w:rPr>
        <w:t xml:space="preserve"> </w:t>
      </w:r>
      <w:proofErr w:type="spellStart"/>
      <w:r w:rsidRPr="001D3CA7">
        <w:rPr>
          <w:rFonts w:ascii="Arial" w:hAnsi="Arial" w:cs="Arial"/>
          <w:sz w:val="19"/>
          <w:szCs w:val="19"/>
        </w:rPr>
        <w:t>cev</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chaw </w:t>
      </w:r>
      <w:proofErr w:type="spellStart"/>
      <w:r w:rsidRPr="001D3CA7">
        <w:rPr>
          <w:rFonts w:ascii="Arial" w:hAnsi="Arial" w:cs="Arial"/>
          <w:sz w:val="19"/>
          <w:szCs w:val="19"/>
        </w:rPr>
        <w:t>saib</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zos</w:t>
      </w:r>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1D3CA7">
        <w:rPr>
          <w:rFonts w:ascii="Arial" w:hAnsi="Arial" w:cs="Arial"/>
          <w:sz w:val="19"/>
          <w:szCs w:val="19"/>
        </w:rPr>
        <w:t>thiab</w:t>
      </w:r>
      <w:proofErr w:type="spellEnd"/>
      <w:r>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del w:id="267" w:author="Kaxiong" w:date="2021-05-16T21:42:00Z">
        <w:r w:rsidRPr="001D3CA7" w:rsidDel="009659B6">
          <w:rPr>
            <w:rFonts w:ascii="Arial" w:hAnsi="Arial" w:cs="Arial"/>
            <w:sz w:val="19"/>
            <w:szCs w:val="19"/>
          </w:rPr>
          <w:delText xml:space="preserve"> </w:delText>
        </w:r>
      </w:del>
      <w:r>
        <w:rPr>
          <w:rFonts w:ascii="Arial" w:hAnsi="Arial" w:cs="Arial"/>
          <w:sz w:val="19"/>
          <w:szCs w:val="19"/>
        </w:rPr>
        <w:t xml:space="preserve"> (cov)</w:t>
      </w:r>
      <w:ins w:id="268" w:author="Kaxiong" w:date="2021-05-16T21:42:00Z">
        <w:r w:rsidR="009659B6">
          <w:rPr>
            <w:rFonts w:ascii="Arial" w:hAnsi="Arial" w:cs="Arial"/>
            <w:sz w:val="19"/>
            <w:szCs w:val="19"/>
          </w:rPr>
          <w:t xml:space="preserve"> </w:t>
        </w:r>
      </w:ins>
      <w:del w:id="269" w:author="Kaxiong" w:date="2021-05-16T21:43:00Z">
        <w:r w:rsidDel="00A92FFF">
          <w:rPr>
            <w:rFonts w:ascii="Arial" w:hAnsi="Arial" w:cs="Arial"/>
            <w:sz w:val="19"/>
            <w:szCs w:val="19"/>
          </w:rPr>
          <w:delText xml:space="preserve"> tswv cuab</w:delText>
        </w:r>
      </w:del>
      <w:proofErr w:type="spellStart"/>
      <w:ins w:id="270" w:author="Kaxiong" w:date="2021-05-16T21:50:00Z">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ins>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Pab</w:t>
      </w:r>
      <w:proofErr w:type="spellEnd"/>
      <w:r>
        <w:rPr>
          <w:rFonts w:ascii="Arial" w:hAnsi="Arial" w:cs="Arial"/>
          <w:sz w:val="19"/>
          <w:szCs w:val="19"/>
        </w:rPr>
        <w:t xml:space="preserve"> </w:t>
      </w:r>
      <w:proofErr w:type="spellStart"/>
      <w:r>
        <w:rPr>
          <w:rFonts w:ascii="Arial" w:hAnsi="Arial" w:cs="Arial"/>
          <w:sz w:val="19"/>
          <w:szCs w:val="19"/>
        </w:rPr>
        <w:t>Pawg</w:t>
      </w:r>
      <w:proofErr w:type="spellEnd"/>
      <w:r>
        <w:rPr>
          <w:rFonts w:ascii="Arial" w:hAnsi="Arial" w:cs="Arial"/>
          <w:sz w:val="19"/>
          <w:szCs w:val="19"/>
        </w:rPr>
        <w:t xml:space="preserve"> </w:t>
      </w:r>
      <w:proofErr w:type="spellStart"/>
      <w:ins w:id="271" w:author="Kaxiong" w:date="2021-05-16T21:43:00Z">
        <w:r w:rsidR="00A92FFF">
          <w:rPr>
            <w:rFonts w:ascii="Arial" w:hAnsi="Arial" w:cs="Arial"/>
            <w:sz w:val="19"/>
            <w:szCs w:val="19"/>
          </w:rPr>
          <w:t>Khoos</w:t>
        </w:r>
        <w:proofErr w:type="spellEnd"/>
        <w:r w:rsidR="00A92FFF">
          <w:rPr>
            <w:rFonts w:ascii="Arial" w:hAnsi="Arial" w:cs="Arial"/>
            <w:sz w:val="19"/>
            <w:szCs w:val="19"/>
          </w:rPr>
          <w:t xml:space="preserve"> Kas </w:t>
        </w:r>
      </w:ins>
      <w:r>
        <w:rPr>
          <w:rFonts w:ascii="Arial" w:hAnsi="Arial" w:cs="Arial"/>
          <w:sz w:val="19"/>
          <w:szCs w:val="19"/>
        </w:rPr>
        <w:t xml:space="preserve">Kev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Ntiag</w:t>
      </w:r>
      <w:proofErr w:type="spellEnd"/>
      <w:r>
        <w:rPr>
          <w:rFonts w:ascii="Arial" w:hAnsi="Arial" w:cs="Arial"/>
          <w:sz w:val="19"/>
          <w:szCs w:val="19"/>
        </w:rPr>
        <w:t xml:space="preserve"> Tus (IPE)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hais</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qab</w:t>
      </w:r>
      <w:proofErr w:type="spellEnd"/>
      <w:r w:rsidRPr="001D3CA7">
        <w:rPr>
          <w:rFonts w:ascii="Arial" w:hAnsi="Arial" w:cs="Arial"/>
          <w:sz w:val="19"/>
          <w:szCs w:val="19"/>
        </w:rPr>
        <w:t xml:space="preserve"> no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tsim</w:t>
      </w:r>
      <w:proofErr w:type="spellEnd"/>
      <w:r w:rsidRPr="001D3CA7">
        <w:rPr>
          <w:rFonts w:ascii="Arial" w:hAnsi="Arial" w:cs="Arial"/>
          <w:sz w:val="19"/>
          <w:szCs w:val="19"/>
        </w:rPr>
        <w:t xml:space="preserve"> </w:t>
      </w:r>
      <w:proofErr w:type="spellStart"/>
      <w:r w:rsidRPr="001D3CA7">
        <w:rPr>
          <w:rFonts w:ascii="Arial" w:hAnsi="Arial" w:cs="Arial"/>
          <w:sz w:val="19"/>
          <w:szCs w:val="19"/>
        </w:rPr>
        <w:t>nyog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tau </w:t>
      </w:r>
      <w:proofErr w:type="spellStart"/>
      <w:r>
        <w:rPr>
          <w:rFonts w:ascii="Arial" w:hAnsi="Arial" w:cs="Arial"/>
          <w:sz w:val="19"/>
          <w:szCs w:val="19"/>
        </w:rPr>
        <w:t>raug</w:t>
      </w:r>
      <w:proofErr w:type="spellEnd"/>
      <w:r>
        <w:rPr>
          <w:rFonts w:ascii="Arial" w:hAnsi="Arial" w:cs="Arial"/>
          <w:sz w:val="19"/>
          <w:szCs w:val="19"/>
        </w:rPr>
        <w:t xml:space="preserve"> </w:t>
      </w:r>
      <w:r w:rsidRPr="001D3CA7">
        <w:rPr>
          <w:rFonts w:ascii="Arial" w:hAnsi="Arial" w:cs="Arial"/>
          <w:sz w:val="19"/>
          <w:szCs w:val="19"/>
        </w:rPr>
        <w:t xml:space="preserve"> </w:t>
      </w:r>
      <w:proofErr w:type="spellStart"/>
      <w:r w:rsidRPr="001D3CA7">
        <w:rPr>
          <w:rFonts w:ascii="Arial" w:hAnsi="Arial" w:cs="Arial"/>
          <w:sz w:val="19"/>
          <w:szCs w:val="19"/>
        </w:rPr>
        <w:t>zam</w:t>
      </w:r>
      <w:proofErr w:type="spellEnd"/>
      <w:r w:rsidRPr="001D3CA7">
        <w:rPr>
          <w:rFonts w:ascii="Arial" w:hAnsi="Arial" w:cs="Arial"/>
          <w:sz w:val="19"/>
          <w:szCs w:val="19"/>
        </w:rPr>
        <w:t xml:space="preserve"> los </w:t>
      </w:r>
      <w:proofErr w:type="spellStart"/>
      <w:r w:rsidRPr="001D3CA7">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Pr>
          <w:rFonts w:ascii="Arial" w:hAnsi="Arial" w:cs="Arial"/>
          <w:sz w:val="19"/>
          <w:szCs w:val="19"/>
        </w:rPr>
        <w:t xml:space="preserve"> </w:t>
      </w:r>
      <w:del w:id="272" w:author="Kaxiong" w:date="2021-05-16T21:45:00Z">
        <w:r w:rsidDel="00A92FFF">
          <w:rPr>
            <w:rFonts w:ascii="Arial" w:hAnsi="Arial" w:cs="Arial"/>
            <w:sz w:val="19"/>
            <w:szCs w:val="19"/>
          </w:rPr>
          <w:delText>tsev kawm</w:delText>
        </w:r>
      </w:del>
      <w:proofErr w:type="spellStart"/>
      <w:ins w:id="273" w:author="Kaxiong" w:date="2021-05-16T21:45:00Z">
        <w:r w:rsidR="00A92FFF">
          <w:rPr>
            <w:rFonts w:ascii="Arial" w:hAnsi="Arial" w:cs="Arial"/>
            <w:sz w:val="19"/>
            <w:szCs w:val="19"/>
          </w:rPr>
          <w:t>lub</w:t>
        </w:r>
        <w:proofErr w:type="spellEnd"/>
        <w:r w:rsidR="00A92FFF">
          <w:rPr>
            <w:rFonts w:ascii="Arial" w:hAnsi="Arial" w:cs="Arial"/>
            <w:sz w:val="19"/>
            <w:szCs w:val="19"/>
          </w:rPr>
          <w:t xml:space="preserve"> </w:t>
        </w:r>
        <w:proofErr w:type="spellStart"/>
        <w:r w:rsidR="00A92FFF">
          <w:rPr>
            <w:rFonts w:ascii="Arial" w:hAnsi="Arial" w:cs="Arial"/>
            <w:sz w:val="19"/>
            <w:szCs w:val="19"/>
          </w:rPr>
          <w:t>rooj</w:t>
        </w:r>
      </w:ins>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uas</w:t>
      </w:r>
      <w:proofErr w:type="spellEnd"/>
      <w:r w:rsidRPr="001D3CA7">
        <w:rPr>
          <w:rFonts w:ascii="Arial" w:hAnsi="Arial" w:cs="Arial"/>
          <w:sz w:val="19"/>
          <w:szCs w:val="19"/>
        </w:rPr>
        <w:t xml:space="preserve"> tau teem </w:t>
      </w:r>
      <w:proofErr w:type="spellStart"/>
      <w:r w:rsidRPr="001D3CA7">
        <w:rPr>
          <w:rFonts w:ascii="Arial" w:hAnsi="Arial" w:cs="Arial"/>
          <w:sz w:val="19"/>
          <w:szCs w:val="19"/>
        </w:rPr>
        <w:t>rau</w:t>
      </w:r>
      <w:proofErr w:type="spellEnd"/>
      <w:r w:rsidRPr="001D3CA7">
        <w:rPr>
          <w:rFonts w:ascii="Arial" w:hAnsi="Arial" w:cs="Arial"/>
          <w:sz w:val="19"/>
          <w:szCs w:val="19"/>
        </w:rPr>
        <w:t xml:space="preserve"> </w:t>
      </w:r>
      <w:proofErr w:type="spellStart"/>
      <w:r w:rsidRPr="001D3CA7">
        <w:rPr>
          <w:rFonts w:ascii="Arial" w:hAnsi="Arial" w:cs="Arial"/>
          <w:sz w:val="19"/>
          <w:szCs w:val="19"/>
        </w:rPr>
        <w:t>hnub</w:t>
      </w:r>
      <w:proofErr w:type="spellEnd"/>
      <w:r w:rsidRPr="001D3CA7">
        <w:rPr>
          <w:rFonts w:ascii="Arial" w:hAnsi="Arial" w:cs="Arial"/>
          <w:sz w:val="19"/>
          <w:szCs w:val="19"/>
        </w:rPr>
        <w:t xml:space="preserve"> </w:t>
      </w:r>
      <w:proofErr w:type="spellStart"/>
      <w:r w:rsidRPr="001D3CA7">
        <w:rPr>
          <w:rFonts w:ascii="Arial" w:hAnsi="Arial" w:cs="Arial"/>
          <w:sz w:val="19"/>
          <w:szCs w:val="19"/>
        </w:rPr>
        <w:t>tim</w:t>
      </w:r>
      <w:proofErr w:type="spellEnd"/>
      <w:r w:rsidRPr="001D3CA7">
        <w:rPr>
          <w:rFonts w:ascii="Arial" w:hAnsi="Arial" w:cs="Arial"/>
          <w:sz w:val="19"/>
          <w:szCs w:val="19"/>
        </w:rPr>
        <w:t xml:space="preserve"> </w:t>
      </w:r>
      <w:r w:rsidR="0095721C">
        <w:rPr>
          <w:rFonts w:ascii="Arial" w:hAnsi="Arial" w:cs="Arial"/>
          <w:i/>
          <w:iCs/>
          <w:sz w:val="19"/>
          <w:szCs w:val="19"/>
          <w:u w:val="single"/>
        </w:rPr>
        <w:t>12/18/2020</w:t>
      </w:r>
      <w:r w:rsidRPr="001D3CA7">
        <w:rPr>
          <w:rFonts w:ascii="Arial" w:hAnsi="Arial" w:cs="Arial"/>
          <w:sz w:val="19"/>
          <w:szCs w:val="19"/>
        </w:rPr>
        <w:t xml:space="preserve"> vim </w:t>
      </w:r>
      <w:proofErr w:type="spellStart"/>
      <w:r w:rsidRPr="001D3CA7">
        <w:rPr>
          <w:rFonts w:ascii="Arial" w:hAnsi="Arial" w:cs="Arial"/>
          <w:sz w:val="19"/>
          <w:szCs w:val="19"/>
        </w:rPr>
        <w:t>tias</w:t>
      </w:r>
      <w:proofErr w:type="spellEnd"/>
      <w:r w:rsidRPr="001D3CA7">
        <w:rPr>
          <w:rFonts w:ascii="Arial" w:hAnsi="Arial" w:cs="Arial"/>
          <w:sz w:val="19"/>
          <w:szCs w:val="19"/>
        </w:rPr>
        <w:t xml:space="preserve"> (1) </w:t>
      </w:r>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del w:id="274" w:author="Kaxiong" w:date="2021-05-16T21:46:00Z">
        <w:r w:rsidDel="00A92FFF">
          <w:rPr>
            <w:rFonts w:ascii="Arial" w:hAnsi="Arial" w:cs="Arial"/>
            <w:sz w:val="19"/>
            <w:szCs w:val="19"/>
          </w:rPr>
          <w:delText>tsev cuab</w:delText>
        </w:r>
      </w:del>
      <w:proofErr w:type="spellStart"/>
      <w:ins w:id="275" w:author="Kaxiong" w:date="2021-05-16T21:46:00Z">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ins>
      <w:proofErr w:type="spellEnd"/>
      <w:del w:id="276" w:author="Kaxiong" w:date="2021-05-16T21:46:00Z">
        <w:r w:rsidDel="00A92FFF">
          <w:rPr>
            <w:rFonts w:ascii="Arial" w:hAnsi="Arial" w:cs="Arial"/>
            <w:sz w:val="19"/>
            <w:szCs w:val="19"/>
          </w:rPr>
          <w:delText xml:space="preserve"> </w:delText>
        </w:r>
      </w:del>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cov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yam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feem</w:t>
      </w:r>
      <w:proofErr w:type="spellEnd"/>
      <w:r w:rsidRPr="001D3CA7">
        <w:rPr>
          <w:rFonts w:ascii="Arial" w:hAnsi="Arial" w:cs="Arial"/>
          <w:sz w:val="19"/>
          <w:szCs w:val="19"/>
        </w:rPr>
        <w:t xml:space="preserve"> </w:t>
      </w:r>
      <w:proofErr w:type="spellStart"/>
      <w:r w:rsidRPr="001D3CA7">
        <w:rPr>
          <w:rFonts w:ascii="Arial" w:hAnsi="Arial" w:cs="Arial"/>
          <w:sz w:val="19"/>
          <w:szCs w:val="19"/>
        </w:rPr>
        <w:t>xyuam</w:t>
      </w:r>
      <w:proofErr w:type="spellEnd"/>
      <w:r>
        <w:rPr>
          <w:rFonts w:ascii="Arial" w:hAnsi="Arial" w:cs="Arial"/>
          <w:sz w:val="19"/>
          <w:szCs w:val="19"/>
        </w:rPr>
        <w:t xml:space="preserve"> </w:t>
      </w:r>
      <w:r w:rsidRPr="001D3CA7">
        <w:rPr>
          <w:rFonts w:ascii="Arial" w:hAnsi="Arial" w:cs="Arial"/>
          <w:sz w:val="19"/>
          <w:szCs w:val="19"/>
        </w:rPr>
        <w:t xml:space="preserve">cov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raug</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(2)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del w:id="277" w:author="Kaxiong" w:date="2021-05-16T21:48:00Z">
        <w:r w:rsidDel="00A92FFF">
          <w:rPr>
            <w:rFonts w:ascii="Arial" w:hAnsi="Arial" w:cs="Arial"/>
            <w:sz w:val="19"/>
            <w:szCs w:val="19"/>
          </w:rPr>
          <w:delText>tswv cu</w:delText>
        </w:r>
      </w:del>
      <w:del w:id="278" w:author="Kaxiong" w:date="2021-05-16T21:49:00Z">
        <w:r w:rsidDel="00A92FFF">
          <w:rPr>
            <w:rFonts w:ascii="Arial" w:hAnsi="Arial" w:cs="Arial"/>
            <w:sz w:val="19"/>
            <w:szCs w:val="19"/>
          </w:rPr>
          <w:delText>ab</w:delText>
        </w:r>
      </w:del>
      <w:proofErr w:type="spellStart"/>
      <w:ins w:id="279" w:author="Kaxiong" w:date="2021-05-16T21:50:00Z">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ins>
      <w:proofErr w:type="spellEnd"/>
      <w:del w:id="280" w:author="Kaxiong" w:date="2021-05-16T21:49:00Z">
        <w:r w:rsidDel="00A92FFF">
          <w:rPr>
            <w:rFonts w:ascii="Arial" w:hAnsi="Arial" w:cs="Arial"/>
            <w:sz w:val="19"/>
            <w:szCs w:val="19"/>
          </w:rPr>
          <w:delText xml:space="preserve"> </w:delText>
        </w:r>
      </w:del>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cov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cov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tshuam</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del w:id="281" w:author="Kaxiong" w:date="2021-05-16T21:50:00Z">
        <w:r w:rsidDel="00A92FFF">
          <w:rPr>
            <w:rFonts w:ascii="Arial" w:hAnsi="Arial" w:cs="Arial"/>
            <w:sz w:val="19"/>
            <w:szCs w:val="19"/>
          </w:rPr>
          <w:delText>tswv cuab</w:delText>
        </w:r>
      </w:del>
      <w:proofErr w:type="spellStart"/>
      <w:ins w:id="282" w:author="Kaxiong" w:date="2021-05-16T21:50:00Z">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ins>
      <w:proofErr w:type="spellEnd"/>
      <w:r>
        <w:rPr>
          <w:rFonts w:ascii="Arial" w:hAnsi="Arial" w:cs="Arial"/>
          <w:sz w:val="19"/>
          <w:szCs w:val="19"/>
        </w:rPr>
        <w:t xml:space="preserve"> li </w:t>
      </w:r>
      <w:proofErr w:type="spellStart"/>
      <w:r>
        <w:rPr>
          <w:rFonts w:ascii="Arial" w:hAnsi="Arial" w:cs="Arial"/>
          <w:sz w:val="19"/>
          <w:szCs w:val="19"/>
        </w:rPr>
        <w:t>ntaub</w:t>
      </w:r>
      <w:proofErr w:type="spellEnd"/>
      <w:r>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tau </w:t>
      </w:r>
      <w:proofErr w:type="spellStart"/>
      <w:r w:rsidRPr="001D3CA7">
        <w:rPr>
          <w:rFonts w:ascii="Arial" w:hAnsi="Arial" w:cs="Arial"/>
          <w:sz w:val="19"/>
          <w:szCs w:val="19"/>
        </w:rPr>
        <w:t>xa</w:t>
      </w:r>
      <w:proofErr w:type="spellEnd"/>
      <w:r w:rsidRPr="001D3CA7">
        <w:rPr>
          <w:rFonts w:ascii="Arial" w:hAnsi="Arial" w:cs="Arial"/>
          <w:sz w:val="19"/>
          <w:szCs w:val="19"/>
        </w:rPr>
        <w:t xml:space="preserve"> </w:t>
      </w:r>
      <w:proofErr w:type="spellStart"/>
      <w:r w:rsidRPr="001D3CA7">
        <w:rPr>
          <w:rFonts w:ascii="Arial" w:hAnsi="Arial" w:cs="Arial"/>
          <w:sz w:val="19"/>
          <w:szCs w:val="19"/>
        </w:rPr>
        <w:t>mus</w:t>
      </w:r>
      <w:proofErr w:type="spellEnd"/>
      <w:r>
        <w:rPr>
          <w:rFonts w:ascii="Arial" w:hAnsi="Arial" w:cs="Arial"/>
          <w:sz w:val="19"/>
          <w:szCs w:val="19"/>
        </w:rPr>
        <w:t>,</w:t>
      </w:r>
      <w:r w:rsidRPr="00702286">
        <w:t xml:space="preserve"> </w:t>
      </w:r>
      <w:r w:rsidRPr="00702286">
        <w:rPr>
          <w:rFonts w:ascii="Arial" w:hAnsi="Arial" w:cs="Arial"/>
          <w:sz w:val="19"/>
          <w:szCs w:val="19"/>
        </w:rPr>
        <w:t xml:space="preserve">Sau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ntaub</w:t>
      </w:r>
      <w:proofErr w:type="spellEnd"/>
      <w:r w:rsidRPr="00702286">
        <w:rPr>
          <w:rFonts w:ascii="Arial" w:hAnsi="Arial" w:cs="Arial"/>
          <w:sz w:val="19"/>
          <w:szCs w:val="19"/>
        </w:rPr>
        <w:t xml:space="preserve"> </w:t>
      </w:r>
      <w:proofErr w:type="spellStart"/>
      <w:r w:rsidRPr="00702286">
        <w:rPr>
          <w:rFonts w:ascii="Arial" w:hAnsi="Arial" w:cs="Arial"/>
          <w:sz w:val="19"/>
          <w:szCs w:val="19"/>
        </w:rPr>
        <w:t>ntawv</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niam</w:t>
      </w:r>
      <w:proofErr w:type="spellEnd"/>
      <w:r w:rsidRPr="00702286">
        <w:rPr>
          <w:rFonts w:ascii="Arial" w:hAnsi="Arial" w:cs="Arial"/>
          <w:sz w:val="19"/>
          <w:szCs w:val="19"/>
        </w:rPr>
        <w:t xml:space="preserve"> </w:t>
      </w:r>
      <w:proofErr w:type="spellStart"/>
      <w:r w:rsidRPr="00702286">
        <w:rPr>
          <w:rFonts w:ascii="Arial" w:hAnsi="Arial" w:cs="Arial"/>
          <w:sz w:val="19"/>
          <w:szCs w:val="19"/>
        </w:rPr>
        <w:t>txiv</w:t>
      </w:r>
      <w:proofErr w:type="spellEnd"/>
      <w:r w:rsidRPr="00702286">
        <w:rPr>
          <w:rFonts w:ascii="Arial" w:hAnsi="Arial" w:cs="Arial"/>
          <w:sz w:val="19"/>
          <w:szCs w:val="19"/>
        </w:rPr>
        <w:t xml:space="preserve"> </w:t>
      </w:r>
      <w:proofErr w:type="spellStart"/>
      <w:r w:rsidRPr="00702286">
        <w:rPr>
          <w:rFonts w:ascii="Arial" w:hAnsi="Arial" w:cs="Arial"/>
          <w:sz w:val="19"/>
          <w:szCs w:val="19"/>
        </w:rPr>
        <w:t>thiab</w:t>
      </w:r>
      <w:proofErr w:type="spellEnd"/>
      <w:r w:rsidRPr="00702286">
        <w:rPr>
          <w:rFonts w:ascii="Arial" w:hAnsi="Arial" w:cs="Arial"/>
          <w:sz w:val="19"/>
          <w:szCs w:val="19"/>
        </w:rPr>
        <w:t xml:space="preserve"> </w:t>
      </w:r>
      <w:proofErr w:type="spellStart"/>
      <w:r w:rsidRPr="00702286">
        <w:rPr>
          <w:rFonts w:ascii="Arial" w:hAnsi="Arial" w:cs="Arial"/>
          <w:sz w:val="19"/>
          <w:szCs w:val="19"/>
        </w:rPr>
        <w:t>pab</w:t>
      </w:r>
      <w:proofErr w:type="spellEnd"/>
      <w:r w:rsidRPr="00702286">
        <w:rPr>
          <w:rFonts w:ascii="Arial" w:hAnsi="Arial" w:cs="Arial"/>
          <w:sz w:val="19"/>
          <w:szCs w:val="19"/>
        </w:rPr>
        <w:t xml:space="preserve"> </w:t>
      </w:r>
      <w:proofErr w:type="spellStart"/>
      <w:r w:rsidRPr="00702286">
        <w:rPr>
          <w:rFonts w:ascii="Arial" w:hAnsi="Arial" w:cs="Arial"/>
          <w:sz w:val="19"/>
          <w:szCs w:val="19"/>
        </w:rPr>
        <w:t>pawg</w:t>
      </w:r>
      <w:proofErr w:type="spellEnd"/>
      <w:r w:rsidRPr="00702286">
        <w:rPr>
          <w:rFonts w:ascii="Arial" w:hAnsi="Arial" w:cs="Arial"/>
          <w:sz w:val="19"/>
          <w:szCs w:val="19"/>
        </w:rPr>
        <w:t xml:space="preserve"> IEP</w:t>
      </w:r>
      <w:r>
        <w:rPr>
          <w:rFonts w:ascii="Arial" w:hAnsi="Arial" w:cs="Arial"/>
          <w:sz w:val="19"/>
          <w:szCs w:val="19"/>
        </w:rPr>
        <w:t>,</w:t>
      </w:r>
      <w:r w:rsidRPr="00702286">
        <w:t xml:space="preserve"> </w:t>
      </w:r>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Pr>
          <w:rFonts w:ascii="Arial" w:hAnsi="Arial" w:cs="Arial"/>
          <w:sz w:val="19"/>
          <w:szCs w:val="19"/>
        </w:rPr>
        <w:t>hauv</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kho</w:t>
      </w:r>
      <w:proofErr w:type="spellEnd"/>
      <w:r w:rsidRPr="00702286">
        <w:rPr>
          <w:rFonts w:ascii="Arial" w:hAnsi="Arial" w:cs="Arial"/>
          <w:sz w:val="19"/>
          <w:szCs w:val="19"/>
        </w:rPr>
        <w:t xml:space="preserve"> </w:t>
      </w:r>
      <w:proofErr w:type="spellStart"/>
      <w:r w:rsidRPr="00702286">
        <w:rPr>
          <w:rFonts w:ascii="Arial" w:hAnsi="Arial" w:cs="Arial"/>
          <w:sz w:val="19"/>
          <w:szCs w:val="19"/>
        </w:rPr>
        <w:t>ntawm</w:t>
      </w:r>
      <w:proofErr w:type="spellEnd"/>
      <w:r>
        <w:rPr>
          <w:rFonts w:ascii="Arial" w:hAnsi="Arial" w:cs="Arial"/>
          <w:sz w:val="19"/>
          <w:szCs w:val="19"/>
        </w:rPr>
        <w:t xml:space="preserve"> </w:t>
      </w:r>
      <w:r w:rsidRPr="00702286">
        <w:rPr>
          <w:rFonts w:ascii="Arial" w:hAnsi="Arial" w:cs="Arial"/>
          <w:sz w:val="19"/>
          <w:szCs w:val="19"/>
        </w:rPr>
        <w:t xml:space="preserve"> IEP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ntej</w:t>
      </w:r>
      <w:proofErr w:type="spellEnd"/>
      <w:r w:rsidRPr="00702286">
        <w:rPr>
          <w:rFonts w:ascii="Arial" w:hAnsi="Arial" w:cs="Arial"/>
          <w:sz w:val="19"/>
          <w:szCs w:val="19"/>
        </w:rPr>
        <w:t xml:space="preserve"> </w:t>
      </w:r>
      <w:proofErr w:type="spellStart"/>
      <w:r w:rsidRPr="00702286">
        <w:rPr>
          <w:rFonts w:ascii="Arial" w:hAnsi="Arial" w:cs="Arial"/>
          <w:sz w:val="19"/>
          <w:szCs w:val="19"/>
        </w:rPr>
        <w:t>lub</w:t>
      </w:r>
      <w:proofErr w:type="spellEnd"/>
      <w:r w:rsidRPr="00702286">
        <w:rPr>
          <w:rFonts w:ascii="Arial" w:hAnsi="Arial" w:cs="Arial"/>
          <w:sz w:val="19"/>
          <w:szCs w:val="19"/>
        </w:rPr>
        <w:t xml:space="preserve"> </w:t>
      </w:r>
      <w:proofErr w:type="spellStart"/>
      <w:r w:rsidRPr="00702286">
        <w:rPr>
          <w:rFonts w:ascii="Arial" w:hAnsi="Arial" w:cs="Arial"/>
          <w:sz w:val="19"/>
          <w:szCs w:val="19"/>
        </w:rPr>
        <w:t>rooj</w:t>
      </w:r>
      <w:proofErr w:type="spellEnd"/>
      <w:r w:rsidRPr="00702286">
        <w:rPr>
          <w:rFonts w:ascii="Arial" w:hAnsi="Arial" w:cs="Arial"/>
          <w:sz w:val="19"/>
          <w:szCs w:val="19"/>
        </w:rPr>
        <w:t xml:space="preserve"> sib </w:t>
      </w:r>
      <w:proofErr w:type="spellStart"/>
      <w:r w:rsidRPr="00702286">
        <w:rPr>
          <w:rFonts w:ascii="Arial" w:hAnsi="Arial" w:cs="Arial"/>
          <w:sz w:val="19"/>
          <w:szCs w:val="19"/>
        </w:rPr>
        <w:t>tham</w:t>
      </w:r>
      <w:proofErr w:type="spellEnd"/>
      <w:r w:rsidRPr="00702286">
        <w:rPr>
          <w:rFonts w:ascii="Arial" w:hAnsi="Arial" w:cs="Arial"/>
          <w:sz w:val="19"/>
          <w:szCs w:val="19"/>
        </w:rPr>
        <w:t>.</w:t>
      </w:r>
    </w:p>
    <w:p w14:paraId="5BF13928" w14:textId="77777777" w:rsidR="008B08A0" w:rsidRDefault="008B08A0" w:rsidP="008B08A0">
      <w:pPr>
        <w:spacing w:after="0"/>
        <w:rPr>
          <w:rFonts w:ascii="Arial" w:hAnsi="Arial" w:cs="Arial"/>
          <w:sz w:val="19"/>
          <w:szCs w:val="19"/>
        </w:rPr>
      </w:pPr>
    </w:p>
    <w:p w14:paraId="502AA8A5" w14:textId="38DB8169" w:rsidR="008B08A0" w:rsidRPr="00E42BAD" w:rsidRDefault="008B08A0" w:rsidP="008B08A0">
      <w:pPr>
        <w:spacing w:after="0"/>
        <w:rPr>
          <w:rFonts w:ascii="Arial" w:hAnsi="Arial" w:cs="Arial"/>
          <w:b/>
          <w:bCs/>
          <w:sz w:val="20"/>
          <w:szCs w:val="20"/>
        </w:rPr>
      </w:pPr>
      <w:r>
        <w:rPr>
          <w:rFonts w:ascii="Arial" w:hAnsi="Arial" w:cs="Arial"/>
          <w:b/>
          <w:bCs/>
          <w:sz w:val="19"/>
          <w:szCs w:val="19"/>
        </w:rPr>
        <w:t xml:space="preserve">(Cov) </w:t>
      </w:r>
      <w:del w:id="283" w:author="Kaxiong" w:date="2021-05-16T21:56:00Z">
        <w:r w:rsidDel="006F180A">
          <w:rPr>
            <w:rFonts w:ascii="Arial" w:hAnsi="Arial" w:cs="Arial"/>
            <w:b/>
            <w:bCs/>
            <w:sz w:val="19"/>
            <w:szCs w:val="19"/>
          </w:rPr>
          <w:delText xml:space="preserve">Tus </w:delText>
        </w:r>
      </w:del>
      <w:del w:id="284" w:author="Kaxiong" w:date="2021-05-16T21:50:00Z">
        <w:r w:rsidDel="00A92FFF">
          <w:rPr>
            <w:rFonts w:ascii="Arial" w:hAnsi="Arial" w:cs="Arial"/>
            <w:b/>
            <w:bCs/>
            <w:sz w:val="19"/>
            <w:szCs w:val="19"/>
          </w:rPr>
          <w:delText>Tswv Cuab</w:delText>
        </w:r>
      </w:del>
      <w:proofErr w:type="spellStart"/>
      <w:ins w:id="285" w:author="Kaxiong" w:date="2021-05-16T21:50:00Z">
        <w:r w:rsidR="00A92FFF">
          <w:rPr>
            <w:rFonts w:ascii="Arial" w:hAnsi="Arial" w:cs="Arial"/>
            <w:b/>
            <w:bCs/>
            <w:sz w:val="19"/>
            <w:szCs w:val="19"/>
          </w:rPr>
          <w:t>Mej</w:t>
        </w:r>
        <w:proofErr w:type="spellEnd"/>
        <w:r w:rsidR="00A92FFF">
          <w:rPr>
            <w:rFonts w:ascii="Arial" w:hAnsi="Arial" w:cs="Arial"/>
            <w:b/>
            <w:bCs/>
            <w:sz w:val="19"/>
            <w:szCs w:val="19"/>
          </w:rPr>
          <w:t xml:space="preserve"> </w:t>
        </w:r>
      </w:ins>
      <w:proofErr w:type="spellStart"/>
      <w:ins w:id="286" w:author="Kaxiong" w:date="2021-05-16T21:56:00Z">
        <w:r w:rsidR="006F180A">
          <w:rPr>
            <w:rFonts w:ascii="Arial" w:hAnsi="Arial" w:cs="Arial"/>
            <w:b/>
            <w:bCs/>
            <w:sz w:val="19"/>
            <w:szCs w:val="19"/>
          </w:rPr>
          <w:t>Z</w:t>
        </w:r>
      </w:ins>
      <w:ins w:id="287" w:author="Kaxiong" w:date="2021-05-16T21:50:00Z">
        <w:r w:rsidR="00A92FFF">
          <w:rPr>
            <w:rFonts w:ascii="Arial" w:hAnsi="Arial" w:cs="Arial"/>
            <w:b/>
            <w:bCs/>
            <w:sz w:val="19"/>
            <w:szCs w:val="19"/>
          </w:rPr>
          <w:t>eej</w:t>
        </w:r>
      </w:ins>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Pab</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Pawg</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Khoos</w:t>
      </w:r>
      <w:proofErr w:type="spellEnd"/>
      <w:r w:rsidRPr="00E42BAD">
        <w:rPr>
          <w:rFonts w:ascii="Arial" w:hAnsi="Arial" w:cs="Arial"/>
          <w:b/>
          <w:bCs/>
          <w:sz w:val="19"/>
          <w:szCs w:val="19"/>
        </w:rPr>
        <w:t xml:space="preserve"> Kas Kev </w:t>
      </w:r>
      <w:proofErr w:type="spellStart"/>
      <w:r w:rsidRPr="00E42BAD">
        <w:rPr>
          <w:rFonts w:ascii="Arial" w:hAnsi="Arial" w:cs="Arial"/>
          <w:b/>
          <w:bCs/>
          <w:sz w:val="19"/>
          <w:szCs w:val="19"/>
        </w:rPr>
        <w:t>Kawm</w:t>
      </w:r>
      <w:proofErr w:type="spellEnd"/>
      <w:r w:rsidRPr="00E42BAD">
        <w:rPr>
          <w:rFonts w:ascii="Arial" w:hAnsi="Arial" w:cs="Arial"/>
          <w:b/>
          <w:bCs/>
          <w:sz w:val="19"/>
          <w:szCs w:val="19"/>
        </w:rPr>
        <w:t xml:space="preserve"> </w:t>
      </w:r>
      <w:proofErr w:type="spellStart"/>
      <w:r>
        <w:rPr>
          <w:rFonts w:ascii="Arial" w:hAnsi="Arial" w:cs="Arial"/>
          <w:b/>
          <w:bCs/>
          <w:sz w:val="19"/>
          <w:szCs w:val="19"/>
        </w:rPr>
        <w:t>Ntiag</w:t>
      </w:r>
      <w:proofErr w:type="spellEnd"/>
      <w:r>
        <w:rPr>
          <w:rFonts w:ascii="Arial" w:hAnsi="Arial" w:cs="Arial"/>
          <w:b/>
          <w:bCs/>
          <w:sz w:val="19"/>
          <w:szCs w:val="19"/>
        </w:rPr>
        <w:t xml:space="preserve"> Tus</w:t>
      </w:r>
      <w:r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8B08A0" w14:paraId="3BFF523E" w14:textId="77777777" w:rsidTr="000F5769">
        <w:trPr>
          <w:trHeight w:val="2204"/>
        </w:trPr>
        <w:tc>
          <w:tcPr>
            <w:tcW w:w="1642" w:type="dxa"/>
          </w:tcPr>
          <w:p w14:paraId="0F94981D" w14:textId="77777777" w:rsidR="008B08A0" w:rsidRPr="00E42BAD" w:rsidRDefault="008B08A0" w:rsidP="000F5769">
            <w:pPr>
              <w:rPr>
                <w:rFonts w:ascii="Arial" w:hAnsi="Arial" w:cs="Arial"/>
                <w:sz w:val="20"/>
                <w:szCs w:val="20"/>
              </w:rPr>
            </w:pPr>
          </w:p>
          <w:p w14:paraId="529C3FAA" w14:textId="77777777" w:rsidR="008B08A0" w:rsidRPr="00E42BAD" w:rsidRDefault="008B08A0" w:rsidP="000F5769">
            <w:pPr>
              <w:rPr>
                <w:rFonts w:ascii="Arial" w:hAnsi="Arial" w:cs="Arial"/>
                <w:sz w:val="20"/>
                <w:szCs w:val="20"/>
              </w:rPr>
            </w:pPr>
          </w:p>
          <w:p w14:paraId="4F434043" w14:textId="4FD9490F" w:rsidR="008B08A0" w:rsidRPr="00E42BAD" w:rsidRDefault="008B08A0" w:rsidP="000F5769">
            <w:pPr>
              <w:rPr>
                <w:rFonts w:ascii="Arial" w:hAnsi="Arial" w:cs="Arial"/>
                <w:b/>
                <w:bCs/>
                <w:sz w:val="20"/>
                <w:szCs w:val="20"/>
              </w:rPr>
            </w:pPr>
            <w:r>
              <w:rPr>
                <w:rFonts w:ascii="Arial" w:hAnsi="Arial" w:cs="Arial"/>
                <w:sz w:val="20"/>
                <w:szCs w:val="20"/>
              </w:rPr>
              <w:t xml:space="preserve">(Cov) </w:t>
            </w:r>
            <w:del w:id="288" w:author="Kaxiong" w:date="2021-05-16T21:50:00Z">
              <w:r w:rsidDel="00A92FFF">
                <w:rPr>
                  <w:rFonts w:ascii="Arial" w:hAnsi="Arial" w:cs="Arial"/>
                  <w:sz w:val="20"/>
                  <w:szCs w:val="20"/>
                </w:rPr>
                <w:delText>Tswv Cuab</w:delText>
              </w:r>
            </w:del>
            <w:proofErr w:type="spellStart"/>
            <w:ins w:id="289" w:author="Kaxiong" w:date="2021-05-16T21:50:00Z">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ins>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w:t>
            </w:r>
            <w:proofErr w:type="spellStart"/>
            <w:r w:rsidRPr="00E42BAD">
              <w:rPr>
                <w:rFonts w:ascii="Arial" w:hAnsi="Arial" w:cs="Arial"/>
                <w:sz w:val="20"/>
                <w:szCs w:val="20"/>
              </w:rPr>
              <w:t>Khoos</w:t>
            </w:r>
            <w:proofErr w:type="spellEnd"/>
            <w:r w:rsidRPr="00E42BAD">
              <w:rPr>
                <w:rFonts w:ascii="Arial" w:hAnsi="Arial" w:cs="Arial"/>
                <w:sz w:val="20"/>
                <w:szCs w:val="20"/>
              </w:rPr>
              <w:t xml:space="preserve"> Kas Kev </w:t>
            </w:r>
            <w:proofErr w:type="spellStart"/>
            <w:r w:rsidRPr="00E42BAD">
              <w:rPr>
                <w:rFonts w:ascii="Arial" w:hAnsi="Arial" w:cs="Arial"/>
                <w:sz w:val="20"/>
                <w:szCs w:val="20"/>
              </w:rPr>
              <w:t>Kawm</w:t>
            </w:r>
            <w:proofErr w:type="spellEnd"/>
            <w:r w:rsidRPr="00E42BAD">
              <w:rPr>
                <w:rFonts w:ascii="Arial" w:hAnsi="Arial" w:cs="Arial"/>
                <w:sz w:val="20"/>
                <w:szCs w:val="20"/>
              </w:rPr>
              <w:t xml:space="preserve"> </w:t>
            </w:r>
            <w:proofErr w:type="spellStart"/>
            <w:r>
              <w:rPr>
                <w:rFonts w:ascii="Arial" w:hAnsi="Arial" w:cs="Arial"/>
                <w:sz w:val="20"/>
                <w:szCs w:val="20"/>
              </w:rPr>
              <w:t>Ntiag</w:t>
            </w:r>
            <w:proofErr w:type="spellEnd"/>
            <w:r>
              <w:rPr>
                <w:rFonts w:ascii="Arial" w:hAnsi="Arial" w:cs="Arial"/>
                <w:sz w:val="20"/>
                <w:szCs w:val="20"/>
              </w:rPr>
              <w:t xml:space="preserve"> Tus</w:t>
            </w:r>
          </w:p>
        </w:tc>
        <w:tc>
          <w:tcPr>
            <w:tcW w:w="2044" w:type="dxa"/>
          </w:tcPr>
          <w:p w14:paraId="62052C92" w14:textId="77777777" w:rsidR="008B08A0" w:rsidRPr="00E42BAD" w:rsidRDefault="008B08A0" w:rsidP="000F5769">
            <w:pPr>
              <w:rPr>
                <w:rFonts w:ascii="Arial" w:hAnsi="Arial" w:cs="Arial"/>
                <w:sz w:val="20"/>
                <w:szCs w:val="20"/>
              </w:rPr>
            </w:pPr>
          </w:p>
          <w:p w14:paraId="7B8BBBE5" w14:textId="77777777"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r>
              <w:rPr>
                <w:rFonts w:ascii="Arial" w:hAnsi="Arial" w:cs="Arial"/>
                <w:sz w:val="20"/>
                <w:szCs w:val="20"/>
              </w:rPr>
              <w:t>C</w:t>
            </w:r>
            <w:r w:rsidRPr="00E42BAD">
              <w:rPr>
                <w:rFonts w:ascii="Arial" w:hAnsi="Arial" w:cs="Arial"/>
                <w:sz w:val="20"/>
                <w:szCs w:val="20"/>
              </w:rPr>
              <w:t xml:space="preserve">ov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1900" w:type="dxa"/>
          </w:tcPr>
          <w:p w14:paraId="3AB43EBF" w14:textId="190228B1"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r>
              <w:rPr>
                <w:rFonts w:ascii="Arial" w:hAnsi="Arial" w:cs="Arial"/>
                <w:sz w:val="20"/>
                <w:szCs w:val="20"/>
              </w:rPr>
              <w:t>C</w:t>
            </w:r>
            <w:r w:rsidRPr="00E42BAD">
              <w:rPr>
                <w:rFonts w:ascii="Arial" w:hAnsi="Arial" w:cs="Arial"/>
                <w:sz w:val="20"/>
                <w:szCs w:val="20"/>
              </w:rPr>
              <w:t xml:space="preserve">ov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Pr>
                <w:rFonts w:ascii="Arial" w:hAnsi="Arial" w:cs="Arial"/>
                <w:sz w:val="20"/>
                <w:szCs w:val="20"/>
              </w:rPr>
              <w:t xml:space="preserve"> </w:t>
            </w:r>
            <w:del w:id="290" w:author="Kaxiong" w:date="2021-05-16T21:59:00Z">
              <w:r w:rsidDel="006F180A">
                <w:rPr>
                  <w:rFonts w:ascii="Arial" w:hAnsi="Arial" w:cs="Arial"/>
                  <w:sz w:val="20"/>
                  <w:szCs w:val="20"/>
                </w:rPr>
                <w:delText>C</w:delText>
              </w:r>
              <w:r w:rsidRPr="00E42BAD" w:rsidDel="006F180A">
                <w:rPr>
                  <w:rFonts w:ascii="Arial" w:hAnsi="Arial" w:cs="Arial"/>
                  <w:sz w:val="20"/>
                  <w:szCs w:val="20"/>
                </w:rPr>
                <w:delText xml:space="preserve">uam  </w:delText>
              </w:r>
              <w:r w:rsidDel="006F180A">
                <w:rPr>
                  <w:rFonts w:ascii="Arial" w:hAnsi="Arial" w:cs="Arial"/>
                  <w:sz w:val="20"/>
                  <w:szCs w:val="20"/>
                </w:rPr>
                <w:delText>U</w:delText>
              </w:r>
              <w:r w:rsidRPr="00E42BAD" w:rsidDel="006F180A">
                <w:rPr>
                  <w:rFonts w:ascii="Arial" w:hAnsi="Arial" w:cs="Arial"/>
                  <w:sz w:val="20"/>
                  <w:szCs w:val="20"/>
                </w:rPr>
                <w:delText>as</w:delText>
              </w:r>
            </w:del>
            <w:proofErr w:type="spellStart"/>
            <w:ins w:id="291" w:author="Kaxiong" w:date="2021-05-16T21:59:00Z">
              <w:r w:rsidR="006F180A">
                <w:rPr>
                  <w:rFonts w:ascii="Arial" w:hAnsi="Arial" w:cs="Arial"/>
                  <w:sz w:val="20"/>
                  <w:szCs w:val="20"/>
                </w:rPr>
                <w:t>C</w:t>
              </w:r>
              <w:r w:rsidR="006F180A" w:rsidRPr="00E42BAD">
                <w:rPr>
                  <w:rFonts w:ascii="Arial" w:hAnsi="Arial" w:cs="Arial"/>
                  <w:sz w:val="20"/>
                  <w:szCs w:val="20"/>
                </w:rPr>
                <w:t>uam</w:t>
              </w:r>
              <w:proofErr w:type="spellEnd"/>
              <w:r w:rsidR="006F180A" w:rsidRPr="00E42BAD">
                <w:rPr>
                  <w:rFonts w:ascii="Arial" w:hAnsi="Arial" w:cs="Arial"/>
                  <w:sz w:val="20"/>
                  <w:szCs w:val="20"/>
                </w:rPr>
                <w:t xml:space="preserve"> </w:t>
              </w:r>
              <w:proofErr w:type="spellStart"/>
              <w:r w:rsidR="006F180A" w:rsidRPr="00E42BAD">
                <w:rPr>
                  <w:rFonts w:ascii="Arial" w:hAnsi="Arial" w:cs="Arial"/>
                  <w:sz w:val="20"/>
                  <w:szCs w:val="20"/>
                </w:rPr>
                <w:t>Uas</w:t>
              </w:r>
            </w:ins>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sis</w:t>
            </w:r>
            <w:proofErr w:type="spellEnd"/>
            <w:r w:rsidRPr="00E42BAD">
              <w:rPr>
                <w:rFonts w:ascii="Arial" w:hAnsi="Arial" w:cs="Arial"/>
                <w:sz w:val="20"/>
                <w:szCs w:val="20"/>
              </w:rPr>
              <w:t xml:space="preserve"> </w:t>
            </w:r>
            <w:r>
              <w:rPr>
                <w:rFonts w:ascii="Arial" w:hAnsi="Arial" w:cs="Arial"/>
                <w:sz w:val="20"/>
                <w:szCs w:val="20"/>
              </w:rPr>
              <w:t>T</w:t>
            </w:r>
            <w:r w:rsidRPr="00E42BAD">
              <w:rPr>
                <w:rFonts w:ascii="Arial" w:hAnsi="Arial" w:cs="Arial"/>
                <w:sz w:val="20"/>
                <w:szCs w:val="20"/>
              </w:rPr>
              <w:t xml:space="preserve">au </w:t>
            </w:r>
            <w:proofErr w:type="spellStart"/>
            <w:r>
              <w:rPr>
                <w:rFonts w:ascii="Arial" w:hAnsi="Arial" w:cs="Arial"/>
                <w:sz w:val="20"/>
                <w:szCs w:val="20"/>
              </w:rPr>
              <w:t>T</w:t>
            </w:r>
            <w:r w:rsidRPr="00E42BAD">
              <w:rPr>
                <w:rFonts w:ascii="Arial" w:hAnsi="Arial" w:cs="Arial"/>
                <w:sz w:val="20"/>
                <w:szCs w:val="20"/>
              </w:rPr>
              <w:t>ham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xog</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H</w:t>
            </w:r>
            <w:r w:rsidRPr="00E42BAD">
              <w:rPr>
                <w:rFonts w:ascii="Arial" w:hAnsi="Arial" w:cs="Arial"/>
                <w:sz w:val="20"/>
                <w:szCs w:val="20"/>
              </w:rPr>
              <w:t>loov</w:t>
            </w:r>
            <w:proofErr w:type="spellEnd"/>
          </w:p>
        </w:tc>
        <w:tc>
          <w:tcPr>
            <w:tcW w:w="2509" w:type="dxa"/>
          </w:tcPr>
          <w:p w14:paraId="2FD7F749" w14:textId="77777777" w:rsidR="008B08A0" w:rsidRPr="00E42BAD" w:rsidRDefault="008B08A0" w:rsidP="000F5769">
            <w:pPr>
              <w:rPr>
                <w:rFonts w:ascii="Arial" w:hAnsi="Arial" w:cs="Arial"/>
                <w:sz w:val="20"/>
                <w:szCs w:val="20"/>
              </w:rPr>
            </w:pPr>
            <w:proofErr w:type="spellStart"/>
            <w:r w:rsidRPr="00E42BAD">
              <w:rPr>
                <w:rFonts w:ascii="Arial" w:hAnsi="Arial" w:cs="Arial"/>
                <w:sz w:val="20"/>
                <w:szCs w:val="20"/>
              </w:rPr>
              <w:t>Daim</w:t>
            </w:r>
            <w:proofErr w:type="spellEnd"/>
            <w:r w:rsidRPr="00E42BAD">
              <w:rPr>
                <w:rFonts w:ascii="Arial" w:hAnsi="Arial" w:cs="Arial"/>
                <w:sz w:val="20"/>
                <w:szCs w:val="20"/>
              </w:rPr>
              <w:t xml:space="preserve"> </w:t>
            </w:r>
            <w:proofErr w:type="spellStart"/>
            <w:r w:rsidRPr="00E42BAD">
              <w:rPr>
                <w:rFonts w:ascii="Arial" w:hAnsi="Arial" w:cs="Arial"/>
                <w:sz w:val="20"/>
                <w:szCs w:val="20"/>
              </w:rPr>
              <w:t>ntawv</w:t>
            </w:r>
            <w:proofErr w:type="spellEnd"/>
            <w:r w:rsidRPr="00E42BAD">
              <w:rPr>
                <w:rFonts w:ascii="Arial" w:hAnsi="Arial" w:cs="Arial"/>
                <w:sz w:val="20"/>
                <w:szCs w:val="20"/>
              </w:rPr>
              <w:t xml:space="preserve"> </w:t>
            </w:r>
            <w:proofErr w:type="spellStart"/>
            <w:r w:rsidRPr="00E42BAD">
              <w:rPr>
                <w:rFonts w:ascii="Arial" w:hAnsi="Arial" w:cs="Arial"/>
                <w:sz w:val="20"/>
                <w:szCs w:val="20"/>
              </w:rPr>
              <w:t>sau</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muab</w:t>
            </w:r>
            <w:proofErr w:type="spellEnd"/>
            <w:r w:rsidRPr="00E42BAD">
              <w:rPr>
                <w:rFonts w:ascii="Arial" w:hAnsi="Arial" w:cs="Arial"/>
                <w:sz w:val="20"/>
                <w:szCs w:val="20"/>
              </w:rPr>
              <w:t xml:space="preserve"> </w:t>
            </w:r>
            <w:proofErr w:type="spellStart"/>
            <w:r w:rsidRPr="00E42BAD">
              <w:rPr>
                <w:rFonts w:ascii="Arial" w:hAnsi="Arial" w:cs="Arial"/>
                <w:sz w:val="20"/>
                <w:szCs w:val="20"/>
              </w:rPr>
              <w:t>mus</w:t>
            </w:r>
            <w:proofErr w:type="spellEnd"/>
            <w:r w:rsidRPr="00E42BAD">
              <w:rPr>
                <w:rFonts w:ascii="Arial" w:hAnsi="Arial" w:cs="Arial"/>
                <w:sz w:val="20"/>
                <w:szCs w:val="20"/>
              </w:rPr>
              <w:t xml:space="preserve"> tau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xa</w:t>
            </w:r>
            <w:proofErr w:type="spellEnd"/>
            <w:r w:rsidRPr="00E42BAD">
              <w:rPr>
                <w:rFonts w:ascii="Arial" w:hAnsi="Arial" w:cs="Arial"/>
                <w:sz w:val="20"/>
                <w:szCs w:val="20"/>
              </w:rPr>
              <w:t xml:space="preserve"> </w:t>
            </w:r>
            <w:proofErr w:type="spellStart"/>
            <w:r w:rsidRPr="00E42BAD">
              <w:rPr>
                <w:rFonts w:ascii="Arial" w:hAnsi="Arial" w:cs="Arial"/>
                <w:sz w:val="20"/>
                <w:szCs w:val="20"/>
              </w:rPr>
              <w:t>rau</w:t>
            </w:r>
            <w:proofErr w:type="spellEnd"/>
            <w:r w:rsidRPr="00E42BAD">
              <w:rPr>
                <w:rFonts w:ascii="Arial" w:hAnsi="Arial" w:cs="Arial"/>
                <w:sz w:val="20"/>
                <w:szCs w:val="20"/>
              </w:rPr>
              <w:t xml:space="preserve"> </w:t>
            </w:r>
            <w:proofErr w:type="spellStart"/>
            <w:r w:rsidRPr="00E42BAD">
              <w:rPr>
                <w:rFonts w:ascii="Arial" w:hAnsi="Arial" w:cs="Arial"/>
                <w:sz w:val="20"/>
                <w:szCs w:val="20"/>
              </w:rPr>
              <w:t>niam</w:t>
            </w:r>
            <w:proofErr w:type="spellEnd"/>
            <w:r w:rsidRPr="00E42BAD">
              <w:rPr>
                <w:rFonts w:ascii="Arial" w:hAnsi="Arial" w:cs="Arial"/>
                <w:sz w:val="20"/>
                <w:szCs w:val="20"/>
              </w:rPr>
              <w:t xml:space="preserve"> </w:t>
            </w:r>
            <w:proofErr w:type="spellStart"/>
            <w:r w:rsidRPr="00E42BAD">
              <w:rPr>
                <w:rFonts w:ascii="Arial" w:hAnsi="Arial" w:cs="Arial"/>
                <w:sz w:val="20"/>
                <w:szCs w:val="20"/>
              </w:rPr>
              <w:t>txiv</w:t>
            </w:r>
            <w:proofErr w:type="spellEnd"/>
            <w:r w:rsidRPr="00E42BAD">
              <w:rPr>
                <w:rFonts w:ascii="Arial" w:hAnsi="Arial" w:cs="Arial"/>
                <w:sz w:val="20"/>
                <w:szCs w:val="20"/>
              </w:rPr>
              <w:t xml:space="preserve"> </w:t>
            </w:r>
            <w:proofErr w:type="spellStart"/>
            <w:r w:rsidRPr="00E42BAD">
              <w:rPr>
                <w:rFonts w:ascii="Arial" w:hAnsi="Arial" w:cs="Arial"/>
                <w:sz w:val="20"/>
                <w:szCs w:val="20"/>
              </w:rPr>
              <w:t>thiab</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w:t>
            </w:r>
            <w:proofErr w:type="spellStart"/>
            <w:r w:rsidRPr="00E42BAD">
              <w:rPr>
                <w:rFonts w:ascii="Arial" w:hAnsi="Arial" w:cs="Arial"/>
                <w:sz w:val="20"/>
                <w:szCs w:val="20"/>
              </w:rPr>
              <w:t>ua</w:t>
            </w:r>
            <w:proofErr w:type="spellEnd"/>
            <w:r w:rsidRPr="00E42BAD">
              <w:rPr>
                <w:rFonts w:ascii="Arial" w:hAnsi="Arial" w:cs="Arial"/>
                <w:sz w:val="20"/>
                <w:szCs w:val="20"/>
              </w:rPr>
              <w:t xml:space="preserve"> </w:t>
            </w:r>
            <w:proofErr w:type="spellStart"/>
            <w:r w:rsidRPr="00E42BAD">
              <w:rPr>
                <w:rFonts w:ascii="Arial" w:hAnsi="Arial" w:cs="Arial"/>
                <w:sz w:val="20"/>
                <w:szCs w:val="20"/>
              </w:rPr>
              <w:t>ntej</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w:t>
            </w:r>
            <w:proofErr w:type="spellStart"/>
            <w:r w:rsidRPr="00E42BAD">
              <w:rPr>
                <w:rFonts w:ascii="Arial" w:hAnsi="Arial" w:cs="Arial"/>
                <w:sz w:val="20"/>
                <w:szCs w:val="20"/>
              </w:rPr>
              <w:t>txog</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r>
              <w:rPr>
                <w:rFonts w:ascii="Arial" w:hAnsi="Arial" w:cs="Arial"/>
                <w:sz w:val="20"/>
                <w:szCs w:val="20"/>
              </w:rPr>
              <w:t>C</w:t>
            </w:r>
            <w:r w:rsidRPr="00E42BAD">
              <w:rPr>
                <w:rFonts w:ascii="Arial" w:hAnsi="Arial" w:cs="Arial"/>
                <w:sz w:val="20"/>
                <w:szCs w:val="20"/>
              </w:rPr>
              <w:t xml:space="preserve">ov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2361" w:type="dxa"/>
          </w:tcPr>
          <w:p w14:paraId="0B367374" w14:textId="77777777" w:rsidR="008B08A0" w:rsidRPr="00E42BAD" w:rsidRDefault="008B08A0" w:rsidP="000F5769">
            <w:pPr>
              <w:rPr>
                <w:rFonts w:ascii="Arial" w:hAnsi="Arial" w:cs="Arial"/>
                <w:sz w:val="20"/>
                <w:szCs w:val="20"/>
              </w:rPr>
            </w:pPr>
          </w:p>
          <w:p w14:paraId="42F7EB01" w14:textId="5DD4AE3F" w:rsidR="008B08A0" w:rsidRPr="00E42BAD" w:rsidRDefault="008B08A0" w:rsidP="000F5769">
            <w:pPr>
              <w:rPr>
                <w:rFonts w:ascii="Arial" w:hAnsi="Arial" w:cs="Arial"/>
                <w:sz w:val="20"/>
                <w:szCs w:val="20"/>
              </w:rPr>
            </w:pPr>
            <w:r>
              <w:rPr>
                <w:rFonts w:ascii="Arial" w:hAnsi="Arial" w:cs="Arial"/>
                <w:sz w:val="20"/>
                <w:szCs w:val="20"/>
              </w:rPr>
              <w:t xml:space="preserve">Tus </w:t>
            </w:r>
            <w:del w:id="292" w:author="Kaxiong" w:date="2021-05-16T21:50:00Z">
              <w:r w:rsidDel="00A92FFF">
                <w:rPr>
                  <w:rFonts w:ascii="Arial" w:hAnsi="Arial" w:cs="Arial"/>
                  <w:sz w:val="20"/>
                  <w:szCs w:val="20"/>
                </w:rPr>
                <w:delText>tswv cuab</w:delText>
              </w:r>
            </w:del>
            <w:proofErr w:type="spellStart"/>
            <w:ins w:id="293" w:author="Kaxiong" w:date="2021-05-16T21:50:00Z">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ins>
            <w:proofErr w:type="spellEnd"/>
            <w:r w:rsidRPr="00E42BAD">
              <w:rPr>
                <w:rFonts w:ascii="Arial" w:hAnsi="Arial" w:cs="Arial"/>
                <w:sz w:val="20"/>
                <w:szCs w:val="20"/>
              </w:rPr>
              <w:t xml:space="preserve">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tab tom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kev</w:t>
            </w:r>
            <w:proofErr w:type="spellEnd"/>
            <w:r w:rsidRPr="00E42BAD">
              <w:rPr>
                <w:rFonts w:ascii="Arial" w:hAnsi="Arial" w:cs="Arial"/>
                <w:sz w:val="20"/>
                <w:szCs w:val="20"/>
              </w:rPr>
              <w:t xml:space="preserve"> </w:t>
            </w:r>
            <w:proofErr w:type="spellStart"/>
            <w:r w:rsidRPr="00E42BAD">
              <w:rPr>
                <w:rFonts w:ascii="Arial" w:hAnsi="Arial" w:cs="Arial"/>
                <w:sz w:val="20"/>
                <w:szCs w:val="20"/>
              </w:rPr>
              <w:t>zam</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ntau</w:t>
            </w:r>
            <w:proofErr w:type="spellEnd"/>
            <w:r w:rsidRPr="00E42BAD">
              <w:rPr>
                <w:rFonts w:ascii="Arial" w:hAnsi="Arial" w:cs="Arial"/>
                <w:sz w:val="20"/>
                <w:szCs w:val="20"/>
              </w:rPr>
              <w:t xml:space="preserve"> los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IEP</w:t>
            </w:r>
          </w:p>
        </w:tc>
      </w:tr>
      <w:tr w:rsidR="008B08A0" w14:paraId="3FD4F5CA" w14:textId="77777777" w:rsidTr="000F5769">
        <w:trPr>
          <w:trHeight w:val="350"/>
        </w:trPr>
        <w:tc>
          <w:tcPr>
            <w:tcW w:w="1642" w:type="dxa"/>
          </w:tcPr>
          <w:p w14:paraId="4D02D5EF" w14:textId="1830BF95" w:rsidR="008B08A0" w:rsidRPr="00ED13CD" w:rsidRDefault="0095721C" w:rsidP="000F5769">
            <w:pPr>
              <w:rPr>
                <w:rFonts w:ascii="Arial" w:hAnsi="Arial" w:cs="Arial"/>
                <w:i/>
                <w:iCs/>
                <w:sz w:val="19"/>
                <w:szCs w:val="19"/>
                <w:u w:val="single"/>
              </w:rPr>
            </w:pPr>
            <w:r>
              <w:rPr>
                <w:rFonts w:ascii="Arial" w:hAnsi="Arial" w:cs="Arial"/>
                <w:i/>
                <w:iCs/>
                <w:sz w:val="19"/>
                <w:szCs w:val="19"/>
                <w:u w:val="single"/>
              </w:rPr>
              <w:t>See Lor</w:t>
            </w:r>
          </w:p>
        </w:tc>
        <w:tc>
          <w:tcPr>
            <w:tcW w:w="2044" w:type="dxa"/>
          </w:tcPr>
          <w:p w14:paraId="00D6219F" w14:textId="2DF3DA7D" w:rsidR="008B08A0" w:rsidRPr="00ED13CD" w:rsidRDefault="0095721C" w:rsidP="000F5769">
            <w:pPr>
              <w:rPr>
                <w:rFonts w:ascii="Arial" w:hAnsi="Arial" w:cs="Arial"/>
                <w:i/>
                <w:iCs/>
                <w:sz w:val="19"/>
                <w:szCs w:val="19"/>
                <w:u w:val="single"/>
              </w:rPr>
            </w:pPr>
            <w:r>
              <w:rPr>
                <w:rFonts w:ascii="Arial" w:hAnsi="Arial" w:cs="Arial"/>
                <w:i/>
                <w:iCs/>
                <w:sz w:val="19"/>
                <w:szCs w:val="19"/>
                <w:u w:val="single"/>
              </w:rPr>
              <w:t xml:space="preserve">Kev </w:t>
            </w:r>
            <w:proofErr w:type="spellStart"/>
            <w:ins w:id="294" w:author="Kaxiong" w:date="2021-05-17T20:05:00Z">
              <w:r w:rsidR="008B621B">
                <w:rPr>
                  <w:rFonts w:ascii="Arial" w:hAnsi="Arial" w:cs="Arial"/>
                  <w:i/>
                  <w:iCs/>
                  <w:sz w:val="19"/>
                  <w:szCs w:val="19"/>
                  <w:u w:val="single"/>
                </w:rPr>
                <w:t>Kawm</w:t>
              </w:r>
              <w:proofErr w:type="spellEnd"/>
              <w:r w:rsidR="008B621B">
                <w:rPr>
                  <w:rFonts w:ascii="Arial" w:hAnsi="Arial" w:cs="Arial"/>
                  <w:i/>
                  <w:iCs/>
                  <w:sz w:val="19"/>
                  <w:szCs w:val="19"/>
                  <w:u w:val="single"/>
                </w:rPr>
                <w:t xml:space="preserve"> </w:t>
              </w:r>
              <w:proofErr w:type="spellStart"/>
              <w:r w:rsidR="008B621B">
                <w:rPr>
                  <w:rFonts w:ascii="Arial" w:hAnsi="Arial" w:cs="Arial"/>
                  <w:i/>
                  <w:iCs/>
                  <w:sz w:val="19"/>
                  <w:szCs w:val="19"/>
                  <w:u w:val="single"/>
                </w:rPr>
                <w:t>Ntawv</w:t>
              </w:r>
              <w:proofErr w:type="spellEnd"/>
              <w:r w:rsidR="008B621B">
                <w:rPr>
                  <w:rFonts w:ascii="Arial" w:hAnsi="Arial" w:cs="Arial"/>
                  <w:i/>
                  <w:iCs/>
                  <w:sz w:val="19"/>
                  <w:szCs w:val="19"/>
                  <w:u w:val="single"/>
                </w:rPr>
                <w:t xml:space="preserve"> </w:t>
              </w:r>
            </w:ins>
            <w:proofErr w:type="spellStart"/>
            <w:r>
              <w:rPr>
                <w:rFonts w:ascii="Arial" w:hAnsi="Arial" w:cs="Arial"/>
                <w:i/>
                <w:iCs/>
                <w:sz w:val="19"/>
                <w:szCs w:val="19"/>
                <w:u w:val="single"/>
              </w:rPr>
              <w:t>Ib</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Txwm</w:t>
            </w:r>
            <w:proofErr w:type="spellEnd"/>
            <w:r>
              <w:rPr>
                <w:rFonts w:ascii="Arial" w:hAnsi="Arial" w:cs="Arial"/>
                <w:i/>
                <w:iCs/>
                <w:sz w:val="19"/>
                <w:szCs w:val="19"/>
                <w:u w:val="single"/>
              </w:rPr>
              <w:t xml:space="preserve"> </w:t>
            </w:r>
            <w:del w:id="295" w:author="Kaxiong" w:date="2021-05-17T20:05:00Z">
              <w:r w:rsidDel="00F17EF7">
                <w:rPr>
                  <w:rFonts w:ascii="Arial" w:hAnsi="Arial" w:cs="Arial"/>
                  <w:i/>
                  <w:iCs/>
                  <w:sz w:val="19"/>
                  <w:szCs w:val="19"/>
                  <w:u w:val="single"/>
                </w:rPr>
                <w:delText>Kawm</w:delText>
              </w:r>
            </w:del>
          </w:p>
        </w:tc>
        <w:tc>
          <w:tcPr>
            <w:tcW w:w="1900" w:type="dxa"/>
          </w:tcPr>
          <w:p w14:paraId="31D4848A" w14:textId="77777777" w:rsidR="008B08A0" w:rsidRDefault="008B08A0" w:rsidP="000F5769">
            <w:pPr>
              <w:rPr>
                <w:rFonts w:ascii="Arial" w:hAnsi="Arial" w:cs="Arial"/>
                <w:b/>
                <w:bCs/>
                <w:sz w:val="19"/>
                <w:szCs w:val="19"/>
              </w:rPr>
            </w:pPr>
            <w:r w:rsidRPr="001F433B">
              <w:rPr>
                <w:noProof/>
              </w:rPr>
              <w:drawing>
                <wp:inline distT="0" distB="0" distL="0" distR="0" wp14:anchorId="4D6B3343" wp14:editId="249A73D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0ED6951" w14:textId="0C819312" w:rsidR="008B08A0" w:rsidRDefault="006D63F8" w:rsidP="000F5769">
            <w:pPr>
              <w:rPr>
                <w:rFonts w:ascii="Arial" w:hAnsi="Arial" w:cs="Arial"/>
                <w:b/>
                <w:bCs/>
                <w:sz w:val="19"/>
                <w:szCs w:val="19"/>
              </w:rPr>
            </w:pPr>
            <w:r w:rsidRPr="0070199D">
              <w:rPr>
                <w:noProof/>
                <w:sz w:val="1"/>
                <w:szCs w:val="1"/>
              </w:rPr>
              <w:drawing>
                <wp:inline distT="0" distB="0" distL="0" distR="0" wp14:anchorId="61F3DD7F" wp14:editId="638547AC">
                  <wp:extent cx="1524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6EEE1CD4" w14:textId="3B8E1D24" w:rsidR="008B08A0" w:rsidRPr="0070199D" w:rsidRDefault="00A11606" w:rsidP="000F5769">
            <w:pPr>
              <w:rPr>
                <w:rFonts w:ascii="Arial" w:hAnsi="Arial" w:cs="Arial"/>
                <w:sz w:val="19"/>
                <w:szCs w:val="19"/>
              </w:rPr>
            </w:pPr>
            <w:r>
              <w:pict w14:anchorId="7EBDD89B">
                <v:shape id="Picture 276" o:spid="_x0000_i1032" type="#_x0000_t75" style="width:12.25pt;height:9.5pt;visibility:visible;mso-wrap-style:square">
                  <v:imagedata r:id="rId9"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172A86" w:rsidRPr="0070199D">
              <w:rPr>
                <w:noProof/>
                <w:sz w:val="1"/>
                <w:szCs w:val="1"/>
              </w:rPr>
              <w:drawing>
                <wp:inline distT="0" distB="0" distL="0" distR="0" wp14:anchorId="5600BEA0" wp14:editId="759DE414">
                  <wp:extent cx="152400" cy="1143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518586F" w14:textId="77777777" w:rsidTr="000F5769">
        <w:trPr>
          <w:trHeight w:val="485"/>
        </w:trPr>
        <w:tc>
          <w:tcPr>
            <w:tcW w:w="1642" w:type="dxa"/>
          </w:tcPr>
          <w:p w14:paraId="67E61B20" w14:textId="04256EB0" w:rsidR="008B08A0" w:rsidRPr="00ED13CD" w:rsidRDefault="008B08A0" w:rsidP="000F5769">
            <w:pPr>
              <w:rPr>
                <w:rFonts w:ascii="Arial" w:hAnsi="Arial" w:cs="Arial"/>
                <w:i/>
                <w:iCs/>
                <w:sz w:val="19"/>
                <w:szCs w:val="19"/>
                <w:u w:val="single"/>
              </w:rPr>
            </w:pPr>
          </w:p>
        </w:tc>
        <w:tc>
          <w:tcPr>
            <w:tcW w:w="2044" w:type="dxa"/>
          </w:tcPr>
          <w:p w14:paraId="01AB852D" w14:textId="77777777" w:rsidR="008B08A0" w:rsidRPr="00ED13CD" w:rsidRDefault="008B08A0" w:rsidP="000F5769">
            <w:pPr>
              <w:rPr>
                <w:rFonts w:ascii="Arial" w:hAnsi="Arial" w:cs="Arial"/>
                <w:i/>
                <w:iCs/>
                <w:sz w:val="19"/>
                <w:szCs w:val="19"/>
                <w:u w:val="single"/>
              </w:rPr>
            </w:pPr>
          </w:p>
        </w:tc>
        <w:tc>
          <w:tcPr>
            <w:tcW w:w="1900" w:type="dxa"/>
          </w:tcPr>
          <w:p w14:paraId="2C20CE10" w14:textId="76307EDE" w:rsidR="008B08A0" w:rsidRDefault="006D63F8" w:rsidP="000F5769">
            <w:pPr>
              <w:rPr>
                <w:rFonts w:ascii="Arial" w:hAnsi="Arial" w:cs="Arial"/>
                <w:b/>
                <w:bCs/>
                <w:sz w:val="19"/>
                <w:szCs w:val="19"/>
              </w:rPr>
            </w:pPr>
            <w:r w:rsidRPr="001F433B">
              <w:rPr>
                <w:noProof/>
              </w:rPr>
              <w:drawing>
                <wp:inline distT="0" distB="0" distL="0" distR="0" wp14:anchorId="3D8007DB" wp14:editId="73BA241D">
                  <wp:extent cx="147320" cy="115570"/>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18E16EF" w14:textId="77777777" w:rsidR="008B08A0" w:rsidRDefault="008B08A0" w:rsidP="000F5769">
            <w:pPr>
              <w:rPr>
                <w:rFonts w:ascii="Arial" w:hAnsi="Arial" w:cs="Arial"/>
                <w:b/>
                <w:bCs/>
                <w:sz w:val="19"/>
                <w:szCs w:val="19"/>
              </w:rPr>
            </w:pPr>
            <w:r w:rsidRPr="001F433B">
              <w:rPr>
                <w:noProof/>
              </w:rPr>
              <w:drawing>
                <wp:inline distT="0" distB="0" distL="0" distR="0" wp14:anchorId="2D19ABBB" wp14:editId="4CDDFE2C">
                  <wp:extent cx="147320" cy="115570"/>
                  <wp:effectExtent l="0" t="0" r="508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3126E25" w14:textId="22DA7E86" w:rsidR="008B08A0" w:rsidRPr="0070199D" w:rsidRDefault="00A11606" w:rsidP="000F5769">
            <w:pPr>
              <w:rPr>
                <w:rFonts w:ascii="Arial" w:hAnsi="Arial" w:cs="Arial"/>
                <w:sz w:val="19"/>
                <w:szCs w:val="19"/>
              </w:rPr>
            </w:pPr>
            <w:r>
              <w:pict w14:anchorId="2E378448">
                <v:shape id="Picture 275" o:spid="_x0000_i1033" type="#_x0000_t75" style="width:12.25pt;height:9.5pt;visibility:visible;mso-wrap-style:square">
                  <v:imagedata r:id="rId9" o:title=""/>
                </v:shape>
              </w:pict>
            </w:r>
            <w:r w:rsidR="008B08A0">
              <w:t xml:space="preserve"> </w: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70199D">
              <w:rPr>
                <w:noProof/>
              </w:rPr>
              <w:drawing>
                <wp:inline distT="0" distB="0" distL="0" distR="0" wp14:anchorId="705D63EB" wp14:editId="49CF1D44">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043C566" w14:textId="77777777" w:rsidTr="000F5769">
        <w:trPr>
          <w:trHeight w:val="440"/>
        </w:trPr>
        <w:tc>
          <w:tcPr>
            <w:tcW w:w="1642" w:type="dxa"/>
          </w:tcPr>
          <w:p w14:paraId="02057B36" w14:textId="77777777" w:rsidR="008B08A0" w:rsidRPr="00ED13CD" w:rsidRDefault="008B08A0" w:rsidP="000F5769">
            <w:pPr>
              <w:rPr>
                <w:rFonts w:ascii="Arial" w:hAnsi="Arial" w:cs="Arial"/>
                <w:i/>
                <w:iCs/>
                <w:sz w:val="19"/>
                <w:szCs w:val="19"/>
                <w:u w:val="single"/>
              </w:rPr>
            </w:pPr>
          </w:p>
        </w:tc>
        <w:tc>
          <w:tcPr>
            <w:tcW w:w="2044" w:type="dxa"/>
          </w:tcPr>
          <w:p w14:paraId="275474C6" w14:textId="77777777" w:rsidR="008B08A0" w:rsidRPr="00ED13CD" w:rsidRDefault="008B08A0" w:rsidP="000F5769">
            <w:pPr>
              <w:rPr>
                <w:rFonts w:ascii="Arial" w:hAnsi="Arial" w:cs="Arial"/>
                <w:i/>
                <w:iCs/>
                <w:sz w:val="19"/>
                <w:szCs w:val="19"/>
                <w:u w:val="single"/>
              </w:rPr>
            </w:pPr>
          </w:p>
        </w:tc>
        <w:tc>
          <w:tcPr>
            <w:tcW w:w="1900" w:type="dxa"/>
          </w:tcPr>
          <w:p w14:paraId="6E10A593" w14:textId="77777777" w:rsidR="008B08A0" w:rsidRDefault="008B08A0" w:rsidP="000F5769">
            <w:pPr>
              <w:rPr>
                <w:rFonts w:ascii="Arial" w:hAnsi="Arial" w:cs="Arial"/>
                <w:b/>
                <w:bCs/>
                <w:sz w:val="19"/>
                <w:szCs w:val="19"/>
              </w:rPr>
            </w:pPr>
            <w:r w:rsidRPr="001F433B">
              <w:rPr>
                <w:noProof/>
              </w:rPr>
              <w:drawing>
                <wp:inline distT="0" distB="0" distL="0" distR="0" wp14:anchorId="29A28CF3" wp14:editId="5C06188C">
                  <wp:extent cx="147320" cy="115570"/>
                  <wp:effectExtent l="0" t="0" r="508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FACDA7D" w14:textId="77777777" w:rsidR="008B08A0" w:rsidRDefault="008B08A0" w:rsidP="000F5769">
            <w:pPr>
              <w:rPr>
                <w:rFonts w:ascii="Arial" w:hAnsi="Arial" w:cs="Arial"/>
                <w:b/>
                <w:bCs/>
                <w:sz w:val="19"/>
                <w:szCs w:val="19"/>
              </w:rPr>
            </w:pPr>
            <w:r w:rsidRPr="001F433B">
              <w:rPr>
                <w:noProof/>
              </w:rPr>
              <w:drawing>
                <wp:inline distT="0" distB="0" distL="0" distR="0" wp14:anchorId="70E89DA1" wp14:editId="26F42379">
                  <wp:extent cx="147320" cy="11557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546980B" w14:textId="77777777" w:rsidR="008B08A0" w:rsidRPr="0070199D" w:rsidRDefault="008B08A0" w:rsidP="000F5769">
            <w:pPr>
              <w:rPr>
                <w:rFonts w:ascii="Arial" w:hAnsi="Arial" w:cs="Arial"/>
                <w:sz w:val="19"/>
                <w:szCs w:val="19"/>
              </w:rPr>
            </w:pPr>
            <w:r w:rsidRPr="0070199D">
              <w:rPr>
                <w:noProof/>
              </w:rPr>
              <w:drawing>
                <wp:inline distT="0" distB="0" distL="0" distR="0" wp14:anchorId="7F01A7B4" wp14:editId="7D8BA0EB">
                  <wp:extent cx="147320" cy="11557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1F433B">
              <w:rPr>
                <w:noProof/>
              </w:rPr>
              <w:drawing>
                <wp:inline distT="0" distB="0" distL="0" distR="0" wp14:anchorId="70A95360" wp14:editId="2AF07B65">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77A7B82C" w14:textId="77777777" w:rsidTr="000F5769">
        <w:trPr>
          <w:trHeight w:val="431"/>
        </w:trPr>
        <w:tc>
          <w:tcPr>
            <w:tcW w:w="1642" w:type="dxa"/>
          </w:tcPr>
          <w:p w14:paraId="32F8A702" w14:textId="77777777" w:rsidR="008B08A0" w:rsidRPr="00ED13CD" w:rsidRDefault="008B08A0" w:rsidP="000F5769">
            <w:pPr>
              <w:rPr>
                <w:rFonts w:ascii="Arial" w:hAnsi="Arial" w:cs="Arial"/>
                <w:i/>
                <w:iCs/>
                <w:sz w:val="19"/>
                <w:szCs w:val="19"/>
                <w:u w:val="single"/>
              </w:rPr>
            </w:pPr>
          </w:p>
        </w:tc>
        <w:tc>
          <w:tcPr>
            <w:tcW w:w="2044" w:type="dxa"/>
          </w:tcPr>
          <w:p w14:paraId="082BC01C" w14:textId="77777777" w:rsidR="008B08A0" w:rsidRPr="00ED13CD" w:rsidRDefault="008B08A0" w:rsidP="000F5769">
            <w:pPr>
              <w:rPr>
                <w:rFonts w:ascii="Arial" w:hAnsi="Arial" w:cs="Arial"/>
                <w:i/>
                <w:iCs/>
                <w:sz w:val="19"/>
                <w:szCs w:val="19"/>
                <w:u w:val="single"/>
              </w:rPr>
            </w:pPr>
          </w:p>
        </w:tc>
        <w:tc>
          <w:tcPr>
            <w:tcW w:w="1900" w:type="dxa"/>
          </w:tcPr>
          <w:p w14:paraId="1175B77C" w14:textId="77777777" w:rsidR="008B08A0" w:rsidRDefault="008B08A0" w:rsidP="000F5769">
            <w:pPr>
              <w:rPr>
                <w:rFonts w:ascii="Arial" w:hAnsi="Arial" w:cs="Arial"/>
                <w:b/>
                <w:bCs/>
                <w:sz w:val="19"/>
                <w:szCs w:val="19"/>
              </w:rPr>
            </w:pPr>
            <w:r w:rsidRPr="001F433B">
              <w:rPr>
                <w:noProof/>
              </w:rPr>
              <w:drawing>
                <wp:inline distT="0" distB="0" distL="0" distR="0" wp14:anchorId="66BA8C5C" wp14:editId="1DA787E1">
                  <wp:extent cx="147320" cy="115570"/>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6C0CC432" w14:textId="77777777" w:rsidR="008B08A0" w:rsidRDefault="008B08A0" w:rsidP="000F5769">
            <w:pPr>
              <w:rPr>
                <w:rFonts w:ascii="Arial" w:hAnsi="Arial" w:cs="Arial"/>
                <w:b/>
                <w:bCs/>
                <w:sz w:val="19"/>
                <w:szCs w:val="19"/>
              </w:rPr>
            </w:pPr>
            <w:r w:rsidRPr="001F433B">
              <w:rPr>
                <w:noProof/>
              </w:rPr>
              <w:drawing>
                <wp:inline distT="0" distB="0" distL="0" distR="0" wp14:anchorId="3F149024" wp14:editId="12EA80E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0CF9C30" w14:textId="77777777" w:rsidR="008B08A0" w:rsidRPr="0070199D" w:rsidRDefault="008B08A0" w:rsidP="000F5769">
            <w:pPr>
              <w:rPr>
                <w:rFonts w:ascii="Arial" w:hAnsi="Arial" w:cs="Arial"/>
                <w:sz w:val="19"/>
                <w:szCs w:val="19"/>
              </w:rPr>
            </w:pPr>
            <w:r>
              <w:rPr>
                <w:noProof/>
              </w:rPr>
              <w:drawing>
                <wp:inline distT="0" distB="0" distL="0" distR="0" wp14:anchorId="4960173A" wp14:editId="0667E8D6">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5B5C0845" wp14:editId="74B6378C">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1879EF9" w14:textId="77777777" w:rsidTr="000F5769">
        <w:trPr>
          <w:trHeight w:val="440"/>
        </w:trPr>
        <w:tc>
          <w:tcPr>
            <w:tcW w:w="1642" w:type="dxa"/>
          </w:tcPr>
          <w:p w14:paraId="78516EE9" w14:textId="77777777" w:rsidR="008B08A0" w:rsidRPr="00ED13CD" w:rsidRDefault="008B08A0" w:rsidP="000F5769">
            <w:pPr>
              <w:rPr>
                <w:rFonts w:ascii="Arial" w:hAnsi="Arial" w:cs="Arial"/>
                <w:i/>
                <w:iCs/>
                <w:sz w:val="19"/>
                <w:szCs w:val="19"/>
                <w:u w:val="single"/>
              </w:rPr>
            </w:pPr>
          </w:p>
        </w:tc>
        <w:tc>
          <w:tcPr>
            <w:tcW w:w="2044" w:type="dxa"/>
          </w:tcPr>
          <w:p w14:paraId="6718D575" w14:textId="77777777" w:rsidR="008B08A0" w:rsidRPr="00ED13CD" w:rsidRDefault="008B08A0" w:rsidP="000F5769">
            <w:pPr>
              <w:rPr>
                <w:rFonts w:ascii="Arial" w:hAnsi="Arial" w:cs="Arial"/>
                <w:i/>
                <w:iCs/>
                <w:sz w:val="19"/>
                <w:szCs w:val="19"/>
                <w:u w:val="single"/>
              </w:rPr>
            </w:pPr>
          </w:p>
        </w:tc>
        <w:tc>
          <w:tcPr>
            <w:tcW w:w="1900" w:type="dxa"/>
          </w:tcPr>
          <w:p w14:paraId="3EC1CA3D" w14:textId="77777777" w:rsidR="008B08A0" w:rsidRDefault="008B08A0" w:rsidP="000F5769">
            <w:pPr>
              <w:rPr>
                <w:rFonts w:ascii="Arial" w:hAnsi="Arial" w:cs="Arial"/>
                <w:b/>
                <w:bCs/>
                <w:sz w:val="19"/>
                <w:szCs w:val="19"/>
              </w:rPr>
            </w:pPr>
            <w:r w:rsidRPr="001F433B">
              <w:rPr>
                <w:noProof/>
              </w:rPr>
              <w:drawing>
                <wp:inline distT="0" distB="0" distL="0" distR="0" wp14:anchorId="0D7DF910" wp14:editId="34C89063">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B784CBF" w14:textId="77777777" w:rsidR="008B08A0" w:rsidRDefault="008B08A0" w:rsidP="000F5769">
            <w:pPr>
              <w:rPr>
                <w:rFonts w:ascii="Arial" w:hAnsi="Arial" w:cs="Arial"/>
                <w:b/>
                <w:bCs/>
                <w:sz w:val="19"/>
                <w:szCs w:val="19"/>
              </w:rPr>
            </w:pPr>
            <w:r w:rsidRPr="001F433B">
              <w:rPr>
                <w:noProof/>
              </w:rPr>
              <w:drawing>
                <wp:inline distT="0" distB="0" distL="0" distR="0" wp14:anchorId="0D57FAF0" wp14:editId="03427BEB">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124F2E9" w14:textId="77777777" w:rsidR="008B08A0" w:rsidRPr="0070199D" w:rsidRDefault="008B08A0" w:rsidP="000F5769">
            <w:pPr>
              <w:rPr>
                <w:rFonts w:ascii="Arial" w:hAnsi="Arial" w:cs="Arial"/>
                <w:sz w:val="19"/>
                <w:szCs w:val="19"/>
              </w:rPr>
            </w:pPr>
            <w:r>
              <w:rPr>
                <w:noProof/>
              </w:rPr>
              <w:drawing>
                <wp:inline distT="0" distB="0" distL="0" distR="0" wp14:anchorId="289898BA" wp14:editId="0127CD73">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6F016FE5" wp14:editId="252E8A19">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07C7262" w14:textId="77777777" w:rsidTr="000F5769">
        <w:trPr>
          <w:trHeight w:val="440"/>
        </w:trPr>
        <w:tc>
          <w:tcPr>
            <w:tcW w:w="1642" w:type="dxa"/>
          </w:tcPr>
          <w:p w14:paraId="0AEA977E" w14:textId="77777777" w:rsidR="008B08A0" w:rsidRPr="00ED13CD" w:rsidRDefault="008B08A0" w:rsidP="000F5769">
            <w:pPr>
              <w:rPr>
                <w:rFonts w:ascii="Arial" w:hAnsi="Arial" w:cs="Arial"/>
                <w:i/>
                <w:iCs/>
                <w:sz w:val="19"/>
                <w:szCs w:val="19"/>
                <w:u w:val="single"/>
              </w:rPr>
            </w:pPr>
          </w:p>
        </w:tc>
        <w:tc>
          <w:tcPr>
            <w:tcW w:w="2044" w:type="dxa"/>
          </w:tcPr>
          <w:p w14:paraId="64C278DD" w14:textId="77777777" w:rsidR="008B08A0" w:rsidRPr="00ED13CD" w:rsidRDefault="008B08A0" w:rsidP="000F5769">
            <w:pPr>
              <w:rPr>
                <w:rFonts w:ascii="Arial" w:hAnsi="Arial" w:cs="Arial"/>
                <w:i/>
                <w:iCs/>
                <w:sz w:val="19"/>
                <w:szCs w:val="19"/>
                <w:u w:val="single"/>
              </w:rPr>
            </w:pPr>
          </w:p>
        </w:tc>
        <w:tc>
          <w:tcPr>
            <w:tcW w:w="1900" w:type="dxa"/>
          </w:tcPr>
          <w:p w14:paraId="13A3AA0D" w14:textId="77777777" w:rsidR="008B08A0" w:rsidRDefault="008B08A0" w:rsidP="000F5769">
            <w:pPr>
              <w:rPr>
                <w:rFonts w:ascii="Arial" w:hAnsi="Arial" w:cs="Arial"/>
                <w:b/>
                <w:bCs/>
                <w:sz w:val="19"/>
                <w:szCs w:val="19"/>
              </w:rPr>
            </w:pPr>
            <w:r w:rsidRPr="001F433B">
              <w:rPr>
                <w:noProof/>
              </w:rPr>
              <w:drawing>
                <wp:inline distT="0" distB="0" distL="0" distR="0" wp14:anchorId="0574A14D" wp14:editId="665CADA2">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8BF808E" w14:textId="77777777" w:rsidR="008B08A0" w:rsidRDefault="008B08A0" w:rsidP="000F5769">
            <w:pPr>
              <w:rPr>
                <w:rFonts w:ascii="Arial" w:hAnsi="Arial" w:cs="Arial"/>
                <w:b/>
                <w:bCs/>
                <w:sz w:val="19"/>
                <w:szCs w:val="19"/>
              </w:rPr>
            </w:pPr>
            <w:r w:rsidRPr="001F433B">
              <w:rPr>
                <w:noProof/>
              </w:rPr>
              <w:drawing>
                <wp:inline distT="0" distB="0" distL="0" distR="0" wp14:anchorId="0C7E1591" wp14:editId="5C0E1CDD">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5B3742B" w14:textId="77777777" w:rsidR="008B08A0" w:rsidRPr="0070199D" w:rsidRDefault="008B08A0" w:rsidP="000F5769">
            <w:pPr>
              <w:rPr>
                <w:rFonts w:ascii="Arial" w:hAnsi="Arial" w:cs="Arial"/>
                <w:sz w:val="19"/>
                <w:szCs w:val="19"/>
              </w:rPr>
            </w:pPr>
            <w:r>
              <w:rPr>
                <w:noProof/>
              </w:rPr>
              <w:drawing>
                <wp:inline distT="0" distB="0" distL="0" distR="0" wp14:anchorId="2476252D" wp14:editId="637CEF7C">
                  <wp:extent cx="139065" cy="109220"/>
                  <wp:effectExtent l="0" t="0" r="0"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4AFC5478" wp14:editId="4D415310">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bl>
    <w:p w14:paraId="013CEE80" w14:textId="77777777" w:rsidR="008B08A0" w:rsidRDefault="008B08A0" w:rsidP="008B08A0">
      <w:pPr>
        <w:spacing w:after="0"/>
        <w:rPr>
          <w:rFonts w:ascii="Arial" w:hAnsi="Arial" w:cs="Arial"/>
          <w:b/>
          <w:bCs/>
          <w:sz w:val="19"/>
          <w:szCs w:val="19"/>
        </w:rPr>
      </w:pPr>
    </w:p>
    <w:p w14:paraId="19965043" w14:textId="685B949B" w:rsidR="008B08A0" w:rsidRDefault="008B08A0" w:rsidP="008B08A0">
      <w:pPr>
        <w:spacing w:after="0"/>
        <w:jc w:val="both"/>
        <w:rPr>
          <w:rFonts w:ascii="Arial" w:hAnsi="Arial" w:cs="Arial"/>
          <w:sz w:val="19"/>
          <w:szCs w:val="19"/>
        </w:rPr>
      </w:pPr>
      <w:r w:rsidRPr="00F17576">
        <w:rPr>
          <w:rFonts w:ascii="Arial" w:hAnsi="Arial" w:cs="Arial"/>
          <w:sz w:val="19"/>
          <w:szCs w:val="19"/>
        </w:rPr>
        <w:t xml:space="preserve">Los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pom zoo </w:t>
      </w:r>
      <w:proofErr w:type="spellStart"/>
      <w:r>
        <w:rPr>
          <w:rFonts w:ascii="Arial" w:hAnsi="Arial" w:cs="Arial"/>
          <w:sz w:val="19"/>
          <w:szCs w:val="19"/>
        </w:rPr>
        <w:t>ntau</w:t>
      </w:r>
      <w:proofErr w:type="spellEnd"/>
      <w:r>
        <w:rPr>
          <w:rFonts w:ascii="Arial" w:hAnsi="Arial" w:cs="Arial"/>
          <w:sz w:val="19"/>
          <w:szCs w:val="19"/>
        </w:rPr>
        <w:t xml:space="preserve"> yam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r>
        <w:rPr>
          <w:rFonts w:ascii="Arial" w:hAnsi="Arial" w:cs="Arial"/>
          <w:sz w:val="19"/>
          <w:szCs w:val="19"/>
        </w:rPr>
        <w:t xml:space="preserve">cov </w:t>
      </w:r>
      <w:del w:id="296" w:author="Kaxiong" w:date="2021-05-16T21:50:00Z">
        <w:r w:rsidDel="00A92FFF">
          <w:rPr>
            <w:rFonts w:ascii="Arial" w:hAnsi="Arial" w:cs="Arial"/>
            <w:sz w:val="19"/>
            <w:szCs w:val="19"/>
          </w:rPr>
          <w:delText>tswv cuab</w:delText>
        </w:r>
      </w:del>
      <w:proofErr w:type="spellStart"/>
      <w:ins w:id="297" w:author="Kaxiong" w:date="2021-05-16T21:50:00Z">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ins>
      <w:proofErr w:type="spellEnd"/>
      <w:r>
        <w:rPr>
          <w:rFonts w:ascii="Arial" w:hAnsi="Arial" w:cs="Arial"/>
          <w:sz w:val="19"/>
          <w:szCs w:val="19"/>
        </w:rPr>
        <w:t xml:space="preserve"> </w:t>
      </w:r>
      <w:proofErr w:type="spellStart"/>
      <w:r w:rsidRPr="00F17576">
        <w:rPr>
          <w:rFonts w:ascii="Arial" w:hAnsi="Arial" w:cs="Arial"/>
          <w:sz w:val="19"/>
          <w:szCs w:val="19"/>
        </w:rPr>
        <w:t>pab</w:t>
      </w:r>
      <w:proofErr w:type="spellEnd"/>
      <w:r w:rsidRPr="00F17576">
        <w:rPr>
          <w:rFonts w:ascii="Arial" w:hAnsi="Arial" w:cs="Arial"/>
          <w:sz w:val="19"/>
          <w:szCs w:val="19"/>
        </w:rPr>
        <w:t xml:space="preserve"> </w:t>
      </w:r>
      <w:proofErr w:type="spellStart"/>
      <w:r w:rsidRPr="00F17576">
        <w:rPr>
          <w:rFonts w:ascii="Arial" w:hAnsi="Arial" w:cs="Arial"/>
          <w:sz w:val="19"/>
          <w:szCs w:val="19"/>
        </w:rPr>
        <w:t>pawg</w:t>
      </w:r>
      <w:proofErr w:type="spellEnd"/>
      <w:r w:rsidRPr="00F17576">
        <w:rPr>
          <w:rFonts w:ascii="Arial" w:hAnsi="Arial" w:cs="Arial"/>
          <w:sz w:val="19"/>
          <w:szCs w:val="19"/>
        </w:rPr>
        <w:t xml:space="preserve"> IEP </w:t>
      </w:r>
      <w:proofErr w:type="spellStart"/>
      <w:r>
        <w:rPr>
          <w:rFonts w:ascii="Arial" w:hAnsi="Arial" w:cs="Arial"/>
          <w:sz w:val="19"/>
          <w:szCs w:val="19"/>
        </w:rPr>
        <w:t>uas</w:t>
      </w:r>
      <w:proofErr w:type="spellEnd"/>
      <w:r>
        <w:rPr>
          <w:rFonts w:ascii="Arial" w:hAnsi="Arial" w:cs="Arial"/>
          <w:sz w:val="19"/>
          <w:szCs w:val="19"/>
        </w:rPr>
        <w:t xml:space="preserve"> </w:t>
      </w:r>
      <w:r w:rsidRPr="00F17576">
        <w:rPr>
          <w:rFonts w:ascii="Arial" w:hAnsi="Arial" w:cs="Arial"/>
          <w:sz w:val="19"/>
          <w:szCs w:val="19"/>
        </w:rPr>
        <w:t xml:space="preserve">tau </w:t>
      </w:r>
      <w:proofErr w:type="spellStart"/>
      <w:r>
        <w:rPr>
          <w:rFonts w:ascii="Arial" w:hAnsi="Arial" w:cs="Arial"/>
          <w:sz w:val="19"/>
          <w:szCs w:val="19"/>
        </w:rPr>
        <w:t>hais</w:t>
      </w:r>
      <w:proofErr w:type="spellEnd"/>
      <w:r w:rsidRPr="00F17576">
        <w:rPr>
          <w:rFonts w:ascii="Arial" w:hAnsi="Arial" w:cs="Arial"/>
          <w:sz w:val="19"/>
          <w:szCs w:val="19"/>
        </w:rPr>
        <w:t xml:space="preserve"> los </w:t>
      </w:r>
      <w:proofErr w:type="spellStart"/>
      <w:r w:rsidRPr="00F17576">
        <w:rPr>
          <w:rFonts w:ascii="Arial" w:hAnsi="Arial" w:cs="Arial"/>
          <w:sz w:val="19"/>
          <w:szCs w:val="19"/>
        </w:rPr>
        <w:t>saum</w:t>
      </w:r>
      <w:proofErr w:type="spellEnd"/>
      <w:r w:rsidRPr="00F17576">
        <w:rPr>
          <w:rFonts w:ascii="Arial" w:hAnsi="Arial" w:cs="Arial"/>
          <w:sz w:val="19"/>
          <w:szCs w:val="19"/>
        </w:rPr>
        <w:t xml:space="preserve"> </w:t>
      </w:r>
      <w:proofErr w:type="spellStart"/>
      <w:r w:rsidRPr="00F17576">
        <w:rPr>
          <w:rFonts w:ascii="Arial" w:hAnsi="Arial" w:cs="Arial"/>
          <w:sz w:val="19"/>
          <w:szCs w:val="19"/>
        </w:rPr>
        <w:t>toj</w:t>
      </w:r>
      <w:proofErr w:type="spellEnd"/>
      <w:r w:rsidRPr="00F17576">
        <w:rPr>
          <w:rFonts w:ascii="Arial" w:hAnsi="Arial" w:cs="Arial"/>
          <w:sz w:val="19"/>
          <w:szCs w:val="19"/>
        </w:rPr>
        <w:t xml:space="preserve"> </w:t>
      </w:r>
      <w:proofErr w:type="spellStart"/>
      <w:r w:rsidRPr="00F17576">
        <w:rPr>
          <w:rFonts w:ascii="Arial" w:hAnsi="Arial" w:cs="Arial"/>
          <w:sz w:val="19"/>
          <w:szCs w:val="19"/>
        </w:rPr>
        <w:t>sauv</w:t>
      </w:r>
      <w:proofErr w:type="spellEnd"/>
      <w:r w:rsidRPr="00F17576">
        <w:rPr>
          <w:rFonts w:ascii="Arial" w:hAnsi="Arial" w:cs="Arial"/>
          <w:sz w:val="19"/>
          <w:szCs w:val="19"/>
        </w:rPr>
        <w:t xml:space="preserve">, </w:t>
      </w:r>
      <w:proofErr w:type="spellStart"/>
      <w:r w:rsidRPr="00F17576">
        <w:rPr>
          <w:rFonts w:ascii="Arial" w:hAnsi="Arial" w:cs="Arial"/>
          <w:sz w:val="19"/>
          <w:szCs w:val="19"/>
        </w:rPr>
        <w:t>raug</w:t>
      </w:r>
      <w:proofErr w:type="spellEnd"/>
      <w:r>
        <w:rPr>
          <w:rFonts w:ascii="Arial" w:hAnsi="Arial" w:cs="Arial"/>
          <w:sz w:val="19"/>
          <w:szCs w:val="19"/>
        </w:rPr>
        <w:t xml:space="preserve"> </w:t>
      </w:r>
      <w:proofErr w:type="spellStart"/>
      <w:ins w:id="298" w:author="Kaxiong" w:date="2021-05-16T22:03:00Z">
        <w:r w:rsidR="00B92843">
          <w:rPr>
            <w:rFonts w:ascii="Arial" w:hAnsi="Arial" w:cs="Arial"/>
            <w:sz w:val="19"/>
            <w:szCs w:val="19"/>
          </w:rPr>
          <w:t>zam</w:t>
        </w:r>
      </w:ins>
      <w:proofErr w:type="spellEnd"/>
      <w:ins w:id="299" w:author="Kaxiong" w:date="2021-05-16T22:04:00Z">
        <w:r w:rsidR="00B92843">
          <w:rPr>
            <w:rFonts w:ascii="Arial" w:hAnsi="Arial" w:cs="Arial"/>
            <w:sz w:val="19"/>
            <w:szCs w:val="19"/>
          </w:rPr>
          <w:t xml:space="preserve"> </w:t>
        </w:r>
      </w:ins>
      <w:del w:id="300" w:author="Kaxiong" w:date="2021-05-16T22:04:00Z">
        <w:r w:rsidDel="00B92843">
          <w:rPr>
            <w:rFonts w:ascii="Arial" w:hAnsi="Arial" w:cs="Arial"/>
            <w:sz w:val="19"/>
            <w:szCs w:val="19"/>
          </w:rPr>
          <w:delText>tsis koom</w:delText>
        </w:r>
        <w:r w:rsidRPr="00F17576" w:rsidDel="00B92843">
          <w:rPr>
            <w:rFonts w:ascii="Arial" w:hAnsi="Arial" w:cs="Arial"/>
            <w:sz w:val="19"/>
            <w:szCs w:val="19"/>
          </w:rPr>
          <w:delText xml:space="preserve">  </w:delText>
        </w:r>
      </w:del>
      <w:proofErr w:type="spellStart"/>
      <w:r w:rsidRPr="00F17576">
        <w:rPr>
          <w:rFonts w:ascii="Arial" w:hAnsi="Arial" w:cs="Arial"/>
          <w:sz w:val="19"/>
          <w:szCs w:val="19"/>
        </w:rPr>
        <w:t>ntawm</w:t>
      </w:r>
      <w:proofErr w:type="spellEnd"/>
      <w:del w:id="301" w:author="Kaxiong" w:date="2021-05-16T22:04:00Z">
        <w:r w:rsidRPr="00F17576" w:rsidDel="00B92843">
          <w:rPr>
            <w:rFonts w:ascii="Arial" w:hAnsi="Arial" w:cs="Arial"/>
            <w:sz w:val="19"/>
            <w:szCs w:val="19"/>
          </w:rPr>
          <w:delText xml:space="preserve"> </w:delText>
        </w:r>
      </w:del>
      <w:r w:rsidRPr="00F17576">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w:t>
      </w:r>
      <w:proofErr w:type="spellStart"/>
      <w:r w:rsidRPr="00F17576">
        <w:rPr>
          <w:rFonts w:ascii="Arial" w:hAnsi="Arial" w:cs="Arial"/>
          <w:sz w:val="19"/>
          <w:szCs w:val="19"/>
        </w:rPr>
        <w:t>kuv</w:t>
      </w:r>
      <w:proofErr w:type="spellEnd"/>
      <w:r w:rsidRPr="00F17576">
        <w:rPr>
          <w:rFonts w:ascii="Arial" w:hAnsi="Arial" w:cs="Arial"/>
          <w:sz w:val="19"/>
          <w:szCs w:val="19"/>
        </w:rPr>
        <w:t xml:space="preserve"> </w:t>
      </w:r>
      <w:proofErr w:type="spellStart"/>
      <w:r w:rsidRPr="00F17576">
        <w:rPr>
          <w:rFonts w:ascii="Arial" w:hAnsi="Arial" w:cs="Arial"/>
          <w:sz w:val="19"/>
          <w:szCs w:val="19"/>
        </w:rPr>
        <w:t>tus</w:t>
      </w:r>
      <w:proofErr w:type="spellEnd"/>
      <w:r w:rsidRPr="00F17576">
        <w:rPr>
          <w:rFonts w:ascii="Arial" w:hAnsi="Arial" w:cs="Arial"/>
          <w:sz w:val="19"/>
          <w:szCs w:val="19"/>
        </w:rPr>
        <w:t xml:space="preserve"> me</w:t>
      </w:r>
      <w:r>
        <w:rPr>
          <w:rFonts w:ascii="Arial" w:hAnsi="Arial" w:cs="Arial"/>
          <w:sz w:val="19"/>
          <w:szCs w:val="19"/>
        </w:rPr>
        <w:t xml:space="preserve"> </w:t>
      </w:r>
      <w:proofErr w:type="spellStart"/>
      <w:r w:rsidRPr="00F17576">
        <w:rPr>
          <w:rFonts w:ascii="Arial" w:hAnsi="Arial" w:cs="Arial"/>
          <w:sz w:val="19"/>
          <w:szCs w:val="19"/>
        </w:rPr>
        <w:t>nyuam</w:t>
      </w:r>
      <w:proofErr w:type="spellEnd"/>
      <w:r w:rsidRPr="00F17576">
        <w:rPr>
          <w:rFonts w:ascii="Arial" w:hAnsi="Arial" w:cs="Arial"/>
          <w:sz w:val="19"/>
          <w:szCs w:val="19"/>
        </w:rPr>
        <w:t xml:space="preserve"> </w:t>
      </w:r>
      <w:r>
        <w:rPr>
          <w:rFonts w:ascii="Arial" w:hAnsi="Arial" w:cs="Arial"/>
          <w:sz w:val="19"/>
          <w:szCs w:val="19"/>
        </w:rPr>
        <w:t xml:space="preserve">IEP </w:t>
      </w:r>
      <w:proofErr w:type="spellStart"/>
      <w:r w:rsidRPr="00F17576">
        <w:rPr>
          <w:rFonts w:ascii="Arial" w:hAnsi="Arial" w:cs="Arial"/>
          <w:sz w:val="19"/>
          <w:szCs w:val="19"/>
        </w:rPr>
        <w:t>lub</w:t>
      </w:r>
      <w:proofErr w:type="spellEnd"/>
      <w:r w:rsidRPr="00F17576">
        <w:rPr>
          <w:rFonts w:ascii="Arial" w:hAnsi="Arial" w:cs="Arial"/>
          <w:sz w:val="19"/>
          <w:szCs w:val="19"/>
        </w:rPr>
        <w:t xml:space="preserve"> </w:t>
      </w:r>
      <w:proofErr w:type="spellStart"/>
      <w:r w:rsidRPr="00F17576">
        <w:rPr>
          <w:rFonts w:ascii="Arial" w:hAnsi="Arial" w:cs="Arial"/>
          <w:sz w:val="19"/>
          <w:szCs w:val="19"/>
        </w:rPr>
        <w:t>rooj</w:t>
      </w:r>
      <w:proofErr w:type="spellEnd"/>
      <w:r w:rsidRPr="00F17576">
        <w:rPr>
          <w:rFonts w:ascii="Arial" w:hAnsi="Arial" w:cs="Arial"/>
          <w:sz w:val="19"/>
          <w:szCs w:val="19"/>
        </w:rPr>
        <w:t xml:space="preserve"> sib </w:t>
      </w:r>
      <w:proofErr w:type="spellStart"/>
      <w:r w:rsidRPr="00F17576">
        <w:rPr>
          <w:rFonts w:ascii="Arial" w:hAnsi="Arial" w:cs="Arial"/>
          <w:sz w:val="19"/>
          <w:szCs w:val="19"/>
        </w:rPr>
        <w:t>tham</w:t>
      </w:r>
      <w:proofErr w:type="spellEnd"/>
      <w:r w:rsidRPr="00F17576">
        <w:rPr>
          <w:rFonts w:ascii="Arial" w:hAnsi="Arial" w:cs="Arial"/>
          <w:sz w:val="19"/>
          <w:szCs w:val="19"/>
        </w:rPr>
        <w:t>.</w:t>
      </w:r>
    </w:p>
    <w:p w14:paraId="3691D0D1" w14:textId="77777777" w:rsidR="008B08A0" w:rsidRDefault="008B08A0" w:rsidP="008B08A0">
      <w:pPr>
        <w:spacing w:after="0"/>
        <w:jc w:val="both"/>
        <w:rPr>
          <w:rFonts w:ascii="Arial" w:hAnsi="Arial" w:cs="Arial"/>
          <w:sz w:val="19"/>
          <w:szCs w:val="19"/>
        </w:rPr>
      </w:pPr>
    </w:p>
    <w:p w14:paraId="1304A2EE" w14:textId="34C087F9" w:rsidR="008B08A0" w:rsidRDefault="008B08A0" w:rsidP="008B08A0">
      <w:pPr>
        <w:spacing w:after="0"/>
        <w:rPr>
          <w:rFonts w:ascii="Arial" w:hAnsi="Arial" w:cs="Arial"/>
          <w:sz w:val="19"/>
          <w:szCs w:val="19"/>
        </w:rPr>
      </w:pPr>
      <w:r w:rsidRPr="00F17576">
        <w:rPr>
          <w:rFonts w:ascii="Arial" w:hAnsi="Arial" w:cs="Arial"/>
          <w:sz w:val="19"/>
          <w:szCs w:val="19"/>
        </w:rPr>
        <w:t xml:space="preserve"> </w:t>
      </w:r>
      <w:del w:id="302" w:author="Kaxiong" w:date="2021-05-16T22:05:00Z">
        <w:r w:rsidDel="00B92843">
          <w:rPr>
            <w:rFonts w:ascii="Arial" w:hAnsi="Arial" w:cs="Arial"/>
            <w:b/>
            <w:bCs/>
            <w:sz w:val="19"/>
            <w:szCs w:val="19"/>
            <w:u w:val="single"/>
          </w:rPr>
          <w:delText>Kuaj</w:delText>
        </w:r>
      </w:del>
      <w:ins w:id="303" w:author="Kaxiong" w:date="2021-05-16T22:05:00Z">
        <w:r w:rsidR="00B92843">
          <w:rPr>
            <w:rFonts w:ascii="Arial" w:hAnsi="Arial" w:cs="Arial"/>
            <w:b/>
            <w:bCs/>
            <w:sz w:val="19"/>
            <w:szCs w:val="19"/>
            <w:u w:val="single"/>
          </w:rPr>
          <w:t>Kos</w:t>
        </w:r>
      </w:ins>
      <w:r w:rsidRPr="00F17576">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sib </w:t>
      </w:r>
      <w:proofErr w:type="spellStart"/>
      <w:r>
        <w:rPr>
          <w:rFonts w:ascii="Arial" w:hAnsi="Arial" w:cs="Arial"/>
          <w:sz w:val="19"/>
          <w:szCs w:val="19"/>
        </w:rPr>
        <w:t>txheeb</w:t>
      </w:r>
      <w:proofErr w:type="spellEnd"/>
      <w:r>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tub </w:t>
      </w:r>
      <w:proofErr w:type="spellStart"/>
      <w:r w:rsidRPr="00F17576">
        <w:rPr>
          <w:rFonts w:ascii="Arial" w:hAnsi="Arial" w:cs="Arial"/>
          <w:sz w:val="19"/>
          <w:szCs w:val="19"/>
        </w:rPr>
        <w:t>ntxhais</w:t>
      </w:r>
      <w:proofErr w:type="spellEnd"/>
      <w:r w:rsidRPr="00F17576">
        <w:rPr>
          <w:rFonts w:ascii="Arial" w:hAnsi="Arial" w:cs="Arial"/>
          <w:sz w:val="19"/>
          <w:szCs w:val="19"/>
        </w:rPr>
        <w:t xml:space="preserve"> </w:t>
      </w:r>
      <w:proofErr w:type="spellStart"/>
      <w:r w:rsidRPr="00F17576">
        <w:rPr>
          <w:rFonts w:ascii="Arial" w:hAnsi="Arial" w:cs="Arial"/>
          <w:sz w:val="19"/>
          <w:szCs w:val="19"/>
        </w:rPr>
        <w:t>kawm</w:t>
      </w:r>
      <w:proofErr w:type="spellEnd"/>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hnub</w:t>
      </w:r>
      <w:proofErr w:type="spellEnd"/>
      <w:r w:rsidRPr="00F17576">
        <w:rPr>
          <w:rFonts w:ascii="Arial" w:hAnsi="Arial" w:cs="Arial"/>
          <w:sz w:val="19"/>
          <w:szCs w:val="19"/>
        </w:rPr>
        <w:t xml:space="preserve"> </w:t>
      </w:r>
      <w:proofErr w:type="spellStart"/>
      <w:r w:rsidRPr="00F17576">
        <w:rPr>
          <w:rFonts w:ascii="Arial" w:hAnsi="Arial" w:cs="Arial"/>
          <w:sz w:val="19"/>
          <w:szCs w:val="19"/>
        </w:rPr>
        <w:t>tim</w:t>
      </w:r>
      <w:proofErr w:type="spellEnd"/>
      <w:r w:rsidRPr="00F17576">
        <w:rPr>
          <w:rFonts w:ascii="Arial" w:hAnsi="Arial" w:cs="Arial"/>
          <w:sz w:val="19"/>
          <w:szCs w:val="19"/>
        </w:rPr>
        <w:t xml:space="preserve"> </w:t>
      </w:r>
      <w:proofErr w:type="spellStart"/>
      <w:r w:rsidRPr="00F17576">
        <w:rPr>
          <w:rFonts w:ascii="Arial" w:hAnsi="Arial" w:cs="Arial"/>
          <w:sz w:val="19"/>
          <w:szCs w:val="19"/>
        </w:rPr>
        <w:t>hauv</w:t>
      </w:r>
      <w:proofErr w:type="spellEnd"/>
      <w:r w:rsidRPr="00F17576">
        <w:rPr>
          <w:rFonts w:ascii="Arial" w:hAnsi="Arial" w:cs="Arial"/>
          <w:sz w:val="19"/>
          <w:szCs w:val="19"/>
        </w:rPr>
        <w:t xml:space="preserve"> </w:t>
      </w:r>
      <w:proofErr w:type="spellStart"/>
      <w:r w:rsidRPr="00F17576">
        <w:rPr>
          <w:rFonts w:ascii="Arial" w:hAnsi="Arial" w:cs="Arial"/>
          <w:sz w:val="19"/>
          <w:szCs w:val="19"/>
        </w:rPr>
        <w:t>qab</w:t>
      </w:r>
      <w:proofErr w:type="spellEnd"/>
      <w:r w:rsidRPr="00F17576">
        <w:rPr>
          <w:rFonts w:ascii="Arial" w:hAnsi="Arial" w:cs="Arial"/>
          <w:sz w:val="19"/>
          <w:szCs w:val="19"/>
        </w:rPr>
        <w:t xml:space="preserve"> no. </w:t>
      </w:r>
    </w:p>
    <w:p w14:paraId="33EB3AB6" w14:textId="592D3286" w:rsidR="008B08A0" w:rsidRDefault="008B08A0" w:rsidP="008B08A0">
      <w:pPr>
        <w:spacing w:after="0"/>
        <w:rPr>
          <w:rFonts w:ascii="Arial" w:hAnsi="Arial" w:cs="Arial"/>
          <w:sz w:val="19"/>
          <w:szCs w:val="19"/>
        </w:rPr>
      </w:pPr>
      <w:r w:rsidRPr="00F17576">
        <w:rPr>
          <w:rFonts w:ascii="Arial" w:hAnsi="Arial" w:cs="Arial"/>
          <w:sz w:val="19"/>
          <w:szCs w:val="19"/>
        </w:rPr>
        <w:t xml:space="preserve">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del w:id="304" w:author="Kaxiong" w:date="2021-05-16T22:06:00Z">
        <w:r w:rsidRPr="00F17576" w:rsidDel="00B92843">
          <w:rPr>
            <w:rFonts w:ascii="Arial" w:hAnsi="Arial" w:cs="Arial"/>
            <w:sz w:val="19"/>
            <w:szCs w:val="19"/>
          </w:rPr>
          <w:delText>v</w:delText>
        </w:r>
      </w:del>
      <w:ins w:id="305" w:author="Kaxiong" w:date="2021-05-16T22:06:00Z">
        <w:r w:rsidR="00B92843">
          <w:rPr>
            <w:rFonts w:ascii="Arial" w:hAnsi="Arial" w:cs="Arial"/>
            <w:sz w:val="19"/>
            <w:szCs w:val="19"/>
          </w:rPr>
          <w:t>m</w:t>
        </w:r>
      </w:ins>
      <w:proofErr w:type="spellEnd"/>
      <w:r w:rsidRPr="00F17576">
        <w:rPr>
          <w:rFonts w:ascii="Arial" w:hAnsi="Arial" w:cs="Arial"/>
          <w:sz w:val="19"/>
          <w:szCs w:val="19"/>
        </w:rPr>
        <w:t xml:space="preserve"> </w:t>
      </w:r>
      <w:r w:rsidRPr="001F433B">
        <w:rPr>
          <w:noProof/>
        </w:rPr>
        <w:drawing>
          <wp:inline distT="0" distB="0" distL="0" distR="0" wp14:anchorId="5E1C73FD" wp14:editId="049A8F53">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38791189" wp14:editId="17A278F5">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4F070DB8" wp14:editId="5CA626F5">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w:t>
      </w:r>
    </w:p>
    <w:p w14:paraId="62381F13" w14:textId="77777777" w:rsidR="008B08A0" w:rsidRDefault="008B08A0" w:rsidP="008B08A0">
      <w:pPr>
        <w:spacing w:after="0"/>
        <w:rPr>
          <w:rFonts w:ascii="Arial" w:hAnsi="Arial" w:cs="Arial"/>
          <w:sz w:val="19"/>
          <w:szCs w:val="19"/>
        </w:rPr>
      </w:pPr>
    </w:p>
    <w:p w14:paraId="1E0CF645" w14:textId="0A333398" w:rsidR="008B08A0" w:rsidRDefault="008B08A0" w:rsidP="008B08A0">
      <w:pPr>
        <w:spacing w:after="0"/>
        <w:rPr>
          <w:rFonts w:ascii="Arial" w:hAnsi="Arial" w:cs="Arial"/>
          <w:sz w:val="19"/>
          <w:szCs w:val="19"/>
        </w:rPr>
      </w:pPr>
      <w:r w:rsidRPr="00F17576">
        <w:rPr>
          <w:rFonts w:ascii="Arial" w:hAnsi="Arial" w:cs="Arial"/>
          <w:sz w:val="19"/>
          <w:szCs w:val="19"/>
        </w:rPr>
        <w:t xml:space="preserve"> 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del w:id="306" w:author="Kaxiong" w:date="2021-05-16T22:06:00Z">
        <w:r w:rsidRPr="00F17576" w:rsidDel="00B92843">
          <w:rPr>
            <w:rFonts w:ascii="Arial" w:hAnsi="Arial" w:cs="Arial"/>
            <w:sz w:val="19"/>
            <w:szCs w:val="19"/>
          </w:rPr>
          <w:delText>v</w:delText>
        </w:r>
      </w:del>
      <w:ins w:id="307" w:author="Kaxiong" w:date="2021-05-16T22:06:00Z">
        <w:r w:rsidR="00B92843">
          <w:rPr>
            <w:rFonts w:ascii="Arial" w:hAnsi="Arial" w:cs="Arial"/>
            <w:sz w:val="19"/>
            <w:szCs w:val="19"/>
          </w:rPr>
          <w:t>m</w:t>
        </w:r>
      </w:ins>
      <w:proofErr w:type="spellEnd"/>
      <w:r w:rsidRPr="00F17576">
        <w:rPr>
          <w:rFonts w:ascii="Arial" w:hAnsi="Arial" w:cs="Arial"/>
          <w:sz w:val="19"/>
          <w:szCs w:val="19"/>
        </w:rPr>
        <w:t xml:space="preserve"> </w:t>
      </w:r>
      <w:r w:rsidRPr="001F433B">
        <w:rPr>
          <w:noProof/>
        </w:rPr>
        <w:drawing>
          <wp:inline distT="0" distB="0" distL="0" distR="0" wp14:anchorId="6D315A0C" wp14:editId="19585E6C">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6E2B039D" wp14:editId="03368896">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5E22A15B" wp14:editId="7195091C">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 </w:t>
      </w:r>
    </w:p>
    <w:p w14:paraId="72506ACA" w14:textId="77777777" w:rsidR="008B08A0" w:rsidRDefault="008B08A0" w:rsidP="008B08A0">
      <w:pPr>
        <w:spacing w:after="0"/>
        <w:rPr>
          <w:rFonts w:ascii="Arial" w:hAnsi="Arial" w:cs="Arial"/>
          <w:sz w:val="19"/>
          <w:szCs w:val="19"/>
        </w:rPr>
      </w:pPr>
    </w:p>
    <w:p w14:paraId="121DAA4B" w14:textId="14873A5D" w:rsidR="008B08A0" w:rsidRDefault="008B08A0" w:rsidP="008B08A0">
      <w:pPr>
        <w:spacing w:after="0"/>
        <w:rPr>
          <w:rFonts w:ascii="Arial" w:hAnsi="Arial" w:cs="Arial"/>
          <w:b/>
          <w:bCs/>
          <w:sz w:val="19"/>
          <w:szCs w:val="19"/>
        </w:rPr>
      </w:pPr>
      <w:r w:rsidRPr="00C952A7">
        <w:rPr>
          <w:rFonts w:ascii="Arial" w:hAnsi="Arial" w:cs="Arial"/>
          <w:b/>
          <w:bCs/>
          <w:sz w:val="19"/>
          <w:szCs w:val="19"/>
        </w:rPr>
        <w:t xml:space="preserve">Kos </w:t>
      </w:r>
      <w:proofErr w:type="spellStart"/>
      <w:r>
        <w:rPr>
          <w:rFonts w:ascii="Arial" w:hAnsi="Arial" w:cs="Arial"/>
          <w:b/>
          <w:bCs/>
          <w:sz w:val="19"/>
          <w:szCs w:val="19"/>
        </w:rPr>
        <w:t>N</w:t>
      </w:r>
      <w:r w:rsidRPr="00C952A7">
        <w:rPr>
          <w:rFonts w:ascii="Arial" w:hAnsi="Arial" w:cs="Arial"/>
          <w:b/>
          <w:bCs/>
          <w:sz w:val="19"/>
          <w:szCs w:val="19"/>
        </w:rPr>
        <w:t>pe</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w:t>
      </w:r>
      <w:del w:id="308" w:author="Kaxiong" w:date="2021-05-16T22:07:00Z">
        <w:r w:rsidRPr="00C952A7" w:rsidDel="00B92843">
          <w:rPr>
            <w:rFonts w:ascii="Arial" w:hAnsi="Arial" w:cs="Arial"/>
            <w:b/>
            <w:bCs/>
            <w:sz w:val="19"/>
            <w:szCs w:val="19"/>
          </w:rPr>
          <w:delText>v</w:delText>
        </w:r>
      </w:del>
      <w:ins w:id="309" w:author="Kaxiong" w:date="2021-05-16T22:07:00Z">
        <w:r w:rsidR="00B92843">
          <w:rPr>
            <w:rFonts w:ascii="Arial" w:hAnsi="Arial" w:cs="Arial"/>
            <w:b/>
            <w:bCs/>
            <w:sz w:val="19"/>
            <w:szCs w:val="19"/>
          </w:rPr>
          <w:t>m</w:t>
        </w:r>
      </w:ins>
      <w:proofErr w:type="spellEnd"/>
      <w:r w:rsidRPr="00C952A7">
        <w:rPr>
          <w:rFonts w:ascii="Arial" w:hAnsi="Arial" w:cs="Arial"/>
          <w:b/>
          <w:bCs/>
          <w:sz w:val="19"/>
          <w:szCs w:val="19"/>
        </w:rPr>
        <w:t xml:space="preserve"> </w:t>
      </w:r>
      <w:r>
        <w:rPr>
          <w:rFonts w:ascii="Arial" w:hAnsi="Arial" w:cs="Arial"/>
          <w:b/>
          <w:bCs/>
          <w:sz w:val="19"/>
          <w:szCs w:val="19"/>
        </w:rPr>
        <w:t>C</w:t>
      </w:r>
      <w:r w:rsidRPr="00C952A7">
        <w:rPr>
          <w:rFonts w:ascii="Arial" w:hAnsi="Arial" w:cs="Arial"/>
          <w:b/>
          <w:bCs/>
          <w:sz w:val="19"/>
          <w:szCs w:val="19"/>
        </w:rPr>
        <w:t xml:space="preserve">ov </w:t>
      </w:r>
      <w:proofErr w:type="spellStart"/>
      <w:r>
        <w:rPr>
          <w:rFonts w:ascii="Arial" w:hAnsi="Arial" w:cs="Arial"/>
          <w:b/>
          <w:bCs/>
          <w:sz w:val="19"/>
          <w:szCs w:val="19"/>
        </w:rPr>
        <w:t>N</w:t>
      </w:r>
      <w:r w:rsidRPr="00C952A7">
        <w:rPr>
          <w:rFonts w:ascii="Arial" w:hAnsi="Arial" w:cs="Arial"/>
          <w:b/>
          <w:bCs/>
          <w:sz w:val="19"/>
          <w:szCs w:val="19"/>
        </w:rPr>
        <w:t>eeg</w:t>
      </w:r>
      <w:proofErr w:type="spellEnd"/>
      <w:r w:rsidRPr="00C952A7">
        <w:rPr>
          <w:rFonts w:ascii="Arial" w:hAnsi="Arial" w:cs="Arial"/>
          <w:b/>
          <w:bCs/>
          <w:sz w:val="19"/>
          <w:szCs w:val="19"/>
        </w:rPr>
        <w:t xml:space="preserve"> </w:t>
      </w:r>
      <w:proofErr w:type="spellStart"/>
      <w:r>
        <w:rPr>
          <w:rFonts w:ascii="Arial" w:hAnsi="Arial" w:cs="Arial"/>
          <w:b/>
          <w:bCs/>
          <w:sz w:val="19"/>
          <w:szCs w:val="19"/>
        </w:rPr>
        <w:t>K</w:t>
      </w:r>
      <w:r w:rsidRPr="00C952A7">
        <w:rPr>
          <w:rFonts w:ascii="Arial" w:hAnsi="Arial" w:cs="Arial"/>
          <w:b/>
          <w:bCs/>
          <w:sz w:val="19"/>
          <w:szCs w:val="19"/>
        </w:rPr>
        <w:t>awm</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tawv</w:t>
      </w:r>
      <w:proofErr w:type="spellEnd"/>
      <w:r>
        <w:rPr>
          <w:rFonts w:ascii="Arial" w:hAnsi="Arial" w:cs="Arial"/>
          <w:b/>
          <w:bCs/>
          <w:sz w:val="19"/>
          <w:szCs w:val="19"/>
        </w:rPr>
        <w:t xml:space="preserve"> </w:t>
      </w:r>
      <w:proofErr w:type="spellStart"/>
      <w:r>
        <w:rPr>
          <w:rFonts w:ascii="Arial" w:hAnsi="Arial" w:cs="Arial"/>
          <w:b/>
          <w:bCs/>
          <w:sz w:val="19"/>
          <w:szCs w:val="19"/>
        </w:rPr>
        <w:t>Muaj</w:t>
      </w:r>
      <w:proofErr w:type="spellEnd"/>
      <w:r>
        <w:rPr>
          <w:rFonts w:ascii="Arial" w:hAnsi="Arial" w:cs="Arial"/>
          <w:b/>
          <w:bCs/>
          <w:sz w:val="19"/>
          <w:szCs w:val="19"/>
        </w:rPr>
        <w:t xml:space="preserve"> </w:t>
      </w:r>
      <w:proofErr w:type="spellStart"/>
      <w:r>
        <w:rPr>
          <w:rFonts w:ascii="Arial" w:hAnsi="Arial" w:cs="Arial"/>
          <w:b/>
          <w:bCs/>
          <w:sz w:val="19"/>
          <w:szCs w:val="19"/>
        </w:rPr>
        <w:t>Hnub</w:t>
      </w:r>
      <w:proofErr w:type="spellEnd"/>
      <w:r>
        <w:rPr>
          <w:rFonts w:ascii="Arial" w:hAnsi="Arial" w:cs="Arial"/>
          <w:b/>
          <w:bCs/>
          <w:sz w:val="19"/>
          <w:szCs w:val="19"/>
        </w:rPr>
        <w:t xml:space="preserve"> </w:t>
      </w:r>
      <w:proofErr w:type="spellStart"/>
      <w:r>
        <w:rPr>
          <w:rFonts w:ascii="Arial" w:hAnsi="Arial" w:cs="Arial"/>
          <w:b/>
          <w:bCs/>
          <w:sz w:val="19"/>
          <w:szCs w:val="19"/>
        </w:rPr>
        <w:t>Nyoog</w:t>
      </w:r>
      <w:proofErr w:type="spellEnd"/>
      <w:ins w:id="310" w:author="Kaxiong" w:date="2021-05-16T22:07:00Z">
        <w:r w:rsidR="00B92843">
          <w:rPr>
            <w:rFonts w:ascii="Arial" w:hAnsi="Arial" w:cs="Arial"/>
            <w:b/>
            <w:bCs/>
            <w:sz w:val="19"/>
            <w:szCs w:val="19"/>
          </w:rPr>
          <w:t xml:space="preserve"> </w:t>
        </w:r>
      </w:ins>
      <w:r w:rsidRPr="00C952A7">
        <w:rPr>
          <w:rFonts w:ascii="Arial" w:hAnsi="Arial" w:cs="Arial"/>
          <w:b/>
          <w:bCs/>
          <w:sz w:val="19"/>
          <w:szCs w:val="19"/>
        </w:rPr>
        <w:t>(</w:t>
      </w:r>
      <w:proofErr w:type="spellStart"/>
      <w:r w:rsidRPr="00C952A7">
        <w:rPr>
          <w:rFonts w:ascii="Arial" w:hAnsi="Arial" w:cs="Arial"/>
          <w:b/>
          <w:bCs/>
          <w:sz w:val="19"/>
          <w:szCs w:val="19"/>
        </w:rPr>
        <w:t>muaj</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nyoog</w:t>
      </w:r>
      <w:proofErr w:type="spellEnd"/>
      <w:r w:rsidRPr="00C952A7">
        <w:rPr>
          <w:rFonts w:ascii="Arial" w:hAnsi="Arial" w:cs="Arial"/>
          <w:b/>
          <w:bCs/>
          <w:sz w:val="19"/>
          <w:szCs w:val="19"/>
        </w:rPr>
        <w:t xml:space="preserve"> 18-21): ___</w:t>
      </w:r>
      <w:r>
        <w:rPr>
          <w:rFonts w:ascii="Arial" w:hAnsi="Arial" w:cs="Arial"/>
          <w:b/>
          <w:bCs/>
          <w:sz w:val="19"/>
          <w:szCs w:val="19"/>
        </w:rPr>
        <w:t xml:space="preserve">  </w:t>
      </w:r>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tim</w:t>
      </w:r>
      <w:proofErr w:type="spellEnd"/>
      <w:r w:rsidRPr="00C952A7">
        <w:rPr>
          <w:rFonts w:ascii="Arial" w:hAnsi="Arial" w:cs="Arial"/>
          <w:b/>
          <w:bCs/>
          <w:sz w:val="19"/>
          <w:szCs w:val="19"/>
        </w:rPr>
        <w:t>: _________</w:t>
      </w:r>
    </w:p>
    <w:p w14:paraId="171AA9BC" w14:textId="77777777" w:rsidR="008B08A0" w:rsidRPr="00C952A7" w:rsidRDefault="008B08A0" w:rsidP="008B08A0">
      <w:pPr>
        <w:spacing w:after="0"/>
        <w:rPr>
          <w:rFonts w:ascii="Arial" w:hAnsi="Arial" w:cs="Arial"/>
          <w:b/>
          <w:bCs/>
          <w:sz w:val="19"/>
          <w:szCs w:val="19"/>
        </w:rPr>
      </w:pPr>
    </w:p>
    <w:p w14:paraId="74EE4465" w14:textId="4E852DD3" w:rsidR="008B08A0" w:rsidRDefault="008B08A0" w:rsidP="008B08A0">
      <w:pPr>
        <w:spacing w:after="0"/>
        <w:rPr>
          <w:rFonts w:ascii="Arial" w:hAnsi="Arial" w:cs="Arial"/>
          <w:b/>
          <w:bCs/>
          <w:sz w:val="20"/>
          <w:szCs w:val="20"/>
        </w:rPr>
      </w:pPr>
      <w:r w:rsidRPr="00F17576">
        <w:rPr>
          <w:rFonts w:ascii="Arial" w:hAnsi="Arial" w:cs="Arial"/>
          <w:sz w:val="19"/>
          <w:szCs w:val="19"/>
        </w:rPr>
        <w:lastRenderedPageBreak/>
        <w:t xml:space="preserve"> </w:t>
      </w:r>
      <w:r w:rsidRPr="00C952A7">
        <w:rPr>
          <w:rFonts w:ascii="Arial" w:hAnsi="Arial" w:cs="Arial"/>
          <w:b/>
          <w:bCs/>
          <w:sz w:val="20"/>
          <w:szCs w:val="20"/>
        </w:rPr>
        <w:t xml:space="preserve">Kos </w:t>
      </w:r>
      <w:proofErr w:type="spellStart"/>
      <w:r>
        <w:rPr>
          <w:rFonts w:ascii="Arial" w:hAnsi="Arial" w:cs="Arial"/>
          <w:b/>
          <w:bCs/>
          <w:sz w:val="20"/>
          <w:szCs w:val="20"/>
        </w:rPr>
        <w:t>N</w:t>
      </w:r>
      <w:r w:rsidRPr="00C952A7">
        <w:rPr>
          <w:rFonts w:ascii="Arial" w:hAnsi="Arial" w:cs="Arial"/>
          <w:b/>
          <w:bCs/>
          <w:sz w:val="20"/>
          <w:szCs w:val="20"/>
        </w:rPr>
        <w:t>pe</w:t>
      </w:r>
      <w:proofErr w:type="spellEnd"/>
      <w:r w:rsidRPr="00C952A7">
        <w:rPr>
          <w:rFonts w:ascii="Arial" w:hAnsi="Arial" w:cs="Arial"/>
          <w:b/>
          <w:bCs/>
          <w:sz w:val="20"/>
          <w:szCs w:val="20"/>
        </w:rPr>
        <w:t xml:space="preserve"> </w:t>
      </w:r>
      <w:proofErr w:type="spellStart"/>
      <w:r>
        <w:rPr>
          <w:rFonts w:ascii="Arial" w:hAnsi="Arial" w:cs="Arial"/>
          <w:b/>
          <w:bCs/>
          <w:sz w:val="20"/>
          <w:szCs w:val="20"/>
        </w:rPr>
        <w:t>N</w:t>
      </w:r>
      <w:r w:rsidRPr="00C952A7">
        <w:rPr>
          <w:rFonts w:ascii="Arial" w:hAnsi="Arial" w:cs="Arial"/>
          <w:b/>
          <w:bCs/>
          <w:sz w:val="20"/>
          <w:szCs w:val="20"/>
        </w:rPr>
        <w:t>taw</w:t>
      </w:r>
      <w:del w:id="311" w:author="Kaxiong" w:date="2021-05-16T22:07:00Z">
        <w:r w:rsidRPr="00C952A7" w:rsidDel="00B92843">
          <w:rPr>
            <w:rFonts w:ascii="Arial" w:hAnsi="Arial" w:cs="Arial"/>
            <w:b/>
            <w:bCs/>
            <w:sz w:val="20"/>
            <w:szCs w:val="20"/>
          </w:rPr>
          <w:delText>v</w:delText>
        </w:r>
      </w:del>
      <w:ins w:id="312" w:author="Kaxiong" w:date="2021-05-16T22:07:00Z">
        <w:r w:rsidR="00B92843">
          <w:rPr>
            <w:rFonts w:ascii="Arial" w:hAnsi="Arial" w:cs="Arial"/>
            <w:b/>
            <w:bCs/>
            <w:sz w:val="20"/>
            <w:szCs w:val="20"/>
          </w:rPr>
          <w:t>m</w:t>
        </w:r>
      </w:ins>
      <w:proofErr w:type="spellEnd"/>
      <w:r w:rsidRPr="00C952A7">
        <w:rPr>
          <w:rFonts w:ascii="Arial" w:hAnsi="Arial" w:cs="Arial"/>
          <w:b/>
          <w:bCs/>
          <w:sz w:val="20"/>
          <w:szCs w:val="20"/>
        </w:rPr>
        <w:t xml:space="preserve"> </w:t>
      </w:r>
      <w:r>
        <w:rPr>
          <w:rFonts w:ascii="Arial" w:hAnsi="Arial" w:cs="Arial"/>
          <w:b/>
          <w:bCs/>
          <w:sz w:val="20"/>
          <w:szCs w:val="20"/>
        </w:rPr>
        <w:t>T</w:t>
      </w:r>
      <w:r w:rsidRPr="00C952A7">
        <w:rPr>
          <w:rFonts w:ascii="Arial" w:hAnsi="Arial" w:cs="Arial"/>
          <w:b/>
          <w:bCs/>
          <w:sz w:val="20"/>
          <w:szCs w:val="20"/>
        </w:rPr>
        <w:t xml:space="preserve">us </w:t>
      </w:r>
      <w:proofErr w:type="spellStart"/>
      <w:r>
        <w:rPr>
          <w:rFonts w:ascii="Arial" w:hAnsi="Arial" w:cs="Arial"/>
          <w:b/>
          <w:bCs/>
          <w:sz w:val="20"/>
          <w:szCs w:val="20"/>
        </w:rPr>
        <w:t>S</w:t>
      </w:r>
      <w:r w:rsidRPr="00C952A7">
        <w:rPr>
          <w:rFonts w:ascii="Arial" w:hAnsi="Arial" w:cs="Arial"/>
          <w:b/>
          <w:bCs/>
          <w:sz w:val="20"/>
          <w:szCs w:val="20"/>
        </w:rPr>
        <w:t>awv</w:t>
      </w:r>
      <w:proofErr w:type="spellEnd"/>
      <w:r w:rsidRPr="00C952A7">
        <w:rPr>
          <w:rFonts w:ascii="Arial" w:hAnsi="Arial" w:cs="Arial"/>
          <w:b/>
          <w:bCs/>
          <w:sz w:val="20"/>
          <w:szCs w:val="20"/>
        </w:rPr>
        <w:t xml:space="preserve"> </w:t>
      </w:r>
      <w:proofErr w:type="spellStart"/>
      <w:r>
        <w:rPr>
          <w:rFonts w:ascii="Arial" w:hAnsi="Arial" w:cs="Arial"/>
          <w:b/>
          <w:bCs/>
          <w:sz w:val="20"/>
          <w:szCs w:val="20"/>
        </w:rPr>
        <w:t>C</w:t>
      </w:r>
      <w:r w:rsidRPr="00C952A7">
        <w:rPr>
          <w:rFonts w:ascii="Arial" w:hAnsi="Arial" w:cs="Arial"/>
          <w:b/>
          <w:bCs/>
          <w:sz w:val="20"/>
          <w:szCs w:val="20"/>
        </w:rPr>
        <w:t>ev</w:t>
      </w:r>
      <w:proofErr w:type="spellEnd"/>
      <w:r w:rsidRPr="00C952A7">
        <w:rPr>
          <w:rFonts w:ascii="Arial" w:hAnsi="Arial" w:cs="Arial"/>
          <w:b/>
          <w:bCs/>
          <w:sz w:val="20"/>
          <w:szCs w:val="20"/>
        </w:rPr>
        <w:t xml:space="preserve"> </w:t>
      </w:r>
      <w:proofErr w:type="spellStart"/>
      <w:r>
        <w:rPr>
          <w:rFonts w:ascii="Arial" w:hAnsi="Arial" w:cs="Arial"/>
          <w:b/>
          <w:bCs/>
          <w:sz w:val="20"/>
          <w:szCs w:val="20"/>
        </w:rPr>
        <w:t>H</w:t>
      </w:r>
      <w:r w:rsidRPr="00C952A7">
        <w:rPr>
          <w:rFonts w:ascii="Arial" w:hAnsi="Arial" w:cs="Arial"/>
          <w:b/>
          <w:bCs/>
          <w:sz w:val="20"/>
          <w:szCs w:val="20"/>
        </w:rPr>
        <w:t>auv</w:t>
      </w:r>
      <w:proofErr w:type="spellEnd"/>
      <w:r w:rsidRPr="00C952A7">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ins w:id="313" w:author="Kaxiong" w:date="2021-05-16T22:08:00Z">
        <w:r w:rsidR="00B92843">
          <w:rPr>
            <w:rFonts w:ascii="Arial" w:hAnsi="Arial" w:cs="Arial"/>
            <w:b/>
            <w:bCs/>
            <w:sz w:val="20"/>
            <w:szCs w:val="20"/>
          </w:rPr>
          <w:t>Nroog</w:t>
        </w:r>
        <w:proofErr w:type="spellEnd"/>
        <w:r w:rsidR="00B92843">
          <w:rPr>
            <w:rFonts w:ascii="Arial" w:hAnsi="Arial" w:cs="Arial"/>
            <w:b/>
            <w:bCs/>
            <w:sz w:val="20"/>
            <w:szCs w:val="20"/>
          </w:rPr>
          <w:t xml:space="preserve"> </w:t>
        </w:r>
      </w:ins>
      <w:proofErr w:type="spellStart"/>
      <w:r>
        <w:rPr>
          <w:rFonts w:ascii="Arial" w:hAnsi="Arial" w:cs="Arial"/>
          <w:b/>
          <w:bCs/>
          <w:sz w:val="20"/>
          <w:szCs w:val="20"/>
        </w:rPr>
        <w:t>Tsev</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Pr>
          <w:rFonts w:ascii="Arial" w:hAnsi="Arial" w:cs="Arial"/>
          <w:b/>
          <w:bCs/>
          <w:sz w:val="20"/>
          <w:szCs w:val="20"/>
        </w:rPr>
        <w:t xml:space="preserve"> </w:t>
      </w:r>
      <w:proofErr w:type="spellStart"/>
      <w:r>
        <w:rPr>
          <w:rFonts w:ascii="Arial" w:hAnsi="Arial" w:cs="Arial"/>
          <w:b/>
          <w:bCs/>
          <w:sz w:val="20"/>
          <w:szCs w:val="20"/>
        </w:rPr>
        <w:t>Uas</w:t>
      </w:r>
      <w:proofErr w:type="spellEnd"/>
      <w:r>
        <w:rPr>
          <w:rFonts w:ascii="Arial" w:hAnsi="Arial" w:cs="Arial"/>
          <w:b/>
          <w:bCs/>
          <w:sz w:val="20"/>
          <w:szCs w:val="20"/>
        </w:rPr>
        <w:t xml:space="preserve"> Tau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_________</w:t>
      </w:r>
      <w:r>
        <w:rPr>
          <w:rFonts w:ascii="Arial" w:hAnsi="Arial" w:cs="Arial"/>
          <w:b/>
          <w:bCs/>
          <w:sz w:val="20"/>
          <w:szCs w:val="20"/>
        </w:rPr>
        <w:t xml:space="preserve"> </w:t>
      </w:r>
      <w:proofErr w:type="spellStart"/>
      <w:r w:rsidRPr="00C952A7">
        <w:rPr>
          <w:rFonts w:ascii="Arial" w:hAnsi="Arial" w:cs="Arial"/>
          <w:b/>
          <w:bCs/>
          <w:sz w:val="20"/>
          <w:szCs w:val="20"/>
        </w:rPr>
        <w:t>Hnub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tim</w:t>
      </w:r>
      <w:proofErr w:type="spellEnd"/>
      <w:r w:rsidRPr="00C952A7">
        <w:rPr>
          <w:rFonts w:ascii="Arial" w:hAnsi="Arial" w:cs="Arial"/>
          <w:b/>
          <w:bCs/>
          <w:sz w:val="20"/>
          <w:szCs w:val="20"/>
        </w:rPr>
        <w:t xml:space="preserve">: _________ </w:t>
      </w:r>
    </w:p>
    <w:p w14:paraId="73C2D23F" w14:textId="77777777" w:rsidR="008B08A0" w:rsidRPr="00C952A7" w:rsidRDefault="008B08A0" w:rsidP="008B08A0">
      <w:pPr>
        <w:spacing w:after="0"/>
        <w:rPr>
          <w:rFonts w:ascii="Arial" w:hAnsi="Arial" w:cs="Arial"/>
          <w:b/>
          <w:bCs/>
          <w:sz w:val="19"/>
          <w:szCs w:val="19"/>
        </w:rPr>
      </w:pPr>
    </w:p>
    <w:p w14:paraId="1408A8F6" w14:textId="77777777" w:rsidR="008B08A0" w:rsidRPr="00E011E0" w:rsidRDefault="008B08A0" w:rsidP="008B08A0">
      <w:pPr>
        <w:spacing w:after="0"/>
        <w:rPr>
          <w:rFonts w:ascii="Arial" w:hAnsi="Arial" w:cs="Arial"/>
          <w:sz w:val="19"/>
          <w:szCs w:val="19"/>
          <w:u w:val="single"/>
        </w:rPr>
      </w:pPr>
      <w:proofErr w:type="spellStart"/>
      <w:r w:rsidRPr="00D4330B">
        <w:rPr>
          <w:rFonts w:ascii="Arial" w:hAnsi="Arial" w:cs="Arial"/>
          <w:b/>
          <w:bCs/>
          <w:sz w:val="19"/>
          <w:szCs w:val="19"/>
        </w:rPr>
        <w:t>Npe</w:t>
      </w:r>
      <w:proofErr w:type="spellEnd"/>
      <w:r w:rsidRPr="00D4330B">
        <w:rPr>
          <w:rFonts w:ascii="Arial" w:hAnsi="Arial" w:cs="Arial"/>
          <w:b/>
          <w:bCs/>
          <w:sz w:val="19"/>
          <w:szCs w:val="19"/>
        </w:rPr>
        <w:t>/</w:t>
      </w:r>
      <w:proofErr w:type="spellStart"/>
      <w:r>
        <w:rPr>
          <w:rFonts w:ascii="Arial" w:hAnsi="Arial" w:cs="Arial"/>
          <w:b/>
          <w:bCs/>
          <w:sz w:val="19"/>
          <w:szCs w:val="19"/>
        </w:rPr>
        <w:t>Q</w:t>
      </w:r>
      <w:r w:rsidRPr="00D4330B">
        <w:rPr>
          <w:rFonts w:ascii="Arial" w:hAnsi="Arial" w:cs="Arial"/>
          <w:b/>
          <w:bCs/>
          <w:sz w:val="19"/>
          <w:szCs w:val="19"/>
        </w:rPr>
        <w:t>ib</w:t>
      </w:r>
      <w:proofErr w:type="spellEnd"/>
      <w:r w:rsidRPr="00D4330B">
        <w:rPr>
          <w:rFonts w:ascii="Arial" w:hAnsi="Arial" w:cs="Arial"/>
          <w:b/>
          <w:bCs/>
          <w:sz w:val="19"/>
          <w:szCs w:val="19"/>
        </w:rPr>
        <w:t xml:space="preserve"> </w:t>
      </w:r>
      <w:proofErr w:type="spellStart"/>
      <w:r w:rsidRPr="00D4330B">
        <w:rPr>
          <w:rFonts w:ascii="Arial" w:hAnsi="Arial" w:cs="Arial"/>
          <w:b/>
          <w:bCs/>
          <w:sz w:val="19"/>
          <w:szCs w:val="19"/>
        </w:rPr>
        <w:t>Hauj</w:t>
      </w:r>
      <w:proofErr w:type="spellEnd"/>
      <w:r>
        <w:rPr>
          <w:rFonts w:ascii="Arial" w:hAnsi="Arial" w:cs="Arial"/>
          <w:b/>
          <w:bCs/>
          <w:sz w:val="19"/>
          <w:szCs w:val="19"/>
        </w:rPr>
        <w:t xml:space="preserve"> </w:t>
      </w:r>
      <w:proofErr w:type="spellStart"/>
      <w:r>
        <w:rPr>
          <w:rFonts w:ascii="Arial" w:hAnsi="Arial" w:cs="Arial"/>
          <w:b/>
          <w:bCs/>
          <w:sz w:val="19"/>
          <w:szCs w:val="19"/>
        </w:rPr>
        <w:t>L</w:t>
      </w:r>
      <w:r w:rsidRPr="00D4330B">
        <w:rPr>
          <w:rFonts w:ascii="Arial" w:hAnsi="Arial" w:cs="Arial"/>
          <w:b/>
          <w:bCs/>
          <w:sz w:val="19"/>
          <w:szCs w:val="19"/>
        </w:rPr>
        <w:t>wm</w:t>
      </w:r>
      <w:proofErr w:type="spellEnd"/>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5E98A3E5" w14:textId="5BD1AB95" w:rsidR="0097772C" w:rsidRDefault="008B08A0" w:rsidP="008B08A0">
      <w:pPr>
        <w:spacing w:after="0"/>
        <w:ind w:left="187"/>
        <w:rPr>
          <w:rFonts w:ascii="Arial" w:hAnsi="Arial" w:cs="Arial"/>
          <w:b/>
          <w:b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Pr>
          <w:rFonts w:ascii="Calibri" w:hAnsi="Calibri" w:cs="Calibri"/>
          <w:i/>
          <w:iCs/>
          <w:sz w:val="20"/>
          <w:szCs w:val="20"/>
        </w:rPr>
        <w:t xml:space="preserve">KEV KOOM PAB PAWG </w:t>
      </w:r>
      <w:r w:rsidRPr="00744C7F">
        <w:rPr>
          <w:rFonts w:ascii="Calibri" w:hAnsi="Calibri" w:cs="Calibri"/>
          <w:i/>
          <w:iCs/>
          <w:sz w:val="20"/>
          <w:szCs w:val="20"/>
        </w:rPr>
        <w:t>IEP -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KEV KOOM</w:t>
      </w:r>
      <w:ins w:id="314" w:author="Kaxiong" w:date="2021-05-16T22:10:00Z">
        <w:r w:rsidR="00B92843">
          <w:rPr>
            <w:rFonts w:ascii="Calibri" w:hAnsi="Calibri" w:cs="Calibri"/>
            <w:i/>
            <w:iCs/>
            <w:sz w:val="20"/>
            <w:szCs w:val="20"/>
          </w:rPr>
          <w:t xml:space="preserve"> </w:t>
        </w:r>
      </w:ins>
      <w:r w:rsidRPr="00744C7F">
        <w:rPr>
          <w:rFonts w:ascii="Calibri" w:hAnsi="Calibri" w:cs="Calibri"/>
          <w:i/>
          <w:iCs/>
          <w:sz w:val="20"/>
          <w:szCs w:val="20"/>
        </w:rPr>
        <w:t xml:space="preserve">TUAJ TSIS TUAJ LOS TSIS UA CAS –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del w:id="315" w:author="Kaxiong" w:date="2021-05-16T21:50:00Z">
        <w:r w:rsidDel="00A92FFF">
          <w:rPr>
            <w:rFonts w:ascii="Calibri" w:hAnsi="Calibri" w:cs="Calibri"/>
            <w:i/>
            <w:iCs/>
            <w:sz w:val="20"/>
            <w:szCs w:val="20"/>
          </w:rPr>
          <w:delText>tswv cuab</w:delText>
        </w:r>
      </w:del>
      <w:proofErr w:type="spellStart"/>
      <w:ins w:id="316" w:author="Kaxiong" w:date="2021-05-16T21:50:00Z">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ins>
      <w:proofErr w:type="spellEnd"/>
      <w:r w:rsidRPr="00744C7F">
        <w:rPr>
          <w:rFonts w:ascii="Calibri" w:hAnsi="Calibri" w:cs="Calibri"/>
          <w:i/>
          <w:iCs/>
          <w:sz w:val="20"/>
          <w:szCs w:val="20"/>
        </w:rPr>
        <w:t xml:space="preserve"> </w:t>
      </w:r>
      <w:proofErr w:type="spellStart"/>
      <w:ins w:id="317" w:author="Kaxiong" w:date="2021-05-16T22:11:00Z">
        <w:r w:rsidR="00B92843">
          <w:rPr>
            <w:rFonts w:ascii="Calibri" w:hAnsi="Calibri" w:cs="Calibri"/>
            <w:i/>
            <w:iCs/>
            <w:sz w:val="20"/>
            <w:szCs w:val="20"/>
          </w:rPr>
          <w:t>ntawm</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pab</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paw</w:t>
        </w:r>
      </w:ins>
      <w:ins w:id="318" w:author="Kaxiong" w:date="2021-05-16T22:12:00Z">
        <w:r w:rsidR="00B92843">
          <w:rPr>
            <w:rFonts w:ascii="Calibri" w:hAnsi="Calibri" w:cs="Calibri"/>
            <w:i/>
            <w:iCs/>
            <w:sz w:val="20"/>
            <w:szCs w:val="20"/>
          </w:rPr>
          <w:t>g</w:t>
        </w:r>
        <w:proofErr w:type="spellEnd"/>
        <w:r w:rsidR="00B92843">
          <w:rPr>
            <w:rFonts w:ascii="Calibri" w:hAnsi="Calibri" w:cs="Calibri"/>
            <w:i/>
            <w:iCs/>
            <w:sz w:val="20"/>
            <w:szCs w:val="20"/>
          </w:rPr>
          <w:t xml:space="preserve"> </w:t>
        </w:r>
      </w:ins>
      <w:r w:rsidRPr="00744C7F">
        <w:rPr>
          <w:rFonts w:ascii="Calibri" w:hAnsi="Calibri" w:cs="Calibri"/>
          <w:i/>
          <w:iCs/>
          <w:sz w:val="20"/>
          <w:szCs w:val="20"/>
        </w:rPr>
        <w:t xml:space="preserve">IEP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sab </w:t>
      </w:r>
      <w:proofErr w:type="spellStart"/>
      <w:r w:rsidRPr="00744C7F">
        <w:rPr>
          <w:rFonts w:ascii="Calibri" w:hAnsi="Calibri" w:cs="Calibri"/>
          <w:i/>
          <w:iCs/>
          <w:sz w:val="20"/>
          <w:szCs w:val="20"/>
        </w:rPr>
        <w:t>laj</w:t>
      </w:r>
      <w:proofErr w:type="spellEnd"/>
      <w:r w:rsidRPr="00744C7F">
        <w:rPr>
          <w:rFonts w:ascii="Calibri" w:hAnsi="Calibri" w:cs="Calibri"/>
          <w:i/>
          <w:iCs/>
          <w:sz w:val="20"/>
          <w:szCs w:val="20"/>
        </w:rPr>
        <w:t xml:space="preserve">,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me </w:t>
      </w:r>
      <w:proofErr w:type="spellStart"/>
      <w:r w:rsidRPr="00744C7F">
        <w:rPr>
          <w:rFonts w:ascii="Calibri" w:hAnsi="Calibri" w:cs="Calibri"/>
          <w:i/>
          <w:iCs/>
          <w:sz w:val="20"/>
          <w:szCs w:val="20"/>
        </w:rPr>
        <w:t>nyuam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oob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zog</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del w:id="319" w:author="Kaxiong" w:date="2021-05-16T22:13:00Z">
        <w:r w:rsidDel="007A0C14">
          <w:rPr>
            <w:rFonts w:ascii="Calibri" w:hAnsi="Calibri" w:cs="Calibri"/>
            <w:i/>
            <w:iCs/>
            <w:sz w:val="20"/>
            <w:szCs w:val="20"/>
          </w:rPr>
          <w:delText>tswv cuqb</w:delText>
        </w:r>
        <w:r w:rsidRPr="00744C7F" w:rsidDel="007A0C14">
          <w:rPr>
            <w:rFonts w:ascii="Calibri" w:hAnsi="Calibri" w:cs="Calibri"/>
            <w:i/>
            <w:iCs/>
            <w:sz w:val="20"/>
            <w:szCs w:val="20"/>
          </w:rPr>
          <w:delText>j</w:delText>
        </w:r>
      </w:del>
      <w:proofErr w:type="spellStart"/>
      <w:ins w:id="320" w:author="Kaxiong" w:date="2021-05-16T22:13:00Z">
        <w:r w:rsidR="007A0C14">
          <w:rPr>
            <w:rFonts w:ascii="Calibri" w:hAnsi="Calibri" w:cs="Calibri"/>
            <w:i/>
            <w:iCs/>
            <w:sz w:val="20"/>
            <w:szCs w:val="20"/>
          </w:rPr>
          <w:t>mej</w:t>
        </w:r>
        <w:proofErr w:type="spellEnd"/>
        <w:r w:rsidR="007A0C14">
          <w:rPr>
            <w:rFonts w:ascii="Calibri" w:hAnsi="Calibri" w:cs="Calibri"/>
            <w:i/>
            <w:iCs/>
            <w:sz w:val="20"/>
            <w:szCs w:val="20"/>
          </w:rPr>
          <w:t xml:space="preserve"> </w:t>
        </w:r>
        <w:proofErr w:type="spellStart"/>
        <w:r w:rsidR="007A0C14">
          <w:rPr>
            <w:rFonts w:ascii="Calibri" w:hAnsi="Calibri" w:cs="Calibri"/>
            <w:i/>
            <w:iCs/>
            <w:sz w:val="20"/>
            <w:szCs w:val="20"/>
          </w:rPr>
          <w:t>zeej</w:t>
        </w:r>
      </w:ins>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nyog</w:t>
      </w:r>
      <w:proofErr w:type="spellEnd"/>
      <w:r w:rsidRPr="00744C7F">
        <w:rPr>
          <w:rFonts w:ascii="Calibri" w:hAnsi="Calibri" w:cs="Calibri"/>
          <w:i/>
          <w:iCs/>
          <w:sz w:val="20"/>
          <w:szCs w:val="20"/>
        </w:rPr>
        <w:t xml:space="preserve"> vim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Pr>
          <w:rFonts w:ascii="Calibri" w:hAnsi="Calibri" w:cs="Calibri"/>
          <w:i/>
          <w:iCs/>
          <w:sz w:val="20"/>
          <w:szCs w:val="20"/>
        </w:rPr>
        <w:t xml:space="preserve"> </w:t>
      </w:r>
      <w:del w:id="321" w:author="Kaxiong" w:date="2021-05-16T21:50:00Z">
        <w:r w:rsidDel="00A92FFF">
          <w:rPr>
            <w:rFonts w:ascii="Calibri" w:hAnsi="Calibri" w:cs="Calibri"/>
            <w:i/>
            <w:iCs/>
            <w:sz w:val="20"/>
            <w:szCs w:val="20"/>
          </w:rPr>
          <w:delText>tswv cuab</w:delText>
        </w:r>
      </w:del>
      <w:proofErr w:type="spellStart"/>
      <w:ins w:id="322" w:author="Kaxiong" w:date="2021-05-16T21:50:00Z">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ins>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w:t>
      </w:r>
      <w:del w:id="323" w:author="Kaxiong" w:date="2021-05-16T22:13:00Z">
        <w:r w:rsidRPr="00744C7F" w:rsidDel="007A0C14">
          <w:rPr>
            <w:rFonts w:ascii="Calibri" w:hAnsi="Calibri" w:cs="Calibri"/>
            <w:i/>
            <w:iCs/>
            <w:sz w:val="20"/>
            <w:szCs w:val="20"/>
          </w:rPr>
          <w:delText>m</w:delText>
        </w:r>
      </w:del>
      <w:ins w:id="324" w:author="Kaxiong" w:date="2021-05-16T22:13:00Z">
        <w:r w:rsidR="007A0C14">
          <w:rPr>
            <w:rFonts w:ascii="Calibri" w:hAnsi="Calibri" w:cs="Calibri"/>
            <w:i/>
            <w:iCs/>
            <w:sz w:val="20"/>
            <w:szCs w:val="20"/>
          </w:rPr>
          <w:t>v</w:t>
        </w:r>
      </w:ins>
      <w:proofErr w:type="spellEnd"/>
      <w:r w:rsidRPr="00744C7F">
        <w:rPr>
          <w:rFonts w:ascii="Calibri" w:hAnsi="Calibri" w:cs="Calibri"/>
          <w:i/>
          <w:iCs/>
          <w:sz w:val="20"/>
          <w:szCs w:val="20"/>
        </w:rPr>
        <w:t xml:space="preserve"> los sis cov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,(ii) KEV ZAM,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del w:id="325" w:author="Kaxiong" w:date="2021-05-16T21:50:00Z">
        <w:r w:rsidDel="00A92FFF">
          <w:rPr>
            <w:rFonts w:ascii="Calibri" w:hAnsi="Calibri" w:cs="Calibri"/>
            <w:i/>
            <w:iCs/>
            <w:sz w:val="20"/>
            <w:szCs w:val="20"/>
          </w:rPr>
          <w:delText>tswv cuab</w:delText>
        </w:r>
      </w:del>
      <w:proofErr w:type="spellStart"/>
      <w:ins w:id="326" w:author="Kaxiong" w:date="2021-05-16T21:50:00Z">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ins>
      <w:proofErr w:type="spellEnd"/>
      <w:r>
        <w:rPr>
          <w:rFonts w:ascii="Calibri" w:hAnsi="Calibri" w:cs="Calibri"/>
          <w:i/>
          <w:iCs/>
          <w:sz w:val="20"/>
          <w:szCs w:val="20"/>
        </w:rPr>
        <w:t xml:space="preserve"> </w:t>
      </w:r>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Pawg</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IEP,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muaj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del w:id="327" w:author="Kaxiong" w:date="2021-05-16T21:50:00Z">
        <w:r w:rsidDel="00A92FFF">
          <w:rPr>
            <w:rFonts w:ascii="Calibri" w:hAnsi="Calibri" w:cs="Calibri"/>
            <w:i/>
            <w:iCs/>
            <w:sz w:val="20"/>
            <w:szCs w:val="20"/>
          </w:rPr>
          <w:delText>tswv cuab</w:delText>
        </w:r>
      </w:del>
      <w:proofErr w:type="spellStart"/>
      <w:ins w:id="328" w:author="Kaxiong" w:date="2021-05-16T21:50:00Z">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ins>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los sis cov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tshuam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FA7B14">
        <w:rPr>
          <w:rFonts w:ascii="ArialItalic" w:hAnsi="ArialItalic" w:cs="ArialItalic"/>
          <w:i/>
          <w:iCs/>
          <w:sz w:val="23"/>
          <w:szCs w:val="23"/>
          <w:lang w:val="en-GB" w:bidi="lo-LA"/>
        </w:rPr>
        <w:t xml:space="preserve"> </w:t>
      </w:r>
      <w:r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del w:id="329" w:author="Kaxiong" w:date="2021-05-16T22:16:00Z">
        <w:r w:rsidRPr="00744C7F" w:rsidDel="007A0C14">
          <w:rPr>
            <w:rFonts w:ascii="Calibri" w:hAnsi="Calibri" w:cs="Calibri"/>
            <w:i/>
            <w:iCs/>
            <w:sz w:val="20"/>
            <w:szCs w:val="20"/>
          </w:rPr>
          <w:delText xml:space="preserve"> </w:delText>
        </w:r>
      </w:del>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zos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r>
        <w:rPr>
          <w:rFonts w:ascii="Calibri" w:hAnsi="Calibri" w:cs="Calibri"/>
          <w:i/>
          <w:iCs/>
          <w:sz w:val="20"/>
          <w:szCs w:val="20"/>
        </w:rPr>
        <w:t>i</w:t>
      </w:r>
      <w:r w:rsidRPr="00744C7F">
        <w:rPr>
          <w:rFonts w:ascii="Calibri" w:hAnsi="Calibri" w:cs="Calibri"/>
          <w:i/>
          <w:iCs/>
          <w:sz w:val="20"/>
          <w:szCs w:val="20"/>
        </w:rPr>
        <w:t xml:space="preserve">i) </w:t>
      </w:r>
      <w:proofErr w:type="spellStart"/>
      <w:r w:rsidRPr="00744C7F">
        <w:rPr>
          <w:rFonts w:ascii="Arial" w:hAnsi="Arial" w:cs="Arial"/>
          <w:sz w:val="20"/>
          <w:szCs w:val="20"/>
        </w:rPr>
        <w:t>tus</w:t>
      </w:r>
      <w:proofErr w:type="spellEnd"/>
      <w:r w:rsidRPr="00744C7F">
        <w:rPr>
          <w:rFonts w:ascii="Arial" w:hAnsi="Arial" w:cs="Arial"/>
          <w:sz w:val="20"/>
          <w:szCs w:val="20"/>
        </w:rPr>
        <w:t xml:space="preserve"> </w:t>
      </w:r>
      <w:del w:id="330" w:author="Kaxiong" w:date="2021-05-16T21:50:00Z">
        <w:r w:rsidDel="00A92FFF">
          <w:rPr>
            <w:rFonts w:ascii="Arial" w:hAnsi="Arial" w:cs="Arial"/>
            <w:sz w:val="20"/>
            <w:szCs w:val="20"/>
          </w:rPr>
          <w:delText>tswv cuab</w:delText>
        </w:r>
      </w:del>
      <w:proofErr w:type="spellStart"/>
      <w:ins w:id="331" w:author="Kaxiong" w:date="2021-05-16T21:50:00Z">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ins>
      <w:proofErr w:type="spellEnd"/>
      <w:r>
        <w:rPr>
          <w:rFonts w:ascii="Arial" w:hAnsi="Arial" w:cs="Arial"/>
          <w:sz w:val="20"/>
          <w:szCs w:val="20"/>
        </w:rPr>
        <w:t xml:space="preserve"> </w:t>
      </w:r>
      <w:r w:rsidRPr="00246E97">
        <w:rPr>
          <w:rFonts w:asciiTheme="minorHAnsi" w:hAnsiTheme="minorHAnsi" w:cstheme="minorHAnsi"/>
          <w:i/>
          <w:iCs/>
          <w:sz w:val="20"/>
          <w:szCs w:val="20"/>
        </w:rPr>
        <w:t xml:space="preserve">cov </w:t>
      </w:r>
      <w:proofErr w:type="spellStart"/>
      <w:r w:rsidRPr="00246E97">
        <w:rPr>
          <w:rFonts w:asciiTheme="minorHAnsi" w:hAnsiTheme="minorHAnsi" w:cstheme="minorHAnsi"/>
          <w:i/>
          <w:iCs/>
          <w:sz w:val="20"/>
          <w:szCs w:val="20"/>
        </w:rPr>
        <w:t>ntaub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ntawv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xa</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Calibri" w:hAnsi="Calibri" w:cs="Calibri"/>
          <w:i/>
          <w:iCs/>
          <w:sz w:val="20"/>
          <w:szCs w:val="20"/>
        </w:rPr>
        <w:t xml:space="preserve"> ,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xa</w:t>
      </w:r>
      <w:proofErr w:type="spellEnd"/>
      <w:r w:rsidRPr="00744C7F">
        <w:rPr>
          <w:rFonts w:ascii="Calibri" w:hAnsi="Calibri" w:cs="Calibri"/>
          <w:i/>
          <w:iCs/>
          <w:sz w:val="20"/>
          <w:szCs w:val="20"/>
        </w:rPr>
        <w:t xml:space="preserve"> mu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ins w:id="332" w:author="Kaxiong" w:date="2021-05-16T22:19:00Z">
        <w:r w:rsidR="007A0C14">
          <w:rPr>
            <w:rFonts w:ascii="Calibri" w:hAnsi="Calibri" w:cs="Calibri"/>
            <w:i/>
            <w:iCs/>
            <w:sz w:val="20"/>
            <w:szCs w:val="20"/>
          </w:rPr>
          <w:t>pawg</w:t>
        </w:r>
        <w:proofErr w:type="spellEnd"/>
        <w:r w:rsidR="007A0C14">
          <w:rPr>
            <w:rFonts w:ascii="Calibri" w:hAnsi="Calibri" w:cs="Calibri"/>
            <w:i/>
            <w:iCs/>
            <w:sz w:val="20"/>
            <w:szCs w:val="20"/>
          </w:rPr>
          <w:t xml:space="preserve"> </w:t>
        </w:r>
      </w:ins>
      <w:r w:rsidRPr="00744C7F">
        <w:rPr>
          <w:rFonts w:ascii="Calibri" w:hAnsi="Calibri" w:cs="Calibri"/>
          <w:i/>
          <w:iCs/>
          <w:sz w:val="20"/>
          <w:szCs w:val="20"/>
        </w:rPr>
        <w:t xml:space="preserve">IEP, </w:t>
      </w:r>
      <w:proofErr w:type="spellStart"/>
      <w:r w:rsidRPr="00246E97">
        <w:rPr>
          <w:rFonts w:asciiTheme="minorHAnsi" w:hAnsiTheme="minorHAnsi" w:cstheme="minorHAnsi"/>
          <w:i/>
          <w:iCs/>
          <w:sz w:val="20"/>
          <w:szCs w:val="20"/>
        </w:rPr>
        <w:t>muab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Arial" w:hAnsi="Arial" w:cs="Arial"/>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‘(iii) NQE LUS POM ZOO THIAB YUAV TSUM MUAJ</w:t>
      </w:r>
      <w:r>
        <w:rPr>
          <w:rFonts w:ascii="Calibri" w:hAnsi="Calibri" w:cs="Calibri"/>
          <w:i/>
          <w:iCs/>
          <w:sz w:val="20"/>
          <w:szCs w:val="20"/>
        </w:rPr>
        <w:t xml:space="preserve"> </w:t>
      </w:r>
      <w:r w:rsidRPr="00744C7F">
        <w:rPr>
          <w:rFonts w:ascii="Calibri" w:hAnsi="Calibri" w:cs="Calibri"/>
          <w:i/>
          <w:iCs/>
          <w:sz w:val="20"/>
          <w:szCs w:val="20"/>
        </w:rPr>
        <w:t xml:space="preserve">KEV POM ZOO-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(ii)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Pr>
          <w:rFonts w:ascii="Calibri" w:hAnsi="Calibri" w:cs="Calibri"/>
          <w:i/>
          <w:iCs/>
          <w:sz w:val="20"/>
          <w:szCs w:val="20"/>
        </w:rPr>
        <w:t>.</w:t>
      </w:r>
      <w:r w:rsidRPr="00744C7F">
        <w:rPr>
          <w:rFonts w:ascii="Calibri" w:hAnsi="Calibri" w:cs="Calibri"/>
          <w:i/>
          <w:iCs/>
          <w:sz w:val="20"/>
          <w:szCs w:val="20"/>
        </w:rPr>
        <w:t>”</w:t>
      </w:r>
      <w:r w:rsidR="00570842">
        <w:rPr>
          <w:rFonts w:ascii="Arial" w:hAnsi="Arial" w:cs="Arial"/>
          <w:b/>
          <w:bCs/>
          <w:sz w:val="20"/>
          <w:szCs w:val="20"/>
        </w:rPr>
        <w:t xml:space="preserve">                 </w:t>
      </w:r>
      <w:r w:rsidR="00BF6324">
        <w:rPr>
          <w:rFonts w:ascii="Arial" w:hAnsi="Arial" w:cs="Arial"/>
          <w:b/>
          <w:bCs/>
          <w:sz w:val="20"/>
          <w:szCs w:val="20"/>
        </w:rPr>
        <w:t xml:space="preserve">   </w:t>
      </w:r>
    </w:p>
    <w:p w14:paraId="11064475" w14:textId="77777777" w:rsidR="0097772C" w:rsidRDefault="0097772C" w:rsidP="008B08A0">
      <w:pPr>
        <w:spacing w:after="0"/>
        <w:ind w:left="187"/>
        <w:rPr>
          <w:rFonts w:ascii="Arial" w:hAnsi="Arial" w:cs="Arial"/>
          <w:b/>
          <w:bCs/>
          <w:sz w:val="20"/>
          <w:szCs w:val="20"/>
        </w:rPr>
      </w:pPr>
    </w:p>
    <w:p w14:paraId="387CFB12" w14:textId="77777777" w:rsidR="0097772C" w:rsidRPr="00A32DFE" w:rsidRDefault="0097772C" w:rsidP="0097772C">
      <w:pPr>
        <w:spacing w:line="0" w:lineRule="atLeast"/>
        <w:ind w:left="2880" w:right="60" w:firstLine="720"/>
        <w:rPr>
          <w:rFonts w:ascii="Arial" w:eastAsia="Arial" w:hAnsi="Arial"/>
          <w:b/>
          <w:sz w:val="22"/>
          <w:szCs w:val="22"/>
        </w:rPr>
      </w:pPr>
      <w:r w:rsidRPr="00A32DFE">
        <w:rPr>
          <w:rFonts w:ascii="Arial" w:eastAsia="Arial" w:hAnsi="Arial"/>
          <w:b/>
          <w:sz w:val="22"/>
          <w:szCs w:val="22"/>
        </w:rPr>
        <w:t>SACRAMENTO CITY UNIFIED</w:t>
      </w:r>
    </w:p>
    <w:p w14:paraId="2DB8AEB7" w14:textId="77777777" w:rsidR="0097772C" w:rsidRPr="00A32DFE" w:rsidRDefault="0097772C" w:rsidP="0097772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21137FC5" w14:textId="77777777" w:rsidR="0097772C" w:rsidRPr="00A32DFE" w:rsidRDefault="0097772C" w:rsidP="0097772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4196184" w14:textId="3E578486" w:rsidR="0097772C" w:rsidRPr="006B1DEC" w:rsidRDefault="0097772C" w:rsidP="0097772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r w:rsidR="00065D55">
        <w:rPr>
          <w:rFonts w:cs="Calibri"/>
          <w:i/>
          <w:w w:val="79"/>
          <w:sz w:val="19"/>
          <w:szCs w:val="19"/>
          <w:u w:val="single"/>
        </w:rPr>
        <w:t>Chang, Nicky</w:t>
      </w:r>
      <w:r w:rsidRPr="006B1DEC">
        <w:rPr>
          <w:rFonts w:cs="Calibri"/>
          <w:iCs/>
          <w:w w:val="79"/>
          <w:sz w:val="19"/>
          <w:szCs w:val="19"/>
        </w:rPr>
        <w:t xml:space="preserve">   </w:t>
      </w:r>
      <w:r w:rsidRPr="006B1DEC">
        <w:rPr>
          <w:rFonts w:ascii="Arial" w:hAnsi="Arial"/>
          <w:b/>
          <w:bCs/>
          <w:iCs/>
          <w:w w:val="79"/>
          <w:sz w:val="19"/>
          <w:szCs w:val="19"/>
        </w:rPr>
        <w:t xml:space="preserve">Cov </w:t>
      </w:r>
      <w:proofErr w:type="spellStart"/>
      <w:r w:rsidRPr="006B1DEC">
        <w:rPr>
          <w:rFonts w:ascii="Arial" w:hAnsi="Arial"/>
          <w:b/>
          <w:bCs/>
          <w:iCs/>
          <w:w w:val="79"/>
          <w:sz w:val="19"/>
          <w:szCs w:val="19"/>
        </w:rPr>
        <w:t>Ntsiaj</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Pr="006B1DEC">
        <w:rPr>
          <w:rFonts w:ascii="Arial" w:hAnsi="Arial" w:cs="Arial"/>
          <w:i/>
          <w:w w:val="87"/>
          <w:sz w:val="19"/>
          <w:szCs w:val="19"/>
          <w:u w:val="single"/>
        </w:rPr>
        <w:t>1</w:t>
      </w:r>
      <w:r w:rsidR="00065D55">
        <w:rPr>
          <w:rFonts w:ascii="Arial" w:hAnsi="Arial" w:cs="Arial"/>
          <w:i/>
          <w:w w:val="87"/>
          <w:sz w:val="19"/>
          <w:szCs w:val="19"/>
          <w:u w:val="single"/>
        </w:rPr>
        <w:t>0/5/2012</w:t>
      </w:r>
      <w:r w:rsidRPr="006B1DEC">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065D55">
        <w:rPr>
          <w:rFonts w:ascii="Calibri" w:hAnsi="Calibri" w:cs="Calibri"/>
          <w:i/>
          <w:sz w:val="19"/>
          <w:szCs w:val="19"/>
          <w:u w:val="single"/>
        </w:rPr>
        <w:t>12/18/2020</w:t>
      </w:r>
    </w:p>
    <w:p w14:paraId="5CBEBA3A" w14:textId="69F451B8" w:rsidR="0097772C" w:rsidRPr="00801D78" w:rsidRDefault="0097772C" w:rsidP="0097772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11C38">
        <w:rPr>
          <w:rFonts w:ascii="Arial" w:hAnsi="Arial"/>
          <w:b/>
          <w:bCs/>
          <w:iCs/>
          <w:w w:val="79"/>
          <w:sz w:val="20"/>
          <w:szCs w:val="20"/>
        </w:rPr>
        <w:t>:</w:t>
      </w:r>
      <w:r w:rsidRPr="0004279A">
        <w:rPr>
          <w:i/>
          <w:w w:val="83"/>
          <w:sz w:val="27"/>
        </w:rPr>
        <w:t xml:space="preserve"> </w:t>
      </w:r>
      <w:r>
        <w:rPr>
          <w:rFonts w:ascii="Calibri" w:hAnsi="Calibri" w:cs="Calibri"/>
          <w:i/>
          <w:w w:val="83"/>
          <w:szCs w:val="18"/>
          <w:u w:val="single"/>
        </w:rPr>
        <w:t>1</w:t>
      </w:r>
      <w:r w:rsidR="00065D55">
        <w:rPr>
          <w:rFonts w:ascii="Calibri" w:hAnsi="Calibri" w:cs="Calibri"/>
          <w:i/>
          <w:w w:val="83"/>
          <w:szCs w:val="18"/>
          <w:u w:val="single"/>
        </w:rPr>
        <w:t>1/17/2015</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065D55">
        <w:rPr>
          <w:rFonts w:asciiTheme="minorHAnsi" w:hAnsiTheme="minorHAnsi" w:cstheme="minorHAnsi"/>
          <w:i/>
          <w:w w:val="83"/>
          <w:u w:val="single"/>
        </w:rPr>
        <w:t>12/17/2021</w:t>
      </w:r>
    </w:p>
    <w:p w14:paraId="1BFB2288" w14:textId="1216EABC" w:rsidR="0097772C" w:rsidRDefault="0097772C" w:rsidP="0097772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Pr>
          <w:rFonts w:ascii="Calibri" w:eastAsia="Arial" w:hAnsi="Calibri" w:cs="Calibri"/>
          <w:i/>
          <w:iCs/>
          <w:u w:val="single"/>
        </w:rPr>
        <w:t>1</w:t>
      </w:r>
      <w:r w:rsidR="00065D55">
        <w:rPr>
          <w:rFonts w:ascii="Calibri" w:eastAsia="Arial" w:hAnsi="Calibri" w:cs="Calibri"/>
          <w:i/>
          <w:iCs/>
          <w:u w:val="single"/>
        </w:rPr>
        <w:t>0/25/2018</w:t>
      </w:r>
      <w:r>
        <w:rPr>
          <w:rFonts w:ascii="Arial" w:eastAsia="Arial" w:hAnsi="Arial"/>
          <w:sz w:val="22"/>
          <w:szCs w:val="18"/>
        </w:rPr>
        <w:tab/>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Pr>
          <w:rFonts w:ascii="Calibri" w:eastAsia="Arial" w:hAnsi="Calibri" w:cs="Calibri"/>
          <w:i/>
          <w:iCs/>
          <w:u w:val="single"/>
        </w:rPr>
        <w:t>1</w:t>
      </w:r>
      <w:r w:rsidR="00065D55">
        <w:rPr>
          <w:rFonts w:ascii="Calibri" w:eastAsia="Arial" w:hAnsi="Calibri" w:cs="Calibri"/>
          <w:i/>
          <w:iCs/>
          <w:u w:val="single"/>
        </w:rPr>
        <w:t>0/24/2021</w:t>
      </w:r>
    </w:p>
    <w:p w14:paraId="0C687E9F" w14:textId="77777777" w:rsidR="0097772C" w:rsidRDefault="0097772C" w:rsidP="0097772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Pr>
          <w:rFonts w:ascii="Arial" w:eastAsia="Arial" w:hAnsi="Arial"/>
          <w:sz w:val="20"/>
          <w:szCs w:val="20"/>
        </w:rPr>
        <w:t>Txua</w:t>
      </w:r>
      <w:proofErr w:type="spellEnd"/>
      <w:r>
        <w:rPr>
          <w:rFonts w:ascii="Arial" w:eastAsia="Arial" w:hAnsi="Arial"/>
          <w:sz w:val="20"/>
          <w:szCs w:val="20"/>
        </w:rPr>
        <w:t xml:space="preserve"> Txua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proofErr w:type="gramStart"/>
      <w:r w:rsidRPr="00C679EC">
        <w:rPr>
          <w:rFonts w:ascii="Arial" w:eastAsia="Arial" w:hAnsi="Arial"/>
          <w:sz w:val="2"/>
          <w:szCs w:val="2"/>
        </w:rPr>
        <w:t xml:space="preserve">  ,</w:t>
      </w:r>
      <w:proofErr w:type="gramEnd"/>
      <w:r w:rsidRPr="00C679EC">
        <w:rPr>
          <w:rFonts w:ascii="Arial" w:eastAsia="Arial" w:hAnsi="Arial"/>
          <w:sz w:val="2"/>
          <w:szCs w:val="2"/>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1FCE4A9E" w14:textId="008BB4E8"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F46B21">
        <w:rPr>
          <w:rFonts w:ascii="Calibri" w:eastAsia="Arial" w:hAnsi="Calibri" w:cs="Calibri"/>
          <w:i/>
          <w:iCs/>
          <w:u w:val="single"/>
        </w:rPr>
        <w:t>8</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F46B21">
        <w:rPr>
          <w:rFonts w:ascii="Calibri" w:eastAsia="Arial" w:hAnsi="Calibri" w:cs="Calibri"/>
          <w:i/>
          <w:iCs/>
          <w:u w:val="single"/>
        </w:rPr>
        <w:t>2</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4811535C" w14:textId="1B3EBAD7"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F46B21">
        <w:rPr>
          <w:rFonts w:ascii="Calibri" w:eastAsia="Arial" w:hAnsi="Calibri" w:cs="Calibri"/>
          <w:i/>
          <w:iCs/>
          <w:u w:val="single"/>
        </w:rPr>
        <w:t>2</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r w:rsidR="00F46B21">
        <w:rPr>
          <w:rFonts w:ascii="Calibri" w:eastAsia="Arial" w:hAnsi="Calibri" w:cs="Calibri"/>
          <w:i/>
          <w:iCs/>
          <w:u w:val="single"/>
        </w:rPr>
        <w:t>O</w:t>
      </w:r>
      <w:r>
        <w:rPr>
          <w:rFonts w:ascii="Calibri" w:eastAsia="Arial" w:hAnsi="Calibri" w:cs="Calibri"/>
          <w:i/>
          <w:iCs/>
          <w:u w:val="single"/>
        </w:rPr>
        <w:t>b</w:t>
      </w:r>
      <w:r w:rsidRPr="00950457">
        <w:rPr>
          <w:rFonts w:ascii="Arial" w:eastAsia="Arial" w:hAnsi="Arial"/>
          <w:sz w:val="20"/>
          <w:szCs w:val="20"/>
        </w:rPr>
        <w:t xml:space="preserve">                                               </w:t>
      </w:r>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del w:id="333" w:author="Kaxiong" w:date="2021-05-17T20:07:00Z">
        <w:r w:rsidRPr="00246E97" w:rsidDel="00F17EF7">
          <w:rPr>
            <w:rFonts w:ascii="Arial" w:eastAsia="Arial" w:hAnsi="Arial"/>
            <w:i/>
            <w:iCs/>
            <w:sz w:val="20"/>
            <w:szCs w:val="20"/>
            <w:u w:val="single"/>
          </w:rPr>
          <w:delText>32</w:delText>
        </w:r>
      </w:del>
      <w:ins w:id="334" w:author="Kaxiong" w:date="2021-05-17T20:07:00Z">
        <w:r w:rsidR="00F17EF7">
          <w:rPr>
            <w:rFonts w:ascii="Arial" w:eastAsia="Arial" w:hAnsi="Arial"/>
            <w:i/>
            <w:iCs/>
            <w:sz w:val="20"/>
            <w:szCs w:val="20"/>
            <w:u w:val="single"/>
          </w:rPr>
          <w:t>23</w:t>
        </w:r>
      </w:ins>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BB7C098" w14:textId="77777777" w:rsidR="0097772C" w:rsidRPr="00950457" w:rsidRDefault="0097772C" w:rsidP="0097772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33646EB2" w14:textId="0DDDA5D2" w:rsidR="0097772C" w:rsidRPr="00950457" w:rsidRDefault="0097772C" w:rsidP="0097772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Pr>
          <w:rFonts w:ascii="Calibri" w:eastAsia="Arial" w:hAnsi="Calibri" w:cs="Calibri"/>
          <w:i/>
          <w:iCs/>
          <w:u w:val="single"/>
        </w:rPr>
        <w:t>7</w:t>
      </w:r>
      <w:r w:rsidR="00F46B21">
        <w:rPr>
          <w:rFonts w:ascii="Calibri" w:eastAsia="Arial" w:hAnsi="Calibri" w:cs="Calibri"/>
          <w:i/>
          <w:iCs/>
          <w:u w:val="single"/>
        </w:rPr>
        <w:t>0029601</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F46B21">
        <w:rPr>
          <w:rFonts w:ascii="Calibri" w:eastAsia="Arial" w:hAnsi="Calibri" w:cs="Calibri"/>
          <w:i/>
          <w:iCs/>
          <w:u w:val="single"/>
        </w:rPr>
        <w:t>292675</w:t>
      </w:r>
      <w:del w:id="335" w:author="Kaxiong" w:date="2021-05-16T22:26:00Z">
        <w:r w:rsidR="00F46B21" w:rsidDel="00655AA6">
          <w:rPr>
            <w:rFonts w:ascii="Calibri" w:eastAsia="Arial" w:hAnsi="Calibri" w:cs="Calibri"/>
            <w:i/>
            <w:iCs/>
            <w:u w:val="single"/>
          </w:rPr>
          <w:delText>2</w:delText>
        </w:r>
      </w:del>
      <w:r w:rsidR="00F46B21">
        <w:rPr>
          <w:rFonts w:ascii="Calibri" w:eastAsia="Arial" w:hAnsi="Calibri" w:cs="Calibri"/>
          <w:i/>
          <w:iCs/>
          <w:u w:val="single"/>
        </w:rPr>
        <w:t>9</w:t>
      </w:r>
      <w:ins w:id="336" w:author="Kaxiong" w:date="2021-05-16T22:26:00Z">
        <w:r w:rsidR="00655AA6">
          <w:rPr>
            <w:rFonts w:ascii="Calibri" w:eastAsia="Arial" w:hAnsi="Calibri" w:cs="Calibri"/>
            <w:i/>
            <w:iCs/>
            <w:u w:val="single"/>
          </w:rPr>
          <w:t>2</w:t>
        </w:r>
      </w:ins>
      <w:r w:rsidR="00F46B21">
        <w:rPr>
          <w:rFonts w:ascii="Calibri" w:eastAsia="Arial" w:hAnsi="Calibri" w:cs="Calibri"/>
          <w:i/>
          <w:iCs/>
          <w:u w:val="single"/>
        </w:rPr>
        <w:t>17</w:t>
      </w:r>
      <w:r>
        <w:rPr>
          <w:rFonts w:ascii="Calibri" w:eastAsia="Arial" w:hAnsi="Calibri" w:cs="Calibri"/>
          <w:i/>
          <w:iCs/>
          <w:u w:val="single"/>
        </w:rPr>
        <w:t xml:space="preserve">  </w:t>
      </w:r>
    </w:p>
    <w:p w14:paraId="2EF77696" w14:textId="0989A7CA" w:rsidR="0097772C" w:rsidRPr="00EE4951" w:rsidRDefault="0097772C" w:rsidP="0097772C">
      <w:pPr>
        <w:jc w:val="both"/>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352818">
        <w:rPr>
          <w:rFonts w:eastAsia="Arial" w:cs="Calibri"/>
          <w:i/>
          <w:iCs/>
          <w:sz w:val="20"/>
          <w:szCs w:val="20"/>
          <w:u w:val="single"/>
        </w:rPr>
        <w:t>Mai Yang</w:t>
      </w:r>
      <w:r w:rsidRPr="00DF6034">
        <w:rPr>
          <w:rFonts w:ascii="Arial" w:eastAsia="Arial" w:hAnsi="Arial"/>
          <w:sz w:val="20"/>
          <w:szCs w:val="20"/>
        </w:rPr>
        <w:t xml:space="preserve">                               </w:t>
      </w:r>
      <w:r w:rsidRPr="00DF6034">
        <w:rPr>
          <w:rFonts w:ascii="Arial" w:eastAsia="Arial" w:hAnsi="Arial"/>
          <w:sz w:val="20"/>
          <w:szCs w:val="20"/>
        </w:rPr>
        <w:tab/>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Tooj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Pr="00B158FD">
        <w:rPr>
          <w:rFonts w:ascii="Arial" w:eastAsia="Arial" w:hAnsi="Arial"/>
          <w:sz w:val="2"/>
          <w:szCs w:val="2"/>
        </w:rPr>
        <w:t xml:space="preserve"> ,</w:t>
      </w:r>
      <w:r>
        <w:rPr>
          <w:rFonts w:ascii="Arial" w:eastAsia="Arial" w:hAnsi="Arial"/>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i/>
          <w:iCs/>
          <w:sz w:val="20"/>
          <w:szCs w:val="20"/>
          <w:u w:val="single"/>
        </w:rPr>
        <w:t>3</w:t>
      </w:r>
      <w:r w:rsidR="00352818">
        <w:rPr>
          <w:rFonts w:ascii="Arial" w:eastAsia="Arial" w:hAnsi="Arial"/>
          <w:i/>
          <w:iCs/>
          <w:sz w:val="20"/>
          <w:szCs w:val="20"/>
          <w:u w:val="single"/>
        </w:rPr>
        <w:t>3</w:t>
      </w:r>
      <w:r>
        <w:rPr>
          <w:rFonts w:ascii="Arial" w:eastAsia="Arial" w:hAnsi="Arial"/>
          <w:i/>
          <w:iCs/>
          <w:sz w:val="20"/>
          <w:szCs w:val="20"/>
          <w:u w:val="single"/>
        </w:rPr>
        <w:t xml:space="preserve"> </w:t>
      </w:r>
      <w:del w:id="337" w:author="Kaxiong" w:date="2021-05-16T22:27:00Z">
        <w:r w:rsidDel="00655AA6">
          <w:rPr>
            <w:rFonts w:ascii="Arial" w:eastAsia="Arial" w:hAnsi="Arial"/>
            <w:i/>
            <w:iCs/>
            <w:sz w:val="20"/>
            <w:szCs w:val="20"/>
            <w:u w:val="single"/>
          </w:rPr>
          <w:delText>REEL</w:delText>
        </w:r>
      </w:del>
      <w:ins w:id="338" w:author="Kaxiong" w:date="2021-05-16T22:27:00Z">
        <w:r w:rsidR="00655AA6">
          <w:rPr>
            <w:rFonts w:ascii="Arial" w:eastAsia="Arial" w:hAnsi="Arial"/>
            <w:i/>
            <w:iCs/>
            <w:sz w:val="20"/>
            <w:szCs w:val="20"/>
            <w:u w:val="single"/>
          </w:rPr>
          <w:t>DEFER</w:t>
        </w:r>
      </w:ins>
      <w:r>
        <w:rPr>
          <w:rFonts w:ascii="Arial" w:eastAsia="Arial" w:hAnsi="Arial"/>
          <w:i/>
          <w:iCs/>
          <w:sz w:val="20"/>
          <w:szCs w:val="20"/>
          <w:u w:val="single"/>
        </w:rPr>
        <w:t xml:space="preserve"> CIR</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352818">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352818">
        <w:rPr>
          <w:rFonts w:eastAsia="Arial" w:cs="Calibri"/>
          <w:i/>
          <w:iCs/>
          <w:sz w:val="20"/>
          <w:szCs w:val="20"/>
          <w:u w:val="single"/>
        </w:rPr>
        <w:t>856-9492</w:t>
      </w:r>
      <w:r>
        <w:rPr>
          <w:rFonts w:ascii="Arial" w:eastAsia="Arial" w:hAnsi="Arial"/>
          <w:sz w:val="20"/>
          <w:szCs w:val="20"/>
          <w:u w:val="single"/>
        </w:rPr>
        <w:t xml:space="preserve"> </w:t>
      </w:r>
      <w:r w:rsidRPr="00EE4951">
        <w:rPr>
          <w:rFonts w:ascii="Arial" w:eastAsia="Arial" w:hAnsi="Arial"/>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del w:id="339" w:author="Kaxiong" w:date="2021-05-16T22:28:00Z">
        <w:r w:rsidDel="00655AA6">
          <w:rPr>
            <w:rFonts w:eastAsia="Arial" w:cs="Calibri"/>
            <w:i/>
            <w:iCs/>
            <w:sz w:val="20"/>
            <w:szCs w:val="20"/>
            <w:u w:val="single"/>
          </w:rPr>
          <w:delText>3</w:delText>
        </w:r>
      </w:del>
      <w:r>
        <w:rPr>
          <w:rFonts w:eastAsia="Arial" w:cs="Calibri"/>
          <w:i/>
          <w:iCs/>
          <w:sz w:val="20"/>
          <w:szCs w:val="20"/>
          <w:u w:val="single"/>
        </w:rPr>
        <w:t>2</w:t>
      </w:r>
      <w:ins w:id="340" w:author="Kaxiong" w:date="2021-05-16T22:28:00Z">
        <w:r w:rsidR="00655AA6">
          <w:rPr>
            <w:rFonts w:eastAsia="Arial" w:cs="Calibri"/>
            <w:i/>
            <w:iCs/>
            <w:sz w:val="20"/>
            <w:szCs w:val="20"/>
            <w:u w:val="single"/>
          </w:rPr>
          <w:t>3</w:t>
        </w:r>
      </w:ins>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sidR="00BE215D">
        <w:rPr>
          <w:rFonts w:ascii="Arial" w:eastAsia="Arial" w:hAnsi="Arial"/>
          <w:b/>
          <w:bCs/>
          <w:sz w:val="20"/>
          <w:szCs w:val="20"/>
        </w:rPr>
        <w:t xml:space="preserve">   </w:t>
      </w:r>
      <w:r w:rsidRPr="00DF6034">
        <w:rPr>
          <w:rFonts w:ascii="Arial" w:eastAsia="Arial" w:hAnsi="Arial"/>
          <w:b/>
          <w:bCs/>
          <w:sz w:val="20"/>
          <w:szCs w:val="20"/>
        </w:rPr>
        <w:t xml:space="preserve">               Email:</w:t>
      </w:r>
    </w:p>
    <w:p w14:paraId="668D1CC0" w14:textId="3A822536" w:rsidR="0097772C" w:rsidRPr="00DF6034" w:rsidRDefault="0097772C" w:rsidP="0097772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BE215D">
        <w:rPr>
          <w:rFonts w:eastAsia="Arial" w:cs="Calibri"/>
          <w:i/>
          <w:iCs/>
          <w:sz w:val="20"/>
          <w:szCs w:val="20"/>
          <w:u w:val="single"/>
        </w:rPr>
        <w:t>Lou Chang</w:t>
      </w:r>
      <w:r w:rsidRPr="00DF6034">
        <w:rPr>
          <w:rFonts w:ascii="Arial" w:eastAsia="Arial" w:hAnsi="Arial"/>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i/>
          <w:iCs/>
          <w:sz w:val="20"/>
          <w:szCs w:val="20"/>
          <w:u w:val="single"/>
        </w:rPr>
        <w:t>35</w:t>
      </w:r>
      <w:del w:id="341" w:author="Kaxiong" w:date="2021-05-16T22:29:00Z">
        <w:r w:rsidDel="00655AA6">
          <w:rPr>
            <w:rFonts w:ascii="Arial" w:eastAsia="Arial" w:hAnsi="Arial"/>
            <w:i/>
            <w:iCs/>
            <w:sz w:val="20"/>
            <w:szCs w:val="20"/>
            <w:u w:val="single"/>
          </w:rPr>
          <w:delText>00 REEL</w:delText>
        </w:r>
      </w:del>
      <w:ins w:id="342" w:author="Kaxiong" w:date="2021-05-16T22:29:00Z">
        <w:r w:rsidR="00655AA6">
          <w:rPr>
            <w:rFonts w:ascii="Arial" w:eastAsia="Arial" w:hAnsi="Arial"/>
            <w:i/>
            <w:iCs/>
            <w:sz w:val="20"/>
            <w:szCs w:val="20"/>
            <w:u w:val="single"/>
          </w:rPr>
          <w:t xml:space="preserve"> DEFER</w:t>
        </w:r>
      </w:ins>
      <w:r>
        <w:rPr>
          <w:rFonts w:ascii="Arial" w:eastAsia="Arial" w:hAnsi="Arial"/>
          <w:i/>
          <w:iCs/>
          <w:sz w:val="20"/>
          <w:szCs w:val="20"/>
          <w:u w:val="single"/>
        </w:rPr>
        <w:t xml:space="preserve"> CIR</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BE215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BE215D">
        <w:rPr>
          <w:rFonts w:eastAsia="Arial" w:cs="Calibri"/>
          <w:i/>
          <w:iCs/>
          <w:sz w:val="20"/>
          <w:szCs w:val="20"/>
          <w:u w:val="single"/>
        </w:rPr>
        <w:t>856-9305</w:t>
      </w:r>
      <w:r>
        <w:rPr>
          <w:rFonts w:ascii="Arial" w:eastAsia="Arial" w:hAnsi="Arial"/>
          <w:b/>
          <w:bCs/>
          <w:sz w:val="20"/>
          <w:szCs w:val="20"/>
        </w:rPr>
        <w:t xml:space="preserve">                                 </w:t>
      </w:r>
      <w:r w:rsidRPr="00576A19">
        <w:rPr>
          <w:rFonts w:ascii="Arial" w:eastAsia="Arial" w:hAnsi="Arial"/>
          <w:b/>
          <w:bCs/>
          <w:sz w:val="2"/>
          <w:szCs w:val="2"/>
        </w:rPr>
        <w:t xml:space="preserve"> ,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del w:id="343" w:author="Kaxiong" w:date="2021-05-16T22:30:00Z">
        <w:r w:rsidDel="00655AA6">
          <w:rPr>
            <w:rFonts w:eastAsia="Arial" w:cs="Calibri"/>
            <w:i/>
            <w:iCs/>
            <w:sz w:val="20"/>
            <w:szCs w:val="20"/>
            <w:u w:val="single"/>
          </w:rPr>
          <w:delText>3</w:delText>
        </w:r>
      </w:del>
      <w:r>
        <w:rPr>
          <w:rFonts w:eastAsia="Arial" w:cs="Calibri"/>
          <w:i/>
          <w:iCs/>
          <w:sz w:val="20"/>
          <w:szCs w:val="20"/>
          <w:u w:val="single"/>
        </w:rPr>
        <w:t>2</w:t>
      </w:r>
      <w:ins w:id="344" w:author="Kaxiong" w:date="2021-05-16T22:30:00Z">
        <w:r w:rsidR="00655AA6">
          <w:rPr>
            <w:rFonts w:eastAsia="Arial" w:cs="Calibri"/>
            <w:i/>
            <w:iCs/>
            <w:sz w:val="20"/>
            <w:szCs w:val="20"/>
            <w:u w:val="single"/>
          </w:rPr>
          <w:t>3</w:t>
        </w:r>
      </w:ins>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963537">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56B0F1F7" w14:textId="7CF9CDE4" w:rsidR="002E1428" w:rsidRDefault="002E1428" w:rsidP="0097772C">
      <w:pPr>
        <w:jc w:val="both"/>
        <w:rPr>
          <w:ins w:id="345" w:author="Kaxiong" w:date="2021-05-16T22:51:00Z"/>
          <w:rFonts w:ascii="Arial" w:eastAsia="Arial" w:hAnsi="Arial"/>
          <w:b/>
          <w:bCs/>
          <w:sz w:val="20"/>
          <w:szCs w:val="20"/>
        </w:rPr>
      </w:pPr>
      <w:proofErr w:type="spellStart"/>
      <w:ins w:id="346" w:author="Kaxiong" w:date="2021-05-16T22:46:00Z">
        <w:r>
          <w:rPr>
            <w:rFonts w:ascii="Arial" w:eastAsia="Arial" w:hAnsi="Arial"/>
            <w:b/>
            <w:bCs/>
            <w:sz w:val="19"/>
            <w:szCs w:val="19"/>
          </w:rPr>
          <w:t>N</w:t>
        </w:r>
      </w:ins>
      <w:ins w:id="347" w:author="Kaxiong" w:date="2021-05-16T22:47:00Z">
        <w:r>
          <w:rPr>
            <w:rFonts w:ascii="Arial" w:eastAsia="Arial" w:hAnsi="Arial"/>
            <w:b/>
            <w:bCs/>
            <w:sz w:val="19"/>
            <w:szCs w:val="19"/>
          </w:rPr>
          <w:t>roog</w:t>
        </w:r>
        <w:proofErr w:type="spellEnd"/>
        <w:r>
          <w:rPr>
            <w:rFonts w:ascii="Arial" w:eastAsia="Arial" w:hAnsi="Arial"/>
            <w:b/>
            <w:bCs/>
            <w:sz w:val="19"/>
            <w:szCs w:val="19"/>
          </w:rPr>
          <w:t xml:space="preserve"> </w:t>
        </w:r>
      </w:ins>
      <w:proofErr w:type="spellStart"/>
      <w:r w:rsidR="0097772C" w:rsidRPr="002965E7">
        <w:rPr>
          <w:rFonts w:ascii="Arial" w:eastAsia="Arial" w:hAnsi="Arial"/>
          <w:b/>
          <w:bCs/>
          <w:sz w:val="19"/>
          <w:szCs w:val="19"/>
        </w:rPr>
        <w:t>Tsev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Kawm</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Ntawv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Tshwj</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Xeeb</w:t>
      </w:r>
      <w:proofErr w:type="spellEnd"/>
      <w:r w:rsidR="0097772C" w:rsidRPr="002965E7">
        <w:rPr>
          <w:rFonts w:ascii="Arial" w:eastAsia="Arial" w:hAnsi="Arial"/>
          <w:b/>
          <w:bCs/>
          <w:sz w:val="19"/>
          <w:szCs w:val="19"/>
        </w:rPr>
        <w:t xml:space="preserve"> Kev </w:t>
      </w:r>
      <w:proofErr w:type="spellStart"/>
      <w:r w:rsidR="0097772C" w:rsidRPr="002965E7">
        <w:rPr>
          <w:rFonts w:ascii="Arial" w:eastAsia="Arial" w:hAnsi="Arial"/>
          <w:b/>
          <w:bCs/>
          <w:sz w:val="19"/>
          <w:szCs w:val="19"/>
        </w:rPr>
        <w:t>Ris</w:t>
      </w:r>
      <w:proofErr w:type="spellEnd"/>
      <w:r w:rsidR="0097772C" w:rsidRPr="002965E7">
        <w:rPr>
          <w:rFonts w:ascii="Arial" w:eastAsia="Arial" w:hAnsi="Arial"/>
          <w:b/>
          <w:bCs/>
          <w:sz w:val="19"/>
          <w:szCs w:val="19"/>
        </w:rPr>
        <w:t xml:space="preserve"> Dej Num</w:t>
      </w:r>
      <w:r w:rsidR="0097772C">
        <w:rPr>
          <w:rFonts w:ascii="Arial" w:eastAsia="Arial" w:hAnsi="Arial"/>
          <w:b/>
          <w:bCs/>
          <w:sz w:val="19"/>
          <w:szCs w:val="19"/>
        </w:rPr>
        <w:t xml:space="preserve"> (District of Special Education Accountability)</w:t>
      </w:r>
      <w:r w:rsidR="0097772C" w:rsidRPr="002965E7">
        <w:rPr>
          <w:rFonts w:ascii="Arial" w:eastAsia="Arial" w:hAnsi="Arial"/>
          <w:b/>
          <w:bCs/>
          <w:sz w:val="19"/>
          <w:szCs w:val="19"/>
        </w:rPr>
        <w:t>:</w:t>
      </w:r>
      <w:del w:id="348" w:author="Kaxiong" w:date="2021-05-16T22:51:00Z">
        <w:r w:rsidR="0097772C" w:rsidRPr="002965E7" w:rsidDel="002E1428">
          <w:rPr>
            <w:rFonts w:ascii="Arial" w:eastAsia="Arial" w:hAnsi="Arial"/>
            <w:sz w:val="19"/>
            <w:szCs w:val="19"/>
          </w:rPr>
          <w:delText xml:space="preserve"> </w:delText>
        </w:r>
        <w:r w:rsidR="0097772C" w:rsidRPr="002965E7" w:rsidDel="002E1428">
          <w:rPr>
            <w:rFonts w:eastAsia="Arial" w:cs="Calibri"/>
            <w:i/>
            <w:iCs/>
            <w:sz w:val="19"/>
            <w:szCs w:val="19"/>
            <w:u w:val="single"/>
          </w:rPr>
          <w:delText>Tsev Kawm Hauv Nroog Sacramento City Unifie</w:delText>
        </w:r>
        <w:r w:rsidR="0097772C" w:rsidDel="002E1428">
          <w:rPr>
            <w:rFonts w:eastAsia="Arial" w:cs="Calibri"/>
            <w:i/>
            <w:iCs/>
            <w:sz w:val="19"/>
            <w:szCs w:val="19"/>
            <w:u w:val="single"/>
          </w:rPr>
          <w:delText xml:space="preserve"> </w:delText>
        </w:r>
        <w:r w:rsidR="0097772C" w:rsidRPr="00703865" w:rsidDel="002E1428">
          <w:rPr>
            <w:rFonts w:eastAsia="Arial" w:cs="Calibri"/>
            <w:sz w:val="19"/>
            <w:szCs w:val="19"/>
          </w:rPr>
          <w:delText xml:space="preserve">     </w:delText>
        </w:r>
        <w:r w:rsidR="00703865" w:rsidRPr="00703865" w:rsidDel="002E1428">
          <w:rPr>
            <w:rFonts w:eastAsia="Arial" w:cs="Calibri"/>
            <w:sz w:val="19"/>
            <w:szCs w:val="19"/>
          </w:rPr>
          <w:delText xml:space="preserve">           </w:delText>
        </w:r>
        <w:r w:rsidR="00703865" w:rsidRPr="00703865" w:rsidDel="002E1428">
          <w:rPr>
            <w:rFonts w:ascii="Arial" w:eastAsia="Arial" w:hAnsi="Arial"/>
            <w:b/>
            <w:bCs/>
            <w:sz w:val="20"/>
            <w:szCs w:val="20"/>
          </w:rPr>
          <w:delText xml:space="preserve">                                         </w:delText>
        </w:r>
        <w:r w:rsidR="00DB12A6" w:rsidDel="002E1428">
          <w:rPr>
            <w:rFonts w:ascii="Arial" w:eastAsia="Arial" w:hAnsi="Arial"/>
            <w:b/>
            <w:bCs/>
            <w:sz w:val="20"/>
            <w:szCs w:val="20"/>
          </w:rPr>
          <w:delText xml:space="preserve">                                                                                      </w:delText>
        </w:r>
      </w:del>
      <w:r w:rsidR="00DB12A6">
        <w:rPr>
          <w:rFonts w:ascii="Arial" w:eastAsia="Arial" w:hAnsi="Arial"/>
          <w:b/>
          <w:bCs/>
          <w:sz w:val="20"/>
          <w:szCs w:val="20"/>
        </w:rPr>
        <w:t xml:space="preserve">  </w:t>
      </w:r>
      <w:proofErr w:type="spellStart"/>
      <w:ins w:id="349" w:author="Kaxiong" w:date="2021-05-16T22:51:00Z">
        <w:r w:rsidRPr="00DF6034">
          <w:rPr>
            <w:rFonts w:eastAsia="Arial" w:cs="Calibri"/>
            <w:i/>
            <w:iCs/>
            <w:sz w:val="20"/>
            <w:szCs w:val="20"/>
            <w:u w:val="single"/>
          </w:rPr>
          <w:t>Cheeb</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Tsam</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Tsev</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Kawm</w:t>
        </w:r>
        <w:proofErr w:type="spellEnd"/>
        <w:r>
          <w:rPr>
            <w:rFonts w:eastAsia="Arial" w:cs="Calibri"/>
            <w:i/>
            <w:iCs/>
            <w:sz w:val="20"/>
            <w:szCs w:val="20"/>
            <w:u w:val="single"/>
          </w:rPr>
          <w:t xml:space="preserve"> </w:t>
        </w:r>
      </w:ins>
      <w:proofErr w:type="spellStart"/>
      <w:ins w:id="350" w:author="Kaxiong" w:date="2021-05-17T20:10:00Z">
        <w:r w:rsidR="00F17EF7">
          <w:rPr>
            <w:rFonts w:eastAsia="Arial" w:cs="Calibri"/>
            <w:i/>
            <w:iCs/>
            <w:sz w:val="20"/>
            <w:szCs w:val="20"/>
            <w:u w:val="single"/>
          </w:rPr>
          <w:t>Ntawv</w:t>
        </w:r>
        <w:proofErr w:type="spellEnd"/>
        <w:r w:rsidR="00F17EF7">
          <w:rPr>
            <w:rFonts w:eastAsia="Arial" w:cs="Calibri"/>
            <w:i/>
            <w:iCs/>
            <w:sz w:val="20"/>
            <w:szCs w:val="20"/>
            <w:u w:val="single"/>
          </w:rPr>
          <w:t xml:space="preserve"> </w:t>
        </w:r>
        <w:proofErr w:type="spellStart"/>
        <w:r w:rsidR="00F17EF7">
          <w:rPr>
            <w:rFonts w:eastAsia="Arial" w:cs="Calibri"/>
            <w:i/>
            <w:iCs/>
            <w:sz w:val="20"/>
            <w:szCs w:val="20"/>
            <w:u w:val="single"/>
          </w:rPr>
          <w:t>Lu</w:t>
        </w:r>
      </w:ins>
      <w:ins w:id="351" w:author="Kaxiong" w:date="2021-05-17T20:13:00Z">
        <w:r w:rsidR="00F17EF7">
          <w:rPr>
            <w:rFonts w:eastAsia="Arial" w:cs="Calibri"/>
            <w:i/>
            <w:iCs/>
            <w:sz w:val="20"/>
            <w:szCs w:val="20"/>
            <w:u w:val="single"/>
          </w:rPr>
          <w:t>b</w:t>
        </w:r>
        <w:proofErr w:type="spellEnd"/>
        <w:r w:rsidR="00F17EF7">
          <w:rPr>
            <w:rFonts w:eastAsia="Arial" w:cs="Calibri"/>
            <w:i/>
            <w:iCs/>
            <w:sz w:val="20"/>
            <w:szCs w:val="20"/>
            <w:u w:val="single"/>
          </w:rPr>
          <w:t xml:space="preserve"> </w:t>
        </w:r>
        <w:proofErr w:type="spellStart"/>
        <w:r w:rsidR="00F17EF7">
          <w:rPr>
            <w:rFonts w:eastAsia="Arial" w:cs="Calibri"/>
            <w:i/>
            <w:iCs/>
            <w:sz w:val="20"/>
            <w:szCs w:val="20"/>
            <w:u w:val="single"/>
          </w:rPr>
          <w:t>Nroog</w:t>
        </w:r>
        <w:proofErr w:type="spellEnd"/>
        <w:r w:rsidR="00F17EF7">
          <w:rPr>
            <w:rFonts w:eastAsia="Arial" w:cs="Calibri"/>
            <w:i/>
            <w:iCs/>
            <w:sz w:val="20"/>
            <w:szCs w:val="20"/>
            <w:u w:val="single"/>
          </w:rPr>
          <w:t xml:space="preserve"> </w:t>
        </w:r>
      </w:ins>
      <w:ins w:id="352" w:author="Kaxiong" w:date="2021-05-16T22:51:00Z">
        <w:r w:rsidRPr="00DF6034">
          <w:rPr>
            <w:rFonts w:eastAsia="Arial" w:cs="Calibri"/>
            <w:i/>
            <w:iCs/>
            <w:sz w:val="20"/>
            <w:szCs w:val="20"/>
            <w:u w:val="single"/>
          </w:rPr>
          <w:t>Sacramento</w:t>
        </w:r>
      </w:ins>
      <w:r w:rsidR="00DB12A6">
        <w:rPr>
          <w:rFonts w:ascii="Arial" w:eastAsia="Arial" w:hAnsi="Arial"/>
          <w:b/>
          <w:bCs/>
          <w:sz w:val="20"/>
          <w:szCs w:val="20"/>
        </w:rPr>
        <w:t xml:space="preserve">                       </w:t>
      </w:r>
      <w:r w:rsidR="00DB12A6" w:rsidRPr="00DB12A6">
        <w:rPr>
          <w:rFonts w:ascii="Arial" w:eastAsia="Arial" w:hAnsi="Arial"/>
          <w:b/>
          <w:bCs/>
          <w:sz w:val="2"/>
          <w:szCs w:val="2"/>
        </w:rPr>
        <w:t>,</w:t>
      </w:r>
      <w:r w:rsidR="00703865" w:rsidRPr="00703865">
        <w:rPr>
          <w:rFonts w:ascii="Arial" w:eastAsia="Arial" w:hAnsi="Arial"/>
          <w:b/>
          <w:bCs/>
          <w:sz w:val="20"/>
          <w:szCs w:val="20"/>
        </w:rPr>
        <w:t xml:space="preserve">     </w:t>
      </w:r>
    </w:p>
    <w:p w14:paraId="4E94DDCC" w14:textId="69D976D6" w:rsidR="0097772C" w:rsidRPr="006F1886" w:rsidRDefault="0097772C" w:rsidP="0097772C">
      <w:pPr>
        <w:jc w:val="both"/>
        <w:rPr>
          <w:rFonts w:ascii="Arial" w:eastAsia="Arial" w:hAnsi="Arial"/>
          <w:sz w:val="19"/>
          <w:szCs w:val="19"/>
        </w:rPr>
      </w:pP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32662C">
        <w:rPr>
          <w:rFonts w:ascii="Arial" w:eastAsia="Arial" w:hAnsi="Arial"/>
          <w:i/>
          <w:iCs/>
          <w:sz w:val="20"/>
          <w:szCs w:val="20"/>
          <w:u w:val="single"/>
        </w:rPr>
        <w:t>Edward Kemble</w:t>
      </w:r>
    </w:p>
    <w:p w14:paraId="400DB21A" w14:textId="35BA40A5" w:rsidR="0097772C" w:rsidRDefault="0097772C" w:rsidP="0097772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r w:rsidRPr="006F1886">
        <w:rPr>
          <w:rFonts w:ascii="Arial" w:eastAsia="Arial" w:hAnsi="Arial"/>
          <w:sz w:val="2"/>
          <w:szCs w:val="2"/>
        </w:rPr>
        <w:t>,</w:t>
      </w:r>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del w:id="353" w:author="Kaxiong" w:date="2021-05-16T22:54:00Z">
        <w:r w:rsidRPr="00DF6034" w:rsidDel="002E1428">
          <w:rPr>
            <w:rFonts w:ascii="Arial" w:eastAsia="Arial" w:hAnsi="Arial"/>
            <w:b/>
            <w:bCs/>
            <w:sz w:val="20"/>
            <w:szCs w:val="20"/>
          </w:rPr>
          <w:delText>4._</w:delText>
        </w:r>
      </w:del>
      <w:ins w:id="354" w:author="Kaxiong" w:date="2021-05-16T22:54:00Z">
        <w:r w:rsidR="002E1428" w:rsidRPr="00DF6034">
          <w:rPr>
            <w:rFonts w:ascii="Arial" w:eastAsia="Arial" w:hAnsi="Arial"/>
            <w:b/>
            <w:bCs/>
            <w:sz w:val="20"/>
            <w:szCs w:val="20"/>
          </w:rPr>
          <w:t>4. _</w:t>
        </w:r>
      </w:ins>
      <w:r w:rsidRPr="00DF6034">
        <w:rPr>
          <w:rFonts w:ascii="Arial" w:eastAsia="Arial" w:hAnsi="Arial"/>
          <w:b/>
          <w:bCs/>
          <w:sz w:val="20"/>
          <w:szCs w:val="20"/>
        </w:rPr>
        <w:t>__</w:t>
      </w:r>
      <w:del w:id="355" w:author="Kaxiong" w:date="2021-05-16T22:54:00Z">
        <w:r w:rsidRPr="00DF6034" w:rsidDel="002E1428">
          <w:rPr>
            <w:rFonts w:ascii="Arial" w:eastAsia="Arial" w:hAnsi="Arial"/>
            <w:b/>
            <w:bCs/>
            <w:sz w:val="20"/>
            <w:szCs w:val="20"/>
          </w:rPr>
          <w:delText xml:space="preserve">_  </w:delText>
        </w:r>
        <w:r w:rsidDel="002E1428">
          <w:rPr>
            <w:rFonts w:ascii="Arial" w:eastAsia="Arial" w:hAnsi="Arial"/>
            <w:b/>
            <w:bCs/>
            <w:sz w:val="20"/>
            <w:szCs w:val="20"/>
          </w:rPr>
          <w:delText>Hom</w:delText>
        </w:r>
      </w:del>
      <w:ins w:id="356" w:author="Kaxiong" w:date="2021-05-16T22:54:00Z">
        <w:r w:rsidR="002E1428" w:rsidRPr="00DF6034">
          <w:rPr>
            <w:rFonts w:ascii="Arial" w:eastAsia="Arial" w:hAnsi="Arial"/>
            <w:b/>
            <w:bCs/>
            <w:sz w:val="20"/>
            <w:szCs w:val="20"/>
          </w:rPr>
          <w:t xml:space="preserve">_ </w:t>
        </w:r>
        <w:proofErr w:type="spellStart"/>
        <w:r w:rsidR="002E1428" w:rsidRPr="00DF6034">
          <w:rPr>
            <w:rFonts w:ascii="Arial" w:eastAsia="Arial" w:hAnsi="Arial"/>
            <w:b/>
            <w:bCs/>
            <w:sz w:val="20"/>
            <w:szCs w:val="20"/>
          </w:rPr>
          <w:t>Hom</w:t>
        </w:r>
      </w:ins>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del w:id="357" w:author="Kaxiong" w:date="2021-05-16T22:54:00Z">
        <w:r w:rsidRPr="00DF6034" w:rsidDel="002E1428">
          <w:rPr>
            <w:rFonts w:ascii="Arial" w:eastAsia="Arial" w:hAnsi="Arial"/>
            <w:b/>
            <w:bCs/>
            <w:sz w:val="20"/>
            <w:szCs w:val="20"/>
          </w:rPr>
          <w:delText>5._</w:delText>
        </w:r>
      </w:del>
      <w:ins w:id="358" w:author="Kaxiong" w:date="2021-05-16T22:54:00Z">
        <w:r w:rsidR="002E1428" w:rsidRPr="00DF6034">
          <w:rPr>
            <w:rFonts w:ascii="Arial" w:eastAsia="Arial" w:hAnsi="Arial"/>
            <w:b/>
            <w:bCs/>
            <w:sz w:val="20"/>
            <w:szCs w:val="20"/>
          </w:rPr>
          <w:t>5. _</w:t>
        </w:r>
      </w:ins>
      <w:r w:rsidRPr="00DF6034">
        <w:rPr>
          <w:rFonts w:ascii="Arial" w:eastAsia="Arial" w:hAnsi="Arial"/>
          <w:b/>
          <w:bCs/>
          <w:sz w:val="20"/>
          <w:szCs w:val="20"/>
        </w:rPr>
        <w:t xml:space="preserve">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687664DD" w14:textId="00FE554A" w:rsidR="0097772C" w:rsidRPr="00607431" w:rsidRDefault="0097772C" w:rsidP="0097772C">
      <w:pPr>
        <w:rPr>
          <w:rFonts w:ascii="Arial" w:eastAsia="Arial" w:hAnsi="Arial"/>
          <w:sz w:val="22"/>
          <w:szCs w:val="18"/>
        </w:rPr>
      </w:pPr>
      <w:r w:rsidRPr="0022567F">
        <w:rPr>
          <w:rFonts w:ascii="Arial" w:eastAsia="Arial" w:hAnsi="Arial"/>
          <w:b/>
          <w:bCs/>
          <w:sz w:val="22"/>
          <w:szCs w:val="18"/>
        </w:rPr>
        <w:t xml:space="preserve">QHIA TXOG </w:t>
      </w:r>
      <w:ins w:id="359" w:author="Kaxiong" w:date="2021-05-16T22:55:00Z">
        <w:r w:rsidR="002E1428">
          <w:rPr>
            <w:rFonts w:ascii="Arial" w:eastAsia="Arial" w:hAnsi="Arial"/>
            <w:b/>
            <w:bCs/>
            <w:sz w:val="22"/>
            <w:szCs w:val="18"/>
          </w:rPr>
          <w:t>COV/</w:t>
        </w:r>
      </w:ins>
      <w:r w:rsidRPr="0022567F">
        <w:rPr>
          <w:rFonts w:ascii="Arial" w:eastAsia="Arial" w:hAnsi="Arial"/>
          <w:b/>
          <w:bCs/>
          <w:sz w:val="22"/>
          <w:szCs w:val="18"/>
        </w:rPr>
        <w:t xml:space="preserve">KEV </w:t>
      </w:r>
      <w:r>
        <w:rPr>
          <w:rFonts w:ascii="Arial" w:eastAsia="Arial" w:hAnsi="Arial"/>
          <w:b/>
          <w:bCs/>
          <w:sz w:val="22"/>
          <w:szCs w:val="18"/>
        </w:rPr>
        <w:t>XIAM OOB QHAB</w:t>
      </w:r>
      <w:del w:id="360" w:author="Kaxiong" w:date="2021-05-16T22:55:00Z">
        <w:r w:rsidDel="002E1428">
          <w:rPr>
            <w:rFonts w:ascii="Arial" w:eastAsia="Arial" w:hAnsi="Arial"/>
            <w:sz w:val="22"/>
            <w:szCs w:val="18"/>
          </w:rPr>
          <w:delText>/</w:delText>
        </w:r>
        <w:r w:rsidRPr="00246E97" w:rsidDel="002E1428">
          <w:rPr>
            <w:rFonts w:ascii="Arial" w:eastAsia="Arial" w:hAnsi="Arial"/>
            <w:b/>
            <w:bCs/>
            <w:sz w:val="22"/>
            <w:szCs w:val="18"/>
          </w:rPr>
          <w:delText>IES</w:delText>
        </w:r>
      </w:del>
      <w:r>
        <w:rPr>
          <w:rFonts w:ascii="Arial" w:eastAsia="Arial" w:hAnsi="Arial"/>
          <w:sz w:val="22"/>
          <w:szCs w:val="18"/>
        </w:rPr>
        <w:t xml:space="preserve"> </w:t>
      </w:r>
      <w:r w:rsidRPr="00246E97">
        <w:rPr>
          <w:rFonts w:eastAsia="Arial" w:cs="Calibri"/>
          <w:i/>
          <w:iCs/>
          <w:sz w:val="18"/>
          <w:szCs w:val="14"/>
        </w:rPr>
        <w:t xml:space="preserve">Cov </w:t>
      </w:r>
      <w:proofErr w:type="spellStart"/>
      <w:r w:rsidRPr="00246E97">
        <w:rPr>
          <w:rFonts w:eastAsia="Arial" w:cs="Calibri"/>
          <w:i/>
          <w:iCs/>
          <w:sz w:val="18"/>
          <w:szCs w:val="14"/>
        </w:rPr>
        <w:t>Lus</w:t>
      </w:r>
      <w:proofErr w:type="spellEnd"/>
      <w:r w:rsidRPr="00246E97">
        <w:rPr>
          <w:rFonts w:eastAsia="Arial" w:cs="Calibri"/>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lastRenderedPageBreak/>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r w:rsidR="00F70162">
        <w:rPr>
          <w:rFonts w:ascii="Arial" w:eastAsia="Arial" w:hAnsi="Arial"/>
          <w:sz w:val="22"/>
          <w:szCs w:val="18"/>
        </w:rPr>
        <w:t xml:space="preserve">           </w:t>
      </w:r>
      <w:r>
        <w:rPr>
          <w:rFonts w:ascii="Arial" w:eastAsia="Arial" w:hAnsi="Arial"/>
          <w:sz w:val="22"/>
          <w:szCs w:val="18"/>
        </w:rPr>
        <w:t xml:space="preserve">             </w:t>
      </w:r>
      <w:r w:rsidRPr="004F3D13">
        <w:rPr>
          <w:rFonts w:ascii="Arial" w:eastAsia="Arial" w:hAnsi="Arial"/>
          <w:sz w:val="2"/>
          <w:szCs w:val="2"/>
        </w:rPr>
        <w:t>,</w:t>
      </w:r>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106562">
        <w:rPr>
          <w:rFonts w:ascii="Arial" w:eastAsia="Arial" w:hAnsi="Arial"/>
          <w:i/>
          <w:iCs/>
          <w:sz w:val="20"/>
          <w:szCs w:val="20"/>
          <w:u w:val="single"/>
        </w:rPr>
        <w:t>eej</w:t>
      </w:r>
      <w:proofErr w:type="spellEnd"/>
      <w:r w:rsidRPr="00106562">
        <w:rPr>
          <w:rFonts w:ascii="Arial" w:eastAsia="Arial" w:hAnsi="Arial"/>
          <w:i/>
          <w:iCs/>
          <w:sz w:val="20"/>
          <w:szCs w:val="20"/>
          <w:u w:val="single"/>
        </w:rPr>
        <w:t xml:space="preserve"> </w:t>
      </w:r>
      <w:r>
        <w:rPr>
          <w:rFonts w:ascii="Arial" w:eastAsia="Arial" w:hAnsi="Arial"/>
          <w:i/>
          <w:iCs/>
          <w:sz w:val="20"/>
          <w:szCs w:val="20"/>
          <w:u w:val="single"/>
        </w:rPr>
        <w:t>L</w:t>
      </w:r>
      <w:r w:rsidRPr="00106562">
        <w:rPr>
          <w:rFonts w:ascii="Arial" w:eastAsia="Arial" w:hAnsi="Arial"/>
          <w:i/>
          <w:iCs/>
          <w:sz w:val="20"/>
          <w:szCs w:val="20"/>
          <w:u w:val="single"/>
        </w:rPr>
        <w:t xml:space="preserve">os </w:t>
      </w:r>
      <w:r>
        <w:rPr>
          <w:rFonts w:ascii="Arial" w:eastAsia="Arial" w:hAnsi="Arial"/>
          <w:i/>
          <w:iCs/>
          <w:sz w:val="20"/>
          <w:szCs w:val="20"/>
          <w:u w:val="single"/>
        </w:rPr>
        <w:t>S</w:t>
      </w:r>
      <w:r w:rsidRPr="00106562">
        <w:rPr>
          <w:rFonts w:ascii="Arial" w:eastAsia="Arial" w:hAnsi="Arial"/>
          <w:i/>
          <w:iCs/>
          <w:sz w:val="20"/>
          <w:szCs w:val="20"/>
          <w:u w:val="single"/>
        </w:rPr>
        <w:t xml:space="preserve">is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Y</w:t>
      </w:r>
      <w:r w:rsidRPr="00106562">
        <w:rPr>
          <w:rFonts w:ascii="Arial" w:eastAsia="Arial" w:hAnsi="Arial"/>
          <w:i/>
          <w:iCs/>
          <w:sz w:val="20"/>
          <w:szCs w:val="20"/>
          <w:u w:val="single"/>
        </w:rPr>
        <w:t>og</w:t>
      </w:r>
      <w:proofErr w:type="spellEnd"/>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nrab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21084ED3" w14:textId="67BF8DFA" w:rsidR="0097772C" w:rsidRPr="001D0F69" w:rsidRDefault="0097772C" w:rsidP="0097772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w:t>
      </w:r>
      <w:proofErr w:type="spellStart"/>
      <w:ins w:id="361" w:author="Kaxiong" w:date="2021-05-16T23:00:00Z">
        <w:r w:rsidR="00C81AAE">
          <w:rPr>
            <w:rFonts w:ascii="Arial" w:eastAsia="Arial" w:hAnsi="Arial"/>
            <w:sz w:val="20"/>
            <w:szCs w:val="20"/>
          </w:rPr>
          <w:t>reg.</w:t>
        </w:r>
      </w:ins>
      <w:r w:rsidRPr="00DF6034">
        <w:rPr>
          <w:rFonts w:ascii="Arial" w:eastAsia="Arial" w:hAnsi="Arial"/>
          <w:sz w:val="20"/>
          <w:szCs w:val="20"/>
        </w:rPr>
        <w:t>ed</w:t>
      </w:r>
      <w:proofErr w:type="spellEnd"/>
      <w:r w:rsidRPr="00DF6034">
        <w:rPr>
          <w:rFonts w:ascii="Arial" w:eastAsia="Arial" w:hAnsi="Arial"/>
          <w:sz w:val="20"/>
          <w:szCs w:val="20"/>
        </w:rPr>
        <w:t>/</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cov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cov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cov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cov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5D4C29" w:rsidRPr="005D4C29">
        <w:rPr>
          <w:rFonts w:ascii="Arial" w:hAnsi="Arial" w:cs="Arial"/>
          <w:i/>
          <w:iCs/>
          <w:sz w:val="20"/>
          <w:szCs w:val="20"/>
        </w:rPr>
        <w:t xml:space="preserve">Nicky cov </w:t>
      </w:r>
      <w:proofErr w:type="spellStart"/>
      <w:r w:rsidR="005D4C29" w:rsidRPr="005D4C29">
        <w:rPr>
          <w:rFonts w:ascii="Arial" w:hAnsi="Arial" w:cs="Arial"/>
          <w:i/>
          <w:iCs/>
          <w:sz w:val="20"/>
          <w:szCs w:val="20"/>
        </w:rPr>
        <w:t>lus</w:t>
      </w:r>
      <w:proofErr w:type="spellEnd"/>
      <w:r w:rsidR="005D4C29" w:rsidRPr="005D4C29">
        <w:rPr>
          <w:rFonts w:ascii="Arial" w:hAnsi="Arial" w:cs="Arial"/>
          <w:i/>
          <w:iCs/>
          <w:sz w:val="20"/>
          <w:szCs w:val="20"/>
        </w:rPr>
        <w:t xml:space="preserve"> </w:t>
      </w:r>
      <w:del w:id="362" w:author="Kaxiong" w:date="2021-05-16T23:05:00Z">
        <w:r w:rsidR="005D4C29" w:rsidRPr="005D4C29" w:rsidDel="00C81AAE">
          <w:rPr>
            <w:rFonts w:ascii="Arial" w:hAnsi="Arial" w:cs="Arial"/>
            <w:i/>
            <w:iCs/>
            <w:sz w:val="20"/>
            <w:szCs w:val="20"/>
          </w:rPr>
          <w:delText>ncua</w:delText>
        </w:r>
      </w:del>
      <w:proofErr w:type="spellStart"/>
      <w:ins w:id="363" w:author="Kaxiong" w:date="2021-05-16T23:05:00Z">
        <w:r w:rsidR="00C81AAE">
          <w:rPr>
            <w:rFonts w:ascii="Arial" w:hAnsi="Arial" w:cs="Arial"/>
            <w:i/>
            <w:iCs/>
            <w:sz w:val="20"/>
            <w:szCs w:val="20"/>
          </w:rPr>
          <w:t>hais</w:t>
        </w:r>
        <w:proofErr w:type="spellEnd"/>
        <w:r w:rsidR="00C81AAE">
          <w:rPr>
            <w:rFonts w:ascii="Arial" w:hAnsi="Arial" w:cs="Arial"/>
            <w:i/>
            <w:iCs/>
            <w:sz w:val="20"/>
            <w:szCs w:val="20"/>
          </w:rPr>
          <w:t xml:space="preserve"> tau</w:t>
        </w:r>
      </w:ins>
      <w:r w:rsidR="005D4C29" w:rsidRPr="005D4C29">
        <w:rPr>
          <w:rFonts w:ascii="Arial" w:hAnsi="Arial" w:cs="Arial"/>
          <w:i/>
          <w:iCs/>
          <w:sz w:val="20"/>
          <w:szCs w:val="20"/>
        </w:rPr>
        <w:t xml:space="preserve"> </w:t>
      </w:r>
      <w:proofErr w:type="spellStart"/>
      <w:ins w:id="364" w:author="Kaxiong" w:date="2021-05-16T23:04:00Z">
        <w:r w:rsidR="00C81AAE">
          <w:rPr>
            <w:rFonts w:ascii="Arial" w:hAnsi="Arial" w:cs="Arial"/>
            <w:i/>
            <w:iCs/>
            <w:sz w:val="20"/>
            <w:szCs w:val="20"/>
          </w:rPr>
          <w:t>qeeb</w:t>
        </w:r>
        <w:proofErr w:type="spellEnd"/>
        <w:r w:rsidR="00C81AAE">
          <w:rPr>
            <w:rFonts w:ascii="Arial" w:hAnsi="Arial" w:cs="Arial"/>
            <w:i/>
            <w:iCs/>
            <w:sz w:val="20"/>
            <w:szCs w:val="20"/>
          </w:rPr>
          <w:t xml:space="preserve"> </w:t>
        </w:r>
        <w:proofErr w:type="spellStart"/>
        <w:r w:rsidR="00C81AAE">
          <w:rPr>
            <w:rFonts w:ascii="Arial" w:hAnsi="Arial" w:cs="Arial"/>
            <w:i/>
            <w:iCs/>
            <w:sz w:val="20"/>
            <w:szCs w:val="20"/>
          </w:rPr>
          <w:t>tas</w:t>
        </w:r>
        <w:proofErr w:type="spellEnd"/>
        <w:r w:rsidR="00C81AAE">
          <w:rPr>
            <w:rFonts w:ascii="Arial" w:hAnsi="Arial" w:cs="Arial"/>
            <w:i/>
            <w:iCs/>
            <w:sz w:val="20"/>
            <w:szCs w:val="20"/>
          </w:rPr>
          <w:t xml:space="preserve"> </w:t>
        </w:r>
        <w:proofErr w:type="spellStart"/>
        <w:r w:rsidR="00C81AAE">
          <w:rPr>
            <w:rFonts w:ascii="Arial" w:hAnsi="Arial" w:cs="Arial"/>
            <w:i/>
            <w:iCs/>
            <w:sz w:val="20"/>
            <w:szCs w:val="20"/>
          </w:rPr>
          <w:t>nrhov</w:t>
        </w:r>
        <w:proofErr w:type="spellEnd"/>
        <w:r w:rsidR="00C81AAE">
          <w:rPr>
            <w:rFonts w:ascii="Arial" w:hAnsi="Arial" w:cs="Arial"/>
            <w:i/>
            <w:iCs/>
            <w:sz w:val="20"/>
            <w:szCs w:val="20"/>
          </w:rPr>
          <w:t xml:space="preserve"> </w:t>
        </w:r>
      </w:ins>
      <w:proofErr w:type="spellStart"/>
      <w:r w:rsidR="005D4C29" w:rsidRPr="005D4C29">
        <w:rPr>
          <w:rFonts w:ascii="Arial" w:hAnsi="Arial" w:cs="Arial"/>
          <w:i/>
          <w:iCs/>
          <w:sz w:val="20"/>
          <w:szCs w:val="20"/>
        </w:rPr>
        <w:t>hauv</w:t>
      </w:r>
      <w:proofErr w:type="spellEnd"/>
      <w:r w:rsidR="005D4C29" w:rsidRPr="005D4C29">
        <w:rPr>
          <w:rFonts w:ascii="Arial" w:hAnsi="Arial" w:cs="Arial"/>
          <w:i/>
          <w:iCs/>
          <w:sz w:val="20"/>
          <w:szCs w:val="20"/>
        </w:rPr>
        <w:t xml:space="preserve"> </w:t>
      </w:r>
      <w:del w:id="365" w:author="Kaxiong" w:date="2021-05-16T23:05:00Z">
        <w:r w:rsidR="005D4C29" w:rsidRPr="005D4C29" w:rsidDel="00C81AAE">
          <w:rPr>
            <w:rFonts w:ascii="Arial" w:hAnsi="Arial" w:cs="Arial"/>
            <w:i/>
            <w:iCs/>
            <w:sz w:val="20"/>
            <w:szCs w:val="20"/>
          </w:rPr>
          <w:delText xml:space="preserve">lub ncauj </w:delText>
        </w:r>
      </w:del>
      <w:proofErr w:type="spellStart"/>
      <w:r w:rsidR="005D4C29" w:rsidRPr="005D4C29">
        <w:rPr>
          <w:rFonts w:ascii="Arial" w:hAnsi="Arial" w:cs="Arial"/>
          <w:i/>
          <w:iCs/>
          <w:sz w:val="20"/>
          <w:szCs w:val="20"/>
        </w:rPr>
        <w:t>lus</w:t>
      </w:r>
      <w:proofErr w:type="spellEnd"/>
      <w:r w:rsidR="005D4C29" w:rsidRPr="005D4C29">
        <w:rPr>
          <w:rFonts w:ascii="Arial" w:hAnsi="Arial" w:cs="Arial"/>
          <w:i/>
          <w:iCs/>
          <w:sz w:val="20"/>
          <w:szCs w:val="20"/>
        </w:rPr>
        <w:t xml:space="preserve"> As</w:t>
      </w:r>
      <w:ins w:id="366" w:author="Kaxiong" w:date="2021-05-16T23:05:00Z">
        <w:r w:rsidR="00C81AAE">
          <w:rPr>
            <w:rFonts w:ascii="Arial" w:hAnsi="Arial" w:cs="Arial"/>
            <w:i/>
            <w:iCs/>
            <w:sz w:val="20"/>
            <w:szCs w:val="20"/>
          </w:rPr>
          <w:t xml:space="preserve"> </w:t>
        </w:r>
      </w:ins>
      <w:proofErr w:type="spellStart"/>
      <w:r w:rsidR="005D4C29" w:rsidRPr="005D4C29">
        <w:rPr>
          <w:rFonts w:ascii="Arial" w:hAnsi="Arial" w:cs="Arial"/>
          <w:i/>
          <w:iCs/>
          <w:sz w:val="20"/>
          <w:szCs w:val="20"/>
        </w:rPr>
        <w:t>kiv</w:t>
      </w:r>
      <w:proofErr w:type="spellEnd"/>
      <w:ins w:id="367" w:author="Kaxiong" w:date="2021-05-16T23:05:00Z">
        <w:r w:rsidR="00C81AAE">
          <w:rPr>
            <w:rFonts w:ascii="Arial" w:hAnsi="Arial" w:cs="Arial"/>
            <w:i/>
            <w:iCs/>
            <w:sz w:val="20"/>
            <w:szCs w:val="20"/>
          </w:rPr>
          <w:t xml:space="preserve"> (English)</w:t>
        </w:r>
      </w:ins>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thiab</w:t>
      </w:r>
      <w:proofErr w:type="spellEnd"/>
      <w:r w:rsidR="005D4C29" w:rsidRPr="005D4C29">
        <w:rPr>
          <w:rFonts w:ascii="Arial" w:hAnsi="Arial" w:cs="Arial"/>
          <w:i/>
          <w:iCs/>
          <w:sz w:val="20"/>
          <w:szCs w:val="20"/>
        </w:rPr>
        <w:t xml:space="preserve"> </w:t>
      </w:r>
      <w:del w:id="368" w:author="Kaxiong" w:date="2021-05-16T23:05:00Z">
        <w:r w:rsidR="005D4C29" w:rsidRPr="005D4C29" w:rsidDel="00C81AAE">
          <w:rPr>
            <w:rFonts w:ascii="Arial" w:hAnsi="Arial" w:cs="Arial"/>
            <w:i/>
            <w:iCs/>
            <w:sz w:val="20"/>
            <w:szCs w:val="20"/>
          </w:rPr>
          <w:delText>Hmong</w:delText>
        </w:r>
      </w:del>
      <w:proofErr w:type="spellStart"/>
      <w:ins w:id="369" w:author="Kaxiong" w:date="2021-05-16T23:05:00Z">
        <w:r w:rsidR="00C81AAE">
          <w:rPr>
            <w:rFonts w:ascii="Arial" w:hAnsi="Arial" w:cs="Arial"/>
            <w:i/>
            <w:iCs/>
            <w:sz w:val="20"/>
            <w:szCs w:val="20"/>
          </w:rPr>
          <w:t>lu</w:t>
        </w:r>
      </w:ins>
      <w:ins w:id="370" w:author="Kaxiong" w:date="2021-05-16T23:06:00Z">
        <w:r w:rsidR="00C81AAE">
          <w:rPr>
            <w:rFonts w:ascii="Arial" w:hAnsi="Arial" w:cs="Arial"/>
            <w:i/>
            <w:iCs/>
            <w:sz w:val="20"/>
            <w:szCs w:val="20"/>
          </w:rPr>
          <w:t>s</w:t>
        </w:r>
        <w:proofErr w:type="spellEnd"/>
        <w:r w:rsidR="00C81AAE">
          <w:rPr>
            <w:rFonts w:ascii="Arial" w:hAnsi="Arial" w:cs="Arial"/>
            <w:i/>
            <w:iCs/>
            <w:sz w:val="20"/>
            <w:szCs w:val="20"/>
          </w:rPr>
          <w:t xml:space="preserve"> </w:t>
        </w:r>
        <w:proofErr w:type="spellStart"/>
        <w:r w:rsidR="00D667E7">
          <w:rPr>
            <w:rFonts w:ascii="Arial" w:hAnsi="Arial" w:cs="Arial"/>
            <w:i/>
            <w:iCs/>
            <w:sz w:val="20"/>
            <w:szCs w:val="20"/>
          </w:rPr>
          <w:t>Hmoob</w:t>
        </w:r>
      </w:ins>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ua</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rau</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nws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tsis</w:t>
      </w:r>
      <w:proofErr w:type="spellEnd"/>
      <w:r w:rsidR="005D4C29" w:rsidRPr="005D4C29">
        <w:rPr>
          <w:rFonts w:ascii="Arial" w:hAnsi="Arial" w:cs="Arial"/>
          <w:i/>
          <w:iCs/>
          <w:sz w:val="20"/>
          <w:szCs w:val="20"/>
        </w:rPr>
        <w:t xml:space="preserve"> zoo </w:t>
      </w:r>
      <w:proofErr w:type="spellStart"/>
      <w:ins w:id="371" w:author="Kaxiong" w:date="2021-05-16T23:06:00Z">
        <w:r w:rsidR="00D667E7">
          <w:rPr>
            <w:rFonts w:ascii="Arial" w:hAnsi="Arial" w:cs="Arial"/>
            <w:i/>
            <w:iCs/>
            <w:sz w:val="20"/>
            <w:szCs w:val="20"/>
          </w:rPr>
          <w:t>uas</w:t>
        </w:r>
        <w:proofErr w:type="spellEnd"/>
        <w:r w:rsidR="00D667E7">
          <w:rPr>
            <w:rFonts w:ascii="Arial" w:hAnsi="Arial" w:cs="Arial"/>
            <w:i/>
            <w:iCs/>
            <w:sz w:val="20"/>
            <w:szCs w:val="20"/>
          </w:rPr>
          <w:t xml:space="preserve"> </w:t>
        </w:r>
      </w:ins>
      <w:proofErr w:type="spellStart"/>
      <w:r w:rsidR="005D4C29" w:rsidRPr="005D4C29">
        <w:rPr>
          <w:rFonts w:ascii="Arial" w:hAnsi="Arial" w:cs="Arial"/>
          <w:i/>
          <w:iCs/>
          <w:sz w:val="20"/>
          <w:szCs w:val="20"/>
        </w:rPr>
        <w:t>cuam</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tshuam</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nws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txoj</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kev</w:t>
      </w:r>
      <w:proofErr w:type="spellEnd"/>
      <w:r w:rsidR="005D4C29" w:rsidRPr="005D4C29">
        <w:rPr>
          <w:rFonts w:ascii="Arial" w:hAnsi="Arial" w:cs="Arial"/>
          <w:i/>
          <w:iCs/>
          <w:sz w:val="20"/>
          <w:szCs w:val="20"/>
        </w:rPr>
        <w:t xml:space="preserve"> sib </w:t>
      </w:r>
      <w:proofErr w:type="spellStart"/>
      <w:r w:rsidR="005D4C29" w:rsidRPr="005D4C29">
        <w:rPr>
          <w:rFonts w:ascii="Arial" w:hAnsi="Arial" w:cs="Arial"/>
          <w:i/>
          <w:iCs/>
          <w:sz w:val="20"/>
          <w:szCs w:val="20"/>
        </w:rPr>
        <w:t>txuas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lus</w:t>
      </w:r>
      <w:proofErr w:type="spellEnd"/>
      <w:r w:rsidR="005D4C29" w:rsidRPr="005D4C29">
        <w:rPr>
          <w:rFonts w:ascii="Arial" w:hAnsi="Arial" w:cs="Arial"/>
          <w:i/>
          <w:iCs/>
          <w:sz w:val="20"/>
          <w:szCs w:val="20"/>
        </w:rPr>
        <w:t xml:space="preserve"> los</w:t>
      </w:r>
      <w:r w:rsidR="00F82DAF">
        <w:rPr>
          <w:rFonts w:ascii="Arial" w:hAnsi="Arial" w:cs="Arial"/>
          <w:i/>
          <w:iCs/>
          <w:sz w:val="20"/>
          <w:szCs w:val="20"/>
        </w:rPr>
        <w:t xml:space="preserve"> </w:t>
      </w:r>
      <w:r w:rsidR="005D4C29" w:rsidRPr="005D4C29">
        <w:rPr>
          <w:rFonts w:ascii="Arial" w:hAnsi="Arial" w:cs="Arial"/>
          <w:i/>
          <w:iCs/>
          <w:sz w:val="20"/>
          <w:szCs w:val="20"/>
        </w:rPr>
        <w:t xml:space="preserve">sis </w:t>
      </w:r>
      <w:proofErr w:type="spellStart"/>
      <w:r w:rsidR="005D4C29" w:rsidRPr="005D4C29">
        <w:rPr>
          <w:rFonts w:ascii="Arial" w:hAnsi="Arial" w:cs="Arial"/>
          <w:i/>
          <w:iCs/>
          <w:sz w:val="20"/>
          <w:szCs w:val="20"/>
        </w:rPr>
        <w:t>nkag</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mus</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rau</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kev</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kawm</w:t>
      </w:r>
      <w:proofErr w:type="spellEnd"/>
      <w:r w:rsidR="005D4C29" w:rsidRPr="005D4C29">
        <w:rPr>
          <w:rFonts w:ascii="Arial" w:hAnsi="Arial" w:cs="Arial"/>
          <w:i/>
          <w:iCs/>
          <w:sz w:val="20"/>
          <w:szCs w:val="20"/>
        </w:rPr>
        <w:t xml:space="preserve"> </w:t>
      </w:r>
      <w:proofErr w:type="spellStart"/>
      <w:r w:rsidR="005D4C29" w:rsidRPr="005D4C29">
        <w:rPr>
          <w:rFonts w:ascii="Arial" w:hAnsi="Arial" w:cs="Arial"/>
          <w:i/>
          <w:iCs/>
          <w:sz w:val="20"/>
          <w:szCs w:val="20"/>
        </w:rPr>
        <w:t>tiav</w:t>
      </w:r>
      <w:proofErr w:type="spellEnd"/>
      <w:r w:rsidRPr="00246E97">
        <w:rPr>
          <w:rFonts w:ascii="Arial" w:hAnsi="Arial" w:cs="Arial"/>
          <w:i/>
          <w:iCs/>
          <w:sz w:val="20"/>
          <w:szCs w:val="20"/>
        </w:rPr>
        <w:t>.</w:t>
      </w:r>
    </w:p>
    <w:p w14:paraId="56C4B4A4" w14:textId="77777777" w:rsidR="0097772C" w:rsidRPr="00132B7E" w:rsidRDefault="0097772C" w:rsidP="0097772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r w:rsidRPr="00132B7E">
        <w:rPr>
          <w:rFonts w:ascii="Arial" w:eastAsia="Arial" w:hAnsi="Arial"/>
          <w:b/>
          <w:bCs/>
          <w:sz w:val="2"/>
          <w:szCs w:val="2"/>
        </w:rPr>
        <w:t>,</w:t>
      </w:r>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r>
        <w:rPr>
          <w:rFonts w:ascii="Arial" w:eastAsia="Arial" w:hAnsi="Arial"/>
          <w:sz w:val="20"/>
          <w:szCs w:val="20"/>
        </w:rPr>
        <w:t>Cov</w:t>
      </w:r>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5352D610" w14:textId="236E5B3A" w:rsidR="0097772C" w:rsidRDefault="0097772C" w:rsidP="0097772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Cov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3B108F">
        <w:rPr>
          <w:rFonts w:eastAsia="Arial" w:cs="Calibri"/>
          <w:i/>
          <w:iCs/>
          <w:sz w:val="20"/>
          <w:szCs w:val="20"/>
          <w:u w:val="single"/>
        </w:rPr>
        <w:t>7/20/2015</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0"/>
          <w:szCs w:val="20"/>
        </w:rPr>
        <w:t xml:space="preserve"> </w:t>
      </w:r>
      <w:r w:rsidRPr="00F22F30">
        <w:rPr>
          <w:rFonts w:ascii="Arial" w:eastAsia="Arial" w:hAnsi="Arial"/>
          <w:sz w:val="2"/>
          <w:szCs w:val="2"/>
        </w:rPr>
        <w:t>,</w:t>
      </w:r>
      <w:r w:rsidRPr="00835B13">
        <w:rPr>
          <w:rFonts w:ascii="Arial" w:eastAsia="Arial" w:hAnsi="Arial"/>
          <w:sz w:val="18"/>
          <w:szCs w:val="18"/>
        </w:rPr>
        <w:t xml:space="preserve">Tus </w:t>
      </w:r>
      <w:proofErr w:type="spellStart"/>
      <w:r w:rsidRPr="00835B13">
        <w:rPr>
          <w:rFonts w:ascii="Arial" w:eastAsia="Arial" w:hAnsi="Arial"/>
          <w:sz w:val="18"/>
          <w:szCs w:val="18"/>
        </w:rPr>
        <w:t>Neeg</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Mus Kev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mus</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rau</w:t>
      </w:r>
      <w:proofErr w:type="spellEnd"/>
      <w:r w:rsidRPr="00835B13">
        <w:rPr>
          <w:rFonts w:ascii="Arial" w:eastAsia="Arial" w:hAnsi="Arial"/>
          <w:sz w:val="18"/>
          <w:szCs w:val="18"/>
        </w:rPr>
        <w:t xml:space="preserve"> Kev </w:t>
      </w:r>
      <w:proofErr w:type="spellStart"/>
      <w:r w:rsidRPr="00835B13">
        <w:rPr>
          <w:rFonts w:ascii="Arial" w:eastAsia="Arial" w:hAnsi="Arial"/>
          <w:sz w:val="18"/>
          <w:szCs w:val="18"/>
        </w:rPr>
        <w:t>Kawm</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Tshwj</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Xeeb</w:t>
      </w:r>
      <w:proofErr w:type="spellEnd"/>
      <w:r w:rsidRPr="00835B13">
        <w:rPr>
          <w:rFonts w:ascii="Arial" w:eastAsia="Arial" w:hAnsi="Arial"/>
          <w:sz w:val="18"/>
          <w:szCs w:val="18"/>
        </w:rPr>
        <w:t>:</w:t>
      </w:r>
      <w:r w:rsidRPr="00DF6034">
        <w:rPr>
          <w:rFonts w:ascii="Arial" w:eastAsia="Arial" w:hAnsi="Arial"/>
          <w:sz w:val="20"/>
          <w:szCs w:val="20"/>
        </w:rPr>
        <w:t xml:space="preserve"> </w:t>
      </w:r>
      <w:r w:rsidR="00835B13" w:rsidRPr="00835B13">
        <w:rPr>
          <w:rFonts w:ascii="Arial" w:eastAsia="Arial" w:hAnsi="Arial"/>
          <w:i/>
          <w:iCs/>
          <w:sz w:val="18"/>
          <w:szCs w:val="18"/>
          <w:u w:val="single"/>
        </w:rPr>
        <w:t xml:space="preserve">40 </w:t>
      </w:r>
      <w:proofErr w:type="spellStart"/>
      <w:r w:rsidR="00835B13" w:rsidRPr="00835B13">
        <w:rPr>
          <w:rFonts w:ascii="Arial" w:eastAsia="Arial" w:hAnsi="Arial"/>
          <w:i/>
          <w:iCs/>
          <w:sz w:val="18"/>
          <w:szCs w:val="18"/>
          <w:u w:val="single"/>
        </w:rPr>
        <w:t>Lwm</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Lub</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Tsev</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Kawm</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Ntawv</w:t>
      </w:r>
      <w:proofErr w:type="spellEnd"/>
      <w:r w:rsidR="00835B13" w:rsidRPr="00835B13">
        <w:rPr>
          <w:rFonts w:ascii="Arial" w:eastAsia="Arial" w:hAnsi="Arial"/>
          <w:i/>
          <w:iCs/>
          <w:sz w:val="18"/>
          <w:szCs w:val="18"/>
          <w:u w:val="single"/>
        </w:rPr>
        <w:t xml:space="preserve"> / </w:t>
      </w:r>
      <w:proofErr w:type="spellStart"/>
      <w:r w:rsidR="00835B13" w:rsidRPr="00835B13">
        <w:rPr>
          <w:rFonts w:ascii="Arial" w:eastAsia="Arial" w:hAnsi="Arial"/>
          <w:i/>
          <w:iCs/>
          <w:sz w:val="18"/>
          <w:szCs w:val="18"/>
          <w:u w:val="single"/>
        </w:rPr>
        <w:t>cheeb</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tsam</w:t>
      </w:r>
      <w:proofErr w:type="spellEnd"/>
      <w:r w:rsidR="00835B13" w:rsidRPr="00835B13">
        <w:rPr>
          <w:rFonts w:ascii="Arial" w:eastAsia="Arial" w:hAnsi="Arial"/>
          <w:i/>
          <w:iCs/>
          <w:sz w:val="18"/>
          <w:szCs w:val="18"/>
          <w:u w:val="single"/>
        </w:rPr>
        <w:t xml:space="preserve"> cov </w:t>
      </w:r>
      <w:proofErr w:type="spellStart"/>
      <w:r w:rsidR="00835B13" w:rsidRPr="00835B13">
        <w:rPr>
          <w:rFonts w:ascii="Arial" w:eastAsia="Arial" w:hAnsi="Arial"/>
          <w:i/>
          <w:iCs/>
          <w:sz w:val="18"/>
          <w:szCs w:val="18"/>
          <w:u w:val="single"/>
        </w:rPr>
        <w:t>neeg</w:t>
      </w:r>
      <w:proofErr w:type="spellEnd"/>
      <w:r w:rsidR="00835B13" w:rsidRPr="00835B13">
        <w:rPr>
          <w:rFonts w:ascii="Arial" w:eastAsia="Arial" w:hAnsi="Arial"/>
          <w:i/>
          <w:iCs/>
          <w:sz w:val="18"/>
          <w:szCs w:val="18"/>
          <w:u w:val="single"/>
        </w:rPr>
        <w:t xml:space="preserve"> </w:t>
      </w:r>
      <w:proofErr w:type="spellStart"/>
      <w:r w:rsidR="00835B13" w:rsidRPr="00835B13">
        <w:rPr>
          <w:rFonts w:ascii="Arial" w:eastAsia="Arial" w:hAnsi="Arial"/>
          <w:i/>
          <w:iCs/>
          <w:sz w:val="18"/>
          <w:szCs w:val="18"/>
          <w:u w:val="single"/>
        </w:rPr>
        <w:t>ua</w:t>
      </w:r>
      <w:proofErr w:type="spellEnd"/>
      <w:r w:rsidR="00835B13" w:rsidRPr="00835B13">
        <w:rPr>
          <w:rFonts w:ascii="Arial" w:eastAsia="Arial" w:hAnsi="Arial"/>
          <w:i/>
          <w:iCs/>
          <w:sz w:val="20"/>
          <w:szCs w:val="20"/>
          <w:u w:val="single"/>
        </w:rPr>
        <w:t xml:space="preserve"> </w:t>
      </w:r>
      <w:proofErr w:type="spellStart"/>
      <w:r w:rsidR="00835B13" w:rsidRPr="00835B13">
        <w:rPr>
          <w:rFonts w:ascii="Arial" w:eastAsia="Arial" w:hAnsi="Arial"/>
          <w:i/>
          <w:iCs/>
          <w:sz w:val="20"/>
          <w:szCs w:val="20"/>
          <w:u w:val="single"/>
        </w:rPr>
        <w:t>hauj</w:t>
      </w:r>
      <w:proofErr w:type="spellEnd"/>
      <w:r w:rsidR="00835B13">
        <w:rPr>
          <w:rFonts w:ascii="Arial" w:eastAsia="Arial" w:hAnsi="Arial"/>
          <w:i/>
          <w:iCs/>
          <w:sz w:val="20"/>
          <w:szCs w:val="20"/>
          <w:u w:val="single"/>
        </w:rPr>
        <w:t xml:space="preserve"> </w:t>
      </w:r>
      <w:proofErr w:type="spellStart"/>
      <w:r w:rsidR="00835B13" w:rsidRPr="00835B13">
        <w:rPr>
          <w:rFonts w:ascii="Arial" w:eastAsia="Arial" w:hAnsi="Arial"/>
          <w:i/>
          <w:iCs/>
          <w:sz w:val="18"/>
          <w:szCs w:val="18"/>
          <w:u w:val="single"/>
        </w:rPr>
        <w:t>lwm</w:t>
      </w:r>
      <w:proofErr w:type="spellEnd"/>
      <w:r>
        <w:rPr>
          <w:rFonts w:ascii="Arial" w:eastAsia="Arial" w:hAnsi="Arial"/>
          <w:sz w:val="20"/>
          <w:szCs w:val="20"/>
          <w:u w:val="single"/>
        </w:rPr>
        <w:t xml:space="preserve"> </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3B108F">
        <w:rPr>
          <w:rFonts w:ascii="Arial" w:eastAsia="Arial" w:hAnsi="Arial"/>
          <w:i/>
          <w:iCs/>
          <w:sz w:val="20"/>
          <w:szCs w:val="20"/>
          <w:u w:val="single"/>
        </w:rPr>
        <w:t>10/5/2015</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3B108F">
        <w:rPr>
          <w:rFonts w:ascii="Arial" w:eastAsia="Arial" w:hAnsi="Arial"/>
          <w:i/>
          <w:iCs/>
          <w:sz w:val="20"/>
          <w:szCs w:val="20"/>
          <w:u w:val="single"/>
        </w:rPr>
        <w:t>11/17/2015</w:t>
      </w:r>
    </w:p>
    <w:p w14:paraId="0C991C58" w14:textId="534F89E4" w:rsidR="00A067DE" w:rsidRDefault="00BF6324" w:rsidP="008B08A0">
      <w:pPr>
        <w:spacing w:after="0"/>
        <w:ind w:left="187"/>
        <w:rPr>
          <w:rFonts w:ascii="Arial" w:hAnsi="Arial" w:cs="Arial"/>
          <w:b/>
          <w:bCs/>
          <w:sz w:val="20"/>
          <w:szCs w:val="20"/>
        </w:rPr>
      </w:pPr>
      <w:r>
        <w:rPr>
          <w:rFonts w:ascii="Arial" w:hAnsi="Arial" w:cs="Arial"/>
          <w:b/>
          <w:bCs/>
          <w:sz w:val="20"/>
          <w:szCs w:val="20"/>
        </w:rPr>
        <w:t xml:space="preserve">              </w:t>
      </w:r>
    </w:p>
    <w:p w14:paraId="2D69D91B" w14:textId="50BA9C27" w:rsidR="004A72FA" w:rsidRDefault="004A72FA" w:rsidP="008B08A0">
      <w:pPr>
        <w:spacing w:after="0"/>
        <w:ind w:left="187"/>
        <w:rPr>
          <w:rFonts w:ascii="Arial" w:hAnsi="Arial" w:cs="Arial"/>
          <w:b/>
          <w:bCs/>
          <w:sz w:val="20"/>
          <w:szCs w:val="20"/>
        </w:rPr>
      </w:pPr>
    </w:p>
    <w:p w14:paraId="42254DB6" w14:textId="77777777" w:rsidR="004A72FA" w:rsidRDefault="004A72FA" w:rsidP="004A72FA">
      <w:pPr>
        <w:spacing w:line="0" w:lineRule="atLeast"/>
        <w:ind w:right="60"/>
        <w:jc w:val="center"/>
        <w:rPr>
          <w:rFonts w:ascii="Arial" w:eastAsia="Arial" w:hAnsi="Arial"/>
          <w:b/>
          <w:sz w:val="23"/>
        </w:rPr>
      </w:pPr>
      <w:r>
        <w:rPr>
          <w:rFonts w:ascii="Arial" w:eastAsia="Arial" w:hAnsi="Arial"/>
          <w:b/>
          <w:sz w:val="23"/>
        </w:rPr>
        <w:t>SACRAMENTO CITY UNIFIED</w:t>
      </w:r>
    </w:p>
    <w:p w14:paraId="2C230E51" w14:textId="77777777" w:rsidR="004A72FA" w:rsidRPr="003E5852" w:rsidRDefault="004A72FA" w:rsidP="004A72FA">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0F9FD9DD" w14:textId="41B2A761" w:rsidR="001860A6" w:rsidRDefault="001101EA" w:rsidP="001101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Chang, N</w:t>
      </w:r>
      <w:del w:id="372" w:author="Kaxiong" w:date="2021-05-17T07:57:00Z">
        <w:r w:rsidDel="008112B5">
          <w:rPr>
            <w:rFonts w:ascii="Arial" w:hAnsi="Arial" w:cs="Arial"/>
            <w:i/>
            <w:iCs/>
            <w:sz w:val="20"/>
            <w:szCs w:val="20"/>
            <w:u w:val="single"/>
          </w:rPr>
          <w:delText>a</w:delText>
        </w:r>
      </w:del>
      <w:ins w:id="373" w:author="Kaxiong" w:date="2021-05-17T07:57:00Z">
        <w:r w:rsidR="008112B5">
          <w:rPr>
            <w:rFonts w:ascii="Arial" w:hAnsi="Arial" w:cs="Arial"/>
            <w:i/>
            <w:iCs/>
            <w:sz w:val="20"/>
            <w:szCs w:val="20"/>
            <w:u w:val="single"/>
          </w:rPr>
          <w:t>i</w:t>
        </w:r>
      </w:ins>
      <w:r>
        <w:rPr>
          <w:rFonts w:ascii="Arial" w:hAnsi="Arial" w:cs="Arial"/>
          <w:i/>
          <w:iCs/>
          <w:sz w:val="20"/>
          <w:szCs w:val="20"/>
          <w:u w:val="single"/>
        </w:rPr>
        <w:t>cky</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57E9130A" w14:textId="0A198213" w:rsidR="004A72FA" w:rsidRPr="001101EA" w:rsidRDefault="004A72FA" w:rsidP="001101EA">
      <w:pPr>
        <w:spacing w:after="0"/>
        <w:rPr>
          <w:rFonts w:ascii="Arial" w:hAnsi="Arial" w:cs="Arial"/>
          <w:i/>
          <w:iCs/>
          <w:sz w:val="20"/>
          <w:szCs w:val="20"/>
          <w:u w:val="single"/>
        </w:rPr>
      </w:pPr>
      <w:r w:rsidRPr="003E5852">
        <w:rPr>
          <w:rFonts w:ascii="Arial" w:eastAsia="Arial" w:hAnsi="Arial"/>
          <w:b/>
          <w:bCs/>
          <w:sz w:val="22"/>
          <w:szCs w:val="18"/>
        </w:rPr>
        <w:tab/>
      </w:r>
    </w:p>
    <w:p w14:paraId="238C49C4" w14:textId="77777777" w:rsidR="004A72FA" w:rsidRPr="00203EFA" w:rsidRDefault="004A72FA" w:rsidP="004A72FA">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Pr>
          <w:rFonts w:ascii="Arial" w:eastAsia="Arial" w:hAnsi="Arial"/>
          <w:b/>
          <w:bCs/>
          <w:sz w:val="20"/>
          <w:szCs w:val="20"/>
        </w:rPr>
        <w:t>siab</w:t>
      </w:r>
      <w:proofErr w:type="spellEnd"/>
    </w:p>
    <w:p w14:paraId="57F6A397" w14:textId="24AC99E9" w:rsidR="004A72FA" w:rsidRPr="008112B5" w:rsidRDefault="00B30170" w:rsidP="004A72FA">
      <w:pPr>
        <w:jc w:val="both"/>
        <w:rPr>
          <w:rStyle w:val="Strong"/>
          <w:rFonts w:ascii="Calibri" w:hAnsi="Calibri" w:cs="Calibri"/>
          <w:b w:val="0"/>
          <w:bCs w:val="0"/>
          <w:i/>
          <w:iCs/>
          <w:sz w:val="20"/>
          <w:szCs w:val="20"/>
        </w:rPr>
      </w:pPr>
      <w:r w:rsidRPr="008112B5">
        <w:rPr>
          <w:rStyle w:val="Strong"/>
          <w:rFonts w:ascii="Calibri" w:hAnsi="Calibri" w:cs="Calibri"/>
          <w:b w:val="0"/>
          <w:bCs w:val="0"/>
          <w:i/>
          <w:iCs/>
          <w:sz w:val="20"/>
          <w:szCs w:val="20"/>
          <w:rPrChange w:id="374" w:author="Kaxiong" w:date="2021-05-17T08:02:00Z">
            <w:rPr>
              <w:rStyle w:val="Strong"/>
              <w:rFonts w:ascii="Calibri" w:hAnsi="Calibri" w:cs="Calibri"/>
              <w:i/>
              <w:iCs/>
              <w:sz w:val="20"/>
              <w:szCs w:val="20"/>
            </w:rPr>
          </w:rPrChange>
        </w:rPr>
        <w:t xml:space="preserve">Nicky zoo </w:t>
      </w:r>
      <w:proofErr w:type="spellStart"/>
      <w:r w:rsidRPr="008112B5">
        <w:rPr>
          <w:rStyle w:val="Strong"/>
          <w:rFonts w:ascii="Calibri" w:hAnsi="Calibri" w:cs="Calibri"/>
          <w:b w:val="0"/>
          <w:bCs w:val="0"/>
          <w:i/>
          <w:iCs/>
          <w:sz w:val="20"/>
          <w:szCs w:val="20"/>
          <w:rPrChange w:id="375" w:author="Kaxiong" w:date="2021-05-17T08:02:00Z">
            <w:rPr>
              <w:rStyle w:val="Strong"/>
              <w:rFonts w:ascii="Calibri" w:hAnsi="Calibri" w:cs="Calibri"/>
              <w:i/>
              <w:iCs/>
              <w:sz w:val="20"/>
              <w:szCs w:val="20"/>
            </w:rPr>
          </w:rPrChange>
        </w:rPr>
        <w:t>siab</w:t>
      </w:r>
      <w:proofErr w:type="spellEnd"/>
      <w:r w:rsidRPr="008112B5">
        <w:rPr>
          <w:rStyle w:val="Strong"/>
          <w:rFonts w:ascii="Calibri" w:hAnsi="Calibri" w:cs="Calibri"/>
          <w:b w:val="0"/>
          <w:bCs w:val="0"/>
          <w:i/>
          <w:iCs/>
          <w:sz w:val="20"/>
          <w:szCs w:val="20"/>
          <w:rPrChange w:id="376" w:author="Kaxiong" w:date="2021-05-17T08:02:00Z">
            <w:rPr>
              <w:rStyle w:val="Strong"/>
              <w:rFonts w:ascii="Calibri" w:hAnsi="Calibri" w:cs="Calibri"/>
              <w:i/>
              <w:iCs/>
              <w:sz w:val="20"/>
              <w:szCs w:val="20"/>
            </w:rPr>
          </w:rPrChange>
        </w:rPr>
        <w:t xml:space="preserve"> </w:t>
      </w:r>
      <w:proofErr w:type="spellStart"/>
      <w:ins w:id="377" w:author="Kaxiong" w:date="2021-05-17T08:03:00Z">
        <w:r w:rsidR="008112B5">
          <w:rPr>
            <w:rStyle w:val="Strong"/>
            <w:rFonts w:ascii="Calibri" w:hAnsi="Calibri" w:cs="Calibri"/>
            <w:b w:val="0"/>
            <w:bCs w:val="0"/>
            <w:i/>
            <w:iCs/>
            <w:sz w:val="20"/>
            <w:szCs w:val="20"/>
          </w:rPr>
          <w:t>heev</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rau</w:t>
        </w:r>
      </w:ins>
      <w:proofErr w:type="spellEnd"/>
      <w:ins w:id="378" w:author="Kaxiong" w:date="2021-05-17T08:04:00Z">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kev</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ua</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si</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nrog</w:t>
        </w:r>
      </w:ins>
      <w:proofErr w:type="spellEnd"/>
      <w:ins w:id="379" w:author="Kaxiong" w:date="2021-05-17T08:03:00Z">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nws</w:t>
        </w:r>
        <w:proofErr w:type="spellEnd"/>
        <w:r w:rsidR="008112B5">
          <w:rPr>
            <w:rStyle w:val="Strong"/>
            <w:rFonts w:ascii="Calibri" w:hAnsi="Calibri" w:cs="Calibri"/>
            <w:b w:val="0"/>
            <w:bCs w:val="0"/>
            <w:i/>
            <w:iCs/>
            <w:sz w:val="20"/>
            <w:szCs w:val="20"/>
          </w:rPr>
          <w:t xml:space="preserve"> cov </w:t>
        </w:r>
        <w:proofErr w:type="spellStart"/>
        <w:r w:rsidR="008112B5">
          <w:rPr>
            <w:rStyle w:val="Strong"/>
            <w:rFonts w:ascii="Calibri" w:hAnsi="Calibri" w:cs="Calibri"/>
            <w:b w:val="0"/>
            <w:bCs w:val="0"/>
            <w:i/>
            <w:iCs/>
            <w:sz w:val="20"/>
            <w:szCs w:val="20"/>
          </w:rPr>
          <w:t>tsheb</w:t>
        </w:r>
        <w:proofErr w:type="spellEnd"/>
        <w:r w:rsidR="008112B5">
          <w:rPr>
            <w:rStyle w:val="Strong"/>
            <w:rFonts w:ascii="Calibri" w:hAnsi="Calibri" w:cs="Calibri"/>
            <w:b w:val="0"/>
            <w:bCs w:val="0"/>
            <w:i/>
            <w:iCs/>
            <w:sz w:val="20"/>
            <w:szCs w:val="20"/>
          </w:rPr>
          <w:t xml:space="preserve"> </w:t>
        </w:r>
      </w:ins>
      <w:proofErr w:type="spellStart"/>
      <w:r w:rsidRPr="008112B5">
        <w:rPr>
          <w:rStyle w:val="Strong"/>
          <w:rFonts w:ascii="Calibri" w:hAnsi="Calibri" w:cs="Calibri"/>
          <w:b w:val="0"/>
          <w:bCs w:val="0"/>
          <w:i/>
          <w:iCs/>
          <w:sz w:val="20"/>
          <w:szCs w:val="20"/>
          <w:rPrChange w:id="380" w:author="Kaxiong" w:date="2021-05-17T08:02:00Z">
            <w:rPr>
              <w:rStyle w:val="Strong"/>
              <w:rFonts w:ascii="Calibri" w:hAnsi="Calibri" w:cs="Calibri"/>
              <w:i/>
              <w:iCs/>
              <w:sz w:val="20"/>
              <w:szCs w:val="20"/>
            </w:rPr>
          </w:rPrChange>
        </w:rPr>
        <w:t>ua</w:t>
      </w:r>
      <w:proofErr w:type="spellEnd"/>
      <w:r w:rsidRPr="008112B5">
        <w:rPr>
          <w:rStyle w:val="Strong"/>
          <w:rFonts w:ascii="Calibri" w:hAnsi="Calibri" w:cs="Calibri"/>
          <w:b w:val="0"/>
          <w:bCs w:val="0"/>
          <w:i/>
          <w:iCs/>
          <w:sz w:val="20"/>
          <w:szCs w:val="20"/>
          <w:rPrChange w:id="381" w:author="Kaxiong" w:date="2021-05-17T08:02:00Z">
            <w:rPr>
              <w:rStyle w:val="Strong"/>
              <w:rFonts w:ascii="Calibri" w:hAnsi="Calibri" w:cs="Calibri"/>
              <w:i/>
              <w:iCs/>
              <w:sz w:val="20"/>
              <w:szCs w:val="20"/>
            </w:rPr>
          </w:rPrChange>
        </w:rPr>
        <w:t xml:space="preserve"> </w:t>
      </w:r>
      <w:proofErr w:type="spellStart"/>
      <w:r w:rsidRPr="008112B5">
        <w:rPr>
          <w:rStyle w:val="Strong"/>
          <w:rFonts w:ascii="Calibri" w:hAnsi="Calibri" w:cs="Calibri"/>
          <w:b w:val="0"/>
          <w:bCs w:val="0"/>
          <w:i/>
          <w:iCs/>
          <w:sz w:val="20"/>
          <w:szCs w:val="20"/>
          <w:rPrChange w:id="382" w:author="Kaxiong" w:date="2021-05-17T08:02:00Z">
            <w:rPr>
              <w:rStyle w:val="Strong"/>
              <w:rFonts w:ascii="Calibri" w:hAnsi="Calibri" w:cs="Calibri"/>
              <w:i/>
              <w:iCs/>
              <w:sz w:val="20"/>
              <w:szCs w:val="20"/>
            </w:rPr>
          </w:rPrChange>
        </w:rPr>
        <w:t>si</w:t>
      </w:r>
      <w:proofErr w:type="spellEnd"/>
      <w:r w:rsidRPr="008112B5">
        <w:rPr>
          <w:rStyle w:val="Strong"/>
          <w:rFonts w:ascii="Calibri" w:hAnsi="Calibri" w:cs="Calibri"/>
          <w:b w:val="0"/>
          <w:bCs w:val="0"/>
          <w:i/>
          <w:iCs/>
          <w:sz w:val="20"/>
          <w:szCs w:val="20"/>
          <w:rPrChange w:id="383" w:author="Kaxiong" w:date="2021-05-17T08:02:00Z">
            <w:rPr>
              <w:rStyle w:val="Strong"/>
              <w:rFonts w:ascii="Calibri" w:hAnsi="Calibri" w:cs="Calibri"/>
              <w:i/>
              <w:iCs/>
              <w:sz w:val="20"/>
              <w:szCs w:val="20"/>
            </w:rPr>
          </w:rPrChange>
        </w:rPr>
        <w:t xml:space="preserve"> </w:t>
      </w:r>
      <w:del w:id="384" w:author="Kaxiong" w:date="2021-05-17T08:04:00Z">
        <w:r w:rsidRPr="008112B5" w:rsidDel="008112B5">
          <w:rPr>
            <w:rStyle w:val="Strong"/>
            <w:rFonts w:ascii="Calibri" w:hAnsi="Calibri" w:cs="Calibri"/>
            <w:b w:val="0"/>
            <w:bCs w:val="0"/>
            <w:i/>
            <w:iCs/>
            <w:sz w:val="20"/>
            <w:szCs w:val="20"/>
            <w:rPrChange w:id="385" w:author="Kaxiong" w:date="2021-05-17T08:02:00Z">
              <w:rPr>
                <w:rStyle w:val="Strong"/>
                <w:rFonts w:ascii="Calibri" w:hAnsi="Calibri" w:cs="Calibri"/>
                <w:i/>
                <w:iCs/>
                <w:sz w:val="20"/>
                <w:szCs w:val="20"/>
              </w:rPr>
            </w:rPrChange>
          </w:rPr>
          <w:delText xml:space="preserve">nrog hi nti </w:delText>
        </w:r>
      </w:del>
      <w:r w:rsidRPr="008112B5">
        <w:rPr>
          <w:rStyle w:val="Strong"/>
          <w:rFonts w:ascii="Calibri" w:hAnsi="Calibri" w:cs="Calibri"/>
          <w:b w:val="0"/>
          <w:bCs w:val="0"/>
          <w:i/>
          <w:iCs/>
          <w:sz w:val="20"/>
          <w:szCs w:val="20"/>
          <w:rPrChange w:id="386" w:author="Kaxiong" w:date="2021-05-17T08:02:00Z">
            <w:rPr>
              <w:rStyle w:val="Strong"/>
              <w:rFonts w:ascii="Calibri" w:hAnsi="Calibri" w:cs="Calibri"/>
              <w:i/>
              <w:iCs/>
              <w:sz w:val="20"/>
              <w:szCs w:val="20"/>
            </w:rPr>
          </w:rPrChange>
        </w:rPr>
        <w:t xml:space="preserve">/ cov </w:t>
      </w:r>
      <w:proofErr w:type="spellStart"/>
      <w:r w:rsidRPr="008112B5">
        <w:rPr>
          <w:rStyle w:val="Strong"/>
          <w:rFonts w:ascii="Calibri" w:hAnsi="Calibri" w:cs="Calibri"/>
          <w:b w:val="0"/>
          <w:bCs w:val="0"/>
          <w:i/>
          <w:iCs/>
          <w:sz w:val="20"/>
          <w:szCs w:val="20"/>
          <w:rPrChange w:id="387" w:author="Kaxiong" w:date="2021-05-17T08:02:00Z">
            <w:rPr>
              <w:rStyle w:val="Strong"/>
              <w:rFonts w:ascii="Calibri" w:hAnsi="Calibri" w:cs="Calibri"/>
              <w:i/>
              <w:iCs/>
              <w:sz w:val="20"/>
              <w:szCs w:val="20"/>
            </w:rPr>
          </w:rPrChange>
        </w:rPr>
        <w:t>khoom</w:t>
      </w:r>
      <w:proofErr w:type="spellEnd"/>
      <w:r w:rsidRPr="008112B5">
        <w:rPr>
          <w:rStyle w:val="Strong"/>
          <w:rFonts w:ascii="Calibri" w:hAnsi="Calibri" w:cs="Calibri"/>
          <w:b w:val="0"/>
          <w:bCs w:val="0"/>
          <w:i/>
          <w:iCs/>
          <w:sz w:val="20"/>
          <w:szCs w:val="20"/>
          <w:rPrChange w:id="388" w:author="Kaxiong" w:date="2021-05-17T08:02:00Z">
            <w:rPr>
              <w:rStyle w:val="Strong"/>
              <w:rFonts w:ascii="Calibri" w:hAnsi="Calibri" w:cs="Calibri"/>
              <w:i/>
              <w:iCs/>
              <w:sz w:val="20"/>
              <w:szCs w:val="20"/>
            </w:rPr>
          </w:rPrChange>
        </w:rPr>
        <w:t xml:space="preserve"> </w:t>
      </w:r>
      <w:proofErr w:type="spellStart"/>
      <w:r w:rsidRPr="008112B5">
        <w:rPr>
          <w:rStyle w:val="Strong"/>
          <w:rFonts w:ascii="Calibri" w:hAnsi="Calibri" w:cs="Calibri"/>
          <w:b w:val="0"/>
          <w:bCs w:val="0"/>
          <w:i/>
          <w:iCs/>
          <w:sz w:val="20"/>
          <w:szCs w:val="20"/>
          <w:rPrChange w:id="389" w:author="Kaxiong" w:date="2021-05-17T08:02:00Z">
            <w:rPr>
              <w:rStyle w:val="Strong"/>
              <w:rFonts w:ascii="Calibri" w:hAnsi="Calibri" w:cs="Calibri"/>
              <w:i/>
              <w:iCs/>
              <w:sz w:val="20"/>
              <w:szCs w:val="20"/>
            </w:rPr>
          </w:rPrChange>
        </w:rPr>
        <w:t>ua</w:t>
      </w:r>
      <w:proofErr w:type="spellEnd"/>
      <w:r w:rsidRPr="008112B5">
        <w:rPr>
          <w:rStyle w:val="Strong"/>
          <w:rFonts w:ascii="Calibri" w:hAnsi="Calibri" w:cs="Calibri"/>
          <w:b w:val="0"/>
          <w:bCs w:val="0"/>
          <w:i/>
          <w:iCs/>
          <w:sz w:val="20"/>
          <w:szCs w:val="20"/>
          <w:rPrChange w:id="390" w:author="Kaxiong" w:date="2021-05-17T08:02:00Z">
            <w:rPr>
              <w:rStyle w:val="Strong"/>
              <w:rFonts w:ascii="Calibri" w:hAnsi="Calibri" w:cs="Calibri"/>
              <w:i/>
              <w:iCs/>
              <w:sz w:val="20"/>
              <w:szCs w:val="20"/>
            </w:rPr>
          </w:rPrChange>
        </w:rPr>
        <w:t xml:space="preserve"> </w:t>
      </w:r>
      <w:proofErr w:type="spellStart"/>
      <w:r w:rsidRPr="008112B5">
        <w:rPr>
          <w:rStyle w:val="Strong"/>
          <w:rFonts w:ascii="Calibri" w:hAnsi="Calibri" w:cs="Calibri"/>
          <w:b w:val="0"/>
          <w:bCs w:val="0"/>
          <w:i/>
          <w:iCs/>
          <w:sz w:val="20"/>
          <w:szCs w:val="20"/>
          <w:rPrChange w:id="391" w:author="Kaxiong" w:date="2021-05-17T08:02:00Z">
            <w:rPr>
              <w:rStyle w:val="Strong"/>
              <w:rFonts w:ascii="Calibri" w:hAnsi="Calibri" w:cs="Calibri"/>
              <w:i/>
              <w:iCs/>
              <w:sz w:val="20"/>
              <w:szCs w:val="20"/>
            </w:rPr>
          </w:rPrChange>
        </w:rPr>
        <w:t>si</w:t>
      </w:r>
      <w:proofErr w:type="spellEnd"/>
      <w:r w:rsidRPr="008112B5">
        <w:rPr>
          <w:rStyle w:val="Strong"/>
          <w:rFonts w:ascii="Calibri" w:hAnsi="Calibri" w:cs="Calibri"/>
          <w:b w:val="0"/>
          <w:bCs w:val="0"/>
          <w:i/>
          <w:iCs/>
          <w:sz w:val="20"/>
          <w:szCs w:val="20"/>
          <w:rPrChange w:id="392" w:author="Kaxiong" w:date="2021-05-17T08:02:00Z">
            <w:rPr>
              <w:rStyle w:val="Strong"/>
              <w:rFonts w:ascii="Calibri" w:hAnsi="Calibri" w:cs="Calibri"/>
              <w:i/>
              <w:iCs/>
              <w:sz w:val="20"/>
              <w:szCs w:val="20"/>
            </w:rPr>
          </w:rPrChange>
        </w:rPr>
        <w:t xml:space="preserve">, </w:t>
      </w:r>
      <w:del w:id="393" w:author="Kaxiong" w:date="2021-05-17T08:06:00Z">
        <w:r w:rsidRPr="008112B5" w:rsidDel="008112B5">
          <w:rPr>
            <w:rStyle w:val="Strong"/>
            <w:rFonts w:ascii="Calibri" w:hAnsi="Calibri" w:cs="Calibri"/>
            <w:b w:val="0"/>
            <w:bCs w:val="0"/>
            <w:i/>
            <w:iCs/>
            <w:sz w:val="20"/>
            <w:szCs w:val="20"/>
            <w:rPrChange w:id="394" w:author="Kaxiong" w:date="2021-05-17T08:02:00Z">
              <w:rPr>
                <w:rStyle w:val="Strong"/>
                <w:rFonts w:ascii="Calibri" w:hAnsi="Calibri" w:cs="Calibri"/>
                <w:i/>
                <w:iCs/>
                <w:sz w:val="20"/>
                <w:szCs w:val="20"/>
              </w:rPr>
            </w:rPrChange>
          </w:rPr>
          <w:delText>ua rau</w:delText>
        </w:r>
      </w:del>
      <w:proofErr w:type="spellStart"/>
      <w:ins w:id="395" w:author="Kaxiong" w:date="2021-05-17T08:06:00Z">
        <w:r w:rsidR="008112B5">
          <w:rPr>
            <w:rStyle w:val="Strong"/>
            <w:rFonts w:ascii="Calibri" w:hAnsi="Calibri" w:cs="Calibri"/>
            <w:b w:val="0"/>
            <w:bCs w:val="0"/>
            <w:i/>
            <w:iCs/>
            <w:sz w:val="20"/>
            <w:szCs w:val="20"/>
          </w:rPr>
          <w:t>kev</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nyob</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rau</w:t>
        </w:r>
      </w:ins>
      <w:proofErr w:type="spellEnd"/>
      <w:r w:rsidRPr="008112B5">
        <w:rPr>
          <w:rStyle w:val="Strong"/>
          <w:rFonts w:ascii="Calibri" w:hAnsi="Calibri" w:cs="Calibri"/>
          <w:b w:val="0"/>
          <w:bCs w:val="0"/>
          <w:i/>
          <w:iCs/>
          <w:sz w:val="20"/>
          <w:szCs w:val="20"/>
          <w:rPrChange w:id="396" w:author="Kaxiong" w:date="2021-05-17T08:02:00Z">
            <w:rPr>
              <w:rStyle w:val="Strong"/>
              <w:rFonts w:ascii="Calibri" w:hAnsi="Calibri" w:cs="Calibri"/>
              <w:i/>
              <w:iCs/>
              <w:sz w:val="20"/>
              <w:szCs w:val="20"/>
            </w:rPr>
          </w:rPrChange>
        </w:rPr>
        <w:t xml:space="preserve"> sab </w:t>
      </w:r>
      <w:proofErr w:type="spellStart"/>
      <w:r w:rsidRPr="008112B5">
        <w:rPr>
          <w:rStyle w:val="Strong"/>
          <w:rFonts w:ascii="Calibri" w:hAnsi="Calibri" w:cs="Calibri"/>
          <w:b w:val="0"/>
          <w:bCs w:val="0"/>
          <w:i/>
          <w:iCs/>
          <w:sz w:val="20"/>
          <w:szCs w:val="20"/>
          <w:rPrChange w:id="397" w:author="Kaxiong" w:date="2021-05-17T08:02:00Z">
            <w:rPr>
              <w:rStyle w:val="Strong"/>
              <w:rFonts w:ascii="Calibri" w:hAnsi="Calibri" w:cs="Calibri"/>
              <w:i/>
              <w:iCs/>
              <w:sz w:val="20"/>
              <w:szCs w:val="20"/>
            </w:rPr>
          </w:rPrChange>
        </w:rPr>
        <w:t>nrau</w:t>
      </w:r>
      <w:del w:id="398" w:author="Kaxiong" w:date="2021-05-17T08:06:00Z">
        <w:r w:rsidRPr="008112B5" w:rsidDel="008112B5">
          <w:rPr>
            <w:rStyle w:val="Strong"/>
            <w:rFonts w:ascii="Calibri" w:hAnsi="Calibri" w:cs="Calibri"/>
            <w:b w:val="0"/>
            <w:bCs w:val="0"/>
            <w:i/>
            <w:iCs/>
            <w:sz w:val="20"/>
            <w:szCs w:val="20"/>
            <w:rPrChange w:id="399" w:author="Kaxiong" w:date="2021-05-17T08:02:00Z">
              <w:rPr>
                <w:rStyle w:val="Strong"/>
                <w:rFonts w:ascii="Calibri" w:hAnsi="Calibri" w:cs="Calibri"/>
                <w:i/>
                <w:iCs/>
                <w:sz w:val="20"/>
                <w:szCs w:val="20"/>
              </w:rPr>
            </w:rPrChange>
          </w:rPr>
          <w:delText>d</w:delText>
        </w:r>
      </w:del>
      <w:ins w:id="400" w:author="Kaxiong" w:date="2021-05-17T08:06:00Z">
        <w:r w:rsidR="008112B5">
          <w:rPr>
            <w:rStyle w:val="Strong"/>
            <w:rFonts w:ascii="Calibri" w:hAnsi="Calibri" w:cs="Calibri"/>
            <w:b w:val="0"/>
            <w:bCs w:val="0"/>
            <w:i/>
            <w:iCs/>
            <w:sz w:val="20"/>
            <w:szCs w:val="20"/>
          </w:rPr>
          <w:t>v</w:t>
        </w:r>
      </w:ins>
      <w:proofErr w:type="spellEnd"/>
      <w:r w:rsidRPr="008112B5">
        <w:rPr>
          <w:rStyle w:val="Strong"/>
          <w:rFonts w:ascii="Calibri" w:hAnsi="Calibri" w:cs="Calibri"/>
          <w:b w:val="0"/>
          <w:bCs w:val="0"/>
          <w:i/>
          <w:iCs/>
          <w:sz w:val="20"/>
          <w:szCs w:val="20"/>
          <w:rPrChange w:id="401" w:author="Kaxiong" w:date="2021-05-17T08:02:00Z">
            <w:rPr>
              <w:rStyle w:val="Strong"/>
              <w:rFonts w:ascii="Calibri" w:hAnsi="Calibri" w:cs="Calibri"/>
              <w:i/>
              <w:iCs/>
              <w:sz w:val="20"/>
              <w:szCs w:val="20"/>
            </w:rPr>
          </w:rPrChange>
        </w:rPr>
        <w:t xml:space="preserve">, </w:t>
      </w:r>
      <w:proofErr w:type="spellStart"/>
      <w:r w:rsidRPr="008112B5">
        <w:rPr>
          <w:rStyle w:val="Strong"/>
          <w:rFonts w:ascii="Calibri" w:hAnsi="Calibri" w:cs="Calibri"/>
          <w:b w:val="0"/>
          <w:bCs w:val="0"/>
          <w:i/>
          <w:iCs/>
          <w:sz w:val="20"/>
          <w:szCs w:val="20"/>
          <w:rPrChange w:id="402" w:author="Kaxiong" w:date="2021-05-17T08:02:00Z">
            <w:rPr>
              <w:rStyle w:val="Strong"/>
              <w:rFonts w:ascii="Calibri" w:hAnsi="Calibri" w:cs="Calibri"/>
              <w:i/>
              <w:iCs/>
              <w:sz w:val="20"/>
              <w:szCs w:val="20"/>
            </w:rPr>
          </w:rPrChange>
        </w:rPr>
        <w:t>thiab</w:t>
      </w:r>
      <w:proofErr w:type="spellEnd"/>
      <w:r w:rsidRPr="008112B5">
        <w:rPr>
          <w:rStyle w:val="Strong"/>
          <w:rFonts w:ascii="Calibri" w:hAnsi="Calibri" w:cs="Calibri"/>
          <w:b w:val="0"/>
          <w:bCs w:val="0"/>
          <w:i/>
          <w:iCs/>
          <w:sz w:val="20"/>
          <w:szCs w:val="20"/>
          <w:rPrChange w:id="403" w:author="Kaxiong" w:date="2021-05-17T08:02:00Z">
            <w:rPr>
              <w:rStyle w:val="Strong"/>
              <w:rFonts w:ascii="Calibri" w:hAnsi="Calibri" w:cs="Calibri"/>
              <w:i/>
              <w:iCs/>
              <w:sz w:val="20"/>
              <w:szCs w:val="20"/>
            </w:rPr>
          </w:rPrChange>
        </w:rPr>
        <w:t xml:space="preserve"> </w:t>
      </w:r>
      <w:proofErr w:type="spellStart"/>
      <w:r w:rsidRPr="008112B5">
        <w:rPr>
          <w:rStyle w:val="Strong"/>
          <w:rFonts w:ascii="Calibri" w:hAnsi="Calibri" w:cs="Calibri"/>
          <w:b w:val="0"/>
          <w:bCs w:val="0"/>
          <w:i/>
          <w:iCs/>
          <w:sz w:val="20"/>
          <w:szCs w:val="20"/>
          <w:rPrChange w:id="404" w:author="Kaxiong" w:date="2021-05-17T08:02:00Z">
            <w:rPr>
              <w:rStyle w:val="Strong"/>
              <w:rFonts w:ascii="Calibri" w:hAnsi="Calibri" w:cs="Calibri"/>
              <w:i/>
              <w:iCs/>
              <w:sz w:val="20"/>
              <w:szCs w:val="20"/>
            </w:rPr>
          </w:rPrChange>
        </w:rPr>
        <w:t>mus</w:t>
      </w:r>
      <w:proofErr w:type="spellEnd"/>
      <w:r w:rsidRPr="008112B5">
        <w:rPr>
          <w:rStyle w:val="Strong"/>
          <w:rFonts w:ascii="Calibri" w:hAnsi="Calibri" w:cs="Calibri"/>
          <w:b w:val="0"/>
          <w:bCs w:val="0"/>
          <w:i/>
          <w:iCs/>
          <w:sz w:val="20"/>
          <w:szCs w:val="20"/>
          <w:rPrChange w:id="405" w:author="Kaxiong" w:date="2021-05-17T08:02:00Z">
            <w:rPr>
              <w:rStyle w:val="Strong"/>
              <w:rFonts w:ascii="Calibri" w:hAnsi="Calibri" w:cs="Calibri"/>
              <w:i/>
              <w:iCs/>
              <w:sz w:val="20"/>
              <w:szCs w:val="20"/>
            </w:rPr>
          </w:rPrChange>
        </w:rPr>
        <w:t xml:space="preserve"> </w:t>
      </w:r>
      <w:proofErr w:type="spellStart"/>
      <w:r w:rsidRPr="008112B5">
        <w:rPr>
          <w:rStyle w:val="Strong"/>
          <w:rFonts w:ascii="Calibri" w:hAnsi="Calibri" w:cs="Calibri"/>
          <w:b w:val="0"/>
          <w:bCs w:val="0"/>
          <w:i/>
          <w:iCs/>
          <w:sz w:val="20"/>
          <w:szCs w:val="20"/>
          <w:rPrChange w:id="406" w:author="Kaxiong" w:date="2021-05-17T08:02:00Z">
            <w:rPr>
              <w:rStyle w:val="Strong"/>
              <w:rFonts w:ascii="Calibri" w:hAnsi="Calibri" w:cs="Calibri"/>
              <w:i/>
              <w:iCs/>
              <w:sz w:val="20"/>
              <w:szCs w:val="20"/>
            </w:rPr>
          </w:rPrChange>
        </w:rPr>
        <w:t>rau</w:t>
      </w:r>
      <w:proofErr w:type="spellEnd"/>
      <w:r w:rsidRPr="008112B5">
        <w:rPr>
          <w:rStyle w:val="Strong"/>
          <w:rFonts w:ascii="Calibri" w:hAnsi="Calibri" w:cs="Calibri"/>
          <w:b w:val="0"/>
          <w:bCs w:val="0"/>
          <w:i/>
          <w:iCs/>
          <w:sz w:val="20"/>
          <w:szCs w:val="20"/>
          <w:rPrChange w:id="407" w:author="Kaxiong" w:date="2021-05-17T08:02:00Z">
            <w:rPr>
              <w:rStyle w:val="Strong"/>
              <w:rFonts w:ascii="Calibri" w:hAnsi="Calibri" w:cs="Calibri"/>
              <w:i/>
              <w:iCs/>
              <w:sz w:val="20"/>
              <w:szCs w:val="20"/>
            </w:rPr>
          </w:rPrChange>
        </w:rPr>
        <w:t xml:space="preserve"> </w:t>
      </w:r>
      <w:proofErr w:type="spellStart"/>
      <w:ins w:id="408" w:author="Kaxiong" w:date="2021-05-17T08:07:00Z">
        <w:r w:rsidR="008112B5">
          <w:rPr>
            <w:rStyle w:val="Strong"/>
            <w:rFonts w:ascii="Calibri" w:hAnsi="Calibri" w:cs="Calibri"/>
            <w:b w:val="0"/>
            <w:bCs w:val="0"/>
            <w:i/>
            <w:iCs/>
            <w:sz w:val="20"/>
            <w:szCs w:val="20"/>
          </w:rPr>
          <w:t>khw</w:t>
        </w:r>
        <w:proofErr w:type="spellEnd"/>
        <w:r w:rsidR="008112B5">
          <w:rPr>
            <w:rStyle w:val="Strong"/>
            <w:rFonts w:ascii="Calibri" w:hAnsi="Calibri" w:cs="Calibri"/>
            <w:b w:val="0"/>
            <w:bCs w:val="0"/>
            <w:i/>
            <w:iCs/>
            <w:sz w:val="20"/>
            <w:szCs w:val="20"/>
          </w:rPr>
          <w:t xml:space="preserve"> Vas Mam (</w:t>
        </w:r>
      </w:ins>
      <w:r w:rsidRPr="008112B5">
        <w:rPr>
          <w:rStyle w:val="Strong"/>
          <w:rFonts w:ascii="Calibri" w:hAnsi="Calibri" w:cs="Calibri"/>
          <w:b w:val="0"/>
          <w:bCs w:val="0"/>
          <w:i/>
          <w:iCs/>
          <w:sz w:val="20"/>
          <w:szCs w:val="20"/>
          <w:rPrChange w:id="409" w:author="Kaxiong" w:date="2021-05-17T08:02:00Z">
            <w:rPr>
              <w:rStyle w:val="Strong"/>
              <w:rFonts w:ascii="Calibri" w:hAnsi="Calibri" w:cs="Calibri"/>
              <w:i/>
              <w:iCs/>
              <w:sz w:val="20"/>
              <w:szCs w:val="20"/>
            </w:rPr>
          </w:rPrChange>
        </w:rPr>
        <w:t>Walmart</w:t>
      </w:r>
      <w:ins w:id="410" w:author="Kaxiong" w:date="2021-05-17T08:07:00Z">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ntxhawm</w:t>
        </w:r>
        <w:proofErr w:type="spellEnd"/>
        <w:r w:rsidR="008112B5">
          <w:rPr>
            <w:rStyle w:val="Strong"/>
            <w:rFonts w:ascii="Calibri" w:hAnsi="Calibri" w:cs="Calibri"/>
            <w:b w:val="0"/>
            <w:bCs w:val="0"/>
            <w:i/>
            <w:iCs/>
            <w:sz w:val="20"/>
            <w:szCs w:val="20"/>
          </w:rPr>
          <w:t xml:space="preserve"> </w:t>
        </w:r>
        <w:proofErr w:type="spellStart"/>
        <w:r w:rsidR="008112B5">
          <w:rPr>
            <w:rStyle w:val="Strong"/>
            <w:rFonts w:ascii="Calibri" w:hAnsi="Calibri" w:cs="Calibri"/>
            <w:b w:val="0"/>
            <w:bCs w:val="0"/>
            <w:i/>
            <w:iCs/>
            <w:sz w:val="20"/>
            <w:szCs w:val="20"/>
          </w:rPr>
          <w:t>rau</w:t>
        </w:r>
      </w:ins>
      <w:proofErr w:type="spellEnd"/>
      <w:r w:rsidRPr="008112B5">
        <w:rPr>
          <w:rStyle w:val="Strong"/>
          <w:rFonts w:ascii="Calibri" w:hAnsi="Calibri" w:cs="Calibri"/>
          <w:b w:val="0"/>
          <w:bCs w:val="0"/>
          <w:i/>
          <w:iCs/>
          <w:sz w:val="20"/>
          <w:szCs w:val="20"/>
          <w:rPrChange w:id="411" w:author="Kaxiong" w:date="2021-05-17T08:02:00Z">
            <w:rPr>
              <w:rStyle w:val="Strong"/>
              <w:rFonts w:ascii="Calibri" w:hAnsi="Calibri" w:cs="Calibri"/>
              <w:i/>
              <w:iCs/>
              <w:sz w:val="20"/>
              <w:szCs w:val="20"/>
            </w:rPr>
          </w:rPrChange>
        </w:rPr>
        <w:t xml:space="preserve"> </w:t>
      </w:r>
      <w:proofErr w:type="spellStart"/>
      <w:r w:rsidRPr="008112B5">
        <w:rPr>
          <w:rStyle w:val="Strong"/>
          <w:rFonts w:ascii="Calibri" w:hAnsi="Calibri" w:cs="Calibri"/>
          <w:b w:val="0"/>
          <w:bCs w:val="0"/>
          <w:i/>
          <w:iCs/>
          <w:sz w:val="20"/>
          <w:szCs w:val="20"/>
          <w:rPrChange w:id="412" w:author="Kaxiong" w:date="2021-05-17T08:02:00Z">
            <w:rPr>
              <w:rStyle w:val="Strong"/>
              <w:rFonts w:ascii="Calibri" w:hAnsi="Calibri" w:cs="Calibri"/>
              <w:i/>
              <w:iCs/>
              <w:sz w:val="20"/>
              <w:szCs w:val="20"/>
            </w:rPr>
          </w:rPrChange>
        </w:rPr>
        <w:t>mus</w:t>
      </w:r>
      <w:proofErr w:type="spellEnd"/>
      <w:r w:rsidRPr="008112B5">
        <w:rPr>
          <w:rStyle w:val="Strong"/>
          <w:rFonts w:ascii="Calibri" w:hAnsi="Calibri" w:cs="Calibri"/>
          <w:b w:val="0"/>
          <w:bCs w:val="0"/>
          <w:i/>
          <w:iCs/>
          <w:sz w:val="20"/>
          <w:szCs w:val="20"/>
          <w:rPrChange w:id="413" w:author="Kaxiong" w:date="2021-05-17T08:02:00Z">
            <w:rPr>
              <w:rStyle w:val="Strong"/>
              <w:rFonts w:ascii="Calibri" w:hAnsi="Calibri" w:cs="Calibri"/>
              <w:i/>
              <w:iCs/>
              <w:sz w:val="20"/>
              <w:szCs w:val="20"/>
            </w:rPr>
          </w:rPrChange>
        </w:rPr>
        <w:t xml:space="preserve"> </w:t>
      </w:r>
      <w:proofErr w:type="spellStart"/>
      <w:r w:rsidRPr="008112B5">
        <w:rPr>
          <w:rStyle w:val="Strong"/>
          <w:rFonts w:ascii="Calibri" w:hAnsi="Calibri" w:cs="Calibri"/>
          <w:b w:val="0"/>
          <w:bCs w:val="0"/>
          <w:i/>
          <w:iCs/>
          <w:sz w:val="20"/>
          <w:szCs w:val="20"/>
          <w:rPrChange w:id="414" w:author="Kaxiong" w:date="2021-05-17T08:02:00Z">
            <w:rPr>
              <w:rStyle w:val="Strong"/>
              <w:rFonts w:ascii="Calibri" w:hAnsi="Calibri" w:cs="Calibri"/>
              <w:i/>
              <w:iCs/>
              <w:sz w:val="20"/>
              <w:szCs w:val="20"/>
            </w:rPr>
          </w:rPrChange>
        </w:rPr>
        <w:t>kav</w:t>
      </w:r>
      <w:proofErr w:type="spellEnd"/>
      <w:ins w:id="415" w:author="Kaxiong" w:date="2021-05-17T08:08:00Z">
        <w:r w:rsidR="00B96E7F">
          <w:rPr>
            <w:rStyle w:val="Strong"/>
            <w:rFonts w:ascii="Calibri" w:hAnsi="Calibri" w:cs="Calibri"/>
            <w:b w:val="0"/>
            <w:bCs w:val="0"/>
            <w:i/>
            <w:iCs/>
            <w:sz w:val="20"/>
            <w:szCs w:val="20"/>
          </w:rPr>
          <w:t xml:space="preserve"> </w:t>
        </w:r>
        <w:proofErr w:type="spellStart"/>
        <w:r w:rsidR="00B96E7F">
          <w:rPr>
            <w:rStyle w:val="Strong"/>
            <w:rFonts w:ascii="Calibri" w:hAnsi="Calibri" w:cs="Calibri"/>
            <w:b w:val="0"/>
            <w:bCs w:val="0"/>
            <w:i/>
            <w:iCs/>
            <w:sz w:val="20"/>
            <w:szCs w:val="20"/>
          </w:rPr>
          <w:t>khw</w:t>
        </w:r>
      </w:ins>
      <w:proofErr w:type="spellEnd"/>
      <w:r w:rsidR="004A72FA" w:rsidRPr="008112B5">
        <w:rPr>
          <w:rStyle w:val="Strong"/>
          <w:rFonts w:ascii="Calibri" w:hAnsi="Calibri" w:cs="Calibri"/>
          <w:b w:val="0"/>
          <w:bCs w:val="0"/>
          <w:i/>
          <w:iCs/>
          <w:sz w:val="20"/>
          <w:szCs w:val="20"/>
          <w:rPrChange w:id="416" w:author="Kaxiong" w:date="2021-05-17T08:02:00Z">
            <w:rPr>
              <w:rStyle w:val="Strong"/>
              <w:rFonts w:ascii="Calibri" w:hAnsi="Calibri" w:cs="Calibri"/>
              <w:i/>
              <w:iCs/>
              <w:sz w:val="20"/>
              <w:szCs w:val="20"/>
            </w:rPr>
          </w:rPrChange>
        </w:rPr>
        <w:t>.</w:t>
      </w:r>
    </w:p>
    <w:p w14:paraId="2BEECB52" w14:textId="6D1FB45C" w:rsidR="004A72FA" w:rsidRPr="00203EFA" w:rsidRDefault="004A72FA" w:rsidP="004A72FA">
      <w:pPr>
        <w:jc w:val="both"/>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cov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p>
    <w:p w14:paraId="0D3C5869" w14:textId="7FB9B5DE" w:rsidR="0024401D" w:rsidRPr="00A13698" w:rsidRDefault="00ED79A5" w:rsidP="00911BF0">
      <w:pPr>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004760ED" w:rsidRPr="004760ED">
        <w:rPr>
          <w:rFonts w:ascii="Calibri" w:eastAsia="Arial" w:hAnsi="Calibri" w:cs="Calibri"/>
          <w:i/>
          <w:iCs/>
          <w:sz w:val="20"/>
          <w:szCs w:val="20"/>
        </w:rPr>
        <w:t xml:space="preserve">2018: Rau </w:t>
      </w:r>
      <w:proofErr w:type="spellStart"/>
      <w:r w:rsidR="004760ED" w:rsidRPr="004760ED">
        <w:rPr>
          <w:rFonts w:ascii="Calibri" w:eastAsia="Arial" w:hAnsi="Calibri" w:cs="Calibri"/>
          <w:i/>
          <w:iCs/>
          <w:sz w:val="20"/>
          <w:szCs w:val="20"/>
        </w:rPr>
        <w:t>niam</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txiv</w:t>
      </w:r>
      <w:proofErr w:type="spellEnd"/>
      <w:r w:rsidR="004760ED" w:rsidRPr="004760ED">
        <w:rPr>
          <w:rFonts w:ascii="Calibri" w:eastAsia="Arial" w:hAnsi="Calibri" w:cs="Calibri"/>
          <w:i/>
          <w:iCs/>
          <w:sz w:val="20"/>
          <w:szCs w:val="20"/>
        </w:rPr>
        <w:t xml:space="preserve">: </w:t>
      </w:r>
      <w:ins w:id="417" w:author="Kaxiong" w:date="2021-05-17T08:09:00Z">
        <w:r w:rsidR="00B96E7F">
          <w:rPr>
            <w:rFonts w:ascii="Calibri" w:eastAsia="Arial" w:hAnsi="Calibri" w:cs="Calibri"/>
            <w:i/>
            <w:iCs/>
            <w:sz w:val="20"/>
            <w:szCs w:val="20"/>
          </w:rPr>
          <w:t xml:space="preserve">Pom tau </w:t>
        </w:r>
        <w:proofErr w:type="spellStart"/>
        <w:r w:rsidR="00B96E7F">
          <w:rPr>
            <w:rFonts w:ascii="Calibri" w:eastAsia="Arial" w:hAnsi="Calibri" w:cs="Calibri"/>
            <w:i/>
            <w:iCs/>
            <w:sz w:val="20"/>
            <w:szCs w:val="20"/>
          </w:rPr>
          <w:t>tias</w:t>
        </w:r>
        <w:proofErr w:type="spellEnd"/>
        <w:r w:rsidR="00B96E7F">
          <w:rPr>
            <w:rFonts w:ascii="Calibri" w:eastAsia="Arial" w:hAnsi="Calibri" w:cs="Calibri"/>
            <w:i/>
            <w:iCs/>
            <w:sz w:val="20"/>
            <w:szCs w:val="20"/>
          </w:rPr>
          <w:t xml:space="preserve"> </w:t>
        </w:r>
      </w:ins>
      <w:del w:id="418" w:author="Kaxiong" w:date="2021-05-17T08:09:00Z">
        <w:r w:rsidR="004760ED" w:rsidRPr="004760ED" w:rsidDel="00B96E7F">
          <w:rPr>
            <w:rFonts w:ascii="Calibri" w:eastAsia="Arial" w:hAnsi="Calibri" w:cs="Calibri"/>
            <w:i/>
            <w:iCs/>
            <w:sz w:val="20"/>
            <w:szCs w:val="20"/>
          </w:rPr>
          <w:delText>T</w:delText>
        </w:r>
      </w:del>
      <w:proofErr w:type="spellStart"/>
      <w:ins w:id="419" w:author="Kaxiong" w:date="2021-05-17T08:09:00Z">
        <w:r w:rsidR="00B96E7F">
          <w:rPr>
            <w:rFonts w:ascii="Calibri" w:eastAsia="Arial" w:hAnsi="Calibri" w:cs="Calibri"/>
            <w:i/>
            <w:iCs/>
            <w:sz w:val="20"/>
            <w:szCs w:val="20"/>
          </w:rPr>
          <w:t>t</w:t>
        </w:r>
      </w:ins>
      <w:r w:rsidR="004760ED" w:rsidRPr="004760ED">
        <w:rPr>
          <w:rFonts w:ascii="Calibri" w:eastAsia="Arial" w:hAnsi="Calibri" w:cs="Calibri"/>
          <w:i/>
          <w:iCs/>
          <w:sz w:val="20"/>
          <w:szCs w:val="20"/>
        </w:rPr>
        <w:t>sis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muaj</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kev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txhim</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kho</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ntawm</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kev</w:t>
      </w:r>
      <w:proofErr w:type="spellEnd"/>
      <w:r>
        <w:rPr>
          <w:rFonts w:ascii="Calibri" w:eastAsia="Arial" w:hAnsi="Calibri" w:cs="Calibri"/>
          <w:i/>
          <w:iCs/>
          <w:sz w:val="20"/>
          <w:szCs w:val="20"/>
        </w:rPr>
        <w:t xml:space="preserve"> </w:t>
      </w:r>
      <w:del w:id="420" w:author="Kaxiong" w:date="2021-05-17T08:09:00Z">
        <w:r w:rsidDel="00B96E7F">
          <w:rPr>
            <w:rFonts w:ascii="Calibri" w:eastAsia="Arial" w:hAnsi="Calibri" w:cs="Calibri"/>
            <w:i/>
            <w:iCs/>
            <w:sz w:val="20"/>
            <w:szCs w:val="20"/>
          </w:rPr>
          <w:delText>sij txuas lus</w:delText>
        </w:r>
      </w:del>
      <w:proofErr w:type="spellStart"/>
      <w:ins w:id="421" w:author="Kaxiong" w:date="2021-05-17T08:09:00Z">
        <w:r w:rsidR="00B96E7F">
          <w:rPr>
            <w:rFonts w:ascii="Calibri" w:eastAsia="Arial" w:hAnsi="Calibri" w:cs="Calibri"/>
            <w:i/>
            <w:iCs/>
            <w:sz w:val="20"/>
            <w:szCs w:val="20"/>
          </w:rPr>
          <w:t>ra</w:t>
        </w:r>
      </w:ins>
      <w:ins w:id="422" w:author="Kaxiong" w:date="2021-05-17T08:10:00Z">
        <w:r w:rsidR="00B96E7F">
          <w:rPr>
            <w:rFonts w:ascii="Calibri" w:eastAsia="Arial" w:hAnsi="Calibri" w:cs="Calibri"/>
            <w:i/>
            <w:iCs/>
            <w:sz w:val="20"/>
            <w:szCs w:val="20"/>
          </w:rPr>
          <w:t>u</w:t>
        </w:r>
        <w:proofErr w:type="spellEnd"/>
        <w:r w:rsidR="00B96E7F">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siab</w:t>
        </w:r>
      </w:ins>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thiab</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kev</w:t>
      </w:r>
      <w:proofErr w:type="spellEnd"/>
      <w:r w:rsidR="004760ED" w:rsidRPr="004760ED">
        <w:rPr>
          <w:rFonts w:ascii="Calibri" w:eastAsia="Arial" w:hAnsi="Calibri" w:cs="Calibri"/>
          <w:i/>
          <w:iCs/>
          <w:sz w:val="20"/>
          <w:szCs w:val="20"/>
        </w:rPr>
        <w:t xml:space="preserve"> sib </w:t>
      </w:r>
      <w:proofErr w:type="spellStart"/>
      <w:r w:rsidR="004760ED" w:rsidRPr="004760ED">
        <w:rPr>
          <w:rFonts w:ascii="Calibri" w:eastAsia="Arial" w:hAnsi="Calibri" w:cs="Calibri"/>
          <w:i/>
          <w:iCs/>
          <w:sz w:val="20"/>
          <w:szCs w:val="20"/>
        </w:rPr>
        <w:t>txuas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lus</w:t>
      </w:r>
      <w:proofErr w:type="spellEnd"/>
      <w:r w:rsidR="004760ED" w:rsidRPr="004760ED">
        <w:rPr>
          <w:rFonts w:ascii="Calibri" w:eastAsia="Arial" w:hAnsi="Calibri" w:cs="Calibri"/>
          <w:i/>
          <w:iCs/>
          <w:sz w:val="20"/>
          <w:szCs w:val="20"/>
        </w:rPr>
        <w:t xml:space="preserve">. </w:t>
      </w:r>
      <w:ins w:id="423" w:author="Kaxiong" w:date="2021-05-17T08:10:00Z">
        <w:r w:rsidR="00B96E7F">
          <w:rPr>
            <w:rFonts w:ascii="Calibri" w:eastAsia="Arial" w:hAnsi="Calibri" w:cs="Calibri"/>
            <w:i/>
            <w:iCs/>
            <w:sz w:val="20"/>
            <w:szCs w:val="20"/>
          </w:rPr>
          <w:t xml:space="preserve">Tus </w:t>
        </w:r>
      </w:ins>
      <w:del w:id="424" w:author="Kaxiong" w:date="2021-05-17T08:10:00Z">
        <w:r w:rsidR="004760ED" w:rsidRPr="004760ED" w:rsidDel="00B96E7F">
          <w:rPr>
            <w:rFonts w:ascii="Calibri" w:eastAsia="Arial" w:hAnsi="Calibri" w:cs="Calibri"/>
            <w:i/>
            <w:iCs/>
            <w:sz w:val="20"/>
            <w:szCs w:val="20"/>
          </w:rPr>
          <w:delText>T</w:delText>
        </w:r>
      </w:del>
      <w:proofErr w:type="spellStart"/>
      <w:ins w:id="425" w:author="Kaxiong" w:date="2021-05-17T08:10:00Z">
        <w:r w:rsidR="00B96E7F">
          <w:rPr>
            <w:rFonts w:ascii="Calibri" w:eastAsia="Arial" w:hAnsi="Calibri" w:cs="Calibri"/>
            <w:i/>
            <w:iCs/>
            <w:sz w:val="20"/>
            <w:szCs w:val="20"/>
          </w:rPr>
          <w:t>t</w:t>
        </w:r>
      </w:ins>
      <w:r w:rsidR="004760ED" w:rsidRPr="004760ED">
        <w:rPr>
          <w:rFonts w:ascii="Calibri" w:eastAsia="Arial" w:hAnsi="Calibri" w:cs="Calibri"/>
          <w:i/>
          <w:iCs/>
          <w:sz w:val="20"/>
          <w:szCs w:val="20"/>
        </w:rPr>
        <w:t>xiv</w:t>
      </w:r>
      <w:proofErr w:type="spellEnd"/>
      <w:r w:rsidR="004760ED" w:rsidRPr="004760ED">
        <w:rPr>
          <w:rFonts w:ascii="Calibri" w:eastAsia="Arial" w:hAnsi="Calibri" w:cs="Calibri"/>
          <w:i/>
          <w:iCs/>
          <w:sz w:val="20"/>
          <w:szCs w:val="20"/>
        </w:rPr>
        <w:t xml:space="preserve"> </w:t>
      </w:r>
      <w:del w:id="426" w:author="Kaxiong" w:date="2021-05-17T08:10:00Z">
        <w:r w:rsidDel="00B96E7F">
          <w:rPr>
            <w:rFonts w:ascii="Calibri" w:eastAsia="Arial" w:hAnsi="Calibri" w:cs="Calibri"/>
            <w:i/>
            <w:iCs/>
            <w:sz w:val="20"/>
            <w:szCs w:val="20"/>
          </w:rPr>
          <w:delText>tsis</w:delText>
        </w:r>
        <w:r w:rsidR="004760ED" w:rsidRPr="004760ED" w:rsidDel="00B96E7F">
          <w:rPr>
            <w:rFonts w:ascii="Calibri" w:eastAsia="Arial" w:hAnsi="Calibri" w:cs="Calibri"/>
            <w:i/>
            <w:iCs/>
            <w:sz w:val="20"/>
            <w:szCs w:val="20"/>
          </w:rPr>
          <w:delText xml:space="preserve"> </w:delText>
        </w:r>
      </w:del>
      <w:proofErr w:type="spellStart"/>
      <w:ins w:id="427" w:author="Kaxiong" w:date="2021-05-17T08:10:00Z">
        <w:r w:rsidR="00B96E7F">
          <w:rPr>
            <w:rFonts w:ascii="Calibri" w:eastAsia="Arial" w:hAnsi="Calibri" w:cs="Calibri"/>
            <w:i/>
            <w:iCs/>
            <w:sz w:val="20"/>
            <w:szCs w:val="20"/>
          </w:rPr>
          <w:t>tseem</w:t>
        </w:r>
        <w:proofErr w:type="spellEnd"/>
        <w:r w:rsidR="00B96E7F">
          <w:rPr>
            <w:rFonts w:ascii="Calibri" w:eastAsia="Arial" w:hAnsi="Calibri" w:cs="Calibri"/>
            <w:i/>
            <w:iCs/>
            <w:sz w:val="20"/>
            <w:szCs w:val="20"/>
          </w:rPr>
          <w:t xml:space="preserve"> </w:t>
        </w:r>
      </w:ins>
      <w:proofErr w:type="spellStart"/>
      <w:r w:rsidR="004760ED" w:rsidRPr="004760ED">
        <w:rPr>
          <w:rFonts w:ascii="Calibri" w:eastAsia="Arial" w:hAnsi="Calibri" w:cs="Calibri"/>
          <w:i/>
          <w:iCs/>
          <w:sz w:val="20"/>
          <w:szCs w:val="20"/>
        </w:rPr>
        <w:t>txhawj</w:t>
      </w:r>
      <w:proofErr w:type="spellEnd"/>
      <w:r w:rsidR="004760ED" w:rsidRPr="004760ED">
        <w:rPr>
          <w:rFonts w:ascii="Calibri" w:eastAsia="Arial" w:hAnsi="Calibri" w:cs="Calibri"/>
          <w:i/>
          <w:iCs/>
          <w:sz w:val="20"/>
          <w:szCs w:val="20"/>
        </w:rPr>
        <w:t xml:space="preserve"> </w:t>
      </w:r>
      <w:proofErr w:type="spellStart"/>
      <w:ins w:id="428" w:author="Kaxiong" w:date="2021-05-17T08:10:00Z">
        <w:r w:rsidR="00B96E7F">
          <w:rPr>
            <w:rFonts w:ascii="Calibri" w:eastAsia="Arial" w:hAnsi="Calibri" w:cs="Calibri"/>
            <w:i/>
            <w:iCs/>
            <w:sz w:val="20"/>
            <w:szCs w:val="20"/>
          </w:rPr>
          <w:t>xeeb</w:t>
        </w:r>
        <w:proofErr w:type="spellEnd"/>
        <w:r w:rsidR="00B96E7F">
          <w:rPr>
            <w:rFonts w:ascii="Calibri" w:eastAsia="Arial" w:hAnsi="Calibri" w:cs="Calibri"/>
            <w:i/>
            <w:iCs/>
            <w:sz w:val="20"/>
            <w:szCs w:val="20"/>
          </w:rPr>
          <w:t xml:space="preserve"> </w:t>
        </w:r>
      </w:ins>
      <w:proofErr w:type="spellStart"/>
      <w:r w:rsidR="004760ED" w:rsidRPr="004760ED">
        <w:rPr>
          <w:rFonts w:ascii="Calibri" w:eastAsia="Arial" w:hAnsi="Calibri" w:cs="Calibri"/>
          <w:i/>
          <w:iCs/>
          <w:sz w:val="20"/>
          <w:szCs w:val="20"/>
        </w:rPr>
        <w:t>txog</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kev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hais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lus</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ntawm</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nws</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hauv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tsev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kawm</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ntawv</w:t>
      </w:r>
      <w:proofErr w:type="spellEnd"/>
      <w:r w:rsidR="004760ED" w:rsidRPr="004760ED">
        <w:rPr>
          <w:rFonts w:ascii="Calibri" w:eastAsia="Arial" w:hAnsi="Calibri" w:cs="Calibri"/>
          <w:i/>
          <w:iCs/>
          <w:sz w:val="20"/>
          <w:szCs w:val="20"/>
        </w:rPr>
        <w:t xml:space="preserve"> </w:t>
      </w:r>
      <w:proofErr w:type="spellStart"/>
      <w:r w:rsidR="004760ED" w:rsidRPr="004760ED">
        <w:rPr>
          <w:rFonts w:ascii="Calibri" w:eastAsia="Arial" w:hAnsi="Calibri" w:cs="Calibri"/>
          <w:i/>
          <w:iCs/>
          <w:sz w:val="20"/>
          <w:szCs w:val="20"/>
        </w:rPr>
        <w:t>thiab</w:t>
      </w:r>
      <w:proofErr w:type="spellEnd"/>
      <w:r>
        <w:rPr>
          <w:rFonts w:ascii="Calibri" w:eastAsia="Arial" w:hAnsi="Calibri" w:cs="Calibri"/>
          <w:i/>
          <w:iCs/>
          <w:sz w:val="20"/>
          <w:szCs w:val="20"/>
        </w:rPr>
        <w:t xml:space="preserve"> </w:t>
      </w:r>
      <w:del w:id="429" w:author="Kaxiong" w:date="2021-05-17T08:11:00Z">
        <w:r w:rsidDel="00B96E7F">
          <w:rPr>
            <w:rFonts w:ascii="Calibri" w:eastAsia="Arial" w:hAnsi="Calibri" w:cs="Calibri"/>
            <w:i/>
            <w:iCs/>
            <w:sz w:val="20"/>
            <w:szCs w:val="20"/>
          </w:rPr>
          <w:delText>xyuam xim</w:delText>
        </w:r>
      </w:del>
      <w:proofErr w:type="spellStart"/>
      <w:ins w:id="430" w:author="Kaxiong" w:date="2021-05-17T08:11:00Z">
        <w:r w:rsidR="00B96E7F">
          <w:rPr>
            <w:rFonts w:ascii="Calibri" w:eastAsia="Arial" w:hAnsi="Calibri" w:cs="Calibri"/>
            <w:i/>
            <w:iCs/>
            <w:sz w:val="20"/>
            <w:szCs w:val="20"/>
          </w:rPr>
          <w:t>kev</w:t>
        </w:r>
        <w:proofErr w:type="spellEnd"/>
        <w:r w:rsidR="00B96E7F">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rau</w:t>
        </w:r>
        <w:proofErr w:type="spellEnd"/>
        <w:r w:rsidR="00B96E7F">
          <w:rPr>
            <w:rFonts w:ascii="Calibri" w:eastAsia="Arial" w:hAnsi="Calibri" w:cs="Calibri"/>
            <w:i/>
            <w:iCs/>
            <w:sz w:val="20"/>
            <w:szCs w:val="20"/>
          </w:rPr>
          <w:t xml:space="preserve"> </w:t>
        </w:r>
        <w:proofErr w:type="spellStart"/>
        <w:r w:rsidR="00B96E7F">
          <w:rPr>
            <w:rFonts w:ascii="Calibri" w:eastAsia="Arial" w:hAnsi="Calibri" w:cs="Calibri"/>
            <w:i/>
            <w:iCs/>
            <w:sz w:val="20"/>
            <w:szCs w:val="20"/>
          </w:rPr>
          <w:t>siab</w:t>
        </w:r>
      </w:ins>
      <w:proofErr w:type="spellEnd"/>
      <w:r w:rsidR="004A72FA" w:rsidRPr="000F6809">
        <w:rPr>
          <w:rFonts w:ascii="Calibri" w:eastAsia="Arial" w:hAnsi="Calibri" w:cs="Calibri"/>
          <w:i/>
          <w:iCs/>
          <w:sz w:val="20"/>
          <w:szCs w:val="20"/>
        </w:rPr>
        <w:t>.</w:t>
      </w:r>
      <w:r w:rsidR="00F01108">
        <w:rPr>
          <w:rFonts w:ascii="Calibri" w:eastAsia="Arial" w:hAnsi="Calibri" w:cs="Calibri"/>
          <w:i/>
          <w:iCs/>
          <w:sz w:val="20"/>
          <w:szCs w:val="20"/>
        </w:rPr>
        <w:t xml:space="preserve">                                                                                                                                                  </w:t>
      </w:r>
      <w:proofErr w:type="gramStart"/>
      <w:r w:rsidR="00F01108" w:rsidRPr="00F01108">
        <w:rPr>
          <w:rFonts w:ascii="Calibri" w:eastAsia="Arial" w:hAnsi="Calibri" w:cs="Calibri"/>
          <w:i/>
          <w:iCs/>
          <w:sz w:val="2"/>
          <w:szCs w:val="2"/>
        </w:rPr>
        <w:t>,</w:t>
      </w:r>
      <w:proofErr w:type="spellStart"/>
      <w:r w:rsidR="0024401D">
        <w:rPr>
          <w:rFonts w:ascii="Calibri" w:eastAsia="Arial" w:hAnsi="Calibri" w:cs="Calibri"/>
          <w:i/>
          <w:iCs/>
          <w:sz w:val="20"/>
          <w:szCs w:val="20"/>
        </w:rPr>
        <w:t>Xyoo</w:t>
      </w:r>
      <w:proofErr w:type="spellEnd"/>
      <w:proofErr w:type="gramEnd"/>
      <w:r w:rsidR="0024401D">
        <w:rPr>
          <w:rFonts w:ascii="Calibri" w:eastAsia="Arial" w:hAnsi="Calibri" w:cs="Calibri"/>
          <w:i/>
          <w:iCs/>
          <w:sz w:val="20"/>
          <w:szCs w:val="20"/>
        </w:rPr>
        <w:t xml:space="preserve"> </w:t>
      </w:r>
      <w:r w:rsidR="00CE046C" w:rsidRPr="00CE046C">
        <w:rPr>
          <w:rFonts w:ascii="Calibri" w:eastAsia="Arial" w:hAnsi="Calibri" w:cs="Calibri"/>
          <w:i/>
          <w:iCs/>
          <w:sz w:val="20"/>
          <w:szCs w:val="20"/>
        </w:rPr>
        <w:t xml:space="preserve">2019: </w:t>
      </w:r>
      <w:proofErr w:type="spellStart"/>
      <w:r w:rsidR="00CE046C" w:rsidRPr="00CE046C">
        <w:rPr>
          <w:rFonts w:ascii="Calibri" w:eastAsia="Arial" w:hAnsi="Calibri" w:cs="Calibri"/>
          <w:i/>
          <w:iCs/>
          <w:sz w:val="20"/>
          <w:szCs w:val="20"/>
        </w:rPr>
        <w:t>Tsuas</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yog</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txhawj</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xeeb</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txog</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kev</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txhim</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kho</w:t>
      </w:r>
      <w:proofErr w:type="spellEnd"/>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lus</w:t>
      </w:r>
      <w:proofErr w:type="spellEnd"/>
      <w:r w:rsidR="00CE046C" w:rsidRPr="00CE046C">
        <w:rPr>
          <w:rFonts w:ascii="Calibri" w:eastAsia="Arial" w:hAnsi="Calibri" w:cs="Calibri"/>
          <w:i/>
          <w:iCs/>
          <w:sz w:val="20"/>
          <w:szCs w:val="20"/>
        </w:rPr>
        <w:t xml:space="preserve"> As</w:t>
      </w:r>
      <w:ins w:id="431" w:author="Kaxiong" w:date="2021-05-17T08:11:00Z">
        <w:r w:rsidR="00B96E7F">
          <w:rPr>
            <w:rFonts w:ascii="Calibri" w:eastAsia="Arial" w:hAnsi="Calibri" w:cs="Calibri"/>
            <w:i/>
            <w:iCs/>
            <w:sz w:val="20"/>
            <w:szCs w:val="20"/>
          </w:rPr>
          <w:t xml:space="preserve"> </w:t>
        </w:r>
      </w:ins>
      <w:del w:id="432" w:author="Kaxiong" w:date="2021-05-17T08:12:00Z">
        <w:r w:rsidR="00CE046C" w:rsidRPr="00CE046C" w:rsidDel="00B96E7F">
          <w:rPr>
            <w:rFonts w:ascii="Calibri" w:eastAsia="Arial" w:hAnsi="Calibri" w:cs="Calibri"/>
            <w:i/>
            <w:iCs/>
            <w:sz w:val="20"/>
            <w:szCs w:val="20"/>
          </w:rPr>
          <w:delText>k</w:delText>
        </w:r>
      </w:del>
      <w:proofErr w:type="spellStart"/>
      <w:ins w:id="433" w:author="Kaxiong" w:date="2021-05-17T08:12:00Z">
        <w:r w:rsidR="00B96E7F">
          <w:rPr>
            <w:rFonts w:ascii="Calibri" w:eastAsia="Arial" w:hAnsi="Calibri" w:cs="Calibri"/>
            <w:i/>
            <w:iCs/>
            <w:sz w:val="20"/>
            <w:szCs w:val="20"/>
          </w:rPr>
          <w:t>K</w:t>
        </w:r>
      </w:ins>
      <w:r w:rsidR="00CE046C" w:rsidRPr="00CE046C">
        <w:rPr>
          <w:rFonts w:ascii="Calibri" w:eastAsia="Arial" w:hAnsi="Calibri" w:cs="Calibri"/>
          <w:i/>
          <w:iCs/>
          <w:sz w:val="20"/>
          <w:szCs w:val="20"/>
        </w:rPr>
        <w:t>iv</w:t>
      </w:r>
      <w:proofErr w:type="spellEnd"/>
      <w:ins w:id="434" w:author="Kaxiong" w:date="2021-05-17T08:12:00Z">
        <w:r w:rsidR="00B96E7F">
          <w:rPr>
            <w:rFonts w:ascii="Calibri" w:eastAsia="Arial" w:hAnsi="Calibri" w:cs="Calibri"/>
            <w:i/>
            <w:iCs/>
            <w:sz w:val="20"/>
            <w:szCs w:val="20"/>
          </w:rPr>
          <w:t xml:space="preserve"> (English)</w:t>
        </w:r>
      </w:ins>
      <w:r w:rsidR="00CE046C" w:rsidRPr="00CE046C">
        <w:rPr>
          <w:rFonts w:ascii="Calibri" w:eastAsia="Arial" w:hAnsi="Calibri" w:cs="Calibri"/>
          <w:i/>
          <w:iCs/>
          <w:sz w:val="20"/>
          <w:szCs w:val="20"/>
        </w:rPr>
        <w:t xml:space="preserve"> </w:t>
      </w:r>
      <w:proofErr w:type="spellStart"/>
      <w:r w:rsidR="00CE046C" w:rsidRPr="00CE046C">
        <w:rPr>
          <w:rFonts w:ascii="Calibri" w:eastAsia="Arial" w:hAnsi="Calibri" w:cs="Calibri"/>
          <w:i/>
          <w:iCs/>
          <w:sz w:val="20"/>
          <w:szCs w:val="20"/>
        </w:rPr>
        <w:t>thiab</w:t>
      </w:r>
      <w:proofErr w:type="spellEnd"/>
      <w:r w:rsidR="00CE046C" w:rsidRPr="00CE046C">
        <w:rPr>
          <w:rFonts w:ascii="Calibri" w:eastAsia="Arial" w:hAnsi="Calibri" w:cs="Calibri"/>
          <w:i/>
          <w:iCs/>
          <w:sz w:val="20"/>
          <w:szCs w:val="20"/>
        </w:rPr>
        <w:t xml:space="preserve"> </w:t>
      </w:r>
      <w:ins w:id="435" w:author="Kaxiong" w:date="2021-05-17T08:12:00Z">
        <w:r w:rsidR="00B96E7F">
          <w:rPr>
            <w:rFonts w:ascii="Calibri" w:eastAsia="Arial" w:hAnsi="Calibri" w:cs="Calibri"/>
            <w:i/>
            <w:iCs/>
            <w:sz w:val="20"/>
            <w:szCs w:val="20"/>
          </w:rPr>
          <w:t xml:space="preserve">cov </w:t>
        </w:r>
      </w:ins>
      <w:proofErr w:type="spellStart"/>
      <w:r w:rsidR="00CE046C" w:rsidRPr="00CE046C">
        <w:rPr>
          <w:rFonts w:ascii="Calibri" w:eastAsia="Arial" w:hAnsi="Calibri" w:cs="Calibri"/>
          <w:i/>
          <w:iCs/>
          <w:sz w:val="20"/>
          <w:szCs w:val="20"/>
        </w:rPr>
        <w:t>suab</w:t>
      </w:r>
      <w:proofErr w:type="spellEnd"/>
      <w:r w:rsidR="0024401D">
        <w:rPr>
          <w:rFonts w:ascii="Calibri" w:eastAsia="Arial" w:hAnsi="Calibri" w:cs="Calibri"/>
          <w:i/>
          <w:iCs/>
          <w:sz w:val="20"/>
          <w:szCs w:val="20"/>
        </w:rPr>
        <w:t>.</w:t>
      </w:r>
      <w:r w:rsidR="00911BF0">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Xyoo</w:t>
      </w:r>
      <w:proofErr w:type="spellEnd"/>
      <w:r w:rsidR="00594A8F">
        <w:rPr>
          <w:rFonts w:ascii="Calibri" w:eastAsia="Arial" w:hAnsi="Calibri" w:cs="Calibri"/>
          <w:i/>
          <w:iCs/>
          <w:sz w:val="20"/>
          <w:szCs w:val="20"/>
        </w:rPr>
        <w:t xml:space="preserve"> </w:t>
      </w:r>
      <w:r w:rsidR="00FA3693" w:rsidRPr="00FA3693">
        <w:rPr>
          <w:rFonts w:ascii="Calibri" w:eastAsia="Arial" w:hAnsi="Calibri" w:cs="Calibri"/>
          <w:i/>
          <w:iCs/>
          <w:sz w:val="20"/>
          <w:szCs w:val="20"/>
        </w:rPr>
        <w:t xml:space="preserve">2020: </w:t>
      </w:r>
      <w:ins w:id="436" w:author="Kaxiong" w:date="2021-05-17T08:12:00Z">
        <w:r w:rsidR="00B96E7F">
          <w:rPr>
            <w:rFonts w:ascii="Calibri" w:eastAsia="Arial" w:hAnsi="Calibri" w:cs="Calibri"/>
            <w:i/>
            <w:iCs/>
            <w:sz w:val="20"/>
            <w:szCs w:val="20"/>
          </w:rPr>
          <w:t>T</w:t>
        </w:r>
      </w:ins>
      <w:ins w:id="437" w:author="Kaxiong" w:date="2021-05-17T08:13:00Z">
        <w:r w:rsidR="00B96E7F">
          <w:rPr>
            <w:rFonts w:ascii="Calibri" w:eastAsia="Arial" w:hAnsi="Calibri" w:cs="Calibri"/>
            <w:i/>
            <w:iCs/>
            <w:sz w:val="20"/>
            <w:szCs w:val="20"/>
          </w:rPr>
          <w:t xml:space="preserve">us </w:t>
        </w:r>
      </w:ins>
      <w:del w:id="438" w:author="Kaxiong" w:date="2021-05-17T08:13:00Z">
        <w:r w:rsidR="00FA3693" w:rsidRPr="00FA3693" w:rsidDel="00B96E7F">
          <w:rPr>
            <w:rFonts w:ascii="Calibri" w:eastAsia="Arial" w:hAnsi="Calibri" w:cs="Calibri"/>
            <w:i/>
            <w:iCs/>
            <w:sz w:val="20"/>
            <w:szCs w:val="20"/>
          </w:rPr>
          <w:delText>N</w:delText>
        </w:r>
      </w:del>
      <w:proofErr w:type="spellStart"/>
      <w:ins w:id="439" w:author="Kaxiong" w:date="2021-05-17T08:13:00Z">
        <w:r w:rsidR="00B96E7F">
          <w:rPr>
            <w:rFonts w:ascii="Calibri" w:eastAsia="Arial" w:hAnsi="Calibri" w:cs="Calibri"/>
            <w:i/>
            <w:iCs/>
            <w:sz w:val="20"/>
            <w:szCs w:val="20"/>
          </w:rPr>
          <w:t>n</w:t>
        </w:r>
      </w:ins>
      <w:r w:rsidR="00FA3693" w:rsidRPr="00FA3693">
        <w:rPr>
          <w:rFonts w:ascii="Calibri" w:eastAsia="Arial" w:hAnsi="Calibri" w:cs="Calibri"/>
          <w:i/>
          <w:iCs/>
          <w:sz w:val="20"/>
          <w:szCs w:val="20"/>
        </w:rPr>
        <w:t>iam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qhia</w:t>
      </w:r>
      <w:proofErr w:type="spellEnd"/>
      <w:r w:rsidR="00FA3693" w:rsidRPr="00FA3693">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txog</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nws</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qhov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kev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txhawj</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xeeb</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tseem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ceeb</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yog</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qhov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nws</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xav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ua</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si</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ntau</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dua</w:t>
      </w:r>
      <w:proofErr w:type="spellEnd"/>
      <w:r w:rsidR="00FA3693" w:rsidRPr="00FA3693">
        <w:rPr>
          <w:rFonts w:ascii="Calibri" w:eastAsia="Arial" w:hAnsi="Calibri" w:cs="Calibri"/>
          <w:i/>
          <w:iCs/>
          <w:sz w:val="20"/>
          <w:szCs w:val="20"/>
        </w:rPr>
        <w:t xml:space="preserve"> li </w:t>
      </w:r>
      <w:proofErr w:type="spellStart"/>
      <w:r w:rsidR="00FA3693" w:rsidRPr="00FA3693">
        <w:rPr>
          <w:rFonts w:ascii="Calibri" w:eastAsia="Arial" w:hAnsi="Calibri" w:cs="Calibri"/>
          <w:i/>
          <w:iCs/>
          <w:sz w:val="20"/>
          <w:szCs w:val="20"/>
        </w:rPr>
        <w:t>nws</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xav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kawm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thiab</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koom</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nrog</w:t>
      </w:r>
      <w:proofErr w:type="spellEnd"/>
      <w:r w:rsidR="00594A8F">
        <w:rPr>
          <w:rFonts w:ascii="Calibri" w:eastAsia="Arial" w:hAnsi="Calibri" w:cs="Calibri"/>
          <w:i/>
          <w:iCs/>
          <w:sz w:val="20"/>
          <w:szCs w:val="20"/>
        </w:rPr>
        <w:t xml:space="preserve"> </w:t>
      </w:r>
      <w:ins w:id="440" w:author="Kaxiong" w:date="2021-05-17T08:13:00Z">
        <w:r w:rsidR="00B96E7F">
          <w:rPr>
            <w:rFonts w:ascii="Calibri" w:eastAsia="Arial" w:hAnsi="Calibri" w:cs="Calibri"/>
            <w:i/>
            <w:iCs/>
            <w:sz w:val="20"/>
            <w:szCs w:val="20"/>
          </w:rPr>
          <w:t xml:space="preserve">cov </w:t>
        </w:r>
      </w:ins>
      <w:proofErr w:type="spellStart"/>
      <w:r w:rsidR="00594A8F">
        <w:rPr>
          <w:rFonts w:ascii="Calibri" w:eastAsia="Arial" w:hAnsi="Calibri" w:cs="Calibri"/>
          <w:i/>
          <w:iCs/>
          <w:sz w:val="20"/>
          <w:szCs w:val="20"/>
        </w:rPr>
        <w:t>kev</w:t>
      </w:r>
      <w:proofErr w:type="spellEnd"/>
      <w:r w:rsidR="00594A8F">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ua</w:t>
      </w:r>
      <w:proofErr w:type="spellEnd"/>
      <w:r w:rsidR="00594A8F">
        <w:rPr>
          <w:rFonts w:ascii="Calibri" w:eastAsia="Arial" w:hAnsi="Calibri" w:cs="Calibri"/>
          <w:i/>
          <w:iCs/>
          <w:sz w:val="20"/>
          <w:szCs w:val="20"/>
        </w:rPr>
        <w:t xml:space="preserve"> </w:t>
      </w:r>
      <w:proofErr w:type="spellStart"/>
      <w:r w:rsidR="00594A8F">
        <w:rPr>
          <w:rFonts w:ascii="Calibri" w:eastAsia="Arial" w:hAnsi="Calibri" w:cs="Calibri"/>
          <w:i/>
          <w:iCs/>
          <w:sz w:val="20"/>
          <w:szCs w:val="20"/>
        </w:rPr>
        <w:t>si</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hauv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kev</w:t>
      </w:r>
      <w:proofErr w:type="spellEnd"/>
      <w:r w:rsidR="00FA3693" w:rsidRPr="00FA3693">
        <w:rPr>
          <w:rFonts w:ascii="Calibri" w:eastAsia="Arial" w:hAnsi="Calibri" w:cs="Calibri"/>
          <w:i/>
          <w:iCs/>
          <w:sz w:val="20"/>
          <w:szCs w:val="20"/>
        </w:rPr>
        <w:t xml:space="preserve"> </w:t>
      </w:r>
      <w:proofErr w:type="spellStart"/>
      <w:r w:rsidR="00FA3693" w:rsidRPr="00FA3693">
        <w:rPr>
          <w:rFonts w:ascii="Calibri" w:eastAsia="Arial" w:hAnsi="Calibri" w:cs="Calibri"/>
          <w:i/>
          <w:iCs/>
          <w:sz w:val="20"/>
          <w:szCs w:val="20"/>
        </w:rPr>
        <w:t>kawm</w:t>
      </w:r>
      <w:proofErr w:type="spellEnd"/>
      <w:r w:rsidR="00FA3693" w:rsidRPr="00FA3693">
        <w:rPr>
          <w:rFonts w:ascii="Calibri" w:eastAsia="Arial" w:hAnsi="Calibri" w:cs="Calibri"/>
          <w:i/>
          <w:iCs/>
          <w:sz w:val="20"/>
          <w:szCs w:val="20"/>
        </w:rPr>
        <w:t>.</w:t>
      </w:r>
    </w:p>
    <w:p w14:paraId="6D4DF23C" w14:textId="77777777" w:rsidR="004A72FA" w:rsidRPr="005377F6" w:rsidRDefault="004A72FA" w:rsidP="004A72FA">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6252E96C" w14:textId="77777777" w:rsidR="004A72FA" w:rsidRPr="005377F6" w:rsidRDefault="004A72FA" w:rsidP="004A72FA">
      <w:pPr>
        <w:jc w:val="both"/>
        <w:rPr>
          <w:rFonts w:ascii="Arial" w:eastAsia="Arial" w:hAnsi="Arial" w:cs="Arial"/>
          <w:sz w:val="20"/>
          <w:szCs w:val="20"/>
        </w:rPr>
      </w:pPr>
      <w:r>
        <w:rPr>
          <w:rFonts w:ascii="Arial" w:hAnsi="Arial" w:cs="Arial"/>
          <w:noProof/>
          <w:sz w:val="20"/>
          <w:szCs w:val="20"/>
        </w:rPr>
        <w:drawing>
          <wp:inline distT="0" distB="0" distL="0" distR="0" wp14:anchorId="203A557F" wp14:editId="78EEB124">
            <wp:extent cx="149225" cy="1092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21D1CE4B" w14:textId="5BEECB68" w:rsidR="004A72FA" w:rsidRPr="005377F6" w:rsidRDefault="004A72FA" w:rsidP="004A72FA">
      <w:pPr>
        <w:jc w:val="both"/>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r w:rsidRPr="005377F6">
        <w:rPr>
          <w:rFonts w:ascii="Arial" w:eastAsia="Arial" w:hAnsi="Arial" w:cs="Arial"/>
          <w:b/>
          <w:bCs/>
          <w:sz w:val="20"/>
          <w:szCs w:val="20"/>
        </w:rPr>
        <w:t>As</w:t>
      </w:r>
      <w:ins w:id="441" w:author="Kaxiong" w:date="2021-05-17T08:15:00Z">
        <w:r w:rsidR="00B96E7F">
          <w:rPr>
            <w:rFonts w:ascii="Arial" w:eastAsia="Arial" w:hAnsi="Arial" w:cs="Arial"/>
            <w:b/>
            <w:bCs/>
            <w:sz w:val="20"/>
            <w:szCs w:val="20"/>
          </w:rPr>
          <w:t xml:space="preserve"> </w:t>
        </w:r>
      </w:ins>
      <w:del w:id="442" w:author="Kaxiong" w:date="2021-05-17T08:15:00Z">
        <w:r w:rsidRPr="005377F6" w:rsidDel="00B96E7F">
          <w:rPr>
            <w:rFonts w:ascii="Arial" w:eastAsia="Arial" w:hAnsi="Arial" w:cs="Arial"/>
            <w:b/>
            <w:bCs/>
            <w:sz w:val="20"/>
            <w:szCs w:val="20"/>
          </w:rPr>
          <w:delText>k</w:delText>
        </w:r>
      </w:del>
      <w:proofErr w:type="spellStart"/>
      <w:ins w:id="443" w:author="Kaxiong" w:date="2021-05-17T08:15:00Z">
        <w:r w:rsidR="00B96E7F">
          <w:rPr>
            <w:rFonts w:ascii="Arial" w:eastAsia="Arial" w:hAnsi="Arial" w:cs="Arial"/>
            <w:b/>
            <w:bCs/>
            <w:sz w:val="20"/>
            <w:szCs w:val="20"/>
          </w:rPr>
          <w:t>K</w:t>
        </w:r>
      </w:ins>
      <w:r w:rsidRPr="005377F6">
        <w:rPr>
          <w:rFonts w:ascii="Arial" w:eastAsia="Arial" w:hAnsi="Arial" w:cs="Arial"/>
          <w:b/>
          <w:bCs/>
          <w:sz w:val="20"/>
          <w:szCs w:val="20"/>
        </w:rPr>
        <w:t>iv</w:t>
      </w:r>
      <w:proofErr w:type="spellEnd"/>
      <w:r w:rsidRPr="005377F6">
        <w:rPr>
          <w:rFonts w:ascii="Arial" w:eastAsia="Arial" w:hAnsi="Arial" w:cs="Arial"/>
          <w:b/>
          <w:bCs/>
          <w:sz w:val="20"/>
          <w:szCs w:val="20"/>
        </w:rPr>
        <w:t>/</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ins w:id="444" w:author="Kaxiong" w:date="2021-05-17T08:19:00Z">
        <w:r w:rsidR="005E1116">
          <w:rPr>
            <w:rFonts w:ascii="Arial" w:eastAsia="Arial" w:hAnsi="Arial" w:cs="Arial"/>
            <w:b/>
            <w:bCs/>
            <w:sz w:val="20"/>
            <w:szCs w:val="20"/>
          </w:rPr>
          <w:t xml:space="preserve">Tag </w:t>
        </w:r>
        <w:proofErr w:type="spellStart"/>
        <w:r w:rsidR="005E1116">
          <w:rPr>
            <w:rFonts w:ascii="Arial" w:eastAsia="Arial" w:hAnsi="Arial" w:cs="Arial"/>
            <w:b/>
            <w:bCs/>
            <w:sz w:val="20"/>
            <w:szCs w:val="20"/>
          </w:rPr>
          <w:t>Nrho</w:t>
        </w:r>
      </w:ins>
      <w:proofErr w:type="spellEnd"/>
    </w:p>
    <w:p w14:paraId="08E3E8F8"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tus qauv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Raw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Raw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A6D1DC7"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371C3129"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4F96D1E1"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67FE725D"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7763A85" w14:textId="77777777" w:rsidR="004A72FA" w:rsidRDefault="004A72FA" w:rsidP="004A72FA">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(math)</w:t>
      </w:r>
    </w:p>
    <w:p w14:paraId="7DAFC6E5" w14:textId="7F419E3A" w:rsidR="004A72FA" w:rsidRPr="005377F6" w:rsidRDefault="00A11606" w:rsidP="004A72FA">
      <w:pPr>
        <w:rPr>
          <w:rFonts w:ascii="Arial" w:eastAsia="Arial" w:hAnsi="Arial" w:cs="Arial"/>
          <w:sz w:val="20"/>
          <w:szCs w:val="20"/>
        </w:rPr>
      </w:pPr>
      <w:r>
        <w:pict w14:anchorId="70E13D9A">
          <v:shape id="_x0000_i1034" type="#_x0000_t75" style="width:12.25pt;height:8.85pt;visibility:visible;mso-wrap-style:square">
            <v:imagedata r:id="rId13" o:title=""/>
          </v:shape>
        </w:pict>
      </w:r>
      <w:proofErr w:type="spellStart"/>
      <w:r w:rsidR="004A72FA" w:rsidRPr="005377F6">
        <w:rPr>
          <w:rFonts w:ascii="Arial" w:eastAsia="Arial" w:hAnsi="Arial" w:cs="Arial"/>
          <w:sz w:val="20"/>
          <w:szCs w:val="20"/>
        </w:rPr>
        <w:t>Tsis</w:t>
      </w:r>
      <w:proofErr w:type="spellEnd"/>
      <w:r w:rsidR="004A72FA" w:rsidRPr="005377F6">
        <w:rPr>
          <w:rFonts w:ascii="Arial" w:eastAsia="Arial" w:hAnsi="Arial" w:cs="Arial"/>
          <w:sz w:val="20"/>
          <w:szCs w:val="20"/>
        </w:rPr>
        <w:t xml:space="preserve"> Siv Tau</w:t>
      </w:r>
    </w:p>
    <w:p w14:paraId="5B6E4370" w14:textId="6004F9B5" w:rsidR="004A72FA" w:rsidRPr="005377F6" w:rsidRDefault="004A72FA" w:rsidP="004A72FA">
      <w:pPr>
        <w:rPr>
          <w:rFonts w:ascii="Arial" w:eastAsia="Arial" w:hAnsi="Arial" w:cs="Arial"/>
          <w:b/>
          <w:bCs/>
          <w:sz w:val="20"/>
          <w:szCs w:val="20"/>
        </w:rPr>
      </w:pPr>
      <w:r>
        <w:rPr>
          <w:rFonts w:ascii="Arial" w:eastAsia="Arial" w:hAnsi="Arial" w:cs="Arial"/>
          <w:b/>
          <w:bCs/>
          <w:sz w:val="20"/>
          <w:szCs w:val="20"/>
        </w:rPr>
        <w:t xml:space="preserve">Kev Siv </w:t>
      </w:r>
      <w:proofErr w:type="spellStart"/>
      <w:r w:rsidRPr="005377F6">
        <w:rPr>
          <w:rFonts w:ascii="Arial" w:eastAsia="Arial" w:hAnsi="Arial" w:cs="Arial"/>
          <w:b/>
          <w:bCs/>
          <w:sz w:val="20"/>
          <w:szCs w:val="20"/>
        </w:rPr>
        <w:t>Lej</w:t>
      </w:r>
      <w:proofErr w:type="spellEnd"/>
      <w:ins w:id="445" w:author="Kaxiong" w:date="2021-05-17T08:21:00Z">
        <w:r w:rsidR="005E1116">
          <w:rPr>
            <w:rFonts w:ascii="Arial" w:eastAsia="Arial" w:hAnsi="Arial" w:cs="Arial"/>
            <w:b/>
            <w:bCs/>
            <w:sz w:val="20"/>
            <w:szCs w:val="20"/>
          </w:rPr>
          <w:t xml:space="preserve"> Tag </w:t>
        </w:r>
        <w:proofErr w:type="spellStart"/>
        <w:r w:rsidR="005E1116">
          <w:rPr>
            <w:rFonts w:ascii="Arial" w:eastAsia="Arial" w:hAnsi="Arial" w:cs="Arial"/>
            <w:b/>
            <w:bCs/>
            <w:sz w:val="20"/>
            <w:szCs w:val="20"/>
          </w:rPr>
          <w:t>Nrho</w:t>
        </w:r>
      </w:ins>
      <w:proofErr w:type="spellEnd"/>
      <w:r w:rsidRPr="005377F6">
        <w:rPr>
          <w:rFonts w:ascii="Arial" w:eastAsia="Arial" w:hAnsi="Arial" w:cs="Arial"/>
          <w:b/>
          <w:bCs/>
          <w:sz w:val="20"/>
          <w:szCs w:val="20"/>
        </w:rPr>
        <w:t xml:space="preserve"> (math overall)</w:t>
      </w:r>
    </w:p>
    <w:p w14:paraId="301E1075" w14:textId="77777777"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r>
        <w:rPr>
          <w:rFonts w:ascii="Arial" w:eastAsia="Arial" w:hAnsi="Arial" w:cs="Arial"/>
          <w:sz w:val="20"/>
          <w:szCs w:val="20"/>
        </w:rPr>
        <w:t>Li</w:t>
      </w:r>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Pr>
          <w:rFonts w:ascii="Arial" w:eastAsia="Arial" w:hAnsi="Arial" w:cs="Arial"/>
          <w:sz w:val="20"/>
          <w:szCs w:val="20"/>
        </w:rPr>
        <w:t>LiT</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C6A1A25"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Cov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5D79B569"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Cov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1317149"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Tsim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0D3C5D4" w14:textId="7DCC0801" w:rsidR="004A72FA" w:rsidRPr="005377F6" w:rsidRDefault="004A72FA" w:rsidP="004A72FA">
      <w:pPr>
        <w:rPr>
          <w:rFonts w:ascii="Arial" w:eastAsia="Arial" w:hAnsi="Arial" w:cs="Arial"/>
          <w:b/>
          <w:bCs/>
          <w:sz w:val="20"/>
          <w:szCs w:val="20"/>
        </w:rPr>
      </w:pPr>
      <w:proofErr w:type="spellStart"/>
      <w:r w:rsidRPr="005377F6">
        <w:rPr>
          <w:rFonts w:ascii="Arial" w:eastAsia="Arial" w:hAnsi="Arial" w:cs="Arial"/>
          <w:b/>
          <w:bCs/>
          <w:sz w:val="20"/>
          <w:szCs w:val="20"/>
        </w:rPr>
        <w:lastRenderedPageBreak/>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w:t>
      </w:r>
      <w:del w:id="446" w:author="Kaxiong" w:date="2021-05-17T08:00:00Z">
        <w:r w:rsidDel="008112B5">
          <w:rPr>
            <w:rFonts w:ascii="Arial" w:eastAsia="Arial" w:hAnsi="Arial" w:cs="Arial"/>
            <w:b/>
            <w:bCs/>
            <w:sz w:val="20"/>
            <w:szCs w:val="20"/>
          </w:rPr>
          <w:delText>(</w:delText>
        </w:r>
      </w:del>
      <w:r>
        <w:rPr>
          <w:rFonts w:ascii="Arial" w:eastAsia="Arial" w:hAnsi="Arial" w:cs="Arial"/>
          <w:b/>
          <w:bCs/>
          <w:sz w:val="20"/>
          <w:szCs w:val="20"/>
        </w:rPr>
        <w:t xml:space="preserve">California Alternative </w:t>
      </w:r>
      <w:proofErr w:type="spellStart"/>
      <w:r>
        <w:rPr>
          <w:rFonts w:ascii="Arial" w:eastAsia="Arial" w:hAnsi="Arial" w:cs="Arial"/>
          <w:b/>
          <w:bCs/>
          <w:sz w:val="20"/>
          <w:szCs w:val="20"/>
        </w:rPr>
        <w:t>Assesments</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p>
    <w:p w14:paraId="5759145B" w14:textId="313E395A" w:rsidR="004A72FA" w:rsidRPr="005377F6" w:rsidRDefault="004A72FA" w:rsidP="004A72FA">
      <w:pPr>
        <w:spacing w:after="0" w:line="240" w:lineRule="auto"/>
        <w:rPr>
          <w:rFonts w:ascii="Arial" w:eastAsia="Arial" w:hAnsi="Arial" w:cs="Arial"/>
          <w:sz w:val="20"/>
          <w:szCs w:val="20"/>
        </w:rPr>
      </w:pPr>
      <w:r>
        <w:rPr>
          <w:noProof/>
        </w:rPr>
        <w:drawing>
          <wp:inline distT="0" distB="0" distL="0" distR="0" wp14:anchorId="1645CA4D" wp14:editId="0E6EB8DA">
            <wp:extent cx="151130" cy="1174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sidR="004F43F5">
        <w:rPr>
          <w:rFonts w:ascii="Arial" w:eastAsia="Arial" w:hAnsi="Arial" w:cs="Arial"/>
          <w:sz w:val="20"/>
          <w:szCs w:val="20"/>
        </w:rPr>
        <w:t xml:space="preserve"> </w:t>
      </w:r>
      <w:proofErr w:type="spellStart"/>
      <w:r w:rsidR="004F43F5">
        <w:rPr>
          <w:rFonts w:ascii="Arial" w:eastAsia="Arial" w:hAnsi="Arial" w:cs="Arial"/>
          <w:sz w:val="20"/>
          <w:szCs w:val="20"/>
        </w:rPr>
        <w:t>Tsis</w:t>
      </w:r>
      <w:proofErr w:type="spellEnd"/>
      <w:r w:rsidR="004F43F5">
        <w:rPr>
          <w:rFonts w:ascii="Arial" w:eastAsia="Arial" w:hAnsi="Arial" w:cs="Arial"/>
          <w:sz w:val="20"/>
          <w:szCs w:val="20"/>
        </w:rPr>
        <w:t xml:space="preserve"> Tau</w:t>
      </w:r>
    </w:p>
    <w:p w14:paraId="0F6EC5B3" w14:textId="77777777" w:rsidR="004A72FA" w:rsidRPr="005377F6" w:rsidRDefault="004A72FA" w:rsidP="004A72FA">
      <w:pPr>
        <w:rPr>
          <w:rFonts w:ascii="Arial" w:eastAsia="Arial" w:hAnsi="Arial" w:cs="Arial"/>
          <w:sz w:val="20"/>
          <w:szCs w:val="20"/>
        </w:rPr>
      </w:pP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Askiv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48B6449C" wp14:editId="1372DE1B">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7A30C6A"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38BF6596" wp14:editId="21A8F2AD">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352014AD" w14:textId="77777777" w:rsidR="004A72FA" w:rsidRPr="00CC1021" w:rsidRDefault="004A72FA" w:rsidP="004A72FA">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Fawb</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AC60658" w14:textId="043E8D51" w:rsidR="004A72FA" w:rsidRPr="00127664" w:rsidRDefault="004A72FA" w:rsidP="004A72FA">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As</w:t>
      </w:r>
      <w:ins w:id="447" w:author="Kaxiong" w:date="2021-05-17T08:26:00Z">
        <w:r w:rsidR="005E1116">
          <w:rPr>
            <w:rFonts w:ascii="Arial" w:eastAsia="Arial" w:hAnsi="Arial" w:cs="Arial"/>
            <w:b/>
            <w:bCs/>
            <w:sz w:val="20"/>
            <w:szCs w:val="20"/>
          </w:rPr>
          <w:t xml:space="preserve"> </w:t>
        </w:r>
      </w:ins>
      <w:del w:id="448" w:author="Kaxiong" w:date="2021-05-17T08:26:00Z">
        <w:r w:rsidRPr="00127664" w:rsidDel="005E1116">
          <w:rPr>
            <w:rFonts w:ascii="Arial" w:eastAsia="Arial" w:hAnsi="Arial" w:cs="Arial"/>
            <w:b/>
            <w:bCs/>
            <w:sz w:val="20"/>
            <w:szCs w:val="20"/>
          </w:rPr>
          <w:delText>k</w:delText>
        </w:r>
      </w:del>
      <w:proofErr w:type="spellStart"/>
      <w:ins w:id="449" w:author="Kaxiong" w:date="2021-05-17T08:26:00Z">
        <w:r w:rsidR="005E1116">
          <w:rPr>
            <w:rFonts w:ascii="Arial" w:eastAsia="Arial" w:hAnsi="Arial" w:cs="Arial"/>
            <w:b/>
            <w:bCs/>
            <w:sz w:val="20"/>
            <w:szCs w:val="20"/>
          </w:rPr>
          <w:t>K</w:t>
        </w:r>
      </w:ins>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r>
        <w:rPr>
          <w:rFonts w:ascii="Arial" w:eastAsia="Arial" w:hAnsi="Arial" w:cs="Arial"/>
          <w:b/>
          <w:bCs/>
          <w:sz w:val="20"/>
          <w:szCs w:val="20"/>
        </w:rPr>
        <w:t xml:space="preserve">Cov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As</w:t>
      </w:r>
      <w:ins w:id="450" w:author="Kaxiong" w:date="2021-05-17T08:27:00Z">
        <w:r w:rsidR="005E1116">
          <w:rPr>
            <w:rFonts w:ascii="Arial" w:eastAsia="Arial" w:hAnsi="Arial" w:cs="Arial"/>
            <w:b/>
            <w:bCs/>
            <w:sz w:val="20"/>
            <w:szCs w:val="20"/>
          </w:rPr>
          <w:t xml:space="preserve"> </w:t>
        </w:r>
      </w:ins>
      <w:del w:id="451" w:author="Kaxiong" w:date="2021-05-17T08:27:00Z">
        <w:r w:rsidRPr="00127664" w:rsidDel="005E1116">
          <w:rPr>
            <w:rFonts w:ascii="Arial" w:eastAsia="Arial" w:hAnsi="Arial" w:cs="Arial"/>
            <w:b/>
            <w:bCs/>
            <w:sz w:val="20"/>
            <w:szCs w:val="20"/>
          </w:rPr>
          <w:delText>k</w:delText>
        </w:r>
      </w:del>
      <w:proofErr w:type="spellStart"/>
      <w:ins w:id="452" w:author="Kaxiong" w:date="2021-05-17T08:27:00Z">
        <w:r w:rsidR="005E1116">
          <w:rPr>
            <w:rFonts w:ascii="Arial" w:eastAsia="Arial" w:hAnsi="Arial" w:cs="Arial"/>
            <w:b/>
            <w:bCs/>
            <w:sz w:val="20"/>
            <w:szCs w:val="20"/>
          </w:rPr>
          <w:t>K</w:t>
        </w:r>
      </w:ins>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09EE1B1D" w14:textId="77777777" w:rsidR="004A72FA" w:rsidRPr="00127664" w:rsidRDefault="004A72FA" w:rsidP="004A72FA">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w:t>
      </w:r>
    </w:p>
    <w:p w14:paraId="0E92E368" w14:textId="517DC4FE" w:rsidR="004A72FA" w:rsidRPr="00127664" w:rsidRDefault="00724384" w:rsidP="004A72FA">
      <w:pPr>
        <w:spacing w:line="0" w:lineRule="atLeast"/>
        <w:rPr>
          <w:rFonts w:ascii="Arial" w:eastAsia="Arial" w:hAnsi="Arial" w:cs="Arial"/>
          <w:b/>
          <w:sz w:val="20"/>
          <w:szCs w:val="20"/>
        </w:rPr>
      </w:pPr>
      <w:r>
        <w:rPr>
          <w:rFonts w:ascii="Arial" w:hAnsi="Arial" w:cs="Arial"/>
          <w:noProof/>
          <w:sz w:val="20"/>
          <w:szCs w:val="20"/>
        </w:rPr>
        <w:drawing>
          <wp:inline distT="0" distB="0" distL="0" distR="0" wp14:anchorId="1F432E0D" wp14:editId="60FB20F5">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4A72FA" w:rsidRPr="00127664">
        <w:rPr>
          <w:rFonts w:ascii="Arial" w:eastAsia="Arial" w:hAnsi="Arial" w:cs="Arial"/>
          <w:b/>
          <w:sz w:val="20"/>
          <w:szCs w:val="20"/>
        </w:rPr>
        <w:t>ELPAC</w:t>
      </w:r>
    </w:p>
    <w:p w14:paraId="342AC547" w14:textId="54F3A2A4" w:rsidR="004A72FA" w:rsidRPr="00127664" w:rsidRDefault="004A72FA" w:rsidP="004A72FA">
      <w:pPr>
        <w:rPr>
          <w:rFonts w:ascii="Arial" w:eastAsia="Arial" w:hAnsi="Arial" w:cs="Arial"/>
          <w:sz w:val="20"/>
          <w:szCs w:val="20"/>
          <w:u w:val="single"/>
        </w:rPr>
      </w:pPr>
      <w:proofErr w:type="spellStart"/>
      <w:r w:rsidRPr="00127664">
        <w:rPr>
          <w:rFonts w:ascii="Arial" w:eastAsia="Arial" w:hAnsi="Arial" w:cs="Arial"/>
          <w:sz w:val="20"/>
          <w:szCs w:val="20"/>
        </w:rPr>
        <w:t>Xam</w:t>
      </w:r>
      <w:proofErr w:type="spellEnd"/>
      <w:r w:rsidRPr="00127664">
        <w:rPr>
          <w:rFonts w:ascii="Arial" w:eastAsia="Arial" w:hAnsi="Arial" w:cs="Arial"/>
          <w:sz w:val="20"/>
          <w:szCs w:val="20"/>
        </w:rPr>
        <w:t xml:space="preserve">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Cov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 xml:space="preserve">ia: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w:t>
      </w:r>
      <w:del w:id="453" w:author="Kaxiong" w:date="2021-05-17T08:28:00Z">
        <w:r w:rsidRPr="00127664" w:rsidDel="00EE1E59">
          <w:rPr>
            <w:rFonts w:ascii="Arial" w:eastAsia="Arial" w:hAnsi="Arial" w:cs="Arial"/>
            <w:sz w:val="20"/>
            <w:szCs w:val="20"/>
          </w:rPr>
          <w:delText>e</w:delText>
        </w:r>
      </w:del>
      <w:ins w:id="454" w:author="Kaxiong" w:date="2021-05-17T08:28:00Z">
        <w:r w:rsidR="00EE1E59">
          <w:rPr>
            <w:rFonts w:ascii="Arial" w:eastAsia="Arial" w:hAnsi="Arial" w:cs="Arial"/>
            <w:sz w:val="20"/>
            <w:szCs w:val="20"/>
          </w:rPr>
          <w:t>i</w:t>
        </w:r>
      </w:ins>
      <w:r w:rsidRPr="00127664">
        <w:rPr>
          <w:rFonts w:ascii="Arial" w:eastAsia="Arial" w:hAnsi="Arial" w:cs="Arial"/>
          <w:sz w:val="20"/>
          <w:szCs w:val="20"/>
        </w:rPr>
        <w:t>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Cov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del w:id="455" w:author="Kaxiong" w:date="2021-05-17T08:28:00Z">
        <w:r w:rsidDel="00EE1E59">
          <w:rPr>
            <w:rFonts w:ascii="Arial" w:eastAsia="Arial" w:hAnsi="Arial" w:cs="Arial"/>
            <w:sz w:val="20"/>
            <w:szCs w:val="20"/>
          </w:rPr>
          <w:delText>Q</w:delText>
        </w:r>
      </w:del>
      <w:proofErr w:type="spellStart"/>
      <w:ins w:id="456" w:author="Kaxiong" w:date="2021-05-17T08:28:00Z">
        <w:r w:rsidR="00EE1E59">
          <w:rPr>
            <w:rFonts w:ascii="Arial" w:eastAsia="Arial" w:hAnsi="Arial" w:cs="Arial"/>
            <w:sz w:val="20"/>
            <w:szCs w:val="20"/>
          </w:rPr>
          <w:t>n</w:t>
        </w:r>
      </w:ins>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w:t>
      </w:r>
      <w:del w:id="457" w:author="Kaxiong" w:date="2021-05-17T08:28:00Z">
        <w:r w:rsidRPr="0084080B" w:rsidDel="00EE1E59">
          <w:rPr>
            <w:rFonts w:ascii="Arial" w:eastAsia="Arial" w:hAnsi="Arial" w:cs="Arial"/>
            <w:sz w:val="20"/>
            <w:szCs w:val="20"/>
          </w:rPr>
          <w:delText>h</w:delText>
        </w:r>
      </w:del>
      <w:r w:rsidRPr="0084080B">
        <w:rPr>
          <w:rFonts w:ascii="Arial" w:eastAsia="Arial" w:hAnsi="Arial" w:cs="Arial"/>
          <w:sz w:val="20"/>
          <w:szCs w:val="20"/>
        </w:rPr>
        <w:t>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sidR="0084080B">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Cov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w:t>
      </w:r>
      <w:del w:id="458" w:author="Kaxiong" w:date="2021-05-17T08:29:00Z">
        <w:r w:rsidDel="00EE1E59">
          <w:rPr>
            <w:rFonts w:ascii="Arial" w:eastAsia="Arial" w:hAnsi="Arial" w:cs="Arial"/>
            <w:sz w:val="20"/>
            <w:szCs w:val="20"/>
          </w:rPr>
          <w:delText>h</w:delText>
        </w:r>
      </w:del>
      <w:r>
        <w:rPr>
          <w:rFonts w:ascii="Arial" w:eastAsia="Arial" w:hAnsi="Arial" w:cs="Arial"/>
          <w:sz w:val="20"/>
          <w:szCs w:val="20"/>
        </w:rPr>
        <w:t>ib</w:t>
      </w:r>
      <w:proofErr w:type="spellEnd"/>
      <w:r w:rsidRPr="00246E97">
        <w:rPr>
          <w:rFonts w:ascii="Arial" w:eastAsia="Arial" w:hAnsi="Arial" w:cs="Arial"/>
          <w:i/>
          <w:iCs/>
          <w:sz w:val="20"/>
          <w:szCs w:val="20"/>
        </w:rPr>
        <w:t>:</w:t>
      </w:r>
    </w:p>
    <w:p w14:paraId="67DF0CFB" w14:textId="353B9550" w:rsidR="004A72FA" w:rsidRPr="00127664" w:rsidRDefault="004A72FA" w:rsidP="004A72FA">
      <w:pPr>
        <w:rPr>
          <w:rFonts w:ascii="Arial" w:eastAsia="Arial" w:hAnsi="Arial" w:cs="Arial"/>
          <w:sz w:val="20"/>
          <w:szCs w:val="20"/>
          <w:u w:val="single"/>
        </w:rPr>
      </w:pPr>
      <w:r w:rsidRPr="00127664">
        <w:rPr>
          <w:rFonts w:ascii="Arial" w:eastAsia="Arial" w:hAnsi="Arial" w:cs="Arial"/>
          <w:sz w:val="20"/>
          <w:szCs w:val="20"/>
        </w:rPr>
        <w:t xml:space="preserve"> </w:t>
      </w: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sidR="0084080B">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sidR="00847BDA">
        <w:rPr>
          <w:rFonts w:ascii="Arial" w:eastAsia="Arial" w:hAnsi="Arial" w:cs="Arial"/>
          <w:sz w:val="20"/>
          <w:szCs w:val="20"/>
        </w:rPr>
        <w:t xml:space="preserve">        </w:t>
      </w:r>
      <w:r w:rsidRPr="00127664">
        <w:rPr>
          <w:rFonts w:ascii="Arial" w:eastAsia="Arial" w:hAnsi="Arial" w:cs="Arial"/>
          <w:sz w:val="20"/>
          <w:szCs w:val="20"/>
        </w:rPr>
        <w:t xml:space="preserve"> </w:t>
      </w:r>
      <w:r w:rsidR="0084080B">
        <w:rPr>
          <w:rFonts w:ascii="Arial" w:eastAsia="Arial" w:hAnsi="Arial" w:cs="Arial"/>
          <w:sz w:val="20"/>
          <w:szCs w:val="20"/>
        </w:rPr>
        <w:t xml:space="preserve">                                              </w:t>
      </w:r>
      <w:r w:rsidR="00847BDA">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p>
    <w:p w14:paraId="2C958A7A" w14:textId="45ED4E4B" w:rsidR="004A72FA" w:rsidRPr="00D732F5" w:rsidRDefault="004A72FA" w:rsidP="00D732F5">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r w:rsidR="00D732F5">
        <w:rPr>
          <w:rFonts w:ascii="Arial" w:eastAsia="Arial" w:hAnsi="Arial"/>
          <w:b/>
          <w:bCs/>
          <w:sz w:val="22"/>
          <w:szCs w:val="18"/>
        </w:rPr>
        <w:t xml:space="preserve">                                                                                                                            </w:t>
      </w:r>
      <w:r w:rsidRPr="00885CFE">
        <w:rPr>
          <w:rFonts w:ascii="Arial" w:eastAsia="Arial" w:hAnsi="Arial"/>
          <w:sz w:val="19"/>
          <w:szCs w:val="19"/>
        </w:rPr>
        <w:t xml:space="preserve">Cov </w:t>
      </w:r>
      <w:proofErr w:type="spellStart"/>
      <w:r>
        <w:rPr>
          <w:rFonts w:ascii="Arial" w:eastAsia="Arial" w:hAnsi="Arial"/>
          <w:sz w:val="19"/>
          <w:szCs w:val="19"/>
        </w:rPr>
        <w:t>Q</w:t>
      </w:r>
      <w:r w:rsidRPr="00885CFE">
        <w:rPr>
          <w:rFonts w:ascii="Arial" w:eastAsia="Arial" w:hAnsi="Arial"/>
          <w:sz w:val="19"/>
          <w:szCs w:val="19"/>
        </w:rPr>
        <w:t>hab</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ia</w:t>
      </w:r>
      <w:proofErr w:type="spellEnd"/>
      <w:r w:rsidRPr="00885CFE">
        <w:rPr>
          <w:rFonts w:ascii="Arial" w:eastAsia="Arial" w:hAnsi="Arial"/>
          <w:sz w:val="19"/>
          <w:szCs w:val="19"/>
        </w:rPr>
        <w:t xml:space="preserve"> Tag </w:t>
      </w:r>
      <w:proofErr w:type="spellStart"/>
      <w:r w:rsidRPr="00885CFE">
        <w:rPr>
          <w:rFonts w:ascii="Arial" w:eastAsia="Arial" w:hAnsi="Arial"/>
          <w:sz w:val="19"/>
          <w:szCs w:val="19"/>
        </w:rPr>
        <w:t>Nrho</w:t>
      </w:r>
      <w:proofErr w:type="spellEnd"/>
      <w:r w:rsidRPr="00885CFE">
        <w:rPr>
          <w:rFonts w:ascii="Arial" w:eastAsia="Arial" w:hAnsi="Arial"/>
          <w:sz w:val="19"/>
          <w:szCs w:val="19"/>
        </w:rPr>
        <w:t>/</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p>
    <w:p w14:paraId="7FEE3060" w14:textId="7581A17E" w:rsidR="004A72FA" w:rsidRDefault="00EE1E59" w:rsidP="004A72FA">
      <w:pPr>
        <w:rPr>
          <w:rFonts w:ascii="Arial" w:eastAsia="Arial" w:hAnsi="Arial"/>
          <w:sz w:val="20"/>
          <w:szCs w:val="20"/>
        </w:rPr>
      </w:pPr>
      <w:ins w:id="459" w:author="Kaxiong" w:date="2021-05-17T08:31:00Z">
        <w:r>
          <w:rPr>
            <w:rFonts w:ascii="Arial" w:eastAsia="Arial" w:hAnsi="Arial"/>
            <w:b/>
            <w:bCs/>
            <w:sz w:val="20"/>
            <w:szCs w:val="20"/>
          </w:rPr>
          <w:t xml:space="preserve">Kev </w:t>
        </w:r>
      </w:ins>
      <w:proofErr w:type="spellStart"/>
      <w:r w:rsidR="004A72FA" w:rsidRPr="00E50B8A">
        <w:rPr>
          <w:rFonts w:ascii="Arial" w:eastAsia="Arial" w:hAnsi="Arial"/>
          <w:b/>
          <w:bCs/>
          <w:sz w:val="20"/>
          <w:szCs w:val="20"/>
        </w:rPr>
        <w:t>Kuaj</w:t>
      </w:r>
      <w:proofErr w:type="spellEnd"/>
      <w:del w:id="460" w:author="Kaxiong" w:date="2021-05-17T08:32:00Z">
        <w:r w:rsidR="004A72FA" w:rsidRPr="00E50B8A" w:rsidDel="00EE1E59">
          <w:rPr>
            <w:rFonts w:ascii="Arial" w:eastAsia="Arial" w:hAnsi="Arial"/>
            <w:b/>
            <w:bCs/>
            <w:sz w:val="20"/>
            <w:szCs w:val="20"/>
          </w:rPr>
          <w:delText xml:space="preserve"> Kev</w:delText>
        </w:r>
      </w:del>
      <w:r w:rsidR="004A72FA" w:rsidRPr="00E50B8A">
        <w:rPr>
          <w:rFonts w:ascii="Arial" w:eastAsia="Arial" w:hAnsi="Arial"/>
          <w:b/>
          <w:bCs/>
          <w:sz w:val="20"/>
          <w:szCs w:val="20"/>
        </w:rPr>
        <w:t xml:space="preserve"> </w:t>
      </w:r>
      <w:proofErr w:type="spellStart"/>
      <w:r w:rsidR="004A72FA" w:rsidRPr="00E50B8A">
        <w:rPr>
          <w:rFonts w:ascii="Arial" w:eastAsia="Arial" w:hAnsi="Arial"/>
          <w:b/>
          <w:bCs/>
          <w:sz w:val="20"/>
          <w:szCs w:val="20"/>
        </w:rPr>
        <w:t>Ntsuas</w:t>
      </w:r>
      <w:proofErr w:type="spellEnd"/>
      <w:r w:rsidR="004A72FA" w:rsidRPr="00E50B8A">
        <w:rPr>
          <w:rFonts w:ascii="Arial" w:eastAsia="Arial" w:hAnsi="Arial"/>
          <w:b/>
          <w:bCs/>
          <w:sz w:val="20"/>
          <w:szCs w:val="20"/>
        </w:rPr>
        <w:t xml:space="preserve"> </w:t>
      </w:r>
      <w:r w:rsidR="004A72FA">
        <w:rPr>
          <w:rFonts w:ascii="Arial" w:eastAsia="Arial" w:hAnsi="Arial"/>
          <w:b/>
          <w:bCs/>
          <w:sz w:val="20"/>
          <w:szCs w:val="20"/>
        </w:rPr>
        <w:t xml:space="preserve">Kev </w:t>
      </w:r>
      <w:proofErr w:type="spellStart"/>
      <w:r w:rsidR="004A72FA">
        <w:rPr>
          <w:rFonts w:ascii="Arial" w:eastAsia="Arial" w:hAnsi="Arial"/>
          <w:b/>
          <w:bCs/>
          <w:sz w:val="20"/>
          <w:szCs w:val="20"/>
        </w:rPr>
        <w:t>Kawm</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Kib</w:t>
      </w:r>
      <w:proofErr w:type="spellEnd"/>
      <w:r w:rsidR="004A72FA">
        <w:rPr>
          <w:rFonts w:ascii="Arial" w:eastAsia="Arial" w:hAnsi="Arial"/>
          <w:b/>
          <w:bCs/>
          <w:sz w:val="20"/>
          <w:szCs w:val="20"/>
        </w:rPr>
        <w:t xml:space="preserve"> Las</w:t>
      </w:r>
      <w:r w:rsidR="004A72FA" w:rsidRPr="00E50B8A">
        <w:rPr>
          <w:rFonts w:ascii="Arial" w:eastAsia="Arial" w:hAnsi="Arial"/>
          <w:sz w:val="20"/>
          <w:szCs w:val="20"/>
        </w:rPr>
        <w:t xml:space="preserve"> (</w:t>
      </w:r>
      <w:proofErr w:type="spellStart"/>
      <w:r w:rsidR="004A72FA" w:rsidRPr="00E50B8A">
        <w:rPr>
          <w:rFonts w:ascii="Arial" w:eastAsia="Arial" w:hAnsi="Arial"/>
          <w:sz w:val="20"/>
          <w:szCs w:val="20"/>
        </w:rPr>
        <w:t>qib</w:t>
      </w:r>
      <w:proofErr w:type="spellEnd"/>
      <w:r w:rsidR="004A72FA" w:rsidRPr="00E50B8A">
        <w:rPr>
          <w:rFonts w:ascii="Arial" w:eastAsia="Arial" w:hAnsi="Arial"/>
          <w:sz w:val="20"/>
          <w:szCs w:val="20"/>
        </w:rPr>
        <w:t xml:space="preserve"> </w:t>
      </w:r>
      <w:del w:id="461" w:author="Kaxiong" w:date="2021-05-17T08:30:00Z">
        <w:r w:rsidR="004A72FA" w:rsidRPr="00E50B8A" w:rsidDel="00EE1E59">
          <w:rPr>
            <w:rFonts w:ascii="Arial" w:eastAsia="Arial" w:hAnsi="Arial"/>
            <w:sz w:val="20"/>
            <w:szCs w:val="20"/>
          </w:rPr>
          <w:delText>(gredes)</w:delText>
        </w:r>
      </w:del>
      <w:r w:rsidR="004A72FA" w:rsidRPr="00E50B8A">
        <w:rPr>
          <w:rFonts w:ascii="Arial" w:eastAsia="Arial" w:hAnsi="Arial"/>
          <w:sz w:val="20"/>
          <w:szCs w:val="20"/>
        </w:rPr>
        <w:t>5, 7 &amp; 9)</w:t>
      </w:r>
      <w:r w:rsidR="004A72FA">
        <w:rPr>
          <w:rFonts w:ascii="Arial" w:eastAsia="Arial" w:hAnsi="Arial"/>
          <w:sz w:val="20"/>
          <w:szCs w:val="20"/>
        </w:rPr>
        <w:t>;</w:t>
      </w:r>
    </w:p>
    <w:p w14:paraId="6FC2CCB5" w14:textId="77777777" w:rsidR="004A72FA" w:rsidRPr="000C44D3" w:rsidRDefault="004A72FA" w:rsidP="004A72FA">
      <w:pPr>
        <w:rPr>
          <w:b/>
          <w:bCs/>
          <w:sz w:val="20"/>
          <w:szCs w:val="20"/>
        </w:rPr>
      </w:pP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Cov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Cov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cov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Pr>
          <w:rFonts w:ascii="Arial" w:eastAsia="Arial" w:hAnsi="Arial"/>
          <w:b/>
          <w:bCs/>
          <w:sz w:val="20"/>
          <w:szCs w:val="20"/>
        </w:rPr>
        <w:t>lub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
    <w:p w14:paraId="1F342315" w14:textId="410FBB08" w:rsidR="004A72FA" w:rsidRPr="00684A88" w:rsidRDefault="004A72FA" w:rsidP="004A72FA">
      <w:pPr>
        <w:rPr>
          <w:rFonts w:ascii="Arial" w:eastAsia="Arial" w:hAnsi="Arial"/>
          <w:sz w:val="20"/>
          <w:szCs w:val="20"/>
        </w:rPr>
      </w:pPr>
      <w:proofErr w:type="spellStart"/>
      <w:r>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Hnov</w:t>
      </w:r>
      <w:proofErr w:type="spellEnd"/>
      <w:r>
        <w:rPr>
          <w:rFonts w:ascii="Arial" w:eastAsia="Arial" w:hAnsi="Arial"/>
          <w:b/>
          <w:bCs/>
          <w:sz w:val="20"/>
          <w:szCs w:val="20"/>
        </w:rPr>
        <w:t xml:space="preserve"> </w:t>
      </w:r>
      <w:proofErr w:type="spellStart"/>
      <w:r>
        <w:rPr>
          <w:rFonts w:ascii="Arial" w:eastAsia="Arial" w:hAnsi="Arial"/>
          <w:b/>
          <w:bCs/>
          <w:sz w:val="20"/>
          <w:szCs w:val="20"/>
        </w:rPr>
        <w:t>Lus</w:t>
      </w:r>
      <w:proofErr w:type="spellEnd"/>
      <w:r w:rsidRPr="00684A88">
        <w:rPr>
          <w:rFonts w:ascii="Arial" w:eastAsia="Arial" w:hAnsi="Arial"/>
          <w:b/>
          <w:bCs/>
          <w:sz w:val="20"/>
          <w:szCs w:val="20"/>
        </w:rPr>
        <w:t>:</w:t>
      </w:r>
      <w:r w:rsidRPr="00684A88">
        <w:rPr>
          <w:rFonts w:ascii="Arial" w:eastAsia="Arial" w:hAnsi="Arial"/>
          <w:sz w:val="20"/>
          <w:szCs w:val="20"/>
        </w:rPr>
        <w:t xml:space="preserve"> </w:t>
      </w:r>
      <w:r w:rsidR="007E3B41">
        <w:rPr>
          <w:rFonts w:ascii="Arial" w:eastAsia="Arial" w:hAnsi="Arial"/>
          <w:i/>
          <w:iCs/>
          <w:sz w:val="20"/>
          <w:szCs w:val="20"/>
          <w:u w:val="single"/>
        </w:rPr>
        <w:t>10/29</w:t>
      </w:r>
      <w:r>
        <w:rPr>
          <w:rFonts w:ascii="Arial" w:eastAsia="Arial" w:hAnsi="Arial"/>
          <w:i/>
          <w:iCs/>
          <w:sz w:val="20"/>
          <w:szCs w:val="20"/>
          <w:u w:val="single"/>
        </w:rPr>
        <w:t>/2018</w:t>
      </w:r>
      <w:r w:rsidRPr="00684A88">
        <w:rPr>
          <w:rFonts w:ascii="Arial" w:eastAsia="Arial" w:hAnsi="Arial"/>
          <w:sz w:val="20"/>
          <w:szCs w:val="20"/>
        </w:rPr>
        <w:t xml:space="preserve"> </w:t>
      </w:r>
      <w:r>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Pr>
          <w:rFonts w:ascii="Arial" w:eastAsia="Arial" w:hAnsi="Arial"/>
          <w:sz w:val="20"/>
          <w:szCs w:val="20"/>
        </w:rPr>
        <w:t>D</w:t>
      </w:r>
      <w:r w:rsidRPr="00684A88">
        <w:rPr>
          <w:rFonts w:ascii="Arial" w:eastAsia="Arial" w:hAnsi="Arial"/>
          <w:sz w:val="20"/>
          <w:szCs w:val="20"/>
        </w:rPr>
        <w:t>hau</w:t>
      </w:r>
      <w:proofErr w:type="spellEnd"/>
      <w:r w:rsidRPr="00684A88">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 xml:space="preserve">Yam </w:t>
      </w:r>
    </w:p>
    <w:p w14:paraId="2E32A2B0" w14:textId="39EB3890" w:rsidR="004A72FA" w:rsidRPr="00684A88" w:rsidRDefault="004A72FA" w:rsidP="004A72FA">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sidR="00664249">
        <w:rPr>
          <w:rFonts w:ascii="Arial" w:eastAsia="Arial" w:hAnsi="Arial"/>
          <w:i/>
          <w:iCs/>
          <w:sz w:val="20"/>
          <w:szCs w:val="20"/>
          <w:u w:val="single"/>
        </w:rPr>
        <w:t>10/29/2018</w:t>
      </w:r>
      <w:r w:rsidR="00664249" w:rsidRPr="00684A88">
        <w:rPr>
          <w:rFonts w:ascii="Arial" w:eastAsia="Arial" w:hAnsi="Arial"/>
          <w:sz w:val="20"/>
          <w:szCs w:val="20"/>
        </w:rPr>
        <w:t xml:space="preserve"> </w:t>
      </w:r>
      <w:r>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Pr>
          <w:rFonts w:ascii="Arial" w:eastAsia="Arial" w:hAnsi="Arial"/>
          <w:sz w:val="20"/>
          <w:szCs w:val="20"/>
        </w:rPr>
        <w:t xml:space="preserve">     </w:t>
      </w:r>
      <w:r>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
    <w:p w14:paraId="67980D68" w14:textId="77777777" w:rsidR="004A72FA" w:rsidRDefault="004A72FA" w:rsidP="004A72FA">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p>
    <w:p w14:paraId="44844371" w14:textId="63989361" w:rsidR="004A72FA" w:rsidRDefault="008715DF" w:rsidP="008715DF">
      <w:pPr>
        <w:rPr>
          <w:rFonts w:ascii="Calibri" w:eastAsia="Arial" w:hAnsi="Calibri" w:cs="Calibri"/>
          <w:i/>
          <w:iCs/>
          <w:sz w:val="20"/>
          <w:szCs w:val="20"/>
        </w:rPr>
      </w:pPr>
      <w:r w:rsidRPr="008715DF">
        <w:rPr>
          <w:rFonts w:ascii="Calibri" w:eastAsia="Arial" w:hAnsi="Calibri" w:cs="Calibri"/>
          <w:i/>
          <w:iCs/>
          <w:sz w:val="20"/>
          <w:szCs w:val="20"/>
        </w:rPr>
        <w:t xml:space="preserve">Nicky </w:t>
      </w:r>
      <w:proofErr w:type="spellStart"/>
      <w:r w:rsidRPr="008715DF">
        <w:rPr>
          <w:rFonts w:ascii="Calibri" w:eastAsia="Arial" w:hAnsi="Calibri" w:cs="Calibri"/>
          <w:i/>
          <w:iCs/>
          <w:sz w:val="20"/>
          <w:szCs w:val="20"/>
        </w:rPr>
        <w:t>tseem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tsam</w:t>
      </w:r>
      <w:proofErr w:type="spellEnd"/>
      <w:r w:rsidRPr="008715DF">
        <w:rPr>
          <w:rFonts w:ascii="Calibri" w:eastAsia="Arial" w:hAnsi="Calibri" w:cs="Calibri"/>
          <w:i/>
          <w:iCs/>
          <w:sz w:val="20"/>
          <w:szCs w:val="20"/>
        </w:rPr>
        <w:t xml:space="preserve"> </w:t>
      </w:r>
      <w:proofErr w:type="spellStart"/>
      <w:ins w:id="462" w:author="Kaxiong" w:date="2021-05-17T08:34:00Z">
        <w:r w:rsidR="00EE1E59">
          <w:rPr>
            <w:rFonts w:ascii="Calibri" w:eastAsia="Arial" w:hAnsi="Calibri" w:cs="Calibri"/>
            <w:i/>
            <w:iCs/>
            <w:sz w:val="20"/>
            <w:szCs w:val="20"/>
          </w:rPr>
          <w:t>nyob</w:t>
        </w:r>
        <w:proofErr w:type="spellEnd"/>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rau</w:t>
        </w:r>
        <w:proofErr w:type="spellEnd"/>
        <w:r w:rsidR="00EE1E59">
          <w:rPr>
            <w:rFonts w:ascii="Calibri" w:eastAsia="Arial" w:hAnsi="Calibri" w:cs="Calibri"/>
            <w:i/>
            <w:iCs/>
            <w:sz w:val="20"/>
            <w:szCs w:val="20"/>
          </w:rPr>
          <w:t xml:space="preserve"> </w:t>
        </w:r>
      </w:ins>
      <w:proofErr w:type="spellStart"/>
      <w:r w:rsidRPr="008715DF">
        <w:rPr>
          <w:rFonts w:ascii="Calibri" w:eastAsia="Arial" w:hAnsi="Calibri" w:cs="Calibri"/>
          <w:i/>
          <w:iCs/>
          <w:sz w:val="20"/>
          <w:szCs w:val="20"/>
        </w:rPr>
        <w:t>txhua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qhov</w:t>
      </w:r>
      <w:proofErr w:type="spellEnd"/>
      <w:r w:rsidRPr="008715DF">
        <w:rPr>
          <w:rFonts w:ascii="Calibri" w:eastAsia="Arial" w:hAnsi="Calibri" w:cs="Calibri"/>
          <w:i/>
          <w:iCs/>
          <w:sz w:val="20"/>
          <w:szCs w:val="20"/>
        </w:rPr>
        <w:t xml:space="preserve"> chaw </w:t>
      </w:r>
      <w:proofErr w:type="spellStart"/>
      <w:r w:rsidRPr="008715DF">
        <w:rPr>
          <w:rFonts w:ascii="Calibri" w:eastAsia="Arial" w:hAnsi="Calibri" w:cs="Calibri"/>
          <w:i/>
          <w:iCs/>
          <w:sz w:val="20"/>
          <w:szCs w:val="20"/>
        </w:rPr>
        <w:t>kawm</w:t>
      </w:r>
      <w:proofErr w:type="spellEnd"/>
      <w:r w:rsidRPr="008715DF">
        <w:rPr>
          <w:rFonts w:ascii="Calibri" w:eastAsia="Arial" w:hAnsi="Calibri" w:cs="Calibri"/>
          <w:i/>
          <w:iCs/>
          <w:sz w:val="20"/>
          <w:szCs w:val="20"/>
        </w:rPr>
        <w:t xml:space="preserve">. </w:t>
      </w:r>
      <w:proofErr w:type="spellStart"/>
      <w:r w:rsidR="0031008F">
        <w:rPr>
          <w:rFonts w:ascii="Calibri" w:eastAsia="Arial" w:hAnsi="Calibri" w:cs="DokChampa"/>
          <w:i/>
          <w:iCs/>
          <w:sz w:val="20"/>
          <w:szCs w:val="20"/>
          <w:lang w:bidi="lo-LA"/>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tsis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muaj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peev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xwm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nyeem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thiab</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sau</w:t>
      </w:r>
      <w:proofErr w:type="spellEnd"/>
      <w:r w:rsidRPr="008715DF">
        <w:rPr>
          <w:rFonts w:ascii="Calibri" w:eastAsia="Arial" w:hAnsi="Calibri" w:cs="Calibri"/>
          <w:i/>
          <w:iCs/>
          <w:sz w:val="20"/>
          <w:szCs w:val="20"/>
        </w:rPr>
        <w:t xml:space="preserve"> </w:t>
      </w:r>
      <w:ins w:id="463" w:author="Kaxiong" w:date="2021-05-17T08:35:00Z">
        <w:r w:rsidR="00EE1E59">
          <w:rPr>
            <w:rFonts w:ascii="Calibri" w:eastAsia="Arial" w:hAnsi="Calibri" w:cs="Calibri"/>
            <w:i/>
            <w:iCs/>
            <w:sz w:val="20"/>
            <w:szCs w:val="20"/>
          </w:rPr>
          <w:t xml:space="preserve">tau </w:t>
        </w:r>
        <w:proofErr w:type="spellStart"/>
        <w:r w:rsidR="00EE1E59">
          <w:rPr>
            <w:rFonts w:ascii="Calibri" w:eastAsia="Arial" w:hAnsi="Calibri" w:cs="Calibri"/>
            <w:i/>
            <w:iCs/>
            <w:sz w:val="20"/>
            <w:szCs w:val="20"/>
          </w:rPr>
          <w:t>ntas</w:t>
        </w:r>
        <w:proofErr w:type="spellEnd"/>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nrho</w:t>
        </w:r>
        <w:proofErr w:type="spellEnd"/>
        <w:r w:rsidR="00EE1E59">
          <w:rPr>
            <w:rFonts w:ascii="Calibri" w:eastAsia="Arial" w:hAnsi="Calibri" w:cs="Calibri"/>
            <w:i/>
            <w:iCs/>
            <w:sz w:val="20"/>
            <w:szCs w:val="20"/>
          </w:rPr>
          <w:t xml:space="preserve"> </w:t>
        </w:r>
      </w:ins>
      <w:proofErr w:type="spellStart"/>
      <w:r w:rsidRPr="008715DF">
        <w:rPr>
          <w:rFonts w:ascii="Calibri" w:eastAsia="Arial" w:hAnsi="Calibri" w:cs="Calibri"/>
          <w:i/>
          <w:iCs/>
          <w:sz w:val="20"/>
          <w:szCs w:val="20"/>
        </w:rPr>
        <w:t>ntawv</w:t>
      </w:r>
      <w:proofErr w:type="spellEnd"/>
      <w:r w:rsidRPr="008715DF">
        <w:rPr>
          <w:rFonts w:ascii="Calibri" w:eastAsia="Arial" w:hAnsi="Calibri" w:cs="Calibri"/>
          <w:i/>
          <w:iCs/>
          <w:sz w:val="20"/>
          <w:szCs w:val="20"/>
        </w:rPr>
        <w:t xml:space="preserve"> </w:t>
      </w:r>
      <w:del w:id="464" w:author="Kaxiong" w:date="2021-05-17T08:35:00Z">
        <w:r w:rsidRPr="008715DF" w:rsidDel="00EE1E59">
          <w:rPr>
            <w:rFonts w:ascii="Calibri" w:eastAsia="Arial" w:hAnsi="Calibri" w:cs="Calibri"/>
            <w:i/>
            <w:iCs/>
            <w:sz w:val="20"/>
            <w:szCs w:val="20"/>
          </w:rPr>
          <w:delText>Askiv</w:delText>
        </w:r>
      </w:del>
      <w:proofErr w:type="spellStart"/>
      <w:ins w:id="465" w:author="Kaxiong" w:date="2021-05-17T08:35:00Z">
        <w:r w:rsidR="00EE1E59">
          <w:rPr>
            <w:rFonts w:ascii="Calibri" w:eastAsia="Arial" w:hAnsi="Calibri" w:cs="Calibri"/>
            <w:i/>
            <w:iCs/>
            <w:sz w:val="20"/>
            <w:szCs w:val="20"/>
          </w:rPr>
          <w:t>Hmoob</w:t>
        </w:r>
      </w:ins>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thiab</w:t>
      </w:r>
      <w:proofErr w:type="spellEnd"/>
      <w:r w:rsidRPr="008715DF">
        <w:rPr>
          <w:rFonts w:ascii="Calibri" w:eastAsia="Arial" w:hAnsi="Calibri" w:cs="Calibri"/>
          <w:i/>
          <w:iCs/>
          <w:sz w:val="20"/>
          <w:szCs w:val="20"/>
        </w:rPr>
        <w:t xml:space="preserve"> As</w:t>
      </w:r>
      <w:ins w:id="466" w:author="Kaxiong" w:date="2021-05-17T08:35:00Z">
        <w:r w:rsidR="00EE1E59">
          <w:rPr>
            <w:rFonts w:ascii="Calibri" w:eastAsia="Arial" w:hAnsi="Calibri" w:cs="Calibri"/>
            <w:i/>
            <w:iCs/>
            <w:sz w:val="20"/>
            <w:szCs w:val="20"/>
          </w:rPr>
          <w:t xml:space="preserve"> </w:t>
        </w:r>
      </w:ins>
      <w:del w:id="467" w:author="Kaxiong" w:date="2021-05-17T08:35:00Z">
        <w:r w:rsidRPr="008715DF" w:rsidDel="00EE1E59">
          <w:rPr>
            <w:rFonts w:ascii="Calibri" w:eastAsia="Arial" w:hAnsi="Calibri" w:cs="Calibri"/>
            <w:i/>
            <w:iCs/>
            <w:sz w:val="20"/>
            <w:szCs w:val="20"/>
          </w:rPr>
          <w:delText>k</w:delText>
        </w:r>
      </w:del>
      <w:proofErr w:type="spellStart"/>
      <w:ins w:id="468" w:author="Kaxiong" w:date="2021-05-17T08:35:00Z">
        <w:r w:rsidR="00EE1E59">
          <w:rPr>
            <w:rFonts w:ascii="Calibri" w:eastAsia="Arial" w:hAnsi="Calibri" w:cs="Calibri"/>
            <w:i/>
            <w:iCs/>
            <w:sz w:val="20"/>
            <w:szCs w:val="20"/>
          </w:rPr>
          <w:t>K</w:t>
        </w:r>
      </w:ins>
      <w:r w:rsidRPr="008715DF">
        <w:rPr>
          <w:rFonts w:ascii="Calibri" w:eastAsia="Arial" w:hAnsi="Calibri" w:cs="Calibri"/>
          <w:i/>
          <w:iCs/>
          <w:sz w:val="20"/>
          <w:szCs w:val="20"/>
        </w:rPr>
        <w:t>iv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muaj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txhawb</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nqa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hauv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li </w:t>
      </w:r>
      <w:proofErr w:type="spellStart"/>
      <w:r w:rsidRPr="008715DF">
        <w:rPr>
          <w:rFonts w:ascii="Calibri" w:eastAsia="Arial" w:hAnsi="Calibri" w:cs="Calibri"/>
          <w:i/>
          <w:iCs/>
          <w:sz w:val="20"/>
          <w:szCs w:val="20"/>
        </w:rPr>
        <w:t>feem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ntau</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hauj</w:t>
      </w:r>
      <w:proofErr w:type="spellEnd"/>
      <w:r w:rsidR="007D032C">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del w:id="469" w:author="Kaxiong" w:date="2021-05-17T08:36:00Z">
        <w:r w:rsidRPr="008715DF" w:rsidDel="00EE1E59">
          <w:rPr>
            <w:rFonts w:ascii="Calibri" w:eastAsia="Arial" w:hAnsi="Calibri" w:cs="Calibri"/>
            <w:i/>
            <w:iCs/>
            <w:sz w:val="20"/>
            <w:szCs w:val="20"/>
          </w:rPr>
          <w:delText>hloov mus</w:delText>
        </w:r>
      </w:del>
      <w:proofErr w:type="spellStart"/>
      <w:ins w:id="470" w:author="Kaxiong" w:date="2021-05-17T08:36:00Z">
        <w:r w:rsidR="00EE1E59">
          <w:rPr>
            <w:rFonts w:ascii="Calibri" w:eastAsia="Arial" w:hAnsi="Calibri" w:cs="Calibri"/>
            <w:i/>
            <w:iCs/>
            <w:sz w:val="20"/>
            <w:szCs w:val="20"/>
          </w:rPr>
          <w:t>rov</w:t>
        </w:r>
        <w:proofErr w:type="spellEnd"/>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muab</w:t>
        </w:r>
      </w:ins>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rau</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kuv</w:t>
      </w:r>
      <w:proofErr w:type="spellEnd"/>
      <w:ins w:id="471" w:author="Kaxiong" w:date="2021-05-17T08:37:00Z">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feem</w:t>
        </w:r>
        <w:proofErr w:type="spellEnd"/>
        <w:r w:rsidR="00EE1E59">
          <w:rPr>
            <w:rFonts w:ascii="Calibri" w:eastAsia="Arial" w:hAnsi="Calibri" w:cs="Calibri"/>
            <w:i/>
            <w:iCs/>
            <w:sz w:val="20"/>
            <w:szCs w:val="20"/>
          </w:rPr>
          <w:t xml:space="preserve"> </w:t>
        </w:r>
        <w:proofErr w:type="spellStart"/>
        <w:r w:rsidR="00EE1E59">
          <w:rPr>
            <w:rFonts w:ascii="Calibri" w:eastAsia="Arial" w:hAnsi="Calibri" w:cs="Calibri"/>
            <w:i/>
            <w:iCs/>
            <w:sz w:val="20"/>
            <w:szCs w:val="20"/>
          </w:rPr>
          <w:t>ntau</w:t>
        </w:r>
      </w:ins>
      <w:proofErr w:type="spellEnd"/>
      <w:r w:rsidRPr="008715DF">
        <w:rPr>
          <w:rFonts w:ascii="Calibri" w:eastAsia="Arial" w:hAnsi="Calibri" w:cs="Calibri"/>
          <w:i/>
          <w:iCs/>
          <w:sz w:val="20"/>
          <w:szCs w:val="20"/>
        </w:rPr>
        <w:t xml:space="preserve"> </w:t>
      </w:r>
      <w:del w:id="472" w:author="Kaxiong" w:date="2021-05-17T08:37:00Z">
        <w:r w:rsidRPr="008715DF" w:rsidDel="00EE1E59">
          <w:rPr>
            <w:rFonts w:ascii="Calibri" w:eastAsia="Arial" w:hAnsi="Calibri" w:cs="Calibri"/>
            <w:i/>
            <w:iCs/>
            <w:sz w:val="20"/>
            <w:szCs w:val="20"/>
          </w:rPr>
          <w:delText>yog</w:delText>
        </w:r>
      </w:del>
      <w:ins w:id="473" w:author="Kaxiong" w:date="2021-05-17T08:37:00Z">
        <w:r w:rsidR="00EE1E59">
          <w:rPr>
            <w:rFonts w:ascii="Calibri" w:eastAsia="Arial" w:hAnsi="Calibri" w:cs="Calibri"/>
            <w:i/>
            <w:iCs/>
            <w:sz w:val="20"/>
            <w:szCs w:val="20"/>
          </w:rPr>
          <w:t xml:space="preserve">tau </w:t>
        </w:r>
        <w:proofErr w:type="spellStart"/>
        <w:r w:rsidR="00EE1E59">
          <w:rPr>
            <w:rFonts w:ascii="Calibri" w:eastAsia="Arial" w:hAnsi="Calibri" w:cs="Calibri"/>
            <w:i/>
            <w:iCs/>
            <w:sz w:val="20"/>
            <w:szCs w:val="20"/>
          </w:rPr>
          <w:t>raug</w:t>
        </w:r>
      </w:ins>
      <w:proofErr w:type="spellEnd"/>
      <w:r w:rsidRPr="008715DF">
        <w:rPr>
          <w:rFonts w:ascii="Calibri" w:eastAsia="Arial" w:hAnsi="Calibri" w:cs="Calibri"/>
          <w:i/>
          <w:iCs/>
          <w:sz w:val="20"/>
          <w:szCs w:val="20"/>
        </w:rPr>
        <w:t xml:space="preserve"> / </w:t>
      </w:r>
      <w:proofErr w:type="spellStart"/>
      <w:ins w:id="474" w:author="Kaxiong" w:date="2021-05-17T08:37:00Z">
        <w:r w:rsidR="00EE1E59">
          <w:rPr>
            <w:rFonts w:ascii="Calibri" w:eastAsia="Arial" w:hAnsi="Calibri" w:cs="Calibri"/>
            <w:i/>
            <w:iCs/>
            <w:sz w:val="20"/>
            <w:szCs w:val="20"/>
          </w:rPr>
          <w:t>raug</w:t>
        </w:r>
        <w:proofErr w:type="spellEnd"/>
        <w:r w:rsidR="00EE1E59">
          <w:rPr>
            <w:rFonts w:ascii="Calibri" w:eastAsia="Arial" w:hAnsi="Calibri" w:cs="Calibri"/>
            <w:i/>
            <w:iCs/>
            <w:sz w:val="20"/>
            <w:szCs w:val="20"/>
          </w:rPr>
          <w:t xml:space="preserve"> </w:t>
        </w:r>
      </w:ins>
      <w:del w:id="475" w:author="Kaxiong" w:date="2021-05-17T08:37:00Z">
        <w:r w:rsidRPr="008715DF" w:rsidDel="00EE1E59">
          <w:rPr>
            <w:rFonts w:ascii="Calibri" w:eastAsia="Arial" w:hAnsi="Calibri" w:cs="Calibri"/>
            <w:i/>
            <w:iCs/>
            <w:sz w:val="20"/>
            <w:szCs w:val="20"/>
          </w:rPr>
          <w:delText xml:space="preserve">feem ntau yog </w:delText>
        </w:r>
      </w:del>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los </w:t>
      </w:r>
      <w:proofErr w:type="spellStart"/>
      <w:r w:rsidRPr="008715DF">
        <w:rPr>
          <w:rFonts w:ascii="Calibri" w:eastAsia="Arial" w:hAnsi="Calibri" w:cs="Calibri"/>
          <w:i/>
          <w:iCs/>
          <w:sz w:val="20"/>
          <w:szCs w:val="20"/>
        </w:rPr>
        <w:t>ntawm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tus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tsis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Nicky. </w:t>
      </w:r>
      <w:proofErr w:type="spellStart"/>
      <w:r w:rsidRPr="008715DF">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tau zoo </w:t>
      </w:r>
      <w:proofErr w:type="spellStart"/>
      <w:ins w:id="476" w:author="Kaxiong" w:date="2021-05-17T08:38:00Z">
        <w:r w:rsidR="00444310">
          <w:rPr>
            <w:rFonts w:ascii="Calibri" w:eastAsia="Arial" w:hAnsi="Calibri" w:cs="Calibri"/>
            <w:i/>
            <w:iCs/>
            <w:sz w:val="20"/>
            <w:szCs w:val="20"/>
          </w:rPr>
          <w:t>tshaj</w:t>
        </w:r>
        <w:proofErr w:type="spellEnd"/>
        <w:r w:rsidR="00444310">
          <w:rPr>
            <w:rFonts w:ascii="Calibri" w:eastAsia="Arial" w:hAnsi="Calibri" w:cs="Calibri"/>
            <w:i/>
            <w:iCs/>
            <w:sz w:val="20"/>
            <w:szCs w:val="20"/>
          </w:rPr>
          <w:t xml:space="preserve"> </w:t>
        </w:r>
        <w:proofErr w:type="spellStart"/>
        <w:r w:rsidR="00444310">
          <w:rPr>
            <w:rFonts w:ascii="Calibri" w:eastAsia="Arial" w:hAnsi="Calibri" w:cs="Calibri"/>
            <w:i/>
            <w:iCs/>
            <w:sz w:val="20"/>
            <w:szCs w:val="20"/>
          </w:rPr>
          <w:t>nyob</w:t>
        </w:r>
        <w:proofErr w:type="spellEnd"/>
        <w:r w:rsidR="00444310">
          <w:rPr>
            <w:rFonts w:ascii="Calibri" w:eastAsia="Arial" w:hAnsi="Calibri" w:cs="Calibri"/>
            <w:i/>
            <w:iCs/>
            <w:sz w:val="20"/>
            <w:szCs w:val="20"/>
          </w:rPr>
          <w:t xml:space="preserve"> </w:t>
        </w:r>
      </w:ins>
      <w:proofErr w:type="spellStart"/>
      <w:r w:rsidRPr="008715DF">
        <w:rPr>
          <w:rFonts w:ascii="Calibri" w:eastAsia="Arial" w:hAnsi="Calibri" w:cs="Calibri"/>
          <w:i/>
          <w:iCs/>
          <w:sz w:val="20"/>
          <w:szCs w:val="20"/>
        </w:rPr>
        <w:t>hauv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lej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yooj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yim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thiab</w:t>
      </w:r>
      <w:proofErr w:type="spellEnd"/>
      <w:r w:rsidRPr="008715DF">
        <w:rPr>
          <w:rFonts w:ascii="Calibri" w:eastAsia="Arial" w:hAnsi="Calibri" w:cs="Calibri"/>
          <w:i/>
          <w:iCs/>
          <w:sz w:val="20"/>
          <w:szCs w:val="20"/>
        </w:rPr>
        <w:t xml:space="preserve"> zoo li </w:t>
      </w:r>
      <w:proofErr w:type="spellStart"/>
      <w:r w:rsidRPr="008715DF">
        <w:rPr>
          <w:rFonts w:ascii="Calibri" w:eastAsia="Arial" w:hAnsi="Calibri" w:cs="Calibri"/>
          <w:i/>
          <w:iCs/>
          <w:sz w:val="20"/>
          <w:szCs w:val="20"/>
        </w:rPr>
        <w:t>muaj</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nyiam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lej</w:t>
      </w:r>
      <w:proofErr w:type="spellEnd"/>
      <w:r w:rsidRPr="008715DF">
        <w:rPr>
          <w:rFonts w:ascii="Calibri" w:eastAsia="Arial" w:hAnsi="Calibri" w:cs="Calibri"/>
          <w:i/>
          <w:iCs/>
          <w:sz w:val="20"/>
          <w:szCs w:val="20"/>
        </w:rPr>
        <w:t xml:space="preserve"> zoo </w:t>
      </w:r>
      <w:proofErr w:type="spellStart"/>
      <w:r w:rsidRPr="008715DF">
        <w:rPr>
          <w:rFonts w:ascii="Calibri" w:eastAsia="Arial" w:hAnsi="Calibri" w:cs="Calibri"/>
          <w:i/>
          <w:iCs/>
          <w:sz w:val="20"/>
          <w:szCs w:val="20"/>
        </w:rPr>
        <w:t>dua</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Tshaj</w:t>
      </w:r>
      <w:proofErr w:type="spellEnd"/>
      <w:r w:rsidRPr="008715DF">
        <w:rPr>
          <w:rFonts w:ascii="Calibri" w:eastAsia="Arial" w:hAnsi="Calibri" w:cs="Calibri"/>
          <w:i/>
          <w:iCs/>
          <w:sz w:val="20"/>
          <w:szCs w:val="20"/>
        </w:rPr>
        <w:t xml:space="preserve"> tag </w:t>
      </w:r>
      <w:proofErr w:type="spellStart"/>
      <w:r w:rsidRPr="008715DF">
        <w:rPr>
          <w:rFonts w:ascii="Calibri" w:eastAsia="Arial" w:hAnsi="Calibri" w:cs="Calibri"/>
          <w:i/>
          <w:iCs/>
          <w:sz w:val="20"/>
          <w:szCs w:val="20"/>
        </w:rPr>
        <w:t>nrho</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nce</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qib</w:t>
      </w:r>
      <w:proofErr w:type="spellEnd"/>
      <w:r w:rsidR="007D032C">
        <w:rPr>
          <w:rFonts w:ascii="Calibri" w:eastAsia="Arial" w:hAnsi="Calibri" w:cs="Calibri"/>
          <w:i/>
          <w:iCs/>
          <w:sz w:val="20"/>
          <w:szCs w:val="20"/>
        </w:rPr>
        <w:t xml:space="preserve"> </w:t>
      </w:r>
      <w:proofErr w:type="spellStart"/>
      <w:r w:rsidR="007D032C">
        <w:rPr>
          <w:rFonts w:ascii="Calibri" w:eastAsia="Arial" w:hAnsi="Calibri" w:cs="Calibri"/>
          <w:i/>
          <w:iCs/>
          <w:sz w:val="20"/>
          <w:szCs w:val="20"/>
        </w:rPr>
        <w:t>ntawm</w:t>
      </w:r>
      <w:proofErr w:type="spellEnd"/>
      <w:r w:rsidR="007D032C">
        <w:rPr>
          <w:rFonts w:ascii="Calibri" w:eastAsia="Arial" w:hAnsi="Calibri" w:cs="Calibri"/>
          <w:i/>
          <w:iCs/>
          <w:sz w:val="20"/>
          <w:szCs w:val="20"/>
        </w:rPr>
        <w:t xml:space="preserve"> </w:t>
      </w:r>
      <w:proofErr w:type="spellStart"/>
      <w:r w:rsidR="007D032C">
        <w:rPr>
          <w:rFonts w:ascii="Calibri" w:eastAsia="Arial" w:hAnsi="Calibri" w:cs="Calibri"/>
          <w:i/>
          <w:iCs/>
          <w:sz w:val="20"/>
          <w:szCs w:val="20"/>
        </w:rPr>
        <w:t>nws</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yog</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qhov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tsawg</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heev</w:t>
      </w:r>
      <w:proofErr w:type="spellEnd"/>
      <w:r w:rsidRPr="008715DF">
        <w:rPr>
          <w:rFonts w:ascii="Calibri" w:eastAsia="Arial" w:hAnsi="Calibri" w:cs="Calibri"/>
          <w:i/>
          <w:iCs/>
          <w:sz w:val="20"/>
          <w:szCs w:val="20"/>
        </w:rPr>
        <w:t xml:space="preserve"> vim </w:t>
      </w:r>
      <w:proofErr w:type="spellStart"/>
      <w:r w:rsidRPr="008715DF">
        <w:rPr>
          <w:rFonts w:ascii="Calibri" w:eastAsia="Arial" w:hAnsi="Calibri" w:cs="Calibri"/>
          <w:i/>
          <w:iCs/>
          <w:sz w:val="20"/>
          <w:szCs w:val="20"/>
        </w:rPr>
        <w:t>qhov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del w:id="477" w:author="Kaxiong" w:date="2021-05-17T08:40:00Z">
        <w:r w:rsidRPr="008715DF" w:rsidDel="00444310">
          <w:rPr>
            <w:rFonts w:ascii="Calibri" w:eastAsia="Arial" w:hAnsi="Calibri" w:cs="Calibri"/>
            <w:i/>
            <w:iCs/>
            <w:sz w:val="20"/>
            <w:szCs w:val="20"/>
          </w:rPr>
          <w:delText>sib tw</w:delText>
        </w:r>
      </w:del>
      <w:proofErr w:type="spellStart"/>
      <w:ins w:id="478" w:author="Kaxiong" w:date="2021-05-17T08:40:00Z">
        <w:r w:rsidR="00444310">
          <w:rPr>
            <w:rFonts w:ascii="Calibri" w:eastAsia="Arial" w:hAnsi="Calibri" w:cs="Calibri"/>
            <w:i/>
            <w:iCs/>
            <w:sz w:val="20"/>
            <w:szCs w:val="20"/>
          </w:rPr>
          <w:t>ntsib</w:t>
        </w:r>
        <w:proofErr w:type="spellEnd"/>
        <w:r w:rsidR="00444310">
          <w:rPr>
            <w:rFonts w:ascii="Calibri" w:eastAsia="Arial" w:hAnsi="Calibri" w:cs="Calibri"/>
            <w:i/>
            <w:iCs/>
            <w:sz w:val="20"/>
            <w:szCs w:val="20"/>
          </w:rPr>
          <w:t xml:space="preserve"> </w:t>
        </w:r>
        <w:proofErr w:type="spellStart"/>
        <w:r w:rsidR="00444310">
          <w:rPr>
            <w:rFonts w:ascii="Calibri" w:eastAsia="Arial" w:hAnsi="Calibri" w:cs="Calibri"/>
            <w:i/>
            <w:iCs/>
            <w:sz w:val="20"/>
            <w:szCs w:val="20"/>
          </w:rPr>
          <w:t>qhov</w:t>
        </w:r>
        <w:proofErr w:type="spellEnd"/>
        <w:r w:rsidR="00444310">
          <w:rPr>
            <w:rFonts w:ascii="Calibri" w:eastAsia="Arial" w:hAnsi="Calibri" w:cs="Calibri"/>
            <w:i/>
            <w:iCs/>
            <w:sz w:val="20"/>
            <w:szCs w:val="20"/>
          </w:rPr>
          <w:t xml:space="preserve"> </w:t>
        </w:r>
        <w:proofErr w:type="spellStart"/>
        <w:r w:rsidR="00444310">
          <w:rPr>
            <w:rFonts w:ascii="Calibri" w:eastAsia="Arial" w:hAnsi="Calibri" w:cs="Calibri"/>
            <w:i/>
            <w:iCs/>
            <w:sz w:val="20"/>
            <w:szCs w:val="20"/>
          </w:rPr>
          <w:t>nyuaj</w:t>
        </w:r>
      </w:ins>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ntawm</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kev</w:t>
      </w:r>
      <w:proofErr w:type="spellEnd"/>
      <w:r w:rsidRPr="008715DF">
        <w:rPr>
          <w:rFonts w:ascii="Calibri" w:eastAsia="Arial" w:hAnsi="Calibri" w:cs="Calibri"/>
          <w:i/>
          <w:iCs/>
          <w:sz w:val="20"/>
          <w:szCs w:val="20"/>
        </w:rPr>
        <w:t xml:space="preserve"> </w:t>
      </w:r>
      <w:proofErr w:type="spellStart"/>
      <w:r w:rsidRPr="008715DF">
        <w:rPr>
          <w:rFonts w:ascii="Calibri" w:eastAsia="Arial" w:hAnsi="Calibri" w:cs="Calibri"/>
          <w:i/>
          <w:iCs/>
          <w:sz w:val="20"/>
          <w:szCs w:val="20"/>
        </w:rPr>
        <w:t>kawm</w:t>
      </w:r>
      <w:proofErr w:type="spellEnd"/>
      <w:r w:rsidR="007D032C">
        <w:rPr>
          <w:rFonts w:ascii="Calibri" w:eastAsia="Arial" w:hAnsi="Calibri" w:cs="Calibri"/>
          <w:i/>
          <w:iCs/>
          <w:sz w:val="20"/>
          <w:szCs w:val="20"/>
        </w:rPr>
        <w:t xml:space="preserve"> </w:t>
      </w:r>
      <w:proofErr w:type="spellStart"/>
      <w:r w:rsidR="007D032C">
        <w:rPr>
          <w:rFonts w:ascii="Calibri" w:eastAsia="Arial" w:hAnsi="Calibri" w:cs="Calibri"/>
          <w:i/>
          <w:iCs/>
          <w:sz w:val="20"/>
          <w:szCs w:val="20"/>
        </w:rPr>
        <w:t>ntawv</w:t>
      </w:r>
      <w:proofErr w:type="spellEnd"/>
      <w:r w:rsidRPr="008715DF">
        <w:rPr>
          <w:rFonts w:ascii="Calibri" w:eastAsia="Arial" w:hAnsi="Calibri" w:cs="Calibri"/>
          <w:i/>
          <w:iCs/>
          <w:sz w:val="20"/>
          <w:szCs w:val="20"/>
        </w:rPr>
        <w:t xml:space="preserve"> </w:t>
      </w:r>
      <w:proofErr w:type="spellStart"/>
      <w:ins w:id="479" w:author="Kaxiong" w:date="2021-05-17T20:20:00Z">
        <w:r w:rsidR="009075FD">
          <w:rPr>
            <w:rFonts w:ascii="Calibri" w:eastAsia="Arial" w:hAnsi="Calibri" w:cs="Calibri"/>
            <w:i/>
            <w:iCs/>
            <w:sz w:val="20"/>
            <w:szCs w:val="20"/>
          </w:rPr>
          <w:t>ncua</w:t>
        </w:r>
        <w:proofErr w:type="spellEnd"/>
        <w:r w:rsidR="009075FD">
          <w:rPr>
            <w:rFonts w:ascii="Calibri" w:eastAsia="Arial" w:hAnsi="Calibri" w:cs="Calibri"/>
            <w:i/>
            <w:iCs/>
            <w:sz w:val="20"/>
            <w:szCs w:val="20"/>
          </w:rPr>
          <w:t xml:space="preserve"> </w:t>
        </w:r>
      </w:ins>
      <w:r w:rsidRPr="008715DF">
        <w:rPr>
          <w:rFonts w:ascii="Calibri" w:eastAsia="Arial" w:hAnsi="Calibri" w:cs="Calibri"/>
          <w:i/>
          <w:iCs/>
          <w:sz w:val="20"/>
          <w:szCs w:val="20"/>
        </w:rPr>
        <w:t>deb</w:t>
      </w:r>
      <w:r w:rsidR="005E0850">
        <w:rPr>
          <w:rFonts w:ascii="Calibri" w:eastAsia="Arial" w:hAnsi="Calibri" w:cs="Calibri"/>
          <w:i/>
          <w:iCs/>
          <w:sz w:val="20"/>
          <w:szCs w:val="20"/>
        </w:rPr>
        <w:t>.</w:t>
      </w:r>
    </w:p>
    <w:p w14:paraId="52F6608F" w14:textId="63E5FFCC" w:rsidR="00AB7393" w:rsidRDefault="00C3707D" w:rsidP="008715DF">
      <w:pPr>
        <w:rPr>
          <w:rFonts w:ascii="Calibri" w:eastAsia="Arial" w:hAnsi="Calibri" w:cs="DokChampa"/>
          <w:i/>
          <w:iCs/>
          <w:sz w:val="20"/>
          <w:szCs w:val="20"/>
          <w:lang w:bidi="lo-LA"/>
        </w:rPr>
      </w:pPr>
      <w:r>
        <w:rPr>
          <w:rFonts w:ascii="Calibri" w:eastAsia="Arial" w:hAnsi="Calibri" w:cs="DokChampa"/>
          <w:i/>
          <w:iCs/>
          <w:sz w:val="20"/>
          <w:szCs w:val="20"/>
          <w:lang w:bidi="lo-LA"/>
        </w:rPr>
        <w:t>Lej</w:t>
      </w:r>
      <w:r w:rsidRPr="00C3707D">
        <w:rPr>
          <w:rFonts w:ascii="Calibri" w:eastAsia="Arial" w:hAnsi="Calibri" w:cs="DokChampa"/>
          <w:i/>
          <w:iCs/>
          <w:sz w:val="20"/>
          <w:szCs w:val="20"/>
          <w:lang w:bidi="lo-LA"/>
        </w:rPr>
        <w:t>-87</w:t>
      </w:r>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feem</w:t>
      </w:r>
      <w:proofErr w:type="spellEnd"/>
      <w:r>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puas</w:t>
      </w:r>
      <w:proofErr w:type="spellEnd"/>
      <w:r w:rsidRPr="00C3707D">
        <w:rPr>
          <w:rFonts w:ascii="Calibri" w:eastAsia="Arial" w:hAnsi="Calibri" w:cs="DokChampa"/>
          <w:i/>
          <w:iCs/>
          <w:sz w:val="20"/>
          <w:szCs w:val="20"/>
          <w:lang w:bidi="lo-LA"/>
        </w:rPr>
        <w:t xml:space="preserve"> (</w:t>
      </w:r>
      <w:proofErr w:type="spellStart"/>
      <w:del w:id="480" w:author="Kaxiong" w:date="2021-05-17T08:41:00Z">
        <w:r w:rsidRPr="00C3707D" w:rsidDel="00444310">
          <w:rPr>
            <w:rFonts w:ascii="Calibri" w:eastAsia="Arial" w:hAnsi="Calibri" w:cs="DokChampa"/>
            <w:i/>
            <w:iCs/>
            <w:sz w:val="20"/>
            <w:szCs w:val="20"/>
            <w:lang w:bidi="lo-LA"/>
          </w:rPr>
          <w:delText xml:space="preserve">nrog </w:delText>
        </w:r>
      </w:del>
      <w:ins w:id="481" w:author="Kaxiong" w:date="2021-05-17T08:41:00Z">
        <w:r w:rsidR="00444310">
          <w:rPr>
            <w:rFonts w:ascii="Calibri" w:eastAsia="Arial" w:hAnsi="Calibri" w:cs="DokChampa"/>
            <w:i/>
            <w:iCs/>
            <w:sz w:val="20"/>
            <w:szCs w:val="20"/>
            <w:lang w:bidi="lo-LA"/>
          </w:rPr>
          <w:t>muaj</w:t>
        </w:r>
        <w:proofErr w:type="spellEnd"/>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kev</w:t>
        </w:r>
        <w:proofErr w:type="spellEnd"/>
        <w:r w:rsidR="00444310">
          <w:rPr>
            <w:rFonts w:ascii="Calibri" w:eastAsia="Arial" w:hAnsi="Calibri" w:cs="DokChampa"/>
            <w:i/>
            <w:iCs/>
            <w:sz w:val="20"/>
            <w:szCs w:val="20"/>
            <w:lang w:bidi="lo-LA"/>
          </w:rPr>
          <w:t xml:space="preserve"> </w:t>
        </w:r>
      </w:ins>
      <w:proofErr w:type="spellStart"/>
      <w:r w:rsidRPr="00C3707D">
        <w:rPr>
          <w:rFonts w:ascii="Calibri" w:eastAsia="Arial" w:hAnsi="Calibri" w:cs="DokChampa"/>
          <w:i/>
          <w:iCs/>
          <w:sz w:val="20"/>
          <w:szCs w:val="20"/>
          <w:lang w:bidi="lo-LA"/>
        </w:rPr>
        <w:t>txhawb</w:t>
      </w:r>
      <w:proofErr w:type="spellEnd"/>
      <w:r w:rsidRPr="00C3707D">
        <w:rPr>
          <w:rFonts w:ascii="Calibri" w:eastAsia="Arial" w:hAnsi="Calibri" w:cs="DokChampa"/>
          <w:i/>
          <w:iCs/>
          <w:sz w:val="20"/>
          <w:szCs w:val="20"/>
          <w:lang w:bidi="lo-LA"/>
        </w:rPr>
        <w:t xml:space="preserve"> los </w:t>
      </w:r>
      <w:proofErr w:type="spellStart"/>
      <w:r w:rsidRPr="00C3707D">
        <w:rPr>
          <w:rFonts w:ascii="Calibri" w:eastAsia="Arial" w:hAnsi="Calibri" w:cs="DokChampa"/>
          <w:i/>
          <w:iCs/>
          <w:sz w:val="20"/>
          <w:szCs w:val="20"/>
          <w:lang w:bidi="lo-LA"/>
        </w:rPr>
        <w:t>ntawm</w:t>
      </w:r>
      <w:proofErr w:type="spellEnd"/>
      <w:r w:rsidRPr="00C3707D">
        <w:rPr>
          <w:rFonts w:ascii="Calibri" w:eastAsia="Arial" w:hAnsi="Calibri" w:cs="DokChampa"/>
          <w:i/>
          <w:iCs/>
          <w:sz w:val="20"/>
          <w:szCs w:val="20"/>
          <w:lang w:bidi="lo-LA"/>
        </w:rPr>
        <w:t xml:space="preserve"> cov nus </w:t>
      </w:r>
      <w:proofErr w:type="spellStart"/>
      <w:r w:rsidRPr="00C3707D">
        <w:rPr>
          <w:rFonts w:ascii="Calibri" w:eastAsia="Arial" w:hAnsi="Calibri" w:cs="DokChampa"/>
          <w:i/>
          <w:iCs/>
          <w:sz w:val="20"/>
          <w:szCs w:val="20"/>
          <w:lang w:bidi="lo-LA"/>
        </w:rPr>
        <w:t>muag</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iReady</w:t>
      </w:r>
      <w:proofErr w:type="spellEnd"/>
      <w:r w:rsidRPr="00C3707D">
        <w:rPr>
          <w:rFonts w:ascii="Calibri" w:eastAsia="Arial" w:hAnsi="Calibri" w:cs="DokChampa"/>
          <w:i/>
          <w:iCs/>
          <w:sz w:val="20"/>
          <w:szCs w:val="20"/>
          <w:lang w:bidi="lo-LA"/>
        </w:rPr>
        <w:t xml:space="preserve"> </w:t>
      </w:r>
      <w:del w:id="482" w:author="Kaxiong" w:date="2021-05-17T08:43:00Z">
        <w:r w:rsidRPr="00C3707D" w:rsidDel="00444310">
          <w:rPr>
            <w:rFonts w:ascii="Calibri" w:eastAsia="Arial" w:hAnsi="Calibri" w:cs="DokChampa"/>
            <w:i/>
            <w:iCs/>
            <w:sz w:val="20"/>
            <w:szCs w:val="20"/>
            <w:lang w:bidi="lo-LA"/>
          </w:rPr>
          <w:delText>Zauv</w:delText>
        </w:r>
      </w:del>
      <w:ins w:id="483" w:author="Kaxiong" w:date="2021-05-17T08:43:00Z">
        <w:r w:rsidR="00444310">
          <w:rPr>
            <w:rFonts w:ascii="Calibri" w:eastAsia="Arial" w:hAnsi="Calibri" w:cs="DokChampa"/>
            <w:i/>
            <w:iCs/>
            <w:sz w:val="20"/>
            <w:szCs w:val="20"/>
            <w:lang w:bidi="lo-LA"/>
          </w:rPr>
          <w:t>Lej</w:t>
        </w:r>
      </w:ins>
      <w:r w:rsidRPr="00C3707D">
        <w:rPr>
          <w:rFonts w:ascii="Calibri" w:eastAsia="Arial" w:hAnsi="Calibri" w:cs="DokChampa"/>
          <w:i/>
          <w:iCs/>
          <w:sz w:val="20"/>
          <w:szCs w:val="20"/>
          <w:lang w:bidi="lo-LA"/>
        </w:rPr>
        <w:t>-372 (</w:t>
      </w:r>
      <w:r>
        <w:rPr>
          <w:rFonts w:ascii="Calibri" w:eastAsia="Arial" w:hAnsi="Calibri" w:cs="DokChampa"/>
          <w:i/>
          <w:iCs/>
          <w:sz w:val="20"/>
          <w:szCs w:val="20"/>
          <w:lang w:bidi="lo-LA"/>
        </w:rPr>
        <w:t>zoo</w:t>
      </w:r>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iReady</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Nyeem</w:t>
      </w:r>
      <w:proofErr w:type="spellEnd"/>
      <w:r w:rsidRPr="00C3707D">
        <w:rPr>
          <w:rFonts w:ascii="Calibri" w:eastAsia="Arial" w:hAnsi="Calibri" w:cs="DokChampa"/>
          <w:i/>
          <w:iCs/>
          <w:sz w:val="20"/>
          <w:szCs w:val="20"/>
          <w:lang w:bidi="lo-LA"/>
        </w:rPr>
        <w:t xml:space="preserve"> Ntawv-318 (</w:t>
      </w:r>
      <w:r>
        <w:rPr>
          <w:rFonts w:ascii="Calibri" w:eastAsia="Arial" w:hAnsi="Calibri" w:cs="DokChampa"/>
          <w:i/>
          <w:iCs/>
          <w:sz w:val="20"/>
          <w:szCs w:val="20"/>
          <w:lang w:bidi="lo-LA"/>
        </w:rPr>
        <w:t>zoo</w:t>
      </w:r>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Nyeem</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tsis</w:t>
      </w:r>
      <w:proofErr w:type="spellEnd"/>
      <w:r w:rsidRPr="00C3707D">
        <w:rPr>
          <w:rFonts w:ascii="Calibri" w:eastAsia="Arial" w:hAnsi="Calibri" w:cs="DokChampa"/>
          <w:i/>
          <w:iCs/>
          <w:sz w:val="20"/>
          <w:szCs w:val="20"/>
          <w:lang w:bidi="lo-LA"/>
        </w:rPr>
        <w:t xml:space="preserve"> tau </w:t>
      </w:r>
      <w:proofErr w:type="spellStart"/>
      <w:r w:rsidRPr="00C3707D">
        <w:rPr>
          <w:rFonts w:ascii="Calibri" w:eastAsia="Arial" w:hAnsi="Calibri" w:cs="DokChampa"/>
          <w:i/>
          <w:iCs/>
          <w:sz w:val="20"/>
          <w:szCs w:val="20"/>
          <w:lang w:bidi="lo-LA"/>
        </w:rPr>
        <w:t>nyob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rau</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lub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sij</w:t>
      </w:r>
      <w:proofErr w:type="spellEnd"/>
      <w:r>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hawm</w:t>
      </w:r>
      <w:proofErr w:type="spellEnd"/>
      <w:r w:rsidRPr="00C3707D">
        <w:rPr>
          <w:rFonts w:ascii="Calibri" w:eastAsia="Arial" w:hAnsi="Calibri" w:cs="DokChampa"/>
          <w:i/>
          <w:iCs/>
          <w:sz w:val="20"/>
          <w:szCs w:val="20"/>
          <w:lang w:bidi="lo-LA"/>
        </w:rPr>
        <w:t xml:space="preserve"> no </w:t>
      </w:r>
      <w:proofErr w:type="spellStart"/>
      <w:r w:rsidRPr="00C3707D">
        <w:rPr>
          <w:rFonts w:ascii="Calibri" w:eastAsia="Arial" w:hAnsi="Calibri" w:cs="DokChampa"/>
          <w:i/>
          <w:iCs/>
          <w:sz w:val="20"/>
          <w:szCs w:val="20"/>
          <w:lang w:bidi="lo-LA"/>
        </w:rPr>
        <w:t>ua</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lus</w:t>
      </w:r>
      <w:proofErr w:type="spellEnd"/>
      <w:r w:rsidRPr="00C3707D">
        <w:rPr>
          <w:rFonts w:ascii="Calibri" w:eastAsia="Arial" w:hAnsi="Calibri" w:cs="DokChampa"/>
          <w:i/>
          <w:iCs/>
          <w:sz w:val="20"/>
          <w:szCs w:val="20"/>
          <w:lang w:bidi="lo-LA"/>
        </w:rPr>
        <w:t xml:space="preserve"> </w:t>
      </w:r>
      <w:proofErr w:type="spellStart"/>
      <w:r>
        <w:rPr>
          <w:rFonts w:ascii="Calibri" w:eastAsia="Arial" w:hAnsi="Calibri" w:cs="DokChampa"/>
          <w:i/>
          <w:iCs/>
          <w:sz w:val="20"/>
          <w:szCs w:val="20"/>
          <w:lang w:bidi="lo-LA"/>
        </w:rPr>
        <w:t>Hmoob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thiab</w:t>
      </w:r>
      <w:proofErr w:type="spellEnd"/>
      <w:r w:rsidRPr="00C3707D">
        <w:rPr>
          <w:rFonts w:ascii="Calibri" w:eastAsia="Arial" w:hAnsi="Calibri" w:cs="DokChampa"/>
          <w:i/>
          <w:iCs/>
          <w:sz w:val="20"/>
          <w:szCs w:val="20"/>
          <w:lang w:bidi="lo-LA"/>
        </w:rPr>
        <w:t xml:space="preserve"> </w:t>
      </w:r>
      <w:proofErr w:type="spellStart"/>
      <w:r w:rsidRPr="00C3707D">
        <w:rPr>
          <w:rFonts w:ascii="Calibri" w:eastAsia="Arial" w:hAnsi="Calibri" w:cs="DokChampa"/>
          <w:i/>
          <w:iCs/>
          <w:sz w:val="20"/>
          <w:szCs w:val="20"/>
          <w:lang w:bidi="lo-LA"/>
        </w:rPr>
        <w:t>lus</w:t>
      </w:r>
      <w:proofErr w:type="spellEnd"/>
      <w:r w:rsidRPr="00C3707D">
        <w:rPr>
          <w:rFonts w:ascii="Calibri" w:eastAsia="Arial" w:hAnsi="Calibri" w:cs="DokChampa"/>
          <w:i/>
          <w:iCs/>
          <w:sz w:val="20"/>
          <w:szCs w:val="20"/>
          <w:lang w:bidi="lo-LA"/>
        </w:rPr>
        <w:t xml:space="preserve"> As</w:t>
      </w:r>
      <w:ins w:id="484" w:author="Kaxiong" w:date="2021-05-17T08:43:00Z">
        <w:r w:rsidR="00444310">
          <w:rPr>
            <w:rFonts w:ascii="Calibri" w:eastAsia="Arial" w:hAnsi="Calibri" w:cs="DokChampa"/>
            <w:i/>
            <w:iCs/>
            <w:sz w:val="20"/>
            <w:szCs w:val="20"/>
            <w:lang w:bidi="lo-LA"/>
          </w:rPr>
          <w:t xml:space="preserve"> </w:t>
        </w:r>
      </w:ins>
      <w:del w:id="485" w:author="Kaxiong" w:date="2021-05-17T08:43:00Z">
        <w:r w:rsidRPr="00C3707D" w:rsidDel="00444310">
          <w:rPr>
            <w:rFonts w:ascii="Calibri" w:eastAsia="Arial" w:hAnsi="Calibri" w:cs="DokChampa"/>
            <w:i/>
            <w:iCs/>
            <w:sz w:val="20"/>
            <w:szCs w:val="20"/>
            <w:lang w:bidi="lo-LA"/>
          </w:rPr>
          <w:delText>k</w:delText>
        </w:r>
      </w:del>
      <w:proofErr w:type="spellStart"/>
      <w:ins w:id="486" w:author="Kaxiong" w:date="2021-05-17T08:43:00Z">
        <w:r w:rsidR="00444310">
          <w:rPr>
            <w:rFonts w:ascii="Calibri" w:eastAsia="Arial" w:hAnsi="Calibri" w:cs="DokChampa"/>
            <w:i/>
            <w:iCs/>
            <w:sz w:val="20"/>
            <w:szCs w:val="20"/>
            <w:lang w:bidi="lo-LA"/>
          </w:rPr>
          <w:t>K</w:t>
        </w:r>
      </w:ins>
      <w:r w:rsidRPr="00C3707D">
        <w:rPr>
          <w:rFonts w:ascii="Calibri" w:eastAsia="Arial" w:hAnsi="Calibri" w:cs="DokChampa"/>
          <w:i/>
          <w:iCs/>
          <w:sz w:val="20"/>
          <w:szCs w:val="20"/>
          <w:lang w:bidi="lo-LA"/>
        </w:rPr>
        <w:t>iv</w:t>
      </w:r>
      <w:proofErr w:type="spellEnd"/>
      <w:r w:rsidRPr="00C3707D">
        <w:rPr>
          <w:rFonts w:ascii="Calibri" w:eastAsia="Arial" w:hAnsi="Calibri" w:cs="DokChampa"/>
          <w:i/>
          <w:iCs/>
          <w:sz w:val="20"/>
          <w:szCs w:val="20"/>
          <w:lang w:bidi="lo-LA"/>
        </w:rPr>
        <w:t>.</w:t>
      </w:r>
    </w:p>
    <w:p w14:paraId="7E601AF4" w14:textId="6F5AEBA5" w:rsidR="003B7DAE" w:rsidRPr="00AC2917" w:rsidRDefault="00DA6F66" w:rsidP="008715DF">
      <w:pPr>
        <w:rPr>
          <w:rFonts w:ascii="Calibri" w:eastAsia="Arial" w:hAnsi="Calibri" w:cs="DokChampa"/>
          <w:i/>
          <w:iCs/>
          <w:sz w:val="20"/>
          <w:szCs w:val="20"/>
          <w:cs/>
          <w:lang w:bidi="lo-LA"/>
        </w:rPr>
      </w:pPr>
      <w:r>
        <w:rPr>
          <w:rFonts w:ascii="Calibri" w:eastAsia="Arial" w:hAnsi="Calibri" w:cs="DokChampa"/>
          <w:i/>
          <w:iCs/>
          <w:sz w:val="20"/>
          <w:szCs w:val="20"/>
          <w:lang w:bidi="lo-LA"/>
        </w:rPr>
        <w:t xml:space="preserve">Kev </w:t>
      </w:r>
      <w:proofErr w:type="spellStart"/>
      <w:r>
        <w:rPr>
          <w:rFonts w:ascii="Calibri" w:eastAsia="Arial" w:hAnsi="Calibri" w:cs="DokChampa"/>
          <w:i/>
          <w:iCs/>
          <w:sz w:val="20"/>
          <w:szCs w:val="20"/>
          <w:lang w:bidi="lo-LA"/>
        </w:rPr>
        <w:t>t</w:t>
      </w:r>
      <w:r w:rsidR="003B7DAE" w:rsidRPr="003B7DAE">
        <w:rPr>
          <w:rFonts w:ascii="Calibri" w:eastAsia="Arial" w:hAnsi="Calibri" w:cs="DokChampa"/>
          <w:i/>
          <w:iCs/>
          <w:sz w:val="20"/>
          <w:szCs w:val="20"/>
          <w:lang w:bidi="lo-LA"/>
        </w:rPr>
        <w:t>xhawb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nqa</w:t>
      </w:r>
      <w:proofErr w:type="spellEnd"/>
      <w:r w:rsidR="003B7DAE" w:rsidRPr="003B7DAE">
        <w:rPr>
          <w:rFonts w:ascii="Calibri" w:eastAsia="Arial" w:hAnsi="Calibri" w:cs="DokChampa"/>
          <w:i/>
          <w:iCs/>
          <w:sz w:val="20"/>
          <w:szCs w:val="20"/>
          <w:lang w:bidi="lo-LA"/>
        </w:rPr>
        <w:t xml:space="preserve"> cov chav </w:t>
      </w:r>
      <w:proofErr w:type="spellStart"/>
      <w:r w:rsidR="003B7DAE" w:rsidRPr="003B7DAE">
        <w:rPr>
          <w:rFonts w:ascii="Calibri" w:eastAsia="Arial" w:hAnsi="Calibri" w:cs="DokChampa"/>
          <w:i/>
          <w:iCs/>
          <w:sz w:val="20"/>
          <w:szCs w:val="20"/>
          <w:lang w:bidi="lo-LA"/>
        </w:rPr>
        <w:t>kawm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ntxiv</w:t>
      </w:r>
      <w:proofErr w:type="spellEnd"/>
      <w:r w:rsidR="003B7DAE" w:rsidRPr="003B7DAE">
        <w:rPr>
          <w:rFonts w:ascii="Calibri" w:eastAsia="Arial" w:hAnsi="Calibri" w:cs="DokChampa"/>
          <w:i/>
          <w:iCs/>
          <w:sz w:val="20"/>
          <w:szCs w:val="20"/>
          <w:lang w:bidi="lo-LA"/>
        </w:rPr>
        <w:t xml:space="preserve"> tau </w:t>
      </w:r>
      <w:proofErr w:type="spellStart"/>
      <w:r w:rsidR="003B7DAE" w:rsidRPr="003B7DAE">
        <w:rPr>
          <w:rFonts w:ascii="Calibri" w:eastAsia="Arial" w:hAnsi="Calibri" w:cs="DokChampa"/>
          <w:i/>
          <w:iCs/>
          <w:sz w:val="20"/>
          <w:szCs w:val="20"/>
          <w:lang w:bidi="lo-LA"/>
        </w:rPr>
        <w:t>muab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rau</w:t>
      </w:r>
      <w:proofErr w:type="spellEnd"/>
      <w:r w:rsidR="003B7DAE" w:rsidRPr="003B7DAE">
        <w:rPr>
          <w:rFonts w:ascii="Calibri" w:eastAsia="Arial" w:hAnsi="Calibri" w:cs="DokChampa"/>
          <w:i/>
          <w:iCs/>
          <w:sz w:val="20"/>
          <w:szCs w:val="20"/>
          <w:lang w:bidi="lo-LA"/>
        </w:rPr>
        <w:t xml:space="preserve"> Nicky. Tam sim no </w:t>
      </w:r>
      <w:proofErr w:type="spellStart"/>
      <w:r w:rsidR="003B7DAE" w:rsidRPr="003B7DAE">
        <w:rPr>
          <w:rFonts w:ascii="Calibri" w:eastAsia="Arial" w:hAnsi="Calibri" w:cs="DokChampa"/>
          <w:i/>
          <w:iCs/>
          <w:sz w:val="20"/>
          <w:szCs w:val="20"/>
          <w:lang w:bidi="lo-LA"/>
        </w:rPr>
        <w:t>nws</w:t>
      </w:r>
      <w:proofErr w:type="spellEnd"/>
      <w:r w:rsidR="003B7DAE" w:rsidRPr="003B7DAE">
        <w:rPr>
          <w:rFonts w:ascii="Calibri" w:eastAsia="Arial" w:hAnsi="Calibri" w:cs="DokChampa"/>
          <w:i/>
          <w:iCs/>
          <w:sz w:val="20"/>
          <w:szCs w:val="20"/>
          <w:lang w:bidi="lo-LA"/>
        </w:rPr>
        <w:t xml:space="preserve"> </w:t>
      </w:r>
      <w:del w:id="487" w:author="Kaxiong" w:date="2021-05-17T08:44:00Z">
        <w:r w:rsidR="003B7DAE" w:rsidRPr="003B7DAE" w:rsidDel="00444310">
          <w:rPr>
            <w:rFonts w:ascii="Calibri" w:eastAsia="Arial" w:hAnsi="Calibri" w:cs="DokChampa"/>
            <w:i/>
            <w:iCs/>
            <w:sz w:val="20"/>
            <w:szCs w:val="20"/>
            <w:lang w:bidi="lo-LA"/>
          </w:rPr>
          <w:delText>pom tus neeg</w:delText>
        </w:r>
      </w:del>
      <w:proofErr w:type="spellStart"/>
      <w:ins w:id="488" w:author="Kaxiong" w:date="2021-05-17T08:44:00Z">
        <w:r w:rsidR="00444310">
          <w:rPr>
            <w:rFonts w:ascii="Calibri" w:eastAsia="Arial" w:hAnsi="Calibri" w:cs="DokChampa"/>
            <w:i/>
            <w:iCs/>
            <w:sz w:val="20"/>
            <w:szCs w:val="20"/>
            <w:lang w:bidi="lo-LA"/>
          </w:rPr>
          <w:t>siv</w:t>
        </w:r>
        <w:proofErr w:type="spellEnd"/>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kev</w:t>
        </w:r>
      </w:ins>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pab</w:t>
      </w:r>
      <w:proofErr w:type="spellEnd"/>
      <w:r>
        <w:rPr>
          <w:rFonts w:ascii="Calibri" w:eastAsia="Arial" w:hAnsi="Calibri" w:cs="DokChampa"/>
          <w:i/>
          <w:iCs/>
          <w:sz w:val="20"/>
          <w:szCs w:val="20"/>
          <w:lang w:bidi="lo-LA"/>
        </w:rPr>
        <w:t xml:space="preserve"> </w:t>
      </w:r>
      <w:del w:id="489" w:author="Kaxiong" w:date="2021-05-17T08:44:00Z">
        <w:r w:rsidR="003B7DAE" w:rsidRPr="003B7DAE" w:rsidDel="00444310">
          <w:rPr>
            <w:rFonts w:ascii="Calibri" w:eastAsia="Arial" w:hAnsi="Calibri" w:cs="DokChampa"/>
            <w:i/>
            <w:iCs/>
            <w:sz w:val="20"/>
            <w:szCs w:val="20"/>
            <w:lang w:bidi="lo-LA"/>
          </w:rPr>
          <w:delText>cuam</w:delText>
        </w:r>
      </w:del>
      <w:del w:id="490" w:author="Kaxiong" w:date="2021-05-17T08:45:00Z">
        <w:r w:rsidR="003B7DAE" w:rsidRPr="003B7DAE" w:rsidDel="00444310">
          <w:rPr>
            <w:rFonts w:ascii="Calibri" w:eastAsia="Arial" w:hAnsi="Calibri" w:cs="DokChampa"/>
            <w:i/>
            <w:iCs/>
            <w:sz w:val="20"/>
            <w:szCs w:val="20"/>
            <w:lang w:bidi="lo-LA"/>
          </w:rPr>
          <w:delText xml:space="preserve"> kev </w:delText>
        </w:r>
      </w:del>
      <w:proofErr w:type="spellStart"/>
      <w:ins w:id="491" w:author="Kaxiong" w:date="2021-05-17T08:45:00Z">
        <w:r w:rsidR="00444310">
          <w:rPr>
            <w:rFonts w:ascii="Calibri" w:eastAsia="Arial" w:hAnsi="Calibri" w:cs="DokChampa"/>
            <w:i/>
            <w:iCs/>
            <w:sz w:val="20"/>
            <w:szCs w:val="20"/>
            <w:lang w:bidi="lo-LA"/>
          </w:rPr>
          <w:t>qhuab</w:t>
        </w:r>
        <w:proofErr w:type="spellEnd"/>
        <w:r w:rsidR="00444310">
          <w:rPr>
            <w:rFonts w:ascii="Calibri" w:eastAsia="Arial" w:hAnsi="Calibri" w:cs="DokChampa"/>
            <w:i/>
            <w:iCs/>
            <w:sz w:val="20"/>
            <w:szCs w:val="20"/>
            <w:lang w:bidi="lo-LA"/>
          </w:rPr>
          <w:t xml:space="preserve"> </w:t>
        </w:r>
      </w:ins>
      <w:proofErr w:type="spellStart"/>
      <w:r w:rsidR="003B7DAE" w:rsidRPr="003B7DAE">
        <w:rPr>
          <w:rFonts w:ascii="Calibri" w:eastAsia="Arial" w:hAnsi="Calibri" w:cs="DokChampa"/>
          <w:i/>
          <w:iCs/>
          <w:sz w:val="20"/>
          <w:szCs w:val="20"/>
          <w:lang w:bidi="lo-LA"/>
        </w:rPr>
        <w:t>qhia</w:t>
      </w:r>
      <w:proofErr w:type="spellEnd"/>
      <w:del w:id="492" w:author="Kaxiong" w:date="2021-05-17T08:45:00Z">
        <w:r w:rsidR="003B7DAE" w:rsidRPr="003B7DAE" w:rsidDel="00444310">
          <w:rPr>
            <w:rFonts w:ascii="Calibri" w:eastAsia="Arial" w:hAnsi="Calibri" w:cs="DokChampa"/>
            <w:i/>
            <w:iCs/>
            <w:sz w:val="20"/>
            <w:szCs w:val="20"/>
            <w:lang w:bidi="lo-LA"/>
          </w:rPr>
          <w:delText xml:space="preserve"> ntawv </w:delText>
        </w:r>
      </w:del>
      <w:ins w:id="493" w:author="Kaxiong" w:date="2021-05-17T08:45:00Z">
        <w:r w:rsidR="00444310">
          <w:rPr>
            <w:rFonts w:ascii="Calibri" w:eastAsia="Arial" w:hAnsi="Calibri" w:cs="DokChampa"/>
            <w:i/>
            <w:iCs/>
            <w:sz w:val="20"/>
            <w:szCs w:val="20"/>
            <w:lang w:bidi="lo-LA"/>
          </w:rPr>
          <w:t xml:space="preserve"> </w:t>
        </w:r>
      </w:ins>
      <w:proofErr w:type="spellStart"/>
      <w:r w:rsidR="003B7DAE" w:rsidRPr="003B7DAE">
        <w:rPr>
          <w:rFonts w:ascii="Calibri" w:eastAsia="Arial" w:hAnsi="Calibri" w:cs="DokChampa"/>
          <w:i/>
          <w:iCs/>
          <w:sz w:val="20"/>
          <w:szCs w:val="20"/>
          <w:lang w:bidi="lo-LA"/>
        </w:rPr>
        <w:t>ob</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zaug</w:t>
      </w:r>
      <w:proofErr w:type="spellEnd"/>
      <w:r w:rsidR="003B7DAE" w:rsidRPr="003B7DAE">
        <w:rPr>
          <w:rFonts w:ascii="Calibri" w:eastAsia="Arial" w:hAnsi="Calibri" w:cs="DokChampa"/>
          <w:i/>
          <w:iCs/>
          <w:sz w:val="20"/>
          <w:szCs w:val="20"/>
          <w:lang w:bidi="lo-LA"/>
        </w:rPr>
        <w:t xml:space="preserve"> </w:t>
      </w:r>
      <w:proofErr w:type="spellStart"/>
      <w:ins w:id="494" w:author="Kaxiong" w:date="2021-05-17T08:45:00Z">
        <w:r w:rsidR="00444310">
          <w:rPr>
            <w:rFonts w:ascii="Calibri" w:eastAsia="Arial" w:hAnsi="Calibri" w:cs="DokChampa"/>
            <w:i/>
            <w:iCs/>
            <w:sz w:val="20"/>
            <w:szCs w:val="20"/>
            <w:lang w:bidi="lo-LA"/>
          </w:rPr>
          <w:t>nyob</w:t>
        </w:r>
        <w:proofErr w:type="spellEnd"/>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rau</w:t>
        </w:r>
        <w:proofErr w:type="spellEnd"/>
        <w:r w:rsidR="00444310">
          <w:rPr>
            <w:rFonts w:ascii="Calibri" w:eastAsia="Arial" w:hAnsi="Calibri" w:cs="DokChampa"/>
            <w:i/>
            <w:iCs/>
            <w:sz w:val="20"/>
            <w:szCs w:val="20"/>
            <w:lang w:bidi="lo-LA"/>
          </w:rPr>
          <w:t xml:space="preserve"> </w:t>
        </w:r>
      </w:ins>
      <w:proofErr w:type="spellStart"/>
      <w:r w:rsidR="003B7DAE" w:rsidRPr="003B7DAE">
        <w:rPr>
          <w:rFonts w:ascii="Calibri" w:eastAsia="Arial" w:hAnsi="Calibri" w:cs="DokChampa"/>
          <w:i/>
          <w:iCs/>
          <w:sz w:val="20"/>
          <w:szCs w:val="20"/>
          <w:lang w:bidi="lo-LA"/>
        </w:rPr>
        <w:t>ib</w:t>
      </w:r>
      <w:proofErr w:type="spellEnd"/>
      <w:r w:rsidR="003B7DAE" w:rsidRPr="003B7DAE">
        <w:rPr>
          <w:rFonts w:ascii="Calibri" w:eastAsia="Arial" w:hAnsi="Calibri" w:cs="DokChampa"/>
          <w:i/>
          <w:iCs/>
          <w:sz w:val="20"/>
          <w:szCs w:val="20"/>
          <w:lang w:bidi="lo-LA"/>
        </w:rPr>
        <w:t xml:space="preserve"> </w:t>
      </w:r>
      <w:del w:id="495" w:author="Kaxiong" w:date="2021-05-17T08:45:00Z">
        <w:r w:rsidR="003B7DAE" w:rsidRPr="003B7DAE" w:rsidDel="00444310">
          <w:rPr>
            <w:rFonts w:ascii="Calibri" w:eastAsia="Arial" w:hAnsi="Calibri" w:cs="DokChampa"/>
            <w:i/>
            <w:iCs/>
            <w:sz w:val="20"/>
            <w:szCs w:val="20"/>
            <w:lang w:bidi="lo-LA"/>
          </w:rPr>
          <w:delText>asthiv</w:delText>
        </w:r>
      </w:del>
      <w:proofErr w:type="spellStart"/>
      <w:ins w:id="496" w:author="Kaxiong" w:date="2021-05-17T08:45:00Z">
        <w:r w:rsidR="00444310">
          <w:rPr>
            <w:rFonts w:ascii="Calibri" w:eastAsia="Arial" w:hAnsi="Calibri" w:cs="DokChampa"/>
            <w:i/>
            <w:iCs/>
            <w:sz w:val="20"/>
            <w:szCs w:val="20"/>
            <w:lang w:bidi="lo-LA"/>
          </w:rPr>
          <w:t>li</w:t>
        </w:r>
      </w:ins>
      <w:ins w:id="497" w:author="Kaxiong" w:date="2021-05-17T20:21:00Z">
        <w:r w:rsidR="009075FD">
          <w:rPr>
            <w:rFonts w:ascii="Calibri" w:eastAsia="Arial" w:hAnsi="Calibri" w:cs="DokChampa"/>
            <w:i/>
            <w:iCs/>
            <w:sz w:val="20"/>
            <w:szCs w:val="20"/>
            <w:lang w:bidi="lo-LA"/>
          </w:rPr>
          <w:t>m</w:t>
        </w:r>
      </w:ins>
      <w:proofErr w:type="spellEnd"/>
      <w:ins w:id="498" w:author="Kaxiong" w:date="2021-05-17T08:45:00Z">
        <w:r w:rsidR="00444310">
          <w:rPr>
            <w:rFonts w:ascii="Calibri" w:eastAsia="Arial" w:hAnsi="Calibri" w:cs="DokChampa"/>
            <w:i/>
            <w:iCs/>
            <w:sz w:val="20"/>
            <w:szCs w:val="20"/>
            <w:lang w:bidi="lo-LA"/>
          </w:rPr>
          <w:t xml:space="preserve"> </w:t>
        </w:r>
        <w:proofErr w:type="spellStart"/>
        <w:r w:rsidR="00444310">
          <w:rPr>
            <w:rFonts w:ascii="Calibri" w:eastAsia="Arial" w:hAnsi="Calibri" w:cs="DokChampa"/>
            <w:i/>
            <w:iCs/>
            <w:sz w:val="20"/>
            <w:szCs w:val="20"/>
            <w:lang w:bidi="lo-LA"/>
          </w:rPr>
          <w:t>tiam</w:t>
        </w:r>
      </w:ins>
      <w:proofErr w:type="spellEnd"/>
      <w:r w:rsidR="003B7DAE" w:rsidRPr="003B7DAE">
        <w:rPr>
          <w:rFonts w:ascii="Calibri" w:eastAsia="Arial" w:hAnsi="Calibri" w:cs="DokChampa"/>
          <w:i/>
          <w:iCs/>
          <w:sz w:val="20"/>
          <w:szCs w:val="20"/>
          <w:lang w:bidi="lo-LA"/>
        </w:rPr>
        <w:t xml:space="preserve"> li 30-feeb</w:t>
      </w:r>
      <w:ins w:id="499" w:author="Kaxiong" w:date="2021-05-17T08:45:00Z">
        <w:r w:rsidR="00444310">
          <w:rPr>
            <w:rFonts w:ascii="Calibri" w:eastAsia="Arial" w:hAnsi="Calibri" w:cs="DokChampa"/>
            <w:i/>
            <w:iCs/>
            <w:sz w:val="20"/>
            <w:szCs w:val="20"/>
            <w:lang w:bidi="lo-LA"/>
          </w:rPr>
          <w:t>.</w:t>
        </w:r>
      </w:ins>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Nws</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tseem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ua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hauj</w:t>
      </w:r>
      <w:proofErr w:type="spellEnd"/>
      <w:r>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lwm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nrog</w:t>
      </w:r>
      <w:proofErr w:type="spellEnd"/>
      <w:r w:rsidR="003B7DAE" w:rsidRPr="003B7DAE">
        <w:rPr>
          <w:rFonts w:ascii="Calibri" w:eastAsia="Arial" w:hAnsi="Calibri" w:cs="DokChampa"/>
          <w:i/>
          <w:iCs/>
          <w:sz w:val="20"/>
          <w:szCs w:val="20"/>
          <w:lang w:bidi="lo-LA"/>
        </w:rPr>
        <w:t xml:space="preserve"> Ms. Lor </w:t>
      </w:r>
      <w:proofErr w:type="spellStart"/>
      <w:r w:rsidR="003B7DAE" w:rsidRPr="003B7DAE">
        <w:rPr>
          <w:rFonts w:ascii="Calibri" w:eastAsia="Arial" w:hAnsi="Calibri" w:cs="DokChampa"/>
          <w:i/>
          <w:iCs/>
          <w:sz w:val="20"/>
          <w:szCs w:val="20"/>
          <w:lang w:bidi="lo-LA"/>
        </w:rPr>
        <w:t>txog</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kev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nyeem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ntawv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ua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lus</w:t>
      </w:r>
      <w:proofErr w:type="spellEnd"/>
      <w:r w:rsidR="003B7DAE" w:rsidRPr="003B7DAE">
        <w:rPr>
          <w:rFonts w:ascii="Calibri" w:eastAsia="Arial" w:hAnsi="Calibri" w:cs="DokChampa"/>
          <w:i/>
          <w:iCs/>
          <w:sz w:val="20"/>
          <w:szCs w:val="20"/>
          <w:lang w:bidi="lo-LA"/>
        </w:rPr>
        <w:t xml:space="preserve"> </w:t>
      </w:r>
      <w:del w:id="500" w:author="Kaxiong" w:date="2021-05-17T08:46:00Z">
        <w:r w:rsidR="003B7DAE" w:rsidRPr="003B7DAE" w:rsidDel="00444310">
          <w:rPr>
            <w:rFonts w:ascii="Calibri" w:eastAsia="Arial" w:hAnsi="Calibri" w:cs="DokChampa"/>
            <w:i/>
            <w:iCs/>
            <w:sz w:val="20"/>
            <w:szCs w:val="20"/>
            <w:lang w:bidi="lo-LA"/>
          </w:rPr>
          <w:delText>Askiv</w:delText>
        </w:r>
      </w:del>
      <w:proofErr w:type="spellStart"/>
      <w:ins w:id="501" w:author="Kaxiong" w:date="2021-05-17T08:46:00Z">
        <w:r w:rsidR="00444310">
          <w:rPr>
            <w:rFonts w:ascii="Calibri" w:eastAsia="Arial" w:hAnsi="Calibri" w:cs="DokChampa"/>
            <w:i/>
            <w:iCs/>
            <w:sz w:val="20"/>
            <w:szCs w:val="20"/>
            <w:lang w:bidi="lo-LA"/>
          </w:rPr>
          <w:t>Hmoob</w:t>
        </w:r>
      </w:ins>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thiab</w:t>
      </w:r>
      <w:proofErr w:type="spellEnd"/>
      <w:r w:rsidR="003B7DAE" w:rsidRPr="003B7DAE">
        <w:rPr>
          <w:rFonts w:ascii="Calibri" w:eastAsia="Arial" w:hAnsi="Calibri" w:cs="DokChampa"/>
          <w:i/>
          <w:iCs/>
          <w:sz w:val="20"/>
          <w:szCs w:val="20"/>
          <w:lang w:bidi="lo-LA"/>
        </w:rPr>
        <w:t xml:space="preserve"> As</w:t>
      </w:r>
      <w:ins w:id="502" w:author="Kaxiong" w:date="2021-05-17T08:46:00Z">
        <w:r w:rsidR="00444310">
          <w:rPr>
            <w:rFonts w:ascii="Calibri" w:eastAsia="Arial" w:hAnsi="Calibri" w:cs="DokChampa"/>
            <w:i/>
            <w:iCs/>
            <w:sz w:val="20"/>
            <w:szCs w:val="20"/>
            <w:lang w:bidi="lo-LA"/>
          </w:rPr>
          <w:t xml:space="preserve"> </w:t>
        </w:r>
      </w:ins>
      <w:del w:id="503" w:author="Kaxiong" w:date="2021-05-17T08:46:00Z">
        <w:r w:rsidR="003B7DAE" w:rsidRPr="003B7DAE" w:rsidDel="00444310">
          <w:rPr>
            <w:rFonts w:ascii="Calibri" w:eastAsia="Arial" w:hAnsi="Calibri" w:cs="DokChampa"/>
            <w:i/>
            <w:iCs/>
            <w:sz w:val="20"/>
            <w:szCs w:val="20"/>
            <w:lang w:bidi="lo-LA"/>
          </w:rPr>
          <w:delText>k</w:delText>
        </w:r>
      </w:del>
      <w:proofErr w:type="spellStart"/>
      <w:ins w:id="504" w:author="Kaxiong" w:date="2021-05-17T08:46:00Z">
        <w:r w:rsidR="00444310">
          <w:rPr>
            <w:rFonts w:ascii="Calibri" w:eastAsia="Arial" w:hAnsi="Calibri" w:cs="DokChampa"/>
            <w:i/>
            <w:iCs/>
            <w:sz w:val="20"/>
            <w:szCs w:val="20"/>
            <w:lang w:bidi="lo-LA"/>
          </w:rPr>
          <w:t>K</w:t>
        </w:r>
      </w:ins>
      <w:r w:rsidR="003B7DAE" w:rsidRPr="003B7DAE">
        <w:rPr>
          <w:rFonts w:ascii="Calibri" w:eastAsia="Arial" w:hAnsi="Calibri" w:cs="DokChampa"/>
          <w:i/>
          <w:iCs/>
          <w:sz w:val="20"/>
          <w:szCs w:val="20"/>
          <w:lang w:bidi="lo-LA"/>
        </w:rPr>
        <w:t>iv</w:t>
      </w:r>
      <w:proofErr w:type="spellEnd"/>
      <w:r w:rsidR="003B7DAE" w:rsidRPr="003B7DAE">
        <w:rPr>
          <w:rFonts w:ascii="Calibri" w:eastAsia="Arial" w:hAnsi="Calibri" w:cs="DokChampa"/>
          <w:i/>
          <w:iCs/>
          <w:sz w:val="20"/>
          <w:szCs w:val="20"/>
          <w:lang w:bidi="lo-LA"/>
        </w:rPr>
        <w:t xml:space="preserve">. Cov </w:t>
      </w:r>
      <w:proofErr w:type="spellStart"/>
      <w:r w:rsidR="003B7DAE" w:rsidRPr="003B7DAE">
        <w:rPr>
          <w:rFonts w:ascii="Calibri" w:eastAsia="Arial" w:hAnsi="Calibri" w:cs="DokChampa"/>
          <w:i/>
          <w:iCs/>
          <w:sz w:val="20"/>
          <w:szCs w:val="20"/>
          <w:lang w:bidi="lo-LA"/>
        </w:rPr>
        <w:t>hauj</w:t>
      </w:r>
      <w:proofErr w:type="spellEnd"/>
      <w:r>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lwm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yuav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raug</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ua</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nyob</w:t>
      </w:r>
      <w:proofErr w:type="spellEnd"/>
      <w:r w:rsidR="003B7DAE" w:rsidRPr="003B7DAE">
        <w:rPr>
          <w:rFonts w:ascii="Calibri" w:eastAsia="Arial" w:hAnsi="Calibri" w:cs="DokChampa"/>
          <w:i/>
          <w:iCs/>
          <w:sz w:val="20"/>
          <w:szCs w:val="20"/>
          <w:lang w:bidi="lo-LA"/>
        </w:rPr>
        <w:t xml:space="preserve"> luv </w:t>
      </w:r>
      <w:proofErr w:type="spellStart"/>
      <w:r w:rsidR="003B7DAE" w:rsidRPr="003B7DAE">
        <w:rPr>
          <w:rFonts w:ascii="Calibri" w:eastAsia="Arial" w:hAnsi="Calibri" w:cs="DokChampa"/>
          <w:i/>
          <w:iCs/>
          <w:sz w:val="20"/>
          <w:szCs w:val="20"/>
          <w:lang w:bidi="lo-LA"/>
        </w:rPr>
        <w:t>luv</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thaum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tsim</w:t>
      </w:r>
      <w:proofErr w:type="spellEnd"/>
      <w:r w:rsidR="003B7DAE" w:rsidRPr="003B7DAE">
        <w:rPr>
          <w:rFonts w:ascii="Calibri" w:eastAsia="Arial" w:hAnsi="Calibri" w:cs="DokChampa"/>
          <w:i/>
          <w:iCs/>
          <w:sz w:val="20"/>
          <w:szCs w:val="20"/>
          <w:lang w:bidi="lo-LA"/>
        </w:rPr>
        <w:t xml:space="preserve"> </w:t>
      </w:r>
      <w:proofErr w:type="spellStart"/>
      <w:r w:rsidR="003B7DAE" w:rsidRPr="003B7DAE">
        <w:rPr>
          <w:rFonts w:ascii="Calibri" w:eastAsia="Arial" w:hAnsi="Calibri" w:cs="DokChampa"/>
          <w:i/>
          <w:iCs/>
          <w:sz w:val="20"/>
          <w:szCs w:val="20"/>
          <w:lang w:bidi="lo-LA"/>
        </w:rPr>
        <w:t>nyog</w:t>
      </w:r>
      <w:proofErr w:type="spellEnd"/>
      <w:r>
        <w:rPr>
          <w:rFonts w:ascii="Calibri" w:eastAsia="Arial" w:hAnsi="Calibri" w:cs="DokChampa"/>
          <w:i/>
          <w:iCs/>
          <w:sz w:val="20"/>
          <w:szCs w:val="20"/>
          <w:lang w:bidi="lo-LA"/>
        </w:rPr>
        <w:t>.</w:t>
      </w:r>
    </w:p>
    <w:p w14:paraId="211C1B79" w14:textId="77777777" w:rsidR="004A72FA" w:rsidRPr="00F026DC" w:rsidRDefault="004A72FA" w:rsidP="004A72FA">
      <w:pPr>
        <w:jc w:val="both"/>
        <w:rPr>
          <w:rStyle w:val="BookTitle"/>
          <w:rFonts w:ascii="Arial" w:hAnsi="Arial"/>
          <w:i w:val="0"/>
          <w:iCs w:val="0"/>
          <w:sz w:val="20"/>
          <w:szCs w:val="20"/>
        </w:rPr>
      </w:pPr>
      <w:r w:rsidRPr="00246E97">
        <w:rPr>
          <w:rStyle w:val="BookTitle"/>
          <w:rFonts w:ascii="Arial" w:hAnsi="Arial"/>
          <w:sz w:val="20"/>
          <w:szCs w:val="20"/>
        </w:rPr>
        <w:t xml:space="preserve">Kev </w:t>
      </w:r>
      <w:proofErr w:type="spellStart"/>
      <w:r w:rsidRPr="00246E97">
        <w:rPr>
          <w:rStyle w:val="BookTitle"/>
          <w:rFonts w:ascii="Arial" w:hAnsi="Arial"/>
          <w:sz w:val="20"/>
          <w:szCs w:val="20"/>
        </w:rPr>
        <w:t>Tsim</w:t>
      </w:r>
      <w:proofErr w:type="spellEnd"/>
      <w:r w:rsidRPr="00246E97">
        <w:rPr>
          <w:rStyle w:val="BookTitle"/>
          <w:rFonts w:ascii="Arial" w:hAnsi="Arial"/>
          <w:sz w:val="20"/>
          <w:szCs w:val="20"/>
        </w:rPr>
        <w:t xml:space="preserve"> Kho Kev Sib </w:t>
      </w:r>
      <w:proofErr w:type="spellStart"/>
      <w:r w:rsidRPr="00246E97">
        <w:rPr>
          <w:rStyle w:val="BookTitle"/>
          <w:rFonts w:ascii="Arial" w:hAnsi="Arial"/>
          <w:sz w:val="20"/>
          <w:szCs w:val="20"/>
        </w:rPr>
        <w:t>Txuas</w:t>
      </w:r>
      <w:proofErr w:type="spellEnd"/>
      <w:r w:rsidRPr="00246E97">
        <w:rPr>
          <w:rStyle w:val="BookTitle"/>
          <w:rFonts w:ascii="Arial" w:hAnsi="Arial"/>
          <w:sz w:val="20"/>
          <w:szCs w:val="20"/>
        </w:rPr>
        <w:t xml:space="preserve"> </w:t>
      </w:r>
      <w:proofErr w:type="spellStart"/>
      <w:r w:rsidRPr="00246E97">
        <w:rPr>
          <w:rStyle w:val="BookTitle"/>
          <w:rFonts w:ascii="Arial" w:hAnsi="Arial"/>
          <w:sz w:val="20"/>
          <w:szCs w:val="20"/>
        </w:rPr>
        <w:t>Lus</w:t>
      </w:r>
      <w:proofErr w:type="spellEnd"/>
      <w:r w:rsidRPr="00246E97">
        <w:rPr>
          <w:rStyle w:val="BookTitle"/>
          <w:rFonts w:ascii="Arial" w:hAnsi="Arial"/>
          <w:sz w:val="20"/>
          <w:szCs w:val="20"/>
        </w:rPr>
        <w:t xml:space="preserve"> </w:t>
      </w:r>
    </w:p>
    <w:p w14:paraId="4E56A721" w14:textId="3F5037B2" w:rsidR="004A72FA" w:rsidRPr="007F58EE" w:rsidRDefault="00677B23" w:rsidP="004A72FA">
      <w:pPr>
        <w:jc w:val="both"/>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Pr="00677B23">
        <w:rPr>
          <w:rFonts w:ascii="Calibri" w:eastAsia="Arial" w:hAnsi="Calibri" w:cs="Calibri"/>
          <w:i/>
          <w:iCs/>
          <w:sz w:val="20"/>
          <w:szCs w:val="20"/>
        </w:rPr>
        <w:t xml:space="preserve">2020: Nicky zoo </w:t>
      </w:r>
      <w:proofErr w:type="spellStart"/>
      <w:r w:rsidRPr="00677B23">
        <w:rPr>
          <w:rFonts w:ascii="Calibri" w:eastAsia="Arial" w:hAnsi="Calibri" w:cs="Calibri"/>
          <w:i/>
          <w:iCs/>
          <w:sz w:val="20"/>
          <w:szCs w:val="20"/>
        </w:rPr>
        <w:t>siab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koom</w:t>
      </w:r>
      <w:proofErr w:type="spellEnd"/>
      <w:r w:rsidR="00456A3C">
        <w:rPr>
          <w:rFonts w:ascii="Calibri" w:eastAsia="Arial" w:hAnsi="Calibri" w:cs="Calibri"/>
          <w:i/>
          <w:iCs/>
          <w:sz w:val="20"/>
          <w:szCs w:val="20"/>
        </w:rPr>
        <w:t xml:space="preserve"> </w:t>
      </w:r>
      <w:proofErr w:type="spellStart"/>
      <w:r w:rsidR="00456A3C">
        <w:rPr>
          <w:rFonts w:ascii="Calibri" w:eastAsia="Arial" w:hAnsi="Calibri" w:cs="Calibri"/>
          <w:i/>
          <w:iCs/>
          <w:sz w:val="20"/>
          <w:szCs w:val="20"/>
        </w:rPr>
        <w:t>tes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nrog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thaum</w:t>
      </w:r>
      <w:proofErr w:type="spellEnd"/>
      <w:r w:rsidRPr="00677B23">
        <w:rPr>
          <w:rFonts w:ascii="Calibri" w:eastAsia="Arial" w:hAnsi="Calibri" w:cs="Calibri"/>
          <w:i/>
          <w:iCs/>
          <w:sz w:val="20"/>
          <w:szCs w:val="20"/>
        </w:rPr>
        <w:t xml:space="preserve"> </w:t>
      </w:r>
      <w:r w:rsidR="00456A3C">
        <w:rPr>
          <w:rFonts w:ascii="Calibri" w:eastAsia="Arial" w:hAnsi="Calibri" w:cs="Calibri"/>
          <w:i/>
          <w:iCs/>
          <w:sz w:val="20"/>
          <w:szCs w:val="20"/>
        </w:rPr>
        <w:t xml:space="preserve">sib </w:t>
      </w:r>
      <w:proofErr w:type="spellStart"/>
      <w:r w:rsidR="00456A3C">
        <w:rPr>
          <w:rFonts w:ascii="Calibri" w:eastAsia="Arial" w:hAnsi="Calibri" w:cs="Calibri"/>
          <w:i/>
          <w:iCs/>
          <w:sz w:val="20"/>
          <w:szCs w:val="20"/>
        </w:rPr>
        <w:t>tham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tsawg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nrog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tsawg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kawg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Nws</w:t>
      </w:r>
      <w:proofErr w:type="spellEnd"/>
      <w:r w:rsidRPr="00677B23">
        <w:rPr>
          <w:rFonts w:ascii="Calibri" w:eastAsia="Arial" w:hAnsi="Calibri" w:cs="Calibri"/>
          <w:i/>
          <w:iCs/>
          <w:sz w:val="20"/>
          <w:szCs w:val="20"/>
        </w:rPr>
        <w:t xml:space="preserve"> cov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tawm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suab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hais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del w:id="505" w:author="Kaxiong" w:date="2021-05-17T08:48:00Z">
        <w:r w:rsidRPr="00677B23" w:rsidDel="00775826">
          <w:rPr>
            <w:rFonts w:ascii="Calibri" w:eastAsia="Arial" w:hAnsi="Calibri" w:cs="Calibri"/>
            <w:i/>
            <w:iCs/>
            <w:sz w:val="20"/>
            <w:szCs w:val="20"/>
          </w:rPr>
          <w:delText xml:space="preserve">tsis </w:delText>
        </w:r>
      </w:del>
      <w:proofErr w:type="spellStart"/>
      <w:r w:rsidRPr="00677B23">
        <w:rPr>
          <w:rFonts w:ascii="Calibri" w:eastAsia="Arial" w:hAnsi="Calibri" w:cs="Calibri"/>
          <w:i/>
          <w:iCs/>
          <w:sz w:val="20"/>
          <w:szCs w:val="20"/>
        </w:rPr>
        <w:t>tseem</w:t>
      </w:r>
      <w:proofErr w:type="spellEnd"/>
      <w:r w:rsidRPr="00677B23">
        <w:rPr>
          <w:rFonts w:ascii="Calibri" w:eastAsia="Arial" w:hAnsi="Calibri" w:cs="Calibri"/>
          <w:i/>
          <w:iCs/>
          <w:sz w:val="20"/>
          <w:szCs w:val="20"/>
        </w:rPr>
        <w:t xml:space="preserve"> </w:t>
      </w:r>
      <w:proofErr w:type="spellStart"/>
      <w:ins w:id="506" w:author="Kaxiong" w:date="2021-05-17T11:21:00Z">
        <w:r w:rsidR="00C66BC4">
          <w:rPr>
            <w:rFonts w:ascii="Calibri" w:eastAsia="Arial" w:hAnsi="Calibri" w:cs="Calibri"/>
            <w:i/>
            <w:iCs/>
            <w:sz w:val="20"/>
            <w:szCs w:val="20"/>
          </w:rPr>
          <w:t>tsis</w:t>
        </w:r>
        <w:proofErr w:type="spellEnd"/>
        <w:r w:rsidR="00C66BC4">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raug</w:t>
        </w:r>
        <w:proofErr w:type="spellEnd"/>
        <w:r w:rsidR="00C66BC4">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raws</w:t>
        </w:r>
      </w:ins>
      <w:proofErr w:type="spellEnd"/>
      <w:del w:id="507" w:author="Kaxiong" w:date="2021-05-17T08:49:00Z">
        <w:r w:rsidRPr="00677B23" w:rsidDel="00775826">
          <w:rPr>
            <w:rFonts w:ascii="Calibri" w:eastAsia="Arial" w:hAnsi="Calibri" w:cs="Calibri"/>
            <w:i/>
            <w:iCs/>
            <w:sz w:val="20"/>
            <w:szCs w:val="20"/>
          </w:rPr>
          <w:delText>ceeb</w:delText>
        </w:r>
      </w:del>
      <w:r w:rsidRPr="00677B23">
        <w:rPr>
          <w:rFonts w:ascii="Calibri" w:eastAsia="Arial" w:hAnsi="Calibri" w:cs="Calibri"/>
          <w:i/>
          <w:iCs/>
          <w:sz w:val="20"/>
          <w:szCs w:val="20"/>
        </w:rPr>
        <w:t xml:space="preserve">. Cov </w:t>
      </w:r>
      <w:proofErr w:type="spellStart"/>
      <w:r w:rsidRPr="00677B23">
        <w:rPr>
          <w:rFonts w:ascii="Calibri" w:eastAsia="Arial" w:hAnsi="Calibri" w:cs="Calibri"/>
          <w:i/>
          <w:iCs/>
          <w:sz w:val="20"/>
          <w:szCs w:val="20"/>
        </w:rPr>
        <w:t>yuam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cia</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suav</w:t>
      </w:r>
      <w:proofErr w:type="spellEnd"/>
      <w:r w:rsidRPr="00677B23">
        <w:rPr>
          <w:rFonts w:ascii="Calibri" w:eastAsia="Arial" w:hAnsi="Calibri" w:cs="Calibri"/>
          <w:i/>
          <w:iCs/>
          <w:sz w:val="20"/>
          <w:szCs w:val="20"/>
        </w:rPr>
        <w:t xml:space="preserve"> </w:t>
      </w:r>
      <w:del w:id="508" w:author="Kaxiong" w:date="2021-05-17T08:50:00Z">
        <w:r w:rsidRPr="00677B23" w:rsidDel="00775826">
          <w:rPr>
            <w:rFonts w:ascii="Calibri" w:eastAsia="Arial" w:hAnsi="Calibri" w:cs="Calibri"/>
            <w:i/>
            <w:iCs/>
            <w:sz w:val="20"/>
            <w:szCs w:val="20"/>
          </w:rPr>
          <w:delText>nrog</w:delText>
        </w:r>
      </w:del>
      <w:proofErr w:type="spellStart"/>
      <w:ins w:id="509" w:author="Kaxiong" w:date="2021-05-17T08:50:00Z">
        <w:r w:rsidR="00775826">
          <w:rPr>
            <w:rFonts w:ascii="Calibri" w:eastAsia="Arial" w:hAnsi="Calibri" w:cs="Calibri"/>
            <w:i/>
            <w:iCs/>
            <w:sz w:val="20"/>
            <w:szCs w:val="20"/>
          </w:rPr>
          <w:t>muaj</w:t>
        </w:r>
      </w:ins>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hloov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pauv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ntawm</w:t>
      </w:r>
      <w:proofErr w:type="spellEnd"/>
      <w:r w:rsidRPr="00677B23">
        <w:rPr>
          <w:rFonts w:ascii="Calibri" w:eastAsia="Arial" w:hAnsi="Calibri" w:cs="Calibri"/>
          <w:i/>
          <w:iCs/>
          <w:sz w:val="20"/>
          <w:szCs w:val="20"/>
        </w:rPr>
        <w:t xml:space="preserve"> </w:t>
      </w:r>
      <w:del w:id="510" w:author="Kaxiong" w:date="2021-05-17T11:16:00Z">
        <w:r w:rsidRPr="00677B23" w:rsidDel="00C66BC4">
          <w:rPr>
            <w:rFonts w:ascii="Calibri" w:eastAsia="Arial" w:hAnsi="Calibri" w:cs="Calibri"/>
            <w:i/>
            <w:iCs/>
            <w:sz w:val="20"/>
            <w:szCs w:val="20"/>
          </w:rPr>
          <w:delText>N</w:delText>
        </w:r>
      </w:del>
      <w:ins w:id="511" w:author="Kaxiong" w:date="2021-05-17T11:16:00Z">
        <w:r w:rsidR="00C66BC4">
          <w:rPr>
            <w:rFonts w:ascii="Calibri" w:eastAsia="Arial" w:hAnsi="Calibri" w:cs="Calibri"/>
            <w:i/>
            <w:iCs/>
            <w:sz w:val="20"/>
            <w:szCs w:val="20"/>
          </w:rPr>
          <w:t>/V</w:t>
        </w:r>
      </w:ins>
      <w:del w:id="512" w:author="Kaxiong" w:date="2021-05-17T11:16:00Z">
        <w:r w:rsidRPr="00677B23" w:rsidDel="00C66BC4">
          <w:rPr>
            <w:rFonts w:ascii="Calibri" w:eastAsia="Arial" w:hAnsi="Calibri" w:cs="Calibri"/>
            <w:i/>
            <w:iCs/>
            <w:sz w:val="20"/>
            <w:szCs w:val="20"/>
          </w:rPr>
          <w:delText xml:space="preserve"> </w:delText>
        </w:r>
      </w:del>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rau</w:t>
      </w:r>
      <w:proofErr w:type="spellEnd"/>
      <w:r w:rsidRPr="00677B23">
        <w:rPr>
          <w:rFonts w:ascii="Calibri" w:eastAsia="Arial" w:hAnsi="Calibri" w:cs="Calibri"/>
          <w:i/>
          <w:iCs/>
          <w:sz w:val="20"/>
          <w:szCs w:val="20"/>
        </w:rPr>
        <w:t xml:space="preserve"> /</w:t>
      </w:r>
      <w:del w:id="513" w:author="Kaxiong" w:date="2021-05-17T11:17:00Z">
        <w:r w:rsidRPr="00677B23" w:rsidDel="00C66BC4">
          <w:rPr>
            <w:rFonts w:ascii="Calibri" w:eastAsia="Arial" w:hAnsi="Calibri" w:cs="Calibri"/>
            <w:i/>
            <w:iCs/>
            <w:sz w:val="20"/>
            <w:szCs w:val="20"/>
          </w:rPr>
          <w:delText xml:space="preserve"> </w:delText>
        </w:r>
      </w:del>
      <w:r w:rsidRPr="00677B23">
        <w:rPr>
          <w:rFonts w:ascii="Calibri" w:eastAsia="Arial" w:hAnsi="Calibri" w:cs="Calibri"/>
          <w:i/>
          <w:iCs/>
          <w:sz w:val="20"/>
          <w:szCs w:val="20"/>
        </w:rPr>
        <w:t>b</w:t>
      </w:r>
      <w:del w:id="514" w:author="Kaxiong" w:date="2021-05-17T11:17:00Z">
        <w:r w:rsidRPr="00677B23" w:rsidDel="00C66BC4">
          <w:rPr>
            <w:rFonts w:ascii="Calibri" w:eastAsia="Arial" w:hAnsi="Calibri" w:cs="Calibri"/>
            <w:i/>
            <w:iCs/>
            <w:sz w:val="20"/>
            <w:szCs w:val="20"/>
          </w:rPr>
          <w:delText xml:space="preserve"> </w:delText>
        </w:r>
      </w:del>
      <w:r w:rsidRPr="00677B23">
        <w:rPr>
          <w:rFonts w:ascii="Calibri" w:eastAsia="Arial" w:hAnsi="Calibri" w:cs="Calibri"/>
          <w:i/>
          <w:iCs/>
          <w:sz w:val="20"/>
          <w:szCs w:val="20"/>
        </w:rPr>
        <w:t xml:space="preserve">/, </w:t>
      </w:r>
      <w:proofErr w:type="spellStart"/>
      <w:ins w:id="515" w:author="Kaxiong" w:date="2021-05-17T08:51:00Z">
        <w:r w:rsidR="00775826">
          <w:rPr>
            <w:rFonts w:ascii="Calibri" w:eastAsia="Arial" w:hAnsi="Calibri" w:cs="Calibri"/>
            <w:i/>
            <w:iCs/>
            <w:sz w:val="20"/>
            <w:szCs w:val="20"/>
          </w:rPr>
          <w:t>kev</w:t>
        </w:r>
        <w:proofErr w:type="spellEnd"/>
        <w:r w:rsidR="00775826">
          <w:rPr>
            <w:rFonts w:ascii="Calibri" w:eastAsia="Arial" w:hAnsi="Calibri" w:cs="Calibri"/>
            <w:i/>
            <w:iCs/>
            <w:sz w:val="20"/>
            <w:szCs w:val="20"/>
          </w:rPr>
          <w:t xml:space="preserve"> </w:t>
        </w:r>
      </w:ins>
      <w:proofErr w:type="spellStart"/>
      <w:r w:rsidRPr="00677B23">
        <w:rPr>
          <w:rFonts w:ascii="Calibri" w:eastAsia="Arial" w:hAnsi="Calibri" w:cs="Calibri"/>
          <w:i/>
          <w:iCs/>
          <w:sz w:val="20"/>
          <w:szCs w:val="20"/>
        </w:rPr>
        <w:t>txo</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ntawm</w:t>
      </w:r>
      <w:proofErr w:type="spellEnd"/>
      <w:ins w:id="516" w:author="Kaxiong" w:date="2021-05-17T08:51:00Z">
        <w:r w:rsidR="00775826">
          <w:rPr>
            <w:rFonts w:ascii="Calibri" w:eastAsia="Arial" w:hAnsi="Calibri" w:cs="Calibri"/>
            <w:i/>
            <w:iCs/>
            <w:sz w:val="20"/>
            <w:szCs w:val="20"/>
          </w:rPr>
          <w:t xml:space="preserve"> </w:t>
        </w:r>
      </w:ins>
      <w:ins w:id="517" w:author="Kaxiong" w:date="2021-05-17T11:18:00Z">
        <w:r w:rsidR="00C66BC4">
          <w:rPr>
            <w:rFonts w:ascii="Calibri" w:eastAsia="Arial" w:hAnsi="Calibri" w:cs="Calibri"/>
            <w:i/>
            <w:iCs/>
            <w:sz w:val="20"/>
            <w:szCs w:val="20"/>
          </w:rPr>
          <w:t xml:space="preserve">cov </w:t>
        </w:r>
        <w:proofErr w:type="spellStart"/>
        <w:r w:rsidR="00C66BC4">
          <w:rPr>
            <w:rFonts w:ascii="Calibri" w:eastAsia="Arial" w:hAnsi="Calibri" w:cs="Calibri"/>
            <w:i/>
            <w:iCs/>
            <w:sz w:val="20"/>
            <w:szCs w:val="20"/>
          </w:rPr>
          <w:t>lus</w:t>
        </w:r>
        <w:proofErr w:type="spellEnd"/>
        <w:r w:rsidR="00C66BC4">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muaj</w:t>
        </w:r>
        <w:proofErr w:type="spellEnd"/>
        <w:r w:rsidR="00C66BC4">
          <w:rPr>
            <w:rFonts w:ascii="Calibri" w:eastAsia="Arial" w:hAnsi="Calibri" w:cs="Calibri"/>
            <w:i/>
            <w:iCs/>
            <w:sz w:val="20"/>
            <w:szCs w:val="20"/>
          </w:rPr>
          <w:t xml:space="preserve"> </w:t>
        </w:r>
        <w:proofErr w:type="spellStart"/>
        <w:r w:rsidR="00C66BC4">
          <w:rPr>
            <w:rFonts w:ascii="Calibri" w:eastAsia="Arial" w:hAnsi="Calibri" w:cs="Calibri"/>
            <w:i/>
            <w:iCs/>
            <w:sz w:val="20"/>
            <w:szCs w:val="20"/>
          </w:rPr>
          <w:t>tus</w:t>
        </w:r>
      </w:ins>
      <w:proofErr w:type="spellEnd"/>
      <w:r w:rsidRPr="00677B23">
        <w:rPr>
          <w:rFonts w:ascii="Calibri" w:eastAsia="Arial" w:hAnsi="Calibri" w:cs="Calibri"/>
          <w:i/>
          <w:iCs/>
          <w:sz w:val="20"/>
          <w:szCs w:val="20"/>
        </w:rPr>
        <w:t xml:space="preserve"> s</w:t>
      </w:r>
      <w:ins w:id="518" w:author="Kaxiong" w:date="2021-05-17T11:19:00Z">
        <w:r w:rsidR="00C66BC4">
          <w:rPr>
            <w:rFonts w:ascii="Calibri" w:eastAsia="Arial" w:hAnsi="Calibri" w:cs="Calibri"/>
            <w:i/>
            <w:iCs/>
            <w:sz w:val="20"/>
            <w:szCs w:val="20"/>
          </w:rPr>
          <w:t>-</w:t>
        </w:r>
        <w:proofErr w:type="spellStart"/>
        <w:r w:rsidR="00C66BC4">
          <w:rPr>
            <w:rFonts w:ascii="Calibri" w:eastAsia="Arial" w:hAnsi="Calibri" w:cs="Calibri"/>
            <w:i/>
            <w:iCs/>
            <w:sz w:val="20"/>
            <w:szCs w:val="20"/>
          </w:rPr>
          <w:t>xyaw</w:t>
        </w:r>
      </w:ins>
      <w:proofErr w:type="spellEnd"/>
      <w:del w:id="519" w:author="Kaxiong" w:date="2021-05-17T08:52:00Z">
        <w:r w:rsidRPr="00677B23" w:rsidDel="00775826">
          <w:rPr>
            <w:rFonts w:ascii="Calibri" w:eastAsia="Arial" w:hAnsi="Calibri" w:cs="Calibri"/>
            <w:i/>
            <w:iCs/>
            <w:sz w:val="20"/>
            <w:szCs w:val="20"/>
          </w:rPr>
          <w:delText>-niam</w:delText>
        </w:r>
      </w:del>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kev</w:t>
      </w:r>
      <w:proofErr w:type="spellEnd"/>
      <w:r w:rsidRPr="00677B23">
        <w:rPr>
          <w:rFonts w:ascii="Calibri" w:eastAsia="Arial" w:hAnsi="Calibri" w:cs="Calibri"/>
          <w:i/>
          <w:iCs/>
          <w:sz w:val="20"/>
          <w:szCs w:val="20"/>
        </w:rPr>
        <w:t xml:space="preserve"> lees </w:t>
      </w:r>
      <w:proofErr w:type="spellStart"/>
      <w:r w:rsidRPr="00677B23">
        <w:rPr>
          <w:rFonts w:ascii="Calibri" w:eastAsia="Arial" w:hAnsi="Calibri" w:cs="Calibri"/>
          <w:i/>
          <w:iCs/>
          <w:sz w:val="20"/>
          <w:szCs w:val="20"/>
        </w:rPr>
        <w:t>paub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ntawm</w:t>
      </w:r>
      <w:proofErr w:type="spellEnd"/>
      <w:r w:rsidRPr="00677B23">
        <w:rPr>
          <w:rFonts w:ascii="Calibri" w:eastAsia="Arial" w:hAnsi="Calibri" w:cs="Calibri"/>
          <w:i/>
          <w:iCs/>
          <w:sz w:val="20"/>
          <w:szCs w:val="20"/>
        </w:rPr>
        <w:t xml:space="preserve"> </w:t>
      </w:r>
      <w:del w:id="520" w:author="Kaxiong" w:date="2021-05-17T08:54:00Z">
        <w:r w:rsidRPr="00677B23" w:rsidDel="00775826">
          <w:rPr>
            <w:rFonts w:ascii="Calibri" w:eastAsia="Arial" w:hAnsi="Calibri" w:cs="Calibri"/>
            <w:i/>
            <w:iCs/>
            <w:sz w:val="20"/>
            <w:szCs w:val="20"/>
          </w:rPr>
          <w:delText xml:space="preserve">ntau </w:delText>
        </w:r>
      </w:del>
      <w:r w:rsidRPr="00677B23">
        <w:rPr>
          <w:rFonts w:ascii="Calibri" w:eastAsia="Arial" w:hAnsi="Calibri" w:cs="Calibri"/>
          <w:i/>
          <w:iCs/>
          <w:sz w:val="20"/>
          <w:szCs w:val="20"/>
        </w:rPr>
        <w:t xml:space="preserve">cov </w:t>
      </w:r>
      <w:proofErr w:type="spellStart"/>
      <w:r w:rsidRPr="00677B23">
        <w:rPr>
          <w:rFonts w:ascii="Calibri" w:eastAsia="Arial" w:hAnsi="Calibri" w:cs="Calibri"/>
          <w:i/>
          <w:iCs/>
          <w:sz w:val="20"/>
          <w:szCs w:val="20"/>
        </w:rPr>
        <w:t>lus</w:t>
      </w:r>
      <w:proofErr w:type="spellEnd"/>
      <w:ins w:id="521" w:author="Kaxiong" w:date="2021-05-17T08:54:00Z">
        <w:r w:rsidR="00775826">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ntau</w:t>
        </w:r>
        <w:proofErr w:type="spellEnd"/>
        <w:r w:rsidR="00775826">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tus</w:t>
        </w:r>
        <w:proofErr w:type="spellEnd"/>
        <w:r w:rsidR="00775826">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niam</w:t>
        </w:r>
        <w:proofErr w:type="spellEnd"/>
        <w:r w:rsidR="00775826">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ntawv</w:t>
        </w:r>
      </w:ins>
      <w:proofErr w:type="spellEnd"/>
      <w:r w:rsidRPr="00677B23">
        <w:rPr>
          <w:rFonts w:ascii="Calibri" w:eastAsia="Arial" w:hAnsi="Calibri" w:cs="Calibri"/>
          <w:i/>
          <w:iCs/>
          <w:sz w:val="20"/>
          <w:szCs w:val="20"/>
        </w:rPr>
        <w:t xml:space="preserve">. </w:t>
      </w:r>
      <w:del w:id="522" w:author="Kaxiong" w:date="2021-05-17T08:57:00Z">
        <w:r w:rsidRPr="00677B23" w:rsidDel="00775826">
          <w:rPr>
            <w:rFonts w:ascii="Calibri" w:eastAsia="Arial" w:hAnsi="Calibri" w:cs="Calibri"/>
            <w:i/>
            <w:iCs/>
            <w:sz w:val="20"/>
            <w:szCs w:val="20"/>
          </w:rPr>
          <w:delText>Hehas</w:delText>
        </w:r>
      </w:del>
      <w:proofErr w:type="spellStart"/>
      <w:ins w:id="523" w:author="Kaxiong" w:date="2021-05-17T08:57:00Z">
        <w:r w:rsidR="00775826">
          <w:rPr>
            <w:rFonts w:ascii="Calibri" w:eastAsia="Arial" w:hAnsi="Calibri" w:cs="Calibri"/>
            <w:i/>
            <w:iCs/>
            <w:sz w:val="20"/>
            <w:szCs w:val="20"/>
          </w:rPr>
          <w:t>Nws</w:t>
        </w:r>
      </w:ins>
      <w:proofErr w:type="spellEnd"/>
      <w:r w:rsidRPr="00677B23">
        <w:rPr>
          <w:rFonts w:ascii="Calibri" w:eastAsia="Arial" w:hAnsi="Calibri" w:cs="Calibri"/>
          <w:i/>
          <w:iCs/>
          <w:sz w:val="20"/>
          <w:szCs w:val="20"/>
        </w:rPr>
        <w:t xml:space="preserve"> tau </w:t>
      </w:r>
      <w:proofErr w:type="spellStart"/>
      <w:ins w:id="524" w:author="Kaxiong" w:date="2021-05-17T08:57:00Z">
        <w:r w:rsidR="00775826">
          <w:rPr>
            <w:rFonts w:ascii="Calibri" w:eastAsia="Arial" w:hAnsi="Calibri" w:cs="Calibri"/>
            <w:i/>
            <w:iCs/>
            <w:sz w:val="20"/>
            <w:szCs w:val="20"/>
          </w:rPr>
          <w:t>raug</w:t>
        </w:r>
        <w:proofErr w:type="spellEnd"/>
        <w:r w:rsidR="00775826">
          <w:rPr>
            <w:rFonts w:ascii="Calibri" w:eastAsia="Arial" w:hAnsi="Calibri" w:cs="Calibri"/>
            <w:i/>
            <w:iCs/>
            <w:sz w:val="20"/>
            <w:szCs w:val="20"/>
          </w:rPr>
          <w:t xml:space="preserve"> </w:t>
        </w:r>
      </w:ins>
      <w:r w:rsidRPr="00677B23">
        <w:rPr>
          <w:rFonts w:ascii="Calibri" w:eastAsia="Arial" w:hAnsi="Calibri" w:cs="Calibri"/>
          <w:i/>
          <w:iCs/>
          <w:sz w:val="20"/>
          <w:szCs w:val="20"/>
        </w:rPr>
        <w:t xml:space="preserve">pom </w:t>
      </w:r>
      <w:ins w:id="525" w:author="Kaxiong" w:date="2021-05-17T08:57:00Z">
        <w:r w:rsidR="00775826">
          <w:rPr>
            <w:rFonts w:ascii="Calibri" w:eastAsia="Arial" w:hAnsi="Calibri" w:cs="Calibri"/>
            <w:i/>
            <w:iCs/>
            <w:sz w:val="20"/>
            <w:szCs w:val="20"/>
          </w:rPr>
          <w:t>tau</w:t>
        </w:r>
      </w:ins>
      <w:ins w:id="526" w:author="Kaxiong" w:date="2021-05-17T08:58:00Z">
        <w:r w:rsidR="00775826">
          <w:rPr>
            <w:rFonts w:ascii="Calibri" w:eastAsia="Arial" w:hAnsi="Calibri" w:cs="Calibri"/>
            <w:i/>
            <w:iCs/>
            <w:sz w:val="20"/>
            <w:szCs w:val="20"/>
          </w:rPr>
          <w:t xml:space="preserve"> </w:t>
        </w:r>
        <w:proofErr w:type="spellStart"/>
        <w:r w:rsidR="00775826">
          <w:rPr>
            <w:rFonts w:ascii="Calibri" w:eastAsia="Arial" w:hAnsi="Calibri" w:cs="Calibri"/>
            <w:i/>
            <w:iCs/>
            <w:sz w:val="20"/>
            <w:szCs w:val="20"/>
          </w:rPr>
          <w:t>tias</w:t>
        </w:r>
        <w:proofErr w:type="spellEnd"/>
        <w:r w:rsidR="00775826">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nws</w:t>
        </w:r>
        <w:proofErr w:type="spellEnd"/>
        <w:r w:rsidR="00A502A1">
          <w:rPr>
            <w:rFonts w:ascii="Calibri" w:eastAsia="Arial" w:hAnsi="Calibri" w:cs="Calibri"/>
            <w:i/>
            <w:iCs/>
            <w:sz w:val="20"/>
            <w:szCs w:val="20"/>
          </w:rPr>
          <w:t xml:space="preserve"> </w:t>
        </w:r>
      </w:ins>
      <w:proofErr w:type="spellStart"/>
      <w:r w:rsidRPr="00677B23">
        <w:rPr>
          <w:rFonts w:ascii="Calibri" w:eastAsia="Arial" w:hAnsi="Calibri" w:cs="Calibri"/>
          <w:i/>
          <w:iCs/>
          <w:sz w:val="20"/>
          <w:szCs w:val="20"/>
        </w:rPr>
        <w:t>tsuas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yog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tsim</w:t>
      </w:r>
      <w:proofErr w:type="spellEnd"/>
      <w:r w:rsidRPr="00677B23">
        <w:rPr>
          <w:rFonts w:ascii="Calibri" w:eastAsia="Arial" w:hAnsi="Calibri" w:cs="Calibri"/>
          <w:i/>
          <w:iCs/>
          <w:sz w:val="20"/>
          <w:szCs w:val="20"/>
        </w:rPr>
        <w:t xml:space="preserve"> cov </w:t>
      </w:r>
      <w:proofErr w:type="spellStart"/>
      <w:r w:rsidRPr="00677B23">
        <w:rPr>
          <w:rFonts w:ascii="Calibri" w:eastAsia="Arial" w:hAnsi="Calibri" w:cs="Calibri"/>
          <w:i/>
          <w:iCs/>
          <w:sz w:val="20"/>
          <w:szCs w:val="20"/>
        </w:rPr>
        <w:t>kab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yooj</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yim</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uas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raug</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txo</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qhov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nyuaj</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del w:id="527" w:author="Kaxiong" w:date="2021-05-17T08:59:00Z">
        <w:r w:rsidR="00456A3C" w:rsidDel="00A502A1">
          <w:rPr>
            <w:rFonts w:ascii="Calibri" w:eastAsia="Arial" w:hAnsi="Calibri" w:cs="Calibri"/>
            <w:i/>
            <w:iCs/>
            <w:sz w:val="20"/>
            <w:szCs w:val="20"/>
          </w:rPr>
          <w:delText>yooj yim</w:delText>
        </w:r>
      </w:del>
      <w:proofErr w:type="spellStart"/>
      <w:ins w:id="528" w:author="Kaxiong" w:date="2021-05-17T08:59:00Z">
        <w:r w:rsidR="00A502A1">
          <w:rPr>
            <w:rFonts w:ascii="Calibri" w:eastAsia="Arial" w:hAnsi="Calibri" w:cs="Calibri"/>
            <w:i/>
            <w:iCs/>
            <w:sz w:val="20"/>
            <w:szCs w:val="20"/>
          </w:rPr>
          <w:t>ke</w:t>
        </w:r>
      </w:ins>
      <w:ins w:id="529" w:author="Kaxiong" w:date="2021-05-17T09:00:00Z">
        <w:r w:rsidR="00A502A1">
          <w:rPr>
            <w:rFonts w:ascii="Calibri" w:eastAsia="Arial" w:hAnsi="Calibri" w:cs="Calibri"/>
            <w:i/>
            <w:iCs/>
            <w:sz w:val="20"/>
            <w:szCs w:val="20"/>
          </w:rPr>
          <w:t>v</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tsim</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kab</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lus</w:t>
        </w:r>
      </w:ins>
      <w:proofErr w:type="spellEnd"/>
      <w:r w:rsidRPr="00677B23">
        <w:rPr>
          <w:rFonts w:ascii="Calibri" w:eastAsia="Arial" w:hAnsi="Calibri" w:cs="Calibri"/>
          <w:i/>
          <w:iCs/>
          <w:sz w:val="20"/>
          <w:szCs w:val="20"/>
        </w:rPr>
        <w:t xml:space="preserve"> </w:t>
      </w:r>
      <w:del w:id="530" w:author="Kaxiong" w:date="2021-05-17T09:00:00Z">
        <w:r w:rsidRPr="00677B23" w:rsidDel="00A502A1">
          <w:rPr>
            <w:rFonts w:ascii="Calibri" w:eastAsia="Arial" w:hAnsi="Calibri" w:cs="Calibri"/>
            <w:i/>
            <w:iCs/>
            <w:sz w:val="20"/>
            <w:szCs w:val="20"/>
          </w:rPr>
          <w:delText>thaum</w:delText>
        </w:r>
      </w:del>
      <w:proofErr w:type="spellStart"/>
      <w:ins w:id="531" w:author="Kaxiong" w:date="2021-05-17T09:00:00Z">
        <w:r w:rsidR="00A502A1">
          <w:rPr>
            <w:rFonts w:ascii="Calibri" w:eastAsia="Arial" w:hAnsi="Calibri" w:cs="Calibri"/>
            <w:i/>
            <w:iCs/>
            <w:sz w:val="20"/>
            <w:szCs w:val="20"/>
          </w:rPr>
          <w:t>uas</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yog</w:t>
        </w:r>
      </w:ins>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piv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rau</w:t>
      </w:r>
      <w:proofErr w:type="spellEnd"/>
      <w:r w:rsidRPr="00677B23">
        <w:rPr>
          <w:rFonts w:ascii="Calibri" w:eastAsia="Arial" w:hAnsi="Calibri" w:cs="Calibri"/>
          <w:i/>
          <w:iCs/>
          <w:sz w:val="20"/>
          <w:szCs w:val="20"/>
        </w:rPr>
        <w:t xml:space="preserve"> cov </w:t>
      </w:r>
      <w:del w:id="532" w:author="Kaxiong" w:date="2021-05-17T09:01:00Z">
        <w:r w:rsidRPr="00677B23" w:rsidDel="00A502A1">
          <w:rPr>
            <w:rFonts w:ascii="Calibri" w:eastAsia="Arial" w:hAnsi="Calibri" w:cs="Calibri"/>
            <w:i/>
            <w:iCs/>
            <w:sz w:val="20"/>
            <w:szCs w:val="20"/>
          </w:rPr>
          <w:delText>qub</w:delText>
        </w:r>
      </w:del>
      <w:proofErr w:type="spellStart"/>
      <w:ins w:id="533" w:author="Kaxiong" w:date="2021-05-17T09:01:00Z">
        <w:r w:rsidR="00A502A1">
          <w:rPr>
            <w:rFonts w:ascii="Calibri" w:eastAsia="Arial" w:hAnsi="Calibri" w:cs="Calibri"/>
            <w:i/>
            <w:iCs/>
            <w:sz w:val="20"/>
            <w:szCs w:val="20"/>
          </w:rPr>
          <w:t>phooj</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ywg</w:t>
        </w:r>
      </w:ins>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hnub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nyoog</w:t>
      </w:r>
      <w:proofErr w:type="spellEnd"/>
      <w:ins w:id="534" w:author="Kaxiong" w:date="2021-05-17T09:01:00Z">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ib</w:t>
        </w:r>
        <w:proofErr w:type="spellEnd"/>
        <w:r w:rsidR="00A502A1">
          <w:rPr>
            <w:rFonts w:ascii="Calibri" w:eastAsia="Arial" w:hAnsi="Calibri" w:cs="Calibri"/>
            <w:i/>
            <w:iCs/>
            <w:sz w:val="20"/>
            <w:szCs w:val="20"/>
          </w:rPr>
          <w:t xml:space="preserve"> yam</w:t>
        </w:r>
      </w:ins>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Thaum</w:t>
      </w:r>
      <w:proofErr w:type="spellEnd"/>
      <w:r w:rsidRPr="00677B23">
        <w:rPr>
          <w:rFonts w:ascii="Calibri" w:eastAsia="Arial" w:hAnsi="Calibri" w:cs="Calibri"/>
          <w:i/>
          <w:iCs/>
          <w:sz w:val="20"/>
          <w:szCs w:val="20"/>
        </w:rPr>
        <w:t xml:space="preserve"> </w:t>
      </w:r>
      <w:del w:id="535" w:author="Kaxiong" w:date="2021-05-17T09:02:00Z">
        <w:r w:rsidR="006860D4" w:rsidDel="00A502A1">
          <w:rPr>
            <w:rFonts w:ascii="Calibri" w:eastAsia="Arial" w:hAnsi="Calibri" w:cs="Calibri"/>
            <w:i/>
            <w:iCs/>
            <w:sz w:val="20"/>
            <w:szCs w:val="20"/>
          </w:rPr>
          <w:delText xml:space="preserve">nrov </w:delText>
        </w:r>
      </w:del>
      <w:proofErr w:type="spellStart"/>
      <w:r w:rsidRPr="00677B23">
        <w:rPr>
          <w:rFonts w:ascii="Calibri" w:eastAsia="Arial" w:hAnsi="Calibri" w:cs="Calibri"/>
          <w:i/>
          <w:iCs/>
          <w:sz w:val="20"/>
          <w:szCs w:val="20"/>
        </w:rPr>
        <w:t>nyeem</w:t>
      </w:r>
      <w:proofErr w:type="spellEnd"/>
      <w:r w:rsidRPr="00677B23">
        <w:rPr>
          <w:rFonts w:ascii="Calibri" w:eastAsia="Arial" w:hAnsi="Calibri" w:cs="Calibri"/>
          <w:i/>
          <w:iCs/>
          <w:sz w:val="20"/>
          <w:szCs w:val="20"/>
        </w:rPr>
        <w:t xml:space="preserve"> </w:t>
      </w:r>
      <w:proofErr w:type="spellStart"/>
      <w:ins w:id="536" w:author="Kaxiong" w:date="2021-05-17T09:02:00Z">
        <w:r w:rsidR="00A502A1">
          <w:rPr>
            <w:rFonts w:ascii="Calibri" w:eastAsia="Arial" w:hAnsi="Calibri" w:cs="Calibri"/>
            <w:i/>
            <w:iCs/>
            <w:sz w:val="20"/>
            <w:szCs w:val="20"/>
          </w:rPr>
          <w:t>nrov</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n</w:t>
        </w:r>
      </w:ins>
      <w:ins w:id="537" w:author="Kaxiong" w:date="2021-05-17T09:03:00Z">
        <w:r w:rsidR="00A502A1">
          <w:rPr>
            <w:rFonts w:ascii="Calibri" w:eastAsia="Arial" w:hAnsi="Calibri" w:cs="Calibri"/>
            <w:i/>
            <w:iCs/>
            <w:sz w:val="20"/>
            <w:szCs w:val="20"/>
          </w:rPr>
          <w:t>rov</w:t>
        </w:r>
        <w:proofErr w:type="spellEnd"/>
        <w:r w:rsidR="00A502A1">
          <w:rPr>
            <w:rFonts w:ascii="Calibri" w:eastAsia="Arial" w:hAnsi="Calibri" w:cs="Calibri"/>
            <w:i/>
            <w:iCs/>
            <w:sz w:val="20"/>
            <w:szCs w:val="20"/>
          </w:rPr>
          <w:t xml:space="preserve"> </w:t>
        </w:r>
      </w:ins>
      <w:r w:rsidRPr="00677B23">
        <w:rPr>
          <w:rFonts w:ascii="Calibri" w:eastAsia="Arial" w:hAnsi="Calibri" w:cs="Calibri"/>
          <w:i/>
          <w:iCs/>
          <w:sz w:val="20"/>
          <w:szCs w:val="20"/>
        </w:rPr>
        <w:t xml:space="preserve">cov </w:t>
      </w:r>
      <w:proofErr w:type="spellStart"/>
      <w:r w:rsidRPr="00677B23">
        <w:rPr>
          <w:rFonts w:ascii="Calibri" w:eastAsia="Arial" w:hAnsi="Calibri" w:cs="Calibri"/>
          <w:i/>
          <w:iCs/>
          <w:sz w:val="20"/>
          <w:szCs w:val="20"/>
        </w:rPr>
        <w:t>nqe</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luv </w:t>
      </w:r>
      <w:proofErr w:type="spellStart"/>
      <w:r w:rsidRPr="00677B23">
        <w:rPr>
          <w:rFonts w:ascii="Calibri" w:eastAsia="Arial" w:hAnsi="Calibri" w:cs="Calibri"/>
          <w:i/>
          <w:iCs/>
          <w:sz w:val="20"/>
          <w:szCs w:val="20"/>
        </w:rPr>
        <w:t>luv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nug</w:t>
      </w:r>
      <w:proofErr w:type="spellEnd"/>
      <w:r w:rsidRPr="00677B23">
        <w:rPr>
          <w:rFonts w:ascii="Calibri" w:eastAsia="Arial" w:hAnsi="Calibri" w:cs="Calibri"/>
          <w:i/>
          <w:iCs/>
          <w:sz w:val="20"/>
          <w:szCs w:val="20"/>
        </w:rPr>
        <w:t xml:space="preserve"> cov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del w:id="538" w:author="Kaxiong" w:date="2021-05-17T09:03:00Z">
        <w:r w:rsidRPr="00677B23" w:rsidDel="00A502A1">
          <w:rPr>
            <w:rFonts w:ascii="Calibri" w:eastAsia="Arial" w:hAnsi="Calibri" w:cs="Calibri"/>
            <w:i/>
            <w:iCs/>
            <w:sz w:val="20"/>
            <w:szCs w:val="20"/>
          </w:rPr>
          <w:delText>yooj yim</w:delText>
        </w:r>
      </w:del>
      <w:proofErr w:type="spellStart"/>
      <w:ins w:id="539" w:author="Kaxiong" w:date="2021-05-17T09:03:00Z">
        <w:r w:rsidR="00A502A1">
          <w:rPr>
            <w:rFonts w:ascii="Calibri" w:eastAsia="Arial" w:hAnsi="Calibri" w:cs="Calibri"/>
            <w:i/>
            <w:iCs/>
            <w:sz w:val="20"/>
            <w:szCs w:val="20"/>
          </w:rPr>
          <w:t>nug</w:t>
        </w:r>
        <w:proofErr w:type="spellEnd"/>
        <w:r w:rsidR="00A502A1">
          <w:rPr>
            <w:rFonts w:ascii="Calibri" w:eastAsia="Arial" w:hAnsi="Calibri" w:cs="Calibri"/>
            <w:i/>
            <w:iCs/>
            <w:sz w:val="20"/>
            <w:szCs w:val="20"/>
          </w:rPr>
          <w:t xml:space="preserve"> </w:t>
        </w:r>
        <w:proofErr w:type="spellStart"/>
        <w:r w:rsidR="00A502A1">
          <w:rPr>
            <w:rFonts w:ascii="Calibri" w:eastAsia="Arial" w:hAnsi="Calibri" w:cs="Calibri"/>
            <w:i/>
            <w:iCs/>
            <w:sz w:val="20"/>
            <w:szCs w:val="20"/>
          </w:rPr>
          <w:t>uas</w:t>
        </w:r>
        <w:proofErr w:type="spellEnd"/>
        <w:r w:rsidR="00A502A1">
          <w:rPr>
            <w:rFonts w:ascii="Calibri" w:eastAsia="Arial" w:hAnsi="Calibri" w:cs="Calibri"/>
            <w:i/>
            <w:iCs/>
            <w:sz w:val="20"/>
            <w:szCs w:val="20"/>
          </w:rPr>
          <w:t xml:space="preserve"> </w:t>
        </w:r>
      </w:ins>
      <w:del w:id="540" w:author="Kaxiong" w:date="2021-05-17T09:14:00Z">
        <w:r w:rsidRPr="00677B23" w:rsidDel="008A5276">
          <w:rPr>
            <w:rFonts w:ascii="Calibri" w:eastAsia="Arial" w:hAnsi="Calibri" w:cs="Calibri"/>
            <w:i/>
            <w:iCs/>
            <w:sz w:val="20"/>
            <w:szCs w:val="20"/>
          </w:rPr>
          <w:delText xml:space="preserve"> "</w:delText>
        </w:r>
      </w:del>
      <w:proofErr w:type="spellStart"/>
      <w:ins w:id="541" w:author="Kaxiong" w:date="2021-05-17T09:14:00Z">
        <w:r w:rsidR="008A5276">
          <w:rPr>
            <w:rFonts w:ascii="Calibri" w:eastAsia="Arial" w:hAnsi="Calibri" w:cs="Calibri"/>
            <w:i/>
            <w:iCs/>
            <w:sz w:val="20"/>
            <w:szCs w:val="20"/>
          </w:rPr>
          <w:t>muaj</w:t>
        </w:r>
        <w:proofErr w:type="spellEnd"/>
        <w:r w:rsidR="008A5276">
          <w:rPr>
            <w:rFonts w:ascii="Calibri" w:eastAsia="Arial" w:hAnsi="Calibri" w:cs="Calibri"/>
            <w:i/>
            <w:iCs/>
            <w:sz w:val="20"/>
            <w:szCs w:val="20"/>
          </w:rPr>
          <w:t xml:space="preserve"> </w:t>
        </w:r>
        <w:r w:rsidR="008A5276" w:rsidRPr="00677B23">
          <w:rPr>
            <w:rFonts w:ascii="Calibri" w:eastAsia="Arial" w:hAnsi="Calibri" w:cs="Calibri"/>
            <w:i/>
            <w:iCs/>
            <w:sz w:val="20"/>
            <w:szCs w:val="20"/>
          </w:rPr>
          <w:t>“</w:t>
        </w:r>
      </w:ins>
      <w:proofErr w:type="spellStart"/>
      <w:r w:rsidRPr="00677B23">
        <w:rPr>
          <w:rFonts w:ascii="Calibri" w:eastAsia="Arial" w:hAnsi="Calibri" w:cs="Calibri"/>
          <w:i/>
          <w:iCs/>
          <w:sz w:val="20"/>
          <w:szCs w:val="20"/>
        </w:rPr>
        <w:t>wh</w:t>
      </w:r>
      <w:proofErr w:type="spellEnd"/>
      <w:r w:rsidRPr="00677B23">
        <w:rPr>
          <w:rFonts w:ascii="Calibri" w:eastAsia="Arial" w:hAnsi="Calibri" w:cs="Calibri"/>
          <w:i/>
          <w:iCs/>
          <w:sz w:val="20"/>
          <w:szCs w:val="20"/>
        </w:rPr>
        <w:t>"</w:t>
      </w:r>
      <w:ins w:id="542" w:author="Kaxiong" w:date="2021-05-17T09:04:00Z">
        <w:r w:rsidR="00A502A1">
          <w:rPr>
            <w:rFonts w:ascii="Calibri" w:eastAsia="Arial" w:hAnsi="Calibri" w:cs="Calibri"/>
            <w:i/>
            <w:iCs/>
            <w:sz w:val="20"/>
            <w:szCs w:val="20"/>
          </w:rPr>
          <w:t>(“</w:t>
        </w:r>
        <w:proofErr w:type="spellStart"/>
        <w:r w:rsidR="00A502A1">
          <w:rPr>
            <w:rFonts w:ascii="Calibri" w:eastAsia="Arial" w:hAnsi="Calibri" w:cs="Calibri"/>
            <w:i/>
            <w:iCs/>
            <w:sz w:val="20"/>
            <w:szCs w:val="20"/>
          </w:rPr>
          <w:t>wh</w:t>
        </w:r>
        <w:proofErr w:type="spellEnd"/>
        <w:r w:rsidR="00A502A1">
          <w:rPr>
            <w:rFonts w:ascii="Calibri" w:eastAsia="Arial" w:hAnsi="Calibri" w:cs="Calibri"/>
            <w:i/>
            <w:iCs/>
            <w:sz w:val="20"/>
            <w:szCs w:val="20"/>
          </w:rPr>
          <w:t>” question)</w:t>
        </w:r>
      </w:ins>
      <w:r w:rsidRPr="00677B23">
        <w:rPr>
          <w:rFonts w:ascii="Calibri" w:eastAsia="Arial" w:hAnsi="Calibri" w:cs="Calibri"/>
          <w:i/>
          <w:iCs/>
          <w:sz w:val="20"/>
          <w:szCs w:val="20"/>
        </w:rPr>
        <w:t xml:space="preserve">, </w:t>
      </w:r>
      <w:proofErr w:type="spellStart"/>
      <w:ins w:id="543" w:author="Kaxiong" w:date="2021-05-17T09:04:00Z">
        <w:r w:rsidR="00A502A1">
          <w:rPr>
            <w:rFonts w:ascii="Calibri" w:eastAsia="Arial" w:hAnsi="Calibri" w:cs="Calibri"/>
            <w:i/>
            <w:iCs/>
            <w:sz w:val="20"/>
            <w:szCs w:val="20"/>
          </w:rPr>
          <w:t>nws</w:t>
        </w:r>
        <w:proofErr w:type="spellEnd"/>
        <w:r w:rsidR="00A502A1">
          <w:rPr>
            <w:rFonts w:ascii="Calibri" w:eastAsia="Arial" w:hAnsi="Calibri" w:cs="Calibri"/>
            <w:i/>
            <w:iCs/>
            <w:sz w:val="20"/>
            <w:szCs w:val="20"/>
          </w:rPr>
          <w:t xml:space="preserve"> </w:t>
        </w:r>
      </w:ins>
      <w:proofErr w:type="spellStart"/>
      <w:r w:rsidRPr="00677B23">
        <w:rPr>
          <w:rFonts w:ascii="Calibri" w:eastAsia="Arial" w:hAnsi="Calibri" w:cs="Calibri"/>
          <w:i/>
          <w:iCs/>
          <w:sz w:val="20"/>
          <w:szCs w:val="20"/>
        </w:rPr>
        <w:t>thov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sau</w:t>
      </w:r>
      <w:proofErr w:type="spellEnd"/>
      <w:r w:rsidRPr="00677B23">
        <w:rPr>
          <w:rFonts w:ascii="Calibri" w:eastAsia="Arial" w:hAnsi="Calibri" w:cs="Calibri"/>
          <w:i/>
          <w:iCs/>
          <w:sz w:val="20"/>
          <w:szCs w:val="20"/>
        </w:rPr>
        <w:t xml:space="preserve"> cov </w:t>
      </w:r>
      <w:proofErr w:type="spellStart"/>
      <w:r w:rsidRPr="00677B23">
        <w:rPr>
          <w:rFonts w:ascii="Calibri" w:eastAsia="Arial" w:hAnsi="Calibri" w:cs="Calibri"/>
          <w:i/>
          <w:iCs/>
          <w:sz w:val="20"/>
          <w:szCs w:val="20"/>
        </w:rPr>
        <w:t>lus</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qhuab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qhia</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ntxiv</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thiab</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sij</w:t>
      </w:r>
      <w:proofErr w:type="spellEnd"/>
      <w:r w:rsidR="006860D4">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hawm</w:t>
      </w:r>
      <w:proofErr w:type="spellEnd"/>
      <w:r w:rsidR="006860D4">
        <w:rPr>
          <w:rFonts w:ascii="Calibri" w:eastAsia="Arial" w:hAnsi="Calibri" w:cs="Calibri"/>
          <w:i/>
          <w:iCs/>
          <w:sz w:val="20"/>
          <w:szCs w:val="20"/>
        </w:rPr>
        <w:t xml:space="preserve"> </w:t>
      </w:r>
      <w:proofErr w:type="spellStart"/>
      <w:r w:rsidR="006860D4">
        <w:rPr>
          <w:rFonts w:ascii="Calibri" w:eastAsia="Arial" w:hAnsi="Calibri" w:cs="Calibri"/>
          <w:i/>
          <w:iCs/>
          <w:sz w:val="20"/>
          <w:szCs w:val="20"/>
        </w:rPr>
        <w:t>txhawm</w:t>
      </w:r>
      <w:proofErr w:type="spellEnd"/>
      <w:r w:rsidR="006860D4">
        <w:rPr>
          <w:rFonts w:ascii="Calibri" w:eastAsia="Arial" w:hAnsi="Calibri" w:cs="Calibri"/>
          <w:i/>
          <w:iCs/>
          <w:sz w:val="20"/>
          <w:szCs w:val="20"/>
        </w:rPr>
        <w:t xml:space="preserve"> </w:t>
      </w:r>
      <w:proofErr w:type="spellStart"/>
      <w:r w:rsidR="006860D4">
        <w:rPr>
          <w:rFonts w:ascii="Calibri" w:eastAsia="Arial" w:hAnsi="Calibri" w:cs="Calibri"/>
          <w:i/>
          <w:iCs/>
          <w:sz w:val="20"/>
          <w:szCs w:val="20"/>
        </w:rPr>
        <w:t>rau</w:t>
      </w:r>
      <w:proofErr w:type="spellEnd"/>
      <w:r w:rsidRPr="00677B23">
        <w:rPr>
          <w:rFonts w:ascii="Calibri" w:eastAsia="Arial" w:hAnsi="Calibri" w:cs="Calibri"/>
          <w:i/>
          <w:iCs/>
          <w:sz w:val="20"/>
          <w:szCs w:val="20"/>
        </w:rPr>
        <w:t xml:space="preserve"> </w:t>
      </w:r>
      <w:proofErr w:type="spellStart"/>
      <w:r w:rsidRPr="00677B23">
        <w:rPr>
          <w:rFonts w:ascii="Calibri" w:eastAsia="Arial" w:hAnsi="Calibri" w:cs="Calibri"/>
          <w:i/>
          <w:iCs/>
          <w:sz w:val="20"/>
          <w:szCs w:val="20"/>
        </w:rPr>
        <w:t>kom</w:t>
      </w:r>
      <w:proofErr w:type="spellEnd"/>
      <w:r w:rsidRPr="00677B23">
        <w:rPr>
          <w:rFonts w:ascii="Calibri" w:eastAsia="Arial" w:hAnsi="Calibri" w:cs="Calibri"/>
          <w:i/>
          <w:iCs/>
          <w:sz w:val="20"/>
          <w:szCs w:val="20"/>
        </w:rPr>
        <w:t xml:space="preserve"> los </w:t>
      </w:r>
      <w:proofErr w:type="spellStart"/>
      <w:r w:rsidRPr="00677B23">
        <w:rPr>
          <w:rFonts w:ascii="Calibri" w:eastAsia="Arial" w:hAnsi="Calibri" w:cs="Calibri"/>
          <w:i/>
          <w:iCs/>
          <w:sz w:val="20"/>
          <w:szCs w:val="20"/>
        </w:rPr>
        <w:t>teb</w:t>
      </w:r>
      <w:proofErr w:type="spellEnd"/>
      <w:r w:rsidRPr="00677B23">
        <w:rPr>
          <w:rFonts w:ascii="Calibri" w:eastAsia="Arial" w:hAnsi="Calibri" w:cs="Calibri"/>
          <w:i/>
          <w:iCs/>
          <w:sz w:val="20"/>
          <w:szCs w:val="20"/>
        </w:rPr>
        <w:t xml:space="preserve"> tau.</w:t>
      </w:r>
    </w:p>
    <w:p w14:paraId="6D568356" w14:textId="4FB0E798" w:rsidR="004A72FA" w:rsidRDefault="004A72FA" w:rsidP="004A72FA">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ins w:id="544" w:author="Kaxiong" w:date="2021-05-17T09:08:00Z">
        <w:r w:rsidR="00A502A1">
          <w:rPr>
            <w:rFonts w:ascii="Arial" w:hAnsi="Arial"/>
            <w:b/>
            <w:bCs/>
            <w:sz w:val="20"/>
            <w:szCs w:val="20"/>
          </w:rPr>
          <w:t xml:space="preserve">Kev Siv </w:t>
        </w:r>
      </w:ins>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Pr>
          <w:rFonts w:ascii="Arial" w:hAnsi="Arial"/>
          <w:b/>
          <w:bCs/>
          <w:sz w:val="20"/>
          <w:szCs w:val="20"/>
        </w:rPr>
        <w:t>Tsis</w:t>
      </w:r>
      <w:proofErr w:type="spellEnd"/>
      <w:r>
        <w:rPr>
          <w:rFonts w:ascii="Arial" w:hAnsi="Arial"/>
          <w:b/>
          <w:bCs/>
          <w:sz w:val="20"/>
          <w:szCs w:val="20"/>
        </w:rPr>
        <w:t xml:space="preserve"> Zoo/Zoo </w:t>
      </w:r>
    </w:p>
    <w:p w14:paraId="2AF97F17" w14:textId="26EC23EA" w:rsidR="004A72FA" w:rsidRPr="006B37D6" w:rsidRDefault="00FC7638" w:rsidP="004A72FA">
      <w:pPr>
        <w:rPr>
          <w:rFonts w:asciiTheme="minorHAnsi" w:eastAsia="Arial" w:hAnsiTheme="minorHAnsi" w:cstheme="minorHAnsi"/>
          <w:i/>
          <w:iCs/>
          <w:sz w:val="20"/>
          <w:szCs w:val="20"/>
        </w:rPr>
      </w:pPr>
      <w:proofErr w:type="spellStart"/>
      <w:r w:rsidRPr="00FC7638">
        <w:rPr>
          <w:rFonts w:asciiTheme="minorHAnsi" w:eastAsia="Arial" w:hAnsiTheme="minorHAnsi" w:cstheme="minorHAnsi"/>
          <w:i/>
          <w:iCs/>
          <w:sz w:val="20"/>
          <w:szCs w:val="20"/>
        </w:rPr>
        <w:t>Tsis</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muaj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kev</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txhawj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xeeb</w:t>
      </w:r>
      <w:proofErr w:type="spellEnd"/>
      <w:r w:rsidRPr="00FC7638">
        <w:rPr>
          <w:rFonts w:asciiTheme="minorHAnsi" w:eastAsia="Arial" w:hAnsiTheme="minorHAnsi" w:cstheme="minorHAnsi"/>
          <w:i/>
          <w:iCs/>
          <w:sz w:val="20"/>
          <w:szCs w:val="20"/>
        </w:rPr>
        <w:t xml:space="preserve"> </w:t>
      </w:r>
      <w:del w:id="545" w:author="Kaxiong" w:date="2021-05-17T09:08:00Z">
        <w:r w:rsidRPr="00FC7638" w:rsidDel="008A5276">
          <w:rPr>
            <w:rFonts w:asciiTheme="minorHAnsi" w:eastAsia="Arial" w:hAnsiTheme="minorHAnsi" w:cstheme="minorHAnsi"/>
            <w:i/>
            <w:iCs/>
            <w:sz w:val="20"/>
            <w:szCs w:val="20"/>
          </w:rPr>
          <w:delText>nrog</w:delText>
        </w:r>
      </w:del>
      <w:proofErr w:type="spellStart"/>
      <w:ins w:id="546" w:author="Kaxiong" w:date="2021-05-17T09:08:00Z">
        <w:r w:rsidR="008A5276">
          <w:rPr>
            <w:rFonts w:asciiTheme="minorHAnsi" w:eastAsia="Arial" w:hAnsiTheme="minorHAnsi" w:cstheme="minorHAnsi"/>
            <w:i/>
            <w:iCs/>
            <w:sz w:val="20"/>
            <w:szCs w:val="20"/>
          </w:rPr>
          <w:t>txog</w:t>
        </w:r>
      </w:ins>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nws</w:t>
      </w:r>
      <w:proofErr w:type="spellEnd"/>
      <w:r w:rsidRPr="00FC7638">
        <w:rPr>
          <w:rFonts w:asciiTheme="minorHAnsi" w:eastAsia="Arial" w:hAnsiTheme="minorHAnsi" w:cstheme="minorHAnsi"/>
          <w:i/>
          <w:iCs/>
          <w:sz w:val="20"/>
          <w:szCs w:val="20"/>
        </w:rPr>
        <w:t xml:space="preserve"> </w:t>
      </w:r>
      <w:del w:id="547" w:author="Kaxiong" w:date="2021-05-17T09:08:00Z">
        <w:r w:rsidRPr="00FC7638" w:rsidDel="008A5276">
          <w:rPr>
            <w:rFonts w:asciiTheme="minorHAnsi" w:eastAsia="Arial" w:hAnsiTheme="minorHAnsi" w:cstheme="minorHAnsi"/>
            <w:i/>
            <w:iCs/>
            <w:sz w:val="20"/>
            <w:szCs w:val="20"/>
          </w:rPr>
          <w:delText>tag nrho</w:delText>
        </w:r>
      </w:del>
      <w:proofErr w:type="spellStart"/>
      <w:ins w:id="548" w:author="Kaxiong" w:date="2021-05-17T09:08:00Z">
        <w:r w:rsidR="008A5276">
          <w:rPr>
            <w:rFonts w:asciiTheme="minorHAnsi" w:eastAsia="Arial" w:hAnsiTheme="minorHAnsi" w:cstheme="minorHAnsi"/>
            <w:i/>
            <w:iCs/>
            <w:sz w:val="20"/>
            <w:szCs w:val="20"/>
          </w:rPr>
          <w:t>kev</w:t>
        </w:r>
        <w:proofErr w:type="spellEnd"/>
        <w:r w:rsidR="008A5276">
          <w:rPr>
            <w:rFonts w:asciiTheme="minorHAnsi" w:eastAsia="Arial" w:hAnsiTheme="minorHAnsi" w:cstheme="minorHAnsi"/>
            <w:i/>
            <w:iCs/>
            <w:sz w:val="20"/>
            <w:szCs w:val="20"/>
          </w:rPr>
          <w:t xml:space="preserve"> </w:t>
        </w:r>
        <w:proofErr w:type="spellStart"/>
        <w:r w:rsidR="008A5276">
          <w:rPr>
            <w:rFonts w:asciiTheme="minorHAnsi" w:eastAsia="Arial" w:hAnsiTheme="minorHAnsi" w:cstheme="minorHAnsi"/>
            <w:i/>
            <w:iCs/>
            <w:sz w:val="20"/>
            <w:szCs w:val="20"/>
          </w:rPr>
          <w:t>siv</w:t>
        </w:r>
      </w:ins>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lub</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cev</w:t>
      </w:r>
      <w:proofErr w:type="spellEnd"/>
      <w:r w:rsidRPr="00FC7638">
        <w:rPr>
          <w:rFonts w:asciiTheme="minorHAnsi" w:eastAsia="Arial" w:hAnsiTheme="minorHAnsi" w:cstheme="minorHAnsi"/>
          <w:i/>
          <w:iCs/>
          <w:sz w:val="20"/>
          <w:szCs w:val="20"/>
        </w:rPr>
        <w:t xml:space="preserve"> </w:t>
      </w:r>
      <w:del w:id="549" w:author="Kaxiong" w:date="2021-05-17T09:09:00Z">
        <w:r w:rsidRPr="00FC7638" w:rsidDel="008A5276">
          <w:rPr>
            <w:rFonts w:asciiTheme="minorHAnsi" w:eastAsia="Arial" w:hAnsiTheme="minorHAnsi" w:cstheme="minorHAnsi"/>
            <w:i/>
            <w:iCs/>
            <w:sz w:val="20"/>
            <w:szCs w:val="20"/>
          </w:rPr>
          <w:delText>muaj zog</w:delText>
        </w:r>
      </w:del>
      <w:proofErr w:type="spellStart"/>
      <w:ins w:id="550" w:author="Kaxiong" w:date="2021-05-17T09:09:00Z">
        <w:r w:rsidR="008A5276">
          <w:rPr>
            <w:rFonts w:asciiTheme="minorHAnsi" w:eastAsia="Arial" w:hAnsiTheme="minorHAnsi" w:cstheme="minorHAnsi"/>
            <w:i/>
            <w:iCs/>
            <w:sz w:val="20"/>
            <w:szCs w:val="20"/>
          </w:rPr>
          <w:t>uas</w:t>
        </w:r>
        <w:proofErr w:type="spellEnd"/>
        <w:r w:rsidR="008A5276">
          <w:rPr>
            <w:rFonts w:asciiTheme="minorHAnsi" w:eastAsia="Arial" w:hAnsiTheme="minorHAnsi" w:cstheme="minorHAnsi"/>
            <w:i/>
            <w:iCs/>
            <w:sz w:val="20"/>
            <w:szCs w:val="20"/>
          </w:rPr>
          <w:t xml:space="preserve"> </w:t>
        </w:r>
        <w:proofErr w:type="spellStart"/>
        <w:r w:rsidR="008A5276">
          <w:rPr>
            <w:rFonts w:asciiTheme="minorHAnsi" w:eastAsia="Arial" w:hAnsiTheme="minorHAnsi" w:cstheme="minorHAnsi"/>
            <w:i/>
            <w:iCs/>
            <w:sz w:val="20"/>
            <w:szCs w:val="20"/>
          </w:rPr>
          <w:t>tsis</w:t>
        </w:r>
        <w:proofErr w:type="spellEnd"/>
        <w:r w:rsidR="008A5276">
          <w:rPr>
            <w:rFonts w:asciiTheme="minorHAnsi" w:eastAsia="Arial" w:hAnsiTheme="minorHAnsi" w:cstheme="minorHAnsi"/>
            <w:i/>
            <w:iCs/>
            <w:sz w:val="20"/>
            <w:szCs w:val="20"/>
          </w:rPr>
          <w:t xml:space="preserve"> zoo </w:t>
        </w:r>
        <w:proofErr w:type="spellStart"/>
        <w:r w:rsidR="008A5276">
          <w:rPr>
            <w:rFonts w:asciiTheme="minorHAnsi" w:eastAsia="Arial" w:hAnsiTheme="minorHAnsi" w:cstheme="minorHAnsi"/>
            <w:i/>
            <w:iCs/>
            <w:sz w:val="20"/>
            <w:szCs w:val="20"/>
          </w:rPr>
          <w:t>nyob</w:t>
        </w:r>
        <w:proofErr w:type="spellEnd"/>
        <w:r w:rsidR="008A5276">
          <w:rPr>
            <w:rFonts w:asciiTheme="minorHAnsi" w:eastAsia="Arial" w:hAnsiTheme="minorHAnsi" w:cstheme="minorHAnsi"/>
            <w:i/>
            <w:iCs/>
            <w:sz w:val="20"/>
            <w:szCs w:val="20"/>
          </w:rPr>
          <w:t xml:space="preserve"> </w:t>
        </w:r>
        <w:proofErr w:type="spellStart"/>
        <w:r w:rsidR="008A5276">
          <w:rPr>
            <w:rFonts w:asciiTheme="minorHAnsi" w:eastAsia="Arial" w:hAnsiTheme="minorHAnsi" w:cstheme="minorHAnsi"/>
            <w:i/>
            <w:iCs/>
            <w:sz w:val="20"/>
            <w:szCs w:val="20"/>
          </w:rPr>
          <w:t>rau</w:t>
        </w:r>
      </w:ins>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lub</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sij</w:t>
      </w:r>
      <w:proofErr w:type="spellEnd"/>
      <w:r w:rsidR="008A48EA">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hawm</w:t>
      </w:r>
      <w:proofErr w:type="spellEnd"/>
      <w:r w:rsidRPr="00FC7638">
        <w:rPr>
          <w:rFonts w:asciiTheme="minorHAnsi" w:eastAsia="Arial" w:hAnsiTheme="minorHAnsi" w:cstheme="minorHAnsi"/>
          <w:i/>
          <w:iCs/>
          <w:sz w:val="20"/>
          <w:szCs w:val="20"/>
        </w:rPr>
        <w:t xml:space="preserve"> </w:t>
      </w:r>
      <w:proofErr w:type="spellStart"/>
      <w:proofErr w:type="gramStart"/>
      <w:r w:rsidRPr="00FC7638">
        <w:rPr>
          <w:rFonts w:asciiTheme="minorHAnsi" w:eastAsia="Arial" w:hAnsiTheme="minorHAnsi" w:cstheme="minorHAnsi"/>
          <w:i/>
          <w:iCs/>
          <w:sz w:val="20"/>
          <w:szCs w:val="20"/>
        </w:rPr>
        <w:t>no.Tsis</w:t>
      </w:r>
      <w:proofErr w:type="spellEnd"/>
      <w:proofErr w:type="gram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muaj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kev</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txhawj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xeeb</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txog</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lub</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cev</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muaj</w:t>
      </w:r>
      <w:proofErr w:type="spellEnd"/>
      <w:r w:rsidRPr="00FC7638">
        <w:rPr>
          <w:rFonts w:asciiTheme="minorHAnsi" w:eastAsia="Arial" w:hAnsiTheme="minorHAnsi" w:cstheme="minorHAnsi"/>
          <w:i/>
          <w:iCs/>
          <w:sz w:val="20"/>
          <w:szCs w:val="20"/>
        </w:rPr>
        <w:t xml:space="preserve"> </w:t>
      </w:r>
      <w:proofErr w:type="spellStart"/>
      <w:r w:rsidRPr="00FC7638">
        <w:rPr>
          <w:rFonts w:asciiTheme="minorHAnsi" w:eastAsia="Arial" w:hAnsiTheme="minorHAnsi" w:cstheme="minorHAnsi"/>
          <w:i/>
          <w:iCs/>
          <w:sz w:val="20"/>
          <w:szCs w:val="20"/>
        </w:rPr>
        <w:t>zog</w:t>
      </w:r>
      <w:proofErr w:type="spellEnd"/>
    </w:p>
    <w:p w14:paraId="408D7125" w14:textId="77777777" w:rsidR="004A72FA" w:rsidRPr="00257DA7" w:rsidRDefault="004A72FA" w:rsidP="004A72FA">
      <w:pPr>
        <w:jc w:val="both"/>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p>
    <w:p w14:paraId="0D3A5F7A" w14:textId="6D61C664" w:rsidR="004A72FA" w:rsidRDefault="00A26BB5" w:rsidP="004A72FA">
      <w:pPr>
        <w:jc w:val="both"/>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Pr="00A26BB5">
        <w:rPr>
          <w:rFonts w:ascii="Calibri" w:eastAsia="Arial" w:hAnsi="Calibri" w:cs="Calibri"/>
          <w:i/>
          <w:iCs/>
          <w:sz w:val="20"/>
          <w:szCs w:val="20"/>
        </w:rPr>
        <w:t xml:space="preserve">2020: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w:t>
      </w:r>
      <w:del w:id="551" w:author="Kaxiong" w:date="2021-05-17T09:12:00Z">
        <w:r w:rsidRPr="00A26BB5" w:rsidDel="008A5276">
          <w:rPr>
            <w:rFonts w:ascii="Calibri" w:eastAsia="Arial" w:hAnsi="Calibri" w:cs="Calibri"/>
            <w:i/>
            <w:iCs/>
            <w:sz w:val="20"/>
            <w:szCs w:val="20"/>
          </w:rPr>
          <w:delText>cuam tshuam</w:delText>
        </w:r>
      </w:del>
      <w:proofErr w:type="spellStart"/>
      <w:ins w:id="552" w:author="Kaxiong" w:date="2021-05-17T09:12:00Z">
        <w:r w:rsidR="008A5276">
          <w:rPr>
            <w:rFonts w:ascii="Calibri" w:eastAsia="Arial" w:hAnsi="Calibri" w:cs="Calibri"/>
            <w:i/>
            <w:iCs/>
            <w:sz w:val="20"/>
            <w:szCs w:val="20"/>
          </w:rPr>
          <w:t>muaj</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kev</w:t>
        </w:r>
        <w:proofErr w:type="spellEnd"/>
        <w:r w:rsidR="008A5276">
          <w:rPr>
            <w:rFonts w:ascii="Calibri" w:eastAsia="Arial" w:hAnsi="Calibri" w:cs="Calibri"/>
            <w:i/>
            <w:iCs/>
            <w:sz w:val="20"/>
            <w:szCs w:val="20"/>
          </w:rPr>
          <w:t xml:space="preserve"> sib </w:t>
        </w:r>
        <w:proofErr w:type="spellStart"/>
        <w:r w:rsidR="008A5276">
          <w:rPr>
            <w:rFonts w:ascii="Calibri" w:eastAsia="Arial" w:hAnsi="Calibri" w:cs="Calibri"/>
            <w:i/>
            <w:iCs/>
            <w:sz w:val="20"/>
            <w:szCs w:val="20"/>
          </w:rPr>
          <w:t>raug</w:t>
        </w:r>
      </w:ins>
      <w:proofErr w:type="spellEnd"/>
      <w:r w:rsidRPr="00A26BB5">
        <w:rPr>
          <w:rFonts w:ascii="Calibri" w:eastAsia="Arial" w:hAnsi="Calibri" w:cs="Calibri"/>
          <w:i/>
          <w:iCs/>
          <w:sz w:val="20"/>
          <w:szCs w:val="20"/>
        </w:rPr>
        <w:t xml:space="preserve"> zoo </w:t>
      </w:r>
      <w:proofErr w:type="spellStart"/>
      <w:r w:rsidRPr="00A26BB5">
        <w:rPr>
          <w:rFonts w:ascii="Calibri" w:eastAsia="Arial" w:hAnsi="Calibri" w:cs="Calibri"/>
          <w:i/>
          <w:iCs/>
          <w:sz w:val="20"/>
          <w:szCs w:val="20"/>
        </w:rPr>
        <w:t>nrog</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cov nus </w:t>
      </w:r>
      <w:proofErr w:type="spellStart"/>
      <w:r w:rsidRPr="00A26BB5">
        <w:rPr>
          <w:rFonts w:ascii="Calibri" w:eastAsia="Arial" w:hAnsi="Calibri" w:cs="Calibri"/>
          <w:i/>
          <w:iCs/>
          <w:sz w:val="20"/>
          <w:szCs w:val="20"/>
        </w:rPr>
        <w:t>muag</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nyob</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hauv</w:t>
      </w:r>
      <w:proofErr w:type="spellEnd"/>
      <w:r w:rsidRPr="00A26BB5">
        <w:rPr>
          <w:rFonts w:ascii="Calibri" w:eastAsia="Arial" w:hAnsi="Calibri" w:cs="Calibri"/>
          <w:i/>
          <w:iCs/>
          <w:sz w:val="20"/>
          <w:szCs w:val="20"/>
        </w:rPr>
        <w:t xml:space="preserve"> </w:t>
      </w:r>
      <w:proofErr w:type="spellStart"/>
      <w:ins w:id="553" w:author="Kaxiong" w:date="2021-05-17T09:12:00Z">
        <w:r w:rsidR="008A5276">
          <w:rPr>
            <w:rFonts w:ascii="Calibri" w:eastAsia="Arial" w:hAnsi="Calibri" w:cs="Calibri"/>
            <w:i/>
            <w:iCs/>
            <w:sz w:val="20"/>
            <w:szCs w:val="20"/>
          </w:rPr>
          <w:t>cheeb</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tsam</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ntawm</w:t>
        </w:r>
      </w:ins>
      <w:proofErr w:type="spellEnd"/>
      <w:ins w:id="554" w:author="Kaxiong" w:date="2021-05-17T09:13:00Z">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tsev</w:t>
        </w:r>
      </w:ins>
      <w:proofErr w:type="spellEnd"/>
      <w:del w:id="555" w:author="Kaxiong" w:date="2021-05-17T09:13:00Z">
        <w:r w:rsidRPr="00A26BB5" w:rsidDel="008A5276">
          <w:rPr>
            <w:rFonts w:ascii="Calibri" w:eastAsia="Arial" w:hAnsi="Calibri" w:cs="Calibri"/>
            <w:i/>
            <w:iCs/>
            <w:sz w:val="20"/>
            <w:szCs w:val="20"/>
          </w:rPr>
          <w:delText>nws qhov chaw nyob</w:delText>
        </w:r>
      </w:del>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Nws</w:t>
      </w:r>
      <w:proofErr w:type="spellEnd"/>
      <w:r w:rsidRPr="00A26BB5">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ua</w:t>
      </w:r>
      <w:proofErr w:type="spellEnd"/>
      <w:del w:id="556" w:author="Kaxiong" w:date="2021-05-17T09:13:00Z">
        <w:r w:rsidR="00060F31" w:rsidDel="008A5276">
          <w:rPr>
            <w:rFonts w:ascii="Calibri" w:eastAsia="Arial" w:hAnsi="Calibri" w:cs="Calibri"/>
            <w:i/>
            <w:iCs/>
            <w:sz w:val="20"/>
            <w:szCs w:val="20"/>
          </w:rPr>
          <w:delText>s</w:delText>
        </w:r>
      </w:del>
      <w:r w:rsidR="00060F31">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raws</w:t>
      </w:r>
      <w:proofErr w:type="spellEnd"/>
      <w:r w:rsidR="00060F31">
        <w:rPr>
          <w:rFonts w:ascii="Calibri" w:eastAsia="Arial" w:hAnsi="Calibri" w:cs="Calibri"/>
          <w:i/>
          <w:iCs/>
          <w:sz w:val="20"/>
          <w:szCs w:val="20"/>
        </w:rPr>
        <w:t xml:space="preserve"> </w:t>
      </w:r>
      <w:proofErr w:type="spellStart"/>
      <w:r w:rsidR="00060F31">
        <w:rPr>
          <w:rFonts w:ascii="Calibri" w:eastAsia="Arial" w:hAnsi="Calibri" w:cs="Calibri"/>
          <w:i/>
          <w:iCs/>
          <w:sz w:val="20"/>
          <w:szCs w:val="20"/>
        </w:rPr>
        <w:t>lis</w:t>
      </w:r>
      <w:proofErr w:type="spellEnd"/>
      <w:r w:rsidR="00060F31">
        <w:rPr>
          <w:rFonts w:ascii="Calibri" w:eastAsia="Arial" w:hAnsi="Calibri" w:cs="Calibri"/>
          <w:i/>
          <w:iCs/>
          <w:sz w:val="20"/>
          <w:szCs w:val="20"/>
        </w:rPr>
        <w:t xml:space="preserve"> cov</w:t>
      </w:r>
      <w:r w:rsidRPr="00A26BB5">
        <w:rPr>
          <w:rFonts w:ascii="Calibri" w:eastAsia="Arial" w:hAnsi="Calibri" w:cs="Calibri"/>
          <w:i/>
          <w:iCs/>
          <w:sz w:val="20"/>
          <w:szCs w:val="20"/>
        </w:rPr>
        <w:t xml:space="preserve"> </w:t>
      </w:r>
      <w:proofErr w:type="spellStart"/>
      <w:ins w:id="557" w:author="Kaxiong" w:date="2021-05-17T09:13:00Z">
        <w:r w:rsidR="008A5276">
          <w:rPr>
            <w:rFonts w:ascii="Calibri" w:eastAsia="Arial" w:hAnsi="Calibri" w:cs="Calibri"/>
            <w:i/>
            <w:iCs/>
            <w:sz w:val="20"/>
            <w:szCs w:val="20"/>
          </w:rPr>
          <w:t>lus</w:t>
        </w:r>
        <w:proofErr w:type="spellEnd"/>
        <w:r w:rsidR="008A5276">
          <w:rPr>
            <w:rFonts w:ascii="Calibri" w:eastAsia="Arial" w:hAnsi="Calibri" w:cs="Calibri"/>
            <w:i/>
            <w:iCs/>
            <w:sz w:val="20"/>
            <w:szCs w:val="20"/>
          </w:rPr>
          <w:t xml:space="preserve"> </w:t>
        </w:r>
      </w:ins>
      <w:proofErr w:type="spellStart"/>
      <w:r w:rsidRPr="00A26BB5">
        <w:rPr>
          <w:rFonts w:ascii="Calibri" w:eastAsia="Arial" w:hAnsi="Calibri" w:cs="Calibri"/>
          <w:i/>
          <w:iCs/>
          <w:sz w:val="20"/>
          <w:szCs w:val="20"/>
        </w:rPr>
        <w:t>qhia</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tsis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muaj</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kev</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txhawj</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xeeb</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txog</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tus</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cwj</w:t>
      </w:r>
      <w:proofErr w:type="spellEnd"/>
      <w:r w:rsidRPr="00A26BB5">
        <w:rPr>
          <w:rFonts w:ascii="Calibri" w:eastAsia="Arial" w:hAnsi="Calibri" w:cs="Calibri"/>
          <w:i/>
          <w:iCs/>
          <w:sz w:val="20"/>
          <w:szCs w:val="20"/>
        </w:rPr>
        <w:t xml:space="preserve"> </w:t>
      </w:r>
      <w:proofErr w:type="spellStart"/>
      <w:r w:rsidRPr="00A26BB5">
        <w:rPr>
          <w:rFonts w:ascii="Calibri" w:eastAsia="Arial" w:hAnsi="Calibri" w:cs="Calibri"/>
          <w:i/>
          <w:iCs/>
          <w:sz w:val="20"/>
          <w:szCs w:val="20"/>
        </w:rPr>
        <w:t>pwm</w:t>
      </w:r>
      <w:proofErr w:type="spellEnd"/>
      <w:ins w:id="558" w:author="Kaxiong" w:date="2021-05-17T09:13:00Z">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uas</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raug</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qhia</w:t>
        </w:r>
      </w:ins>
      <w:proofErr w:type="spellEnd"/>
      <w:r w:rsidR="00060F31">
        <w:rPr>
          <w:rFonts w:ascii="Calibri" w:eastAsia="Arial" w:hAnsi="Calibri" w:cs="Calibri"/>
          <w:i/>
          <w:iCs/>
          <w:sz w:val="20"/>
          <w:szCs w:val="20"/>
        </w:rPr>
        <w:t>.</w:t>
      </w:r>
    </w:p>
    <w:p w14:paraId="1849FCAD" w14:textId="5D101767" w:rsidR="00060F31" w:rsidRPr="006412E4" w:rsidRDefault="00A40BAA" w:rsidP="004A72FA">
      <w:pPr>
        <w:jc w:val="both"/>
        <w:rPr>
          <w:rFonts w:ascii="Calibri" w:eastAsia="Arial" w:hAnsi="Calibri" w:cs="Calibri"/>
          <w:i/>
          <w:iCs/>
          <w:sz w:val="20"/>
          <w:szCs w:val="20"/>
        </w:rPr>
      </w:pPr>
      <w:proofErr w:type="spellStart"/>
      <w:r>
        <w:rPr>
          <w:rFonts w:ascii="Calibri" w:eastAsia="Arial" w:hAnsi="Calibri" w:cs="Calibri"/>
          <w:i/>
          <w:iCs/>
          <w:sz w:val="20"/>
          <w:szCs w:val="20"/>
        </w:rPr>
        <w:t>Xyoo</w:t>
      </w:r>
      <w:proofErr w:type="spellEnd"/>
      <w:r>
        <w:rPr>
          <w:rFonts w:ascii="Calibri" w:eastAsia="Arial" w:hAnsi="Calibri" w:cs="Calibri"/>
          <w:i/>
          <w:iCs/>
          <w:sz w:val="20"/>
          <w:szCs w:val="20"/>
        </w:rPr>
        <w:t xml:space="preserve"> </w:t>
      </w:r>
      <w:r w:rsidR="00FE7802" w:rsidRPr="00FE7802">
        <w:rPr>
          <w:rFonts w:ascii="Calibri" w:eastAsia="Arial" w:hAnsi="Calibri" w:cs="Calibri"/>
          <w:i/>
          <w:iCs/>
          <w:sz w:val="20"/>
          <w:szCs w:val="20"/>
        </w:rPr>
        <w:t xml:space="preserve">2019: Tus </w:t>
      </w:r>
      <w:proofErr w:type="spellStart"/>
      <w:r w:rsidR="00FE7802" w:rsidRPr="00FE7802">
        <w:rPr>
          <w:rFonts w:ascii="Calibri" w:eastAsia="Arial" w:hAnsi="Calibri" w:cs="Calibri"/>
          <w:i/>
          <w:iCs/>
          <w:sz w:val="20"/>
          <w:szCs w:val="20"/>
        </w:rPr>
        <w:t>kws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qhia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tswv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yim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SLP </w:t>
      </w:r>
      <w:del w:id="559" w:author="Kaxiong" w:date="2021-05-17T09:16:00Z">
        <w:r w:rsidR="00FE7802" w:rsidRPr="00FE7802" w:rsidDel="008A5276">
          <w:rPr>
            <w:rFonts w:ascii="Calibri" w:eastAsia="Arial" w:hAnsi="Calibri" w:cs="Calibri"/>
            <w:i/>
            <w:iCs/>
            <w:sz w:val="20"/>
            <w:szCs w:val="20"/>
          </w:rPr>
          <w:delText>saib</w:delText>
        </w:r>
      </w:del>
      <w:ins w:id="560" w:author="Kaxiong" w:date="2021-05-17T09:16:00Z">
        <w:r w:rsidR="008A5276">
          <w:rPr>
            <w:rFonts w:ascii="Calibri" w:eastAsia="Arial" w:hAnsi="Calibri" w:cs="Calibri"/>
            <w:i/>
            <w:iCs/>
            <w:sz w:val="20"/>
            <w:szCs w:val="20"/>
          </w:rPr>
          <w:t xml:space="preserve">li </w:t>
        </w:r>
        <w:proofErr w:type="spellStart"/>
        <w:r w:rsidR="008A5276">
          <w:rPr>
            <w:rFonts w:ascii="Calibri" w:eastAsia="Arial" w:hAnsi="Calibri" w:cs="Calibri"/>
            <w:i/>
            <w:iCs/>
            <w:sz w:val="20"/>
            <w:szCs w:val="20"/>
          </w:rPr>
          <w:t>kev</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soj</w:t>
        </w:r>
        <w:proofErr w:type="spellEnd"/>
        <w:r w:rsidR="008A5276">
          <w:rPr>
            <w:rFonts w:ascii="Calibri" w:eastAsia="Arial" w:hAnsi="Calibri" w:cs="Calibri"/>
            <w:i/>
            <w:iCs/>
            <w:sz w:val="20"/>
            <w:szCs w:val="20"/>
          </w:rPr>
          <w:t xml:space="preserve"> </w:t>
        </w:r>
        <w:proofErr w:type="spellStart"/>
        <w:r w:rsidR="008A5276">
          <w:rPr>
            <w:rFonts w:ascii="Calibri" w:eastAsia="Arial" w:hAnsi="Calibri" w:cs="Calibri"/>
            <w:i/>
            <w:iCs/>
            <w:sz w:val="20"/>
            <w:szCs w:val="20"/>
          </w:rPr>
          <w:t>ntsuam</w:t>
        </w:r>
      </w:ins>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tsev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ntawv</w:t>
      </w:r>
      <w:proofErr w:type="spellEnd"/>
      <w:r w:rsidR="00FE7802" w:rsidRPr="00FE7802">
        <w:rPr>
          <w:rFonts w:ascii="Calibri" w:eastAsia="Arial" w:hAnsi="Calibri" w:cs="Calibri"/>
          <w:i/>
          <w:iCs/>
          <w:sz w:val="20"/>
          <w:szCs w:val="20"/>
        </w:rPr>
        <w:t xml:space="preserve">-Cov tub </w:t>
      </w:r>
      <w:proofErr w:type="spellStart"/>
      <w:ins w:id="561" w:author="Kaxiong" w:date="2021-05-17T09:17:00Z">
        <w:r w:rsidR="008A5276">
          <w:rPr>
            <w:rFonts w:ascii="Calibri" w:eastAsia="Arial" w:hAnsi="Calibri" w:cs="Calibri"/>
            <w:i/>
            <w:iCs/>
            <w:sz w:val="20"/>
            <w:szCs w:val="20"/>
          </w:rPr>
          <w:t>ntxhais</w:t>
        </w:r>
        <w:proofErr w:type="spellEnd"/>
        <w:r w:rsidR="008A5276">
          <w:rPr>
            <w:rFonts w:ascii="Calibri" w:eastAsia="Arial" w:hAnsi="Calibri" w:cs="Calibri"/>
            <w:i/>
            <w:iCs/>
            <w:sz w:val="20"/>
            <w:szCs w:val="20"/>
          </w:rPr>
          <w:t xml:space="preserve"> </w:t>
        </w:r>
      </w:ins>
      <w:proofErr w:type="spellStart"/>
      <w:r w:rsidR="00FE7802" w:rsidRPr="00FE7802">
        <w:rPr>
          <w:rFonts w:ascii="Calibri" w:eastAsia="Arial" w:hAnsi="Calibri" w:cs="Calibri"/>
          <w:i/>
          <w:iCs/>
          <w:sz w:val="20"/>
          <w:szCs w:val="20"/>
        </w:rPr>
        <w:t>kawm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ntawv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nyiam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Nicky.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tau </w:t>
      </w:r>
      <w:proofErr w:type="spellStart"/>
      <w:r w:rsidR="00FE7802" w:rsidRPr="00FE7802">
        <w:rPr>
          <w:rFonts w:ascii="Calibri" w:eastAsia="Arial" w:hAnsi="Calibri" w:cs="Calibri"/>
          <w:i/>
          <w:iCs/>
          <w:sz w:val="20"/>
          <w:szCs w:val="20"/>
        </w:rPr>
        <w:t>raug</w:t>
      </w:r>
      <w:proofErr w:type="spellEnd"/>
      <w:r w:rsidR="00FE7802" w:rsidRPr="00FE7802">
        <w:rPr>
          <w:rFonts w:ascii="Calibri" w:eastAsia="Arial" w:hAnsi="Calibri" w:cs="Calibri"/>
          <w:i/>
          <w:iCs/>
          <w:sz w:val="20"/>
          <w:szCs w:val="20"/>
        </w:rPr>
        <w:t xml:space="preserve"> </w:t>
      </w:r>
      <w:del w:id="562" w:author="Kaxiong" w:date="2021-05-17T09:18:00Z">
        <w:r w:rsidR="00FE7802" w:rsidRPr="00FE7802" w:rsidDel="00DB5B10">
          <w:rPr>
            <w:rFonts w:ascii="Calibri" w:eastAsia="Arial" w:hAnsi="Calibri" w:cs="Calibri"/>
            <w:i/>
            <w:iCs/>
            <w:sz w:val="20"/>
            <w:szCs w:val="20"/>
          </w:rPr>
          <w:delText>pom</w:delText>
        </w:r>
      </w:del>
      <w:proofErr w:type="spellStart"/>
      <w:ins w:id="563" w:author="Kaxiong" w:date="2021-05-17T09:18:00Z">
        <w:r w:rsidR="00DB5B10">
          <w:rPr>
            <w:rFonts w:ascii="Calibri" w:eastAsia="Arial" w:hAnsi="Calibri" w:cs="Calibri"/>
            <w:i/>
            <w:iCs/>
            <w:sz w:val="20"/>
            <w:szCs w:val="20"/>
          </w:rPr>
          <w:t>soj</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ntsuam</w:t>
        </w:r>
      </w:ins>
      <w:proofErr w:type="spellEnd"/>
      <w:r w:rsidR="00FE7802" w:rsidRPr="00FE7802">
        <w:rPr>
          <w:rFonts w:ascii="Calibri" w:eastAsia="Arial" w:hAnsi="Calibri" w:cs="Calibri"/>
          <w:i/>
          <w:iCs/>
          <w:sz w:val="20"/>
          <w:szCs w:val="20"/>
        </w:rPr>
        <w:t xml:space="preserve"> los </w:t>
      </w:r>
      <w:proofErr w:type="spellStart"/>
      <w:r w:rsidR="00FE7802" w:rsidRPr="00FE7802">
        <w:rPr>
          <w:rFonts w:ascii="Calibri" w:eastAsia="Arial" w:hAnsi="Calibri" w:cs="Calibri"/>
          <w:i/>
          <w:iCs/>
          <w:sz w:val="20"/>
          <w:szCs w:val="20"/>
        </w:rPr>
        <w:t>koom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thaum</w:t>
      </w:r>
      <w:proofErr w:type="spellEnd"/>
      <w:r w:rsidR="00FE7802" w:rsidRPr="00FE7802">
        <w:rPr>
          <w:rFonts w:ascii="Calibri" w:eastAsia="Arial" w:hAnsi="Calibri" w:cs="Calibri"/>
          <w:i/>
          <w:iCs/>
          <w:sz w:val="20"/>
          <w:szCs w:val="20"/>
        </w:rPr>
        <w:t xml:space="preserve"> cov me</w:t>
      </w:r>
      <w:r>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nyuam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yaus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caum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lawv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luag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lastRenderedPageBreak/>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qw</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yuav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mus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rau</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xib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hwb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thaum</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xav</w:t>
      </w:r>
      <w:proofErr w:type="spellEnd"/>
      <w:r w:rsidR="00FE7802" w:rsidRPr="00FE7802">
        <w:rPr>
          <w:rFonts w:ascii="Calibri" w:eastAsia="Arial" w:hAnsi="Calibri" w:cs="Calibri"/>
          <w:i/>
          <w:iCs/>
          <w:sz w:val="20"/>
          <w:szCs w:val="20"/>
        </w:rPr>
        <w:t xml:space="preserve"> tau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pab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tos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thaum</w:t>
      </w:r>
      <w:proofErr w:type="spellEnd"/>
      <w:r w:rsidR="00FE7802" w:rsidRPr="00FE7802">
        <w:rPr>
          <w:rFonts w:ascii="Calibri" w:eastAsia="Arial" w:hAnsi="Calibri" w:cs="Calibri"/>
          <w:i/>
          <w:iCs/>
          <w:sz w:val="20"/>
          <w:szCs w:val="20"/>
        </w:rPr>
        <w:t xml:space="preserve"> </w:t>
      </w:r>
      <w:proofErr w:type="spellStart"/>
      <w:ins w:id="564" w:author="Kaxiong" w:date="2021-05-17T09:20:00Z">
        <w:r w:rsidR="00DB5B10">
          <w:rPr>
            <w:rFonts w:ascii="Calibri" w:eastAsia="Arial" w:hAnsi="Calibri" w:cs="Calibri"/>
            <w:i/>
            <w:iCs/>
            <w:sz w:val="20"/>
            <w:szCs w:val="20"/>
          </w:rPr>
          <w:t>kom</w:t>
        </w:r>
      </w:ins>
      <w:proofErr w:type="spellEnd"/>
      <w:ins w:id="565" w:author="Kaxiong" w:date="2021-05-17T09:21:00Z">
        <w:r w:rsidR="00DB5B10">
          <w:rPr>
            <w:rFonts w:ascii="Calibri" w:eastAsia="Arial" w:hAnsi="Calibri" w:cs="Calibri"/>
            <w:i/>
            <w:iCs/>
            <w:sz w:val="20"/>
            <w:szCs w:val="20"/>
          </w:rPr>
          <w:t xml:space="preserve"> </w:t>
        </w:r>
      </w:ins>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hais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lus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rau</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uas</w:t>
      </w:r>
      <w:proofErr w:type="spellEnd"/>
      <w:r w:rsidR="00FE7802" w:rsidRPr="00FE7802">
        <w:rPr>
          <w:rFonts w:ascii="Calibri" w:eastAsia="Arial" w:hAnsi="Calibri" w:cs="Calibri"/>
          <w:i/>
          <w:iCs/>
          <w:sz w:val="20"/>
          <w:szCs w:val="20"/>
        </w:rPr>
        <w:t xml:space="preserve"> </w:t>
      </w:r>
      <w:del w:id="566" w:author="Kaxiong" w:date="2021-05-17T09:21:00Z">
        <w:r w:rsidR="00FE7802" w:rsidRPr="00FE7802" w:rsidDel="00DB5B10">
          <w:rPr>
            <w:rFonts w:ascii="Calibri" w:eastAsia="Arial" w:hAnsi="Calibri" w:cs="Calibri"/>
            <w:i/>
            <w:iCs/>
            <w:sz w:val="20"/>
            <w:szCs w:val="20"/>
          </w:rPr>
          <w:delText>ceevf</w:delText>
        </w:r>
      </w:del>
      <w:del w:id="567" w:author="Kaxiong" w:date="2021-05-17T09:22:00Z">
        <w:r w:rsidR="00FE7802" w:rsidRPr="00FE7802" w:rsidDel="00DB5B10">
          <w:rPr>
            <w:rFonts w:ascii="Calibri" w:eastAsia="Arial" w:hAnsi="Calibri" w:cs="Calibri"/>
            <w:i/>
            <w:iCs/>
            <w:sz w:val="20"/>
            <w:szCs w:val="20"/>
          </w:rPr>
          <w:delText>aj</w:delText>
        </w:r>
      </w:del>
      <w:proofErr w:type="spellStart"/>
      <w:ins w:id="568" w:author="Kaxiong" w:date="2021-05-17T09:22:00Z">
        <w:r w:rsidR="00DB5B10">
          <w:rPr>
            <w:rFonts w:ascii="Calibri" w:eastAsia="Arial" w:hAnsi="Calibri" w:cs="Calibri"/>
            <w:i/>
            <w:iCs/>
            <w:sz w:val="20"/>
            <w:szCs w:val="20"/>
          </w:rPr>
          <w:t>soj</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ntsuam</w:t>
        </w:r>
        <w:proofErr w:type="spellEnd"/>
        <w:r w:rsidR="00DB5B10">
          <w:rPr>
            <w:rFonts w:ascii="Calibri" w:eastAsia="Arial" w:hAnsi="Calibri" w:cs="Calibri"/>
            <w:i/>
            <w:iCs/>
            <w:sz w:val="20"/>
            <w:szCs w:val="20"/>
          </w:rPr>
          <w:t xml:space="preserve"> zoo </w:t>
        </w:r>
        <w:proofErr w:type="spellStart"/>
        <w:r w:rsidR="00DB5B10">
          <w:rPr>
            <w:rFonts w:ascii="Calibri" w:eastAsia="Arial" w:hAnsi="Calibri" w:cs="Calibri"/>
            <w:i/>
            <w:iCs/>
            <w:sz w:val="20"/>
            <w:szCs w:val="20"/>
          </w:rPr>
          <w:t>heev</w:t>
        </w:r>
      </w:ins>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del w:id="569" w:author="Kaxiong" w:date="2021-05-17T09:23:00Z">
        <w:r w:rsidR="00FE7802" w:rsidRPr="00FE7802" w:rsidDel="00DB5B10">
          <w:rPr>
            <w:rFonts w:ascii="Calibri" w:eastAsia="Arial" w:hAnsi="Calibri" w:cs="Calibri"/>
            <w:i/>
            <w:iCs/>
            <w:sz w:val="20"/>
            <w:szCs w:val="20"/>
          </w:rPr>
          <w:delText>pom</w:delText>
        </w:r>
      </w:del>
      <w:proofErr w:type="spellStart"/>
      <w:ins w:id="570" w:author="Kaxiong" w:date="2021-05-17T09:23:00Z">
        <w:r w:rsidR="00DB5B10">
          <w:rPr>
            <w:rFonts w:ascii="Calibri" w:eastAsia="Arial" w:hAnsi="Calibri" w:cs="Calibri"/>
            <w:i/>
            <w:iCs/>
            <w:sz w:val="20"/>
            <w:szCs w:val="20"/>
          </w:rPr>
          <w:t>hais</w:t>
        </w:r>
      </w:ins>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txog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tej</w:t>
      </w:r>
      <w:proofErr w:type="spellEnd"/>
      <w:r w:rsidR="00FE7802" w:rsidRPr="00FE7802">
        <w:rPr>
          <w:rFonts w:ascii="Calibri" w:eastAsia="Arial" w:hAnsi="Calibri" w:cs="Calibri"/>
          <w:i/>
          <w:iCs/>
          <w:sz w:val="20"/>
          <w:szCs w:val="20"/>
        </w:rPr>
        <w:t xml:space="preserve"> yam </w:t>
      </w:r>
      <w:proofErr w:type="spellStart"/>
      <w:r w:rsidR="00FE7802" w:rsidRPr="00FE7802">
        <w:rPr>
          <w:rFonts w:ascii="Calibri" w:eastAsia="Arial" w:hAnsi="Calibri" w:cs="Calibri"/>
          <w:i/>
          <w:iCs/>
          <w:sz w:val="20"/>
          <w:szCs w:val="20"/>
        </w:rPr>
        <w:t>uas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pom los</w:t>
      </w:r>
      <w:r>
        <w:rPr>
          <w:rFonts w:ascii="Calibri" w:eastAsia="Arial" w:hAnsi="Calibri" w:cs="Calibri"/>
          <w:i/>
          <w:iCs/>
          <w:sz w:val="20"/>
          <w:szCs w:val="20"/>
        </w:rPr>
        <w:t xml:space="preserve"> </w:t>
      </w:r>
      <w:r w:rsidR="00FE7802" w:rsidRPr="00FE7802">
        <w:rPr>
          <w:rFonts w:ascii="Calibri" w:eastAsia="Arial" w:hAnsi="Calibri" w:cs="Calibri"/>
          <w:i/>
          <w:iCs/>
          <w:sz w:val="20"/>
          <w:szCs w:val="20"/>
        </w:rPr>
        <w:t xml:space="preserve">sis </w:t>
      </w:r>
      <w:proofErr w:type="spellStart"/>
      <w:r w:rsidR="00FE7802" w:rsidRPr="00FE7802">
        <w:rPr>
          <w:rFonts w:ascii="Calibri" w:eastAsia="Arial" w:hAnsi="Calibri" w:cs="Calibri"/>
          <w:i/>
          <w:iCs/>
          <w:sz w:val="20"/>
          <w:szCs w:val="20"/>
        </w:rPr>
        <w:t>hnov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Nws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kom</w:t>
      </w:r>
      <w:proofErr w:type="spellEnd"/>
      <w:r w:rsidR="00FE7802" w:rsidRPr="00FE7802">
        <w:rPr>
          <w:rFonts w:ascii="Calibri" w:eastAsia="Arial" w:hAnsi="Calibri" w:cs="Calibri"/>
          <w:i/>
          <w:iCs/>
          <w:sz w:val="20"/>
          <w:szCs w:val="20"/>
        </w:rPr>
        <w:t xml:space="preserve"> pom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nyuaj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del w:id="571" w:author="Kaxiong" w:date="2021-05-17T09:24:00Z">
        <w:r w:rsidR="00FE7802" w:rsidRPr="00FE7802" w:rsidDel="00DB5B10">
          <w:rPr>
            <w:rFonts w:ascii="Calibri" w:eastAsia="Arial" w:hAnsi="Calibri" w:cs="Calibri"/>
            <w:i/>
            <w:iCs/>
            <w:sz w:val="20"/>
            <w:szCs w:val="20"/>
          </w:rPr>
          <w:delText>saib xyuas</w:delText>
        </w:r>
      </w:del>
      <w:proofErr w:type="spellStart"/>
      <w:ins w:id="572" w:author="Kaxiong" w:date="2021-05-17T09:24:00Z">
        <w:r w:rsidR="00DB5B10">
          <w:rPr>
            <w:rFonts w:ascii="Calibri" w:eastAsia="Arial" w:hAnsi="Calibri" w:cs="Calibri"/>
            <w:i/>
            <w:iCs/>
            <w:sz w:val="20"/>
            <w:szCs w:val="20"/>
          </w:rPr>
          <w:t>rau</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siab</w:t>
        </w:r>
      </w:ins>
      <w:proofErr w:type="spellEnd"/>
      <w:r w:rsidR="00FE7802" w:rsidRPr="00FE7802">
        <w:rPr>
          <w:rFonts w:ascii="Calibri" w:eastAsia="Arial" w:hAnsi="Calibri" w:cs="Calibri"/>
          <w:i/>
          <w:iCs/>
          <w:sz w:val="20"/>
          <w:szCs w:val="20"/>
        </w:rPr>
        <w:t xml:space="preserve">, </w:t>
      </w:r>
      <w:del w:id="573" w:author="Kaxiong" w:date="2021-05-17T09:24:00Z">
        <w:r w:rsidR="00FE7802" w:rsidRPr="00FE7802" w:rsidDel="00DB5B10">
          <w:rPr>
            <w:rFonts w:ascii="Calibri" w:eastAsia="Arial" w:hAnsi="Calibri" w:cs="Calibri"/>
            <w:i/>
            <w:iCs/>
            <w:sz w:val="20"/>
            <w:szCs w:val="20"/>
          </w:rPr>
          <w:delText>ob q</w:delText>
        </w:r>
      </w:del>
      <w:del w:id="574" w:author="Kaxiong" w:date="2021-05-17T09:25:00Z">
        <w:r w:rsidR="00FE7802" w:rsidRPr="00FE7802" w:rsidDel="00DB5B10">
          <w:rPr>
            <w:rFonts w:ascii="Calibri" w:eastAsia="Arial" w:hAnsi="Calibri" w:cs="Calibri"/>
            <w:i/>
            <w:iCs/>
            <w:sz w:val="20"/>
            <w:szCs w:val="20"/>
          </w:rPr>
          <w:delText>ho tib si</w:delText>
        </w:r>
      </w:del>
      <w:ins w:id="575" w:author="Kaxiong" w:date="2021-05-17T09:25:00Z">
        <w:r w:rsidR="00DB5B10">
          <w:rPr>
            <w:rFonts w:ascii="Calibri" w:eastAsia="Arial" w:hAnsi="Calibri" w:cs="Calibri"/>
            <w:i/>
            <w:iCs/>
            <w:sz w:val="20"/>
            <w:szCs w:val="20"/>
          </w:rPr>
          <w:t xml:space="preserve">tag </w:t>
        </w:r>
        <w:proofErr w:type="spellStart"/>
        <w:r w:rsidR="00DB5B10">
          <w:rPr>
            <w:rFonts w:ascii="Calibri" w:eastAsia="Arial" w:hAnsi="Calibri" w:cs="Calibri"/>
            <w:i/>
            <w:iCs/>
            <w:sz w:val="20"/>
            <w:szCs w:val="20"/>
          </w:rPr>
          <w:t>nrho</w:t>
        </w:r>
      </w:ins>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hauv</w:t>
      </w:r>
      <w:proofErr w:type="spellEnd"/>
      <w:r w:rsidR="00FE7802" w:rsidRPr="00FE7802">
        <w:rPr>
          <w:rFonts w:ascii="Calibri" w:eastAsia="Arial" w:hAnsi="Calibri" w:cs="Calibri"/>
          <w:i/>
          <w:iCs/>
          <w:sz w:val="20"/>
          <w:szCs w:val="20"/>
        </w:rPr>
        <w:t xml:space="preserve"> chav </w:t>
      </w:r>
      <w:proofErr w:type="spellStart"/>
      <w:r w:rsidR="00FE7802" w:rsidRPr="00FE7802">
        <w:rPr>
          <w:rFonts w:ascii="Calibri" w:eastAsia="Arial" w:hAnsi="Calibri" w:cs="Calibri"/>
          <w:i/>
          <w:iCs/>
          <w:sz w:val="20"/>
          <w:szCs w:val="20"/>
        </w:rPr>
        <w:t>tsev</w:t>
      </w:r>
      <w:proofErr w:type="spellEnd"/>
      <w:r w:rsidR="00FE7802" w:rsidRPr="00FE7802">
        <w:rPr>
          <w:rFonts w:ascii="Calibri" w:eastAsia="Arial" w:hAnsi="Calibri" w:cs="Calibri"/>
          <w:i/>
          <w:iCs/>
          <w:sz w:val="20"/>
          <w:szCs w:val="20"/>
        </w:rPr>
        <w:t xml:space="preserve"> </w:t>
      </w:r>
      <w:proofErr w:type="spellStart"/>
      <w:r>
        <w:rPr>
          <w:rFonts w:ascii="Calibri" w:eastAsia="Arial" w:hAnsi="Calibri" w:cs="Calibri"/>
          <w:i/>
          <w:iCs/>
          <w:sz w:val="20"/>
          <w:szCs w:val="20"/>
        </w:rPr>
        <w:t>kawm</w:t>
      </w:r>
      <w:proofErr w:type="spellEnd"/>
      <w:r>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hauv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kev</w:t>
      </w:r>
      <w:proofErr w:type="spellEnd"/>
      <w:r w:rsidR="00FE7802" w:rsidRPr="00FE7802">
        <w:rPr>
          <w:rFonts w:ascii="Calibri" w:eastAsia="Arial" w:hAnsi="Calibri" w:cs="Calibri"/>
          <w:i/>
          <w:iCs/>
          <w:sz w:val="20"/>
          <w:szCs w:val="20"/>
        </w:rPr>
        <w:t xml:space="preserve"> </w:t>
      </w:r>
      <w:ins w:id="576" w:author="Kaxiong" w:date="2021-05-17T09:25:00Z">
        <w:r w:rsidR="00DB5B10">
          <w:rPr>
            <w:rFonts w:ascii="Calibri" w:eastAsia="Arial" w:hAnsi="Calibri" w:cs="Calibri"/>
            <w:i/>
            <w:iCs/>
            <w:sz w:val="20"/>
            <w:szCs w:val="20"/>
          </w:rPr>
          <w:t xml:space="preserve">sib </w:t>
        </w:r>
        <w:proofErr w:type="spellStart"/>
        <w:r w:rsidR="00DB5B10">
          <w:rPr>
            <w:rFonts w:ascii="Calibri" w:eastAsia="Arial" w:hAnsi="Calibri" w:cs="Calibri"/>
            <w:i/>
            <w:iCs/>
            <w:sz w:val="20"/>
            <w:szCs w:val="20"/>
          </w:rPr>
          <w:t>tham</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ke</w:t>
        </w:r>
      </w:ins>
      <w:ins w:id="577" w:author="Kaxiong" w:date="2021-05-17T20:26:00Z">
        <w:r w:rsidR="00F71FEE">
          <w:rPr>
            <w:rFonts w:ascii="Calibri" w:eastAsia="Arial" w:hAnsi="Calibri" w:cs="Calibri"/>
            <w:i/>
            <w:iCs/>
            <w:sz w:val="20"/>
            <w:szCs w:val="20"/>
          </w:rPr>
          <w:t>v</w:t>
        </w:r>
      </w:ins>
      <w:proofErr w:type="spellEnd"/>
      <w:ins w:id="578" w:author="Kaxiong" w:date="2021-05-17T09:25:00Z">
        <w:r w:rsidR="00DB5B10">
          <w:rPr>
            <w:rFonts w:ascii="Calibri" w:eastAsia="Arial" w:hAnsi="Calibri" w:cs="Calibri"/>
            <w:i/>
            <w:iCs/>
            <w:sz w:val="20"/>
            <w:szCs w:val="20"/>
          </w:rPr>
          <w:t xml:space="preserve"> </w:t>
        </w:r>
      </w:ins>
      <w:proofErr w:type="spellStart"/>
      <w:r w:rsidR="00FE7802" w:rsidRPr="00FE7802">
        <w:rPr>
          <w:rFonts w:ascii="Calibri" w:eastAsia="Arial" w:hAnsi="Calibri" w:cs="Calibri"/>
          <w:i/>
          <w:iCs/>
          <w:sz w:val="20"/>
          <w:szCs w:val="20"/>
        </w:rPr>
        <w:t>kho</w:t>
      </w:r>
      <w:proofErr w:type="spellEnd"/>
      <w:del w:id="579" w:author="Kaxiong" w:date="2021-05-17T09:25:00Z">
        <w:r w:rsidR="00FE7802" w:rsidRPr="00FE7802" w:rsidDel="00DB5B10">
          <w:rPr>
            <w:rFonts w:ascii="Calibri" w:eastAsia="Arial" w:hAnsi="Calibri" w:cs="Calibri"/>
            <w:i/>
            <w:iCs/>
            <w:sz w:val="20"/>
            <w:szCs w:val="20"/>
          </w:rPr>
          <w:delText xml:space="preserve"> txheej txheem</w:delText>
        </w:r>
      </w:del>
      <w:r w:rsidR="00FE7802" w:rsidRPr="00FE7802">
        <w:rPr>
          <w:rFonts w:ascii="Calibri" w:eastAsia="Arial" w:hAnsi="Calibri" w:cs="Calibri"/>
          <w:i/>
          <w:iCs/>
          <w:sz w:val="20"/>
          <w:szCs w:val="20"/>
        </w:rPr>
        <w:t xml:space="preserve">. </w:t>
      </w:r>
      <w:del w:id="580" w:author="Kaxiong" w:date="2021-05-17T09:26:00Z">
        <w:r w:rsidR="00FE7802" w:rsidRPr="00FE7802" w:rsidDel="00DB5B10">
          <w:rPr>
            <w:rFonts w:ascii="Calibri" w:eastAsia="Arial" w:hAnsi="Calibri" w:cs="Calibri"/>
            <w:i/>
            <w:iCs/>
            <w:sz w:val="20"/>
            <w:szCs w:val="20"/>
          </w:rPr>
          <w:delText>Heenjoys</w:delText>
        </w:r>
      </w:del>
      <w:proofErr w:type="spellStart"/>
      <w:ins w:id="581" w:author="Kaxiong" w:date="2021-05-17T09:26:00Z">
        <w:r w:rsidR="00DB5B10">
          <w:rPr>
            <w:rFonts w:ascii="Calibri" w:eastAsia="Arial" w:hAnsi="Calibri" w:cs="Calibri"/>
            <w:i/>
            <w:iCs/>
            <w:sz w:val="20"/>
            <w:szCs w:val="20"/>
          </w:rPr>
          <w:t>Nws</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lom</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zem</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rau</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kev</w:t>
        </w:r>
      </w:ins>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ua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si</w:t>
      </w:r>
      <w:proofErr w:type="spellEnd"/>
      <w:r w:rsidR="00FE7802" w:rsidRPr="00FE7802">
        <w:rPr>
          <w:rFonts w:ascii="Calibri" w:eastAsia="Arial" w:hAnsi="Calibri" w:cs="Calibri"/>
          <w:i/>
          <w:iCs/>
          <w:sz w:val="20"/>
          <w:szCs w:val="20"/>
        </w:rPr>
        <w:t xml:space="preserve"> </w:t>
      </w:r>
      <w:del w:id="582" w:author="Kaxiong" w:date="2021-05-17T09:26:00Z">
        <w:r w:rsidR="00FE7802" w:rsidRPr="00FE7802" w:rsidDel="00DB5B10">
          <w:rPr>
            <w:rFonts w:ascii="Calibri" w:eastAsia="Arial" w:hAnsi="Calibri" w:cs="Calibri"/>
            <w:i/>
            <w:iCs/>
            <w:sz w:val="20"/>
            <w:szCs w:val="20"/>
          </w:rPr>
          <w:delText xml:space="preserve">ua si </w:delText>
        </w:r>
      </w:del>
      <w:proofErr w:type="spellStart"/>
      <w:r w:rsidR="00FE7802" w:rsidRPr="00FE7802">
        <w:rPr>
          <w:rFonts w:ascii="Calibri" w:eastAsia="Arial" w:hAnsi="Calibri" w:cs="Calibri"/>
          <w:i/>
          <w:iCs/>
          <w:sz w:val="20"/>
          <w:szCs w:val="20"/>
        </w:rPr>
        <w:t>thiab</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yuav</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koom</w:t>
      </w:r>
      <w:proofErr w:type="spellEnd"/>
      <w:r w:rsidR="00FE7802" w:rsidRPr="00FE7802">
        <w:rPr>
          <w:rFonts w:ascii="Calibri" w:eastAsia="Arial" w:hAnsi="Calibri" w:cs="Calibri"/>
          <w:i/>
          <w:iCs/>
          <w:sz w:val="20"/>
          <w:szCs w:val="20"/>
        </w:rPr>
        <w:t xml:space="preserve"> </w:t>
      </w:r>
      <w:ins w:id="583" w:author="Kaxiong" w:date="2021-05-17T09:27:00Z">
        <w:r w:rsidR="00DB5B10">
          <w:rPr>
            <w:rFonts w:ascii="Calibri" w:eastAsia="Arial" w:hAnsi="Calibri" w:cs="Calibri"/>
            <w:i/>
            <w:iCs/>
            <w:sz w:val="20"/>
            <w:szCs w:val="20"/>
          </w:rPr>
          <w:t xml:space="preserve">sib </w:t>
        </w:r>
        <w:proofErr w:type="spellStart"/>
        <w:r w:rsidR="00DB5B10">
          <w:rPr>
            <w:rFonts w:ascii="Calibri" w:eastAsia="Arial" w:hAnsi="Calibri" w:cs="Calibri"/>
            <w:i/>
            <w:iCs/>
            <w:sz w:val="20"/>
            <w:szCs w:val="20"/>
          </w:rPr>
          <w:t>hloov</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ua</w:t>
        </w:r>
        <w:proofErr w:type="spellEnd"/>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si</w:t>
        </w:r>
        <w:proofErr w:type="spellEnd"/>
        <w:r w:rsidR="00DB5B10">
          <w:rPr>
            <w:rFonts w:ascii="Calibri" w:eastAsia="Arial" w:hAnsi="Calibri" w:cs="Calibri"/>
            <w:i/>
            <w:iCs/>
            <w:sz w:val="20"/>
            <w:szCs w:val="20"/>
          </w:rPr>
          <w:t xml:space="preserve"> </w:t>
        </w:r>
      </w:ins>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w:t>
      </w:r>
      <w:del w:id="584" w:author="Kaxiong" w:date="2021-05-17T09:27:00Z">
        <w:r w:rsidR="00FE7802" w:rsidRPr="00FE7802" w:rsidDel="00DB5B10">
          <w:rPr>
            <w:rFonts w:ascii="Calibri" w:eastAsia="Arial" w:hAnsi="Calibri" w:cs="Calibri"/>
            <w:i/>
            <w:iCs/>
            <w:sz w:val="20"/>
            <w:szCs w:val="20"/>
          </w:rPr>
          <w:delText xml:space="preserve">sib tw siv sij hawm twv txiaj </w:delText>
        </w:r>
      </w:del>
      <w:proofErr w:type="spellStart"/>
      <w:r w:rsidR="00FE7802" w:rsidRPr="00FE7802">
        <w:rPr>
          <w:rFonts w:ascii="Calibri" w:eastAsia="Arial" w:hAnsi="Calibri" w:cs="Calibri"/>
          <w:i/>
          <w:iCs/>
          <w:sz w:val="20"/>
          <w:szCs w:val="20"/>
        </w:rPr>
        <w:t>nrog</w:t>
      </w:r>
      <w:proofErr w:type="spellEnd"/>
      <w:r w:rsidR="00FE7802" w:rsidRPr="00FE7802">
        <w:rPr>
          <w:rFonts w:ascii="Calibri" w:eastAsia="Arial" w:hAnsi="Calibri" w:cs="Calibri"/>
          <w:i/>
          <w:iCs/>
          <w:sz w:val="20"/>
          <w:szCs w:val="20"/>
        </w:rPr>
        <w:t xml:space="preserve"> cov </w:t>
      </w:r>
      <w:proofErr w:type="spellStart"/>
      <w:r w:rsidR="00FE7802" w:rsidRPr="00FE7802">
        <w:rPr>
          <w:rFonts w:ascii="Calibri" w:eastAsia="Arial" w:hAnsi="Calibri" w:cs="Calibri"/>
          <w:i/>
          <w:iCs/>
          <w:sz w:val="20"/>
          <w:szCs w:val="20"/>
        </w:rPr>
        <w:t>phooj</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ywg</w:t>
      </w:r>
      <w:proofErr w:type="spellEnd"/>
      <w:r w:rsidR="00FE7802" w:rsidRPr="00FE7802">
        <w:rPr>
          <w:rFonts w:ascii="Calibri" w:eastAsia="Arial" w:hAnsi="Calibri" w:cs="Calibri"/>
          <w:i/>
          <w:iCs/>
          <w:sz w:val="20"/>
          <w:szCs w:val="20"/>
        </w:rPr>
        <w:t xml:space="preserve"> </w:t>
      </w:r>
      <w:proofErr w:type="spellStart"/>
      <w:ins w:id="585" w:author="Kaxiong" w:date="2021-05-17T09:28:00Z">
        <w:r w:rsidR="00DB5B10">
          <w:rPr>
            <w:rFonts w:ascii="Calibri" w:eastAsia="Arial" w:hAnsi="Calibri" w:cs="Calibri"/>
            <w:i/>
            <w:iCs/>
            <w:sz w:val="20"/>
            <w:szCs w:val="20"/>
          </w:rPr>
          <w:t>uas</w:t>
        </w:r>
        <w:proofErr w:type="spellEnd"/>
        <w:r w:rsidR="00DB5B10">
          <w:rPr>
            <w:rFonts w:ascii="Calibri" w:eastAsia="Arial" w:hAnsi="Calibri" w:cs="Calibri"/>
            <w:i/>
            <w:iCs/>
            <w:sz w:val="20"/>
            <w:szCs w:val="20"/>
          </w:rPr>
          <w:t xml:space="preserve"> tau </w:t>
        </w:r>
      </w:ins>
      <w:proofErr w:type="spellStart"/>
      <w:r w:rsidR="00FE7802" w:rsidRPr="00FE7802">
        <w:rPr>
          <w:rFonts w:ascii="Calibri" w:eastAsia="Arial" w:hAnsi="Calibri" w:cs="Calibri"/>
          <w:i/>
          <w:iCs/>
          <w:sz w:val="20"/>
          <w:szCs w:val="20"/>
        </w:rPr>
        <w:t>muab</w:t>
      </w:r>
      <w:proofErr w:type="spellEnd"/>
      <w:r w:rsidR="00FE7802" w:rsidRPr="00FE7802">
        <w:rPr>
          <w:rFonts w:ascii="Calibri" w:eastAsia="Arial" w:hAnsi="Calibri" w:cs="Calibri"/>
          <w:i/>
          <w:iCs/>
          <w:sz w:val="20"/>
          <w:szCs w:val="20"/>
        </w:rPr>
        <w:t xml:space="preserve"> cov </w:t>
      </w:r>
      <w:proofErr w:type="spellStart"/>
      <w:r w:rsidR="00FE7802" w:rsidRPr="00FE7802">
        <w:rPr>
          <w:rFonts w:ascii="Calibri" w:eastAsia="Arial" w:hAnsi="Calibri" w:cs="Calibri"/>
          <w:i/>
          <w:iCs/>
          <w:sz w:val="20"/>
          <w:szCs w:val="20"/>
        </w:rPr>
        <w:t>lus</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qhia</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tsawg</w:t>
      </w:r>
      <w:proofErr w:type="spellEnd"/>
      <w:r w:rsidR="00FE7802" w:rsidRPr="00FE7802">
        <w:rPr>
          <w:rFonts w:ascii="Calibri" w:eastAsia="Arial" w:hAnsi="Calibri" w:cs="Calibri"/>
          <w:i/>
          <w:iCs/>
          <w:sz w:val="20"/>
          <w:szCs w:val="20"/>
        </w:rPr>
        <w:t xml:space="preserve"> </w:t>
      </w:r>
      <w:proofErr w:type="spellStart"/>
      <w:r w:rsidR="00FE7802" w:rsidRPr="00FE7802">
        <w:rPr>
          <w:rFonts w:ascii="Calibri" w:eastAsia="Arial" w:hAnsi="Calibri" w:cs="Calibri"/>
          <w:i/>
          <w:iCs/>
          <w:sz w:val="20"/>
          <w:szCs w:val="20"/>
        </w:rPr>
        <w:t>kawg</w:t>
      </w:r>
      <w:proofErr w:type="spellEnd"/>
      <w:ins w:id="586" w:author="Kaxiong" w:date="2021-05-17T09:28:00Z">
        <w:r w:rsidR="00DB5B10">
          <w:rPr>
            <w:rFonts w:ascii="Calibri" w:eastAsia="Arial" w:hAnsi="Calibri" w:cs="Calibri"/>
            <w:i/>
            <w:iCs/>
            <w:sz w:val="20"/>
            <w:szCs w:val="20"/>
          </w:rPr>
          <w:t xml:space="preserve"> </w:t>
        </w:r>
        <w:proofErr w:type="spellStart"/>
        <w:r w:rsidR="00DB5B10">
          <w:rPr>
            <w:rFonts w:ascii="Calibri" w:eastAsia="Arial" w:hAnsi="Calibri" w:cs="Calibri"/>
            <w:i/>
            <w:iCs/>
            <w:sz w:val="20"/>
            <w:szCs w:val="20"/>
          </w:rPr>
          <w:t>nkaus</w:t>
        </w:r>
      </w:ins>
      <w:proofErr w:type="spellEnd"/>
      <w:r w:rsidR="00FE7802" w:rsidRPr="00FE7802">
        <w:rPr>
          <w:rFonts w:ascii="Calibri" w:eastAsia="Arial" w:hAnsi="Calibri" w:cs="Calibri"/>
          <w:i/>
          <w:iCs/>
          <w:sz w:val="20"/>
          <w:szCs w:val="20"/>
        </w:rPr>
        <w:t>.</w:t>
      </w:r>
    </w:p>
    <w:p w14:paraId="136D864B" w14:textId="77777777" w:rsidR="004A72FA" w:rsidRDefault="004A72FA" w:rsidP="004A72FA">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6BC59CD9" w14:textId="3A012058" w:rsidR="004A72FA" w:rsidRPr="00BD19D4" w:rsidRDefault="00916639" w:rsidP="004A72FA">
      <w:pPr>
        <w:rPr>
          <w:rFonts w:ascii="Calibri" w:eastAsia="Arial" w:hAnsi="Calibri" w:cs="Calibri"/>
          <w:i/>
          <w:iCs/>
          <w:sz w:val="20"/>
          <w:szCs w:val="20"/>
        </w:rPr>
      </w:pPr>
      <w:proofErr w:type="spellStart"/>
      <w:r>
        <w:rPr>
          <w:rFonts w:ascii="Calibri" w:eastAsia="Arial" w:hAnsi="Calibri" w:cs="Calibri"/>
          <w:i/>
          <w:iCs/>
          <w:sz w:val="20"/>
          <w:szCs w:val="20"/>
        </w:rPr>
        <w:t>T</w:t>
      </w:r>
      <w:r w:rsidR="00C633D9" w:rsidRPr="00C633D9">
        <w:rPr>
          <w:rFonts w:ascii="Calibri" w:eastAsia="Arial" w:hAnsi="Calibri" w:cs="Calibri"/>
          <w:i/>
          <w:iCs/>
          <w:sz w:val="20"/>
          <w:szCs w:val="20"/>
        </w:rPr>
        <w:t>seem</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tsis</w:t>
      </w:r>
      <w:proofErr w:type="spellEnd"/>
      <w:r w:rsidR="00C633D9" w:rsidRPr="00C633D9">
        <w:rPr>
          <w:rFonts w:ascii="Calibri" w:eastAsia="Arial" w:hAnsi="Calibri" w:cs="Calibri"/>
          <w:i/>
          <w:iCs/>
          <w:sz w:val="20"/>
          <w:szCs w:val="20"/>
        </w:rPr>
        <w:t xml:space="preserve"> tau </w:t>
      </w:r>
      <w:proofErr w:type="spellStart"/>
      <w:r w:rsidR="00C633D9" w:rsidRPr="00C633D9">
        <w:rPr>
          <w:rFonts w:ascii="Calibri" w:eastAsia="Arial" w:hAnsi="Calibri" w:cs="Calibri"/>
          <w:i/>
          <w:iCs/>
          <w:sz w:val="20"/>
          <w:szCs w:val="20"/>
        </w:rPr>
        <w:t>paub</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txawm</w:t>
      </w:r>
      <w:proofErr w:type="spellEnd"/>
      <w:r w:rsidR="00C633D9" w:rsidRPr="00C633D9">
        <w:rPr>
          <w:rFonts w:ascii="Calibri" w:eastAsia="Arial" w:hAnsi="Calibri" w:cs="Calibri"/>
          <w:i/>
          <w:iCs/>
          <w:sz w:val="20"/>
          <w:szCs w:val="20"/>
        </w:rPr>
        <w:t xml:space="preserve"> li </w:t>
      </w:r>
      <w:proofErr w:type="spellStart"/>
      <w:r w:rsidR="00C633D9" w:rsidRPr="00C633D9">
        <w:rPr>
          <w:rFonts w:ascii="Calibri" w:eastAsia="Arial" w:hAnsi="Calibri" w:cs="Calibri"/>
          <w:i/>
          <w:iCs/>
          <w:sz w:val="20"/>
          <w:szCs w:val="20"/>
        </w:rPr>
        <w:t>cas</w:t>
      </w:r>
      <w:proofErr w:type="spellEnd"/>
      <w:r w:rsidR="00C633D9" w:rsidRPr="00C633D9">
        <w:rPr>
          <w:rFonts w:ascii="Calibri" w:eastAsia="Arial" w:hAnsi="Calibri" w:cs="Calibri"/>
          <w:i/>
          <w:iCs/>
          <w:sz w:val="20"/>
          <w:szCs w:val="20"/>
        </w:rPr>
        <w:t xml:space="preserve"> los </w:t>
      </w:r>
      <w:proofErr w:type="spellStart"/>
      <w:r w:rsidR="00C633D9" w:rsidRPr="00C633D9">
        <w:rPr>
          <w:rFonts w:ascii="Calibri" w:eastAsia="Arial" w:hAnsi="Calibri" w:cs="Calibri"/>
          <w:i/>
          <w:iCs/>
          <w:sz w:val="20"/>
          <w:szCs w:val="20"/>
        </w:rPr>
        <w:t>xij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thaum</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nicky</w:t>
      </w:r>
      <w:proofErr w:type="spellEnd"/>
      <w:r w:rsidR="00C633D9" w:rsidRPr="00C633D9">
        <w:rPr>
          <w:rFonts w:ascii="Calibri" w:eastAsia="Arial" w:hAnsi="Calibri" w:cs="Calibri"/>
          <w:i/>
          <w:iCs/>
          <w:sz w:val="20"/>
          <w:szCs w:val="20"/>
        </w:rPr>
        <w:t xml:space="preserve"> tau </w:t>
      </w:r>
      <w:proofErr w:type="spellStart"/>
      <w:r w:rsidR="00C633D9" w:rsidRPr="00C633D9">
        <w:rPr>
          <w:rFonts w:ascii="Calibri" w:eastAsia="Arial" w:hAnsi="Calibri" w:cs="Calibri"/>
          <w:i/>
          <w:iCs/>
          <w:sz w:val="20"/>
          <w:szCs w:val="20"/>
        </w:rPr>
        <w:t>tawm</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hauv</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zej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zog</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nws</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xav</w:t>
      </w:r>
      <w:proofErr w:type="spellEnd"/>
      <w:r w:rsidR="00C633D9" w:rsidRPr="00C633D9">
        <w:rPr>
          <w:rFonts w:ascii="Calibri" w:eastAsia="Arial" w:hAnsi="Calibri" w:cs="Calibri"/>
          <w:i/>
          <w:iCs/>
          <w:sz w:val="20"/>
          <w:szCs w:val="20"/>
        </w:rPr>
        <w:t xml:space="preserve"> tau cov </w:t>
      </w:r>
      <w:proofErr w:type="spellStart"/>
      <w:r w:rsidR="00C633D9" w:rsidRPr="00C633D9">
        <w:rPr>
          <w:rFonts w:ascii="Calibri" w:eastAsia="Arial" w:hAnsi="Calibri" w:cs="Calibri"/>
          <w:i/>
          <w:iCs/>
          <w:sz w:val="20"/>
          <w:szCs w:val="20"/>
        </w:rPr>
        <w:t>kev</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tshaj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lij</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uas</w:t>
      </w:r>
      <w:proofErr w:type="spellEnd"/>
      <w:r w:rsidR="00C633D9" w:rsidRPr="00C633D9">
        <w:rPr>
          <w:rFonts w:ascii="Calibri" w:eastAsia="Arial" w:hAnsi="Calibri" w:cs="Calibri"/>
          <w:i/>
          <w:iCs/>
          <w:sz w:val="20"/>
          <w:szCs w:val="20"/>
        </w:rPr>
        <w:t xml:space="preserve"> </w:t>
      </w:r>
      <w:proofErr w:type="spellStart"/>
      <w:r w:rsidR="00C633D9" w:rsidRPr="00C633D9">
        <w:rPr>
          <w:rFonts w:ascii="Calibri" w:eastAsia="Arial" w:hAnsi="Calibri" w:cs="Calibri"/>
          <w:i/>
          <w:iCs/>
          <w:sz w:val="20"/>
          <w:szCs w:val="20"/>
        </w:rPr>
        <w:t>nws</w:t>
      </w:r>
      <w:proofErr w:type="spellEnd"/>
      <w:r w:rsidR="00C633D9" w:rsidRPr="00C633D9">
        <w:rPr>
          <w:rFonts w:ascii="Calibri" w:eastAsia="Arial" w:hAnsi="Calibri" w:cs="Calibri"/>
          <w:i/>
          <w:iCs/>
          <w:sz w:val="20"/>
          <w:szCs w:val="20"/>
        </w:rPr>
        <w:t xml:space="preserve"> pom</w:t>
      </w:r>
    </w:p>
    <w:p w14:paraId="171F141D" w14:textId="77777777" w:rsidR="004A72FA" w:rsidRDefault="004A72FA" w:rsidP="004A72FA">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1E5369F0" w14:textId="286F8AC7" w:rsidR="004A72FA" w:rsidRPr="00872178" w:rsidRDefault="008224F0" w:rsidP="004A72FA">
      <w:pPr>
        <w:jc w:val="both"/>
        <w:rPr>
          <w:rFonts w:ascii="Calibri" w:hAnsi="Calibri" w:cs="Calibri"/>
          <w:i/>
          <w:iCs/>
          <w:sz w:val="20"/>
          <w:szCs w:val="20"/>
        </w:rPr>
      </w:pPr>
      <w:r w:rsidRPr="008224F0">
        <w:rPr>
          <w:rFonts w:ascii="Calibri" w:hAnsi="Calibri" w:cs="Calibri"/>
          <w:i/>
          <w:iCs/>
          <w:sz w:val="20"/>
          <w:szCs w:val="20"/>
        </w:rPr>
        <w:t xml:space="preserve">Nicky </w:t>
      </w:r>
      <w:proofErr w:type="spellStart"/>
      <w:r w:rsidRPr="008224F0">
        <w:rPr>
          <w:rFonts w:ascii="Calibri" w:hAnsi="Calibri" w:cs="Calibri"/>
          <w:i/>
          <w:iCs/>
          <w:sz w:val="20"/>
          <w:szCs w:val="20"/>
        </w:rPr>
        <w:t>yog</w:t>
      </w:r>
      <w:proofErr w:type="spellEnd"/>
      <w:ins w:id="587" w:author="Kaxiong" w:date="2021-05-17T09:31:00Z">
        <w:r w:rsidR="00911937">
          <w:rPr>
            <w:rFonts w:ascii="Calibri" w:hAnsi="Calibri" w:cs="Calibri"/>
            <w:i/>
            <w:iCs/>
            <w:sz w:val="20"/>
            <w:szCs w:val="20"/>
          </w:rPr>
          <w:t xml:space="preserve"> </w:t>
        </w:r>
        <w:proofErr w:type="spellStart"/>
        <w:r w:rsidR="00911937">
          <w:rPr>
            <w:rFonts w:ascii="Calibri" w:hAnsi="Calibri" w:cs="Calibri"/>
            <w:i/>
            <w:iCs/>
            <w:sz w:val="20"/>
            <w:szCs w:val="20"/>
          </w:rPr>
          <w:t>nyob</w:t>
        </w:r>
      </w:ins>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ywj</w:t>
      </w:r>
      <w:proofErr w:type="spellEnd"/>
      <w:r w:rsidRPr="008224F0">
        <w:rPr>
          <w:rFonts w:ascii="Calibri" w:hAnsi="Calibri" w:cs="Calibri"/>
          <w:i/>
          <w:iCs/>
          <w:sz w:val="20"/>
          <w:szCs w:val="20"/>
        </w:rPr>
        <w:t xml:space="preserve"> </w:t>
      </w:r>
      <w:proofErr w:type="spellStart"/>
      <w:r w:rsidR="00BD095B">
        <w:rPr>
          <w:rFonts w:ascii="Calibri" w:hAnsi="Calibri" w:cs="Calibri"/>
          <w:i/>
          <w:iCs/>
          <w:sz w:val="20"/>
          <w:szCs w:val="20"/>
        </w:rPr>
        <w:t>pheej</w:t>
      </w:r>
      <w:proofErr w:type="spellEnd"/>
      <w:r w:rsidR="00BD095B">
        <w:rPr>
          <w:rFonts w:ascii="Calibri" w:hAnsi="Calibri" w:cs="Calibri"/>
          <w:i/>
          <w:iCs/>
          <w:sz w:val="20"/>
          <w:szCs w:val="20"/>
        </w:rPr>
        <w:t xml:space="preserve"> </w:t>
      </w:r>
      <w:del w:id="588" w:author="Kaxiong" w:date="2021-05-17T09:31:00Z">
        <w:r w:rsidRPr="008224F0" w:rsidDel="00911937">
          <w:rPr>
            <w:rFonts w:ascii="Calibri" w:hAnsi="Calibri" w:cs="Calibri"/>
            <w:i/>
            <w:iCs/>
            <w:sz w:val="20"/>
            <w:szCs w:val="20"/>
          </w:rPr>
          <w:delText xml:space="preserve"> nyob </w:delText>
        </w:r>
      </w:del>
      <w:proofErr w:type="spellStart"/>
      <w:r w:rsidRPr="008224F0">
        <w:rPr>
          <w:rFonts w:ascii="Calibri" w:hAnsi="Calibri" w:cs="Calibri"/>
          <w:i/>
          <w:iCs/>
          <w:sz w:val="20"/>
          <w:szCs w:val="20"/>
        </w:rPr>
        <w:t>hauv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cov </w:t>
      </w:r>
      <w:proofErr w:type="spellStart"/>
      <w:r w:rsidRPr="008224F0">
        <w:rPr>
          <w:rFonts w:ascii="Calibri" w:hAnsi="Calibri" w:cs="Calibri"/>
          <w:i/>
          <w:iCs/>
          <w:sz w:val="20"/>
          <w:szCs w:val="20"/>
        </w:rPr>
        <w:t>kev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txawj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neej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txhua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hnub</w:t>
      </w:r>
      <w:proofErr w:type="spellEnd"/>
      <w:r w:rsidRPr="008224F0">
        <w:rPr>
          <w:rFonts w:ascii="Calibri" w:hAnsi="Calibri" w:cs="Calibri"/>
          <w:i/>
          <w:iCs/>
          <w:sz w:val="20"/>
          <w:szCs w:val="20"/>
        </w:rPr>
        <w:t xml:space="preserve">. Nicky </w:t>
      </w:r>
      <w:proofErr w:type="spellStart"/>
      <w:r w:rsidRPr="008224F0">
        <w:rPr>
          <w:rFonts w:ascii="Calibri" w:hAnsi="Calibri" w:cs="Calibri"/>
          <w:i/>
          <w:iCs/>
          <w:sz w:val="20"/>
          <w:szCs w:val="20"/>
        </w:rPr>
        <w:t>tuaj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yeem</w:t>
      </w:r>
      <w:proofErr w:type="spellEnd"/>
      <w:r w:rsidRPr="008224F0">
        <w:rPr>
          <w:rFonts w:ascii="Calibri" w:hAnsi="Calibri" w:cs="Calibri"/>
          <w:i/>
          <w:iCs/>
          <w:sz w:val="20"/>
          <w:szCs w:val="20"/>
        </w:rPr>
        <w:t xml:space="preserve"> </w:t>
      </w:r>
      <w:del w:id="589" w:author="Kaxiong" w:date="2021-05-17T09:33:00Z">
        <w:r w:rsidRPr="008224F0" w:rsidDel="00911937">
          <w:rPr>
            <w:rFonts w:ascii="Calibri" w:hAnsi="Calibri" w:cs="Calibri"/>
            <w:i/>
            <w:iCs/>
            <w:sz w:val="20"/>
            <w:szCs w:val="20"/>
          </w:rPr>
          <w:delText>tso rau</w:delText>
        </w:r>
      </w:del>
      <w:proofErr w:type="spellStart"/>
      <w:ins w:id="590" w:author="Kaxiong" w:date="2021-05-17T09:33:00Z">
        <w:r w:rsidR="00911937">
          <w:rPr>
            <w:rFonts w:ascii="Calibri" w:hAnsi="Calibri" w:cs="Calibri"/>
            <w:i/>
            <w:iCs/>
            <w:sz w:val="20"/>
            <w:szCs w:val="20"/>
          </w:rPr>
          <w:t>hnav</w:t>
        </w:r>
      </w:ins>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lub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tsho</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thiab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lub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ris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muaj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peev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xwm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khi</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nkawm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khau</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tsuas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yog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tsis</w:t>
      </w:r>
      <w:proofErr w:type="spellEnd"/>
      <w:r w:rsidRPr="008224F0">
        <w:rPr>
          <w:rFonts w:ascii="Calibri" w:hAnsi="Calibri" w:cs="Calibri"/>
          <w:i/>
          <w:iCs/>
          <w:sz w:val="20"/>
          <w:szCs w:val="20"/>
        </w:rPr>
        <w:t xml:space="preserve"> zoo tag </w:t>
      </w:r>
      <w:proofErr w:type="spellStart"/>
      <w:r w:rsidRPr="008224F0">
        <w:rPr>
          <w:rFonts w:ascii="Calibri" w:hAnsi="Calibri" w:cs="Calibri"/>
          <w:i/>
          <w:iCs/>
          <w:sz w:val="20"/>
          <w:szCs w:val="20"/>
        </w:rPr>
        <w:t>nrho</w:t>
      </w:r>
      <w:proofErr w:type="spellEnd"/>
      <w:r w:rsidRPr="008224F0">
        <w:rPr>
          <w:rFonts w:ascii="Calibri" w:hAnsi="Calibri" w:cs="Calibri"/>
          <w:i/>
          <w:iCs/>
          <w:sz w:val="20"/>
          <w:szCs w:val="20"/>
        </w:rPr>
        <w:t xml:space="preserve"> </w:t>
      </w:r>
      <w:proofErr w:type="spellStart"/>
      <w:ins w:id="591" w:author="Kaxiong" w:date="2021-05-17T09:33:00Z">
        <w:r w:rsidR="00911937">
          <w:rPr>
            <w:rFonts w:ascii="Calibri" w:hAnsi="Calibri" w:cs="Calibri"/>
            <w:i/>
            <w:iCs/>
            <w:sz w:val="20"/>
            <w:szCs w:val="20"/>
          </w:rPr>
          <w:t>n</w:t>
        </w:r>
      </w:ins>
      <w:ins w:id="592" w:author="Kaxiong" w:date="2021-05-17T09:34:00Z">
        <w:r w:rsidR="00911937">
          <w:rPr>
            <w:rFonts w:ascii="Calibri" w:hAnsi="Calibri" w:cs="Calibri"/>
            <w:i/>
            <w:iCs/>
            <w:sz w:val="20"/>
            <w:szCs w:val="20"/>
          </w:rPr>
          <w:t>yob</w:t>
        </w:r>
        <w:proofErr w:type="spellEnd"/>
        <w:r w:rsidR="00911937">
          <w:rPr>
            <w:rFonts w:ascii="Calibri" w:hAnsi="Calibri" w:cs="Calibri"/>
            <w:i/>
            <w:iCs/>
            <w:sz w:val="20"/>
            <w:szCs w:val="20"/>
          </w:rPr>
          <w:t xml:space="preserve"> </w:t>
        </w:r>
      </w:ins>
      <w:proofErr w:type="spellStart"/>
      <w:r w:rsidRPr="008224F0">
        <w:rPr>
          <w:rFonts w:ascii="Calibri" w:hAnsi="Calibri" w:cs="Calibri"/>
          <w:i/>
          <w:iCs/>
          <w:sz w:val="20"/>
          <w:szCs w:val="20"/>
        </w:rPr>
        <w:t>lub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sij</w:t>
      </w:r>
      <w:proofErr w:type="spellEnd"/>
      <w:r w:rsidR="00BD095B">
        <w:rPr>
          <w:rFonts w:ascii="Calibri" w:hAnsi="Calibri" w:cs="Calibri"/>
          <w:i/>
          <w:iCs/>
          <w:sz w:val="20"/>
          <w:szCs w:val="20"/>
        </w:rPr>
        <w:t xml:space="preserve"> </w:t>
      </w:r>
      <w:proofErr w:type="spellStart"/>
      <w:r w:rsidRPr="008224F0">
        <w:rPr>
          <w:rFonts w:ascii="Calibri" w:hAnsi="Calibri" w:cs="Calibri"/>
          <w:i/>
          <w:iCs/>
          <w:sz w:val="20"/>
          <w:szCs w:val="20"/>
        </w:rPr>
        <w:t>hawm</w:t>
      </w:r>
      <w:proofErr w:type="spellEnd"/>
      <w:r w:rsidRPr="008224F0">
        <w:rPr>
          <w:rFonts w:ascii="Calibri" w:hAnsi="Calibri" w:cs="Calibri"/>
          <w:i/>
          <w:iCs/>
          <w:sz w:val="20"/>
          <w:szCs w:val="20"/>
        </w:rPr>
        <w:t xml:space="preserve"> no. </w:t>
      </w:r>
      <w:del w:id="593" w:author="Kaxiong" w:date="2021-05-17T09:34:00Z">
        <w:r w:rsidRPr="008224F0" w:rsidDel="00911937">
          <w:rPr>
            <w:rFonts w:ascii="Calibri" w:hAnsi="Calibri" w:cs="Calibri"/>
            <w:i/>
            <w:iCs/>
            <w:sz w:val="20"/>
            <w:szCs w:val="20"/>
          </w:rPr>
          <w:delText>Heis</w:delText>
        </w:r>
      </w:del>
      <w:proofErr w:type="spellStart"/>
      <w:ins w:id="594" w:author="Kaxiong" w:date="2021-05-17T09:34:00Z">
        <w:r w:rsidR="00911937">
          <w:rPr>
            <w:rFonts w:ascii="Calibri" w:hAnsi="Calibri" w:cs="Calibri"/>
            <w:i/>
            <w:iCs/>
            <w:sz w:val="20"/>
            <w:szCs w:val="20"/>
          </w:rPr>
          <w:t>Nws</w:t>
        </w:r>
      </w:ins>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txhuam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cov </w:t>
      </w:r>
      <w:proofErr w:type="spellStart"/>
      <w:r w:rsidRPr="008224F0">
        <w:rPr>
          <w:rFonts w:ascii="Calibri" w:hAnsi="Calibri" w:cs="Calibri"/>
          <w:i/>
          <w:iCs/>
          <w:sz w:val="20"/>
          <w:szCs w:val="20"/>
        </w:rPr>
        <w:t>hniav</w:t>
      </w:r>
      <w:proofErr w:type="spellEnd"/>
      <w:r w:rsidRPr="008224F0">
        <w:rPr>
          <w:rFonts w:ascii="Calibri" w:hAnsi="Calibri" w:cs="Calibri"/>
          <w:i/>
          <w:iCs/>
          <w:sz w:val="20"/>
          <w:szCs w:val="20"/>
        </w:rPr>
        <w:t xml:space="preserve">, tab sis </w:t>
      </w:r>
      <w:proofErr w:type="spellStart"/>
      <w:r w:rsidRPr="008224F0">
        <w:rPr>
          <w:rFonts w:ascii="Calibri" w:hAnsi="Calibri" w:cs="Calibri"/>
          <w:i/>
          <w:iCs/>
          <w:sz w:val="20"/>
          <w:szCs w:val="20"/>
        </w:rPr>
        <w:t>xav</w:t>
      </w:r>
      <w:proofErr w:type="spellEnd"/>
      <w:r w:rsidRPr="008224F0">
        <w:rPr>
          <w:rFonts w:ascii="Calibri" w:hAnsi="Calibri" w:cs="Calibri"/>
          <w:i/>
          <w:iCs/>
          <w:sz w:val="20"/>
          <w:szCs w:val="20"/>
        </w:rPr>
        <w:t xml:space="preserve"> tau </w:t>
      </w:r>
      <w:proofErr w:type="spellStart"/>
      <w:r w:rsidRPr="008224F0">
        <w:rPr>
          <w:rFonts w:ascii="Calibri" w:hAnsi="Calibri" w:cs="Calibri"/>
          <w:i/>
          <w:iCs/>
          <w:sz w:val="20"/>
          <w:szCs w:val="20"/>
        </w:rPr>
        <w:t>kev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pab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txhawm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rau</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kom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muaj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kev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ntxuav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kom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huv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yog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ib</w:t>
      </w:r>
      <w:proofErr w:type="spellEnd"/>
      <w:r w:rsidRPr="008224F0">
        <w:rPr>
          <w:rFonts w:ascii="Calibri" w:hAnsi="Calibri" w:cs="Calibri"/>
          <w:i/>
          <w:iCs/>
          <w:sz w:val="20"/>
          <w:szCs w:val="20"/>
        </w:rPr>
        <w:t xml:space="preserve"> tug </w:t>
      </w:r>
      <w:proofErr w:type="spellStart"/>
      <w:r w:rsidRPr="008224F0">
        <w:rPr>
          <w:rFonts w:ascii="Calibri" w:hAnsi="Calibri" w:cs="Calibri"/>
          <w:i/>
          <w:iCs/>
          <w:sz w:val="20"/>
          <w:szCs w:val="20"/>
        </w:rPr>
        <w:t>neeg</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nyiam</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noj</w:t>
      </w:r>
      <w:proofErr w:type="spellEnd"/>
      <w:r w:rsidRPr="008224F0">
        <w:rPr>
          <w:rFonts w:ascii="Calibri" w:hAnsi="Calibri" w:cs="Calibri"/>
          <w:i/>
          <w:iCs/>
          <w:sz w:val="20"/>
          <w:szCs w:val="20"/>
        </w:rPr>
        <w:t>, tab</w:t>
      </w:r>
      <w:ins w:id="595" w:author="Kaxiong" w:date="2021-05-17T09:35:00Z">
        <w:r w:rsidR="00911937">
          <w:rPr>
            <w:rFonts w:ascii="Calibri" w:hAnsi="Calibri" w:cs="Calibri"/>
            <w:i/>
            <w:iCs/>
            <w:sz w:val="20"/>
            <w:szCs w:val="20"/>
          </w:rPr>
          <w:t xml:space="preserve"> </w:t>
        </w:r>
      </w:ins>
      <w:r w:rsidRPr="008224F0">
        <w:rPr>
          <w:rFonts w:ascii="Calibri" w:hAnsi="Calibri" w:cs="Calibri"/>
          <w:i/>
          <w:iCs/>
          <w:sz w:val="20"/>
          <w:szCs w:val="20"/>
        </w:rPr>
        <w:t xml:space="preserve">sis </w:t>
      </w:r>
      <w:proofErr w:type="spellStart"/>
      <w:r w:rsidRPr="008224F0">
        <w:rPr>
          <w:rFonts w:ascii="Calibri" w:hAnsi="Calibri" w:cs="Calibri"/>
          <w:i/>
          <w:iCs/>
          <w:sz w:val="20"/>
          <w:szCs w:val="20"/>
        </w:rPr>
        <w:t>ua</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ntej</w:t>
      </w:r>
      <w:proofErr w:type="spellEnd"/>
      <w:ins w:id="596" w:author="Kaxiong" w:date="2021-05-17T09:35:00Z">
        <w:r w:rsidR="00911937">
          <w:rPr>
            <w:rFonts w:ascii="Calibri" w:hAnsi="Calibri" w:cs="Calibri"/>
            <w:i/>
            <w:iCs/>
            <w:sz w:val="20"/>
            <w:szCs w:val="20"/>
          </w:rPr>
          <w:t xml:space="preserve"> </w:t>
        </w:r>
        <w:proofErr w:type="spellStart"/>
        <w:r w:rsidR="00911937">
          <w:rPr>
            <w:rFonts w:ascii="Calibri" w:hAnsi="Calibri" w:cs="Calibri"/>
            <w:i/>
            <w:iCs/>
            <w:sz w:val="20"/>
            <w:szCs w:val="20"/>
          </w:rPr>
          <w:t>ntawv</w:t>
        </w:r>
      </w:ins>
      <w:proofErr w:type="spellEnd"/>
      <w:r w:rsidRPr="008224F0">
        <w:rPr>
          <w:rFonts w:ascii="Calibri" w:hAnsi="Calibri" w:cs="Calibri"/>
          <w:i/>
          <w:iCs/>
          <w:sz w:val="20"/>
          <w:szCs w:val="20"/>
        </w:rPr>
        <w:t>,</w:t>
      </w:r>
      <w:ins w:id="597" w:author="Kaxiong" w:date="2021-05-17T09:35:00Z">
        <w:r w:rsidR="00911937">
          <w:rPr>
            <w:rFonts w:ascii="Calibri" w:hAnsi="Calibri" w:cs="Calibri"/>
            <w:i/>
            <w:iCs/>
            <w:sz w:val="20"/>
            <w:szCs w:val="20"/>
          </w:rPr>
          <w:t xml:space="preserve"> </w:t>
        </w:r>
        <w:proofErr w:type="spellStart"/>
        <w:r w:rsidR="00911937">
          <w:rPr>
            <w:rFonts w:ascii="Calibri" w:hAnsi="Calibri" w:cs="Calibri"/>
            <w:i/>
            <w:iCs/>
            <w:sz w:val="20"/>
            <w:szCs w:val="20"/>
          </w:rPr>
          <w:t>tus</w:t>
        </w:r>
      </w:ins>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txiv</w:t>
      </w:r>
      <w:proofErr w:type="spellEnd"/>
      <w:r w:rsidRPr="008224F0">
        <w:rPr>
          <w:rFonts w:ascii="Calibri" w:hAnsi="Calibri" w:cs="Calibri"/>
          <w:i/>
          <w:iCs/>
          <w:sz w:val="20"/>
          <w:szCs w:val="20"/>
        </w:rPr>
        <w:t xml:space="preserve"> </w:t>
      </w:r>
      <w:ins w:id="598" w:author="Kaxiong" w:date="2021-05-17T09:35:00Z">
        <w:r w:rsidR="00911937">
          <w:rPr>
            <w:rFonts w:ascii="Calibri" w:hAnsi="Calibri" w:cs="Calibri"/>
            <w:i/>
            <w:iCs/>
            <w:sz w:val="20"/>
            <w:szCs w:val="20"/>
          </w:rPr>
          <w:t xml:space="preserve">tau </w:t>
        </w:r>
      </w:ins>
      <w:proofErr w:type="spellStart"/>
      <w:r w:rsidRPr="008224F0">
        <w:rPr>
          <w:rFonts w:ascii="Calibri" w:hAnsi="Calibri" w:cs="Calibri"/>
          <w:i/>
          <w:iCs/>
          <w:sz w:val="20"/>
          <w:szCs w:val="20"/>
        </w:rPr>
        <w:t>hais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tias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yuav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tsis</w:t>
      </w:r>
      <w:proofErr w:type="spellEnd"/>
      <w:r w:rsidRPr="008224F0">
        <w:rPr>
          <w:rFonts w:ascii="Calibri" w:hAnsi="Calibri" w:cs="Calibri"/>
          <w:i/>
          <w:iCs/>
          <w:sz w:val="20"/>
          <w:szCs w:val="20"/>
        </w:rPr>
        <w:t xml:space="preserve"> </w:t>
      </w:r>
      <w:del w:id="599" w:author="Kaxiong" w:date="2021-05-17T09:36:00Z">
        <w:r w:rsidRPr="008224F0" w:rsidDel="00911937">
          <w:rPr>
            <w:rFonts w:ascii="Calibri" w:hAnsi="Calibri" w:cs="Calibri"/>
            <w:i/>
            <w:iCs/>
            <w:sz w:val="20"/>
            <w:szCs w:val="20"/>
          </w:rPr>
          <w:delText>tshaib plab</w:delText>
        </w:r>
      </w:del>
      <w:proofErr w:type="spellStart"/>
      <w:ins w:id="600" w:author="Kaxiong" w:date="2021-05-17T09:36:00Z">
        <w:r w:rsidR="00911937">
          <w:rPr>
            <w:rFonts w:ascii="Calibri" w:hAnsi="Calibri" w:cs="Calibri"/>
            <w:i/>
            <w:iCs/>
            <w:sz w:val="20"/>
            <w:szCs w:val="20"/>
          </w:rPr>
          <w:t>hais</w:t>
        </w:r>
        <w:proofErr w:type="spellEnd"/>
        <w:r w:rsidR="00911937">
          <w:rPr>
            <w:rFonts w:ascii="Calibri" w:hAnsi="Calibri" w:cs="Calibri"/>
            <w:i/>
            <w:iCs/>
            <w:sz w:val="20"/>
            <w:szCs w:val="20"/>
          </w:rPr>
          <w:t xml:space="preserve"> </w:t>
        </w:r>
        <w:proofErr w:type="spellStart"/>
        <w:r w:rsidR="00911937">
          <w:rPr>
            <w:rFonts w:ascii="Calibri" w:hAnsi="Calibri" w:cs="Calibri"/>
            <w:i/>
            <w:iCs/>
            <w:sz w:val="20"/>
            <w:szCs w:val="20"/>
          </w:rPr>
          <w:t>qhia</w:t>
        </w:r>
        <w:proofErr w:type="spellEnd"/>
        <w:r w:rsidR="00911937">
          <w:rPr>
            <w:rFonts w:ascii="Calibri" w:hAnsi="Calibri" w:cs="Calibri"/>
            <w:i/>
            <w:iCs/>
            <w:sz w:val="20"/>
            <w:szCs w:val="20"/>
          </w:rPr>
          <w:t xml:space="preserve"> </w:t>
        </w:r>
        <w:proofErr w:type="spellStart"/>
        <w:r w:rsidR="00911937">
          <w:rPr>
            <w:rFonts w:ascii="Calibri" w:hAnsi="Calibri" w:cs="Calibri"/>
            <w:i/>
            <w:iCs/>
            <w:sz w:val="20"/>
            <w:szCs w:val="20"/>
          </w:rPr>
          <w:t>tias</w:t>
        </w:r>
      </w:ins>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tshaib</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plab</w:t>
      </w:r>
      <w:proofErr w:type="spellEnd"/>
      <w:r w:rsidRPr="008224F0">
        <w:rPr>
          <w:rFonts w:ascii="Calibri" w:hAnsi="Calibri" w:cs="Calibri"/>
          <w:i/>
          <w:iCs/>
          <w:sz w:val="20"/>
          <w:szCs w:val="20"/>
        </w:rPr>
        <w:t xml:space="preserve">. Tam sim no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thov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noj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Nws</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yeej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nyiam</w:t>
      </w:r>
      <w:proofErr w:type="spellEnd"/>
      <w:r w:rsidRPr="008224F0">
        <w:rPr>
          <w:rFonts w:ascii="Calibri" w:hAnsi="Calibri" w:cs="Calibri"/>
          <w:i/>
          <w:iCs/>
          <w:sz w:val="20"/>
          <w:szCs w:val="20"/>
        </w:rPr>
        <w:t xml:space="preserve"> mis </w:t>
      </w:r>
      <w:proofErr w:type="spellStart"/>
      <w:r w:rsidRPr="008224F0">
        <w:rPr>
          <w:rFonts w:ascii="Calibri" w:hAnsi="Calibri" w:cs="Calibri"/>
          <w:i/>
          <w:iCs/>
          <w:sz w:val="20"/>
          <w:szCs w:val="20"/>
        </w:rPr>
        <w:t>nyuj</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khov</w:t>
      </w:r>
      <w:proofErr w:type="spellEnd"/>
      <w:r w:rsidRPr="008224F0">
        <w:rPr>
          <w:rFonts w:ascii="Calibri" w:hAnsi="Calibri" w:cs="Calibri"/>
          <w:i/>
          <w:iCs/>
          <w:sz w:val="20"/>
          <w:szCs w:val="20"/>
        </w:rPr>
        <w:t xml:space="preserve"> </w:t>
      </w:r>
      <w:proofErr w:type="spellStart"/>
      <w:r w:rsidRPr="008224F0">
        <w:rPr>
          <w:rFonts w:ascii="Calibri" w:hAnsi="Calibri" w:cs="Calibri"/>
          <w:i/>
          <w:iCs/>
          <w:sz w:val="20"/>
          <w:szCs w:val="20"/>
        </w:rPr>
        <w:t>thiab</w:t>
      </w:r>
      <w:proofErr w:type="spellEnd"/>
      <w:r w:rsidR="00BD095B">
        <w:rPr>
          <w:rFonts w:ascii="Calibri" w:hAnsi="Calibri" w:cs="Calibri"/>
          <w:i/>
          <w:iCs/>
          <w:sz w:val="20"/>
          <w:szCs w:val="20"/>
        </w:rPr>
        <w:t xml:space="preserve"> </w:t>
      </w:r>
      <w:proofErr w:type="spellStart"/>
      <w:r w:rsidR="00BD095B">
        <w:rPr>
          <w:rFonts w:ascii="Calibri" w:hAnsi="Calibri" w:cs="Calibri"/>
          <w:i/>
          <w:iCs/>
          <w:sz w:val="20"/>
          <w:szCs w:val="20"/>
        </w:rPr>
        <w:t>kua</w:t>
      </w:r>
      <w:proofErr w:type="spellEnd"/>
      <w:r w:rsidR="00BD095B">
        <w:rPr>
          <w:rFonts w:ascii="Calibri" w:hAnsi="Calibri" w:cs="Calibri"/>
          <w:i/>
          <w:iCs/>
          <w:sz w:val="20"/>
          <w:szCs w:val="20"/>
        </w:rPr>
        <w:t xml:space="preserve"> mis </w:t>
      </w:r>
      <w:proofErr w:type="spellStart"/>
      <w:r w:rsidR="00BD095B">
        <w:rPr>
          <w:rFonts w:ascii="Calibri" w:hAnsi="Calibri" w:cs="Calibri"/>
          <w:i/>
          <w:iCs/>
          <w:sz w:val="20"/>
          <w:szCs w:val="20"/>
        </w:rPr>
        <w:t>qaub</w:t>
      </w:r>
      <w:proofErr w:type="spellEnd"/>
      <w:r w:rsidR="004A72FA" w:rsidRPr="00872178">
        <w:rPr>
          <w:rFonts w:ascii="Calibri" w:hAnsi="Calibri" w:cs="Calibri"/>
          <w:i/>
          <w:iCs/>
          <w:sz w:val="20"/>
          <w:szCs w:val="20"/>
        </w:rPr>
        <w:t>.</w:t>
      </w:r>
    </w:p>
    <w:p w14:paraId="0113E805" w14:textId="77777777" w:rsidR="004A72FA" w:rsidRDefault="004A72FA" w:rsidP="004A72FA">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73B8B465" w14:textId="7CC19941" w:rsidR="004A72FA" w:rsidRPr="001D72CB" w:rsidRDefault="00911937" w:rsidP="004A72FA">
      <w:pPr>
        <w:jc w:val="both"/>
        <w:rPr>
          <w:rFonts w:ascii="Calibri" w:hAnsi="Calibri" w:cs="Calibri"/>
          <w:i/>
          <w:iCs/>
          <w:sz w:val="20"/>
          <w:szCs w:val="20"/>
        </w:rPr>
      </w:pPr>
      <w:ins w:id="601" w:author="Kaxiong" w:date="2021-05-17T09:37:00Z">
        <w:r>
          <w:rPr>
            <w:rFonts w:ascii="Calibri" w:hAnsi="Calibri" w:cs="Calibri"/>
            <w:i/>
            <w:iCs/>
            <w:sz w:val="20"/>
            <w:szCs w:val="20"/>
          </w:rPr>
          <w:t xml:space="preserve">Rau </w:t>
        </w:r>
        <w:proofErr w:type="spellStart"/>
        <w:r>
          <w:rPr>
            <w:rFonts w:ascii="Calibri" w:hAnsi="Calibri" w:cs="Calibri"/>
            <w:i/>
            <w:iCs/>
            <w:sz w:val="20"/>
            <w:szCs w:val="20"/>
          </w:rPr>
          <w:t>Niam</w:t>
        </w:r>
        <w:proofErr w:type="spellEnd"/>
        <w:r>
          <w:rPr>
            <w:rFonts w:ascii="Calibri" w:hAnsi="Calibri" w:cs="Calibri"/>
            <w:i/>
            <w:iCs/>
            <w:sz w:val="20"/>
            <w:szCs w:val="20"/>
          </w:rPr>
          <w:t xml:space="preserve"> </w:t>
        </w:r>
        <w:proofErr w:type="spellStart"/>
        <w:r>
          <w:rPr>
            <w:rFonts w:ascii="Calibri" w:hAnsi="Calibri" w:cs="Calibri"/>
            <w:i/>
            <w:iCs/>
            <w:sz w:val="20"/>
            <w:szCs w:val="20"/>
          </w:rPr>
          <w:t>Txiv</w:t>
        </w:r>
        <w:proofErr w:type="spellEnd"/>
        <w:r>
          <w:rPr>
            <w:rFonts w:ascii="Calibri" w:hAnsi="Calibri" w:cs="Calibri"/>
            <w:i/>
            <w:iCs/>
            <w:sz w:val="20"/>
            <w:szCs w:val="20"/>
          </w:rPr>
          <w:t xml:space="preserve">: </w:t>
        </w:r>
      </w:ins>
      <w:proofErr w:type="spellStart"/>
      <w:r w:rsidR="004A72FA" w:rsidRPr="001D72CB">
        <w:rPr>
          <w:rFonts w:ascii="Calibri" w:hAnsi="Calibri" w:cs="Calibri"/>
          <w:i/>
          <w:iCs/>
          <w:sz w:val="20"/>
          <w:szCs w:val="20"/>
        </w:rPr>
        <w:t>Nws</w:t>
      </w:r>
      <w:proofErr w:type="spellEnd"/>
      <w:r w:rsidR="004A72FA" w:rsidRPr="001D72CB">
        <w:rPr>
          <w:rFonts w:ascii="Calibri" w:hAnsi="Calibri" w:cs="Calibri"/>
          <w:i/>
          <w:iCs/>
          <w:sz w:val="20"/>
          <w:szCs w:val="20"/>
        </w:rPr>
        <w:t xml:space="preserve"> </w:t>
      </w:r>
      <w:del w:id="602" w:author="Kaxiong" w:date="2021-05-17T09:37:00Z">
        <w:r w:rsidR="004A72FA" w:rsidRPr="001D72CB" w:rsidDel="00911937">
          <w:rPr>
            <w:rFonts w:ascii="Calibri" w:hAnsi="Calibri" w:cs="Calibri"/>
            <w:i/>
            <w:iCs/>
            <w:sz w:val="20"/>
            <w:szCs w:val="20"/>
          </w:rPr>
          <w:delText>tau noj qab nyob</w:delText>
        </w:r>
      </w:del>
      <w:proofErr w:type="spellStart"/>
      <w:ins w:id="603" w:author="Kaxiong" w:date="2021-05-17T09:37:00Z">
        <w:r>
          <w:rPr>
            <w:rFonts w:ascii="Calibri" w:hAnsi="Calibri" w:cs="Calibri"/>
            <w:i/>
            <w:iCs/>
            <w:sz w:val="20"/>
            <w:szCs w:val="20"/>
          </w:rPr>
          <w:t>kev</w:t>
        </w:r>
        <w:proofErr w:type="spellEnd"/>
        <w:r>
          <w:rPr>
            <w:rFonts w:ascii="Calibri" w:hAnsi="Calibri" w:cs="Calibri"/>
            <w:i/>
            <w:iCs/>
            <w:sz w:val="20"/>
            <w:szCs w:val="20"/>
          </w:rPr>
          <w:t xml:space="preserve"> pw </w:t>
        </w:r>
        <w:proofErr w:type="spellStart"/>
        <w:r>
          <w:rPr>
            <w:rFonts w:ascii="Calibri" w:hAnsi="Calibri" w:cs="Calibri"/>
            <w:i/>
            <w:iCs/>
            <w:sz w:val="20"/>
            <w:szCs w:val="20"/>
          </w:rPr>
          <w:t>t</w:t>
        </w:r>
      </w:ins>
      <w:ins w:id="604" w:author="Kaxiong" w:date="2021-05-17T09:38:00Z">
        <w:r>
          <w:rPr>
            <w:rFonts w:ascii="Calibri" w:hAnsi="Calibri" w:cs="Calibri"/>
            <w:i/>
            <w:iCs/>
            <w:sz w:val="20"/>
            <w:szCs w:val="20"/>
          </w:rPr>
          <w:t>saug</w:t>
        </w:r>
        <w:proofErr w:type="spellEnd"/>
        <w:r>
          <w:rPr>
            <w:rFonts w:ascii="Calibri" w:hAnsi="Calibri" w:cs="Calibri"/>
            <w:i/>
            <w:iCs/>
            <w:sz w:val="20"/>
            <w:szCs w:val="20"/>
          </w:rPr>
          <w:t xml:space="preserve"> </w:t>
        </w:r>
        <w:proofErr w:type="spellStart"/>
        <w:r>
          <w:rPr>
            <w:rFonts w:ascii="Calibri" w:hAnsi="Calibri" w:cs="Calibri"/>
            <w:i/>
            <w:iCs/>
            <w:sz w:val="20"/>
            <w:szCs w:val="20"/>
          </w:rPr>
          <w:t>zog</w:t>
        </w:r>
        <w:proofErr w:type="spellEnd"/>
        <w:r>
          <w:rPr>
            <w:rFonts w:ascii="Calibri" w:hAnsi="Calibri" w:cs="Calibri"/>
            <w:i/>
            <w:iCs/>
            <w:sz w:val="20"/>
            <w:szCs w:val="20"/>
          </w:rPr>
          <w:t xml:space="preserve">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qhov</w:t>
        </w:r>
      </w:ins>
      <w:proofErr w:type="spellEnd"/>
      <w:r w:rsidR="004A72FA" w:rsidRPr="001D72CB">
        <w:rPr>
          <w:rFonts w:ascii="Calibri" w:hAnsi="Calibri" w:cs="Calibri"/>
          <w:i/>
          <w:iCs/>
          <w:sz w:val="20"/>
          <w:szCs w:val="20"/>
        </w:rPr>
        <w:t xml:space="preserve"> zoo</w:t>
      </w:r>
      <w:ins w:id="605" w:author="Kaxiong" w:date="2021-05-17T09:38:00Z">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w:t>
        </w:r>
      </w:ins>
      <w:del w:id="606" w:author="Kaxiong" w:date="2021-05-17T09:39:00Z">
        <w:r w:rsidR="004A72FA" w:rsidRPr="001D72CB" w:rsidDel="00911937">
          <w:rPr>
            <w:rFonts w:ascii="Calibri" w:hAnsi="Calibri" w:cs="Calibri"/>
            <w:i/>
            <w:iCs/>
            <w:sz w:val="20"/>
            <w:szCs w:val="20"/>
          </w:rPr>
          <w:delText>, tsis muaj ntawv tshaj tawm txog tsev kho mob, kev muaj mob, los</w:delText>
        </w:r>
        <w:r w:rsidR="004A72FA" w:rsidDel="00911937">
          <w:rPr>
            <w:rFonts w:ascii="Calibri" w:hAnsi="Calibri" w:cs="Calibri"/>
            <w:i/>
            <w:iCs/>
            <w:sz w:val="20"/>
            <w:szCs w:val="20"/>
          </w:rPr>
          <w:delText xml:space="preserve"> </w:delText>
        </w:r>
        <w:r w:rsidR="004A72FA" w:rsidRPr="001D72CB" w:rsidDel="00911937">
          <w:rPr>
            <w:rFonts w:ascii="Calibri" w:hAnsi="Calibri" w:cs="Calibri"/>
            <w:i/>
            <w:iCs/>
            <w:sz w:val="20"/>
            <w:szCs w:val="20"/>
          </w:rPr>
          <w:delText xml:space="preserve">sis noj tshuaj. Yav dhau los nws nthuav tawm nrog Pob ntseg </w:delText>
        </w:r>
        <w:r w:rsidR="004A72FA" w:rsidDel="00911937">
          <w:rPr>
            <w:rFonts w:ascii="Calibri" w:hAnsi="Calibri" w:cs="Calibri"/>
            <w:i/>
            <w:iCs/>
            <w:sz w:val="20"/>
            <w:szCs w:val="20"/>
          </w:rPr>
          <w:delText>nruas</w:delText>
        </w:r>
        <w:r w:rsidR="004A72FA" w:rsidRPr="001D72CB" w:rsidDel="00911937">
          <w:rPr>
            <w:rFonts w:ascii="Calibri" w:hAnsi="Calibri" w:cs="Calibri"/>
            <w:i/>
            <w:iCs/>
            <w:sz w:val="20"/>
            <w:szCs w:val="20"/>
          </w:rPr>
          <w:delText xml:space="preserve"> yog liab uas tsis muaj kab mob. Tus kws kho mob me</w:delText>
        </w:r>
        <w:r w:rsidR="004A72FA" w:rsidDel="00911937">
          <w:rPr>
            <w:rFonts w:ascii="Calibri" w:hAnsi="Calibri" w:cs="Calibri"/>
            <w:i/>
            <w:iCs/>
            <w:sz w:val="20"/>
            <w:szCs w:val="20"/>
          </w:rPr>
          <w:delText xml:space="preserve"> </w:delText>
        </w:r>
        <w:r w:rsidR="004A72FA" w:rsidRPr="001D72CB" w:rsidDel="00911937">
          <w:rPr>
            <w:rFonts w:ascii="Calibri" w:hAnsi="Calibri" w:cs="Calibri"/>
            <w:i/>
            <w:iCs/>
            <w:sz w:val="20"/>
            <w:szCs w:val="20"/>
          </w:rPr>
          <w:delText>nyuam yaus tseem pom tias nws muaj qee cov kua hauv nws lub pob ntseg tab sis qhov no tsis muaj kev txhawj xeeb ntxiv.</w:delText>
        </w:r>
      </w:del>
      <w:ins w:id="607" w:author="Kaxiong" w:date="2021-05-17T09:39:00Z">
        <w:r>
          <w:rPr>
            <w:rFonts w:ascii="Calibri" w:hAnsi="Calibri" w:cs="Calibri"/>
            <w:i/>
            <w:iCs/>
            <w:sz w:val="20"/>
            <w:szCs w:val="20"/>
          </w:rPr>
          <w:t xml:space="preserve"> </w:t>
        </w:r>
        <w:proofErr w:type="spellStart"/>
        <w:r>
          <w:rPr>
            <w:rFonts w:ascii="Calibri" w:hAnsi="Calibri" w:cs="Calibri"/>
            <w:i/>
            <w:iCs/>
            <w:sz w:val="20"/>
            <w:szCs w:val="20"/>
          </w:rPr>
          <w:t>Nws</w:t>
        </w:r>
        <w:proofErr w:type="spellEnd"/>
        <w:r>
          <w:rPr>
            <w:rFonts w:ascii="Calibri" w:hAnsi="Calibri" w:cs="Calibri"/>
            <w:i/>
            <w:iCs/>
            <w:sz w:val="20"/>
            <w:szCs w:val="20"/>
          </w:rPr>
          <w:t xml:space="preserve"> pw </w:t>
        </w:r>
        <w:proofErr w:type="spellStart"/>
        <w:r>
          <w:rPr>
            <w:rFonts w:ascii="Calibri" w:hAnsi="Calibri" w:cs="Calibri"/>
            <w:i/>
            <w:iCs/>
            <w:sz w:val="20"/>
            <w:szCs w:val="20"/>
          </w:rPr>
          <w:t>tsaug</w:t>
        </w:r>
        <w:proofErr w:type="spellEnd"/>
        <w:r>
          <w:rPr>
            <w:rFonts w:ascii="Calibri" w:hAnsi="Calibri" w:cs="Calibri"/>
            <w:i/>
            <w:iCs/>
            <w:sz w:val="20"/>
            <w:szCs w:val="20"/>
          </w:rPr>
          <w:t xml:space="preserve"> </w:t>
        </w:r>
        <w:proofErr w:type="spellStart"/>
        <w:r>
          <w:rPr>
            <w:rFonts w:ascii="Calibri" w:hAnsi="Calibri" w:cs="Calibri"/>
            <w:i/>
            <w:iCs/>
            <w:sz w:val="20"/>
            <w:szCs w:val="20"/>
          </w:rPr>
          <w:t>zog</w:t>
        </w:r>
        <w:proofErr w:type="spellEnd"/>
        <w:r>
          <w:rPr>
            <w:rFonts w:ascii="Calibri" w:hAnsi="Calibri" w:cs="Calibri"/>
            <w:i/>
            <w:iCs/>
            <w:sz w:val="20"/>
            <w:szCs w:val="20"/>
          </w:rPr>
          <w:t xml:space="preserve"> </w:t>
        </w:r>
        <w:proofErr w:type="spellStart"/>
        <w:r>
          <w:rPr>
            <w:rFonts w:ascii="Calibri" w:hAnsi="Calibri" w:cs="Calibri"/>
            <w:i/>
            <w:iCs/>
            <w:sz w:val="20"/>
            <w:szCs w:val="20"/>
          </w:rPr>
          <w:t>dhau</w:t>
        </w:r>
        <w:proofErr w:type="spellEnd"/>
        <w:r>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hmo</w:t>
        </w:r>
      </w:ins>
      <w:ins w:id="608" w:author="Kaxiong" w:date="2021-05-17T09:40:00Z">
        <w:r>
          <w:rPr>
            <w:rFonts w:ascii="Calibri" w:hAnsi="Calibri" w:cs="Calibri"/>
            <w:i/>
            <w:iCs/>
            <w:sz w:val="20"/>
            <w:szCs w:val="20"/>
          </w:rPr>
          <w:t>.</w:t>
        </w:r>
      </w:ins>
      <w:ins w:id="609" w:author="Kaxiong" w:date="2021-05-17T09:41:00Z">
        <w:r w:rsidR="0009051A">
          <w:rPr>
            <w:rFonts w:ascii="Calibri" w:hAnsi="Calibri" w:cs="Calibri"/>
            <w:i/>
            <w:iCs/>
            <w:sz w:val="20"/>
            <w:szCs w:val="20"/>
          </w:rPr>
          <w:t>Nws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raug</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kuaj</w:t>
        </w:r>
        <w:proofErr w:type="spellEnd"/>
        <w:r w:rsidR="0009051A">
          <w:rPr>
            <w:rFonts w:ascii="Calibri" w:hAnsi="Calibri" w:cs="Calibri"/>
            <w:i/>
            <w:iCs/>
            <w:sz w:val="20"/>
            <w:szCs w:val="20"/>
          </w:rPr>
          <w:t xml:space="preserve"> pom tau </w:t>
        </w:r>
        <w:proofErr w:type="spellStart"/>
        <w:r w:rsidR="0009051A">
          <w:rPr>
            <w:rFonts w:ascii="Calibri" w:hAnsi="Calibri" w:cs="Calibri"/>
            <w:i/>
            <w:iCs/>
            <w:sz w:val="20"/>
            <w:szCs w:val="20"/>
          </w:rPr>
          <w:t>tias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lub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plawv</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tsis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muaj</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zog</w:t>
        </w:r>
        <w:proofErr w:type="spellEnd"/>
        <w:r w:rsidR="0009051A">
          <w:rPr>
            <w:rFonts w:ascii="Calibri" w:hAnsi="Calibri" w:cs="Calibri"/>
            <w:i/>
            <w:iCs/>
            <w:sz w:val="20"/>
            <w:szCs w:val="20"/>
          </w:rPr>
          <w:t xml:space="preserve"> </w:t>
        </w:r>
      </w:ins>
      <w:proofErr w:type="spellStart"/>
      <w:ins w:id="610" w:author="Kaxiong" w:date="2021-05-17T09:42:00Z">
        <w:r w:rsidR="0009051A">
          <w:rPr>
            <w:rFonts w:ascii="Calibri" w:hAnsi="Calibri" w:cs="Calibri"/>
            <w:i/>
            <w:iCs/>
            <w:sz w:val="20"/>
            <w:szCs w:val="20"/>
          </w:rPr>
          <w:t>nyob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rau</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thaum</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hnub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nyug</w:t>
        </w:r>
        <w:proofErr w:type="spellEnd"/>
        <w:r w:rsidR="0009051A">
          <w:rPr>
            <w:rFonts w:ascii="Calibri" w:hAnsi="Calibri" w:cs="Calibri"/>
            <w:i/>
            <w:iCs/>
            <w:sz w:val="20"/>
            <w:szCs w:val="20"/>
          </w:rPr>
          <w:t xml:space="preserve"> 6 </w:t>
        </w:r>
        <w:proofErr w:type="spellStart"/>
        <w:r w:rsidR="0009051A">
          <w:rPr>
            <w:rFonts w:ascii="Calibri" w:hAnsi="Calibri" w:cs="Calibri"/>
            <w:i/>
            <w:iCs/>
            <w:sz w:val="20"/>
            <w:szCs w:val="20"/>
          </w:rPr>
          <w:t>hli</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Nws</w:t>
        </w:r>
        <w:proofErr w:type="spellEnd"/>
        <w:r w:rsidR="0009051A">
          <w:rPr>
            <w:rFonts w:ascii="Calibri" w:hAnsi="Calibri" w:cs="Calibri"/>
            <w:i/>
            <w:iCs/>
            <w:sz w:val="20"/>
            <w:szCs w:val="20"/>
          </w:rPr>
          <w:t xml:space="preserve"> tau </w:t>
        </w:r>
      </w:ins>
      <w:proofErr w:type="spellStart"/>
      <w:ins w:id="611" w:author="Kaxiong" w:date="2021-05-17T09:43:00Z">
        <w:r w:rsidR="0009051A">
          <w:rPr>
            <w:rFonts w:ascii="Calibri" w:hAnsi="Calibri" w:cs="Calibri"/>
            <w:i/>
            <w:iCs/>
            <w:sz w:val="20"/>
            <w:szCs w:val="20"/>
          </w:rPr>
          <w:t>phais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plawv</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nyob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rau</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thaum</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hnub</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nyug</w:t>
        </w:r>
        <w:proofErr w:type="spellEnd"/>
        <w:r w:rsidR="0009051A">
          <w:rPr>
            <w:rFonts w:ascii="Calibri" w:hAnsi="Calibri" w:cs="Calibri"/>
            <w:i/>
            <w:iCs/>
            <w:sz w:val="20"/>
            <w:szCs w:val="20"/>
          </w:rPr>
          <w:t xml:space="preserve"> 4 </w:t>
        </w:r>
        <w:proofErr w:type="spellStart"/>
        <w:r w:rsidR="0009051A">
          <w:rPr>
            <w:rFonts w:ascii="Calibri" w:hAnsi="Calibri" w:cs="Calibri"/>
            <w:i/>
            <w:iCs/>
            <w:sz w:val="20"/>
            <w:szCs w:val="20"/>
          </w:rPr>
          <w:t>xyoo</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thiab</w:t>
        </w:r>
        <w:proofErr w:type="spellEnd"/>
        <w:r w:rsidR="0009051A">
          <w:rPr>
            <w:rFonts w:ascii="Calibri" w:hAnsi="Calibri" w:cs="Calibri"/>
            <w:i/>
            <w:iCs/>
            <w:sz w:val="20"/>
            <w:szCs w:val="20"/>
          </w:rPr>
          <w:t xml:space="preserve"> </w:t>
        </w:r>
      </w:ins>
      <w:proofErr w:type="spellStart"/>
      <w:ins w:id="612" w:author="Kaxiong" w:date="2021-05-17T09:44:00Z">
        <w:r w:rsidR="0009051A">
          <w:rPr>
            <w:rFonts w:ascii="Calibri" w:hAnsi="Calibri" w:cs="Calibri"/>
            <w:i/>
            <w:iCs/>
            <w:sz w:val="20"/>
            <w:szCs w:val="20"/>
          </w:rPr>
          <w:t>nws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kuj</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dhau</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mus</w:t>
        </w:r>
        <w:proofErr w:type="spellEnd"/>
        <w:r w:rsidR="0009051A">
          <w:rPr>
            <w:rFonts w:ascii="Calibri" w:hAnsi="Calibri" w:cs="Calibri"/>
            <w:i/>
            <w:iCs/>
            <w:sz w:val="20"/>
            <w:szCs w:val="20"/>
          </w:rPr>
          <w:t xml:space="preserve"> tau zoo. </w:t>
        </w:r>
        <w:proofErr w:type="spellStart"/>
        <w:r w:rsidR="0009051A">
          <w:rPr>
            <w:rFonts w:ascii="Calibri" w:hAnsi="Calibri" w:cs="Calibri"/>
            <w:i/>
            <w:iCs/>
            <w:sz w:val="20"/>
            <w:szCs w:val="20"/>
          </w:rPr>
          <w:t>Tsis</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muaj</w:t>
        </w:r>
        <w:proofErr w:type="spellEnd"/>
        <w:r w:rsidR="0009051A">
          <w:rPr>
            <w:rFonts w:ascii="Calibri" w:hAnsi="Calibri" w:cs="Calibri"/>
            <w:i/>
            <w:iCs/>
            <w:sz w:val="20"/>
            <w:szCs w:val="20"/>
          </w:rPr>
          <w:t xml:space="preserve"> cov </w:t>
        </w:r>
        <w:proofErr w:type="spellStart"/>
        <w:r w:rsidR="0009051A">
          <w:rPr>
            <w:rFonts w:ascii="Calibri" w:hAnsi="Calibri" w:cs="Calibri"/>
            <w:i/>
            <w:iCs/>
            <w:sz w:val="20"/>
            <w:szCs w:val="20"/>
          </w:rPr>
          <w:t>kev</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txhawj</w:t>
        </w:r>
        <w:proofErr w:type="spellEnd"/>
        <w:r w:rsidR="0009051A">
          <w:rPr>
            <w:rFonts w:ascii="Calibri" w:hAnsi="Calibri" w:cs="Calibri"/>
            <w:i/>
            <w:iCs/>
            <w:sz w:val="20"/>
            <w:szCs w:val="20"/>
          </w:rPr>
          <w:t xml:space="preserve"> </w:t>
        </w:r>
        <w:proofErr w:type="spellStart"/>
        <w:r w:rsidR="0009051A">
          <w:rPr>
            <w:rFonts w:ascii="Calibri" w:hAnsi="Calibri" w:cs="Calibri"/>
            <w:i/>
            <w:iCs/>
            <w:sz w:val="20"/>
            <w:szCs w:val="20"/>
          </w:rPr>
          <w:t>xeeb</w:t>
        </w:r>
        <w:proofErr w:type="spellEnd"/>
        <w:r w:rsidR="0009051A">
          <w:rPr>
            <w:rFonts w:ascii="Calibri" w:hAnsi="Calibri" w:cs="Calibri"/>
            <w:i/>
            <w:iCs/>
            <w:sz w:val="20"/>
            <w:szCs w:val="20"/>
          </w:rPr>
          <w:t>.</w:t>
        </w:r>
      </w:ins>
    </w:p>
    <w:p w14:paraId="0FED89D2" w14:textId="77777777" w:rsidR="004A72FA" w:rsidRPr="009D58FD" w:rsidRDefault="004A72FA" w:rsidP="004A72FA">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cov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cov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2205589D" w14:textId="4D5EA4B5" w:rsidR="004A72FA" w:rsidRDefault="00BB7A4F" w:rsidP="008D6FBB">
      <w:pPr>
        <w:jc w:val="both"/>
        <w:rPr>
          <w:ins w:id="613" w:author="Kaxiong" w:date="2021-05-17T20:29:00Z"/>
          <w:rFonts w:ascii="Calibri" w:hAnsi="Calibri" w:cs="Calibri"/>
          <w:i/>
          <w:iCs/>
          <w:sz w:val="20"/>
          <w:szCs w:val="20"/>
        </w:rPr>
      </w:pPr>
      <w:r>
        <w:rPr>
          <w:rFonts w:ascii="Calibri" w:hAnsi="Calibri" w:cs="Calibri"/>
          <w:i/>
          <w:iCs/>
          <w:sz w:val="20"/>
          <w:szCs w:val="20"/>
        </w:rPr>
        <w:t xml:space="preserve">Cov </w:t>
      </w:r>
      <w:proofErr w:type="spellStart"/>
      <w:r>
        <w:rPr>
          <w:rFonts w:ascii="Calibri" w:hAnsi="Calibri" w:cs="Calibri"/>
          <w:i/>
          <w:iCs/>
          <w:sz w:val="20"/>
          <w:szCs w:val="20"/>
        </w:rPr>
        <w:t>Lus</w:t>
      </w:r>
      <w:proofErr w:type="spellEnd"/>
      <w:r>
        <w:rPr>
          <w:rFonts w:ascii="Calibri" w:hAnsi="Calibri" w:cs="Calibri"/>
          <w:i/>
          <w:iCs/>
          <w:sz w:val="20"/>
          <w:szCs w:val="20"/>
        </w:rPr>
        <w:t xml:space="preserve"> </w:t>
      </w:r>
      <w:proofErr w:type="spellStart"/>
      <w:r w:rsidR="003F56BD" w:rsidRPr="003F56BD">
        <w:rPr>
          <w:rFonts w:ascii="Calibri" w:hAnsi="Calibri" w:cs="Calibri"/>
          <w:i/>
          <w:iCs/>
          <w:sz w:val="20"/>
          <w:szCs w:val="20"/>
        </w:rPr>
        <w:t>Qhia</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Tawm</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thiab</w:t>
      </w:r>
      <w:proofErr w:type="spellEnd"/>
      <w:r w:rsidR="003F56BD" w:rsidRPr="003F56BD">
        <w:rPr>
          <w:rFonts w:ascii="Calibri" w:hAnsi="Calibri" w:cs="Calibri"/>
          <w:i/>
          <w:iCs/>
          <w:sz w:val="20"/>
          <w:szCs w:val="20"/>
        </w:rPr>
        <w:t xml:space="preserve"> </w:t>
      </w:r>
      <w:r>
        <w:rPr>
          <w:rFonts w:ascii="Calibri" w:hAnsi="Calibri" w:cs="Calibri"/>
          <w:i/>
          <w:iCs/>
          <w:sz w:val="20"/>
          <w:szCs w:val="20"/>
        </w:rPr>
        <w:t xml:space="preserve">tau </w:t>
      </w:r>
      <w:proofErr w:type="spellStart"/>
      <w:r>
        <w:rPr>
          <w:rFonts w:ascii="Calibri" w:hAnsi="Calibri" w:cs="Calibri"/>
          <w:i/>
          <w:iCs/>
          <w:sz w:val="20"/>
          <w:szCs w:val="20"/>
        </w:rPr>
        <w:t>kev</w:t>
      </w:r>
      <w:proofErr w:type="spellEnd"/>
      <w:r>
        <w:rPr>
          <w:rFonts w:ascii="Calibri" w:hAnsi="Calibri" w:cs="Calibri"/>
          <w:i/>
          <w:iCs/>
          <w:sz w:val="20"/>
          <w:szCs w:val="20"/>
        </w:rPr>
        <w:t xml:space="preserve"> lees </w:t>
      </w:r>
      <w:proofErr w:type="spellStart"/>
      <w:r>
        <w:rPr>
          <w:rFonts w:ascii="Calibri" w:hAnsi="Calibri" w:cs="Calibri"/>
          <w:i/>
          <w:iCs/>
          <w:sz w:val="20"/>
          <w:szCs w:val="20"/>
        </w:rPr>
        <w:t>txais</w:t>
      </w:r>
      <w:proofErr w:type="spellEnd"/>
      <w:r w:rsidR="003F56BD" w:rsidRPr="003F56BD">
        <w:rPr>
          <w:rFonts w:ascii="Calibri" w:hAnsi="Calibri" w:cs="Calibri"/>
          <w:i/>
          <w:iCs/>
          <w:sz w:val="20"/>
          <w:szCs w:val="20"/>
        </w:rPr>
        <w:t xml:space="preserve">, </w:t>
      </w:r>
      <w:proofErr w:type="spellStart"/>
      <w:ins w:id="614" w:author="Kaxiong" w:date="2021-05-17T11:23:00Z">
        <w:r w:rsidR="00C66BC4">
          <w:rPr>
            <w:rFonts w:ascii="Calibri" w:hAnsi="Calibri" w:cs="Calibri"/>
            <w:i/>
            <w:iCs/>
            <w:sz w:val="20"/>
            <w:szCs w:val="20"/>
          </w:rPr>
          <w:t>kev</w:t>
        </w:r>
        <w:proofErr w:type="spellEnd"/>
        <w:r w:rsidR="00C66BC4">
          <w:rPr>
            <w:rFonts w:ascii="Calibri" w:hAnsi="Calibri" w:cs="Calibri"/>
            <w:i/>
            <w:iCs/>
            <w:sz w:val="20"/>
            <w:szCs w:val="20"/>
          </w:rPr>
          <w:t xml:space="preserve"> </w:t>
        </w:r>
      </w:ins>
      <w:proofErr w:type="spellStart"/>
      <w:r w:rsidR="003F56BD" w:rsidRPr="003F56BD">
        <w:rPr>
          <w:rFonts w:ascii="Calibri" w:hAnsi="Calibri" w:cs="Calibri"/>
          <w:i/>
          <w:iCs/>
          <w:sz w:val="20"/>
          <w:szCs w:val="20"/>
        </w:rPr>
        <w:t>hais</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kom</w:t>
      </w:r>
      <w:proofErr w:type="spellEnd"/>
      <w:r w:rsidR="003F56BD" w:rsidRPr="003F56BD">
        <w:rPr>
          <w:rFonts w:ascii="Calibri" w:hAnsi="Calibri" w:cs="Calibri"/>
          <w:i/>
          <w:iCs/>
          <w:sz w:val="20"/>
          <w:szCs w:val="20"/>
        </w:rPr>
        <w:t xml:space="preserve"> </w:t>
      </w:r>
      <w:proofErr w:type="spellStart"/>
      <w:r w:rsidR="003F56BD" w:rsidRPr="003F56BD">
        <w:rPr>
          <w:rFonts w:ascii="Calibri" w:hAnsi="Calibri" w:cs="Calibri"/>
          <w:i/>
          <w:iCs/>
          <w:sz w:val="20"/>
          <w:szCs w:val="20"/>
        </w:rPr>
        <w:t>meej</w:t>
      </w:r>
      <w:proofErr w:type="spellEnd"/>
    </w:p>
    <w:p w14:paraId="42E188DF" w14:textId="77777777" w:rsidR="00F71FEE" w:rsidRDefault="00F71FEE" w:rsidP="008D6FBB">
      <w:pPr>
        <w:jc w:val="both"/>
        <w:rPr>
          <w:rFonts w:ascii="Calibri" w:hAnsi="Calibri" w:cs="Calibri"/>
          <w:i/>
          <w:iCs/>
          <w:sz w:val="20"/>
          <w:szCs w:val="20"/>
        </w:rPr>
      </w:pPr>
    </w:p>
    <w:p w14:paraId="752F4F84" w14:textId="77777777" w:rsidR="009610B3" w:rsidRDefault="009610B3" w:rsidP="009610B3">
      <w:pPr>
        <w:ind w:firstLine="720"/>
        <w:jc w:val="center"/>
        <w:rPr>
          <w:rFonts w:ascii="Arial" w:eastAsia="Arial" w:hAnsi="Arial"/>
          <w:b/>
          <w:sz w:val="23"/>
        </w:rPr>
      </w:pPr>
      <w:r>
        <w:rPr>
          <w:rFonts w:ascii="Arial" w:eastAsia="Arial" w:hAnsi="Arial"/>
          <w:b/>
          <w:sz w:val="23"/>
        </w:rPr>
        <w:t>SACRAMENTO CITY UNIFIED</w:t>
      </w:r>
    </w:p>
    <w:p w14:paraId="330A6919" w14:textId="77777777" w:rsidR="009610B3" w:rsidRDefault="009610B3" w:rsidP="009610B3">
      <w:pPr>
        <w:jc w:val="center"/>
        <w:rPr>
          <w:rFonts w:ascii="Arial" w:hAnsi="Arial"/>
          <w:b/>
          <w:bCs/>
          <w:sz w:val="22"/>
          <w:szCs w:val="22"/>
        </w:rPr>
      </w:pPr>
      <w:r w:rsidRPr="009E72B6">
        <w:rPr>
          <w:rFonts w:ascii="Arial" w:hAnsi="Arial"/>
          <w:b/>
          <w:bCs/>
          <w:sz w:val="22"/>
          <w:szCs w:val="22"/>
        </w:rPr>
        <w:t>COV HOM PHIAJ IB XYOO PUAG NCIG THIAB TEJ PHIAJ XWM</w:t>
      </w:r>
    </w:p>
    <w:p w14:paraId="316EBE86" w14:textId="77777777" w:rsidR="009610B3" w:rsidRDefault="009610B3" w:rsidP="009610B3">
      <w:pPr>
        <w:rPr>
          <w:rFonts w:ascii="Arial" w:hAnsi="Arial"/>
          <w:b/>
          <w:bCs/>
          <w:sz w:val="22"/>
          <w:szCs w:val="22"/>
        </w:rPr>
      </w:pPr>
    </w:p>
    <w:p w14:paraId="71958E99" w14:textId="10CBC4B6" w:rsidR="00DB069F" w:rsidRDefault="00DB069F" w:rsidP="00DB069F">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del w:id="615" w:author="Kaxiong" w:date="2021-05-17T09:51:00Z">
        <w:r w:rsidDel="00C8752E">
          <w:rPr>
            <w:rFonts w:ascii="Arial" w:hAnsi="Arial" w:cs="Arial"/>
            <w:i/>
            <w:iCs/>
            <w:sz w:val="20"/>
            <w:szCs w:val="20"/>
            <w:u w:val="single"/>
          </w:rPr>
          <w:delText>Nacky</w:delText>
        </w:r>
      </w:del>
      <w:ins w:id="616" w:author="Kaxiong" w:date="2021-05-17T09:51:00Z">
        <w:r w:rsidR="00C8752E">
          <w:rPr>
            <w:rFonts w:ascii="Arial" w:hAnsi="Arial" w:cs="Arial"/>
            <w:i/>
            <w:iCs/>
            <w:sz w:val="20"/>
            <w:szCs w:val="20"/>
            <w:u w:val="single"/>
          </w:rPr>
          <w:t>Nicky</w:t>
        </w:r>
      </w:ins>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7DE77C06" w14:textId="77777777" w:rsidR="007824E0" w:rsidRDefault="007824E0" w:rsidP="00DB069F">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9610B3" w:rsidRPr="00BB29BF" w14:paraId="69DCB472" w14:textId="77777777" w:rsidTr="000F5769">
        <w:trPr>
          <w:trHeight w:val="721"/>
        </w:trPr>
        <w:tc>
          <w:tcPr>
            <w:tcW w:w="3673" w:type="dxa"/>
          </w:tcPr>
          <w:p w14:paraId="2946364C" w14:textId="77777777" w:rsidR="009610B3" w:rsidRPr="00BB29BF" w:rsidRDefault="009610B3" w:rsidP="000F5769">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Pr>
                <w:rFonts w:ascii="Arial" w:hAnsi="Arial"/>
                <w:sz w:val="20"/>
                <w:szCs w:val="20"/>
              </w:rPr>
              <w:t>Lus</w:t>
            </w:r>
            <w:proofErr w:type="spellEnd"/>
          </w:p>
        </w:tc>
        <w:tc>
          <w:tcPr>
            <w:tcW w:w="6783" w:type="dxa"/>
            <w:vMerge w:val="restart"/>
          </w:tcPr>
          <w:p w14:paraId="059DD2D6" w14:textId="735E7DFA" w:rsidR="009610B3" w:rsidRPr="00BB29BF" w:rsidRDefault="009610B3" w:rsidP="000F5769">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Cov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7640B4">
              <w:rPr>
                <w:rFonts w:ascii="Arial" w:hAnsi="Arial"/>
                <w:i/>
                <w:iCs/>
                <w:sz w:val="20"/>
                <w:szCs w:val="20"/>
                <w:u w:val="single"/>
              </w:rPr>
              <w:t>1</w:t>
            </w:r>
          </w:p>
          <w:p w14:paraId="12AE16D4" w14:textId="77777777" w:rsidR="009610B3" w:rsidRPr="00BB29BF" w:rsidRDefault="009610B3" w:rsidP="000F5769">
            <w:pPr>
              <w:rPr>
                <w:rFonts w:ascii="Arial" w:hAnsi="Arial"/>
                <w:b/>
                <w:bCs/>
                <w:sz w:val="20"/>
                <w:szCs w:val="20"/>
              </w:rPr>
            </w:pPr>
          </w:p>
          <w:p w14:paraId="3BAE6BE4" w14:textId="37887011" w:rsidR="009610B3" w:rsidRPr="00BB29BF" w:rsidRDefault="009610B3" w:rsidP="00201690">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38133D">
              <w:rPr>
                <w:rFonts w:ascii="Arial" w:hAnsi="Arial"/>
                <w:sz w:val="20"/>
                <w:szCs w:val="20"/>
              </w:rPr>
              <w:t>kaum</w:t>
            </w:r>
            <w:proofErr w:type="spellEnd"/>
            <w:r w:rsidR="0038133D">
              <w:rPr>
                <w:rFonts w:ascii="Arial" w:hAnsi="Arial"/>
                <w:sz w:val="20"/>
                <w:szCs w:val="20"/>
              </w:rPr>
              <w:t xml:space="preserve"> </w:t>
            </w:r>
            <w:proofErr w:type="spellStart"/>
            <w:r w:rsidR="0038133D">
              <w:rPr>
                <w:rFonts w:ascii="Arial" w:hAnsi="Arial"/>
                <w:sz w:val="20"/>
                <w:szCs w:val="20"/>
              </w:rPr>
              <w:t>hlis</w:t>
            </w:r>
            <w:proofErr w:type="spellEnd"/>
            <w:r w:rsidR="0038133D">
              <w:rPr>
                <w:rFonts w:ascii="Arial" w:hAnsi="Arial"/>
                <w:sz w:val="20"/>
                <w:szCs w:val="20"/>
              </w:rPr>
              <w:t xml:space="preserve">, </w:t>
            </w:r>
            <w:proofErr w:type="spellStart"/>
            <w:r w:rsidR="0038133D">
              <w:rPr>
                <w:rFonts w:ascii="Arial" w:hAnsi="Arial"/>
                <w:sz w:val="20"/>
                <w:szCs w:val="20"/>
              </w:rPr>
              <w:t>xyoo</w:t>
            </w:r>
            <w:proofErr w:type="spellEnd"/>
            <w:r w:rsidR="0038133D">
              <w:rPr>
                <w:rFonts w:ascii="Arial" w:hAnsi="Arial"/>
                <w:sz w:val="20"/>
                <w:szCs w:val="20"/>
              </w:rPr>
              <w:t xml:space="preserve"> 2020</w:t>
            </w:r>
            <w:r w:rsidRPr="003F7065">
              <w:rPr>
                <w:rFonts w:ascii="Arial" w:hAnsi="Arial"/>
                <w:sz w:val="20"/>
                <w:szCs w:val="20"/>
              </w:rPr>
              <w:t xml:space="preserve">, </w:t>
            </w:r>
            <w:proofErr w:type="spellStart"/>
            <w:r w:rsidR="00CF445D" w:rsidRPr="00CF445D">
              <w:rPr>
                <w:rFonts w:ascii="Arial" w:hAnsi="Arial"/>
                <w:sz w:val="20"/>
                <w:szCs w:val="20"/>
              </w:rPr>
              <w:t>thaum</w:t>
            </w:r>
            <w:proofErr w:type="spellEnd"/>
            <w:r w:rsidR="00CF445D" w:rsidRPr="00CF445D">
              <w:rPr>
                <w:rFonts w:ascii="Arial" w:hAnsi="Arial"/>
                <w:sz w:val="20"/>
                <w:szCs w:val="20"/>
              </w:rPr>
              <w:t xml:space="preserve"> </w:t>
            </w:r>
            <w:ins w:id="617" w:author="Kaxiong" w:date="2021-05-17T09:55:00Z">
              <w:r w:rsidR="00C8752E">
                <w:rPr>
                  <w:rFonts w:ascii="Arial" w:hAnsi="Arial"/>
                  <w:sz w:val="20"/>
                  <w:szCs w:val="20"/>
                </w:rPr>
                <w:t xml:space="preserve">tau </w:t>
              </w:r>
            </w:ins>
            <w:proofErr w:type="spellStart"/>
            <w:r w:rsidR="00CF445D" w:rsidRPr="00CF445D">
              <w:rPr>
                <w:rFonts w:ascii="Arial" w:hAnsi="Arial"/>
                <w:sz w:val="20"/>
                <w:szCs w:val="20"/>
              </w:rPr>
              <w:t>muab</w:t>
            </w:r>
            <w:proofErr w:type="spellEnd"/>
            <w:r w:rsidR="00CF445D" w:rsidRPr="00CF445D">
              <w:rPr>
                <w:rFonts w:ascii="Arial" w:hAnsi="Arial"/>
                <w:sz w:val="20"/>
                <w:szCs w:val="20"/>
              </w:rPr>
              <w:t xml:space="preserve"> cov </w:t>
            </w:r>
            <w:proofErr w:type="spellStart"/>
            <w:r w:rsidR="00CF445D" w:rsidRPr="00CF445D">
              <w:rPr>
                <w:rFonts w:ascii="Arial" w:hAnsi="Arial"/>
                <w:sz w:val="20"/>
                <w:szCs w:val="20"/>
              </w:rPr>
              <w:t>duab</w:t>
            </w:r>
            <w:proofErr w:type="spellEnd"/>
            <w:r w:rsidR="00CF445D" w:rsidRPr="00CF445D">
              <w:rPr>
                <w:rFonts w:ascii="Arial" w:hAnsi="Arial"/>
                <w:sz w:val="20"/>
                <w:szCs w:val="20"/>
              </w:rPr>
              <w:t xml:space="preserve"> los</w:t>
            </w:r>
            <w:r w:rsidR="00F068E2">
              <w:rPr>
                <w:rFonts w:ascii="Arial" w:hAnsi="Arial"/>
                <w:sz w:val="20"/>
                <w:szCs w:val="20"/>
              </w:rPr>
              <w:t xml:space="preserve"> </w:t>
            </w:r>
            <w:r w:rsidR="00CF445D" w:rsidRPr="00CF445D">
              <w:rPr>
                <w:rFonts w:ascii="Arial" w:hAnsi="Arial"/>
                <w:sz w:val="20"/>
                <w:szCs w:val="20"/>
              </w:rPr>
              <w:t xml:space="preserve">sis </w:t>
            </w:r>
            <w:proofErr w:type="spellStart"/>
            <w:r w:rsidR="00CF445D" w:rsidRPr="00CF445D">
              <w:rPr>
                <w:rFonts w:ascii="Arial" w:hAnsi="Arial"/>
                <w:sz w:val="20"/>
                <w:szCs w:val="20"/>
              </w:rPr>
              <w:t>ib</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nqe</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lus</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nyeem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rau</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nws</w:t>
            </w:r>
            <w:proofErr w:type="spellEnd"/>
            <w:r w:rsidR="00CF445D" w:rsidRPr="00CF445D">
              <w:rPr>
                <w:rFonts w:ascii="Arial" w:hAnsi="Arial"/>
                <w:sz w:val="20"/>
                <w:szCs w:val="20"/>
              </w:rPr>
              <w:t xml:space="preserve">, Nicky </w:t>
            </w:r>
            <w:proofErr w:type="spellStart"/>
            <w:r w:rsidR="00CF445D" w:rsidRPr="00CF445D">
              <w:rPr>
                <w:rFonts w:ascii="Arial" w:hAnsi="Arial"/>
                <w:sz w:val="20"/>
                <w:szCs w:val="20"/>
              </w:rPr>
              <w:t>yuav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piav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qhia</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txog</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daim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duab</w:t>
            </w:r>
            <w:proofErr w:type="spellEnd"/>
            <w:r w:rsidR="00CF445D" w:rsidRPr="00CF445D">
              <w:rPr>
                <w:rFonts w:ascii="Arial" w:hAnsi="Arial"/>
                <w:sz w:val="20"/>
                <w:szCs w:val="20"/>
              </w:rPr>
              <w:t xml:space="preserve"> los</w:t>
            </w:r>
            <w:r w:rsidR="00F068E2">
              <w:rPr>
                <w:rFonts w:ascii="Arial" w:hAnsi="Arial"/>
                <w:sz w:val="20"/>
                <w:szCs w:val="20"/>
              </w:rPr>
              <w:t xml:space="preserve"> </w:t>
            </w:r>
            <w:r w:rsidR="00CF445D" w:rsidRPr="00CF445D">
              <w:rPr>
                <w:rFonts w:ascii="Arial" w:hAnsi="Arial"/>
                <w:sz w:val="20"/>
                <w:szCs w:val="20"/>
              </w:rPr>
              <w:t xml:space="preserve">sis </w:t>
            </w:r>
            <w:proofErr w:type="spellStart"/>
            <w:r w:rsidR="00CF445D" w:rsidRPr="00CF445D">
              <w:rPr>
                <w:rFonts w:ascii="Arial" w:hAnsi="Arial"/>
                <w:sz w:val="20"/>
                <w:szCs w:val="20"/>
              </w:rPr>
              <w:t>zaj</w:t>
            </w:r>
            <w:proofErr w:type="spellEnd"/>
            <w:r w:rsidR="00CF445D" w:rsidRPr="00CF445D">
              <w:rPr>
                <w:rFonts w:ascii="Arial" w:hAnsi="Arial"/>
                <w:sz w:val="20"/>
                <w:szCs w:val="20"/>
              </w:rPr>
              <w:t xml:space="preserve"> </w:t>
            </w:r>
            <w:proofErr w:type="spellStart"/>
            <w:r w:rsidR="00F068E2">
              <w:rPr>
                <w:rFonts w:ascii="Arial" w:hAnsi="Arial"/>
                <w:sz w:val="20"/>
                <w:szCs w:val="20"/>
              </w:rPr>
              <w:t>keeb</w:t>
            </w:r>
            <w:proofErr w:type="spellEnd"/>
            <w:r w:rsidR="00F068E2">
              <w:rPr>
                <w:rFonts w:ascii="Arial" w:hAnsi="Arial"/>
                <w:sz w:val="20"/>
                <w:szCs w:val="20"/>
              </w:rPr>
              <w:t xml:space="preserve"> </w:t>
            </w:r>
            <w:proofErr w:type="spellStart"/>
            <w:r w:rsidR="00F068E2">
              <w:rPr>
                <w:rFonts w:ascii="Arial" w:hAnsi="Arial"/>
                <w:sz w:val="20"/>
                <w:szCs w:val="20"/>
              </w:rPr>
              <w:t>kwm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thaum</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raug</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nug</w:t>
            </w:r>
            <w:proofErr w:type="spellEnd"/>
            <w:r w:rsidR="00CF445D" w:rsidRPr="00CF445D">
              <w:rPr>
                <w:rFonts w:ascii="Arial" w:hAnsi="Arial"/>
                <w:sz w:val="20"/>
                <w:szCs w:val="20"/>
              </w:rPr>
              <w:t xml:space="preserve"> </w:t>
            </w:r>
            <w:proofErr w:type="spellStart"/>
            <w:ins w:id="618" w:author="Kaxiong" w:date="2021-05-17T09:56:00Z">
              <w:r w:rsidR="00C8752E">
                <w:rPr>
                  <w:rFonts w:ascii="Arial" w:hAnsi="Arial"/>
                  <w:sz w:val="20"/>
                  <w:szCs w:val="20"/>
                </w:rPr>
                <w:t>uas</w:t>
              </w:r>
              <w:proofErr w:type="spellEnd"/>
              <w:r w:rsidR="00C8752E">
                <w:rPr>
                  <w:rFonts w:ascii="Arial" w:hAnsi="Arial"/>
                  <w:sz w:val="20"/>
                  <w:szCs w:val="20"/>
                </w:rPr>
                <w:t xml:space="preserve"> </w:t>
              </w:r>
              <w:proofErr w:type="spellStart"/>
              <w:r w:rsidR="00C8752E">
                <w:rPr>
                  <w:rFonts w:ascii="Arial" w:hAnsi="Arial"/>
                  <w:sz w:val="20"/>
                  <w:szCs w:val="20"/>
                </w:rPr>
                <w:t>muaj</w:t>
              </w:r>
              <w:proofErr w:type="spellEnd"/>
              <w:r w:rsidR="00C8752E">
                <w:rPr>
                  <w:rFonts w:ascii="Arial" w:hAnsi="Arial"/>
                  <w:sz w:val="20"/>
                  <w:szCs w:val="20"/>
                </w:rPr>
                <w:t xml:space="preserve"> </w:t>
              </w:r>
            </w:ins>
            <w:r w:rsidR="00CF445D" w:rsidRPr="00CF445D">
              <w:rPr>
                <w:rFonts w:ascii="Arial" w:hAnsi="Arial"/>
                <w:sz w:val="20"/>
                <w:szCs w:val="20"/>
              </w:rPr>
              <w:t xml:space="preserve">WH </w:t>
            </w:r>
            <w:del w:id="619" w:author="Kaxiong" w:date="2021-05-17T09:56:00Z">
              <w:r w:rsidR="00CF445D" w:rsidRPr="00CF445D" w:rsidDel="00C8752E">
                <w:rPr>
                  <w:rFonts w:ascii="Arial" w:hAnsi="Arial"/>
                  <w:sz w:val="20"/>
                  <w:szCs w:val="20"/>
                </w:rPr>
                <w:delText xml:space="preserve">nug </w:delText>
              </w:r>
            </w:del>
            <w:r w:rsidR="00CF445D" w:rsidRPr="00CF445D">
              <w:rPr>
                <w:rFonts w:ascii="Arial" w:hAnsi="Arial"/>
                <w:sz w:val="20"/>
                <w:szCs w:val="20"/>
              </w:rPr>
              <w:t>(</w:t>
            </w:r>
            <w:proofErr w:type="spellStart"/>
            <w:r w:rsidR="00CF445D" w:rsidRPr="00CF445D">
              <w:rPr>
                <w:rFonts w:ascii="Arial" w:hAnsi="Arial"/>
                <w:sz w:val="20"/>
                <w:szCs w:val="20"/>
              </w:rPr>
              <w:t>leej</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twg</w:t>
            </w:r>
            <w:proofErr w:type="spellEnd"/>
            <w:ins w:id="620" w:author="Kaxiong" w:date="2021-05-17T09:56:00Z">
              <w:r w:rsidR="00C8752E">
                <w:rPr>
                  <w:rFonts w:ascii="Arial" w:hAnsi="Arial"/>
                  <w:sz w:val="20"/>
                  <w:szCs w:val="20"/>
                </w:rPr>
                <w:t xml:space="preserve"> (who)</w:t>
              </w:r>
            </w:ins>
            <w:r w:rsidR="00CF445D" w:rsidRPr="00CF445D">
              <w:rPr>
                <w:rFonts w:ascii="Arial" w:hAnsi="Arial"/>
                <w:sz w:val="20"/>
                <w:szCs w:val="20"/>
              </w:rPr>
              <w:t xml:space="preserve">, dab </w:t>
            </w:r>
            <w:proofErr w:type="spellStart"/>
            <w:r w:rsidR="00CF445D" w:rsidRPr="00CF445D">
              <w:rPr>
                <w:rFonts w:ascii="Arial" w:hAnsi="Arial"/>
                <w:sz w:val="20"/>
                <w:szCs w:val="20"/>
              </w:rPr>
              <w:t>tsi</w:t>
            </w:r>
            <w:proofErr w:type="spellEnd"/>
            <w:ins w:id="621" w:author="Kaxiong" w:date="2021-05-17T09:56:00Z">
              <w:r w:rsidR="00C8752E">
                <w:rPr>
                  <w:rFonts w:ascii="Arial" w:hAnsi="Arial"/>
                  <w:sz w:val="20"/>
                  <w:szCs w:val="20"/>
                </w:rPr>
                <w:t xml:space="preserve"> (what)</w:t>
              </w:r>
            </w:ins>
            <w:r w:rsidR="00CF445D" w:rsidRPr="00CF445D">
              <w:rPr>
                <w:rFonts w:ascii="Arial" w:hAnsi="Arial"/>
                <w:sz w:val="20"/>
                <w:szCs w:val="20"/>
              </w:rPr>
              <w:t xml:space="preserve">, </w:t>
            </w:r>
            <w:proofErr w:type="spellStart"/>
            <w:r w:rsidR="00CF445D" w:rsidRPr="00CF445D">
              <w:rPr>
                <w:rFonts w:ascii="Arial" w:hAnsi="Arial"/>
                <w:sz w:val="20"/>
                <w:szCs w:val="20"/>
              </w:rPr>
              <w:t>qhov</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twg</w:t>
            </w:r>
            <w:proofErr w:type="spellEnd"/>
            <w:ins w:id="622" w:author="Kaxiong" w:date="2021-05-17T09:57:00Z">
              <w:r w:rsidR="00C8752E">
                <w:rPr>
                  <w:rFonts w:ascii="Arial" w:hAnsi="Arial"/>
                  <w:sz w:val="20"/>
                  <w:szCs w:val="20"/>
                </w:rPr>
                <w:t xml:space="preserve"> (where)</w:t>
              </w:r>
            </w:ins>
            <w:r w:rsidR="00CF445D" w:rsidRPr="00CF445D">
              <w:rPr>
                <w:rFonts w:ascii="Arial" w:hAnsi="Arial"/>
                <w:sz w:val="20"/>
                <w:szCs w:val="20"/>
              </w:rPr>
              <w:t xml:space="preserve">) </w:t>
            </w:r>
            <w:proofErr w:type="spellStart"/>
            <w:r w:rsidR="00CF445D" w:rsidRPr="00CF445D">
              <w:rPr>
                <w:rFonts w:ascii="Arial" w:hAnsi="Arial"/>
                <w:sz w:val="20"/>
                <w:szCs w:val="20"/>
              </w:rPr>
              <w:t>siv</w:t>
            </w:r>
            <w:proofErr w:type="spellEnd"/>
            <w:r w:rsidR="00CF445D" w:rsidRPr="00CF445D">
              <w:rPr>
                <w:rFonts w:ascii="Arial" w:hAnsi="Arial"/>
                <w:sz w:val="20"/>
                <w:szCs w:val="20"/>
              </w:rPr>
              <w:t xml:space="preserve"> cov </w:t>
            </w:r>
            <w:proofErr w:type="spellStart"/>
            <w:r w:rsidR="00CF445D" w:rsidRPr="00CF445D">
              <w:rPr>
                <w:rFonts w:ascii="Arial" w:hAnsi="Arial"/>
                <w:sz w:val="20"/>
                <w:szCs w:val="20"/>
              </w:rPr>
              <w:t>kab</w:t>
            </w:r>
            <w:proofErr w:type="spellEnd"/>
            <w:r w:rsidR="00CF445D" w:rsidRPr="00CF445D">
              <w:rPr>
                <w:rFonts w:ascii="Arial" w:hAnsi="Arial"/>
                <w:sz w:val="20"/>
                <w:szCs w:val="20"/>
              </w:rPr>
              <w:t xml:space="preserve"> </w:t>
            </w:r>
            <w:proofErr w:type="spellStart"/>
            <w:r w:rsidR="00CF445D" w:rsidRPr="00CF445D">
              <w:rPr>
                <w:rFonts w:ascii="Arial" w:hAnsi="Arial"/>
                <w:sz w:val="20"/>
                <w:szCs w:val="20"/>
              </w:rPr>
              <w:t>lus</w:t>
            </w:r>
            <w:proofErr w:type="spellEnd"/>
            <w:r w:rsidR="00CF445D" w:rsidRPr="00CF445D">
              <w:rPr>
                <w:rFonts w:ascii="Arial" w:hAnsi="Arial"/>
                <w:sz w:val="20"/>
                <w:szCs w:val="20"/>
              </w:rPr>
              <w:t xml:space="preserve"> </w:t>
            </w:r>
            <w:proofErr w:type="spellStart"/>
            <w:ins w:id="623" w:author="Kaxiong" w:date="2021-05-17T10:10:00Z">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tiav</w:t>
              </w:r>
              <w:proofErr w:type="spellEnd"/>
              <w:r w:rsidR="00D1707E">
                <w:rPr>
                  <w:rFonts w:ascii="Arial" w:hAnsi="Arial"/>
                  <w:sz w:val="20"/>
                  <w:szCs w:val="20"/>
                </w:rPr>
                <w:t xml:space="preserve"> </w:t>
              </w:r>
            </w:ins>
            <w:proofErr w:type="spellStart"/>
            <w:ins w:id="624" w:author="Kaxiong" w:date="2021-05-17T10:11:00Z">
              <w:r w:rsidR="00D1707E">
                <w:rPr>
                  <w:rFonts w:ascii="Arial" w:hAnsi="Arial"/>
                  <w:sz w:val="20"/>
                  <w:szCs w:val="20"/>
                </w:rPr>
                <w:t>kom</w:t>
              </w:r>
              <w:proofErr w:type="spellEnd"/>
              <w:r w:rsidR="00D1707E">
                <w:rPr>
                  <w:rFonts w:ascii="Arial" w:hAnsi="Arial"/>
                  <w:sz w:val="20"/>
                  <w:szCs w:val="20"/>
                </w:rPr>
                <w:t xml:space="preserve"> </w:t>
              </w:r>
            </w:ins>
            <w:proofErr w:type="spellStart"/>
            <w:r w:rsidR="00F068E2">
              <w:rPr>
                <w:rFonts w:ascii="Arial" w:hAnsi="Arial"/>
                <w:sz w:val="20"/>
                <w:szCs w:val="20"/>
              </w:rPr>
              <w:t>raug</w:t>
            </w:r>
            <w:proofErr w:type="spellEnd"/>
            <w:r w:rsidR="00F068E2">
              <w:rPr>
                <w:rFonts w:ascii="Arial" w:hAnsi="Arial"/>
                <w:sz w:val="20"/>
                <w:szCs w:val="20"/>
              </w:rPr>
              <w:t xml:space="preserve"> li </w:t>
            </w:r>
            <w:r w:rsidR="00CF445D" w:rsidRPr="00CF445D">
              <w:rPr>
                <w:rFonts w:ascii="Arial" w:hAnsi="Arial"/>
                <w:sz w:val="20"/>
                <w:szCs w:val="20"/>
              </w:rPr>
              <w:t>80</w:t>
            </w:r>
            <w:r w:rsidR="00F068E2">
              <w:rPr>
                <w:rFonts w:ascii="Arial" w:hAnsi="Arial"/>
                <w:sz w:val="20"/>
                <w:szCs w:val="20"/>
              </w:rPr>
              <w:t xml:space="preserve"> </w:t>
            </w:r>
            <w:proofErr w:type="spellStart"/>
            <w:r w:rsidR="00F068E2">
              <w:rPr>
                <w:rFonts w:ascii="Arial" w:hAnsi="Arial"/>
                <w:sz w:val="20"/>
                <w:szCs w:val="20"/>
              </w:rPr>
              <w:t>feem</w:t>
            </w:r>
            <w:proofErr w:type="spellEnd"/>
            <w:r w:rsidR="00F068E2">
              <w:rPr>
                <w:rFonts w:ascii="Arial" w:hAnsi="Arial"/>
                <w:sz w:val="20"/>
                <w:szCs w:val="20"/>
              </w:rPr>
              <w:t xml:space="preserve"> </w:t>
            </w:r>
            <w:proofErr w:type="spellStart"/>
            <w:r w:rsidR="00F068E2">
              <w:rPr>
                <w:rFonts w:ascii="Arial" w:hAnsi="Arial"/>
                <w:sz w:val="20"/>
                <w:szCs w:val="20"/>
              </w:rPr>
              <w:t>puas</w:t>
            </w:r>
            <w:proofErr w:type="spellEnd"/>
            <w:r w:rsidR="00CF445D" w:rsidRPr="00CF445D">
              <w:rPr>
                <w:rFonts w:ascii="Arial" w:hAnsi="Arial"/>
                <w:sz w:val="20"/>
                <w:szCs w:val="20"/>
              </w:rPr>
              <w:t xml:space="preserve"> </w:t>
            </w:r>
            <w:del w:id="625" w:author="Kaxiong" w:date="2021-05-17T10:11:00Z">
              <w:r w:rsidR="00CF445D" w:rsidRPr="00CF445D" w:rsidDel="00D1707E">
                <w:rPr>
                  <w:rFonts w:ascii="Arial" w:hAnsi="Arial"/>
                  <w:sz w:val="20"/>
                  <w:szCs w:val="20"/>
                </w:rPr>
                <w:delText xml:space="preserve">qhov tseeb </w:delText>
              </w:r>
            </w:del>
            <w:proofErr w:type="spellStart"/>
            <w:r w:rsidR="00CF445D" w:rsidRPr="00CF445D">
              <w:rPr>
                <w:rFonts w:ascii="Arial" w:hAnsi="Arial"/>
                <w:sz w:val="20"/>
                <w:szCs w:val="20"/>
              </w:rPr>
              <w:t>hauv</w:t>
            </w:r>
            <w:proofErr w:type="spellEnd"/>
            <w:r w:rsidR="00CF445D" w:rsidRPr="00CF445D">
              <w:rPr>
                <w:rFonts w:ascii="Arial" w:hAnsi="Arial"/>
                <w:sz w:val="20"/>
                <w:szCs w:val="20"/>
              </w:rPr>
              <w:t xml:space="preserve"> 4 </w:t>
            </w:r>
            <w:ins w:id="626" w:author="Kaxiong" w:date="2021-05-17T10:12:00Z">
              <w:r w:rsidR="00D1707E">
                <w:rPr>
                  <w:rFonts w:ascii="Arial" w:hAnsi="Arial"/>
                  <w:sz w:val="20"/>
                  <w:szCs w:val="20"/>
                </w:rPr>
                <w:t xml:space="preserve">cov </w:t>
              </w:r>
            </w:ins>
            <w:proofErr w:type="spellStart"/>
            <w:r w:rsidR="00CF445D" w:rsidRPr="00CF445D">
              <w:rPr>
                <w:rFonts w:ascii="Arial" w:hAnsi="Arial"/>
                <w:sz w:val="20"/>
                <w:szCs w:val="20"/>
              </w:rPr>
              <w:t>kev</w:t>
            </w:r>
            <w:proofErr w:type="spellEnd"/>
            <w:r w:rsidR="00CF445D" w:rsidRPr="00CF445D">
              <w:rPr>
                <w:rFonts w:ascii="Arial" w:hAnsi="Arial"/>
                <w:sz w:val="20"/>
                <w:szCs w:val="20"/>
              </w:rPr>
              <w:t xml:space="preserve"> sim</w:t>
            </w:r>
            <w:r w:rsidRPr="00BB1CDA">
              <w:rPr>
                <w:rFonts w:ascii="Arial" w:hAnsi="Arial"/>
                <w:sz w:val="20"/>
                <w:szCs w:val="20"/>
              </w:rPr>
              <w:t>.</w:t>
            </w:r>
          </w:p>
          <w:p w14:paraId="2D6DD3BF" w14:textId="6883BA13" w:rsidR="009610B3" w:rsidRPr="00E62049" w:rsidRDefault="00E27417" w:rsidP="000F5769">
            <w:pPr>
              <w:rPr>
                <w:rFonts w:ascii="Arial" w:hAnsi="Arial"/>
                <w:sz w:val="20"/>
                <w:szCs w:val="20"/>
              </w:rPr>
            </w:pPr>
            <w:r>
              <w:rPr>
                <w:noProof/>
              </w:rPr>
              <w:drawing>
                <wp:inline distT="0" distB="0" distL="0" distR="0" wp14:anchorId="4F6B0A43" wp14:editId="58759430">
                  <wp:extent cx="151130" cy="117475"/>
                  <wp:effectExtent l="0" t="0" r="127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9610B3" w:rsidRPr="00E62049">
              <w:rPr>
                <w:rFonts w:ascii="Arial" w:hAnsi="Arial"/>
                <w:sz w:val="20"/>
                <w:szCs w:val="20"/>
              </w:rPr>
              <w:t xml:space="preserve">Tso </w:t>
            </w:r>
            <w:proofErr w:type="spellStart"/>
            <w:r w:rsidR="009610B3" w:rsidRPr="00E62049">
              <w:rPr>
                <w:rFonts w:ascii="Arial" w:hAnsi="Arial"/>
                <w:sz w:val="20"/>
                <w:szCs w:val="20"/>
              </w:rPr>
              <w:t>cai</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rau</w:t>
            </w:r>
            <w:proofErr w:type="spellEnd"/>
            <w:r w:rsidR="009610B3" w:rsidRPr="00E62049">
              <w:rPr>
                <w:rFonts w:ascii="Arial" w:hAnsi="Arial"/>
                <w:sz w:val="20"/>
                <w:szCs w:val="20"/>
              </w:rPr>
              <w:t xml:space="preserve"> tub </w:t>
            </w:r>
            <w:proofErr w:type="spellStart"/>
            <w:r w:rsidR="009610B3" w:rsidRPr="00E62049">
              <w:rPr>
                <w:rFonts w:ascii="Arial" w:hAnsi="Arial"/>
                <w:sz w:val="20"/>
                <w:szCs w:val="20"/>
              </w:rPr>
              <w:t>ntxhais</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kawm</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koom</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tes</w:t>
            </w:r>
            <w:proofErr w:type="spellEnd"/>
            <w:r w:rsidR="009610B3" w:rsidRPr="00E62049">
              <w:rPr>
                <w:rFonts w:ascii="Arial" w:hAnsi="Arial"/>
                <w:sz w:val="20"/>
                <w:szCs w:val="20"/>
              </w:rPr>
              <w:t>/</w:t>
            </w:r>
            <w:proofErr w:type="spellStart"/>
            <w:r w:rsidR="009610B3" w:rsidRPr="00E62049">
              <w:rPr>
                <w:rFonts w:ascii="Arial" w:hAnsi="Arial"/>
                <w:sz w:val="20"/>
                <w:szCs w:val="20"/>
              </w:rPr>
              <w:t>kawm</w:t>
            </w:r>
            <w:proofErr w:type="spellEnd"/>
            <w:r w:rsidR="009610B3" w:rsidRPr="00E62049">
              <w:rPr>
                <w:rFonts w:ascii="Arial" w:hAnsi="Arial"/>
                <w:sz w:val="20"/>
                <w:szCs w:val="20"/>
              </w:rPr>
              <w:t xml:space="preserve"> tau </w:t>
            </w:r>
            <w:proofErr w:type="spellStart"/>
            <w:r w:rsidR="009610B3" w:rsidRPr="00E62049">
              <w:rPr>
                <w:rFonts w:ascii="Arial" w:hAnsi="Arial"/>
                <w:sz w:val="20"/>
                <w:szCs w:val="20"/>
              </w:rPr>
              <w:t>raws</w:t>
            </w:r>
            <w:proofErr w:type="spellEnd"/>
            <w:r w:rsidR="009610B3" w:rsidRPr="00E62049">
              <w:rPr>
                <w:rFonts w:ascii="Arial" w:hAnsi="Arial"/>
                <w:sz w:val="20"/>
                <w:szCs w:val="20"/>
              </w:rPr>
              <w:t xml:space="preserve"> li cov </w:t>
            </w:r>
            <w:proofErr w:type="spellStart"/>
            <w:r w:rsidR="009610B3" w:rsidRPr="00E62049">
              <w:rPr>
                <w:rFonts w:ascii="Arial" w:hAnsi="Arial"/>
                <w:sz w:val="20"/>
                <w:szCs w:val="20"/>
              </w:rPr>
              <w:t>qauv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ntaub</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ntawv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kawm</w:t>
            </w:r>
            <w:proofErr w:type="spellEnd"/>
            <w:r w:rsidR="009610B3" w:rsidRPr="00E62049">
              <w:rPr>
                <w:rFonts w:ascii="Arial" w:hAnsi="Arial"/>
                <w:sz w:val="20"/>
                <w:szCs w:val="20"/>
              </w:rPr>
              <w:t>/</w:t>
            </w:r>
            <w:proofErr w:type="spellStart"/>
            <w:r w:rsidR="009610B3" w:rsidRPr="00E62049">
              <w:rPr>
                <w:rFonts w:ascii="Arial" w:hAnsi="Arial"/>
                <w:sz w:val="20"/>
                <w:szCs w:val="20"/>
              </w:rPr>
              <w:t>lub</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xeev</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tus</w:t>
            </w:r>
            <w:proofErr w:type="spellEnd"/>
            <w:r w:rsidR="009610B3" w:rsidRPr="00E62049">
              <w:rPr>
                <w:rFonts w:ascii="Arial" w:hAnsi="Arial"/>
                <w:sz w:val="20"/>
                <w:szCs w:val="20"/>
              </w:rPr>
              <w:t xml:space="preserve"> </w:t>
            </w:r>
            <w:proofErr w:type="spellStart"/>
            <w:r w:rsidR="009610B3" w:rsidRPr="00E62049">
              <w:rPr>
                <w:rFonts w:ascii="Arial" w:hAnsi="Arial"/>
                <w:sz w:val="20"/>
                <w:szCs w:val="20"/>
              </w:rPr>
              <w:t>qauv</w:t>
            </w:r>
            <w:proofErr w:type="spellEnd"/>
            <w:r w:rsidR="00392BF1">
              <w:rPr>
                <w:rFonts w:ascii="Arial" w:hAnsi="Arial"/>
                <w:sz w:val="20"/>
                <w:szCs w:val="20"/>
              </w:rPr>
              <w:t xml:space="preserve"> </w:t>
            </w:r>
            <w:proofErr w:type="spellStart"/>
            <w:r w:rsidR="00392BF1">
              <w:rPr>
                <w:rFonts w:ascii="Arial" w:hAnsi="Arial"/>
                <w:sz w:val="20"/>
                <w:szCs w:val="20"/>
              </w:rPr>
              <w:t>kev</w:t>
            </w:r>
            <w:proofErr w:type="spellEnd"/>
            <w:r w:rsidR="00392BF1">
              <w:rPr>
                <w:rFonts w:ascii="Arial" w:hAnsi="Arial"/>
                <w:sz w:val="20"/>
                <w:szCs w:val="20"/>
              </w:rPr>
              <w:t xml:space="preserve"> </w:t>
            </w:r>
            <w:proofErr w:type="spellStart"/>
            <w:r w:rsidR="00392BF1">
              <w:rPr>
                <w:rFonts w:ascii="Arial" w:hAnsi="Arial"/>
                <w:sz w:val="20"/>
                <w:szCs w:val="20"/>
              </w:rPr>
              <w:t>hais</w:t>
            </w:r>
            <w:proofErr w:type="spellEnd"/>
            <w:r w:rsidR="00392BF1">
              <w:rPr>
                <w:rFonts w:ascii="Arial" w:hAnsi="Arial"/>
                <w:sz w:val="20"/>
                <w:szCs w:val="20"/>
              </w:rPr>
              <w:t xml:space="preserve"> </w:t>
            </w:r>
            <w:proofErr w:type="spellStart"/>
            <w:r w:rsidR="00392BF1">
              <w:rPr>
                <w:rFonts w:ascii="Arial" w:hAnsi="Arial"/>
                <w:sz w:val="20"/>
                <w:szCs w:val="20"/>
              </w:rPr>
              <w:t>lus</w:t>
            </w:r>
            <w:proofErr w:type="spellEnd"/>
            <w:r w:rsidR="00392BF1">
              <w:rPr>
                <w:rFonts w:ascii="Arial" w:hAnsi="Arial"/>
                <w:sz w:val="20"/>
                <w:szCs w:val="20"/>
              </w:rPr>
              <w:t>/</w:t>
            </w:r>
            <w:proofErr w:type="spellStart"/>
            <w:r w:rsidR="00392BF1">
              <w:rPr>
                <w:rFonts w:ascii="Arial" w:hAnsi="Arial"/>
                <w:sz w:val="20"/>
                <w:szCs w:val="20"/>
              </w:rPr>
              <w:t>Mloog</w:t>
            </w:r>
            <w:proofErr w:type="spellEnd"/>
            <w:r w:rsidR="00392BF1">
              <w:rPr>
                <w:rFonts w:ascii="Arial" w:hAnsi="Arial"/>
                <w:sz w:val="20"/>
                <w:szCs w:val="20"/>
              </w:rPr>
              <w:t xml:space="preserve"> 1.0</w:t>
            </w:r>
          </w:p>
          <w:p w14:paraId="6961144F" w14:textId="77777777" w:rsidR="009610B3" w:rsidRPr="00E62049" w:rsidRDefault="009610B3" w:rsidP="000F5769">
            <w:pPr>
              <w:rPr>
                <w:rFonts w:ascii="Arial" w:hAnsi="Arial"/>
                <w:sz w:val="20"/>
                <w:szCs w:val="20"/>
              </w:rPr>
            </w:pPr>
            <w:r w:rsidRPr="00E62049">
              <w:rPr>
                <w:noProof/>
                <w:sz w:val="20"/>
                <w:szCs w:val="20"/>
              </w:rPr>
              <w:drawing>
                <wp:inline distT="0" distB="0" distL="0" distR="0" wp14:anchorId="575767D8" wp14:editId="4F37A6FB">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4C55174E" w14:textId="208669C2" w:rsidR="009610B3" w:rsidRPr="00BB29BF" w:rsidRDefault="009610B3" w:rsidP="000F5769">
            <w:pPr>
              <w:rPr>
                <w:rFonts w:ascii="Arial" w:hAnsi="Arial"/>
                <w:sz w:val="20"/>
                <w:szCs w:val="20"/>
              </w:rPr>
            </w:pPr>
            <w:r>
              <w:rPr>
                <w:rFonts w:ascii="Arial" w:hAnsi="Arial"/>
                <w:sz w:val="20"/>
                <w:szCs w:val="20"/>
              </w:rPr>
              <w:t xml:space="preserve"> </w:t>
            </w:r>
            <w:r w:rsidR="00E27417">
              <w:rPr>
                <w:noProof/>
              </w:rPr>
              <w:drawing>
                <wp:inline distT="0" distB="0" distL="0" distR="0" wp14:anchorId="3D04D38C" wp14:editId="7D348609">
                  <wp:extent cx="151130" cy="122555"/>
                  <wp:effectExtent l="0" t="0" r="127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76BE7CB" w14:textId="77777777" w:rsidR="009610B3" w:rsidRPr="00BB29BF" w:rsidRDefault="009610B3" w:rsidP="000F5769">
            <w:pPr>
              <w:rPr>
                <w:rFonts w:ascii="Arial" w:hAnsi="Arial"/>
                <w:sz w:val="20"/>
                <w:szCs w:val="20"/>
              </w:rPr>
            </w:pPr>
            <w:r>
              <w:rPr>
                <w:noProof/>
              </w:rPr>
              <w:drawing>
                <wp:inline distT="0" distB="0" distL="0" distR="0" wp14:anchorId="250DB909" wp14:editId="1A805D8C">
                  <wp:extent cx="149225" cy="10922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49917E14" wp14:editId="6D9EA446">
                  <wp:extent cx="151891" cy="113919"/>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01A85C7F" w14:textId="77777777" w:rsidR="009610B3" w:rsidRPr="00BB29BF" w:rsidRDefault="009610B3" w:rsidP="000F5769">
            <w:pPr>
              <w:rPr>
                <w:rFonts w:ascii="Arial" w:hAnsi="Arial"/>
                <w:sz w:val="20"/>
                <w:szCs w:val="20"/>
              </w:rPr>
            </w:pPr>
            <w:r>
              <w:rPr>
                <w:noProof/>
              </w:rPr>
              <w:drawing>
                <wp:inline distT="0" distB="0" distL="0" distR="0" wp14:anchorId="7A10F78E" wp14:editId="77F5F29A">
                  <wp:extent cx="149225" cy="109220"/>
                  <wp:effectExtent l="0" t="0" r="3175" b="508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168ED11" wp14:editId="215B670A">
                  <wp:extent cx="151891" cy="113919"/>
                  <wp:effectExtent l="0" t="0" r="0" b="0"/>
                  <wp:docPr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2F13075" w14:textId="5BDA2940" w:rsidR="009610B3" w:rsidRPr="00BB29BF" w:rsidRDefault="009610B3" w:rsidP="000F5769">
            <w:pPr>
              <w:rPr>
                <w:rFonts w:ascii="Arial" w:hAnsi="Arial"/>
                <w:b/>
                <w:bCs/>
                <w:sz w:val="20"/>
                <w:szCs w:val="20"/>
              </w:rPr>
            </w:pPr>
            <w:r w:rsidRPr="00BB29BF">
              <w:rPr>
                <w:rFonts w:ascii="Arial" w:hAnsi="Arial"/>
                <w:b/>
                <w:bCs/>
                <w:sz w:val="20"/>
                <w:szCs w:val="20"/>
              </w:rPr>
              <w:t xml:space="preserve">Tus (Cov)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392BF1">
              <w:rPr>
                <w:rFonts w:ascii="Arial" w:hAnsi="Arial"/>
                <w:sz w:val="20"/>
                <w:szCs w:val="20"/>
              </w:rPr>
              <w:t>LSHS</w:t>
            </w:r>
          </w:p>
        </w:tc>
      </w:tr>
      <w:tr w:rsidR="009610B3" w:rsidRPr="00BB29BF" w14:paraId="65A30491" w14:textId="77777777" w:rsidTr="000F5769">
        <w:trPr>
          <w:trHeight w:val="2829"/>
        </w:trPr>
        <w:tc>
          <w:tcPr>
            <w:tcW w:w="3673" w:type="dxa"/>
          </w:tcPr>
          <w:p w14:paraId="53036ABE" w14:textId="4742F43D" w:rsidR="009610B3" w:rsidRPr="00BB29BF" w:rsidRDefault="009610B3" w:rsidP="00201690">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7640B4" w:rsidRPr="007640B4">
              <w:rPr>
                <w:rFonts w:ascii="Arial" w:hAnsi="Arial"/>
                <w:sz w:val="20"/>
                <w:szCs w:val="20"/>
              </w:rPr>
              <w:t>Nws</w:t>
            </w:r>
            <w:proofErr w:type="spellEnd"/>
            <w:r w:rsidR="007640B4" w:rsidRPr="007640B4">
              <w:rPr>
                <w:rFonts w:ascii="Arial" w:hAnsi="Arial"/>
                <w:sz w:val="20"/>
                <w:szCs w:val="20"/>
              </w:rPr>
              <w:t xml:space="preserve"> </w:t>
            </w:r>
            <w:r w:rsidR="00F11B00">
              <w:rPr>
                <w:rFonts w:ascii="Arial" w:hAnsi="Arial"/>
                <w:sz w:val="20"/>
                <w:szCs w:val="20"/>
              </w:rPr>
              <w:t xml:space="preserve">tab tom </w:t>
            </w:r>
            <w:proofErr w:type="spellStart"/>
            <w:r w:rsidR="007640B4" w:rsidRPr="007640B4">
              <w:rPr>
                <w:rFonts w:ascii="Arial" w:hAnsi="Arial"/>
                <w:sz w:val="20"/>
                <w:szCs w:val="20"/>
              </w:rPr>
              <w:t>teb</w:t>
            </w:r>
            <w:proofErr w:type="spellEnd"/>
            <w:r w:rsidR="00F11B00">
              <w:rPr>
                <w:rFonts w:ascii="Arial" w:hAnsi="Arial"/>
                <w:sz w:val="20"/>
                <w:szCs w:val="20"/>
              </w:rPr>
              <w:t xml:space="preserve"> cov </w:t>
            </w:r>
            <w:proofErr w:type="spellStart"/>
            <w:r w:rsidR="00F11B00">
              <w:rPr>
                <w:rFonts w:ascii="Arial" w:hAnsi="Arial"/>
                <w:sz w:val="20"/>
                <w:szCs w:val="20"/>
              </w:rPr>
              <w:t>lus</w:t>
            </w:r>
            <w:proofErr w:type="spellEnd"/>
            <w:r w:rsidR="00F11B00">
              <w:rPr>
                <w:rFonts w:ascii="Arial" w:hAnsi="Arial"/>
                <w:sz w:val="20"/>
                <w:szCs w:val="20"/>
              </w:rPr>
              <w:t xml:space="preserve"> </w:t>
            </w:r>
            <w:proofErr w:type="spellStart"/>
            <w:r w:rsidR="00F11B00">
              <w:rPr>
                <w:rFonts w:ascii="Arial" w:hAnsi="Arial"/>
                <w:sz w:val="20"/>
                <w:szCs w:val="20"/>
              </w:rPr>
              <w:t>nug</w:t>
            </w:r>
            <w:proofErr w:type="spellEnd"/>
            <w:ins w:id="627" w:author="Kaxiong" w:date="2021-05-17T09:53:00Z">
              <w:r w:rsidR="00C8752E">
                <w:rPr>
                  <w:rFonts w:ascii="Arial" w:hAnsi="Arial"/>
                  <w:sz w:val="20"/>
                  <w:szCs w:val="20"/>
                </w:rPr>
                <w:t xml:space="preserve"> </w:t>
              </w:r>
              <w:proofErr w:type="spellStart"/>
              <w:r w:rsidR="00C8752E">
                <w:rPr>
                  <w:rFonts w:ascii="Arial" w:hAnsi="Arial"/>
                  <w:sz w:val="20"/>
                  <w:szCs w:val="20"/>
                </w:rPr>
                <w:t>uas</w:t>
              </w:r>
              <w:proofErr w:type="spellEnd"/>
              <w:r w:rsidR="00C8752E">
                <w:rPr>
                  <w:rFonts w:ascii="Arial" w:hAnsi="Arial"/>
                  <w:sz w:val="20"/>
                  <w:szCs w:val="20"/>
                </w:rPr>
                <w:t xml:space="preserve"> </w:t>
              </w:r>
              <w:proofErr w:type="spellStart"/>
              <w:r w:rsidR="00C8752E">
                <w:rPr>
                  <w:rFonts w:ascii="Arial" w:hAnsi="Arial"/>
                  <w:sz w:val="20"/>
                  <w:szCs w:val="20"/>
                </w:rPr>
                <w:t>muaj</w:t>
              </w:r>
            </w:ins>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wh</w:t>
            </w:r>
            <w:proofErr w:type="spellEnd"/>
            <w:r w:rsidR="007640B4" w:rsidRPr="007640B4">
              <w:rPr>
                <w:rFonts w:ascii="Arial" w:hAnsi="Arial"/>
                <w:sz w:val="20"/>
                <w:szCs w:val="20"/>
              </w:rPr>
              <w:t>"</w:t>
            </w:r>
            <w:ins w:id="628" w:author="Kaxiong" w:date="2021-05-17T09:53:00Z">
              <w:r w:rsidR="00C8752E">
                <w:rPr>
                  <w:rFonts w:ascii="Arial" w:hAnsi="Arial"/>
                  <w:sz w:val="20"/>
                  <w:szCs w:val="20"/>
                </w:rPr>
                <w:t xml:space="preserve"> (“</w:t>
              </w:r>
              <w:proofErr w:type="spellStart"/>
              <w:r w:rsidR="00C8752E">
                <w:rPr>
                  <w:rFonts w:ascii="Arial" w:hAnsi="Arial"/>
                  <w:sz w:val="20"/>
                  <w:szCs w:val="20"/>
                </w:rPr>
                <w:t>wh</w:t>
              </w:r>
              <w:proofErr w:type="spellEnd"/>
              <w:r w:rsidR="00C8752E">
                <w:rPr>
                  <w:rFonts w:ascii="Arial" w:hAnsi="Arial"/>
                  <w:sz w:val="20"/>
                  <w:szCs w:val="20"/>
                </w:rPr>
                <w:t>” question)</w:t>
              </w:r>
            </w:ins>
            <w:ins w:id="629" w:author="Kaxiong" w:date="2021-05-17T09:54:00Z">
              <w:r w:rsidR="00C8752E">
                <w:rPr>
                  <w:rFonts w:ascii="Arial" w:hAnsi="Arial"/>
                  <w:sz w:val="20"/>
                  <w:szCs w:val="20"/>
                </w:rPr>
                <w:t xml:space="preserve"> </w:t>
              </w:r>
            </w:ins>
            <w:del w:id="630" w:author="Kaxiong" w:date="2021-05-17T09:53:00Z">
              <w:r w:rsidR="007640B4" w:rsidRPr="007640B4" w:rsidDel="00C8752E">
                <w:rPr>
                  <w:rFonts w:ascii="Arial" w:hAnsi="Arial"/>
                  <w:sz w:val="20"/>
                  <w:szCs w:val="20"/>
                </w:rPr>
                <w:delText xml:space="preserve"> </w:delText>
              </w:r>
            </w:del>
            <w:proofErr w:type="spellStart"/>
            <w:r w:rsidR="007640B4" w:rsidRPr="007640B4">
              <w:rPr>
                <w:rFonts w:ascii="Arial" w:hAnsi="Arial"/>
                <w:sz w:val="20"/>
                <w:szCs w:val="20"/>
              </w:rPr>
              <w:t>hais</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txog</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ib</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nqe</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lus</w:t>
            </w:r>
            <w:proofErr w:type="spellEnd"/>
            <w:r w:rsidR="007640B4" w:rsidRPr="007640B4">
              <w:rPr>
                <w:rFonts w:ascii="Arial" w:hAnsi="Arial"/>
                <w:sz w:val="20"/>
                <w:szCs w:val="20"/>
              </w:rPr>
              <w:t xml:space="preserve"> </w:t>
            </w:r>
            <w:proofErr w:type="spellStart"/>
            <w:r w:rsidR="007640B4" w:rsidRPr="007640B4">
              <w:rPr>
                <w:rFonts w:ascii="Arial" w:hAnsi="Arial"/>
                <w:sz w:val="20"/>
                <w:szCs w:val="20"/>
              </w:rPr>
              <w:t>nyeem</w:t>
            </w:r>
            <w:proofErr w:type="spellEnd"/>
            <w:r w:rsidR="007640B4" w:rsidRPr="007640B4">
              <w:rPr>
                <w:rFonts w:ascii="Arial" w:hAnsi="Arial"/>
                <w:sz w:val="20"/>
                <w:szCs w:val="20"/>
              </w:rPr>
              <w:t xml:space="preserve"> </w:t>
            </w:r>
            <w:proofErr w:type="spellStart"/>
            <w:r w:rsidR="00F11B00">
              <w:rPr>
                <w:rFonts w:ascii="Arial" w:hAnsi="Arial"/>
                <w:sz w:val="20"/>
                <w:szCs w:val="20"/>
              </w:rPr>
              <w:t>ntawm</w:t>
            </w:r>
            <w:proofErr w:type="spellEnd"/>
            <w:r w:rsidR="00F11B00">
              <w:rPr>
                <w:rFonts w:ascii="Arial" w:hAnsi="Arial"/>
                <w:sz w:val="20"/>
                <w:szCs w:val="20"/>
              </w:rPr>
              <w:t xml:space="preserve"> </w:t>
            </w:r>
            <w:proofErr w:type="spellStart"/>
            <w:r w:rsidR="007640B4" w:rsidRPr="007640B4">
              <w:rPr>
                <w:rFonts w:ascii="Arial" w:hAnsi="Arial"/>
                <w:sz w:val="20"/>
                <w:szCs w:val="20"/>
              </w:rPr>
              <w:t>nws</w:t>
            </w:r>
            <w:proofErr w:type="spellEnd"/>
            <w:r w:rsidR="007640B4" w:rsidRPr="007640B4">
              <w:rPr>
                <w:rFonts w:ascii="Arial" w:hAnsi="Arial"/>
                <w:sz w:val="20"/>
                <w:szCs w:val="20"/>
              </w:rPr>
              <w:t xml:space="preserve"> </w:t>
            </w:r>
            <w:proofErr w:type="spellStart"/>
            <w:r w:rsidR="00F11B00">
              <w:rPr>
                <w:rFonts w:ascii="Arial" w:hAnsi="Arial"/>
                <w:sz w:val="20"/>
                <w:szCs w:val="20"/>
              </w:rPr>
              <w:t>raug</w:t>
            </w:r>
            <w:proofErr w:type="spellEnd"/>
            <w:r w:rsidR="00F11B00">
              <w:rPr>
                <w:rFonts w:ascii="Arial" w:hAnsi="Arial"/>
                <w:sz w:val="20"/>
                <w:szCs w:val="20"/>
              </w:rPr>
              <w:t xml:space="preserve"> li</w:t>
            </w:r>
            <w:r w:rsidR="007640B4" w:rsidRPr="007640B4">
              <w:rPr>
                <w:rFonts w:ascii="Arial" w:hAnsi="Arial"/>
                <w:sz w:val="20"/>
                <w:szCs w:val="20"/>
              </w:rPr>
              <w:t xml:space="preserve"> 50</w:t>
            </w:r>
            <w:r w:rsidR="00F11B00">
              <w:rPr>
                <w:rFonts w:ascii="Arial" w:hAnsi="Arial"/>
                <w:sz w:val="20"/>
                <w:szCs w:val="20"/>
              </w:rPr>
              <w:t xml:space="preserve"> </w:t>
            </w:r>
            <w:proofErr w:type="spellStart"/>
            <w:r w:rsidR="00F11B00">
              <w:rPr>
                <w:rFonts w:ascii="Arial" w:hAnsi="Arial"/>
                <w:sz w:val="20"/>
                <w:szCs w:val="20"/>
              </w:rPr>
              <w:t>feem</w:t>
            </w:r>
            <w:proofErr w:type="spellEnd"/>
            <w:r w:rsidR="00F11B00">
              <w:rPr>
                <w:rFonts w:ascii="Arial" w:hAnsi="Arial"/>
                <w:sz w:val="20"/>
                <w:szCs w:val="20"/>
              </w:rPr>
              <w:t xml:space="preserve"> </w:t>
            </w:r>
            <w:proofErr w:type="spellStart"/>
            <w:r w:rsidR="00F11B00">
              <w:rPr>
                <w:rFonts w:ascii="Arial" w:hAnsi="Arial"/>
                <w:sz w:val="20"/>
                <w:szCs w:val="20"/>
              </w:rPr>
              <w:t>puas</w:t>
            </w:r>
            <w:proofErr w:type="spellEnd"/>
            <w:r w:rsidR="00F11B00">
              <w:rPr>
                <w:rFonts w:ascii="Arial" w:hAnsi="Arial"/>
                <w:sz w:val="20"/>
                <w:szCs w:val="20"/>
              </w:rPr>
              <w:t>.</w:t>
            </w:r>
          </w:p>
        </w:tc>
        <w:tc>
          <w:tcPr>
            <w:tcW w:w="6783" w:type="dxa"/>
            <w:vMerge/>
          </w:tcPr>
          <w:p w14:paraId="4522DDC7" w14:textId="77777777" w:rsidR="009610B3" w:rsidRPr="00BB29BF" w:rsidRDefault="009610B3" w:rsidP="000F5769">
            <w:pPr>
              <w:rPr>
                <w:rFonts w:ascii="Arial" w:hAnsi="Arial"/>
                <w:sz w:val="20"/>
                <w:szCs w:val="20"/>
              </w:rPr>
            </w:pPr>
          </w:p>
        </w:tc>
      </w:tr>
    </w:tbl>
    <w:p w14:paraId="39F31062" w14:textId="7E3A38A8" w:rsidR="009610B3" w:rsidRPr="00BB29BF" w:rsidRDefault="009610B3" w:rsidP="009610B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w:t>
      </w:r>
      <w:r w:rsidR="00C95B46">
        <w:rPr>
          <w:rFonts w:ascii="Arial" w:hAnsi="Arial"/>
          <w:sz w:val="20"/>
          <w:szCs w:val="20"/>
        </w:rPr>
        <w:t>g</w:t>
      </w:r>
      <w:proofErr w:type="spellEnd"/>
      <w:proofErr w:type="gramEnd"/>
      <w:r w:rsidR="00C95B46">
        <w:rPr>
          <w:rFonts w:ascii="Arial" w:hAnsi="Arial"/>
          <w:sz w:val="20"/>
          <w:szCs w:val="20"/>
        </w:rPr>
        <w:t xml:space="preserve"> </w:t>
      </w:r>
      <w:proofErr w:type="spellStart"/>
      <w:r w:rsidR="00C95B46">
        <w:rPr>
          <w:rFonts w:ascii="Arial" w:hAnsi="Arial"/>
          <w:sz w:val="20"/>
          <w:szCs w:val="20"/>
        </w:rPr>
        <w:t>Lub</w:t>
      </w:r>
      <w:proofErr w:type="spellEnd"/>
      <w:r w:rsidR="00C95B46">
        <w:rPr>
          <w:rFonts w:ascii="Arial" w:hAnsi="Arial"/>
          <w:sz w:val="20"/>
          <w:szCs w:val="20"/>
        </w:rPr>
        <w:t xml:space="preserve"> </w:t>
      </w:r>
      <w:proofErr w:type="spellStart"/>
      <w:r w:rsidR="00C95B46">
        <w:rPr>
          <w:rFonts w:ascii="Arial" w:hAnsi="Arial"/>
          <w:sz w:val="20"/>
          <w:szCs w:val="20"/>
        </w:rPr>
        <w:t>Peb</w:t>
      </w:r>
      <w:proofErr w:type="spellEnd"/>
      <w:r w:rsidR="00C95B46">
        <w:rPr>
          <w:rFonts w:ascii="Arial" w:hAnsi="Arial"/>
          <w:sz w:val="20"/>
          <w:szCs w:val="20"/>
        </w:rPr>
        <w:t xml:space="preserve"> </w:t>
      </w:r>
      <w:proofErr w:type="spellStart"/>
      <w:r w:rsidR="00C95B46">
        <w:rPr>
          <w:rFonts w:ascii="Arial" w:hAnsi="Arial"/>
          <w:sz w:val="20"/>
          <w:szCs w:val="20"/>
        </w:rPr>
        <w:t>Hlis,Xyoo</w:t>
      </w:r>
      <w:proofErr w:type="spellEnd"/>
      <w:r w:rsidR="00C95B46">
        <w:rPr>
          <w:rFonts w:ascii="Arial" w:hAnsi="Arial"/>
          <w:sz w:val="20"/>
          <w:szCs w:val="20"/>
        </w:rPr>
        <w:t xml:space="preserve"> </w:t>
      </w:r>
      <w:r>
        <w:rPr>
          <w:rFonts w:ascii="Arial" w:hAnsi="Arial"/>
          <w:sz w:val="20"/>
          <w:szCs w:val="20"/>
        </w:rPr>
        <w:t>2020</w:t>
      </w:r>
      <w:r w:rsidRPr="003F7065">
        <w:rPr>
          <w:rFonts w:ascii="Arial" w:hAnsi="Arial"/>
          <w:sz w:val="20"/>
          <w:szCs w:val="20"/>
        </w:rPr>
        <w:t>,</w:t>
      </w:r>
      <w:r w:rsidR="0090114B" w:rsidRPr="0090114B">
        <w:rPr>
          <w:rFonts w:ascii="Arial" w:hAnsi="Arial"/>
          <w:sz w:val="20"/>
          <w:szCs w:val="20"/>
        </w:rPr>
        <w:t xml:space="preserve"> </w:t>
      </w:r>
      <w:proofErr w:type="spellStart"/>
      <w:r w:rsidR="0090114B" w:rsidRPr="00CF445D">
        <w:rPr>
          <w:rFonts w:ascii="Arial" w:hAnsi="Arial"/>
          <w:sz w:val="20"/>
          <w:szCs w:val="20"/>
        </w:rPr>
        <w:t>thaum</w:t>
      </w:r>
      <w:proofErr w:type="spellEnd"/>
      <w:r w:rsidR="0090114B" w:rsidRPr="00CF445D">
        <w:rPr>
          <w:rFonts w:ascii="Arial" w:hAnsi="Arial"/>
          <w:sz w:val="20"/>
          <w:szCs w:val="20"/>
        </w:rPr>
        <w:t xml:space="preserve"> </w:t>
      </w:r>
      <w:ins w:id="631" w:author="Kaxiong" w:date="2021-05-17T10:16:00Z">
        <w:r w:rsidR="00D1707E">
          <w:rPr>
            <w:rFonts w:ascii="Arial" w:hAnsi="Arial"/>
            <w:sz w:val="20"/>
            <w:szCs w:val="20"/>
          </w:rPr>
          <w:t xml:space="preserve">tau </w:t>
        </w:r>
      </w:ins>
      <w:proofErr w:type="spellStart"/>
      <w:r w:rsidR="0090114B" w:rsidRPr="00CF445D">
        <w:rPr>
          <w:rFonts w:ascii="Arial" w:hAnsi="Arial"/>
          <w:sz w:val="20"/>
          <w:szCs w:val="20"/>
        </w:rPr>
        <w:t>muab</w:t>
      </w:r>
      <w:proofErr w:type="spellEnd"/>
      <w:r w:rsidR="0090114B" w:rsidRPr="00CF445D">
        <w:rPr>
          <w:rFonts w:ascii="Arial" w:hAnsi="Arial"/>
          <w:sz w:val="20"/>
          <w:szCs w:val="20"/>
        </w:rPr>
        <w:t xml:space="preserve"> cov </w:t>
      </w:r>
      <w:proofErr w:type="spellStart"/>
      <w:r w:rsidR="0090114B" w:rsidRPr="00CF445D">
        <w:rPr>
          <w:rFonts w:ascii="Arial" w:hAnsi="Arial"/>
          <w:sz w:val="20"/>
          <w:szCs w:val="20"/>
        </w:rPr>
        <w:t>duab</w:t>
      </w:r>
      <w:proofErr w:type="spellEnd"/>
      <w:r w:rsidR="0090114B" w:rsidRPr="00CF445D">
        <w:rPr>
          <w:rFonts w:ascii="Arial" w:hAnsi="Arial"/>
          <w:sz w:val="20"/>
          <w:szCs w:val="20"/>
        </w:rPr>
        <w:t xml:space="preserve"> los</w:t>
      </w:r>
      <w:r w:rsidR="0090114B">
        <w:rPr>
          <w:rFonts w:ascii="Arial" w:hAnsi="Arial"/>
          <w:sz w:val="20"/>
          <w:szCs w:val="20"/>
        </w:rPr>
        <w:t xml:space="preserve"> </w:t>
      </w:r>
      <w:r w:rsidR="0090114B" w:rsidRPr="00CF445D">
        <w:rPr>
          <w:rFonts w:ascii="Arial" w:hAnsi="Arial"/>
          <w:sz w:val="20"/>
          <w:szCs w:val="20"/>
        </w:rPr>
        <w:t xml:space="preserve">sis </w:t>
      </w:r>
      <w:proofErr w:type="spellStart"/>
      <w:r w:rsidR="0090114B" w:rsidRPr="00CF445D">
        <w:rPr>
          <w:rFonts w:ascii="Arial" w:hAnsi="Arial"/>
          <w:sz w:val="20"/>
          <w:szCs w:val="20"/>
        </w:rPr>
        <w:t>ib</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nqe</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lus</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nyeem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rau</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nws</w:t>
      </w:r>
      <w:proofErr w:type="spellEnd"/>
      <w:r w:rsidR="0090114B" w:rsidRPr="00CF445D">
        <w:rPr>
          <w:rFonts w:ascii="Arial" w:hAnsi="Arial"/>
          <w:sz w:val="20"/>
          <w:szCs w:val="20"/>
        </w:rPr>
        <w:t xml:space="preserve">, Nicky </w:t>
      </w:r>
      <w:proofErr w:type="spellStart"/>
      <w:r w:rsidR="0090114B" w:rsidRPr="00CF445D">
        <w:rPr>
          <w:rFonts w:ascii="Arial" w:hAnsi="Arial"/>
          <w:sz w:val="20"/>
          <w:szCs w:val="20"/>
        </w:rPr>
        <w:t>yuav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piav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qhia</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txog</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daim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duab</w:t>
      </w:r>
      <w:proofErr w:type="spellEnd"/>
      <w:r w:rsidR="0090114B" w:rsidRPr="00CF445D">
        <w:rPr>
          <w:rFonts w:ascii="Arial" w:hAnsi="Arial"/>
          <w:sz w:val="20"/>
          <w:szCs w:val="20"/>
        </w:rPr>
        <w:t xml:space="preserve"> los</w:t>
      </w:r>
      <w:r w:rsidR="0090114B">
        <w:rPr>
          <w:rFonts w:ascii="Arial" w:hAnsi="Arial"/>
          <w:sz w:val="20"/>
          <w:szCs w:val="20"/>
        </w:rPr>
        <w:t xml:space="preserve"> </w:t>
      </w:r>
      <w:r w:rsidR="0090114B" w:rsidRPr="00CF445D">
        <w:rPr>
          <w:rFonts w:ascii="Arial" w:hAnsi="Arial"/>
          <w:sz w:val="20"/>
          <w:szCs w:val="20"/>
        </w:rPr>
        <w:t xml:space="preserve">sis </w:t>
      </w:r>
      <w:proofErr w:type="spellStart"/>
      <w:r w:rsidR="0090114B" w:rsidRPr="00CF445D">
        <w:rPr>
          <w:rFonts w:ascii="Arial" w:hAnsi="Arial"/>
          <w:sz w:val="20"/>
          <w:szCs w:val="20"/>
        </w:rPr>
        <w:t>zaj</w:t>
      </w:r>
      <w:proofErr w:type="spellEnd"/>
      <w:r w:rsidR="0090114B" w:rsidRPr="00CF445D">
        <w:rPr>
          <w:rFonts w:ascii="Arial" w:hAnsi="Arial"/>
          <w:sz w:val="20"/>
          <w:szCs w:val="20"/>
        </w:rPr>
        <w:t xml:space="preserve"> </w:t>
      </w:r>
      <w:proofErr w:type="spellStart"/>
      <w:r w:rsidR="0090114B">
        <w:rPr>
          <w:rFonts w:ascii="Arial" w:hAnsi="Arial"/>
          <w:sz w:val="20"/>
          <w:szCs w:val="20"/>
        </w:rPr>
        <w:t>keeb</w:t>
      </w:r>
      <w:proofErr w:type="spellEnd"/>
      <w:r w:rsidR="0090114B">
        <w:rPr>
          <w:rFonts w:ascii="Arial" w:hAnsi="Arial"/>
          <w:sz w:val="20"/>
          <w:szCs w:val="20"/>
        </w:rPr>
        <w:t xml:space="preserve"> </w:t>
      </w:r>
      <w:proofErr w:type="spellStart"/>
      <w:r w:rsidR="0090114B">
        <w:rPr>
          <w:rFonts w:ascii="Arial" w:hAnsi="Arial"/>
          <w:sz w:val="20"/>
          <w:szCs w:val="20"/>
        </w:rPr>
        <w:t>kwm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thaum</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raug</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nug</w:t>
      </w:r>
      <w:proofErr w:type="spellEnd"/>
      <w:ins w:id="632" w:author="Kaxiong" w:date="2021-05-17T10:16:00Z">
        <w:r w:rsidR="00D1707E">
          <w:rPr>
            <w:rFonts w:ascii="Arial" w:hAnsi="Arial"/>
            <w:sz w:val="20"/>
            <w:szCs w:val="20"/>
          </w:rPr>
          <w:t xml:space="preserve"> </w:t>
        </w:r>
        <w:proofErr w:type="spellStart"/>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muaj</w:t>
        </w:r>
      </w:ins>
      <w:proofErr w:type="spellEnd"/>
      <w:r w:rsidR="0090114B" w:rsidRPr="00CF445D">
        <w:rPr>
          <w:rFonts w:ascii="Arial" w:hAnsi="Arial"/>
          <w:sz w:val="20"/>
          <w:szCs w:val="20"/>
        </w:rPr>
        <w:t xml:space="preserve"> WH </w:t>
      </w:r>
      <w:del w:id="633" w:author="Kaxiong" w:date="2021-05-17T10:17:00Z">
        <w:r w:rsidR="0090114B" w:rsidRPr="00CF445D" w:rsidDel="00D1707E">
          <w:rPr>
            <w:rFonts w:ascii="Arial" w:hAnsi="Arial"/>
            <w:sz w:val="20"/>
            <w:szCs w:val="20"/>
          </w:rPr>
          <w:delText xml:space="preserve">nug </w:delText>
        </w:r>
      </w:del>
      <w:r w:rsidR="0090114B" w:rsidRPr="00CF445D">
        <w:rPr>
          <w:rFonts w:ascii="Arial" w:hAnsi="Arial"/>
          <w:sz w:val="20"/>
          <w:szCs w:val="20"/>
        </w:rPr>
        <w:t>(</w:t>
      </w:r>
      <w:proofErr w:type="spellStart"/>
      <w:r w:rsidR="0090114B" w:rsidRPr="00CF445D">
        <w:rPr>
          <w:rFonts w:ascii="Arial" w:hAnsi="Arial"/>
          <w:sz w:val="20"/>
          <w:szCs w:val="20"/>
        </w:rPr>
        <w:t>leej</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twg</w:t>
      </w:r>
      <w:proofErr w:type="spellEnd"/>
      <w:ins w:id="634" w:author="Kaxiong" w:date="2021-05-17T10:17:00Z">
        <w:r w:rsidR="00D1707E">
          <w:rPr>
            <w:rFonts w:ascii="Arial" w:hAnsi="Arial"/>
            <w:sz w:val="20"/>
            <w:szCs w:val="20"/>
          </w:rPr>
          <w:t xml:space="preserve"> (who)</w:t>
        </w:r>
      </w:ins>
      <w:r w:rsidR="0090114B" w:rsidRPr="00CF445D">
        <w:rPr>
          <w:rFonts w:ascii="Arial" w:hAnsi="Arial"/>
          <w:sz w:val="20"/>
          <w:szCs w:val="20"/>
        </w:rPr>
        <w:t xml:space="preserve">, dab </w:t>
      </w:r>
      <w:proofErr w:type="spellStart"/>
      <w:r w:rsidR="0090114B" w:rsidRPr="00CF445D">
        <w:rPr>
          <w:rFonts w:ascii="Arial" w:hAnsi="Arial"/>
          <w:sz w:val="20"/>
          <w:szCs w:val="20"/>
        </w:rPr>
        <w:t>tsi</w:t>
      </w:r>
      <w:proofErr w:type="spellEnd"/>
      <w:ins w:id="635" w:author="Kaxiong" w:date="2021-05-17T10:17:00Z">
        <w:r w:rsidR="00D1707E">
          <w:rPr>
            <w:rFonts w:ascii="Arial" w:hAnsi="Arial"/>
            <w:sz w:val="20"/>
            <w:szCs w:val="20"/>
          </w:rPr>
          <w:t xml:space="preserve"> (what)</w:t>
        </w:r>
      </w:ins>
      <w:r w:rsidR="0090114B" w:rsidRPr="00CF445D">
        <w:rPr>
          <w:rFonts w:ascii="Arial" w:hAnsi="Arial"/>
          <w:sz w:val="20"/>
          <w:szCs w:val="20"/>
        </w:rPr>
        <w:t xml:space="preserve">, </w:t>
      </w:r>
      <w:proofErr w:type="spellStart"/>
      <w:r w:rsidR="0090114B" w:rsidRPr="00CF445D">
        <w:rPr>
          <w:rFonts w:ascii="Arial" w:hAnsi="Arial"/>
          <w:sz w:val="20"/>
          <w:szCs w:val="20"/>
        </w:rPr>
        <w:t>qhov</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twg</w:t>
      </w:r>
      <w:proofErr w:type="spellEnd"/>
      <w:ins w:id="636" w:author="Kaxiong" w:date="2021-05-17T10:17:00Z">
        <w:r w:rsidR="00D1707E">
          <w:rPr>
            <w:rFonts w:ascii="Arial" w:hAnsi="Arial"/>
            <w:sz w:val="20"/>
            <w:szCs w:val="20"/>
          </w:rPr>
          <w:t xml:space="preserve"> (where)</w:t>
        </w:r>
      </w:ins>
      <w:r w:rsidR="0090114B" w:rsidRPr="00CF445D">
        <w:rPr>
          <w:rFonts w:ascii="Arial" w:hAnsi="Arial"/>
          <w:sz w:val="20"/>
          <w:szCs w:val="20"/>
        </w:rPr>
        <w:t xml:space="preserve">) </w:t>
      </w:r>
      <w:proofErr w:type="spellStart"/>
      <w:r w:rsidR="0090114B" w:rsidRPr="00CF445D">
        <w:rPr>
          <w:rFonts w:ascii="Arial" w:hAnsi="Arial"/>
          <w:sz w:val="20"/>
          <w:szCs w:val="20"/>
        </w:rPr>
        <w:t>siv</w:t>
      </w:r>
      <w:proofErr w:type="spellEnd"/>
      <w:r w:rsidR="0090114B" w:rsidRPr="00CF445D">
        <w:rPr>
          <w:rFonts w:ascii="Arial" w:hAnsi="Arial"/>
          <w:sz w:val="20"/>
          <w:szCs w:val="20"/>
        </w:rPr>
        <w:t xml:space="preserve"> cov </w:t>
      </w:r>
      <w:proofErr w:type="spellStart"/>
      <w:r w:rsidR="0090114B" w:rsidRPr="00CF445D">
        <w:rPr>
          <w:rFonts w:ascii="Arial" w:hAnsi="Arial"/>
          <w:sz w:val="20"/>
          <w:szCs w:val="20"/>
        </w:rPr>
        <w:t>kab</w:t>
      </w:r>
      <w:proofErr w:type="spellEnd"/>
      <w:r w:rsidR="0090114B" w:rsidRPr="00CF445D">
        <w:rPr>
          <w:rFonts w:ascii="Arial" w:hAnsi="Arial"/>
          <w:sz w:val="20"/>
          <w:szCs w:val="20"/>
        </w:rPr>
        <w:t xml:space="preserve"> </w:t>
      </w:r>
      <w:proofErr w:type="spellStart"/>
      <w:r w:rsidR="0090114B" w:rsidRPr="00CF445D">
        <w:rPr>
          <w:rFonts w:ascii="Arial" w:hAnsi="Arial"/>
          <w:sz w:val="20"/>
          <w:szCs w:val="20"/>
        </w:rPr>
        <w:t>lus</w:t>
      </w:r>
      <w:proofErr w:type="spellEnd"/>
      <w:r w:rsidR="0090114B" w:rsidRPr="00CF445D">
        <w:rPr>
          <w:rFonts w:ascii="Arial" w:hAnsi="Arial"/>
          <w:sz w:val="20"/>
          <w:szCs w:val="20"/>
        </w:rPr>
        <w:t xml:space="preserve"> </w:t>
      </w:r>
      <w:proofErr w:type="spellStart"/>
      <w:ins w:id="637" w:author="Kaxiong" w:date="2021-05-17T10:17:00Z">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tiav</w:t>
        </w:r>
        <w:proofErr w:type="spellEnd"/>
        <w:r w:rsidR="00D1707E">
          <w:rPr>
            <w:rFonts w:ascii="Arial" w:hAnsi="Arial"/>
            <w:sz w:val="20"/>
            <w:szCs w:val="20"/>
          </w:rPr>
          <w:t xml:space="preserve"> </w:t>
        </w:r>
        <w:proofErr w:type="spellStart"/>
        <w:r w:rsidR="00D1707E">
          <w:rPr>
            <w:rFonts w:ascii="Arial" w:hAnsi="Arial"/>
            <w:sz w:val="20"/>
            <w:szCs w:val="20"/>
          </w:rPr>
          <w:t>kom</w:t>
        </w:r>
        <w:proofErr w:type="spellEnd"/>
        <w:r w:rsidR="00D1707E">
          <w:rPr>
            <w:rFonts w:ascii="Arial" w:hAnsi="Arial"/>
            <w:sz w:val="20"/>
            <w:szCs w:val="20"/>
          </w:rPr>
          <w:t xml:space="preserve"> </w:t>
        </w:r>
      </w:ins>
      <w:proofErr w:type="spellStart"/>
      <w:r w:rsidR="0090114B">
        <w:rPr>
          <w:rFonts w:ascii="Arial" w:hAnsi="Arial"/>
          <w:sz w:val="20"/>
          <w:szCs w:val="20"/>
        </w:rPr>
        <w:t>raug</w:t>
      </w:r>
      <w:proofErr w:type="spellEnd"/>
      <w:r w:rsidR="0090114B">
        <w:rPr>
          <w:rFonts w:ascii="Arial" w:hAnsi="Arial"/>
          <w:sz w:val="20"/>
          <w:szCs w:val="20"/>
        </w:rPr>
        <w:t xml:space="preserve"> li </w:t>
      </w:r>
      <w:r w:rsidR="00E57221">
        <w:rPr>
          <w:rFonts w:ascii="Arial" w:hAnsi="Arial"/>
          <w:sz w:val="20"/>
          <w:szCs w:val="20"/>
        </w:rPr>
        <w:t>67</w:t>
      </w:r>
      <w:r w:rsidR="0090114B">
        <w:rPr>
          <w:rFonts w:ascii="Arial" w:hAnsi="Arial"/>
          <w:sz w:val="20"/>
          <w:szCs w:val="20"/>
        </w:rPr>
        <w:t xml:space="preserve"> </w:t>
      </w:r>
      <w:proofErr w:type="spellStart"/>
      <w:r w:rsidR="0090114B">
        <w:rPr>
          <w:rFonts w:ascii="Arial" w:hAnsi="Arial"/>
          <w:sz w:val="20"/>
          <w:szCs w:val="20"/>
        </w:rPr>
        <w:t>feem</w:t>
      </w:r>
      <w:proofErr w:type="spellEnd"/>
      <w:r w:rsidR="0090114B">
        <w:rPr>
          <w:rFonts w:ascii="Arial" w:hAnsi="Arial"/>
          <w:sz w:val="20"/>
          <w:szCs w:val="20"/>
        </w:rPr>
        <w:t xml:space="preserve"> </w:t>
      </w:r>
      <w:proofErr w:type="spellStart"/>
      <w:r w:rsidR="0090114B">
        <w:rPr>
          <w:rFonts w:ascii="Arial" w:hAnsi="Arial"/>
          <w:sz w:val="20"/>
          <w:szCs w:val="20"/>
        </w:rPr>
        <w:t>puas</w:t>
      </w:r>
      <w:proofErr w:type="spellEnd"/>
      <w:r w:rsidR="0090114B" w:rsidRPr="00CF445D">
        <w:rPr>
          <w:rFonts w:ascii="Arial" w:hAnsi="Arial"/>
          <w:sz w:val="20"/>
          <w:szCs w:val="20"/>
        </w:rPr>
        <w:t xml:space="preserve"> </w:t>
      </w:r>
      <w:del w:id="638" w:author="Kaxiong" w:date="2021-05-17T10:18:00Z">
        <w:r w:rsidR="0090114B" w:rsidRPr="00CF445D" w:rsidDel="00D1707E">
          <w:rPr>
            <w:rFonts w:ascii="Arial" w:hAnsi="Arial"/>
            <w:sz w:val="20"/>
            <w:szCs w:val="20"/>
          </w:rPr>
          <w:delText xml:space="preserve">qhov tseeb </w:delText>
        </w:r>
      </w:del>
      <w:proofErr w:type="spellStart"/>
      <w:r w:rsidR="0090114B" w:rsidRPr="00CF445D">
        <w:rPr>
          <w:rFonts w:ascii="Arial" w:hAnsi="Arial"/>
          <w:sz w:val="20"/>
          <w:szCs w:val="20"/>
        </w:rPr>
        <w:t>hauv</w:t>
      </w:r>
      <w:proofErr w:type="spellEnd"/>
      <w:r w:rsidR="0090114B" w:rsidRPr="00CF445D">
        <w:rPr>
          <w:rFonts w:ascii="Arial" w:hAnsi="Arial"/>
          <w:sz w:val="20"/>
          <w:szCs w:val="20"/>
        </w:rPr>
        <w:t xml:space="preserve"> 4 </w:t>
      </w:r>
      <w:ins w:id="639" w:author="Kaxiong" w:date="2021-05-17T10:18:00Z">
        <w:r w:rsidR="00D1707E">
          <w:rPr>
            <w:rFonts w:ascii="Arial" w:hAnsi="Arial"/>
            <w:sz w:val="20"/>
            <w:szCs w:val="20"/>
          </w:rPr>
          <w:t xml:space="preserve">cov </w:t>
        </w:r>
      </w:ins>
      <w:proofErr w:type="spellStart"/>
      <w:r w:rsidR="0090114B" w:rsidRPr="00CF445D">
        <w:rPr>
          <w:rFonts w:ascii="Arial" w:hAnsi="Arial"/>
          <w:sz w:val="20"/>
          <w:szCs w:val="20"/>
        </w:rPr>
        <w:t>kev</w:t>
      </w:r>
      <w:proofErr w:type="spellEnd"/>
      <w:r w:rsidR="0090114B" w:rsidRPr="00CF445D">
        <w:rPr>
          <w:rFonts w:ascii="Arial" w:hAnsi="Arial"/>
          <w:sz w:val="20"/>
          <w:szCs w:val="20"/>
        </w:rPr>
        <w:t xml:space="preserve"> sim</w:t>
      </w:r>
      <w:r w:rsidRPr="00BB1CDA">
        <w:rPr>
          <w:rFonts w:ascii="Arial" w:hAnsi="Arial"/>
          <w:sz w:val="20"/>
          <w:szCs w:val="20"/>
        </w:rPr>
        <w:t>.</w:t>
      </w:r>
    </w:p>
    <w:p w14:paraId="3CC8540C" w14:textId="6B5039B9" w:rsidR="009610B3" w:rsidRPr="00BB29BF" w:rsidRDefault="009610B3" w:rsidP="009610B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sidR="00C30A4A">
        <w:rPr>
          <w:rFonts w:ascii="Arial" w:hAnsi="Arial"/>
          <w:sz w:val="20"/>
          <w:szCs w:val="20"/>
        </w:rPr>
        <w:t>Lub</w:t>
      </w:r>
      <w:proofErr w:type="spellEnd"/>
      <w:r w:rsidR="00C30A4A">
        <w:rPr>
          <w:rFonts w:ascii="Arial" w:hAnsi="Arial"/>
          <w:sz w:val="20"/>
          <w:szCs w:val="20"/>
        </w:rPr>
        <w:t xml:space="preserve"> </w:t>
      </w:r>
      <w:del w:id="640" w:author="Kaxiong" w:date="2021-05-17T20:31:00Z">
        <w:r w:rsidR="00685495" w:rsidDel="00F71FEE">
          <w:rPr>
            <w:rFonts w:ascii="Arial" w:hAnsi="Arial"/>
            <w:sz w:val="20"/>
            <w:szCs w:val="20"/>
          </w:rPr>
          <w:delText>Rau</w:delText>
        </w:r>
      </w:del>
      <w:proofErr w:type="spellStart"/>
      <w:ins w:id="641" w:author="Kaxiong" w:date="2021-05-17T20:31:00Z">
        <w:r w:rsidR="00F71FEE">
          <w:rPr>
            <w:rFonts w:ascii="Arial" w:hAnsi="Arial"/>
            <w:sz w:val="20"/>
            <w:szCs w:val="20"/>
          </w:rPr>
          <w:t>Tsib</w:t>
        </w:r>
      </w:ins>
      <w:proofErr w:type="spellEnd"/>
      <w:r w:rsidR="00C30A4A">
        <w:rPr>
          <w:rFonts w:ascii="Arial" w:hAnsi="Arial"/>
          <w:sz w:val="20"/>
          <w:szCs w:val="20"/>
        </w:rPr>
        <w:t xml:space="preserve"> </w:t>
      </w:r>
      <w:proofErr w:type="spellStart"/>
      <w:r w:rsidR="00C30A4A">
        <w:rPr>
          <w:rFonts w:ascii="Arial" w:hAnsi="Arial"/>
          <w:sz w:val="20"/>
          <w:szCs w:val="20"/>
        </w:rPr>
        <w:t>Hlis</w:t>
      </w:r>
      <w:proofErr w:type="spellEnd"/>
      <w:r w:rsidR="00C30A4A">
        <w:rPr>
          <w:rFonts w:ascii="Arial" w:hAnsi="Arial"/>
          <w:sz w:val="20"/>
          <w:szCs w:val="20"/>
        </w:rPr>
        <w:t xml:space="preserve">, </w:t>
      </w:r>
      <w:proofErr w:type="spellStart"/>
      <w:r w:rsidR="00C30A4A">
        <w:rPr>
          <w:rFonts w:ascii="Arial" w:hAnsi="Arial"/>
          <w:sz w:val="20"/>
          <w:szCs w:val="20"/>
        </w:rPr>
        <w:t>Xyoo</w:t>
      </w:r>
      <w:proofErr w:type="spellEnd"/>
      <w:r w:rsidR="00C30A4A">
        <w:rPr>
          <w:rFonts w:ascii="Arial" w:hAnsi="Arial"/>
          <w:sz w:val="20"/>
          <w:szCs w:val="20"/>
        </w:rPr>
        <w:t xml:space="preserve"> </w:t>
      </w:r>
      <w:r>
        <w:rPr>
          <w:rFonts w:ascii="Arial" w:hAnsi="Arial"/>
          <w:sz w:val="20"/>
          <w:szCs w:val="20"/>
        </w:rPr>
        <w:t>202</w:t>
      </w:r>
      <w:del w:id="642" w:author="Kaxiong" w:date="2021-05-17T20:31:00Z">
        <w:r w:rsidR="00685495" w:rsidDel="00F71FEE">
          <w:rPr>
            <w:rFonts w:ascii="Arial" w:hAnsi="Arial"/>
            <w:sz w:val="20"/>
            <w:szCs w:val="20"/>
          </w:rPr>
          <w:delText>1</w:delText>
        </w:r>
      </w:del>
      <w:ins w:id="643" w:author="Kaxiong" w:date="2021-05-17T20:31:00Z">
        <w:r w:rsidR="00F71FEE">
          <w:rPr>
            <w:rFonts w:ascii="Arial" w:hAnsi="Arial"/>
            <w:sz w:val="20"/>
            <w:szCs w:val="20"/>
          </w:rPr>
          <w:t>0</w:t>
        </w:r>
      </w:ins>
      <w:r w:rsidRPr="003F7065">
        <w:rPr>
          <w:rFonts w:ascii="Arial" w:hAnsi="Arial"/>
          <w:sz w:val="20"/>
          <w:szCs w:val="20"/>
        </w:rPr>
        <w:t>,</w:t>
      </w:r>
      <w:r w:rsidR="002C3423">
        <w:rPr>
          <w:rFonts w:ascii="Arial" w:hAnsi="Arial"/>
          <w:sz w:val="20"/>
          <w:szCs w:val="20"/>
        </w:rPr>
        <w:t xml:space="preserve"> </w:t>
      </w:r>
      <w:proofErr w:type="spellStart"/>
      <w:r w:rsidR="00E57221" w:rsidRPr="00CF445D">
        <w:rPr>
          <w:rFonts w:ascii="Arial" w:hAnsi="Arial"/>
          <w:sz w:val="20"/>
          <w:szCs w:val="20"/>
        </w:rPr>
        <w:t>thaum</w:t>
      </w:r>
      <w:proofErr w:type="spellEnd"/>
      <w:ins w:id="644" w:author="Kaxiong" w:date="2021-05-17T10:16:00Z">
        <w:r w:rsidR="00D1707E">
          <w:rPr>
            <w:rFonts w:ascii="Arial" w:hAnsi="Arial"/>
            <w:sz w:val="20"/>
            <w:szCs w:val="20"/>
          </w:rPr>
          <w:t xml:space="preserve"> tau</w:t>
        </w:r>
      </w:ins>
      <w:r w:rsidR="00E57221" w:rsidRPr="00CF445D">
        <w:rPr>
          <w:rFonts w:ascii="Arial" w:hAnsi="Arial"/>
          <w:sz w:val="20"/>
          <w:szCs w:val="20"/>
        </w:rPr>
        <w:t xml:space="preserve"> </w:t>
      </w:r>
      <w:proofErr w:type="spellStart"/>
      <w:r w:rsidR="00E57221" w:rsidRPr="00CF445D">
        <w:rPr>
          <w:rFonts w:ascii="Arial" w:hAnsi="Arial"/>
          <w:sz w:val="20"/>
          <w:szCs w:val="20"/>
        </w:rPr>
        <w:t>muab</w:t>
      </w:r>
      <w:proofErr w:type="spellEnd"/>
      <w:r w:rsidR="00E57221" w:rsidRPr="00CF445D">
        <w:rPr>
          <w:rFonts w:ascii="Arial" w:hAnsi="Arial"/>
          <w:sz w:val="20"/>
          <w:szCs w:val="20"/>
        </w:rPr>
        <w:t xml:space="preserve"> cov </w:t>
      </w:r>
      <w:proofErr w:type="spellStart"/>
      <w:r w:rsidR="00E57221" w:rsidRPr="00CF445D">
        <w:rPr>
          <w:rFonts w:ascii="Arial" w:hAnsi="Arial"/>
          <w:sz w:val="20"/>
          <w:szCs w:val="20"/>
        </w:rPr>
        <w:t>duab</w:t>
      </w:r>
      <w:proofErr w:type="spellEnd"/>
      <w:r w:rsidR="00E57221" w:rsidRPr="00CF445D">
        <w:rPr>
          <w:rFonts w:ascii="Arial" w:hAnsi="Arial"/>
          <w:sz w:val="20"/>
          <w:szCs w:val="20"/>
        </w:rPr>
        <w:t xml:space="preserve"> los</w:t>
      </w:r>
      <w:r w:rsidR="00E57221">
        <w:rPr>
          <w:rFonts w:ascii="Arial" w:hAnsi="Arial"/>
          <w:sz w:val="20"/>
          <w:szCs w:val="20"/>
        </w:rPr>
        <w:t xml:space="preserve"> </w:t>
      </w:r>
      <w:r w:rsidR="00E57221" w:rsidRPr="00CF445D">
        <w:rPr>
          <w:rFonts w:ascii="Arial" w:hAnsi="Arial"/>
          <w:sz w:val="20"/>
          <w:szCs w:val="20"/>
        </w:rPr>
        <w:t xml:space="preserve">sis </w:t>
      </w:r>
      <w:proofErr w:type="spellStart"/>
      <w:r w:rsidR="00E57221" w:rsidRPr="00CF445D">
        <w:rPr>
          <w:rFonts w:ascii="Arial" w:hAnsi="Arial"/>
          <w:sz w:val="20"/>
          <w:szCs w:val="20"/>
        </w:rPr>
        <w:t>ib</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nqe</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lus</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nyeem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rau</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nws</w:t>
      </w:r>
      <w:proofErr w:type="spellEnd"/>
      <w:r w:rsidR="00E57221" w:rsidRPr="00CF445D">
        <w:rPr>
          <w:rFonts w:ascii="Arial" w:hAnsi="Arial"/>
          <w:sz w:val="20"/>
          <w:szCs w:val="20"/>
        </w:rPr>
        <w:t xml:space="preserve">, Nicky </w:t>
      </w:r>
      <w:proofErr w:type="spellStart"/>
      <w:r w:rsidR="00E57221" w:rsidRPr="00CF445D">
        <w:rPr>
          <w:rFonts w:ascii="Arial" w:hAnsi="Arial"/>
          <w:sz w:val="20"/>
          <w:szCs w:val="20"/>
        </w:rPr>
        <w:t>yuav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piav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qhia</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txog</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daim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duab</w:t>
      </w:r>
      <w:proofErr w:type="spellEnd"/>
      <w:r w:rsidR="00E57221" w:rsidRPr="00CF445D">
        <w:rPr>
          <w:rFonts w:ascii="Arial" w:hAnsi="Arial"/>
          <w:sz w:val="20"/>
          <w:szCs w:val="20"/>
        </w:rPr>
        <w:t xml:space="preserve"> los</w:t>
      </w:r>
      <w:r w:rsidR="00E57221">
        <w:rPr>
          <w:rFonts w:ascii="Arial" w:hAnsi="Arial"/>
          <w:sz w:val="20"/>
          <w:szCs w:val="20"/>
        </w:rPr>
        <w:t xml:space="preserve"> </w:t>
      </w:r>
      <w:r w:rsidR="00E57221" w:rsidRPr="00CF445D">
        <w:rPr>
          <w:rFonts w:ascii="Arial" w:hAnsi="Arial"/>
          <w:sz w:val="20"/>
          <w:szCs w:val="20"/>
        </w:rPr>
        <w:t xml:space="preserve">sis </w:t>
      </w:r>
      <w:proofErr w:type="spellStart"/>
      <w:r w:rsidR="00E57221" w:rsidRPr="00CF445D">
        <w:rPr>
          <w:rFonts w:ascii="Arial" w:hAnsi="Arial"/>
          <w:sz w:val="20"/>
          <w:szCs w:val="20"/>
        </w:rPr>
        <w:t>zaj</w:t>
      </w:r>
      <w:proofErr w:type="spellEnd"/>
      <w:r w:rsidR="00E57221" w:rsidRPr="00CF445D">
        <w:rPr>
          <w:rFonts w:ascii="Arial" w:hAnsi="Arial"/>
          <w:sz w:val="20"/>
          <w:szCs w:val="20"/>
        </w:rPr>
        <w:t xml:space="preserve"> </w:t>
      </w:r>
      <w:proofErr w:type="spellStart"/>
      <w:r w:rsidR="00E57221">
        <w:rPr>
          <w:rFonts w:ascii="Arial" w:hAnsi="Arial"/>
          <w:sz w:val="20"/>
          <w:szCs w:val="20"/>
        </w:rPr>
        <w:t>keeb</w:t>
      </w:r>
      <w:proofErr w:type="spellEnd"/>
      <w:r w:rsidR="00E57221">
        <w:rPr>
          <w:rFonts w:ascii="Arial" w:hAnsi="Arial"/>
          <w:sz w:val="20"/>
          <w:szCs w:val="20"/>
        </w:rPr>
        <w:t xml:space="preserve"> </w:t>
      </w:r>
      <w:proofErr w:type="spellStart"/>
      <w:r w:rsidR="00E57221">
        <w:rPr>
          <w:rFonts w:ascii="Arial" w:hAnsi="Arial"/>
          <w:sz w:val="20"/>
          <w:szCs w:val="20"/>
        </w:rPr>
        <w:t>kwm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thaum</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raug</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nug</w:t>
      </w:r>
      <w:proofErr w:type="spellEnd"/>
      <w:r w:rsidR="00E57221" w:rsidRPr="00CF445D">
        <w:rPr>
          <w:rFonts w:ascii="Arial" w:hAnsi="Arial"/>
          <w:sz w:val="20"/>
          <w:szCs w:val="20"/>
        </w:rPr>
        <w:t xml:space="preserve"> </w:t>
      </w:r>
      <w:proofErr w:type="spellStart"/>
      <w:ins w:id="645" w:author="Kaxiong" w:date="2021-05-17T10:18:00Z">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muaj</w:t>
        </w:r>
        <w:proofErr w:type="spellEnd"/>
        <w:r w:rsidR="00D1707E">
          <w:rPr>
            <w:rFonts w:ascii="Arial" w:hAnsi="Arial"/>
            <w:sz w:val="20"/>
            <w:szCs w:val="20"/>
          </w:rPr>
          <w:t xml:space="preserve"> </w:t>
        </w:r>
      </w:ins>
      <w:r w:rsidR="00E57221" w:rsidRPr="00CF445D">
        <w:rPr>
          <w:rFonts w:ascii="Arial" w:hAnsi="Arial"/>
          <w:sz w:val="20"/>
          <w:szCs w:val="20"/>
        </w:rPr>
        <w:t xml:space="preserve">WH </w:t>
      </w:r>
      <w:del w:id="646" w:author="Kaxiong" w:date="2021-05-17T10:18:00Z">
        <w:r w:rsidR="00E57221" w:rsidRPr="00CF445D" w:rsidDel="00D1707E">
          <w:rPr>
            <w:rFonts w:ascii="Arial" w:hAnsi="Arial"/>
            <w:sz w:val="20"/>
            <w:szCs w:val="20"/>
          </w:rPr>
          <w:delText xml:space="preserve">nug </w:delText>
        </w:r>
      </w:del>
      <w:r w:rsidR="00E57221" w:rsidRPr="00CF445D">
        <w:rPr>
          <w:rFonts w:ascii="Arial" w:hAnsi="Arial"/>
          <w:sz w:val="20"/>
          <w:szCs w:val="20"/>
        </w:rPr>
        <w:t>(</w:t>
      </w:r>
      <w:proofErr w:type="spellStart"/>
      <w:r w:rsidR="00E57221" w:rsidRPr="00CF445D">
        <w:rPr>
          <w:rFonts w:ascii="Arial" w:hAnsi="Arial"/>
          <w:sz w:val="20"/>
          <w:szCs w:val="20"/>
        </w:rPr>
        <w:t>leej</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twg</w:t>
      </w:r>
      <w:proofErr w:type="spellEnd"/>
      <w:ins w:id="647" w:author="Kaxiong" w:date="2021-05-17T10:18:00Z">
        <w:r w:rsidR="00D1707E">
          <w:rPr>
            <w:rFonts w:ascii="Arial" w:hAnsi="Arial"/>
            <w:sz w:val="20"/>
            <w:szCs w:val="20"/>
          </w:rPr>
          <w:t xml:space="preserve"> (who)</w:t>
        </w:r>
      </w:ins>
      <w:r w:rsidR="00E57221" w:rsidRPr="00CF445D">
        <w:rPr>
          <w:rFonts w:ascii="Arial" w:hAnsi="Arial"/>
          <w:sz w:val="20"/>
          <w:szCs w:val="20"/>
        </w:rPr>
        <w:t xml:space="preserve">, dab </w:t>
      </w:r>
      <w:proofErr w:type="spellStart"/>
      <w:r w:rsidR="00E57221" w:rsidRPr="00CF445D">
        <w:rPr>
          <w:rFonts w:ascii="Arial" w:hAnsi="Arial"/>
          <w:sz w:val="20"/>
          <w:szCs w:val="20"/>
        </w:rPr>
        <w:t>tsi</w:t>
      </w:r>
      <w:proofErr w:type="spellEnd"/>
      <w:ins w:id="648" w:author="Kaxiong" w:date="2021-05-17T10:18:00Z">
        <w:r w:rsidR="00D1707E">
          <w:rPr>
            <w:rFonts w:ascii="Arial" w:hAnsi="Arial"/>
            <w:sz w:val="20"/>
            <w:szCs w:val="20"/>
          </w:rPr>
          <w:t xml:space="preserve"> (what)</w:t>
        </w:r>
      </w:ins>
      <w:r w:rsidR="00E57221" w:rsidRPr="00CF445D">
        <w:rPr>
          <w:rFonts w:ascii="Arial" w:hAnsi="Arial"/>
          <w:sz w:val="20"/>
          <w:szCs w:val="20"/>
        </w:rPr>
        <w:t xml:space="preserve">, </w:t>
      </w:r>
      <w:proofErr w:type="spellStart"/>
      <w:r w:rsidR="00E57221" w:rsidRPr="00CF445D">
        <w:rPr>
          <w:rFonts w:ascii="Arial" w:hAnsi="Arial"/>
          <w:sz w:val="20"/>
          <w:szCs w:val="20"/>
        </w:rPr>
        <w:t>qhov</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twg</w:t>
      </w:r>
      <w:proofErr w:type="spellEnd"/>
      <w:ins w:id="649" w:author="Kaxiong" w:date="2021-05-17T10:18:00Z">
        <w:r w:rsidR="00D1707E">
          <w:rPr>
            <w:rFonts w:ascii="Arial" w:hAnsi="Arial"/>
            <w:sz w:val="20"/>
            <w:szCs w:val="20"/>
          </w:rPr>
          <w:t xml:space="preserve"> (where)</w:t>
        </w:r>
      </w:ins>
      <w:r w:rsidR="00E57221" w:rsidRPr="00CF445D">
        <w:rPr>
          <w:rFonts w:ascii="Arial" w:hAnsi="Arial"/>
          <w:sz w:val="20"/>
          <w:szCs w:val="20"/>
        </w:rPr>
        <w:t xml:space="preserve">) </w:t>
      </w:r>
      <w:proofErr w:type="spellStart"/>
      <w:r w:rsidR="00E57221" w:rsidRPr="00CF445D">
        <w:rPr>
          <w:rFonts w:ascii="Arial" w:hAnsi="Arial"/>
          <w:sz w:val="20"/>
          <w:szCs w:val="20"/>
        </w:rPr>
        <w:t>siv</w:t>
      </w:r>
      <w:proofErr w:type="spellEnd"/>
      <w:r w:rsidR="00E57221" w:rsidRPr="00CF445D">
        <w:rPr>
          <w:rFonts w:ascii="Arial" w:hAnsi="Arial"/>
          <w:sz w:val="20"/>
          <w:szCs w:val="20"/>
        </w:rPr>
        <w:t xml:space="preserve"> cov </w:t>
      </w:r>
      <w:proofErr w:type="spellStart"/>
      <w:r w:rsidR="00E57221" w:rsidRPr="00CF445D">
        <w:rPr>
          <w:rFonts w:ascii="Arial" w:hAnsi="Arial"/>
          <w:sz w:val="20"/>
          <w:szCs w:val="20"/>
        </w:rPr>
        <w:t>kab</w:t>
      </w:r>
      <w:proofErr w:type="spellEnd"/>
      <w:r w:rsidR="00E57221" w:rsidRPr="00CF445D">
        <w:rPr>
          <w:rFonts w:ascii="Arial" w:hAnsi="Arial"/>
          <w:sz w:val="20"/>
          <w:szCs w:val="20"/>
        </w:rPr>
        <w:t xml:space="preserve"> </w:t>
      </w:r>
      <w:proofErr w:type="spellStart"/>
      <w:r w:rsidR="00E57221" w:rsidRPr="00CF445D">
        <w:rPr>
          <w:rFonts w:ascii="Arial" w:hAnsi="Arial"/>
          <w:sz w:val="20"/>
          <w:szCs w:val="20"/>
        </w:rPr>
        <w:t>lus</w:t>
      </w:r>
      <w:proofErr w:type="spellEnd"/>
      <w:ins w:id="650" w:author="Kaxiong" w:date="2021-05-17T10:19:00Z">
        <w:r w:rsidR="00D1707E">
          <w:rPr>
            <w:rFonts w:ascii="Arial" w:hAnsi="Arial"/>
            <w:sz w:val="20"/>
            <w:szCs w:val="20"/>
          </w:rPr>
          <w:t xml:space="preserve"> </w:t>
        </w:r>
        <w:proofErr w:type="spellStart"/>
        <w:r w:rsidR="00D1707E">
          <w:rPr>
            <w:rFonts w:ascii="Arial" w:hAnsi="Arial"/>
            <w:sz w:val="20"/>
            <w:szCs w:val="20"/>
          </w:rPr>
          <w:t>uas</w:t>
        </w:r>
        <w:proofErr w:type="spellEnd"/>
        <w:r w:rsidR="00D1707E">
          <w:rPr>
            <w:rFonts w:ascii="Arial" w:hAnsi="Arial"/>
            <w:sz w:val="20"/>
            <w:szCs w:val="20"/>
          </w:rPr>
          <w:t xml:space="preserve"> </w:t>
        </w:r>
        <w:proofErr w:type="spellStart"/>
        <w:r w:rsidR="00D1707E">
          <w:rPr>
            <w:rFonts w:ascii="Arial" w:hAnsi="Arial"/>
            <w:sz w:val="20"/>
            <w:szCs w:val="20"/>
          </w:rPr>
          <w:t>tiav</w:t>
        </w:r>
        <w:proofErr w:type="spellEnd"/>
        <w:r w:rsidR="00D1707E">
          <w:rPr>
            <w:rFonts w:ascii="Arial" w:hAnsi="Arial"/>
            <w:sz w:val="20"/>
            <w:szCs w:val="20"/>
          </w:rPr>
          <w:t xml:space="preserve"> </w:t>
        </w:r>
        <w:proofErr w:type="spellStart"/>
        <w:r w:rsidR="00D1707E">
          <w:rPr>
            <w:rFonts w:ascii="Arial" w:hAnsi="Arial"/>
            <w:sz w:val="20"/>
            <w:szCs w:val="20"/>
          </w:rPr>
          <w:t>kom</w:t>
        </w:r>
      </w:ins>
      <w:proofErr w:type="spellEnd"/>
      <w:r w:rsidR="00E57221" w:rsidRPr="00CF445D">
        <w:rPr>
          <w:rFonts w:ascii="Arial" w:hAnsi="Arial"/>
          <w:sz w:val="20"/>
          <w:szCs w:val="20"/>
        </w:rPr>
        <w:t xml:space="preserve"> </w:t>
      </w:r>
      <w:proofErr w:type="spellStart"/>
      <w:r w:rsidR="00E57221">
        <w:rPr>
          <w:rFonts w:ascii="Arial" w:hAnsi="Arial"/>
          <w:sz w:val="20"/>
          <w:szCs w:val="20"/>
        </w:rPr>
        <w:t>raug</w:t>
      </w:r>
      <w:proofErr w:type="spellEnd"/>
      <w:r w:rsidR="00E57221">
        <w:rPr>
          <w:rFonts w:ascii="Arial" w:hAnsi="Arial"/>
          <w:sz w:val="20"/>
          <w:szCs w:val="20"/>
        </w:rPr>
        <w:t xml:space="preserve"> li 75 </w:t>
      </w:r>
      <w:proofErr w:type="spellStart"/>
      <w:r w:rsidR="00E57221">
        <w:rPr>
          <w:rFonts w:ascii="Arial" w:hAnsi="Arial"/>
          <w:sz w:val="20"/>
          <w:szCs w:val="20"/>
        </w:rPr>
        <w:t>feem</w:t>
      </w:r>
      <w:proofErr w:type="spellEnd"/>
      <w:r w:rsidR="00E57221">
        <w:rPr>
          <w:rFonts w:ascii="Arial" w:hAnsi="Arial"/>
          <w:sz w:val="20"/>
          <w:szCs w:val="20"/>
        </w:rPr>
        <w:t xml:space="preserve"> </w:t>
      </w:r>
      <w:proofErr w:type="spellStart"/>
      <w:r w:rsidR="00E57221">
        <w:rPr>
          <w:rFonts w:ascii="Arial" w:hAnsi="Arial"/>
          <w:sz w:val="20"/>
          <w:szCs w:val="20"/>
        </w:rPr>
        <w:t>puas</w:t>
      </w:r>
      <w:proofErr w:type="spellEnd"/>
      <w:r w:rsidR="00E57221" w:rsidRPr="00CF445D">
        <w:rPr>
          <w:rFonts w:ascii="Arial" w:hAnsi="Arial"/>
          <w:sz w:val="20"/>
          <w:szCs w:val="20"/>
        </w:rPr>
        <w:t xml:space="preserve"> </w:t>
      </w:r>
      <w:del w:id="651" w:author="Kaxiong" w:date="2021-05-17T10:19:00Z">
        <w:r w:rsidR="00E57221" w:rsidRPr="00CF445D" w:rsidDel="00D1707E">
          <w:rPr>
            <w:rFonts w:ascii="Arial" w:hAnsi="Arial"/>
            <w:sz w:val="20"/>
            <w:szCs w:val="20"/>
          </w:rPr>
          <w:delText xml:space="preserve">qhov tseeb </w:delText>
        </w:r>
      </w:del>
      <w:proofErr w:type="spellStart"/>
      <w:r w:rsidR="00E57221" w:rsidRPr="00CF445D">
        <w:rPr>
          <w:rFonts w:ascii="Arial" w:hAnsi="Arial"/>
          <w:sz w:val="20"/>
          <w:szCs w:val="20"/>
        </w:rPr>
        <w:t>hauv</w:t>
      </w:r>
      <w:proofErr w:type="spellEnd"/>
      <w:r w:rsidR="00E57221" w:rsidRPr="00CF445D">
        <w:rPr>
          <w:rFonts w:ascii="Arial" w:hAnsi="Arial"/>
          <w:sz w:val="20"/>
          <w:szCs w:val="20"/>
        </w:rPr>
        <w:t xml:space="preserve"> 4 </w:t>
      </w:r>
      <w:ins w:id="652" w:author="Kaxiong" w:date="2021-05-17T10:19:00Z">
        <w:r w:rsidR="00D1707E">
          <w:rPr>
            <w:rFonts w:ascii="Arial" w:hAnsi="Arial"/>
            <w:sz w:val="20"/>
            <w:szCs w:val="20"/>
          </w:rPr>
          <w:t xml:space="preserve">cov </w:t>
        </w:r>
      </w:ins>
      <w:proofErr w:type="spellStart"/>
      <w:r w:rsidR="00E57221" w:rsidRPr="00CF445D">
        <w:rPr>
          <w:rFonts w:ascii="Arial" w:hAnsi="Arial"/>
          <w:sz w:val="20"/>
          <w:szCs w:val="20"/>
        </w:rPr>
        <w:t>kev</w:t>
      </w:r>
      <w:proofErr w:type="spellEnd"/>
      <w:r w:rsidR="00E57221" w:rsidRPr="00CF445D">
        <w:rPr>
          <w:rFonts w:ascii="Arial" w:hAnsi="Arial"/>
          <w:sz w:val="20"/>
          <w:szCs w:val="20"/>
        </w:rPr>
        <w:t xml:space="preserve"> sim</w:t>
      </w:r>
      <w:r w:rsidR="00E57221">
        <w:rPr>
          <w:rFonts w:ascii="Arial" w:hAnsi="Arial"/>
          <w:sz w:val="20"/>
          <w:szCs w:val="20"/>
        </w:rPr>
        <w:t>.</w:t>
      </w:r>
    </w:p>
    <w:p w14:paraId="6C4D1F08" w14:textId="6B635ADC" w:rsidR="009610B3" w:rsidRPr="00BB29BF" w:rsidRDefault="009610B3" w:rsidP="009610B3">
      <w:pPr>
        <w:rPr>
          <w:rFonts w:ascii="Arial" w:hAnsi="Arial"/>
          <w:b/>
          <w:bCs/>
          <w:sz w:val="20"/>
          <w:szCs w:val="20"/>
        </w:rPr>
      </w:pPr>
      <w:proofErr w:type="spellStart"/>
      <w:r w:rsidRPr="00BB29BF">
        <w:rPr>
          <w:rFonts w:ascii="Arial" w:hAnsi="Arial"/>
          <w:b/>
          <w:bCs/>
          <w:sz w:val="20"/>
          <w:szCs w:val="20"/>
        </w:rPr>
        <w:lastRenderedPageBreak/>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5AC6B77" w14:textId="21EA3053" w:rsidR="009610B3" w:rsidRPr="00BB29BF" w:rsidRDefault="009610B3" w:rsidP="009610B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Pr="00C976F2">
        <w:rPr>
          <w:rFonts w:ascii="Arial" w:hAnsi="Arial"/>
          <w:sz w:val="20"/>
          <w:szCs w:val="20"/>
        </w:rPr>
        <w:t>3/2/2020</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00980E7A" w:rsidRPr="00ED20E7">
        <w:rPr>
          <w:rFonts w:ascii="Arial" w:hAnsi="Arial"/>
          <w:sz w:val="18"/>
          <w:szCs w:val="18"/>
        </w:rPr>
        <w:t>Nws</w:t>
      </w:r>
      <w:proofErr w:type="spellEnd"/>
      <w:r w:rsidR="00980E7A" w:rsidRPr="00ED20E7">
        <w:rPr>
          <w:rFonts w:ascii="Arial" w:hAnsi="Arial"/>
          <w:sz w:val="18"/>
          <w:szCs w:val="18"/>
        </w:rPr>
        <w:t xml:space="preserve"> </w:t>
      </w:r>
      <w:r w:rsidR="00C94293" w:rsidRPr="00ED20E7">
        <w:rPr>
          <w:rFonts w:ascii="Arial" w:hAnsi="Arial"/>
          <w:sz w:val="18"/>
          <w:szCs w:val="18"/>
        </w:rPr>
        <w:t xml:space="preserve">tau </w:t>
      </w:r>
      <w:proofErr w:type="spellStart"/>
      <w:r w:rsidR="00980E7A" w:rsidRPr="00ED20E7">
        <w:rPr>
          <w:rFonts w:ascii="Arial" w:hAnsi="Arial"/>
          <w:sz w:val="18"/>
          <w:szCs w:val="18"/>
        </w:rPr>
        <w:t>teb</w:t>
      </w:r>
      <w:proofErr w:type="spellEnd"/>
      <w:r w:rsidR="00C94293" w:rsidRPr="00ED20E7">
        <w:rPr>
          <w:rFonts w:ascii="Arial" w:hAnsi="Arial"/>
          <w:sz w:val="18"/>
          <w:szCs w:val="18"/>
        </w:rPr>
        <w:t xml:space="preserve"> cov </w:t>
      </w:r>
      <w:proofErr w:type="spellStart"/>
      <w:r w:rsidR="00C94293" w:rsidRPr="00ED20E7">
        <w:rPr>
          <w:rFonts w:ascii="Arial" w:hAnsi="Arial"/>
          <w:sz w:val="18"/>
          <w:szCs w:val="18"/>
        </w:rPr>
        <w:t>lus</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nug</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wh</w:t>
      </w:r>
      <w:proofErr w:type="spellEnd"/>
      <w:r w:rsidR="00980E7A" w:rsidRPr="00ED20E7">
        <w:rPr>
          <w:rFonts w:ascii="Arial" w:hAnsi="Arial"/>
          <w:sz w:val="18"/>
          <w:szCs w:val="18"/>
        </w:rPr>
        <w:t xml:space="preserve">" (2/5) </w:t>
      </w:r>
      <w:proofErr w:type="spellStart"/>
      <w:r w:rsidR="00980E7A" w:rsidRPr="00ED20E7">
        <w:rPr>
          <w:rFonts w:ascii="Arial" w:hAnsi="Arial"/>
          <w:sz w:val="18"/>
          <w:szCs w:val="18"/>
        </w:rPr>
        <w:t>nrog</w:t>
      </w:r>
      <w:proofErr w:type="spellEnd"/>
      <w:r w:rsidR="00980E7A" w:rsidRPr="00ED20E7">
        <w:rPr>
          <w:rFonts w:ascii="Arial" w:hAnsi="Arial"/>
          <w:sz w:val="18"/>
          <w:szCs w:val="18"/>
        </w:rPr>
        <w:t xml:space="preserve"> cov </w:t>
      </w:r>
      <w:proofErr w:type="spellStart"/>
      <w:r w:rsidR="00980E7A" w:rsidRPr="00ED20E7">
        <w:rPr>
          <w:rFonts w:ascii="Arial" w:hAnsi="Arial"/>
          <w:sz w:val="18"/>
          <w:szCs w:val="18"/>
        </w:rPr>
        <w:t>kab</w:t>
      </w:r>
      <w:proofErr w:type="spellEnd"/>
      <w:r w:rsidR="00980E7A" w:rsidRPr="00ED20E7">
        <w:rPr>
          <w:rFonts w:ascii="Arial" w:hAnsi="Arial"/>
          <w:sz w:val="18"/>
          <w:szCs w:val="18"/>
        </w:rPr>
        <w:t xml:space="preserve"> </w:t>
      </w:r>
      <w:proofErr w:type="spellStart"/>
      <w:r w:rsidR="00980E7A" w:rsidRPr="00ED20E7">
        <w:rPr>
          <w:rFonts w:ascii="Arial" w:hAnsi="Arial"/>
          <w:sz w:val="18"/>
          <w:szCs w:val="18"/>
        </w:rPr>
        <w:t>lus</w:t>
      </w:r>
      <w:proofErr w:type="spellEnd"/>
      <w:r w:rsidR="00980E7A" w:rsidRPr="00ED20E7">
        <w:rPr>
          <w:rFonts w:ascii="Arial" w:hAnsi="Arial"/>
          <w:sz w:val="18"/>
          <w:szCs w:val="18"/>
        </w:rPr>
        <w:t xml:space="preserve"> </w:t>
      </w:r>
      <w:proofErr w:type="spellStart"/>
      <w:r w:rsidR="00C94293" w:rsidRPr="00ED20E7">
        <w:rPr>
          <w:rFonts w:ascii="Arial" w:hAnsi="Arial"/>
          <w:sz w:val="18"/>
          <w:szCs w:val="18"/>
        </w:rPr>
        <w:t>uas</w:t>
      </w:r>
      <w:proofErr w:type="spellEnd"/>
      <w:r w:rsidR="00C94293" w:rsidRPr="00ED20E7">
        <w:rPr>
          <w:rFonts w:ascii="Arial" w:hAnsi="Arial"/>
          <w:sz w:val="18"/>
          <w:szCs w:val="18"/>
        </w:rPr>
        <w:t xml:space="preserve"> </w:t>
      </w:r>
      <w:proofErr w:type="spellStart"/>
      <w:r w:rsidR="00C94293" w:rsidRPr="00ED20E7">
        <w:rPr>
          <w:rFonts w:ascii="Arial" w:hAnsi="Arial"/>
          <w:sz w:val="18"/>
          <w:szCs w:val="18"/>
        </w:rPr>
        <w:t>tsis</w:t>
      </w:r>
      <w:proofErr w:type="spellEnd"/>
      <w:r w:rsidR="00C94293" w:rsidRPr="00ED20E7">
        <w:rPr>
          <w:rFonts w:ascii="Arial" w:hAnsi="Arial"/>
          <w:sz w:val="18"/>
          <w:szCs w:val="18"/>
        </w:rPr>
        <w:t xml:space="preserve"> </w:t>
      </w:r>
      <w:proofErr w:type="spellStart"/>
      <w:proofErr w:type="gramStart"/>
      <w:r w:rsidR="00C94293" w:rsidRPr="00ED20E7">
        <w:rPr>
          <w:rFonts w:ascii="Arial" w:hAnsi="Arial"/>
          <w:sz w:val="18"/>
          <w:szCs w:val="18"/>
        </w:rPr>
        <w:t>yog</w:t>
      </w:r>
      <w:r w:rsidR="00980E7A" w:rsidRPr="00ED20E7">
        <w:rPr>
          <w:rFonts w:ascii="Arial" w:hAnsi="Arial"/>
          <w:sz w:val="18"/>
          <w:szCs w:val="18"/>
        </w:rPr>
        <w:t>.</w:t>
      </w:r>
      <w:r w:rsidR="00ED20E7">
        <w:rPr>
          <w:rFonts w:ascii="Arial" w:hAnsi="Arial"/>
          <w:sz w:val="18"/>
          <w:szCs w:val="18"/>
        </w:rPr>
        <w:t>Nws</w:t>
      </w:r>
      <w:proofErr w:type="spellEnd"/>
      <w:proofErr w:type="gramEnd"/>
      <w:r w:rsidR="00ED20E7">
        <w:rPr>
          <w:rFonts w:ascii="Arial" w:hAnsi="Arial"/>
          <w:sz w:val="18"/>
          <w:szCs w:val="18"/>
        </w:rPr>
        <w:t xml:space="preserve"> </w:t>
      </w:r>
      <w:proofErr w:type="spellStart"/>
      <w:r w:rsidR="00ED20E7">
        <w:rPr>
          <w:rFonts w:ascii="Arial" w:hAnsi="Arial"/>
          <w:sz w:val="18"/>
          <w:szCs w:val="18"/>
        </w:rPr>
        <w:t>rov</w:t>
      </w:r>
      <w:proofErr w:type="spellEnd"/>
      <w:r w:rsidR="00ED20E7">
        <w:rPr>
          <w:rFonts w:ascii="Arial" w:hAnsi="Arial"/>
          <w:sz w:val="18"/>
          <w:szCs w:val="18"/>
        </w:rPr>
        <w:t xml:space="preserve"> </w:t>
      </w:r>
      <w:proofErr w:type="spellStart"/>
      <w:r w:rsidR="00ED20E7">
        <w:rPr>
          <w:rFonts w:ascii="Arial" w:hAnsi="Arial"/>
          <w:sz w:val="18"/>
          <w:szCs w:val="18"/>
        </w:rPr>
        <w:t>hais</w:t>
      </w:r>
      <w:proofErr w:type="spellEnd"/>
      <w:r w:rsidR="00ED20E7">
        <w:rPr>
          <w:rFonts w:ascii="Arial" w:hAnsi="Arial"/>
          <w:sz w:val="18"/>
          <w:szCs w:val="18"/>
        </w:rPr>
        <w:t xml:space="preserve"> 6-kab </w:t>
      </w:r>
      <w:proofErr w:type="spellStart"/>
      <w:r w:rsidR="00ED20E7">
        <w:rPr>
          <w:rFonts w:ascii="Arial" w:hAnsi="Arial"/>
          <w:sz w:val="18"/>
          <w:szCs w:val="18"/>
        </w:rPr>
        <w:t>lus</w:t>
      </w:r>
      <w:proofErr w:type="spellEnd"/>
      <w:r w:rsidR="00ED20E7">
        <w:rPr>
          <w:rFonts w:ascii="Arial" w:hAnsi="Arial"/>
          <w:sz w:val="18"/>
          <w:szCs w:val="18"/>
        </w:rPr>
        <w:t>.</w:t>
      </w:r>
      <w:r w:rsidRPr="00ED20E7">
        <w:rPr>
          <w:rFonts w:ascii="Arial" w:hAnsi="Arial"/>
          <w:b/>
          <w:bCs/>
          <w:sz w:val="18"/>
          <w:szCs w:val="18"/>
        </w:rPr>
        <w:t xml:space="preserve">   </w:t>
      </w:r>
      <w:r w:rsidRPr="00ED20E7">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2A3B449" w14:textId="7525B757" w:rsidR="009610B3" w:rsidRPr="00BB29BF" w:rsidRDefault="009610B3" w:rsidP="009610B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3F2E4C">
        <w:rPr>
          <w:rFonts w:ascii="Arial" w:hAnsi="Arial"/>
          <w:sz w:val="20"/>
          <w:szCs w:val="20"/>
        </w:rPr>
        <w:t>5/1</w:t>
      </w:r>
      <w:r w:rsidR="00E1708A">
        <w:rPr>
          <w:rFonts w:ascii="Arial" w:hAnsi="Arial"/>
          <w:sz w:val="20"/>
          <w:szCs w:val="20"/>
        </w:rPr>
        <w:t>9</w:t>
      </w:r>
      <w:r w:rsidRPr="003F2E4C">
        <w:rPr>
          <w:rFonts w:ascii="Arial" w:hAnsi="Arial"/>
          <w:sz w:val="20"/>
          <w:szCs w:val="20"/>
        </w:rPr>
        <w:t>/2020</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006A1A6F" w:rsidRPr="006A1A6F">
        <w:rPr>
          <w:rFonts w:ascii="Arial" w:hAnsi="Arial"/>
          <w:sz w:val="20"/>
          <w:szCs w:val="20"/>
        </w:rPr>
        <w:t>Qhov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kev</w:t>
      </w:r>
      <w:proofErr w:type="spellEnd"/>
      <w:r w:rsidR="006A1A6F" w:rsidRPr="006A1A6F">
        <w:rPr>
          <w:rFonts w:ascii="Arial" w:hAnsi="Arial"/>
          <w:sz w:val="20"/>
          <w:szCs w:val="20"/>
        </w:rPr>
        <w:t xml:space="preserve"> </w:t>
      </w:r>
      <w:del w:id="653" w:author="Kaxiong" w:date="2021-05-17T10:21:00Z">
        <w:r w:rsidR="006A1A6F" w:rsidRPr="006A1A6F" w:rsidDel="00451656">
          <w:rPr>
            <w:rFonts w:ascii="Arial" w:hAnsi="Arial"/>
            <w:sz w:val="20"/>
            <w:szCs w:val="20"/>
          </w:rPr>
          <w:delText>vam meej</w:delText>
        </w:r>
      </w:del>
      <w:proofErr w:type="spellStart"/>
      <w:ins w:id="654" w:author="Kaxiong" w:date="2021-05-17T10:21:00Z">
        <w:r w:rsidR="00451656">
          <w:rPr>
            <w:rFonts w:ascii="Arial" w:hAnsi="Arial"/>
            <w:sz w:val="20"/>
            <w:szCs w:val="20"/>
          </w:rPr>
          <w:t>nce</w:t>
        </w:r>
        <w:proofErr w:type="spellEnd"/>
        <w:r w:rsidR="00451656">
          <w:rPr>
            <w:rFonts w:ascii="Arial" w:hAnsi="Arial"/>
            <w:sz w:val="20"/>
            <w:szCs w:val="20"/>
          </w:rPr>
          <w:t xml:space="preserve"> </w:t>
        </w:r>
        <w:proofErr w:type="spellStart"/>
        <w:r w:rsidR="00451656">
          <w:rPr>
            <w:rFonts w:ascii="Arial" w:hAnsi="Arial"/>
            <w:sz w:val="20"/>
            <w:szCs w:val="20"/>
          </w:rPr>
          <w:t>qib</w:t>
        </w:r>
      </w:ins>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tsis</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raug</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kuaj</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xyuas</w:t>
      </w:r>
      <w:proofErr w:type="spellEnd"/>
      <w:r w:rsidR="006A1A6F" w:rsidRPr="006A1A6F">
        <w:rPr>
          <w:rFonts w:ascii="Arial" w:hAnsi="Arial"/>
          <w:sz w:val="20"/>
          <w:szCs w:val="20"/>
        </w:rPr>
        <w:t xml:space="preserve"> vim </w:t>
      </w:r>
      <w:proofErr w:type="spellStart"/>
      <w:r w:rsidR="006A1A6F" w:rsidRPr="006A1A6F">
        <w:rPr>
          <w:rFonts w:ascii="Arial" w:hAnsi="Arial"/>
          <w:sz w:val="20"/>
          <w:szCs w:val="20"/>
        </w:rPr>
        <w:t>qhov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tsis</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tuaj</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yeem</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tiv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tauj</w:t>
      </w:r>
      <w:proofErr w:type="spellEnd"/>
      <w:r w:rsidR="006A1A6F" w:rsidRPr="006A1A6F">
        <w:rPr>
          <w:rFonts w:ascii="Arial" w:hAnsi="Arial"/>
          <w:sz w:val="20"/>
          <w:szCs w:val="20"/>
        </w:rPr>
        <w:t xml:space="preserve"> </w:t>
      </w:r>
      <w:proofErr w:type="spellStart"/>
      <w:r w:rsidR="00347BD1">
        <w:rPr>
          <w:rFonts w:ascii="Arial" w:hAnsi="Arial"/>
          <w:sz w:val="20"/>
          <w:szCs w:val="20"/>
        </w:rPr>
        <w:t>rau</w:t>
      </w:r>
      <w:proofErr w:type="spellEnd"/>
      <w:r w:rsidR="00347BD1">
        <w:rPr>
          <w:rFonts w:ascii="Arial" w:hAnsi="Arial"/>
          <w:sz w:val="20"/>
          <w:szCs w:val="20"/>
        </w:rPr>
        <w:t xml:space="preserve"> cov </w:t>
      </w:r>
      <w:proofErr w:type="spellStart"/>
      <w:r w:rsidR="006A1A6F" w:rsidRPr="006A1A6F">
        <w:rPr>
          <w:rFonts w:ascii="Arial" w:hAnsi="Arial"/>
          <w:sz w:val="20"/>
          <w:szCs w:val="20"/>
        </w:rPr>
        <w:t>niam</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txiv</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thiab</w:t>
      </w:r>
      <w:proofErr w:type="spellEnd"/>
      <w:r w:rsidR="006A1A6F" w:rsidRPr="006A1A6F">
        <w:rPr>
          <w:rFonts w:ascii="Arial" w:hAnsi="Arial"/>
          <w:sz w:val="20"/>
          <w:szCs w:val="20"/>
        </w:rPr>
        <w:t xml:space="preserve"> </w:t>
      </w:r>
      <w:proofErr w:type="spellStart"/>
      <w:r w:rsidR="006A1A6F" w:rsidRPr="006A1A6F">
        <w:rPr>
          <w:rFonts w:ascii="Arial" w:hAnsi="Arial"/>
          <w:sz w:val="20"/>
          <w:szCs w:val="20"/>
        </w:rPr>
        <w:t>tus</w:t>
      </w:r>
      <w:proofErr w:type="spellEnd"/>
      <w:r w:rsidR="006A1A6F" w:rsidRPr="006A1A6F">
        <w:rPr>
          <w:rFonts w:ascii="Arial" w:hAnsi="Arial"/>
          <w:sz w:val="20"/>
          <w:szCs w:val="20"/>
        </w:rPr>
        <w:t xml:space="preserve"> me</w:t>
      </w:r>
      <w:r w:rsidR="00347BD1">
        <w:rPr>
          <w:rFonts w:ascii="Arial" w:hAnsi="Arial"/>
          <w:sz w:val="20"/>
          <w:szCs w:val="20"/>
        </w:rPr>
        <w:t xml:space="preserve"> </w:t>
      </w:r>
      <w:proofErr w:type="spellStart"/>
      <w:r w:rsidR="006A1A6F" w:rsidRPr="006A1A6F">
        <w:rPr>
          <w:rFonts w:ascii="Arial" w:hAnsi="Arial"/>
          <w:sz w:val="20"/>
          <w:szCs w:val="20"/>
        </w:rPr>
        <w:t>nyuam</w:t>
      </w:r>
      <w:proofErr w:type="spellEnd"/>
      <w:r w:rsidR="006A1A6F" w:rsidRPr="006A1A6F">
        <w:rPr>
          <w:rFonts w:ascii="Arial" w:hAnsi="Arial"/>
          <w:sz w:val="20"/>
          <w:szCs w:val="20"/>
        </w:rPr>
        <w:t xml:space="preserve"> hauv xov tooj</w:t>
      </w:r>
      <w:r w:rsidRPr="00651026">
        <w:rPr>
          <w:rFonts w:ascii="Arial" w:hAnsi="Arial"/>
          <w:sz w:val="20"/>
          <w:szCs w:val="20"/>
        </w:rPr>
        <w:t>.</w:t>
      </w:r>
      <w:r>
        <w:rPr>
          <w:rFonts w:ascii="Arial" w:hAnsi="Arial"/>
          <w:b/>
          <w:bCs/>
          <w:sz w:val="20"/>
          <w:szCs w:val="20"/>
        </w:rPr>
        <w:t xml:space="preserve">                                                      </w:t>
      </w:r>
      <w:r w:rsidR="00347BD1">
        <w:rPr>
          <w:rFonts w:ascii="Arial" w:hAnsi="Arial"/>
          <w:b/>
          <w:bCs/>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D481840" w14:textId="77777777" w:rsidR="009610B3" w:rsidRPr="00BB29BF" w:rsidRDefault="009610B3" w:rsidP="009610B3">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1B8ACAE" w14:textId="5ADCA408" w:rsidR="00D84262" w:rsidRDefault="00D84262" w:rsidP="00D84262">
      <w:pPr>
        <w:rPr>
          <w:rFonts w:ascii="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B76EB7">
        <w:rPr>
          <w:rFonts w:ascii="Arial" w:eastAsia="Arial" w:hAnsi="Arial"/>
          <w:b/>
          <w:bCs/>
          <w:sz w:val="20"/>
          <w:szCs w:val="20"/>
        </w:rPr>
        <w:t>12/18/2020</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del w:id="655" w:author="Kaxiong" w:date="2021-05-17T10:31:00Z">
        <w:r w:rsidRPr="00BB29BF" w:rsidDel="00266E14">
          <w:rPr>
            <w:rFonts w:ascii="Arial" w:eastAsia="Arial" w:hAnsi="Arial"/>
            <w:b/>
            <w:bCs/>
            <w:sz w:val="20"/>
            <w:szCs w:val="20"/>
          </w:rPr>
          <w:delText>tau</w:delText>
        </w:r>
        <w:r w:rsidDel="00266E14">
          <w:rPr>
            <w:rFonts w:ascii="Arial" w:eastAsia="Arial" w:hAnsi="Arial"/>
            <w:b/>
            <w:bCs/>
            <w:sz w:val="20"/>
            <w:szCs w:val="20"/>
          </w:rPr>
          <w:delText xml:space="preserve"> </w:delText>
        </w:r>
      </w:del>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w:t>
      </w:r>
      <w:ins w:id="656" w:author="Kaxiong" w:date="2021-05-17T10:31:00Z">
        <w:r w:rsidR="00266E14">
          <w:rPr>
            <w:rFonts w:ascii="Arial" w:eastAsia="Arial" w:hAnsi="Arial"/>
            <w:b/>
            <w:bCs/>
            <w:sz w:val="20"/>
            <w:szCs w:val="20"/>
          </w:rPr>
          <w:t xml:space="preserve">tau </w:t>
        </w:r>
      </w:ins>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52"/>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D43BAC">
        <w:t xml:space="preserve"> </w:t>
      </w:r>
      <w:proofErr w:type="spellStart"/>
      <w:r w:rsidR="00B23ED6" w:rsidRPr="00B23ED6">
        <w:rPr>
          <w:rFonts w:ascii="Arial" w:hAnsi="Arial"/>
          <w:sz w:val="20"/>
          <w:szCs w:val="20"/>
        </w:rPr>
        <w:t>Nws</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qhia</w:t>
      </w:r>
      <w:proofErr w:type="spellEnd"/>
      <w:r w:rsidR="00B23ED6" w:rsidRPr="00B23ED6">
        <w:rPr>
          <w:rFonts w:ascii="Arial" w:hAnsi="Arial"/>
          <w:sz w:val="20"/>
          <w:szCs w:val="20"/>
        </w:rPr>
        <w:t xml:space="preserve"> tau </w:t>
      </w:r>
      <w:proofErr w:type="spellStart"/>
      <w:r w:rsidR="00A64F31">
        <w:rPr>
          <w:rFonts w:ascii="Arial" w:hAnsi="Arial"/>
          <w:sz w:val="20"/>
          <w:szCs w:val="20"/>
        </w:rPr>
        <w:t>txog</w:t>
      </w:r>
      <w:proofErr w:type="spellEnd"/>
      <w:r w:rsidR="00A64F31">
        <w:rPr>
          <w:rFonts w:ascii="Arial" w:hAnsi="Arial"/>
          <w:sz w:val="20"/>
          <w:szCs w:val="20"/>
        </w:rPr>
        <w:t xml:space="preserve"> </w:t>
      </w:r>
      <w:proofErr w:type="spellStart"/>
      <w:r w:rsidR="00B23ED6" w:rsidRPr="00B23ED6">
        <w:rPr>
          <w:rFonts w:ascii="Arial" w:hAnsi="Arial"/>
          <w:sz w:val="20"/>
          <w:szCs w:val="20"/>
        </w:rPr>
        <w:t>lub</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peev</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xwm</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kom</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nkag</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siab</w:t>
      </w:r>
      <w:proofErr w:type="spellEnd"/>
      <w:r w:rsidR="00B23ED6" w:rsidRPr="00B23ED6">
        <w:rPr>
          <w:rFonts w:ascii="Arial" w:hAnsi="Arial"/>
          <w:sz w:val="20"/>
          <w:szCs w:val="20"/>
        </w:rPr>
        <w:t xml:space="preserve"> cov </w:t>
      </w:r>
      <w:proofErr w:type="spellStart"/>
      <w:r w:rsidR="00B23ED6" w:rsidRPr="00B23ED6">
        <w:rPr>
          <w:rFonts w:ascii="Arial" w:hAnsi="Arial"/>
          <w:sz w:val="20"/>
          <w:szCs w:val="20"/>
        </w:rPr>
        <w:t>lus</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nug</w:t>
      </w:r>
      <w:ins w:id="657" w:author="Kaxiong" w:date="2021-05-17T10:23:00Z">
        <w:r w:rsidR="00451656">
          <w:rPr>
            <w:rFonts w:ascii="Arial" w:hAnsi="Arial"/>
            <w:sz w:val="20"/>
            <w:szCs w:val="20"/>
          </w:rPr>
          <w:t>-wh</w:t>
        </w:r>
      </w:ins>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txawm</w:t>
      </w:r>
      <w:proofErr w:type="spellEnd"/>
      <w:r w:rsidR="00B23ED6" w:rsidRPr="00B23ED6">
        <w:rPr>
          <w:rFonts w:ascii="Arial" w:hAnsi="Arial"/>
          <w:sz w:val="20"/>
          <w:szCs w:val="20"/>
        </w:rPr>
        <w:t xml:space="preserve"> li </w:t>
      </w:r>
      <w:proofErr w:type="spellStart"/>
      <w:r w:rsidR="00B23ED6" w:rsidRPr="00B23ED6">
        <w:rPr>
          <w:rFonts w:ascii="Arial" w:hAnsi="Arial"/>
          <w:sz w:val="20"/>
          <w:szCs w:val="20"/>
        </w:rPr>
        <w:t>cas</w:t>
      </w:r>
      <w:proofErr w:type="spellEnd"/>
      <w:r w:rsidR="00B23ED6" w:rsidRPr="00B23ED6">
        <w:rPr>
          <w:rFonts w:ascii="Arial" w:hAnsi="Arial"/>
          <w:sz w:val="20"/>
          <w:szCs w:val="20"/>
        </w:rPr>
        <w:t xml:space="preserve"> los </w:t>
      </w:r>
      <w:proofErr w:type="spellStart"/>
      <w:r w:rsidR="00B23ED6" w:rsidRPr="00B23ED6">
        <w:rPr>
          <w:rFonts w:ascii="Arial" w:hAnsi="Arial"/>
          <w:sz w:val="20"/>
          <w:szCs w:val="20"/>
        </w:rPr>
        <w:t>xij</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yuav</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tsum</w:t>
      </w:r>
      <w:proofErr w:type="spellEnd"/>
      <w:r w:rsidR="00B23ED6" w:rsidRPr="00B23ED6">
        <w:rPr>
          <w:rFonts w:ascii="Arial" w:hAnsi="Arial"/>
          <w:sz w:val="20"/>
          <w:szCs w:val="20"/>
        </w:rPr>
        <w:t xml:space="preserve"> tau </w:t>
      </w:r>
      <w:proofErr w:type="spellStart"/>
      <w:r w:rsidR="00B23ED6" w:rsidRPr="00B23ED6">
        <w:rPr>
          <w:rFonts w:ascii="Arial" w:hAnsi="Arial"/>
          <w:sz w:val="20"/>
          <w:szCs w:val="20"/>
        </w:rPr>
        <w:t>muaj</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ntau</w:t>
      </w:r>
      <w:proofErr w:type="spellEnd"/>
      <w:r w:rsidR="00B23ED6" w:rsidRPr="00B23ED6">
        <w:rPr>
          <w:rFonts w:ascii="Arial" w:hAnsi="Arial"/>
          <w:sz w:val="20"/>
          <w:szCs w:val="20"/>
        </w:rPr>
        <w:t xml:space="preserve"> yam </w:t>
      </w:r>
      <w:proofErr w:type="spellStart"/>
      <w:r w:rsidR="00B23ED6" w:rsidRPr="00B23ED6">
        <w:rPr>
          <w:rFonts w:ascii="Arial" w:hAnsi="Arial"/>
          <w:sz w:val="20"/>
          <w:szCs w:val="20"/>
        </w:rPr>
        <w:t>lus</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qhia</w:t>
      </w:r>
      <w:proofErr w:type="spellEnd"/>
      <w:r w:rsidR="00B23ED6" w:rsidRPr="00B23ED6">
        <w:rPr>
          <w:rFonts w:ascii="Arial" w:hAnsi="Arial"/>
          <w:sz w:val="20"/>
          <w:szCs w:val="20"/>
        </w:rPr>
        <w:t xml:space="preserve"> los </w:t>
      </w:r>
      <w:proofErr w:type="spellStart"/>
      <w:r w:rsidR="00B23ED6" w:rsidRPr="00B23ED6">
        <w:rPr>
          <w:rFonts w:ascii="Arial" w:hAnsi="Arial"/>
          <w:sz w:val="20"/>
          <w:szCs w:val="20"/>
        </w:rPr>
        <w:t>ua</w:t>
      </w:r>
      <w:proofErr w:type="spellEnd"/>
      <w:r w:rsidR="00B23ED6" w:rsidRPr="00B23ED6">
        <w:rPr>
          <w:rFonts w:ascii="Arial" w:hAnsi="Arial"/>
          <w:sz w:val="20"/>
          <w:szCs w:val="20"/>
        </w:rPr>
        <w:t xml:space="preserve"> </w:t>
      </w:r>
      <w:proofErr w:type="spellStart"/>
      <w:ins w:id="658" w:author="Kaxiong" w:date="2021-05-17T10:24:00Z">
        <w:r w:rsidR="00451656">
          <w:rPr>
            <w:rFonts w:ascii="Arial" w:hAnsi="Arial"/>
            <w:sz w:val="20"/>
            <w:szCs w:val="20"/>
          </w:rPr>
          <w:t>kev</w:t>
        </w:r>
        <w:proofErr w:type="spellEnd"/>
        <w:r w:rsidR="00451656">
          <w:rPr>
            <w:rFonts w:ascii="Arial" w:hAnsi="Arial"/>
            <w:sz w:val="20"/>
            <w:szCs w:val="20"/>
          </w:rPr>
          <w:t xml:space="preserve"> </w:t>
        </w:r>
      </w:ins>
      <w:proofErr w:type="spellStart"/>
      <w:r w:rsidR="00B23ED6" w:rsidRPr="00B23ED6">
        <w:rPr>
          <w:rFonts w:ascii="Arial" w:hAnsi="Arial"/>
          <w:sz w:val="20"/>
          <w:szCs w:val="20"/>
        </w:rPr>
        <w:t>teb</w:t>
      </w:r>
      <w:proofErr w:type="spellEnd"/>
      <w:r w:rsidR="00B23ED6" w:rsidRPr="00B23ED6">
        <w:rPr>
          <w:rFonts w:ascii="Arial" w:hAnsi="Arial"/>
          <w:sz w:val="20"/>
          <w:szCs w:val="20"/>
        </w:rPr>
        <w:t xml:space="preserve"> </w:t>
      </w:r>
      <w:proofErr w:type="spellStart"/>
      <w:r w:rsidR="00B23ED6" w:rsidRPr="00B23ED6">
        <w:rPr>
          <w:rFonts w:ascii="Arial" w:hAnsi="Arial"/>
          <w:sz w:val="20"/>
          <w:szCs w:val="20"/>
        </w:rPr>
        <w:t>thiab</w:t>
      </w:r>
      <w:proofErr w:type="spellEnd"/>
      <w:r w:rsidR="00B23ED6" w:rsidRPr="00B23ED6">
        <w:rPr>
          <w:rFonts w:ascii="Arial" w:hAnsi="Arial"/>
          <w:sz w:val="20"/>
          <w:szCs w:val="20"/>
        </w:rPr>
        <w:t xml:space="preserve"> </w:t>
      </w:r>
      <w:ins w:id="659" w:author="Kaxiong" w:date="2021-05-17T10:24:00Z">
        <w:r w:rsidR="00451656">
          <w:rPr>
            <w:rFonts w:ascii="Arial" w:hAnsi="Arial"/>
            <w:sz w:val="20"/>
            <w:szCs w:val="20"/>
          </w:rPr>
          <w:t xml:space="preserve">cov </w:t>
        </w:r>
      </w:ins>
      <w:proofErr w:type="spellStart"/>
      <w:ins w:id="660" w:author="Kaxiong" w:date="2021-05-17T10:25:00Z">
        <w:r w:rsidR="00451656">
          <w:rPr>
            <w:rFonts w:ascii="Arial" w:hAnsi="Arial"/>
            <w:sz w:val="20"/>
            <w:szCs w:val="20"/>
          </w:rPr>
          <w:t>lus</w:t>
        </w:r>
      </w:ins>
      <w:proofErr w:type="spellEnd"/>
      <w:ins w:id="661" w:author="Kaxiong" w:date="2021-05-17T10:26:00Z">
        <w:r w:rsidR="00A61795">
          <w:rPr>
            <w:rFonts w:ascii="Arial" w:hAnsi="Arial"/>
            <w:sz w:val="20"/>
            <w:szCs w:val="20"/>
          </w:rPr>
          <w:t xml:space="preserve"> </w:t>
        </w:r>
      </w:ins>
      <w:proofErr w:type="spellStart"/>
      <w:ins w:id="662" w:author="Kaxiong" w:date="2021-05-17T10:25:00Z">
        <w:r w:rsidR="00451656">
          <w:rPr>
            <w:rFonts w:ascii="Arial" w:hAnsi="Arial"/>
            <w:sz w:val="20"/>
            <w:szCs w:val="20"/>
          </w:rPr>
          <w:t>teb</w:t>
        </w:r>
        <w:proofErr w:type="spellEnd"/>
        <w:r w:rsidR="00451656">
          <w:rPr>
            <w:rFonts w:ascii="Arial" w:hAnsi="Arial"/>
            <w:sz w:val="20"/>
            <w:szCs w:val="20"/>
          </w:rPr>
          <w:t xml:space="preserve"> </w:t>
        </w:r>
      </w:ins>
      <w:r w:rsidR="00B23ED6" w:rsidRPr="00B23ED6">
        <w:rPr>
          <w:rFonts w:ascii="Arial" w:hAnsi="Arial"/>
          <w:sz w:val="20"/>
          <w:szCs w:val="20"/>
        </w:rPr>
        <w:t xml:space="preserve">tam sim no </w:t>
      </w:r>
      <w:proofErr w:type="spellStart"/>
      <w:ins w:id="663" w:author="Kaxiong" w:date="2021-05-17T10:26:00Z">
        <w:r w:rsidR="00451656">
          <w:rPr>
            <w:rFonts w:ascii="Arial" w:hAnsi="Arial"/>
            <w:sz w:val="20"/>
            <w:szCs w:val="20"/>
          </w:rPr>
          <w:t>kom</w:t>
        </w:r>
        <w:proofErr w:type="spellEnd"/>
        <w:r w:rsidR="00451656">
          <w:rPr>
            <w:rFonts w:ascii="Arial" w:hAnsi="Arial"/>
            <w:sz w:val="20"/>
            <w:szCs w:val="20"/>
          </w:rPr>
          <w:t xml:space="preserve"> </w:t>
        </w:r>
        <w:proofErr w:type="spellStart"/>
        <w:r w:rsidR="00451656">
          <w:rPr>
            <w:rFonts w:ascii="Arial" w:hAnsi="Arial"/>
            <w:sz w:val="20"/>
            <w:szCs w:val="20"/>
          </w:rPr>
          <w:t>raug</w:t>
        </w:r>
      </w:ins>
      <w:proofErr w:type="spellEnd"/>
      <w:del w:id="664" w:author="Kaxiong" w:date="2021-05-17T10:25:00Z">
        <w:r w:rsidR="00B23ED6" w:rsidRPr="00B23ED6" w:rsidDel="00451656">
          <w:rPr>
            <w:rFonts w:ascii="Arial" w:hAnsi="Arial"/>
            <w:sz w:val="20"/>
            <w:szCs w:val="20"/>
          </w:rPr>
          <w:delText xml:space="preserve">teb </w:delText>
        </w:r>
        <w:r w:rsidR="00A64F31" w:rsidDel="00451656">
          <w:rPr>
            <w:rFonts w:ascii="Arial" w:hAnsi="Arial"/>
            <w:sz w:val="20"/>
            <w:szCs w:val="20"/>
          </w:rPr>
          <w:delText>raug</w:delText>
        </w:r>
      </w:del>
      <w:r w:rsidR="00A64F31">
        <w:rPr>
          <w:rFonts w:ascii="Arial" w:hAnsi="Arial"/>
          <w:sz w:val="20"/>
          <w:szCs w:val="20"/>
        </w:rPr>
        <w:t xml:space="preserve"> </w:t>
      </w:r>
      <w:r w:rsidR="00B23ED6" w:rsidRPr="00B23ED6">
        <w:rPr>
          <w:rFonts w:ascii="Arial" w:hAnsi="Arial"/>
          <w:sz w:val="20"/>
          <w:szCs w:val="20"/>
        </w:rPr>
        <w:t>li 60</w:t>
      </w:r>
      <w:r w:rsidR="00A64F31">
        <w:rPr>
          <w:rFonts w:ascii="Arial" w:hAnsi="Arial"/>
          <w:sz w:val="20"/>
          <w:szCs w:val="20"/>
        </w:rPr>
        <w:t xml:space="preserve"> </w:t>
      </w:r>
      <w:proofErr w:type="spellStart"/>
      <w:r w:rsidR="00A64F31">
        <w:rPr>
          <w:rFonts w:ascii="Arial" w:hAnsi="Arial"/>
          <w:sz w:val="20"/>
          <w:szCs w:val="20"/>
        </w:rPr>
        <w:t>feem</w:t>
      </w:r>
      <w:proofErr w:type="spellEnd"/>
      <w:r w:rsidR="00A64F31">
        <w:rPr>
          <w:rFonts w:ascii="Arial" w:hAnsi="Arial"/>
          <w:sz w:val="20"/>
          <w:szCs w:val="20"/>
        </w:rPr>
        <w:t xml:space="preserve"> </w:t>
      </w:r>
      <w:proofErr w:type="spellStart"/>
      <w:r w:rsidR="00A64F31">
        <w:rPr>
          <w:rFonts w:ascii="Arial" w:hAnsi="Arial"/>
          <w:sz w:val="20"/>
          <w:szCs w:val="20"/>
        </w:rPr>
        <w:t>puas</w:t>
      </w:r>
      <w:proofErr w:type="spellEnd"/>
      <w:r w:rsidR="00A64F31">
        <w:rPr>
          <w:rFonts w:ascii="Arial" w:hAnsi="Arial"/>
          <w:sz w:val="20"/>
          <w:szCs w:val="20"/>
        </w:rPr>
        <w:t>.</w:t>
      </w:r>
    </w:p>
    <w:p w14:paraId="1ED98DCA" w14:textId="1B21451E" w:rsidR="00891C09" w:rsidRDefault="00891C09" w:rsidP="00D84262">
      <w:pPr>
        <w:rPr>
          <w:rFonts w:ascii="Arial" w:hAnsi="Arial"/>
          <w:sz w:val="20"/>
          <w:szCs w:val="20"/>
        </w:rPr>
      </w:pPr>
    </w:p>
    <w:p w14:paraId="6665555B" w14:textId="58886C82" w:rsidR="00891C09" w:rsidRDefault="00891C09" w:rsidP="00D84262">
      <w:pPr>
        <w:rPr>
          <w:rFonts w:ascii="Arial" w:hAnsi="Arial"/>
          <w:sz w:val="20"/>
          <w:szCs w:val="20"/>
        </w:rPr>
      </w:pPr>
    </w:p>
    <w:p w14:paraId="04B79903" w14:textId="1275BD24" w:rsidR="00891C09" w:rsidRDefault="00891C09" w:rsidP="00D84262">
      <w:pPr>
        <w:rPr>
          <w:rFonts w:ascii="Arial" w:hAnsi="Arial"/>
          <w:sz w:val="20"/>
          <w:szCs w:val="20"/>
        </w:rPr>
      </w:pPr>
    </w:p>
    <w:p w14:paraId="49E5D8A2" w14:textId="11B48E6E" w:rsidR="00891C09" w:rsidRDefault="00891C09" w:rsidP="00D84262">
      <w:pPr>
        <w:rPr>
          <w:rFonts w:ascii="Arial" w:hAnsi="Arial"/>
          <w:sz w:val="20"/>
          <w:szCs w:val="20"/>
        </w:rPr>
      </w:pPr>
    </w:p>
    <w:p w14:paraId="56C8C1B0" w14:textId="6EBB71D3" w:rsidR="00891C09" w:rsidRDefault="00891C09" w:rsidP="00D84262">
      <w:pPr>
        <w:rPr>
          <w:rFonts w:ascii="Arial" w:hAnsi="Arial"/>
          <w:sz w:val="20"/>
          <w:szCs w:val="20"/>
        </w:rPr>
      </w:pPr>
    </w:p>
    <w:p w14:paraId="280A9348" w14:textId="38C0ECBA" w:rsidR="00891C09" w:rsidRDefault="00891C09" w:rsidP="00D84262">
      <w:pPr>
        <w:rPr>
          <w:rFonts w:ascii="Arial" w:hAnsi="Arial"/>
          <w:sz w:val="20"/>
          <w:szCs w:val="20"/>
        </w:rPr>
      </w:pPr>
    </w:p>
    <w:p w14:paraId="5C465E8E" w14:textId="12A65644" w:rsidR="00891C09" w:rsidRDefault="00891C09" w:rsidP="00D84262">
      <w:pPr>
        <w:rPr>
          <w:rFonts w:ascii="Arial" w:hAnsi="Arial"/>
          <w:sz w:val="20"/>
          <w:szCs w:val="20"/>
        </w:rPr>
      </w:pPr>
    </w:p>
    <w:p w14:paraId="2316D0E1" w14:textId="3D580CE6" w:rsidR="00891C09" w:rsidRDefault="00891C09" w:rsidP="00D84262">
      <w:pPr>
        <w:rPr>
          <w:rFonts w:ascii="Arial" w:hAnsi="Arial"/>
          <w:sz w:val="20"/>
          <w:szCs w:val="20"/>
        </w:rPr>
      </w:pPr>
    </w:p>
    <w:p w14:paraId="1E530442" w14:textId="77777777" w:rsidR="00891C09" w:rsidRDefault="00891C09" w:rsidP="00891C09">
      <w:pPr>
        <w:ind w:firstLine="720"/>
        <w:jc w:val="center"/>
        <w:rPr>
          <w:rFonts w:ascii="Arial" w:eastAsia="Arial" w:hAnsi="Arial"/>
          <w:b/>
          <w:sz w:val="23"/>
        </w:rPr>
      </w:pPr>
      <w:r>
        <w:rPr>
          <w:rFonts w:ascii="Arial" w:eastAsia="Arial" w:hAnsi="Arial"/>
          <w:b/>
          <w:sz w:val="23"/>
        </w:rPr>
        <w:t>SACRAMENTO CITY UNIFIED</w:t>
      </w:r>
    </w:p>
    <w:p w14:paraId="71D70B99" w14:textId="77777777" w:rsidR="00891C09" w:rsidRDefault="00891C09" w:rsidP="00891C09">
      <w:pPr>
        <w:jc w:val="center"/>
        <w:rPr>
          <w:rFonts w:ascii="Arial" w:hAnsi="Arial"/>
          <w:b/>
          <w:bCs/>
          <w:sz w:val="22"/>
          <w:szCs w:val="22"/>
        </w:rPr>
      </w:pPr>
      <w:r w:rsidRPr="009E72B6">
        <w:rPr>
          <w:rFonts w:ascii="Arial" w:hAnsi="Arial"/>
          <w:b/>
          <w:bCs/>
          <w:sz w:val="22"/>
          <w:szCs w:val="22"/>
        </w:rPr>
        <w:t>COV HOM PHIAJ IB XYOO PUAG NCIG THIAB TEJ PHIAJ XWM</w:t>
      </w:r>
    </w:p>
    <w:p w14:paraId="61E4F28D" w14:textId="77777777" w:rsidR="00891C09" w:rsidRDefault="00891C09" w:rsidP="00891C09">
      <w:pPr>
        <w:rPr>
          <w:rFonts w:ascii="Arial" w:hAnsi="Arial"/>
          <w:b/>
          <w:bCs/>
          <w:sz w:val="22"/>
          <w:szCs w:val="22"/>
        </w:rPr>
      </w:pPr>
    </w:p>
    <w:p w14:paraId="273A02BC" w14:textId="5D091818" w:rsidR="00891C09" w:rsidRDefault="00891C09" w:rsidP="00891C0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del w:id="665" w:author="Kaxiong" w:date="2021-05-17T09:51:00Z">
        <w:r w:rsidDel="00C8752E">
          <w:rPr>
            <w:rFonts w:ascii="Arial" w:hAnsi="Arial" w:cs="Arial"/>
            <w:i/>
            <w:iCs/>
            <w:sz w:val="20"/>
            <w:szCs w:val="20"/>
            <w:u w:val="single"/>
          </w:rPr>
          <w:delText>Nacky</w:delText>
        </w:r>
      </w:del>
      <w:ins w:id="666" w:author="Kaxiong" w:date="2021-05-17T09:51:00Z">
        <w:r w:rsidR="00C8752E">
          <w:rPr>
            <w:rFonts w:ascii="Arial" w:hAnsi="Arial" w:cs="Arial"/>
            <w:i/>
            <w:iCs/>
            <w:sz w:val="20"/>
            <w:szCs w:val="20"/>
            <w:u w:val="single"/>
          </w:rPr>
          <w:t>Nicky</w:t>
        </w:r>
      </w:ins>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7787B545" w14:textId="77777777" w:rsidR="00891C09" w:rsidRDefault="00891C09" w:rsidP="00891C0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91C09" w:rsidRPr="00BB29BF" w14:paraId="6052E8C5" w14:textId="77777777" w:rsidTr="000F5769">
        <w:trPr>
          <w:trHeight w:val="721"/>
        </w:trPr>
        <w:tc>
          <w:tcPr>
            <w:tcW w:w="3673" w:type="dxa"/>
          </w:tcPr>
          <w:p w14:paraId="2C420324" w14:textId="1F9032EE" w:rsidR="00891C09" w:rsidRPr="00BB29BF" w:rsidRDefault="00891C09" w:rsidP="000F5769">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6C7837">
              <w:rPr>
                <w:rFonts w:ascii="Arial" w:hAnsi="Arial"/>
                <w:sz w:val="20"/>
                <w:szCs w:val="20"/>
              </w:rPr>
              <w:t xml:space="preserve">Cov </w:t>
            </w:r>
            <w:proofErr w:type="spellStart"/>
            <w:r w:rsidR="006C7837">
              <w:rPr>
                <w:rFonts w:ascii="Arial" w:hAnsi="Arial"/>
                <w:sz w:val="20"/>
                <w:szCs w:val="20"/>
              </w:rPr>
              <w:t>Lus</w:t>
            </w:r>
            <w:proofErr w:type="spellEnd"/>
            <w:r w:rsidR="006C7837">
              <w:rPr>
                <w:rFonts w:ascii="Arial" w:hAnsi="Arial"/>
                <w:sz w:val="20"/>
                <w:szCs w:val="20"/>
              </w:rPr>
              <w:t xml:space="preserve"> </w:t>
            </w:r>
            <w:del w:id="667" w:author="Kaxiong" w:date="2021-05-17T10:35:00Z">
              <w:r w:rsidR="006C7837" w:rsidDel="00266E14">
                <w:rPr>
                  <w:rFonts w:ascii="Arial" w:hAnsi="Arial"/>
                  <w:sz w:val="20"/>
                  <w:szCs w:val="20"/>
                </w:rPr>
                <w:delText xml:space="preserve">Uas </w:delText>
              </w:r>
            </w:del>
            <w:proofErr w:type="spellStart"/>
            <w:r w:rsidR="006C7837">
              <w:rPr>
                <w:rFonts w:ascii="Arial" w:hAnsi="Arial"/>
                <w:sz w:val="20"/>
                <w:szCs w:val="20"/>
              </w:rPr>
              <w:t>Qhia</w:t>
            </w:r>
            <w:proofErr w:type="spellEnd"/>
            <w:r w:rsidR="006C7837">
              <w:rPr>
                <w:rFonts w:ascii="Arial" w:hAnsi="Arial"/>
                <w:sz w:val="20"/>
                <w:szCs w:val="20"/>
              </w:rPr>
              <w:t xml:space="preserve"> </w:t>
            </w:r>
            <w:proofErr w:type="spellStart"/>
            <w:ins w:id="668" w:author="Kaxiong" w:date="2021-05-17T10:35:00Z">
              <w:r w:rsidR="00266E14">
                <w:rPr>
                  <w:rFonts w:ascii="Arial" w:hAnsi="Arial"/>
                  <w:sz w:val="20"/>
                  <w:szCs w:val="20"/>
                </w:rPr>
                <w:t>Tawm</w:t>
              </w:r>
              <w:proofErr w:type="spellEnd"/>
              <w:r w:rsidR="00266E14">
                <w:rPr>
                  <w:rFonts w:ascii="Arial" w:hAnsi="Arial"/>
                  <w:sz w:val="20"/>
                  <w:szCs w:val="20"/>
                </w:rPr>
                <w:t xml:space="preserve"> </w:t>
              </w:r>
            </w:ins>
            <w:proofErr w:type="spellStart"/>
            <w:r w:rsidR="006C7837">
              <w:rPr>
                <w:rFonts w:ascii="Arial" w:hAnsi="Arial"/>
                <w:sz w:val="20"/>
                <w:szCs w:val="20"/>
              </w:rPr>
              <w:t>thiab</w:t>
            </w:r>
            <w:proofErr w:type="spellEnd"/>
            <w:r w:rsidR="006C7837">
              <w:rPr>
                <w:rFonts w:ascii="Arial" w:hAnsi="Arial"/>
                <w:sz w:val="20"/>
                <w:szCs w:val="20"/>
              </w:rPr>
              <w:t xml:space="preserve"> Tau </w:t>
            </w:r>
            <w:del w:id="669" w:author="Kaxiong" w:date="2021-05-17T10:35:00Z">
              <w:r w:rsidR="006C7837" w:rsidDel="00266E14">
                <w:rPr>
                  <w:rFonts w:ascii="Arial" w:hAnsi="Arial"/>
                  <w:sz w:val="20"/>
                  <w:szCs w:val="20"/>
                </w:rPr>
                <w:delText xml:space="preserve">Txais </w:delText>
              </w:r>
            </w:del>
            <w:r w:rsidR="006C7837">
              <w:rPr>
                <w:rFonts w:ascii="Arial" w:hAnsi="Arial"/>
                <w:sz w:val="20"/>
                <w:szCs w:val="20"/>
              </w:rPr>
              <w:t>K</w:t>
            </w:r>
            <w:del w:id="670" w:author="Kaxiong" w:date="2021-05-17T10:36:00Z">
              <w:r w:rsidR="006C7837" w:rsidDel="00266E14">
                <w:rPr>
                  <w:rFonts w:ascii="Arial" w:hAnsi="Arial"/>
                  <w:sz w:val="20"/>
                  <w:szCs w:val="20"/>
                </w:rPr>
                <w:delText>e</w:delText>
              </w:r>
            </w:del>
            <w:r w:rsidR="006C7837">
              <w:rPr>
                <w:rFonts w:ascii="Arial" w:hAnsi="Arial"/>
                <w:sz w:val="20"/>
                <w:szCs w:val="20"/>
              </w:rPr>
              <w:t>ev Lees</w:t>
            </w:r>
            <w:ins w:id="671" w:author="Kaxiong" w:date="2021-05-17T10:36:00Z">
              <w:r w:rsidR="00266E14">
                <w:rPr>
                  <w:rFonts w:ascii="Arial" w:hAnsi="Arial"/>
                  <w:sz w:val="20"/>
                  <w:szCs w:val="20"/>
                </w:rPr>
                <w:t xml:space="preserve"> </w:t>
              </w:r>
              <w:proofErr w:type="spellStart"/>
              <w:r w:rsidR="00266E14">
                <w:rPr>
                  <w:rFonts w:ascii="Arial" w:hAnsi="Arial"/>
                  <w:sz w:val="20"/>
                  <w:szCs w:val="20"/>
                </w:rPr>
                <w:t>Txais</w:t>
              </w:r>
            </w:ins>
            <w:proofErr w:type="spellEnd"/>
          </w:p>
        </w:tc>
        <w:tc>
          <w:tcPr>
            <w:tcW w:w="6783" w:type="dxa"/>
            <w:vMerge w:val="restart"/>
          </w:tcPr>
          <w:p w14:paraId="7B7F4548" w14:textId="77777777" w:rsidR="00891C09" w:rsidRPr="00BB29BF" w:rsidRDefault="00891C09" w:rsidP="000F5769">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Cov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1</w:t>
            </w:r>
          </w:p>
          <w:p w14:paraId="5C91C6C0" w14:textId="77777777" w:rsidR="00891C09" w:rsidRPr="00BB29BF" w:rsidRDefault="00891C09" w:rsidP="000F5769">
            <w:pPr>
              <w:rPr>
                <w:rFonts w:ascii="Arial" w:hAnsi="Arial"/>
                <w:b/>
                <w:bCs/>
                <w:sz w:val="20"/>
                <w:szCs w:val="20"/>
              </w:rPr>
            </w:pPr>
          </w:p>
          <w:p w14:paraId="5F82ADA8" w14:textId="1CA91958" w:rsidR="00891C09" w:rsidRPr="00BB29BF" w:rsidRDefault="00891C09" w:rsidP="000F5769">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sidR="00A523A1">
              <w:rPr>
                <w:rFonts w:ascii="Arial" w:hAnsi="Arial"/>
                <w:sz w:val="20"/>
                <w:szCs w:val="20"/>
              </w:rPr>
              <w:t>Kaum</w:t>
            </w:r>
            <w:proofErr w:type="spellEnd"/>
            <w:r w:rsidR="00A523A1">
              <w:rPr>
                <w:rFonts w:ascii="Arial" w:hAnsi="Arial"/>
                <w:sz w:val="20"/>
                <w:szCs w:val="20"/>
              </w:rPr>
              <w:t xml:space="preserve"> Ob </w:t>
            </w:r>
            <w:proofErr w:type="spellStart"/>
            <w:r w:rsidR="00A523A1">
              <w:rPr>
                <w:rFonts w:ascii="Arial" w:hAnsi="Arial"/>
                <w:sz w:val="20"/>
                <w:szCs w:val="20"/>
              </w:rPr>
              <w:t>Hlis</w:t>
            </w:r>
            <w:proofErr w:type="spellEnd"/>
            <w:r>
              <w:rPr>
                <w:rFonts w:ascii="Arial" w:hAnsi="Arial"/>
                <w:sz w:val="20"/>
                <w:szCs w:val="20"/>
              </w:rPr>
              <w:t xml:space="preserve">, </w:t>
            </w:r>
            <w:proofErr w:type="spellStart"/>
            <w:r w:rsidR="00A523A1">
              <w:rPr>
                <w:rFonts w:ascii="Arial" w:hAnsi="Arial"/>
                <w:sz w:val="20"/>
                <w:szCs w:val="20"/>
              </w:rPr>
              <w:t>X</w:t>
            </w:r>
            <w:r>
              <w:rPr>
                <w:rFonts w:ascii="Arial" w:hAnsi="Arial"/>
                <w:sz w:val="20"/>
                <w:szCs w:val="20"/>
              </w:rPr>
              <w:t>yoo</w:t>
            </w:r>
            <w:proofErr w:type="spellEnd"/>
            <w:r>
              <w:rPr>
                <w:rFonts w:ascii="Arial" w:hAnsi="Arial"/>
                <w:sz w:val="20"/>
                <w:szCs w:val="20"/>
              </w:rPr>
              <w:t xml:space="preserve"> 202</w:t>
            </w:r>
            <w:r w:rsidR="00A523A1">
              <w:rPr>
                <w:rFonts w:ascii="Arial" w:hAnsi="Arial"/>
                <w:sz w:val="20"/>
                <w:szCs w:val="20"/>
              </w:rPr>
              <w:t>1</w:t>
            </w:r>
            <w:r w:rsidRPr="003F7065">
              <w:rPr>
                <w:rFonts w:ascii="Arial" w:hAnsi="Arial"/>
                <w:sz w:val="20"/>
                <w:szCs w:val="20"/>
              </w:rPr>
              <w:t xml:space="preserve">, </w:t>
            </w:r>
            <w:proofErr w:type="spellStart"/>
            <w:r w:rsidR="00326392" w:rsidRPr="00326392">
              <w:rPr>
                <w:rFonts w:ascii="Arial" w:hAnsi="Arial"/>
                <w:sz w:val="20"/>
                <w:szCs w:val="20"/>
              </w:rPr>
              <w:t>thaum</w:t>
            </w:r>
            <w:proofErr w:type="spellEnd"/>
            <w:r w:rsidR="00326392" w:rsidRPr="00326392">
              <w:rPr>
                <w:rFonts w:ascii="Arial" w:hAnsi="Arial"/>
                <w:sz w:val="20"/>
                <w:szCs w:val="20"/>
              </w:rPr>
              <w:t xml:space="preserve"> </w:t>
            </w:r>
            <w:del w:id="672" w:author="Kaxiong" w:date="2021-05-17T10:44:00Z">
              <w:r w:rsidR="00326392" w:rsidRPr="00326392" w:rsidDel="00266E14">
                <w:rPr>
                  <w:rFonts w:ascii="Arial" w:hAnsi="Arial"/>
                  <w:sz w:val="20"/>
                  <w:szCs w:val="20"/>
                </w:rPr>
                <w:delText>raug</w:delText>
              </w:r>
            </w:del>
            <w:ins w:id="673" w:author="Kaxiong" w:date="2021-05-17T10:44:00Z">
              <w:r w:rsidR="00266E14">
                <w:rPr>
                  <w:rFonts w:ascii="Arial" w:hAnsi="Arial"/>
                  <w:sz w:val="20"/>
                  <w:szCs w:val="20"/>
                </w:rPr>
                <w:t>tau</w:t>
              </w:r>
            </w:ins>
            <w:r w:rsidR="00326392" w:rsidRPr="00326392">
              <w:rPr>
                <w:rFonts w:ascii="Arial" w:hAnsi="Arial"/>
                <w:sz w:val="20"/>
                <w:szCs w:val="20"/>
              </w:rPr>
              <w:t xml:space="preserve"> </w:t>
            </w:r>
            <w:proofErr w:type="spellStart"/>
            <w:r w:rsidR="00326392" w:rsidRPr="00326392">
              <w:rPr>
                <w:rFonts w:ascii="Arial" w:hAnsi="Arial"/>
                <w:sz w:val="20"/>
                <w:szCs w:val="20"/>
              </w:rPr>
              <w:t>nug</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kom</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piav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qhia</w:t>
            </w:r>
            <w:proofErr w:type="spellEnd"/>
            <w:r w:rsidR="00326392" w:rsidRPr="00326392">
              <w:rPr>
                <w:rFonts w:ascii="Arial" w:hAnsi="Arial"/>
                <w:sz w:val="20"/>
                <w:szCs w:val="20"/>
              </w:rPr>
              <w:t>, los</w:t>
            </w:r>
            <w:r w:rsidR="008A2342">
              <w:rPr>
                <w:rFonts w:ascii="Arial" w:hAnsi="Arial"/>
                <w:sz w:val="20"/>
                <w:szCs w:val="20"/>
              </w:rPr>
              <w:t xml:space="preserve"> </w:t>
            </w:r>
            <w:r w:rsidR="00326392" w:rsidRPr="00326392">
              <w:rPr>
                <w:rFonts w:ascii="Arial" w:hAnsi="Arial"/>
                <w:sz w:val="20"/>
                <w:szCs w:val="20"/>
              </w:rPr>
              <w:t xml:space="preserve">sis </w:t>
            </w:r>
            <w:proofErr w:type="spellStart"/>
            <w:r w:rsidR="00326392" w:rsidRPr="00326392">
              <w:rPr>
                <w:rFonts w:ascii="Arial" w:hAnsi="Arial"/>
                <w:sz w:val="20"/>
                <w:szCs w:val="20"/>
              </w:rPr>
              <w:t>teb</w:t>
            </w:r>
            <w:proofErr w:type="spellEnd"/>
            <w:r w:rsidR="00326392" w:rsidRPr="00326392">
              <w:rPr>
                <w:rFonts w:ascii="Arial" w:hAnsi="Arial"/>
                <w:sz w:val="20"/>
                <w:szCs w:val="20"/>
              </w:rPr>
              <w:t xml:space="preserve"> </w:t>
            </w:r>
            <w:r w:rsidR="008A2342">
              <w:rPr>
                <w:rFonts w:ascii="Arial" w:hAnsi="Arial"/>
                <w:sz w:val="20"/>
                <w:szCs w:val="20"/>
              </w:rPr>
              <w:t xml:space="preserve">cov </w:t>
            </w:r>
            <w:proofErr w:type="spellStart"/>
            <w:r w:rsidR="008A2342">
              <w:rPr>
                <w:rFonts w:ascii="Arial" w:hAnsi="Arial"/>
                <w:sz w:val="20"/>
                <w:szCs w:val="20"/>
              </w:rPr>
              <w:t>lus</w:t>
            </w:r>
            <w:proofErr w:type="spellEnd"/>
            <w:r w:rsidR="008A2342">
              <w:rPr>
                <w:rFonts w:ascii="Arial" w:hAnsi="Arial"/>
                <w:sz w:val="20"/>
                <w:szCs w:val="20"/>
              </w:rPr>
              <w:t xml:space="preserve"> </w:t>
            </w:r>
            <w:proofErr w:type="spellStart"/>
            <w:r w:rsidR="008A2342">
              <w:rPr>
                <w:rFonts w:ascii="Arial" w:hAnsi="Arial"/>
                <w:sz w:val="20"/>
                <w:szCs w:val="20"/>
              </w:rPr>
              <w:t>nug</w:t>
            </w:r>
            <w:proofErr w:type="spellEnd"/>
            <w:r w:rsidR="008A2342">
              <w:rPr>
                <w:rFonts w:ascii="Arial" w:hAnsi="Arial"/>
                <w:sz w:val="20"/>
                <w:szCs w:val="20"/>
              </w:rPr>
              <w:t xml:space="preserve"> </w:t>
            </w:r>
            <w:r w:rsidR="00326392" w:rsidRPr="00326392">
              <w:rPr>
                <w:rFonts w:ascii="Arial" w:hAnsi="Arial"/>
                <w:sz w:val="20"/>
                <w:szCs w:val="20"/>
              </w:rPr>
              <w:t>"</w:t>
            </w:r>
            <w:proofErr w:type="spellStart"/>
            <w:r w:rsidR="00326392" w:rsidRPr="00326392">
              <w:rPr>
                <w:rFonts w:ascii="Arial" w:hAnsi="Arial"/>
                <w:sz w:val="20"/>
                <w:szCs w:val="20"/>
              </w:rPr>
              <w:t>wh</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hauv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kev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teb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rau</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ib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qho</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hauj</w:t>
            </w:r>
            <w:proofErr w:type="spellEnd"/>
            <w:r w:rsidR="008A2342">
              <w:rPr>
                <w:rFonts w:ascii="Arial" w:hAnsi="Arial"/>
                <w:sz w:val="20"/>
                <w:szCs w:val="20"/>
              </w:rPr>
              <w:t xml:space="preserve"> </w:t>
            </w:r>
            <w:proofErr w:type="spellStart"/>
            <w:r w:rsidR="00326392" w:rsidRPr="00326392">
              <w:rPr>
                <w:rFonts w:ascii="Arial" w:hAnsi="Arial"/>
                <w:sz w:val="20"/>
                <w:szCs w:val="20"/>
              </w:rPr>
              <w:t>lwm</w:t>
            </w:r>
            <w:proofErr w:type="spellEnd"/>
            <w:r w:rsidR="00326392" w:rsidRPr="00326392">
              <w:rPr>
                <w:rFonts w:ascii="Arial" w:hAnsi="Arial"/>
                <w:sz w:val="20"/>
                <w:szCs w:val="20"/>
              </w:rPr>
              <w:t xml:space="preserve"> los</w:t>
            </w:r>
            <w:r w:rsidR="008A2342">
              <w:rPr>
                <w:rFonts w:ascii="Arial" w:hAnsi="Arial"/>
                <w:sz w:val="20"/>
                <w:szCs w:val="20"/>
              </w:rPr>
              <w:t xml:space="preserve"> </w:t>
            </w:r>
            <w:r w:rsidR="00326392" w:rsidRPr="00326392">
              <w:rPr>
                <w:rFonts w:ascii="Arial" w:hAnsi="Arial"/>
                <w:sz w:val="20"/>
                <w:szCs w:val="20"/>
              </w:rPr>
              <w:t xml:space="preserve">sis </w:t>
            </w:r>
            <w:proofErr w:type="spellStart"/>
            <w:r w:rsidR="00326392" w:rsidRPr="00326392">
              <w:rPr>
                <w:rFonts w:ascii="Arial" w:hAnsi="Arial"/>
                <w:sz w:val="20"/>
                <w:szCs w:val="20"/>
              </w:rPr>
              <w:t>nqe</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lus</w:t>
            </w:r>
            <w:proofErr w:type="spellEnd"/>
            <w:r w:rsidR="00326392" w:rsidRPr="00326392">
              <w:rPr>
                <w:rFonts w:ascii="Arial" w:hAnsi="Arial"/>
                <w:sz w:val="20"/>
                <w:szCs w:val="20"/>
              </w:rPr>
              <w:t xml:space="preserve"> luv, Nicky </w:t>
            </w:r>
            <w:proofErr w:type="spellStart"/>
            <w:r w:rsidR="00326392" w:rsidRPr="00326392">
              <w:rPr>
                <w:rFonts w:ascii="Arial" w:hAnsi="Arial"/>
                <w:sz w:val="20"/>
                <w:szCs w:val="20"/>
              </w:rPr>
              <w:t>yuav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teb</w:t>
            </w:r>
            <w:proofErr w:type="spellEnd"/>
            <w:r w:rsidR="00326392" w:rsidRPr="00326392">
              <w:rPr>
                <w:rFonts w:ascii="Arial" w:hAnsi="Arial"/>
                <w:sz w:val="20"/>
                <w:szCs w:val="20"/>
              </w:rPr>
              <w:t xml:space="preserve"> cov </w:t>
            </w:r>
            <w:proofErr w:type="spellStart"/>
            <w:r w:rsidR="00326392" w:rsidRPr="00326392">
              <w:rPr>
                <w:rFonts w:ascii="Arial" w:hAnsi="Arial"/>
                <w:sz w:val="20"/>
                <w:szCs w:val="20"/>
              </w:rPr>
              <w:t>kab</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lus</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yooj</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yim</w:t>
            </w:r>
            <w:proofErr w:type="spellEnd"/>
            <w:r w:rsidR="00326392" w:rsidRPr="00326392">
              <w:rPr>
                <w:rFonts w:ascii="Arial" w:hAnsi="Arial"/>
                <w:sz w:val="20"/>
                <w:szCs w:val="20"/>
              </w:rPr>
              <w:t xml:space="preserve"> </w:t>
            </w:r>
            <w:proofErr w:type="spellStart"/>
            <w:ins w:id="674" w:author="Kaxiong" w:date="2021-05-17T10:45:00Z">
              <w:r w:rsidR="006136E1">
                <w:rPr>
                  <w:rFonts w:ascii="Arial" w:hAnsi="Arial"/>
                  <w:sz w:val="20"/>
                  <w:szCs w:val="20"/>
                </w:rPr>
                <w:t>uas</w:t>
              </w:r>
              <w:proofErr w:type="spellEnd"/>
              <w:r w:rsidR="006136E1">
                <w:rPr>
                  <w:rFonts w:ascii="Arial" w:hAnsi="Arial"/>
                  <w:sz w:val="20"/>
                  <w:szCs w:val="20"/>
                </w:rPr>
                <w:t xml:space="preserve"> </w:t>
              </w:r>
            </w:ins>
            <w:proofErr w:type="spellStart"/>
            <w:r w:rsidR="008A2342">
              <w:rPr>
                <w:rFonts w:ascii="Arial" w:hAnsi="Arial"/>
                <w:sz w:val="20"/>
                <w:szCs w:val="20"/>
              </w:rPr>
              <w:t>raug</w:t>
            </w:r>
            <w:proofErr w:type="spellEnd"/>
            <w:r w:rsidR="008A2342">
              <w:rPr>
                <w:rFonts w:ascii="Arial" w:hAnsi="Arial"/>
                <w:sz w:val="20"/>
                <w:szCs w:val="20"/>
              </w:rPr>
              <w:t xml:space="preserve"> li</w:t>
            </w:r>
            <w:r w:rsidR="00326392" w:rsidRPr="00326392">
              <w:rPr>
                <w:rFonts w:ascii="Arial" w:hAnsi="Arial"/>
                <w:sz w:val="20"/>
                <w:szCs w:val="20"/>
              </w:rPr>
              <w:t xml:space="preserve"> 80</w:t>
            </w:r>
            <w:r w:rsidR="008A2342">
              <w:rPr>
                <w:rFonts w:ascii="Arial" w:hAnsi="Arial"/>
                <w:sz w:val="20"/>
                <w:szCs w:val="20"/>
              </w:rPr>
              <w:t xml:space="preserve"> </w:t>
            </w:r>
            <w:proofErr w:type="spellStart"/>
            <w:r w:rsidR="008A2342">
              <w:rPr>
                <w:rFonts w:ascii="Arial" w:hAnsi="Arial"/>
                <w:sz w:val="20"/>
                <w:szCs w:val="20"/>
              </w:rPr>
              <w:t>feem</w:t>
            </w:r>
            <w:proofErr w:type="spellEnd"/>
            <w:r w:rsidR="008A2342">
              <w:rPr>
                <w:rFonts w:ascii="Arial" w:hAnsi="Arial"/>
                <w:sz w:val="20"/>
                <w:szCs w:val="20"/>
              </w:rPr>
              <w:t xml:space="preserve"> </w:t>
            </w:r>
            <w:proofErr w:type="spellStart"/>
            <w:r w:rsidR="008A2342">
              <w:rPr>
                <w:rFonts w:ascii="Arial" w:hAnsi="Arial"/>
                <w:sz w:val="20"/>
                <w:szCs w:val="20"/>
              </w:rPr>
              <w:t>puas</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ntawm</w:t>
            </w:r>
            <w:proofErr w:type="spellEnd"/>
            <w:r w:rsidR="00326392" w:rsidRPr="00326392">
              <w:rPr>
                <w:rFonts w:ascii="Arial" w:hAnsi="Arial"/>
                <w:sz w:val="20"/>
                <w:szCs w:val="20"/>
              </w:rPr>
              <w:t xml:space="preserve"> cov </w:t>
            </w:r>
            <w:del w:id="675" w:author="Kaxiong" w:date="2021-05-17T10:50:00Z">
              <w:r w:rsidR="00326392" w:rsidRPr="00326392" w:rsidDel="006136E1">
                <w:rPr>
                  <w:rFonts w:ascii="Arial" w:hAnsi="Arial"/>
                  <w:sz w:val="20"/>
                  <w:szCs w:val="20"/>
                </w:rPr>
                <w:delText>ncauj lus</w:delText>
              </w:r>
            </w:del>
            <w:proofErr w:type="spellStart"/>
            <w:ins w:id="676" w:author="Kaxiong" w:date="2021-05-17T10:50:00Z">
              <w:r w:rsidR="006136E1">
                <w:rPr>
                  <w:rFonts w:ascii="Arial" w:hAnsi="Arial"/>
                  <w:sz w:val="20"/>
                  <w:szCs w:val="20"/>
                </w:rPr>
                <w:t>tsam</w:t>
              </w:r>
              <w:proofErr w:type="spellEnd"/>
              <w:r w:rsidR="006136E1">
                <w:rPr>
                  <w:rFonts w:ascii="Arial" w:hAnsi="Arial"/>
                  <w:sz w:val="20"/>
                  <w:szCs w:val="20"/>
                </w:rPr>
                <w:t xml:space="preserve"> </w:t>
              </w:r>
              <w:proofErr w:type="spellStart"/>
              <w:r w:rsidR="006136E1">
                <w:rPr>
                  <w:rFonts w:ascii="Arial" w:hAnsi="Arial"/>
                  <w:sz w:val="20"/>
                  <w:szCs w:val="20"/>
                </w:rPr>
                <w:t>thawj</w:t>
              </w:r>
              <w:proofErr w:type="spellEnd"/>
              <w:r w:rsidR="006136E1">
                <w:rPr>
                  <w:rFonts w:ascii="Arial" w:hAnsi="Arial"/>
                  <w:sz w:val="20"/>
                  <w:szCs w:val="20"/>
                </w:rPr>
                <w:t xml:space="preserve"> </w:t>
              </w:r>
              <w:proofErr w:type="spellStart"/>
              <w:r w:rsidR="006136E1">
                <w:rPr>
                  <w:rFonts w:ascii="Arial" w:hAnsi="Arial"/>
                  <w:sz w:val="20"/>
                  <w:szCs w:val="20"/>
                </w:rPr>
                <w:t>uas</w:t>
              </w:r>
            </w:ins>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nthuav</w:t>
            </w:r>
            <w:proofErr w:type="spellEnd"/>
            <w:r w:rsidR="00326392" w:rsidRPr="00326392">
              <w:rPr>
                <w:rFonts w:ascii="Arial" w:hAnsi="Arial"/>
                <w:sz w:val="20"/>
                <w:szCs w:val="20"/>
              </w:rPr>
              <w:t xml:space="preserve"> </w:t>
            </w:r>
            <w:proofErr w:type="spellStart"/>
            <w:r w:rsidR="00326392" w:rsidRPr="00326392">
              <w:rPr>
                <w:rFonts w:ascii="Arial" w:hAnsi="Arial"/>
                <w:sz w:val="20"/>
                <w:szCs w:val="20"/>
              </w:rPr>
              <w:t>qhia</w:t>
            </w:r>
            <w:proofErr w:type="spellEnd"/>
            <w:r w:rsidRPr="00BB1CDA">
              <w:rPr>
                <w:rFonts w:ascii="Arial" w:hAnsi="Arial"/>
                <w:sz w:val="20"/>
                <w:szCs w:val="20"/>
              </w:rPr>
              <w:t>.</w:t>
            </w:r>
          </w:p>
          <w:p w14:paraId="334CF42D" w14:textId="6937B1FB" w:rsidR="00891C09" w:rsidRPr="00E62049" w:rsidRDefault="00E74571" w:rsidP="000F5769">
            <w:pPr>
              <w:rPr>
                <w:rFonts w:ascii="Arial" w:hAnsi="Arial"/>
                <w:sz w:val="20"/>
                <w:szCs w:val="20"/>
              </w:rPr>
            </w:pPr>
            <w:r>
              <w:rPr>
                <w:noProof/>
              </w:rPr>
              <w:drawing>
                <wp:inline distT="0" distB="0" distL="0" distR="0" wp14:anchorId="021CA6BC" wp14:editId="29490BB2">
                  <wp:extent cx="151130" cy="117475"/>
                  <wp:effectExtent l="0" t="0" r="127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891C09">
              <w:t xml:space="preserve"> </w:t>
            </w:r>
            <w:r w:rsidR="00891C09" w:rsidRPr="00E62049">
              <w:rPr>
                <w:rFonts w:ascii="Arial" w:hAnsi="Arial"/>
                <w:sz w:val="20"/>
                <w:szCs w:val="20"/>
              </w:rPr>
              <w:t xml:space="preserve">Tso </w:t>
            </w:r>
            <w:proofErr w:type="spellStart"/>
            <w:r w:rsidR="00891C09" w:rsidRPr="00E62049">
              <w:rPr>
                <w:rFonts w:ascii="Arial" w:hAnsi="Arial"/>
                <w:sz w:val="20"/>
                <w:szCs w:val="20"/>
              </w:rPr>
              <w:t>cai</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rau</w:t>
            </w:r>
            <w:proofErr w:type="spellEnd"/>
            <w:r w:rsidR="00891C09" w:rsidRPr="00E62049">
              <w:rPr>
                <w:rFonts w:ascii="Arial" w:hAnsi="Arial"/>
                <w:sz w:val="20"/>
                <w:szCs w:val="20"/>
              </w:rPr>
              <w:t xml:space="preserve"> tub </w:t>
            </w:r>
            <w:proofErr w:type="spellStart"/>
            <w:r w:rsidR="00891C09" w:rsidRPr="00E62049">
              <w:rPr>
                <w:rFonts w:ascii="Arial" w:hAnsi="Arial"/>
                <w:sz w:val="20"/>
                <w:szCs w:val="20"/>
              </w:rPr>
              <w:t>ntxhais</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kawm</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koom</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tes</w:t>
            </w:r>
            <w:proofErr w:type="spellEnd"/>
            <w:r w:rsidR="00891C09" w:rsidRPr="00E62049">
              <w:rPr>
                <w:rFonts w:ascii="Arial" w:hAnsi="Arial"/>
                <w:sz w:val="20"/>
                <w:szCs w:val="20"/>
              </w:rPr>
              <w:t>/</w:t>
            </w:r>
            <w:proofErr w:type="spellStart"/>
            <w:r w:rsidR="00891C09" w:rsidRPr="00E62049">
              <w:rPr>
                <w:rFonts w:ascii="Arial" w:hAnsi="Arial"/>
                <w:sz w:val="20"/>
                <w:szCs w:val="20"/>
              </w:rPr>
              <w:t>kawm</w:t>
            </w:r>
            <w:proofErr w:type="spellEnd"/>
            <w:r w:rsidR="00891C09" w:rsidRPr="00E62049">
              <w:rPr>
                <w:rFonts w:ascii="Arial" w:hAnsi="Arial"/>
                <w:sz w:val="20"/>
                <w:szCs w:val="20"/>
              </w:rPr>
              <w:t xml:space="preserve"> tau </w:t>
            </w:r>
            <w:proofErr w:type="spellStart"/>
            <w:r w:rsidR="00891C09" w:rsidRPr="00E62049">
              <w:rPr>
                <w:rFonts w:ascii="Arial" w:hAnsi="Arial"/>
                <w:sz w:val="20"/>
                <w:szCs w:val="20"/>
              </w:rPr>
              <w:t>raws</w:t>
            </w:r>
            <w:proofErr w:type="spellEnd"/>
            <w:r w:rsidR="00891C09" w:rsidRPr="00E62049">
              <w:rPr>
                <w:rFonts w:ascii="Arial" w:hAnsi="Arial"/>
                <w:sz w:val="20"/>
                <w:szCs w:val="20"/>
              </w:rPr>
              <w:t xml:space="preserve"> li cov </w:t>
            </w:r>
            <w:proofErr w:type="spellStart"/>
            <w:r w:rsidR="00891C09" w:rsidRPr="00E62049">
              <w:rPr>
                <w:rFonts w:ascii="Arial" w:hAnsi="Arial"/>
                <w:sz w:val="20"/>
                <w:szCs w:val="20"/>
              </w:rPr>
              <w:t>qauv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ntaub</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ntawv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kawm</w:t>
            </w:r>
            <w:proofErr w:type="spellEnd"/>
            <w:r w:rsidR="00891C09" w:rsidRPr="00E62049">
              <w:rPr>
                <w:rFonts w:ascii="Arial" w:hAnsi="Arial"/>
                <w:sz w:val="20"/>
                <w:szCs w:val="20"/>
              </w:rPr>
              <w:t>/</w:t>
            </w:r>
            <w:proofErr w:type="spellStart"/>
            <w:r w:rsidR="00891C09" w:rsidRPr="00E62049">
              <w:rPr>
                <w:rFonts w:ascii="Arial" w:hAnsi="Arial"/>
                <w:sz w:val="20"/>
                <w:szCs w:val="20"/>
              </w:rPr>
              <w:t>lub</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xeev</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tus</w:t>
            </w:r>
            <w:proofErr w:type="spellEnd"/>
            <w:r w:rsidR="00891C09" w:rsidRPr="00E62049">
              <w:rPr>
                <w:rFonts w:ascii="Arial" w:hAnsi="Arial"/>
                <w:sz w:val="20"/>
                <w:szCs w:val="20"/>
              </w:rPr>
              <w:t xml:space="preserve"> </w:t>
            </w:r>
            <w:proofErr w:type="spellStart"/>
            <w:r w:rsidR="00891C09" w:rsidRPr="00E62049">
              <w:rPr>
                <w:rFonts w:ascii="Arial" w:hAnsi="Arial"/>
                <w:sz w:val="20"/>
                <w:szCs w:val="20"/>
              </w:rPr>
              <w:t>qauv</w:t>
            </w:r>
            <w:proofErr w:type="spellEnd"/>
            <w:r w:rsidR="00891C09">
              <w:rPr>
                <w:rFonts w:ascii="Arial" w:hAnsi="Arial"/>
                <w:sz w:val="20"/>
                <w:szCs w:val="20"/>
              </w:rPr>
              <w:t xml:space="preserve"> </w:t>
            </w:r>
          </w:p>
          <w:p w14:paraId="2A403CA3" w14:textId="77777777" w:rsidR="00891C09" w:rsidRPr="00E62049" w:rsidRDefault="00891C09" w:rsidP="000F5769">
            <w:pPr>
              <w:rPr>
                <w:rFonts w:ascii="Arial" w:hAnsi="Arial"/>
                <w:sz w:val="20"/>
                <w:szCs w:val="20"/>
              </w:rPr>
            </w:pPr>
            <w:r w:rsidRPr="00E62049">
              <w:rPr>
                <w:noProof/>
                <w:sz w:val="20"/>
                <w:szCs w:val="20"/>
              </w:rPr>
              <w:drawing>
                <wp:inline distT="0" distB="0" distL="0" distR="0" wp14:anchorId="26CB602F" wp14:editId="6335A19F">
                  <wp:extent cx="149225" cy="109220"/>
                  <wp:effectExtent l="0" t="0" r="3175" b="508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7D630E54" w14:textId="7217A177" w:rsidR="00891C09" w:rsidRPr="00BB29BF" w:rsidRDefault="00C000D0" w:rsidP="000F5769">
            <w:pPr>
              <w:rPr>
                <w:rFonts w:ascii="Arial" w:hAnsi="Arial"/>
                <w:sz w:val="20"/>
                <w:szCs w:val="20"/>
              </w:rPr>
            </w:pPr>
            <w:r>
              <w:rPr>
                <w:noProof/>
              </w:rPr>
              <w:drawing>
                <wp:inline distT="0" distB="0" distL="0" distR="0" wp14:anchorId="7661AFDE" wp14:editId="0F9A585B">
                  <wp:extent cx="149225" cy="109220"/>
                  <wp:effectExtent l="0" t="0" r="317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891C09" w:rsidRPr="00BB29BF">
              <w:rPr>
                <w:rFonts w:ascii="Arial" w:hAnsi="Arial"/>
                <w:sz w:val="20"/>
                <w:szCs w:val="20"/>
              </w:rPr>
              <w:t xml:space="preserve">Kev </w:t>
            </w:r>
            <w:proofErr w:type="spellStart"/>
            <w:r w:rsidR="00891C09" w:rsidRPr="00BB29BF">
              <w:rPr>
                <w:rFonts w:ascii="Arial" w:hAnsi="Arial"/>
                <w:sz w:val="20"/>
                <w:szCs w:val="20"/>
              </w:rPr>
              <w:t>paub</w:t>
            </w:r>
            <w:proofErr w:type="spellEnd"/>
            <w:r w:rsidR="00891C09" w:rsidRPr="00BB29BF">
              <w:rPr>
                <w:rFonts w:ascii="Arial" w:hAnsi="Arial"/>
                <w:sz w:val="20"/>
                <w:szCs w:val="20"/>
              </w:rPr>
              <w:t xml:space="preserve"> </w:t>
            </w:r>
            <w:proofErr w:type="spellStart"/>
            <w:r w:rsidR="00891C09" w:rsidRPr="00BB29BF">
              <w:rPr>
                <w:rFonts w:ascii="Arial" w:hAnsi="Arial"/>
                <w:sz w:val="20"/>
                <w:szCs w:val="20"/>
              </w:rPr>
              <w:t>lus</w:t>
            </w:r>
            <w:proofErr w:type="spellEnd"/>
            <w:r w:rsidR="00891C09" w:rsidRPr="00BB29BF">
              <w:rPr>
                <w:rFonts w:ascii="Arial" w:hAnsi="Arial"/>
                <w:sz w:val="20"/>
                <w:szCs w:val="20"/>
              </w:rPr>
              <w:t xml:space="preserve"> zoo</w:t>
            </w:r>
          </w:p>
          <w:p w14:paraId="5C29B9E7" w14:textId="77777777" w:rsidR="00891C09" w:rsidRPr="00BB29BF" w:rsidRDefault="00891C09" w:rsidP="000F5769">
            <w:pPr>
              <w:rPr>
                <w:rFonts w:ascii="Arial" w:hAnsi="Arial"/>
                <w:sz w:val="20"/>
                <w:szCs w:val="20"/>
              </w:rPr>
            </w:pPr>
            <w:r>
              <w:rPr>
                <w:noProof/>
              </w:rPr>
              <w:drawing>
                <wp:inline distT="0" distB="0" distL="0" distR="0" wp14:anchorId="1B863398" wp14:editId="0676181A">
                  <wp:extent cx="149225" cy="109220"/>
                  <wp:effectExtent l="0" t="0" r="3175" b="508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B8754AA" wp14:editId="11C7F8F1">
                  <wp:extent cx="151891" cy="113919"/>
                  <wp:effectExtent l="0" t="0" r="0" b="0"/>
                  <wp:docPr id="2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47CDC9D4" w14:textId="77777777" w:rsidR="00891C09" w:rsidRPr="00BB29BF" w:rsidRDefault="00891C09" w:rsidP="000F5769">
            <w:pPr>
              <w:rPr>
                <w:rFonts w:ascii="Arial" w:hAnsi="Arial"/>
                <w:sz w:val="20"/>
                <w:szCs w:val="20"/>
              </w:rPr>
            </w:pPr>
            <w:r>
              <w:rPr>
                <w:noProof/>
              </w:rPr>
              <w:drawing>
                <wp:inline distT="0" distB="0" distL="0" distR="0" wp14:anchorId="3FA600B4" wp14:editId="5E75DA59">
                  <wp:extent cx="149225" cy="109220"/>
                  <wp:effectExtent l="0" t="0" r="3175" b="508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6A4663D1" wp14:editId="297040D0">
                  <wp:extent cx="151891" cy="113919"/>
                  <wp:effectExtent l="0" t="0" r="0" b="0"/>
                  <wp:docPr id="27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CC4ADF8" w14:textId="7CA3BB00" w:rsidR="00891C09" w:rsidRPr="00BB29BF" w:rsidRDefault="00891C09" w:rsidP="000F5769">
            <w:pPr>
              <w:rPr>
                <w:rFonts w:ascii="Arial" w:hAnsi="Arial"/>
                <w:b/>
                <w:bCs/>
                <w:sz w:val="20"/>
                <w:szCs w:val="20"/>
              </w:rPr>
            </w:pPr>
            <w:r w:rsidRPr="00BB29BF">
              <w:rPr>
                <w:rFonts w:ascii="Arial" w:hAnsi="Arial"/>
                <w:b/>
                <w:bCs/>
                <w:sz w:val="20"/>
                <w:szCs w:val="20"/>
              </w:rPr>
              <w:t xml:space="preserve">Tus (Cov)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w:t>
            </w:r>
            <w:r w:rsidR="007472DB">
              <w:rPr>
                <w:rFonts w:ascii="Arial" w:hAnsi="Arial"/>
                <w:sz w:val="20"/>
                <w:szCs w:val="20"/>
              </w:rPr>
              <w:t xml:space="preserve">, Tub </w:t>
            </w:r>
            <w:proofErr w:type="spellStart"/>
            <w:r w:rsidR="007472DB">
              <w:rPr>
                <w:rFonts w:ascii="Arial" w:hAnsi="Arial"/>
                <w:sz w:val="20"/>
                <w:szCs w:val="20"/>
              </w:rPr>
              <w:t>Ntxhais</w:t>
            </w:r>
            <w:proofErr w:type="spellEnd"/>
            <w:r w:rsidR="007472DB">
              <w:rPr>
                <w:rFonts w:ascii="Arial" w:hAnsi="Arial"/>
                <w:sz w:val="20"/>
                <w:szCs w:val="20"/>
              </w:rPr>
              <w:t xml:space="preserve"> </w:t>
            </w:r>
            <w:proofErr w:type="spellStart"/>
            <w:r w:rsidR="007472DB">
              <w:rPr>
                <w:rFonts w:ascii="Arial" w:hAnsi="Arial"/>
                <w:sz w:val="20"/>
                <w:szCs w:val="20"/>
              </w:rPr>
              <w:t>Kawm</w:t>
            </w:r>
            <w:proofErr w:type="spellEnd"/>
          </w:p>
        </w:tc>
      </w:tr>
      <w:tr w:rsidR="00891C09" w:rsidRPr="00BB29BF" w14:paraId="4A7CC44E" w14:textId="77777777" w:rsidTr="000F5769">
        <w:trPr>
          <w:trHeight w:val="2829"/>
        </w:trPr>
        <w:tc>
          <w:tcPr>
            <w:tcW w:w="3673" w:type="dxa"/>
          </w:tcPr>
          <w:p w14:paraId="67B8BA0F" w14:textId="052ADE05" w:rsidR="00891C09" w:rsidRPr="00BB29BF" w:rsidRDefault="00891C09" w:rsidP="000F5769">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5C6D05" w:rsidRPr="005C6D05">
              <w:rPr>
                <w:rFonts w:ascii="Arial" w:hAnsi="Arial"/>
                <w:sz w:val="20"/>
                <w:szCs w:val="20"/>
              </w:rPr>
              <w:t>Thaum</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nyeem</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nrov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nrov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ib</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nqe</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lus</w:t>
            </w:r>
            <w:proofErr w:type="spellEnd"/>
            <w:r w:rsidR="005C6D05" w:rsidRPr="005C6D05">
              <w:rPr>
                <w:rFonts w:ascii="Arial" w:hAnsi="Arial"/>
                <w:sz w:val="20"/>
                <w:szCs w:val="20"/>
              </w:rPr>
              <w:t xml:space="preserve"> luv </w:t>
            </w:r>
            <w:proofErr w:type="spellStart"/>
            <w:r w:rsidR="005C6D05" w:rsidRPr="005C6D05">
              <w:rPr>
                <w:rFonts w:ascii="Arial" w:hAnsi="Arial"/>
                <w:sz w:val="20"/>
                <w:szCs w:val="20"/>
              </w:rPr>
              <w:t>luv</w:t>
            </w:r>
            <w:proofErr w:type="spellEnd"/>
            <w:r w:rsidR="005C6D05" w:rsidRPr="005C6D05">
              <w:rPr>
                <w:rFonts w:ascii="Arial" w:hAnsi="Arial"/>
                <w:sz w:val="20"/>
                <w:szCs w:val="20"/>
              </w:rPr>
              <w:t xml:space="preserve"> tam sim no Nicky </w:t>
            </w:r>
            <w:proofErr w:type="spellStart"/>
            <w:r w:rsidR="005C6D05" w:rsidRPr="005C6D05">
              <w:rPr>
                <w:rFonts w:ascii="Arial" w:hAnsi="Arial"/>
                <w:sz w:val="20"/>
                <w:szCs w:val="20"/>
              </w:rPr>
              <w:t>teb</w:t>
            </w:r>
            <w:proofErr w:type="spellEnd"/>
            <w:r w:rsidR="005C6D05" w:rsidRPr="005C6D05">
              <w:rPr>
                <w:rFonts w:ascii="Arial" w:hAnsi="Arial"/>
                <w:sz w:val="20"/>
                <w:szCs w:val="20"/>
              </w:rPr>
              <w:t xml:space="preserve"> cov </w:t>
            </w:r>
            <w:proofErr w:type="spellStart"/>
            <w:r w:rsidR="005C6D05" w:rsidRPr="005C6D05">
              <w:rPr>
                <w:rFonts w:ascii="Arial" w:hAnsi="Arial"/>
                <w:sz w:val="20"/>
                <w:szCs w:val="20"/>
              </w:rPr>
              <w:t>lus</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nug</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wh</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nrog</w:t>
            </w:r>
            <w:proofErr w:type="spellEnd"/>
            <w:r w:rsidR="005C6D05" w:rsidRPr="005C6D05">
              <w:rPr>
                <w:rFonts w:ascii="Arial" w:hAnsi="Arial"/>
                <w:sz w:val="20"/>
                <w:szCs w:val="20"/>
              </w:rPr>
              <w:t xml:space="preserve"> cov </w:t>
            </w:r>
            <w:proofErr w:type="spellStart"/>
            <w:r w:rsidR="005C6D05" w:rsidRPr="005C6D05">
              <w:rPr>
                <w:rFonts w:ascii="Arial" w:hAnsi="Arial"/>
                <w:sz w:val="20"/>
                <w:szCs w:val="20"/>
              </w:rPr>
              <w:t>kab</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lus</w:t>
            </w:r>
            <w:proofErr w:type="spellEnd"/>
            <w:r w:rsidR="005C6D05" w:rsidRPr="005C6D05">
              <w:rPr>
                <w:rFonts w:ascii="Arial" w:hAnsi="Arial"/>
                <w:sz w:val="20"/>
                <w:szCs w:val="20"/>
              </w:rPr>
              <w:t xml:space="preserve"> luv </w:t>
            </w:r>
            <w:proofErr w:type="spellStart"/>
            <w:r w:rsidR="005C6D05" w:rsidRPr="005C6D05">
              <w:rPr>
                <w:rFonts w:ascii="Arial" w:hAnsi="Arial"/>
                <w:sz w:val="20"/>
                <w:szCs w:val="20"/>
              </w:rPr>
              <w:t>luv</w:t>
            </w:r>
            <w:proofErr w:type="spellEnd"/>
            <w:r w:rsidR="005C6D05" w:rsidRPr="005C6D05">
              <w:rPr>
                <w:rFonts w:ascii="Arial" w:hAnsi="Arial"/>
                <w:sz w:val="20"/>
                <w:szCs w:val="20"/>
              </w:rPr>
              <w:t xml:space="preserve"> </w:t>
            </w:r>
            <w:proofErr w:type="spellStart"/>
            <w:ins w:id="677" w:author="Kaxiong" w:date="2021-05-17T10:37:00Z">
              <w:r w:rsidR="00266E14">
                <w:rPr>
                  <w:rFonts w:ascii="Arial" w:hAnsi="Arial"/>
                  <w:sz w:val="20"/>
                  <w:szCs w:val="20"/>
                </w:rPr>
                <w:t>uas</w:t>
              </w:r>
              <w:proofErr w:type="spellEnd"/>
              <w:r w:rsidR="00266E14">
                <w:rPr>
                  <w:rFonts w:ascii="Arial" w:hAnsi="Arial"/>
                  <w:sz w:val="20"/>
                  <w:szCs w:val="20"/>
                </w:rPr>
                <w:t xml:space="preserve"> </w:t>
              </w:r>
              <w:proofErr w:type="spellStart"/>
              <w:r w:rsidR="00266E14">
                <w:rPr>
                  <w:rFonts w:ascii="Arial" w:hAnsi="Arial"/>
                  <w:sz w:val="20"/>
                  <w:szCs w:val="20"/>
                </w:rPr>
                <w:t>tsi</w:t>
              </w:r>
            </w:ins>
            <w:ins w:id="678" w:author="Kaxiong" w:date="2021-05-17T20:33:00Z">
              <w:r w:rsidR="00F71FEE">
                <w:rPr>
                  <w:rFonts w:ascii="Arial" w:hAnsi="Arial"/>
                  <w:sz w:val="20"/>
                  <w:szCs w:val="20"/>
                </w:rPr>
                <w:t>s</w:t>
              </w:r>
            </w:ins>
            <w:proofErr w:type="spellEnd"/>
            <w:ins w:id="679" w:author="Kaxiong" w:date="2021-05-17T10:37:00Z">
              <w:r w:rsidR="00266E14">
                <w:rPr>
                  <w:rFonts w:ascii="Arial" w:hAnsi="Arial"/>
                  <w:sz w:val="20"/>
                  <w:szCs w:val="20"/>
                </w:rPr>
                <w:t xml:space="preserve"> </w:t>
              </w:r>
              <w:proofErr w:type="spellStart"/>
              <w:r w:rsidR="00266E14">
                <w:rPr>
                  <w:rFonts w:ascii="Arial" w:hAnsi="Arial"/>
                  <w:sz w:val="20"/>
                  <w:szCs w:val="20"/>
                </w:rPr>
                <w:t>tiav</w:t>
              </w:r>
              <w:proofErr w:type="spellEnd"/>
              <w:r w:rsidR="00266E14">
                <w:rPr>
                  <w:rFonts w:ascii="Arial" w:hAnsi="Arial"/>
                  <w:sz w:val="20"/>
                  <w:szCs w:val="20"/>
                </w:rPr>
                <w:t xml:space="preserve"> </w:t>
              </w:r>
            </w:ins>
            <w:proofErr w:type="spellStart"/>
            <w:r w:rsidR="005C6D05" w:rsidRPr="005C6D05">
              <w:rPr>
                <w:rFonts w:ascii="Arial" w:hAnsi="Arial"/>
                <w:sz w:val="20"/>
                <w:szCs w:val="20"/>
              </w:rPr>
              <w:t>hauv</w:t>
            </w:r>
            <w:proofErr w:type="spellEnd"/>
            <w:r w:rsidR="005C6D05" w:rsidRPr="005C6D05">
              <w:rPr>
                <w:rFonts w:ascii="Arial" w:hAnsi="Arial"/>
                <w:sz w:val="20"/>
                <w:szCs w:val="20"/>
              </w:rPr>
              <w:t xml:space="preserve"> 65</w:t>
            </w:r>
            <w:r w:rsidR="008F378D">
              <w:rPr>
                <w:rFonts w:ascii="Arial" w:hAnsi="Arial"/>
                <w:sz w:val="20"/>
                <w:szCs w:val="20"/>
              </w:rPr>
              <w:t xml:space="preserve"> </w:t>
            </w:r>
            <w:proofErr w:type="spellStart"/>
            <w:r w:rsidR="008F378D">
              <w:rPr>
                <w:rFonts w:ascii="Arial" w:hAnsi="Arial"/>
                <w:sz w:val="20"/>
                <w:szCs w:val="20"/>
              </w:rPr>
              <w:t>feem</w:t>
            </w:r>
            <w:proofErr w:type="spellEnd"/>
            <w:r w:rsidR="008F378D">
              <w:rPr>
                <w:rFonts w:ascii="Arial" w:hAnsi="Arial"/>
                <w:sz w:val="20"/>
                <w:szCs w:val="20"/>
              </w:rPr>
              <w:t xml:space="preserve"> </w:t>
            </w:r>
            <w:proofErr w:type="spellStart"/>
            <w:r w:rsidR="008F378D">
              <w:rPr>
                <w:rFonts w:ascii="Arial" w:hAnsi="Arial"/>
                <w:sz w:val="20"/>
                <w:szCs w:val="20"/>
              </w:rPr>
              <w:t>puas</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ntawm</w:t>
            </w:r>
            <w:proofErr w:type="spellEnd"/>
            <w:r w:rsidR="005C6D05" w:rsidRPr="005C6D05">
              <w:rPr>
                <w:rFonts w:ascii="Arial" w:hAnsi="Arial"/>
                <w:sz w:val="20"/>
                <w:szCs w:val="20"/>
              </w:rPr>
              <w:t xml:space="preserve"> </w:t>
            </w:r>
            <w:del w:id="680" w:author="Kaxiong" w:date="2021-05-17T10:38:00Z">
              <w:r w:rsidR="005C6D05" w:rsidRPr="005C6D05" w:rsidDel="00266E14">
                <w:rPr>
                  <w:rFonts w:ascii="Arial" w:hAnsi="Arial"/>
                  <w:sz w:val="20"/>
                  <w:szCs w:val="20"/>
                </w:rPr>
                <w:delText>cov sij</w:delText>
              </w:r>
              <w:r w:rsidR="008F378D" w:rsidDel="00266E14">
                <w:rPr>
                  <w:rFonts w:ascii="Arial" w:hAnsi="Arial"/>
                  <w:sz w:val="20"/>
                  <w:szCs w:val="20"/>
                </w:rPr>
                <w:delText xml:space="preserve"> </w:delText>
              </w:r>
              <w:r w:rsidR="005C6D05" w:rsidRPr="005C6D05" w:rsidDel="00266E14">
                <w:rPr>
                  <w:rFonts w:ascii="Arial" w:hAnsi="Arial"/>
                  <w:sz w:val="20"/>
                  <w:szCs w:val="20"/>
                </w:rPr>
                <w:delText>hawm</w:delText>
              </w:r>
            </w:del>
            <w:ins w:id="681" w:author="Kaxiong" w:date="2021-05-17T10:38:00Z">
              <w:r w:rsidR="00266E14">
                <w:rPr>
                  <w:rFonts w:ascii="Arial" w:hAnsi="Arial"/>
                  <w:sz w:val="20"/>
                  <w:szCs w:val="20"/>
                </w:rPr>
                <w:t xml:space="preserve">cov </w:t>
              </w:r>
              <w:proofErr w:type="spellStart"/>
              <w:r w:rsidR="00266E14">
                <w:rPr>
                  <w:rFonts w:ascii="Arial" w:hAnsi="Arial"/>
                  <w:sz w:val="20"/>
                  <w:szCs w:val="20"/>
                </w:rPr>
                <w:t>tsam</w:t>
              </w:r>
              <w:proofErr w:type="spellEnd"/>
              <w:r w:rsidR="00266E14">
                <w:rPr>
                  <w:rFonts w:ascii="Arial" w:hAnsi="Arial"/>
                  <w:sz w:val="20"/>
                  <w:szCs w:val="20"/>
                </w:rPr>
                <w:t xml:space="preserve"> </w:t>
              </w:r>
              <w:proofErr w:type="spellStart"/>
              <w:r w:rsidR="00266E14">
                <w:rPr>
                  <w:rFonts w:ascii="Arial" w:hAnsi="Arial"/>
                  <w:sz w:val="20"/>
                  <w:szCs w:val="20"/>
                </w:rPr>
                <w:t>thawj</w:t>
              </w:r>
              <w:proofErr w:type="spellEnd"/>
              <w:r w:rsidR="00266E14">
                <w:rPr>
                  <w:rFonts w:ascii="Arial" w:hAnsi="Arial"/>
                  <w:sz w:val="20"/>
                  <w:szCs w:val="20"/>
                </w:rPr>
                <w:t xml:space="preserve"> </w:t>
              </w:r>
              <w:proofErr w:type="spellStart"/>
              <w:r w:rsidR="00266E14">
                <w:rPr>
                  <w:rFonts w:ascii="Arial" w:hAnsi="Arial"/>
                  <w:sz w:val="20"/>
                  <w:szCs w:val="20"/>
                </w:rPr>
                <w:t>ua</w:t>
              </w:r>
              <w:proofErr w:type="spellEnd"/>
              <w:r w:rsidR="00266E14">
                <w:rPr>
                  <w:rFonts w:ascii="Arial" w:hAnsi="Arial"/>
                  <w:sz w:val="20"/>
                  <w:szCs w:val="20"/>
                </w:rPr>
                <w:t xml:space="preserve"> tau</w:t>
              </w:r>
            </w:ins>
            <w:r w:rsidR="005C6D05" w:rsidRPr="005C6D05">
              <w:rPr>
                <w:rFonts w:ascii="Arial" w:hAnsi="Arial"/>
                <w:sz w:val="20"/>
                <w:szCs w:val="20"/>
              </w:rPr>
              <w:t xml:space="preserve"> </w:t>
            </w:r>
            <w:proofErr w:type="spellStart"/>
            <w:r w:rsidR="005C6D05" w:rsidRPr="005C6D05">
              <w:rPr>
                <w:rFonts w:ascii="Arial" w:hAnsi="Arial"/>
                <w:sz w:val="20"/>
                <w:szCs w:val="20"/>
              </w:rPr>
              <w:t>nthuav</w:t>
            </w:r>
            <w:proofErr w:type="spellEnd"/>
            <w:r w:rsidR="005C6D05" w:rsidRPr="005C6D05">
              <w:rPr>
                <w:rFonts w:ascii="Arial" w:hAnsi="Arial"/>
                <w:sz w:val="20"/>
                <w:szCs w:val="20"/>
              </w:rPr>
              <w:t xml:space="preserve"> </w:t>
            </w:r>
            <w:proofErr w:type="spellStart"/>
            <w:r w:rsidR="005C6D05" w:rsidRPr="005C6D05">
              <w:rPr>
                <w:rFonts w:ascii="Arial" w:hAnsi="Arial"/>
                <w:sz w:val="20"/>
                <w:szCs w:val="20"/>
              </w:rPr>
              <w:t>tawm</w:t>
            </w:r>
            <w:proofErr w:type="spellEnd"/>
            <w:r w:rsidR="005C6D05" w:rsidRPr="005C6D05">
              <w:rPr>
                <w:rFonts w:ascii="Arial" w:hAnsi="Arial"/>
                <w:sz w:val="20"/>
                <w:szCs w:val="20"/>
              </w:rPr>
              <w:t>.</w:t>
            </w:r>
          </w:p>
        </w:tc>
        <w:tc>
          <w:tcPr>
            <w:tcW w:w="6783" w:type="dxa"/>
            <w:vMerge/>
          </w:tcPr>
          <w:p w14:paraId="34C6D241" w14:textId="77777777" w:rsidR="00891C09" w:rsidRPr="00BB29BF" w:rsidRDefault="00891C09" w:rsidP="000F5769">
            <w:pPr>
              <w:rPr>
                <w:rFonts w:ascii="Arial" w:hAnsi="Arial"/>
                <w:sz w:val="20"/>
                <w:szCs w:val="20"/>
              </w:rPr>
            </w:pPr>
          </w:p>
        </w:tc>
      </w:tr>
    </w:tbl>
    <w:p w14:paraId="2F83C31F" w14:textId="43DD6C74" w:rsidR="00891C09" w:rsidRPr="00BB29BF" w:rsidRDefault="00891C09" w:rsidP="00891C0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w:t>
      </w:r>
      <w:r w:rsidR="00B87F45">
        <w:rPr>
          <w:rFonts w:ascii="Arial" w:hAnsi="Arial"/>
          <w:sz w:val="20"/>
          <w:szCs w:val="20"/>
        </w:rPr>
        <w:t>1</w:t>
      </w:r>
      <w:r w:rsidRPr="003F7065">
        <w:rPr>
          <w:rFonts w:ascii="Arial" w:hAnsi="Arial"/>
          <w:sz w:val="20"/>
          <w:szCs w:val="20"/>
        </w:rPr>
        <w:t>,</w:t>
      </w:r>
      <w:r w:rsidRPr="0090114B">
        <w:rPr>
          <w:rFonts w:ascii="Arial" w:hAnsi="Arial"/>
          <w:sz w:val="20"/>
          <w:szCs w:val="20"/>
        </w:rPr>
        <w:t xml:space="preserve"> </w:t>
      </w:r>
      <w:r w:rsidR="00B87F45" w:rsidRPr="00B87F45">
        <w:rPr>
          <w:rFonts w:ascii="Arial" w:hAnsi="Arial"/>
          <w:sz w:val="20"/>
          <w:szCs w:val="20"/>
        </w:rPr>
        <w:t xml:space="preserve">Nicky </w:t>
      </w:r>
      <w:proofErr w:type="spellStart"/>
      <w:r w:rsidR="00B87F45" w:rsidRPr="00B87F45">
        <w:rPr>
          <w:rFonts w:ascii="Arial" w:hAnsi="Arial"/>
          <w:sz w:val="20"/>
          <w:szCs w:val="20"/>
        </w:rPr>
        <w:t>yuav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piav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qhia</w:t>
      </w:r>
      <w:proofErr w:type="spellEnd"/>
      <w:r w:rsidR="00B87F45" w:rsidRPr="00B87F45">
        <w:rPr>
          <w:rFonts w:ascii="Arial" w:hAnsi="Arial"/>
          <w:sz w:val="20"/>
          <w:szCs w:val="20"/>
        </w:rPr>
        <w:t xml:space="preserve"> cov </w:t>
      </w:r>
      <w:del w:id="682" w:author="Kaxiong" w:date="2021-05-17T10:57:00Z">
        <w:r w:rsidR="00861FB2" w:rsidDel="0096453E">
          <w:rPr>
            <w:rFonts w:ascii="Arial" w:hAnsi="Arial"/>
            <w:sz w:val="20"/>
            <w:szCs w:val="20"/>
          </w:rPr>
          <w:delText>txheej txheem</w:delText>
        </w:r>
      </w:del>
      <w:proofErr w:type="spellStart"/>
      <w:ins w:id="683" w:author="Kaxiong" w:date="2021-05-17T10:57:00Z">
        <w:r w:rsidR="0096453E">
          <w:rPr>
            <w:rFonts w:ascii="Arial" w:hAnsi="Arial"/>
            <w:sz w:val="20"/>
            <w:szCs w:val="20"/>
          </w:rPr>
          <w:t>khoom</w:t>
        </w:r>
      </w:ins>
      <w:proofErr w:type="spellEnd"/>
      <w:ins w:id="684" w:author="Kaxiong" w:date="2021-05-17T10:58:00Z">
        <w:r w:rsidR="0096453E">
          <w:rPr>
            <w:rFonts w:ascii="Arial" w:hAnsi="Arial"/>
            <w:sz w:val="20"/>
            <w:szCs w:val="20"/>
          </w:rPr>
          <w:t xml:space="preserve"> </w:t>
        </w:r>
        <w:proofErr w:type="spellStart"/>
        <w:r w:rsidR="0096453E">
          <w:rPr>
            <w:rFonts w:ascii="Arial" w:hAnsi="Arial"/>
            <w:sz w:val="20"/>
            <w:szCs w:val="20"/>
          </w:rPr>
          <w:t>nrog</w:t>
        </w:r>
      </w:ins>
      <w:proofErr w:type="spellEnd"/>
      <w:r w:rsidR="00B87F45" w:rsidRPr="00B87F45">
        <w:rPr>
          <w:rFonts w:ascii="Arial" w:hAnsi="Arial"/>
          <w:sz w:val="20"/>
          <w:szCs w:val="20"/>
        </w:rPr>
        <w:t xml:space="preserve"> 3-4 </w:t>
      </w:r>
      <w:proofErr w:type="spellStart"/>
      <w:r w:rsidR="00B87F45" w:rsidRPr="00B87F45">
        <w:rPr>
          <w:rFonts w:ascii="Arial" w:hAnsi="Arial"/>
          <w:sz w:val="20"/>
          <w:szCs w:val="20"/>
        </w:rPr>
        <w:t>tus</w:t>
      </w:r>
      <w:proofErr w:type="spellEnd"/>
      <w:r w:rsidR="00B87F45" w:rsidRPr="00B87F45">
        <w:rPr>
          <w:rFonts w:ascii="Arial" w:hAnsi="Arial"/>
          <w:sz w:val="20"/>
          <w:szCs w:val="20"/>
        </w:rPr>
        <w:t xml:space="preserve"> </w:t>
      </w:r>
      <w:del w:id="685" w:author="Kaxiong" w:date="2021-05-17T10:58:00Z">
        <w:r w:rsidR="00B87F45" w:rsidRPr="00B87F45" w:rsidDel="0096453E">
          <w:rPr>
            <w:rFonts w:ascii="Arial" w:hAnsi="Arial"/>
            <w:sz w:val="20"/>
            <w:szCs w:val="20"/>
          </w:rPr>
          <w:delText>cwj pwm</w:delText>
        </w:r>
      </w:del>
      <w:proofErr w:type="spellStart"/>
      <w:ins w:id="686" w:author="Kaxiong" w:date="2021-05-17T10:58:00Z">
        <w:r w:rsidR="0096453E">
          <w:rPr>
            <w:rFonts w:ascii="Arial" w:hAnsi="Arial"/>
            <w:sz w:val="20"/>
            <w:szCs w:val="20"/>
          </w:rPr>
          <w:t>yee</w:t>
        </w:r>
      </w:ins>
      <w:ins w:id="687" w:author="Kaxiong" w:date="2021-05-17T20:35:00Z">
        <w:r w:rsidR="00F71FEE">
          <w:rPr>
            <w:rFonts w:ascii="Arial" w:hAnsi="Arial"/>
            <w:sz w:val="20"/>
            <w:szCs w:val="20"/>
          </w:rPr>
          <w:t>b</w:t>
        </w:r>
      </w:ins>
      <w:proofErr w:type="spellEnd"/>
      <w:ins w:id="688" w:author="Kaxiong" w:date="2021-05-17T10:58:00Z">
        <w:r w:rsidR="0096453E">
          <w:rPr>
            <w:rFonts w:ascii="Arial" w:hAnsi="Arial"/>
            <w:sz w:val="20"/>
            <w:szCs w:val="20"/>
          </w:rPr>
          <w:t xml:space="preserve"> yam</w:t>
        </w:r>
      </w:ins>
      <w:r w:rsidR="00B87F45" w:rsidRPr="00B87F45">
        <w:rPr>
          <w:rFonts w:ascii="Arial" w:hAnsi="Arial"/>
          <w:sz w:val="20"/>
          <w:szCs w:val="20"/>
        </w:rPr>
        <w:t xml:space="preserve"> </w:t>
      </w:r>
      <w:proofErr w:type="spellStart"/>
      <w:r w:rsidR="00B87F45" w:rsidRPr="00B87F45">
        <w:rPr>
          <w:rFonts w:ascii="Arial" w:hAnsi="Arial"/>
          <w:sz w:val="20"/>
          <w:szCs w:val="20"/>
        </w:rPr>
        <w:t>hauv</w:t>
      </w:r>
      <w:proofErr w:type="spellEnd"/>
      <w:r w:rsidR="00B87F45" w:rsidRPr="00B87F45">
        <w:rPr>
          <w:rFonts w:ascii="Arial" w:hAnsi="Arial"/>
          <w:sz w:val="20"/>
          <w:szCs w:val="20"/>
        </w:rPr>
        <w:t xml:space="preserve"> 80</w:t>
      </w:r>
      <w:r w:rsidR="00E76871">
        <w:rPr>
          <w:rFonts w:ascii="Arial" w:hAnsi="Arial"/>
          <w:sz w:val="20"/>
          <w:szCs w:val="20"/>
        </w:rPr>
        <w:t xml:space="preserve"> </w:t>
      </w:r>
      <w:proofErr w:type="spellStart"/>
      <w:r w:rsidR="00E76871">
        <w:rPr>
          <w:rFonts w:ascii="Arial" w:hAnsi="Arial"/>
          <w:sz w:val="20"/>
          <w:szCs w:val="20"/>
        </w:rPr>
        <w:t>feem</w:t>
      </w:r>
      <w:proofErr w:type="spellEnd"/>
      <w:r w:rsidR="00E76871">
        <w:rPr>
          <w:rFonts w:ascii="Arial" w:hAnsi="Arial"/>
          <w:sz w:val="20"/>
          <w:szCs w:val="20"/>
        </w:rPr>
        <w:t xml:space="preserve"> </w:t>
      </w:r>
      <w:proofErr w:type="spellStart"/>
      <w:r w:rsidR="00E76871">
        <w:rPr>
          <w:rFonts w:ascii="Arial" w:hAnsi="Arial"/>
          <w:sz w:val="20"/>
          <w:szCs w:val="20"/>
        </w:rPr>
        <w:t>puas</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ntawm</w:t>
      </w:r>
      <w:proofErr w:type="spellEnd"/>
      <w:r w:rsidR="00B87F45" w:rsidRPr="00B87F45">
        <w:rPr>
          <w:rFonts w:ascii="Arial" w:hAnsi="Arial"/>
          <w:sz w:val="20"/>
          <w:szCs w:val="20"/>
        </w:rPr>
        <w:t xml:space="preserve"> cov </w:t>
      </w:r>
      <w:del w:id="689" w:author="Kaxiong" w:date="2021-05-17T10:58:00Z">
        <w:r w:rsidR="00B87F45" w:rsidRPr="00B87F45" w:rsidDel="0096453E">
          <w:rPr>
            <w:rFonts w:ascii="Arial" w:hAnsi="Arial"/>
            <w:sz w:val="20"/>
            <w:szCs w:val="20"/>
          </w:rPr>
          <w:delText>cib f</w:delText>
        </w:r>
      </w:del>
      <w:del w:id="690" w:author="Kaxiong" w:date="2021-05-17T10:59:00Z">
        <w:r w:rsidR="00B87F45" w:rsidRPr="00B87F45" w:rsidDel="0096453E">
          <w:rPr>
            <w:rFonts w:ascii="Arial" w:hAnsi="Arial"/>
            <w:sz w:val="20"/>
            <w:szCs w:val="20"/>
          </w:rPr>
          <w:delText>im</w:delText>
        </w:r>
      </w:del>
      <w:proofErr w:type="spellStart"/>
      <w:ins w:id="691" w:author="Kaxiong" w:date="2021-05-17T10:59:00Z">
        <w:r w:rsidR="0096453E">
          <w:rPr>
            <w:rFonts w:ascii="Arial" w:hAnsi="Arial"/>
            <w:sz w:val="20"/>
            <w:szCs w:val="20"/>
          </w:rPr>
          <w:t>tsam</w:t>
        </w:r>
        <w:proofErr w:type="spellEnd"/>
        <w:r w:rsidR="0096453E">
          <w:rPr>
            <w:rFonts w:ascii="Arial" w:hAnsi="Arial"/>
            <w:sz w:val="20"/>
            <w:szCs w:val="20"/>
          </w:rPr>
          <w:t xml:space="preserve"> </w:t>
        </w:r>
        <w:proofErr w:type="spellStart"/>
        <w:r w:rsidR="0096453E">
          <w:rPr>
            <w:rFonts w:ascii="Arial" w:hAnsi="Arial"/>
            <w:sz w:val="20"/>
            <w:szCs w:val="20"/>
          </w:rPr>
          <w:t>thawj</w:t>
        </w:r>
        <w:proofErr w:type="spellEnd"/>
        <w:r w:rsidR="0096453E">
          <w:rPr>
            <w:rFonts w:ascii="Arial" w:hAnsi="Arial"/>
            <w:sz w:val="20"/>
            <w:szCs w:val="20"/>
          </w:rPr>
          <w:t xml:space="preserve"> </w:t>
        </w:r>
        <w:proofErr w:type="spellStart"/>
        <w:r w:rsidR="0096453E">
          <w:rPr>
            <w:rFonts w:ascii="Arial" w:hAnsi="Arial"/>
            <w:sz w:val="20"/>
            <w:szCs w:val="20"/>
          </w:rPr>
          <w:t>uas</w:t>
        </w:r>
        <w:proofErr w:type="spellEnd"/>
        <w:r w:rsidR="0096453E">
          <w:rPr>
            <w:rFonts w:ascii="Arial" w:hAnsi="Arial"/>
            <w:sz w:val="20"/>
            <w:szCs w:val="20"/>
          </w:rPr>
          <w:t xml:space="preserve"> </w:t>
        </w:r>
        <w:proofErr w:type="spellStart"/>
        <w:r w:rsidR="0096453E">
          <w:rPr>
            <w:rFonts w:ascii="Arial" w:hAnsi="Arial"/>
            <w:sz w:val="20"/>
            <w:szCs w:val="20"/>
          </w:rPr>
          <w:t>nthuav</w:t>
        </w:r>
      </w:ins>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qhia</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raws</w:t>
      </w:r>
      <w:proofErr w:type="spellEnd"/>
      <w:r w:rsidR="00B87F45" w:rsidRPr="00B87F45">
        <w:rPr>
          <w:rFonts w:ascii="Arial" w:hAnsi="Arial"/>
          <w:sz w:val="20"/>
          <w:szCs w:val="20"/>
        </w:rPr>
        <w:t xml:space="preserve"> li </w:t>
      </w:r>
      <w:ins w:id="692" w:author="Kaxiong" w:date="2021-05-17T10:59:00Z">
        <w:r w:rsidR="0096453E">
          <w:rPr>
            <w:rFonts w:ascii="Arial" w:hAnsi="Arial"/>
            <w:sz w:val="20"/>
            <w:szCs w:val="20"/>
          </w:rPr>
          <w:t xml:space="preserve">tau </w:t>
        </w:r>
      </w:ins>
      <w:proofErr w:type="spellStart"/>
      <w:r w:rsidR="00B87F45" w:rsidRPr="00B87F45">
        <w:rPr>
          <w:rFonts w:ascii="Arial" w:hAnsi="Arial"/>
          <w:sz w:val="20"/>
          <w:szCs w:val="20"/>
        </w:rPr>
        <w:t>ntsuas</w:t>
      </w:r>
      <w:proofErr w:type="spellEnd"/>
      <w:r w:rsidR="00B87F45" w:rsidRPr="00B87F45">
        <w:rPr>
          <w:rFonts w:ascii="Arial" w:hAnsi="Arial"/>
          <w:sz w:val="20"/>
          <w:szCs w:val="20"/>
        </w:rPr>
        <w:t xml:space="preserve"> los </w:t>
      </w:r>
      <w:proofErr w:type="spellStart"/>
      <w:r w:rsidR="00B87F45" w:rsidRPr="00B87F45">
        <w:rPr>
          <w:rFonts w:ascii="Arial" w:hAnsi="Arial"/>
          <w:sz w:val="20"/>
          <w:szCs w:val="20"/>
        </w:rPr>
        <w:t>ntawm</w:t>
      </w:r>
      <w:proofErr w:type="spellEnd"/>
      <w:r w:rsidR="00B87F45" w:rsidRPr="00B87F45">
        <w:rPr>
          <w:rFonts w:ascii="Arial" w:hAnsi="Arial"/>
          <w:sz w:val="20"/>
          <w:szCs w:val="20"/>
        </w:rPr>
        <w:t xml:space="preserve"> LSHS cov </w:t>
      </w:r>
      <w:proofErr w:type="spellStart"/>
      <w:r w:rsidR="00B87F45" w:rsidRPr="00B87F45">
        <w:rPr>
          <w:rFonts w:ascii="Arial" w:hAnsi="Arial"/>
          <w:sz w:val="20"/>
          <w:szCs w:val="20"/>
        </w:rPr>
        <w:t>ntaub</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ntawv</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thiab</w:t>
      </w:r>
      <w:proofErr w:type="spellEnd"/>
      <w:r w:rsidR="00B87F45" w:rsidRPr="00B87F45">
        <w:rPr>
          <w:rFonts w:ascii="Arial" w:hAnsi="Arial"/>
          <w:sz w:val="20"/>
          <w:szCs w:val="20"/>
        </w:rPr>
        <w:t xml:space="preserve"> </w:t>
      </w:r>
      <w:proofErr w:type="spellStart"/>
      <w:r w:rsidR="00B87F45" w:rsidRPr="00B87F45">
        <w:rPr>
          <w:rFonts w:ascii="Arial" w:hAnsi="Arial"/>
          <w:sz w:val="20"/>
          <w:szCs w:val="20"/>
        </w:rPr>
        <w:t>kev</w:t>
      </w:r>
      <w:proofErr w:type="spellEnd"/>
      <w:r w:rsidR="00B87F45" w:rsidRPr="00B87F45">
        <w:rPr>
          <w:rFonts w:ascii="Arial" w:hAnsi="Arial"/>
          <w:sz w:val="20"/>
          <w:szCs w:val="20"/>
        </w:rPr>
        <w:t xml:space="preserve"> </w:t>
      </w:r>
      <w:del w:id="693" w:author="Kaxiong" w:date="2021-05-17T11:00:00Z">
        <w:r w:rsidR="00B87F45" w:rsidRPr="00B87F45" w:rsidDel="0096453E">
          <w:rPr>
            <w:rFonts w:ascii="Arial" w:hAnsi="Arial"/>
            <w:sz w:val="20"/>
            <w:szCs w:val="20"/>
          </w:rPr>
          <w:delText>saib xyuas</w:delText>
        </w:r>
      </w:del>
      <w:proofErr w:type="spellStart"/>
      <w:ins w:id="694" w:author="Kaxiong" w:date="2021-05-17T11:00:00Z">
        <w:r w:rsidR="0096453E">
          <w:rPr>
            <w:rFonts w:ascii="Arial" w:hAnsi="Arial"/>
            <w:sz w:val="20"/>
            <w:szCs w:val="20"/>
          </w:rPr>
          <w:t>soj</w:t>
        </w:r>
        <w:proofErr w:type="spellEnd"/>
        <w:r w:rsidR="0096453E">
          <w:rPr>
            <w:rFonts w:ascii="Arial" w:hAnsi="Arial"/>
            <w:sz w:val="20"/>
            <w:szCs w:val="20"/>
          </w:rPr>
          <w:t xml:space="preserve"> </w:t>
        </w:r>
        <w:proofErr w:type="spellStart"/>
        <w:r w:rsidR="0096453E">
          <w:rPr>
            <w:rFonts w:ascii="Arial" w:hAnsi="Arial"/>
            <w:sz w:val="20"/>
            <w:szCs w:val="20"/>
          </w:rPr>
          <w:t>ntsuam</w:t>
        </w:r>
      </w:ins>
      <w:proofErr w:type="spellEnd"/>
      <w:r w:rsidR="00B87F45" w:rsidRPr="00B87F45">
        <w:rPr>
          <w:rFonts w:ascii="Arial" w:hAnsi="Arial"/>
          <w:sz w:val="20"/>
          <w:szCs w:val="20"/>
        </w:rPr>
        <w:t>.</w:t>
      </w:r>
    </w:p>
    <w:p w14:paraId="6CE14D7B" w14:textId="278105DB" w:rsidR="00891C09" w:rsidRPr="00BB29BF" w:rsidRDefault="00891C09" w:rsidP="00891C0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del w:id="695" w:author="Kaxiong" w:date="2021-05-17T11:00:00Z">
        <w:r w:rsidDel="0096453E">
          <w:rPr>
            <w:rFonts w:ascii="Arial" w:hAnsi="Arial"/>
            <w:sz w:val="20"/>
            <w:szCs w:val="20"/>
          </w:rPr>
          <w:delText>Peb</w:delText>
        </w:r>
      </w:del>
      <w:ins w:id="696" w:author="Kaxiong" w:date="2021-05-17T11:00:00Z">
        <w:r w:rsidR="0096453E">
          <w:rPr>
            <w:rFonts w:ascii="Arial" w:hAnsi="Arial"/>
            <w:sz w:val="20"/>
            <w:szCs w:val="20"/>
          </w:rPr>
          <w:t>Rau</w:t>
        </w:r>
      </w:ins>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del w:id="697" w:author="Kaxiong" w:date="2021-05-17T11:03:00Z">
        <w:r w:rsidDel="0096453E">
          <w:rPr>
            <w:rFonts w:ascii="Arial" w:hAnsi="Arial"/>
            <w:sz w:val="20"/>
            <w:szCs w:val="20"/>
          </w:rPr>
          <w:delText>0</w:delText>
        </w:r>
      </w:del>
      <w:ins w:id="698" w:author="Kaxiong" w:date="2021-05-17T11:03:00Z">
        <w:r w:rsidR="0096453E">
          <w:rPr>
            <w:rFonts w:ascii="Arial" w:hAnsi="Arial"/>
            <w:sz w:val="20"/>
            <w:szCs w:val="20"/>
          </w:rPr>
          <w:t>1</w:t>
        </w:r>
      </w:ins>
      <w:r w:rsidRPr="003F7065">
        <w:rPr>
          <w:rFonts w:ascii="Arial" w:hAnsi="Arial"/>
          <w:sz w:val="20"/>
          <w:szCs w:val="20"/>
        </w:rPr>
        <w:t>,</w:t>
      </w:r>
      <w:r>
        <w:rPr>
          <w:rFonts w:ascii="Arial" w:hAnsi="Arial"/>
          <w:sz w:val="20"/>
          <w:szCs w:val="20"/>
        </w:rPr>
        <w:t xml:space="preserve"> </w:t>
      </w:r>
      <w:proofErr w:type="spellStart"/>
      <w:r w:rsidR="00552B1A" w:rsidRPr="00326392">
        <w:rPr>
          <w:rFonts w:ascii="Arial" w:hAnsi="Arial"/>
          <w:sz w:val="20"/>
          <w:szCs w:val="20"/>
        </w:rPr>
        <w:t>thaum</w:t>
      </w:r>
      <w:proofErr w:type="spellEnd"/>
      <w:r w:rsidR="00552B1A" w:rsidRPr="00326392">
        <w:rPr>
          <w:rFonts w:ascii="Arial" w:hAnsi="Arial"/>
          <w:sz w:val="20"/>
          <w:szCs w:val="20"/>
        </w:rPr>
        <w:t xml:space="preserve"> </w:t>
      </w:r>
      <w:del w:id="699" w:author="Kaxiong" w:date="2021-05-17T11:03:00Z">
        <w:r w:rsidR="00552B1A" w:rsidRPr="00326392" w:rsidDel="0096453E">
          <w:rPr>
            <w:rFonts w:ascii="Arial" w:hAnsi="Arial"/>
            <w:sz w:val="20"/>
            <w:szCs w:val="20"/>
          </w:rPr>
          <w:delText>raug</w:delText>
        </w:r>
      </w:del>
      <w:ins w:id="700" w:author="Kaxiong" w:date="2021-05-17T11:03:00Z">
        <w:r w:rsidR="0096453E">
          <w:rPr>
            <w:rFonts w:ascii="Arial" w:hAnsi="Arial"/>
            <w:sz w:val="20"/>
            <w:szCs w:val="20"/>
          </w:rPr>
          <w:t>tau</w:t>
        </w:r>
      </w:ins>
      <w:r w:rsidR="00552B1A" w:rsidRPr="00326392">
        <w:rPr>
          <w:rFonts w:ascii="Arial" w:hAnsi="Arial"/>
          <w:sz w:val="20"/>
          <w:szCs w:val="20"/>
        </w:rPr>
        <w:t xml:space="preserve"> </w:t>
      </w:r>
      <w:proofErr w:type="spellStart"/>
      <w:r w:rsidR="00552B1A" w:rsidRPr="00326392">
        <w:rPr>
          <w:rFonts w:ascii="Arial" w:hAnsi="Arial"/>
          <w:sz w:val="20"/>
          <w:szCs w:val="20"/>
        </w:rPr>
        <w:t>nug</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kom</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piav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qhia</w:t>
      </w:r>
      <w:proofErr w:type="spellEnd"/>
      <w:r w:rsidR="00552B1A" w:rsidRPr="00326392">
        <w:rPr>
          <w:rFonts w:ascii="Arial" w:hAnsi="Arial"/>
          <w:sz w:val="20"/>
          <w:szCs w:val="20"/>
        </w:rPr>
        <w:t>, los</w:t>
      </w:r>
      <w:r w:rsidR="00552B1A">
        <w:rPr>
          <w:rFonts w:ascii="Arial" w:hAnsi="Arial"/>
          <w:sz w:val="20"/>
          <w:szCs w:val="20"/>
        </w:rPr>
        <w:t xml:space="preserve"> </w:t>
      </w:r>
      <w:r w:rsidR="00552B1A" w:rsidRPr="00326392">
        <w:rPr>
          <w:rFonts w:ascii="Arial" w:hAnsi="Arial"/>
          <w:sz w:val="20"/>
          <w:szCs w:val="20"/>
        </w:rPr>
        <w:t xml:space="preserve">sis </w:t>
      </w:r>
      <w:proofErr w:type="spellStart"/>
      <w:r w:rsidR="00552B1A" w:rsidRPr="00326392">
        <w:rPr>
          <w:rFonts w:ascii="Arial" w:hAnsi="Arial"/>
          <w:sz w:val="20"/>
          <w:szCs w:val="20"/>
        </w:rPr>
        <w:t>teb</w:t>
      </w:r>
      <w:proofErr w:type="spellEnd"/>
      <w:r w:rsidR="00552B1A" w:rsidRPr="00326392">
        <w:rPr>
          <w:rFonts w:ascii="Arial" w:hAnsi="Arial"/>
          <w:sz w:val="20"/>
          <w:szCs w:val="20"/>
        </w:rPr>
        <w:t xml:space="preserve"> </w:t>
      </w:r>
      <w:r w:rsidR="00552B1A">
        <w:rPr>
          <w:rFonts w:ascii="Arial" w:hAnsi="Arial"/>
          <w:sz w:val="20"/>
          <w:szCs w:val="20"/>
        </w:rPr>
        <w:t xml:space="preserve">cov </w:t>
      </w:r>
      <w:proofErr w:type="spellStart"/>
      <w:r w:rsidR="00552B1A">
        <w:rPr>
          <w:rFonts w:ascii="Arial" w:hAnsi="Arial"/>
          <w:sz w:val="20"/>
          <w:szCs w:val="20"/>
        </w:rPr>
        <w:t>lus</w:t>
      </w:r>
      <w:proofErr w:type="spellEnd"/>
      <w:r w:rsidR="00552B1A">
        <w:rPr>
          <w:rFonts w:ascii="Arial" w:hAnsi="Arial"/>
          <w:sz w:val="20"/>
          <w:szCs w:val="20"/>
        </w:rPr>
        <w:t xml:space="preserve"> </w:t>
      </w:r>
      <w:proofErr w:type="spellStart"/>
      <w:r w:rsidR="00552B1A">
        <w:rPr>
          <w:rFonts w:ascii="Arial" w:hAnsi="Arial"/>
          <w:sz w:val="20"/>
          <w:szCs w:val="20"/>
        </w:rPr>
        <w:t>nug</w:t>
      </w:r>
      <w:proofErr w:type="spellEnd"/>
      <w:r w:rsidR="00552B1A">
        <w:rPr>
          <w:rFonts w:ascii="Arial" w:hAnsi="Arial"/>
          <w:sz w:val="20"/>
          <w:szCs w:val="20"/>
        </w:rPr>
        <w:t xml:space="preserve"> </w:t>
      </w:r>
      <w:r w:rsidR="00552B1A" w:rsidRPr="00326392">
        <w:rPr>
          <w:rFonts w:ascii="Arial" w:hAnsi="Arial"/>
          <w:sz w:val="20"/>
          <w:szCs w:val="20"/>
        </w:rPr>
        <w:t>"</w:t>
      </w:r>
      <w:proofErr w:type="spellStart"/>
      <w:r w:rsidR="00552B1A" w:rsidRPr="00326392">
        <w:rPr>
          <w:rFonts w:ascii="Arial" w:hAnsi="Arial"/>
          <w:sz w:val="20"/>
          <w:szCs w:val="20"/>
        </w:rPr>
        <w:t>wh</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hauv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kev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teb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rau</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ib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qho</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hauj</w:t>
      </w:r>
      <w:proofErr w:type="spellEnd"/>
      <w:r w:rsidR="00552B1A">
        <w:rPr>
          <w:rFonts w:ascii="Arial" w:hAnsi="Arial"/>
          <w:sz w:val="20"/>
          <w:szCs w:val="20"/>
        </w:rPr>
        <w:t xml:space="preserve"> </w:t>
      </w:r>
      <w:proofErr w:type="spellStart"/>
      <w:r w:rsidR="00552B1A" w:rsidRPr="00326392">
        <w:rPr>
          <w:rFonts w:ascii="Arial" w:hAnsi="Arial"/>
          <w:sz w:val="20"/>
          <w:szCs w:val="20"/>
        </w:rPr>
        <w:t>lwm</w:t>
      </w:r>
      <w:proofErr w:type="spellEnd"/>
      <w:r w:rsidR="00552B1A" w:rsidRPr="00326392">
        <w:rPr>
          <w:rFonts w:ascii="Arial" w:hAnsi="Arial"/>
          <w:sz w:val="20"/>
          <w:szCs w:val="20"/>
        </w:rPr>
        <w:t xml:space="preserve"> los</w:t>
      </w:r>
      <w:r w:rsidR="00552B1A">
        <w:rPr>
          <w:rFonts w:ascii="Arial" w:hAnsi="Arial"/>
          <w:sz w:val="20"/>
          <w:szCs w:val="20"/>
        </w:rPr>
        <w:t xml:space="preserve"> </w:t>
      </w:r>
      <w:r w:rsidR="00552B1A" w:rsidRPr="00326392">
        <w:rPr>
          <w:rFonts w:ascii="Arial" w:hAnsi="Arial"/>
          <w:sz w:val="20"/>
          <w:szCs w:val="20"/>
        </w:rPr>
        <w:t xml:space="preserve">sis </w:t>
      </w:r>
      <w:proofErr w:type="spellStart"/>
      <w:r w:rsidR="00552B1A" w:rsidRPr="00326392">
        <w:rPr>
          <w:rFonts w:ascii="Arial" w:hAnsi="Arial"/>
          <w:sz w:val="20"/>
          <w:szCs w:val="20"/>
        </w:rPr>
        <w:t>nqe</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lus</w:t>
      </w:r>
      <w:proofErr w:type="spellEnd"/>
      <w:r w:rsidR="00552B1A" w:rsidRPr="00326392">
        <w:rPr>
          <w:rFonts w:ascii="Arial" w:hAnsi="Arial"/>
          <w:sz w:val="20"/>
          <w:szCs w:val="20"/>
        </w:rPr>
        <w:t xml:space="preserve"> luv, Nicky </w:t>
      </w:r>
      <w:proofErr w:type="spellStart"/>
      <w:r w:rsidR="00552B1A" w:rsidRPr="00326392">
        <w:rPr>
          <w:rFonts w:ascii="Arial" w:hAnsi="Arial"/>
          <w:sz w:val="20"/>
          <w:szCs w:val="20"/>
        </w:rPr>
        <w:t>yuav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teb</w:t>
      </w:r>
      <w:proofErr w:type="spellEnd"/>
      <w:r w:rsidR="00552B1A" w:rsidRPr="00326392">
        <w:rPr>
          <w:rFonts w:ascii="Arial" w:hAnsi="Arial"/>
          <w:sz w:val="20"/>
          <w:szCs w:val="20"/>
        </w:rPr>
        <w:t xml:space="preserve"> cov </w:t>
      </w:r>
      <w:proofErr w:type="spellStart"/>
      <w:r w:rsidR="00552B1A" w:rsidRPr="00326392">
        <w:rPr>
          <w:rFonts w:ascii="Arial" w:hAnsi="Arial"/>
          <w:sz w:val="20"/>
          <w:szCs w:val="20"/>
        </w:rPr>
        <w:t>kab</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lus</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yooj</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yim</w:t>
      </w:r>
      <w:proofErr w:type="spellEnd"/>
      <w:r w:rsidR="00552B1A" w:rsidRPr="00326392">
        <w:rPr>
          <w:rFonts w:ascii="Arial" w:hAnsi="Arial"/>
          <w:sz w:val="20"/>
          <w:szCs w:val="20"/>
        </w:rPr>
        <w:t xml:space="preserve"> </w:t>
      </w:r>
      <w:proofErr w:type="spellStart"/>
      <w:ins w:id="701" w:author="Kaxiong" w:date="2021-05-17T11:03:00Z">
        <w:r w:rsidR="0096453E">
          <w:rPr>
            <w:rFonts w:ascii="Arial" w:hAnsi="Arial"/>
            <w:sz w:val="20"/>
            <w:szCs w:val="20"/>
          </w:rPr>
          <w:t>uas</w:t>
        </w:r>
        <w:proofErr w:type="spellEnd"/>
        <w:r w:rsidR="0096453E">
          <w:rPr>
            <w:rFonts w:ascii="Arial" w:hAnsi="Arial"/>
            <w:sz w:val="20"/>
            <w:szCs w:val="20"/>
          </w:rPr>
          <w:t xml:space="preserve"> </w:t>
        </w:r>
      </w:ins>
      <w:proofErr w:type="spellStart"/>
      <w:r w:rsidR="00552B1A">
        <w:rPr>
          <w:rFonts w:ascii="Arial" w:hAnsi="Arial"/>
          <w:sz w:val="20"/>
          <w:szCs w:val="20"/>
        </w:rPr>
        <w:t>raug</w:t>
      </w:r>
      <w:proofErr w:type="spellEnd"/>
      <w:r w:rsidR="00552B1A">
        <w:rPr>
          <w:rFonts w:ascii="Arial" w:hAnsi="Arial"/>
          <w:sz w:val="20"/>
          <w:szCs w:val="20"/>
        </w:rPr>
        <w:t xml:space="preserve"> li</w:t>
      </w:r>
      <w:r w:rsidR="00552B1A" w:rsidRPr="00326392">
        <w:rPr>
          <w:rFonts w:ascii="Arial" w:hAnsi="Arial"/>
          <w:sz w:val="20"/>
          <w:szCs w:val="20"/>
        </w:rPr>
        <w:t xml:space="preserve"> </w:t>
      </w:r>
      <w:r w:rsidR="001A011E">
        <w:rPr>
          <w:rFonts w:ascii="Arial" w:hAnsi="Arial"/>
          <w:sz w:val="20"/>
          <w:szCs w:val="20"/>
        </w:rPr>
        <w:t>6</w:t>
      </w:r>
      <w:r w:rsidR="00552B1A" w:rsidRPr="00326392">
        <w:rPr>
          <w:rFonts w:ascii="Arial" w:hAnsi="Arial"/>
          <w:sz w:val="20"/>
          <w:szCs w:val="20"/>
        </w:rPr>
        <w:t>0</w:t>
      </w:r>
      <w:r w:rsidR="00552B1A">
        <w:rPr>
          <w:rFonts w:ascii="Arial" w:hAnsi="Arial"/>
          <w:sz w:val="20"/>
          <w:szCs w:val="20"/>
        </w:rPr>
        <w:t xml:space="preserve"> </w:t>
      </w:r>
      <w:proofErr w:type="spellStart"/>
      <w:r w:rsidR="00552B1A">
        <w:rPr>
          <w:rFonts w:ascii="Arial" w:hAnsi="Arial"/>
          <w:sz w:val="20"/>
          <w:szCs w:val="20"/>
        </w:rPr>
        <w:t>feem</w:t>
      </w:r>
      <w:proofErr w:type="spellEnd"/>
      <w:r w:rsidR="00552B1A">
        <w:rPr>
          <w:rFonts w:ascii="Arial" w:hAnsi="Arial"/>
          <w:sz w:val="20"/>
          <w:szCs w:val="20"/>
        </w:rPr>
        <w:t xml:space="preserve"> </w:t>
      </w:r>
      <w:proofErr w:type="spellStart"/>
      <w:r w:rsidR="00552B1A">
        <w:rPr>
          <w:rFonts w:ascii="Arial" w:hAnsi="Arial"/>
          <w:sz w:val="20"/>
          <w:szCs w:val="20"/>
        </w:rPr>
        <w:t>puas</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ntawm</w:t>
      </w:r>
      <w:proofErr w:type="spellEnd"/>
      <w:r w:rsidR="00552B1A" w:rsidRPr="00326392">
        <w:rPr>
          <w:rFonts w:ascii="Arial" w:hAnsi="Arial"/>
          <w:sz w:val="20"/>
          <w:szCs w:val="20"/>
        </w:rPr>
        <w:t xml:space="preserve"> cov </w:t>
      </w:r>
      <w:del w:id="702" w:author="Kaxiong" w:date="2021-05-17T11:04:00Z">
        <w:r w:rsidR="00552B1A" w:rsidRPr="00326392" w:rsidDel="0096453E">
          <w:rPr>
            <w:rFonts w:ascii="Arial" w:hAnsi="Arial"/>
            <w:sz w:val="20"/>
            <w:szCs w:val="20"/>
          </w:rPr>
          <w:delText>ncauj lus</w:delText>
        </w:r>
      </w:del>
      <w:proofErr w:type="spellStart"/>
      <w:ins w:id="703" w:author="Kaxiong" w:date="2021-05-17T11:04:00Z">
        <w:r w:rsidR="0096453E">
          <w:rPr>
            <w:rFonts w:ascii="Arial" w:hAnsi="Arial"/>
            <w:sz w:val="20"/>
            <w:szCs w:val="20"/>
          </w:rPr>
          <w:t>tsam</w:t>
        </w:r>
        <w:proofErr w:type="spellEnd"/>
        <w:r w:rsidR="0096453E">
          <w:rPr>
            <w:rFonts w:ascii="Arial" w:hAnsi="Arial"/>
            <w:sz w:val="20"/>
            <w:szCs w:val="20"/>
          </w:rPr>
          <w:t xml:space="preserve"> </w:t>
        </w:r>
        <w:proofErr w:type="spellStart"/>
        <w:r w:rsidR="0096453E">
          <w:rPr>
            <w:rFonts w:ascii="Arial" w:hAnsi="Arial"/>
            <w:sz w:val="20"/>
            <w:szCs w:val="20"/>
          </w:rPr>
          <w:t>thawj</w:t>
        </w:r>
        <w:proofErr w:type="spellEnd"/>
        <w:r w:rsidR="0096453E">
          <w:rPr>
            <w:rFonts w:ascii="Arial" w:hAnsi="Arial"/>
            <w:sz w:val="20"/>
            <w:szCs w:val="20"/>
          </w:rPr>
          <w:t xml:space="preserve"> </w:t>
        </w:r>
        <w:proofErr w:type="spellStart"/>
        <w:r w:rsidR="0096453E">
          <w:rPr>
            <w:rFonts w:ascii="Arial" w:hAnsi="Arial"/>
            <w:sz w:val="20"/>
            <w:szCs w:val="20"/>
          </w:rPr>
          <w:t>uas</w:t>
        </w:r>
      </w:ins>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nthuav</w:t>
      </w:r>
      <w:proofErr w:type="spellEnd"/>
      <w:r w:rsidR="00552B1A" w:rsidRPr="00326392">
        <w:rPr>
          <w:rFonts w:ascii="Arial" w:hAnsi="Arial"/>
          <w:sz w:val="20"/>
          <w:szCs w:val="20"/>
        </w:rPr>
        <w:t xml:space="preserve"> </w:t>
      </w:r>
      <w:proofErr w:type="spellStart"/>
      <w:r w:rsidR="00552B1A" w:rsidRPr="00326392">
        <w:rPr>
          <w:rFonts w:ascii="Arial" w:hAnsi="Arial"/>
          <w:sz w:val="20"/>
          <w:szCs w:val="20"/>
        </w:rPr>
        <w:t>qhia</w:t>
      </w:r>
      <w:proofErr w:type="spellEnd"/>
      <w:r>
        <w:rPr>
          <w:rFonts w:ascii="Arial" w:hAnsi="Arial"/>
          <w:sz w:val="20"/>
          <w:szCs w:val="20"/>
        </w:rPr>
        <w:t>.</w:t>
      </w:r>
    </w:p>
    <w:p w14:paraId="1A6663FE" w14:textId="77777777" w:rsidR="00891C09" w:rsidRPr="00BB29BF" w:rsidRDefault="00891C09" w:rsidP="00891C09">
      <w:pPr>
        <w:rPr>
          <w:rFonts w:ascii="Arial" w:hAnsi="Arial"/>
          <w:b/>
          <w:bCs/>
          <w:sz w:val="20"/>
          <w:szCs w:val="20"/>
        </w:rPr>
      </w:pPr>
      <w:proofErr w:type="spellStart"/>
      <w:r w:rsidRPr="00BB29BF">
        <w:rPr>
          <w:rFonts w:ascii="Arial" w:hAnsi="Arial"/>
          <w:b/>
          <w:bCs/>
          <w:sz w:val="20"/>
          <w:szCs w:val="20"/>
        </w:rPr>
        <w:lastRenderedPageBreak/>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516C7EF" w14:textId="7A98EB5A" w:rsidR="00891C09" w:rsidRPr="00BB29BF" w:rsidRDefault="00891C09" w:rsidP="00891C0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00130F92">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Pr="00ED20E7">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60112A9" w14:textId="49659F8A" w:rsidR="00891C09" w:rsidRPr="00BB29BF" w:rsidRDefault="00891C09" w:rsidP="00891C0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235BA61" w14:textId="77777777" w:rsidR="00891C09" w:rsidRPr="00BB29BF" w:rsidRDefault="00891C09" w:rsidP="00891C0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23C050A" w14:textId="55E866B2" w:rsidR="00891C09" w:rsidRPr="00F02924" w:rsidRDefault="00891C09" w:rsidP="00891C09">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130F92">
        <w:rPr>
          <w:rFonts w:ascii="Arial" w:eastAsia="Arial" w:hAnsi="Arial"/>
          <w:b/>
          <w:bCs/>
          <w:sz w:val="20"/>
          <w:szCs w:val="20"/>
        </w:rPr>
        <w:t xml:space="preserve">                </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ins w:id="704" w:author="Kaxiong" w:date="2021-05-17T10:31:00Z">
        <w:r w:rsidR="00266E14">
          <w:rPr>
            <w:rFonts w:ascii="Arial" w:eastAsia="Arial" w:hAnsi="Arial"/>
            <w:b/>
            <w:bCs/>
            <w:sz w:val="20"/>
            <w:szCs w:val="20"/>
          </w:rPr>
          <w:t>uas</w:t>
        </w:r>
        <w:proofErr w:type="spellEnd"/>
        <w:r w:rsidR="00266E14">
          <w:rPr>
            <w:rFonts w:ascii="Arial" w:eastAsia="Arial" w:hAnsi="Arial"/>
            <w:b/>
            <w:bCs/>
            <w:sz w:val="20"/>
            <w:szCs w:val="20"/>
          </w:rPr>
          <w:t xml:space="preserve"> </w:t>
        </w:r>
      </w:ins>
      <w:r w:rsidRPr="00BB29BF">
        <w:rPr>
          <w:rFonts w:ascii="Arial" w:eastAsia="Arial" w:hAnsi="Arial"/>
          <w:b/>
          <w:bCs/>
          <w:sz w:val="20"/>
          <w:szCs w:val="20"/>
        </w:rPr>
        <w:t>tau</w:t>
      </w:r>
      <w:del w:id="705" w:author="Kaxiong" w:date="2021-05-17T10:31:00Z">
        <w:r w:rsidDel="00266E14">
          <w:rPr>
            <w:rFonts w:ascii="Arial" w:eastAsia="Arial" w:hAnsi="Arial"/>
            <w:b/>
            <w:bCs/>
            <w:sz w:val="20"/>
            <w:szCs w:val="20"/>
          </w:rPr>
          <w:delText xml:space="preserve"> uas</w:delText>
        </w:r>
      </w:del>
      <w:r w:rsidRPr="00BB29BF">
        <w:rPr>
          <w:rFonts w:ascii="Arial" w:eastAsia="Arial" w:hAnsi="Arial"/>
          <w:b/>
          <w:bCs/>
          <w:sz w:val="20"/>
          <w:szCs w:val="20"/>
        </w:rPr>
        <w:t xml:space="preserve">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00130F92">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5F3A021" w14:textId="5DE549EF" w:rsidR="00891C09" w:rsidRDefault="00891C09" w:rsidP="00D84262">
      <w:pPr>
        <w:rPr>
          <w:rFonts w:ascii="Arial" w:eastAsia="Arial" w:hAnsi="Arial"/>
          <w:b/>
          <w:bCs/>
          <w:sz w:val="20"/>
          <w:szCs w:val="20"/>
        </w:rPr>
      </w:pPr>
    </w:p>
    <w:p w14:paraId="405246AB" w14:textId="2F6DD6BA" w:rsidR="00F76229" w:rsidRDefault="00F76229" w:rsidP="00D84262">
      <w:pPr>
        <w:rPr>
          <w:rFonts w:ascii="Arial" w:eastAsia="Arial" w:hAnsi="Arial"/>
          <w:b/>
          <w:bCs/>
          <w:sz w:val="20"/>
          <w:szCs w:val="20"/>
        </w:rPr>
      </w:pPr>
    </w:p>
    <w:p w14:paraId="23D377C9" w14:textId="02A7282C" w:rsidR="00F76229" w:rsidRDefault="00F76229" w:rsidP="00D84262">
      <w:pPr>
        <w:rPr>
          <w:rFonts w:ascii="Arial" w:eastAsia="Arial" w:hAnsi="Arial"/>
          <w:b/>
          <w:bCs/>
          <w:sz w:val="20"/>
          <w:szCs w:val="20"/>
        </w:rPr>
      </w:pPr>
    </w:p>
    <w:p w14:paraId="61BCE4C4" w14:textId="26A129AB" w:rsidR="00F76229" w:rsidRDefault="00F76229" w:rsidP="00D84262">
      <w:pPr>
        <w:rPr>
          <w:rFonts w:ascii="Arial" w:eastAsia="Arial" w:hAnsi="Arial"/>
          <w:b/>
          <w:bCs/>
          <w:sz w:val="20"/>
          <w:szCs w:val="20"/>
        </w:rPr>
      </w:pPr>
    </w:p>
    <w:p w14:paraId="0FC85646" w14:textId="13A2640B" w:rsidR="00F76229" w:rsidRDefault="00F76229" w:rsidP="00D84262">
      <w:pPr>
        <w:rPr>
          <w:rFonts w:ascii="Arial" w:eastAsia="Arial" w:hAnsi="Arial"/>
          <w:b/>
          <w:bCs/>
          <w:sz w:val="20"/>
          <w:szCs w:val="20"/>
        </w:rPr>
      </w:pPr>
    </w:p>
    <w:p w14:paraId="57E4BEB4" w14:textId="7D74EEE1" w:rsidR="00F76229" w:rsidRDefault="00F76229" w:rsidP="00D84262">
      <w:pPr>
        <w:rPr>
          <w:rFonts w:ascii="Arial" w:eastAsia="Arial" w:hAnsi="Arial"/>
          <w:b/>
          <w:bCs/>
          <w:sz w:val="20"/>
          <w:szCs w:val="20"/>
        </w:rPr>
      </w:pPr>
    </w:p>
    <w:p w14:paraId="09FD38BC" w14:textId="6776E79A" w:rsidR="00F76229" w:rsidRDefault="00F76229" w:rsidP="00D84262">
      <w:pPr>
        <w:rPr>
          <w:rFonts w:ascii="Arial" w:eastAsia="Arial" w:hAnsi="Arial"/>
          <w:b/>
          <w:bCs/>
          <w:sz w:val="20"/>
          <w:szCs w:val="20"/>
        </w:rPr>
      </w:pPr>
    </w:p>
    <w:p w14:paraId="579FF4F5" w14:textId="77777777" w:rsidR="00C11F38" w:rsidRDefault="00C11F38" w:rsidP="00D84262">
      <w:pPr>
        <w:rPr>
          <w:rFonts w:ascii="Arial" w:eastAsia="Arial" w:hAnsi="Arial"/>
          <w:b/>
          <w:bCs/>
          <w:sz w:val="20"/>
          <w:szCs w:val="20"/>
        </w:rPr>
      </w:pPr>
    </w:p>
    <w:p w14:paraId="7C21F0CC" w14:textId="3D1FC59C" w:rsidR="00F76229" w:rsidRDefault="00F76229" w:rsidP="00D84262">
      <w:pPr>
        <w:rPr>
          <w:rFonts w:ascii="Arial" w:eastAsia="Arial" w:hAnsi="Arial"/>
          <w:b/>
          <w:bCs/>
          <w:sz w:val="20"/>
          <w:szCs w:val="20"/>
        </w:rPr>
      </w:pPr>
    </w:p>
    <w:p w14:paraId="06ECC31F" w14:textId="440640BF" w:rsidR="00F76229" w:rsidRDefault="00F76229" w:rsidP="00D84262">
      <w:pPr>
        <w:rPr>
          <w:rFonts w:ascii="Arial" w:eastAsia="Arial" w:hAnsi="Arial"/>
          <w:b/>
          <w:bCs/>
          <w:sz w:val="20"/>
          <w:szCs w:val="20"/>
        </w:rPr>
      </w:pPr>
    </w:p>
    <w:p w14:paraId="67617672" w14:textId="77777777" w:rsidR="00F76229" w:rsidRDefault="00F76229" w:rsidP="00F76229">
      <w:pPr>
        <w:ind w:firstLine="720"/>
        <w:jc w:val="center"/>
        <w:rPr>
          <w:rFonts w:ascii="Arial" w:eastAsia="Arial" w:hAnsi="Arial"/>
          <w:b/>
          <w:sz w:val="23"/>
        </w:rPr>
      </w:pPr>
      <w:r>
        <w:rPr>
          <w:rFonts w:ascii="Arial" w:eastAsia="Arial" w:hAnsi="Arial"/>
          <w:b/>
          <w:sz w:val="23"/>
        </w:rPr>
        <w:t>SACRAMENTO CITY UNIFIED</w:t>
      </w:r>
    </w:p>
    <w:p w14:paraId="2109F052" w14:textId="77777777" w:rsidR="00F76229" w:rsidRDefault="00F76229" w:rsidP="00F76229">
      <w:pPr>
        <w:jc w:val="center"/>
        <w:rPr>
          <w:rFonts w:ascii="Arial" w:hAnsi="Arial"/>
          <w:b/>
          <w:bCs/>
          <w:sz w:val="22"/>
          <w:szCs w:val="22"/>
        </w:rPr>
      </w:pPr>
      <w:r w:rsidRPr="009E72B6">
        <w:rPr>
          <w:rFonts w:ascii="Arial" w:hAnsi="Arial"/>
          <w:b/>
          <w:bCs/>
          <w:sz w:val="22"/>
          <w:szCs w:val="22"/>
        </w:rPr>
        <w:t>COV HOM PHIAJ IB XYOO PUAG NCIG THIAB TEJ PHIAJ XWM</w:t>
      </w:r>
    </w:p>
    <w:p w14:paraId="15554BC3" w14:textId="77777777" w:rsidR="00F76229" w:rsidRDefault="00F76229" w:rsidP="00F76229">
      <w:pPr>
        <w:rPr>
          <w:rFonts w:ascii="Arial" w:hAnsi="Arial"/>
          <w:b/>
          <w:bCs/>
          <w:sz w:val="22"/>
          <w:szCs w:val="22"/>
        </w:rPr>
      </w:pPr>
    </w:p>
    <w:p w14:paraId="044846BE" w14:textId="40EE38B8" w:rsidR="00F76229" w:rsidRDefault="00F76229" w:rsidP="00F7622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del w:id="706" w:author="Kaxiong" w:date="2021-05-17T09:51:00Z">
        <w:r w:rsidDel="00C8752E">
          <w:rPr>
            <w:rFonts w:ascii="Arial" w:hAnsi="Arial" w:cs="Arial"/>
            <w:i/>
            <w:iCs/>
            <w:sz w:val="20"/>
            <w:szCs w:val="20"/>
            <w:u w:val="single"/>
          </w:rPr>
          <w:delText>Nacky</w:delText>
        </w:r>
      </w:del>
      <w:ins w:id="707" w:author="Kaxiong" w:date="2021-05-17T09:51:00Z">
        <w:r w:rsidR="00C8752E">
          <w:rPr>
            <w:rFonts w:ascii="Arial" w:hAnsi="Arial" w:cs="Arial"/>
            <w:i/>
            <w:iCs/>
            <w:sz w:val="20"/>
            <w:szCs w:val="20"/>
            <w:u w:val="single"/>
          </w:rPr>
          <w:t>Nicky</w:t>
        </w:r>
      </w:ins>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63CEA4C3" w14:textId="77777777" w:rsidR="00F76229" w:rsidRDefault="00F76229" w:rsidP="00F7622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F76229" w:rsidRPr="00BB29BF" w14:paraId="7B05BC84" w14:textId="77777777" w:rsidTr="000F5769">
        <w:trPr>
          <w:trHeight w:val="721"/>
        </w:trPr>
        <w:tc>
          <w:tcPr>
            <w:tcW w:w="3673" w:type="dxa"/>
          </w:tcPr>
          <w:p w14:paraId="0993C075" w14:textId="25193E0A" w:rsidR="00F76229" w:rsidRPr="00BB29BF" w:rsidRDefault="00F76229" w:rsidP="000F5769">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4E1547">
              <w:rPr>
                <w:rFonts w:ascii="Arial" w:hAnsi="Arial"/>
                <w:sz w:val="20"/>
                <w:szCs w:val="20"/>
              </w:rPr>
              <w:t xml:space="preserve">Kev </w:t>
            </w:r>
            <w:del w:id="708" w:author="Kaxiong" w:date="2021-05-17T11:23:00Z">
              <w:r w:rsidR="004E1547" w:rsidDel="00C66BC4">
                <w:rPr>
                  <w:rFonts w:ascii="Arial" w:hAnsi="Arial"/>
                  <w:sz w:val="20"/>
                  <w:szCs w:val="20"/>
                </w:rPr>
                <w:delText>Sib Txuas</w:delText>
              </w:r>
            </w:del>
            <w:proofErr w:type="spellStart"/>
            <w:ins w:id="709" w:author="Kaxiong" w:date="2021-05-17T11:23:00Z">
              <w:r w:rsidR="00C66BC4">
                <w:rPr>
                  <w:rFonts w:ascii="Arial" w:hAnsi="Arial"/>
                  <w:sz w:val="20"/>
                  <w:szCs w:val="20"/>
                </w:rPr>
                <w:t>Hais</w:t>
              </w:r>
              <w:proofErr w:type="spellEnd"/>
              <w:r w:rsidR="00C66BC4">
                <w:rPr>
                  <w:rFonts w:ascii="Arial" w:hAnsi="Arial"/>
                  <w:sz w:val="20"/>
                  <w:szCs w:val="20"/>
                </w:rPr>
                <w:t xml:space="preserve"> </w:t>
              </w:r>
              <w:proofErr w:type="spellStart"/>
              <w:r w:rsidR="00C66BC4">
                <w:rPr>
                  <w:rFonts w:ascii="Arial" w:hAnsi="Arial"/>
                  <w:sz w:val="20"/>
                  <w:szCs w:val="20"/>
                </w:rPr>
                <w:t>Kom</w:t>
              </w:r>
              <w:proofErr w:type="spellEnd"/>
              <w:r w:rsidR="00C66BC4">
                <w:rPr>
                  <w:rFonts w:ascii="Arial" w:hAnsi="Arial"/>
                  <w:sz w:val="20"/>
                  <w:szCs w:val="20"/>
                </w:rPr>
                <w:t xml:space="preserve"> </w:t>
              </w:r>
              <w:proofErr w:type="spellStart"/>
              <w:r w:rsidR="00C66BC4">
                <w:rPr>
                  <w:rFonts w:ascii="Arial" w:hAnsi="Arial"/>
                  <w:sz w:val="20"/>
                  <w:szCs w:val="20"/>
                </w:rPr>
                <w:t>Meej</w:t>
              </w:r>
            </w:ins>
            <w:proofErr w:type="spellEnd"/>
          </w:p>
        </w:tc>
        <w:tc>
          <w:tcPr>
            <w:tcW w:w="6783" w:type="dxa"/>
            <w:vMerge w:val="restart"/>
          </w:tcPr>
          <w:p w14:paraId="044B0666" w14:textId="35C3E3D6" w:rsidR="00F76229" w:rsidRPr="00BB29BF" w:rsidRDefault="00F76229" w:rsidP="000F5769">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Cov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D764A1">
              <w:rPr>
                <w:rFonts w:ascii="Arial" w:hAnsi="Arial"/>
                <w:i/>
                <w:iCs/>
                <w:sz w:val="20"/>
                <w:szCs w:val="20"/>
                <w:u w:val="single"/>
              </w:rPr>
              <w:t xml:space="preserve">Kev </w:t>
            </w:r>
            <w:del w:id="710" w:author="Kaxiong" w:date="2021-05-17T11:28:00Z">
              <w:r w:rsidR="00D764A1" w:rsidDel="00CD2732">
                <w:rPr>
                  <w:rFonts w:ascii="Arial" w:hAnsi="Arial"/>
                  <w:i/>
                  <w:iCs/>
                  <w:sz w:val="20"/>
                  <w:szCs w:val="20"/>
                  <w:u w:val="single"/>
                </w:rPr>
                <w:delText>Sib Txuas</w:delText>
              </w:r>
            </w:del>
            <w:proofErr w:type="spellStart"/>
            <w:ins w:id="711" w:author="Kaxiong" w:date="2021-05-17T11:28:00Z">
              <w:r w:rsidR="00CD2732">
                <w:rPr>
                  <w:rFonts w:ascii="Arial" w:hAnsi="Arial"/>
                  <w:i/>
                  <w:iCs/>
                  <w:sz w:val="20"/>
                  <w:szCs w:val="20"/>
                  <w:u w:val="single"/>
                </w:rPr>
                <w:t>hais</w:t>
              </w:r>
              <w:proofErr w:type="spellEnd"/>
              <w:r w:rsidR="00CD2732">
                <w:rPr>
                  <w:rFonts w:ascii="Arial" w:hAnsi="Arial"/>
                  <w:i/>
                  <w:iCs/>
                  <w:sz w:val="20"/>
                  <w:szCs w:val="20"/>
                  <w:u w:val="single"/>
                </w:rPr>
                <w:t xml:space="preserve"> </w:t>
              </w:r>
              <w:proofErr w:type="spellStart"/>
              <w:r w:rsidR="00CD2732">
                <w:rPr>
                  <w:rFonts w:ascii="Arial" w:hAnsi="Arial"/>
                  <w:i/>
                  <w:iCs/>
                  <w:sz w:val="20"/>
                  <w:szCs w:val="20"/>
                  <w:u w:val="single"/>
                </w:rPr>
                <w:t>kom</w:t>
              </w:r>
              <w:proofErr w:type="spellEnd"/>
              <w:r w:rsidR="00CD2732">
                <w:rPr>
                  <w:rFonts w:ascii="Arial" w:hAnsi="Arial"/>
                  <w:i/>
                  <w:iCs/>
                  <w:sz w:val="20"/>
                  <w:szCs w:val="20"/>
                  <w:u w:val="single"/>
                </w:rPr>
                <w:t xml:space="preserve"> </w:t>
              </w:r>
              <w:proofErr w:type="spellStart"/>
              <w:r w:rsidR="00CD2732">
                <w:rPr>
                  <w:rFonts w:ascii="Arial" w:hAnsi="Arial"/>
                  <w:i/>
                  <w:iCs/>
                  <w:sz w:val="20"/>
                  <w:szCs w:val="20"/>
                  <w:u w:val="single"/>
                </w:rPr>
                <w:t>meej</w:t>
              </w:r>
            </w:ins>
            <w:proofErr w:type="spellEnd"/>
          </w:p>
          <w:p w14:paraId="4D412BE1" w14:textId="77777777" w:rsidR="00F76229" w:rsidRPr="00BB29BF" w:rsidRDefault="00F76229" w:rsidP="000F5769">
            <w:pPr>
              <w:rPr>
                <w:rFonts w:ascii="Arial" w:hAnsi="Arial"/>
                <w:b/>
                <w:bCs/>
                <w:sz w:val="20"/>
                <w:szCs w:val="20"/>
              </w:rPr>
            </w:pPr>
          </w:p>
          <w:p w14:paraId="583D32C0" w14:textId="00F540FD" w:rsidR="00F76229" w:rsidRPr="00BB29BF" w:rsidRDefault="00F76229" w:rsidP="000F5769">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rsidR="00EA1472">
              <w:t xml:space="preserve"> </w:t>
            </w:r>
            <w:r w:rsidR="00EA1472" w:rsidRPr="00EA1472">
              <w:rPr>
                <w:rFonts w:ascii="Arial" w:hAnsi="Arial"/>
                <w:sz w:val="20"/>
                <w:szCs w:val="20"/>
              </w:rPr>
              <w:t xml:space="preserve">Nicky </w:t>
            </w:r>
            <w:proofErr w:type="spellStart"/>
            <w:r w:rsidR="00EA1472" w:rsidRPr="00EA1472">
              <w:rPr>
                <w:rFonts w:ascii="Arial" w:hAnsi="Arial"/>
                <w:sz w:val="20"/>
                <w:szCs w:val="20"/>
              </w:rPr>
              <w:t>yuav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tsim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tawm</w:t>
            </w:r>
            <w:proofErr w:type="spellEnd"/>
            <w:r w:rsidR="00EA1472" w:rsidRPr="00EA1472">
              <w:rPr>
                <w:rFonts w:ascii="Arial" w:hAnsi="Arial"/>
                <w:sz w:val="20"/>
                <w:szCs w:val="20"/>
              </w:rPr>
              <w:t xml:space="preserve"> </w:t>
            </w:r>
            <w:del w:id="712" w:author="Kaxiong" w:date="2021-05-17T11:29:00Z">
              <w:r w:rsidR="00EA1472" w:rsidRPr="00EA1472" w:rsidDel="00CD2732">
                <w:rPr>
                  <w:rFonts w:ascii="Arial" w:hAnsi="Arial"/>
                  <w:sz w:val="20"/>
                  <w:szCs w:val="20"/>
                </w:rPr>
                <w:delText>txhua lub</w:delText>
              </w:r>
            </w:del>
            <w:proofErr w:type="spellStart"/>
            <w:ins w:id="713" w:author="Kaxiong" w:date="2021-05-17T11:29:00Z">
              <w:r w:rsidR="00CD2732">
                <w:rPr>
                  <w:rFonts w:ascii="Arial" w:hAnsi="Arial"/>
                  <w:sz w:val="20"/>
                  <w:szCs w:val="20"/>
                </w:rPr>
                <w:t>tas</w:t>
              </w:r>
              <w:proofErr w:type="spellEnd"/>
              <w:r w:rsidR="00CD2732">
                <w:rPr>
                  <w:rFonts w:ascii="Arial" w:hAnsi="Arial"/>
                  <w:sz w:val="20"/>
                  <w:szCs w:val="20"/>
                </w:rPr>
                <w:t xml:space="preserve"> </w:t>
              </w:r>
              <w:proofErr w:type="spellStart"/>
              <w:r w:rsidR="00CD2732">
                <w:rPr>
                  <w:rFonts w:ascii="Arial" w:hAnsi="Arial"/>
                  <w:sz w:val="20"/>
                  <w:szCs w:val="20"/>
                </w:rPr>
                <w:t>nrho</w:t>
              </w:r>
              <w:proofErr w:type="spellEnd"/>
              <w:r w:rsidR="00CD2732">
                <w:rPr>
                  <w:rFonts w:ascii="Arial" w:hAnsi="Arial"/>
                  <w:sz w:val="20"/>
                  <w:szCs w:val="20"/>
                </w:rPr>
                <w:t xml:space="preserve"> cov</w:t>
              </w:r>
            </w:ins>
            <w:r w:rsidR="00EA1472" w:rsidRPr="00EA1472">
              <w:rPr>
                <w:rFonts w:ascii="Arial" w:hAnsi="Arial"/>
                <w:sz w:val="20"/>
                <w:szCs w:val="20"/>
              </w:rPr>
              <w:t xml:space="preserve"> </w:t>
            </w:r>
            <w:proofErr w:type="spellStart"/>
            <w:r w:rsidR="00EA1472" w:rsidRPr="00EA1472">
              <w:rPr>
                <w:rFonts w:ascii="Arial" w:hAnsi="Arial"/>
                <w:sz w:val="20"/>
                <w:szCs w:val="20"/>
              </w:rPr>
              <w:t>suab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lus</w:t>
            </w:r>
            <w:proofErr w:type="spellEnd"/>
            <w:r w:rsidR="00EA1472" w:rsidRPr="00EA1472">
              <w:rPr>
                <w:rFonts w:ascii="Arial" w:hAnsi="Arial"/>
                <w:sz w:val="20"/>
                <w:szCs w:val="20"/>
              </w:rPr>
              <w:t xml:space="preserve"> </w:t>
            </w:r>
            <w:del w:id="714" w:author="Kaxiong" w:date="2021-05-17T11:30:00Z">
              <w:r w:rsidR="00D91E32" w:rsidDel="00CD2732">
                <w:rPr>
                  <w:rFonts w:ascii="Arial" w:hAnsi="Arial"/>
                  <w:sz w:val="20"/>
                  <w:szCs w:val="20"/>
                </w:rPr>
                <w:delText>kom</w:delText>
              </w:r>
            </w:del>
            <w:proofErr w:type="spellStart"/>
            <w:ins w:id="715" w:author="Kaxiong" w:date="2021-05-17T11:30:00Z">
              <w:r w:rsidR="00CD2732">
                <w:rPr>
                  <w:rFonts w:ascii="Arial" w:hAnsi="Arial"/>
                  <w:sz w:val="20"/>
                  <w:szCs w:val="20"/>
                </w:rPr>
                <w:t>uas</w:t>
              </w:r>
            </w:ins>
            <w:proofErr w:type="spellEnd"/>
            <w:r w:rsidR="00D91E32">
              <w:rPr>
                <w:rFonts w:ascii="Arial" w:hAnsi="Arial"/>
                <w:sz w:val="20"/>
                <w:szCs w:val="20"/>
              </w:rPr>
              <w:t xml:space="preserve"> </w:t>
            </w:r>
            <w:proofErr w:type="spellStart"/>
            <w:r w:rsidR="00D91E32">
              <w:rPr>
                <w:rFonts w:ascii="Arial" w:hAnsi="Arial"/>
                <w:sz w:val="20"/>
                <w:szCs w:val="20"/>
              </w:rPr>
              <w:t>tsim</w:t>
            </w:r>
            <w:proofErr w:type="spellEnd"/>
            <w:r w:rsidR="00D91E32">
              <w:rPr>
                <w:rFonts w:ascii="Arial" w:hAnsi="Arial"/>
                <w:sz w:val="20"/>
                <w:szCs w:val="20"/>
              </w:rPr>
              <w:t xml:space="preserve"> </w:t>
            </w:r>
            <w:proofErr w:type="spellStart"/>
            <w:r w:rsidR="00D91E32">
              <w:rPr>
                <w:rFonts w:ascii="Arial" w:hAnsi="Arial"/>
                <w:sz w:val="20"/>
                <w:szCs w:val="20"/>
              </w:rPr>
              <w:t>nyog</w:t>
            </w:r>
            <w:proofErr w:type="spellEnd"/>
            <w:r w:rsidR="00D91E32">
              <w:rPr>
                <w:rFonts w:ascii="Arial" w:hAnsi="Arial"/>
                <w:sz w:val="20"/>
                <w:szCs w:val="20"/>
              </w:rPr>
              <w:t xml:space="preserve"> </w:t>
            </w:r>
            <w:proofErr w:type="spellStart"/>
            <w:r w:rsidR="00D91E32">
              <w:rPr>
                <w:rFonts w:ascii="Arial" w:hAnsi="Arial"/>
                <w:sz w:val="20"/>
                <w:szCs w:val="20"/>
              </w:rPr>
              <w:t>raws</w:t>
            </w:r>
            <w:proofErr w:type="spellEnd"/>
            <w:r w:rsidR="00D91E32">
              <w:rPr>
                <w:rFonts w:ascii="Arial" w:hAnsi="Arial"/>
                <w:sz w:val="20"/>
                <w:szCs w:val="20"/>
              </w:rPr>
              <w:t xml:space="preserve"> li </w:t>
            </w:r>
            <w:del w:id="716" w:author="Kaxiong" w:date="2021-05-17T11:30:00Z">
              <w:r w:rsidR="00EA1472" w:rsidRPr="00EA1472" w:rsidDel="00CD2732">
                <w:rPr>
                  <w:rFonts w:ascii="Arial" w:hAnsi="Arial"/>
                  <w:sz w:val="20"/>
                  <w:szCs w:val="20"/>
                </w:rPr>
                <w:delText>hnub nyoog</w:delText>
              </w:r>
            </w:del>
            <w:proofErr w:type="spellStart"/>
            <w:ins w:id="717" w:author="Kaxiong" w:date="2021-05-17T11:30:00Z">
              <w:r w:rsidR="00CD2732">
                <w:rPr>
                  <w:rFonts w:ascii="Arial" w:hAnsi="Arial"/>
                  <w:sz w:val="20"/>
                  <w:szCs w:val="20"/>
                </w:rPr>
                <w:t>sij</w:t>
              </w:r>
              <w:proofErr w:type="spellEnd"/>
              <w:r w:rsidR="00CD2732">
                <w:rPr>
                  <w:rFonts w:ascii="Arial" w:hAnsi="Arial"/>
                  <w:sz w:val="20"/>
                  <w:szCs w:val="20"/>
                </w:rPr>
                <w:t xml:space="preserve"> </w:t>
              </w:r>
              <w:proofErr w:type="spellStart"/>
              <w:r w:rsidR="00CD2732">
                <w:rPr>
                  <w:rFonts w:ascii="Arial" w:hAnsi="Arial"/>
                  <w:sz w:val="20"/>
                  <w:szCs w:val="20"/>
                </w:rPr>
                <w:t>hawm</w:t>
              </w:r>
            </w:ins>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xws</w:t>
            </w:r>
            <w:proofErr w:type="spellEnd"/>
            <w:r w:rsidR="00EA1472" w:rsidRPr="00EA1472">
              <w:rPr>
                <w:rFonts w:ascii="Arial" w:hAnsi="Arial"/>
                <w:sz w:val="20"/>
                <w:szCs w:val="20"/>
              </w:rPr>
              <w:t xml:space="preserve"> li</w:t>
            </w:r>
            <w:ins w:id="718" w:author="Kaxiong" w:date="2021-05-17T11:30:00Z">
              <w:r w:rsidR="00CD2732">
                <w:rPr>
                  <w:rFonts w:ascii="Arial" w:hAnsi="Arial"/>
                  <w:sz w:val="20"/>
                  <w:szCs w:val="20"/>
                </w:rPr>
                <w:t xml:space="preserve"> cov </w:t>
              </w:r>
              <w:proofErr w:type="spellStart"/>
              <w:r w:rsidR="00CD2732">
                <w:rPr>
                  <w:rFonts w:ascii="Arial" w:hAnsi="Arial"/>
                  <w:sz w:val="20"/>
                  <w:szCs w:val="20"/>
                </w:rPr>
                <w:t>lus</w:t>
              </w:r>
              <w:proofErr w:type="spellEnd"/>
              <w:r w:rsidR="00CD2732">
                <w:rPr>
                  <w:rFonts w:ascii="Arial" w:hAnsi="Arial"/>
                  <w:sz w:val="20"/>
                  <w:szCs w:val="20"/>
                </w:rPr>
                <w:t xml:space="preserve"> </w:t>
              </w:r>
              <w:proofErr w:type="spellStart"/>
              <w:r w:rsidR="00CD2732">
                <w:rPr>
                  <w:rFonts w:ascii="Arial" w:hAnsi="Arial"/>
                  <w:sz w:val="20"/>
                  <w:szCs w:val="20"/>
                </w:rPr>
                <w:t>muaj</w:t>
              </w:r>
              <w:proofErr w:type="spellEnd"/>
              <w:r w:rsidR="00CD2732">
                <w:rPr>
                  <w:rFonts w:ascii="Arial" w:hAnsi="Arial"/>
                  <w:sz w:val="20"/>
                  <w:szCs w:val="20"/>
                </w:rPr>
                <w:t xml:space="preserve"> </w:t>
              </w:r>
              <w:proofErr w:type="spellStart"/>
              <w:r w:rsidR="00CD2732">
                <w:rPr>
                  <w:rFonts w:ascii="Arial" w:hAnsi="Arial"/>
                  <w:sz w:val="20"/>
                  <w:szCs w:val="20"/>
                </w:rPr>
                <w:t>tus</w:t>
              </w:r>
            </w:ins>
            <w:proofErr w:type="spellEnd"/>
            <w:r w:rsidR="00EA1472" w:rsidRPr="00EA1472">
              <w:rPr>
                <w:rFonts w:ascii="Arial" w:hAnsi="Arial"/>
                <w:sz w:val="20"/>
                <w:szCs w:val="20"/>
              </w:rPr>
              <w:t xml:space="preserve"> /</w:t>
            </w:r>
            <w:del w:id="719" w:author="Kaxiong" w:date="2021-05-17T11:30:00Z">
              <w:r w:rsidR="00EA1472" w:rsidRPr="00EA1472" w:rsidDel="00CD2732">
                <w:rPr>
                  <w:rFonts w:ascii="Arial" w:hAnsi="Arial"/>
                  <w:sz w:val="20"/>
                  <w:szCs w:val="20"/>
                </w:rPr>
                <w:delText xml:space="preserve"> </w:delText>
              </w:r>
            </w:del>
            <w:r w:rsidR="00EA1472" w:rsidRPr="00EA1472">
              <w:rPr>
                <w:rFonts w:ascii="Arial" w:hAnsi="Arial"/>
                <w:sz w:val="20"/>
                <w:szCs w:val="20"/>
              </w:rPr>
              <w:t>s</w:t>
            </w:r>
            <w:del w:id="720" w:author="Kaxiong" w:date="2021-05-17T11:30:00Z">
              <w:r w:rsidR="00EA1472" w:rsidRPr="00EA1472" w:rsidDel="00CD2732">
                <w:rPr>
                  <w:rFonts w:ascii="Arial" w:hAnsi="Arial"/>
                  <w:sz w:val="20"/>
                  <w:szCs w:val="20"/>
                </w:rPr>
                <w:delText xml:space="preserve"> </w:delText>
              </w:r>
            </w:del>
            <w:r w:rsidR="00EA1472" w:rsidRPr="00EA1472">
              <w:rPr>
                <w:rFonts w:ascii="Arial" w:hAnsi="Arial"/>
                <w:sz w:val="20"/>
                <w:szCs w:val="20"/>
              </w:rPr>
              <w:t xml:space="preserve">/ </w:t>
            </w:r>
            <w:proofErr w:type="spellStart"/>
            <w:ins w:id="721" w:author="Kaxiong" w:date="2021-05-17T11:31:00Z">
              <w:r w:rsidR="00CD2732">
                <w:rPr>
                  <w:rFonts w:ascii="Arial" w:hAnsi="Arial"/>
                  <w:sz w:val="20"/>
                  <w:szCs w:val="20"/>
                </w:rPr>
                <w:t>xyaw</w:t>
              </w:r>
            </w:ins>
            <w:proofErr w:type="spellEnd"/>
            <w:del w:id="722" w:author="Kaxiong" w:date="2021-05-17T11:31:00Z">
              <w:r w:rsidR="00EA1472" w:rsidRPr="00EA1472" w:rsidDel="00CD2732">
                <w:rPr>
                  <w:rFonts w:ascii="Arial" w:hAnsi="Arial"/>
                  <w:sz w:val="20"/>
                  <w:szCs w:val="20"/>
                </w:rPr>
                <w:delText xml:space="preserve">sib </w:delText>
              </w:r>
              <w:r w:rsidR="00D91E32" w:rsidDel="00CD2732">
                <w:rPr>
                  <w:rFonts w:ascii="Arial" w:hAnsi="Arial"/>
                  <w:sz w:val="20"/>
                  <w:szCs w:val="20"/>
                </w:rPr>
                <w:delText>tov</w:delText>
              </w:r>
            </w:del>
            <w:r w:rsidR="00EA1472" w:rsidRPr="00EA1472">
              <w:rPr>
                <w:rFonts w:ascii="Arial" w:hAnsi="Arial"/>
                <w:sz w:val="20"/>
                <w:szCs w:val="20"/>
              </w:rPr>
              <w:t xml:space="preserve">, </w:t>
            </w:r>
            <w:proofErr w:type="spellStart"/>
            <w:ins w:id="723" w:author="Kaxiong" w:date="2021-05-17T11:32:00Z">
              <w:r w:rsidR="00CD2732">
                <w:rPr>
                  <w:rFonts w:ascii="Arial" w:hAnsi="Arial"/>
                  <w:sz w:val="20"/>
                  <w:szCs w:val="20"/>
                </w:rPr>
                <w:t>kev</w:t>
              </w:r>
              <w:proofErr w:type="spellEnd"/>
              <w:r w:rsidR="00CD2732">
                <w:rPr>
                  <w:rFonts w:ascii="Arial" w:hAnsi="Arial"/>
                  <w:sz w:val="20"/>
                  <w:szCs w:val="20"/>
                </w:rPr>
                <w:t xml:space="preserve"> </w:t>
              </w:r>
            </w:ins>
            <w:proofErr w:type="spellStart"/>
            <w:r w:rsidR="00EA1472" w:rsidRPr="00EA1472">
              <w:rPr>
                <w:rFonts w:ascii="Arial" w:hAnsi="Arial"/>
                <w:sz w:val="20"/>
                <w:szCs w:val="20"/>
              </w:rPr>
              <w:t>tso</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tseg</w:t>
            </w:r>
            <w:proofErr w:type="spellEnd"/>
            <w:ins w:id="724" w:author="Kaxiong" w:date="2021-05-17T11:32:00Z">
              <w:r w:rsidR="00CD2732">
                <w:rPr>
                  <w:rFonts w:ascii="Arial" w:hAnsi="Arial"/>
                  <w:sz w:val="20"/>
                  <w:szCs w:val="20"/>
                </w:rPr>
                <w:t xml:space="preserve"> </w:t>
              </w:r>
              <w:proofErr w:type="spellStart"/>
              <w:r w:rsidR="00CD2732">
                <w:rPr>
                  <w:rFonts w:ascii="Arial" w:hAnsi="Arial"/>
                  <w:sz w:val="20"/>
                  <w:szCs w:val="20"/>
                </w:rPr>
                <w:t>tsis</w:t>
              </w:r>
              <w:proofErr w:type="spellEnd"/>
              <w:r w:rsidR="00CD2732">
                <w:rPr>
                  <w:rFonts w:ascii="Arial" w:hAnsi="Arial"/>
                  <w:sz w:val="20"/>
                  <w:szCs w:val="20"/>
                </w:rPr>
                <w:t xml:space="preserve"> </w:t>
              </w:r>
              <w:proofErr w:type="spellStart"/>
              <w:r w:rsidR="00CD2732">
                <w:rPr>
                  <w:rFonts w:ascii="Arial" w:hAnsi="Arial"/>
                  <w:sz w:val="20"/>
                  <w:szCs w:val="20"/>
                </w:rPr>
                <w:t>siv</w:t>
              </w:r>
            </w:ins>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ntawm</w:t>
            </w:r>
            <w:proofErr w:type="spellEnd"/>
            <w:r w:rsidR="00EA1472" w:rsidRPr="00EA1472">
              <w:rPr>
                <w:rFonts w:ascii="Arial" w:hAnsi="Arial"/>
                <w:sz w:val="20"/>
                <w:szCs w:val="20"/>
              </w:rPr>
              <w:t xml:space="preserve"> </w:t>
            </w:r>
            <w:proofErr w:type="spellStart"/>
            <w:ins w:id="725" w:author="Kaxiong" w:date="2021-05-17T11:32:00Z">
              <w:r w:rsidR="00CD2732">
                <w:rPr>
                  <w:rFonts w:ascii="Arial" w:hAnsi="Arial"/>
                  <w:sz w:val="20"/>
                  <w:szCs w:val="20"/>
                </w:rPr>
                <w:t>tus</w:t>
              </w:r>
              <w:proofErr w:type="spellEnd"/>
              <w:r w:rsidR="00CD2732">
                <w:rPr>
                  <w:rFonts w:ascii="Arial" w:hAnsi="Arial"/>
                  <w:sz w:val="20"/>
                  <w:szCs w:val="20"/>
                </w:rPr>
                <w:t xml:space="preserve"> </w:t>
              </w:r>
            </w:ins>
            <w:r w:rsidR="00EA1472" w:rsidRPr="00EA1472">
              <w:rPr>
                <w:rFonts w:ascii="Arial" w:hAnsi="Arial"/>
                <w:sz w:val="20"/>
                <w:szCs w:val="20"/>
              </w:rPr>
              <w:t>/</w:t>
            </w:r>
            <w:del w:id="726" w:author="Kaxiong" w:date="2021-05-17T11:32:00Z">
              <w:r w:rsidR="00EA1472" w:rsidRPr="00EA1472" w:rsidDel="00CD2732">
                <w:rPr>
                  <w:rFonts w:ascii="Arial" w:hAnsi="Arial"/>
                  <w:sz w:val="20"/>
                  <w:szCs w:val="20"/>
                </w:rPr>
                <w:delText xml:space="preserve"> </w:delText>
              </w:r>
            </w:del>
            <w:r w:rsidR="00EA1472" w:rsidRPr="00EA1472">
              <w:rPr>
                <w:rFonts w:ascii="Arial" w:hAnsi="Arial"/>
                <w:sz w:val="20"/>
                <w:szCs w:val="20"/>
              </w:rPr>
              <w:t>v</w:t>
            </w:r>
            <w:del w:id="727" w:author="Kaxiong" w:date="2021-05-17T11:32:00Z">
              <w:r w:rsidR="00EA1472" w:rsidRPr="00EA1472" w:rsidDel="00CD2732">
                <w:rPr>
                  <w:rFonts w:ascii="Arial" w:hAnsi="Arial"/>
                  <w:sz w:val="20"/>
                  <w:szCs w:val="20"/>
                </w:rPr>
                <w:delText xml:space="preserve"> </w:delText>
              </w:r>
            </w:del>
            <w:r w:rsidR="00EA1472" w:rsidRPr="00EA1472">
              <w:rPr>
                <w:rFonts w:ascii="Arial" w:hAnsi="Arial"/>
                <w:sz w:val="20"/>
                <w:szCs w:val="20"/>
              </w:rPr>
              <w:t xml:space="preserve">/ </w:t>
            </w:r>
            <w:proofErr w:type="spellStart"/>
            <w:r w:rsidR="00EA1472" w:rsidRPr="00EA1472">
              <w:rPr>
                <w:rFonts w:ascii="Arial" w:hAnsi="Arial"/>
                <w:sz w:val="20"/>
                <w:szCs w:val="20"/>
              </w:rPr>
              <w:t>rau</w:t>
            </w:r>
            <w:proofErr w:type="spellEnd"/>
            <w:r w:rsidR="00EA1472" w:rsidRPr="00EA1472">
              <w:rPr>
                <w:rFonts w:ascii="Arial" w:hAnsi="Arial"/>
                <w:sz w:val="20"/>
                <w:szCs w:val="20"/>
              </w:rPr>
              <w:t xml:space="preserve"> /</w:t>
            </w:r>
            <w:del w:id="728" w:author="Kaxiong" w:date="2021-05-17T11:32:00Z">
              <w:r w:rsidR="00EA1472" w:rsidRPr="00EA1472" w:rsidDel="00CD2732">
                <w:rPr>
                  <w:rFonts w:ascii="Arial" w:hAnsi="Arial"/>
                  <w:sz w:val="20"/>
                  <w:szCs w:val="20"/>
                </w:rPr>
                <w:delText xml:space="preserve"> </w:delText>
              </w:r>
            </w:del>
            <w:r w:rsidR="00EA1472" w:rsidRPr="00EA1472">
              <w:rPr>
                <w:rFonts w:ascii="Arial" w:hAnsi="Arial"/>
                <w:sz w:val="20"/>
                <w:szCs w:val="20"/>
              </w:rPr>
              <w:t>b</w:t>
            </w:r>
            <w:del w:id="729" w:author="Kaxiong" w:date="2021-05-17T11:32:00Z">
              <w:r w:rsidR="00EA1472" w:rsidRPr="00EA1472" w:rsidDel="00CD2732">
                <w:rPr>
                  <w:rFonts w:ascii="Arial" w:hAnsi="Arial"/>
                  <w:sz w:val="20"/>
                  <w:szCs w:val="20"/>
                </w:rPr>
                <w:delText xml:space="preserve"> </w:delText>
              </w:r>
            </w:del>
            <w:r w:rsidR="00EA1472" w:rsidRPr="00EA1472">
              <w:rPr>
                <w:rFonts w:ascii="Arial" w:hAnsi="Arial"/>
                <w:sz w:val="20"/>
                <w:szCs w:val="20"/>
              </w:rPr>
              <w:t xml:space="preserve">/, </w:t>
            </w:r>
            <w:proofErr w:type="spellStart"/>
            <w:r w:rsidR="00EA1472" w:rsidRPr="00EA1472">
              <w:rPr>
                <w:rFonts w:ascii="Arial" w:hAnsi="Arial"/>
                <w:sz w:val="20"/>
                <w:szCs w:val="20"/>
              </w:rPr>
              <w:t>thiab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kev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tsim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tawm</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ntawm</w:t>
            </w:r>
            <w:proofErr w:type="spellEnd"/>
            <w:r w:rsidR="00EA1472" w:rsidRPr="00EA1472">
              <w:rPr>
                <w:rFonts w:ascii="Arial" w:hAnsi="Arial"/>
                <w:sz w:val="20"/>
                <w:szCs w:val="20"/>
              </w:rPr>
              <w:t xml:space="preserve"> </w:t>
            </w:r>
            <w:ins w:id="730" w:author="Kaxiong" w:date="2021-05-17T11:33:00Z">
              <w:r w:rsidR="00CD2732">
                <w:rPr>
                  <w:rFonts w:ascii="Arial" w:hAnsi="Arial"/>
                  <w:sz w:val="20"/>
                  <w:szCs w:val="20"/>
                </w:rPr>
                <w:t xml:space="preserve">cov </w:t>
              </w:r>
              <w:proofErr w:type="spellStart"/>
              <w:r w:rsidR="00CD2732">
                <w:rPr>
                  <w:rFonts w:ascii="Arial" w:hAnsi="Arial"/>
                  <w:sz w:val="20"/>
                  <w:szCs w:val="20"/>
                </w:rPr>
                <w:t>lus</w:t>
              </w:r>
              <w:proofErr w:type="spellEnd"/>
              <w:r w:rsidR="00CD2732">
                <w:rPr>
                  <w:rFonts w:ascii="Arial" w:hAnsi="Arial"/>
                  <w:sz w:val="20"/>
                  <w:szCs w:val="20"/>
                </w:rPr>
                <w:t xml:space="preserve"> </w:t>
              </w:r>
              <w:proofErr w:type="spellStart"/>
              <w:r w:rsidR="00CD2732">
                <w:rPr>
                  <w:rFonts w:ascii="Arial" w:hAnsi="Arial"/>
                  <w:sz w:val="20"/>
                  <w:szCs w:val="20"/>
                </w:rPr>
                <w:t>muaj</w:t>
              </w:r>
              <w:proofErr w:type="spellEnd"/>
              <w:r w:rsidR="00CD2732">
                <w:rPr>
                  <w:rFonts w:ascii="Arial" w:hAnsi="Arial"/>
                  <w:sz w:val="20"/>
                  <w:szCs w:val="20"/>
                </w:rPr>
                <w:t xml:space="preserve"> </w:t>
              </w:r>
            </w:ins>
            <w:r w:rsidR="00EA1472" w:rsidRPr="00EA1472">
              <w:rPr>
                <w:rFonts w:ascii="Arial" w:hAnsi="Arial"/>
                <w:sz w:val="20"/>
                <w:szCs w:val="20"/>
              </w:rPr>
              <w:t>3-</w:t>
            </w:r>
            <w:del w:id="731" w:author="Kaxiong" w:date="2021-05-17T11:33:00Z">
              <w:r w:rsidR="00EA1472" w:rsidRPr="00EA1472" w:rsidDel="00CD2732">
                <w:rPr>
                  <w:rFonts w:ascii="Arial" w:hAnsi="Arial"/>
                  <w:sz w:val="20"/>
                  <w:szCs w:val="20"/>
                </w:rPr>
                <w:delText>suab</w:delText>
              </w:r>
            </w:del>
            <w:ins w:id="732" w:author="Kaxiong" w:date="2021-05-17T11:33:00Z">
              <w:r w:rsidR="00CD2732">
                <w:rPr>
                  <w:rFonts w:ascii="Arial" w:hAnsi="Arial"/>
                  <w:sz w:val="20"/>
                  <w:szCs w:val="20"/>
                </w:rPr>
                <w:t xml:space="preserve">tug </w:t>
              </w:r>
              <w:proofErr w:type="spellStart"/>
              <w:r w:rsidR="00CD2732">
                <w:rPr>
                  <w:rFonts w:ascii="Arial" w:hAnsi="Arial"/>
                  <w:sz w:val="20"/>
                  <w:szCs w:val="20"/>
                </w:rPr>
                <w:t>niam</w:t>
              </w:r>
              <w:proofErr w:type="spellEnd"/>
              <w:r w:rsidR="00CD2732">
                <w:rPr>
                  <w:rFonts w:ascii="Arial" w:hAnsi="Arial"/>
                  <w:sz w:val="20"/>
                  <w:szCs w:val="20"/>
                </w:rPr>
                <w:t xml:space="preserve"> </w:t>
              </w:r>
              <w:proofErr w:type="spellStart"/>
              <w:r w:rsidR="00CD2732">
                <w:rPr>
                  <w:rFonts w:ascii="Arial" w:hAnsi="Arial"/>
                  <w:sz w:val="20"/>
                  <w:szCs w:val="20"/>
                </w:rPr>
                <w:t>ntawv</w:t>
              </w:r>
              <w:proofErr w:type="spellEnd"/>
              <w:r w:rsidR="00CD2732">
                <w:rPr>
                  <w:rFonts w:ascii="Arial" w:hAnsi="Arial"/>
                  <w:sz w:val="20"/>
                  <w:szCs w:val="20"/>
                </w:rPr>
                <w:t xml:space="preserve"> </w:t>
              </w:r>
              <w:proofErr w:type="spellStart"/>
              <w:r w:rsidR="00CD2732">
                <w:rPr>
                  <w:rFonts w:ascii="Arial" w:hAnsi="Arial"/>
                  <w:sz w:val="20"/>
                  <w:szCs w:val="20"/>
                </w:rPr>
                <w:t>kom</w:t>
              </w:r>
            </w:ins>
            <w:proofErr w:type="spellEnd"/>
            <w:del w:id="733" w:author="Kaxiong" w:date="2021-05-17T11:33:00Z">
              <w:r w:rsidR="00EA1472" w:rsidRPr="00EA1472" w:rsidDel="00CD2732">
                <w:rPr>
                  <w:rFonts w:ascii="Arial" w:hAnsi="Arial"/>
                  <w:sz w:val="20"/>
                  <w:szCs w:val="20"/>
                </w:rPr>
                <w:delText xml:space="preserve"> lus</w:delText>
              </w:r>
            </w:del>
            <w:r w:rsidR="00EA1472" w:rsidRPr="00EA1472">
              <w:rPr>
                <w:rFonts w:ascii="Arial" w:hAnsi="Arial"/>
                <w:sz w:val="20"/>
                <w:szCs w:val="20"/>
              </w:rPr>
              <w:t xml:space="preserve"> </w:t>
            </w:r>
            <w:proofErr w:type="spellStart"/>
            <w:r w:rsidR="00D91E32">
              <w:rPr>
                <w:rFonts w:ascii="Arial" w:hAnsi="Arial"/>
                <w:sz w:val="20"/>
                <w:szCs w:val="20"/>
              </w:rPr>
              <w:t>raug</w:t>
            </w:r>
            <w:proofErr w:type="spellEnd"/>
            <w:r w:rsidR="00D91E32">
              <w:rPr>
                <w:rFonts w:ascii="Arial" w:hAnsi="Arial"/>
                <w:sz w:val="20"/>
                <w:szCs w:val="20"/>
              </w:rPr>
              <w:t xml:space="preserve"> li</w:t>
            </w:r>
            <w:r w:rsidR="00EA1472" w:rsidRPr="00EA1472">
              <w:rPr>
                <w:rFonts w:ascii="Arial" w:hAnsi="Arial"/>
                <w:sz w:val="20"/>
                <w:szCs w:val="20"/>
              </w:rPr>
              <w:t xml:space="preserve"> 80</w:t>
            </w:r>
            <w:r w:rsidR="00D91E32">
              <w:rPr>
                <w:rFonts w:ascii="Arial" w:hAnsi="Arial"/>
                <w:sz w:val="20"/>
                <w:szCs w:val="20"/>
              </w:rPr>
              <w:t xml:space="preserve"> </w:t>
            </w:r>
            <w:proofErr w:type="spellStart"/>
            <w:r w:rsidR="00D91E32">
              <w:rPr>
                <w:rFonts w:ascii="Arial" w:hAnsi="Arial"/>
                <w:sz w:val="20"/>
                <w:szCs w:val="20"/>
              </w:rPr>
              <w:t>feem</w:t>
            </w:r>
            <w:proofErr w:type="spellEnd"/>
            <w:r w:rsidR="00D91E32">
              <w:rPr>
                <w:rFonts w:ascii="Arial" w:hAnsi="Arial"/>
                <w:sz w:val="20"/>
                <w:szCs w:val="20"/>
              </w:rPr>
              <w:t xml:space="preserve"> </w:t>
            </w:r>
            <w:proofErr w:type="spellStart"/>
            <w:r w:rsidR="00D91E32">
              <w:rPr>
                <w:rFonts w:ascii="Arial" w:hAnsi="Arial"/>
                <w:sz w:val="20"/>
                <w:szCs w:val="20"/>
              </w:rPr>
              <w:t>puas</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raws</w:t>
            </w:r>
            <w:proofErr w:type="spellEnd"/>
            <w:r w:rsidR="00EA1472" w:rsidRPr="00EA1472">
              <w:rPr>
                <w:rFonts w:ascii="Arial" w:hAnsi="Arial"/>
                <w:sz w:val="20"/>
                <w:szCs w:val="20"/>
              </w:rPr>
              <w:t xml:space="preserve"> li </w:t>
            </w:r>
            <w:ins w:id="734" w:author="Kaxiong" w:date="2021-05-17T11:34:00Z">
              <w:r w:rsidR="00CD2732">
                <w:rPr>
                  <w:rFonts w:ascii="Arial" w:hAnsi="Arial"/>
                  <w:sz w:val="20"/>
                  <w:szCs w:val="20"/>
                </w:rPr>
                <w:t xml:space="preserve">tau </w:t>
              </w:r>
            </w:ins>
            <w:proofErr w:type="spellStart"/>
            <w:r w:rsidR="00EA1472" w:rsidRPr="00EA1472">
              <w:rPr>
                <w:rFonts w:ascii="Arial" w:hAnsi="Arial"/>
                <w:sz w:val="20"/>
                <w:szCs w:val="20"/>
              </w:rPr>
              <w:t>ntsuas</w:t>
            </w:r>
            <w:proofErr w:type="spellEnd"/>
            <w:r w:rsidR="00EA1472" w:rsidRPr="00EA1472">
              <w:rPr>
                <w:rFonts w:ascii="Arial" w:hAnsi="Arial"/>
                <w:sz w:val="20"/>
                <w:szCs w:val="20"/>
              </w:rPr>
              <w:t xml:space="preserve"> los </w:t>
            </w:r>
            <w:proofErr w:type="spellStart"/>
            <w:r w:rsidR="00EA1472" w:rsidRPr="00EA1472">
              <w:rPr>
                <w:rFonts w:ascii="Arial" w:hAnsi="Arial"/>
                <w:sz w:val="20"/>
                <w:szCs w:val="20"/>
              </w:rPr>
              <w:t>ntawm</w:t>
            </w:r>
            <w:proofErr w:type="spellEnd"/>
            <w:r w:rsidR="00EA1472" w:rsidRPr="00EA1472">
              <w:rPr>
                <w:rFonts w:ascii="Arial" w:hAnsi="Arial"/>
                <w:sz w:val="20"/>
                <w:szCs w:val="20"/>
              </w:rPr>
              <w:t xml:space="preserve"> LSHS cov </w:t>
            </w:r>
            <w:proofErr w:type="spellStart"/>
            <w:r w:rsidR="00EA1472" w:rsidRPr="00EA1472">
              <w:rPr>
                <w:rFonts w:ascii="Arial" w:hAnsi="Arial"/>
                <w:sz w:val="20"/>
                <w:szCs w:val="20"/>
              </w:rPr>
              <w:t>ntaub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ntawv</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thiab</w:t>
            </w:r>
            <w:proofErr w:type="spellEnd"/>
            <w:r w:rsidR="00EA1472" w:rsidRPr="00EA1472">
              <w:rPr>
                <w:rFonts w:ascii="Arial" w:hAnsi="Arial"/>
                <w:sz w:val="20"/>
                <w:szCs w:val="20"/>
              </w:rPr>
              <w:t xml:space="preserve"> </w:t>
            </w:r>
            <w:proofErr w:type="spellStart"/>
            <w:r w:rsidR="00EA1472" w:rsidRPr="00EA1472">
              <w:rPr>
                <w:rFonts w:ascii="Arial" w:hAnsi="Arial"/>
                <w:sz w:val="20"/>
                <w:szCs w:val="20"/>
              </w:rPr>
              <w:t>kev</w:t>
            </w:r>
            <w:proofErr w:type="spellEnd"/>
            <w:r w:rsidR="00EA1472" w:rsidRPr="00EA1472">
              <w:rPr>
                <w:rFonts w:ascii="Arial" w:hAnsi="Arial"/>
                <w:sz w:val="20"/>
                <w:szCs w:val="20"/>
              </w:rPr>
              <w:t xml:space="preserve"> </w:t>
            </w:r>
            <w:del w:id="735" w:author="Kaxiong" w:date="2021-05-17T11:34:00Z">
              <w:r w:rsidR="00EA1472" w:rsidRPr="00EA1472" w:rsidDel="00CD2732">
                <w:rPr>
                  <w:rFonts w:ascii="Arial" w:hAnsi="Arial"/>
                  <w:sz w:val="20"/>
                  <w:szCs w:val="20"/>
                </w:rPr>
                <w:delText>saib</w:delText>
              </w:r>
              <w:r w:rsidR="00D91E32" w:rsidDel="00CD2732">
                <w:rPr>
                  <w:rFonts w:ascii="Arial" w:hAnsi="Arial"/>
                  <w:sz w:val="20"/>
                  <w:szCs w:val="20"/>
                </w:rPr>
                <w:delText xml:space="preserve"> xyuas</w:delText>
              </w:r>
            </w:del>
            <w:proofErr w:type="spellStart"/>
            <w:ins w:id="736" w:author="Kaxiong" w:date="2021-05-17T11:34:00Z">
              <w:r w:rsidR="00CD2732">
                <w:rPr>
                  <w:rFonts w:ascii="Arial" w:hAnsi="Arial"/>
                  <w:sz w:val="20"/>
                  <w:szCs w:val="20"/>
                </w:rPr>
                <w:t>soj</w:t>
              </w:r>
              <w:proofErr w:type="spellEnd"/>
              <w:r w:rsidR="00CD2732">
                <w:rPr>
                  <w:rFonts w:ascii="Arial" w:hAnsi="Arial"/>
                  <w:sz w:val="20"/>
                  <w:szCs w:val="20"/>
                </w:rPr>
                <w:t xml:space="preserve"> </w:t>
              </w:r>
              <w:proofErr w:type="spellStart"/>
              <w:r w:rsidR="00CD2732">
                <w:rPr>
                  <w:rFonts w:ascii="Arial" w:hAnsi="Arial"/>
                  <w:sz w:val="20"/>
                  <w:szCs w:val="20"/>
                </w:rPr>
                <w:t>ntsuam</w:t>
              </w:r>
            </w:ins>
            <w:proofErr w:type="spellEnd"/>
            <w:r w:rsidR="00D91E32">
              <w:rPr>
                <w:rFonts w:ascii="Arial" w:hAnsi="Arial"/>
                <w:sz w:val="20"/>
                <w:szCs w:val="20"/>
              </w:rPr>
              <w:t>.</w:t>
            </w:r>
          </w:p>
          <w:p w14:paraId="3ED0CBB0" w14:textId="77777777" w:rsidR="00F76229" w:rsidRPr="00E62049" w:rsidRDefault="00F76229" w:rsidP="000F5769">
            <w:pPr>
              <w:rPr>
                <w:rFonts w:ascii="Arial" w:hAnsi="Arial"/>
                <w:sz w:val="20"/>
                <w:szCs w:val="20"/>
              </w:rPr>
            </w:pPr>
            <w:r>
              <w:rPr>
                <w:noProof/>
              </w:rPr>
              <w:drawing>
                <wp:inline distT="0" distB="0" distL="0" distR="0" wp14:anchorId="62173F59" wp14:editId="30E616FE">
                  <wp:extent cx="151130" cy="117475"/>
                  <wp:effectExtent l="0" t="0" r="127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t xml:space="preserve"> </w:t>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cov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6B22F3E7" w14:textId="77777777" w:rsidR="00F76229" w:rsidRPr="00E62049" w:rsidRDefault="00F76229" w:rsidP="000F5769">
            <w:pPr>
              <w:rPr>
                <w:rFonts w:ascii="Arial" w:hAnsi="Arial"/>
                <w:sz w:val="20"/>
                <w:szCs w:val="20"/>
              </w:rPr>
            </w:pPr>
            <w:r w:rsidRPr="00E62049">
              <w:rPr>
                <w:noProof/>
                <w:sz w:val="20"/>
                <w:szCs w:val="20"/>
              </w:rPr>
              <w:drawing>
                <wp:inline distT="0" distB="0" distL="0" distR="0" wp14:anchorId="060CEA11" wp14:editId="387C2ED8">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36F3E45F" w14:textId="68BE172C" w:rsidR="00F76229" w:rsidRPr="00BB29BF" w:rsidRDefault="00C000D0" w:rsidP="000F5769">
            <w:pPr>
              <w:rPr>
                <w:rFonts w:ascii="Arial" w:hAnsi="Arial"/>
                <w:sz w:val="20"/>
                <w:szCs w:val="20"/>
              </w:rPr>
            </w:pPr>
            <w:r>
              <w:rPr>
                <w:noProof/>
              </w:rPr>
              <w:drawing>
                <wp:inline distT="0" distB="0" distL="0" distR="0" wp14:anchorId="386CA621" wp14:editId="5F8BEE9D">
                  <wp:extent cx="149225" cy="10922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F76229" w:rsidRPr="00BB29BF">
              <w:rPr>
                <w:rFonts w:ascii="Arial" w:hAnsi="Arial"/>
                <w:sz w:val="20"/>
                <w:szCs w:val="20"/>
              </w:rPr>
              <w:t xml:space="preserve">Kev </w:t>
            </w:r>
            <w:proofErr w:type="spellStart"/>
            <w:r w:rsidR="00F76229" w:rsidRPr="00BB29BF">
              <w:rPr>
                <w:rFonts w:ascii="Arial" w:hAnsi="Arial"/>
                <w:sz w:val="20"/>
                <w:szCs w:val="20"/>
              </w:rPr>
              <w:t>paub</w:t>
            </w:r>
            <w:proofErr w:type="spellEnd"/>
            <w:r w:rsidR="00F76229" w:rsidRPr="00BB29BF">
              <w:rPr>
                <w:rFonts w:ascii="Arial" w:hAnsi="Arial"/>
                <w:sz w:val="20"/>
                <w:szCs w:val="20"/>
              </w:rPr>
              <w:t xml:space="preserve"> </w:t>
            </w:r>
            <w:proofErr w:type="spellStart"/>
            <w:r w:rsidR="00F76229" w:rsidRPr="00BB29BF">
              <w:rPr>
                <w:rFonts w:ascii="Arial" w:hAnsi="Arial"/>
                <w:sz w:val="20"/>
                <w:szCs w:val="20"/>
              </w:rPr>
              <w:t>lus</w:t>
            </w:r>
            <w:proofErr w:type="spellEnd"/>
            <w:r w:rsidR="00F76229" w:rsidRPr="00BB29BF">
              <w:rPr>
                <w:rFonts w:ascii="Arial" w:hAnsi="Arial"/>
                <w:sz w:val="20"/>
                <w:szCs w:val="20"/>
              </w:rPr>
              <w:t xml:space="preserve"> zoo</w:t>
            </w:r>
          </w:p>
          <w:p w14:paraId="458CE94D" w14:textId="77777777" w:rsidR="00F76229" w:rsidRPr="00BB29BF" w:rsidRDefault="00F76229" w:rsidP="000F5769">
            <w:pPr>
              <w:rPr>
                <w:rFonts w:ascii="Arial" w:hAnsi="Arial"/>
                <w:sz w:val="20"/>
                <w:szCs w:val="20"/>
              </w:rPr>
            </w:pPr>
            <w:r>
              <w:rPr>
                <w:noProof/>
              </w:rPr>
              <w:drawing>
                <wp:inline distT="0" distB="0" distL="0" distR="0" wp14:anchorId="38B758F8" wp14:editId="6CDCEF6B">
                  <wp:extent cx="149225" cy="109220"/>
                  <wp:effectExtent l="0" t="0" r="3175" b="508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2D9C717" wp14:editId="27B7BADD">
                  <wp:extent cx="151891" cy="113919"/>
                  <wp:effectExtent l="0" t="0" r="0" b="0"/>
                  <wp:docPr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49DF122D" w14:textId="77777777" w:rsidR="00F76229" w:rsidRPr="00BB29BF" w:rsidRDefault="00F76229" w:rsidP="000F5769">
            <w:pPr>
              <w:rPr>
                <w:rFonts w:ascii="Arial" w:hAnsi="Arial"/>
                <w:sz w:val="20"/>
                <w:szCs w:val="20"/>
              </w:rPr>
            </w:pPr>
            <w:r>
              <w:rPr>
                <w:noProof/>
              </w:rPr>
              <w:drawing>
                <wp:inline distT="0" distB="0" distL="0" distR="0" wp14:anchorId="4E886D5A" wp14:editId="62D7F0F5">
                  <wp:extent cx="149225" cy="109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1143C9FD" wp14:editId="70A8A05C">
                  <wp:extent cx="151891" cy="113919"/>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4"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DC93512" w14:textId="77777777" w:rsidR="00F76229" w:rsidRPr="00BB29BF" w:rsidRDefault="00F76229" w:rsidP="000F5769">
            <w:pPr>
              <w:rPr>
                <w:rFonts w:ascii="Arial" w:hAnsi="Arial"/>
                <w:b/>
                <w:bCs/>
                <w:sz w:val="20"/>
                <w:szCs w:val="20"/>
              </w:rPr>
            </w:pPr>
            <w:r w:rsidRPr="00BB29BF">
              <w:rPr>
                <w:rFonts w:ascii="Arial" w:hAnsi="Arial"/>
                <w:b/>
                <w:bCs/>
                <w:sz w:val="20"/>
                <w:szCs w:val="20"/>
              </w:rPr>
              <w:t xml:space="preserve">Tus (Cov)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F76229" w:rsidRPr="00BB29BF" w14:paraId="32A168BE" w14:textId="77777777" w:rsidTr="000F5769">
        <w:trPr>
          <w:trHeight w:val="2829"/>
        </w:trPr>
        <w:tc>
          <w:tcPr>
            <w:tcW w:w="3673" w:type="dxa"/>
          </w:tcPr>
          <w:p w14:paraId="261E1103" w14:textId="7FD54375" w:rsidR="00F76229" w:rsidRPr="00BB29BF" w:rsidRDefault="00F76229" w:rsidP="000F5769">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proofErr w:type="spellStart"/>
            <w:r w:rsidR="0053534B" w:rsidRPr="0053534B">
              <w:rPr>
                <w:rFonts w:ascii="Arial" w:hAnsi="Arial"/>
                <w:sz w:val="20"/>
                <w:szCs w:val="20"/>
              </w:rPr>
              <w:t>Hauv</w:t>
            </w:r>
            <w:proofErr w:type="spellEnd"/>
            <w:r w:rsidR="0053534B" w:rsidRPr="0053534B">
              <w:rPr>
                <w:rFonts w:ascii="Arial" w:hAnsi="Arial"/>
                <w:sz w:val="20"/>
                <w:szCs w:val="20"/>
              </w:rPr>
              <w:t xml:space="preserve"> cov </w:t>
            </w:r>
            <w:proofErr w:type="spellStart"/>
            <w:r w:rsidR="0053534B" w:rsidRPr="0053534B">
              <w:rPr>
                <w:rFonts w:ascii="Arial" w:hAnsi="Arial"/>
                <w:sz w:val="20"/>
                <w:szCs w:val="20"/>
              </w:rPr>
              <w:t>kab</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lus</w:t>
            </w:r>
            <w:proofErr w:type="spellEnd"/>
            <w:r w:rsidR="0053534B" w:rsidRPr="0053534B">
              <w:rPr>
                <w:rFonts w:ascii="Arial" w:hAnsi="Arial"/>
                <w:sz w:val="20"/>
                <w:szCs w:val="20"/>
              </w:rPr>
              <w:t xml:space="preserve"> luv Nicky </w:t>
            </w:r>
            <w:r w:rsidR="006D4BB4">
              <w:rPr>
                <w:rFonts w:ascii="Arial" w:hAnsi="Arial"/>
                <w:sz w:val="20"/>
                <w:szCs w:val="20"/>
              </w:rPr>
              <w:t>tau</w:t>
            </w:r>
            <w:r w:rsidR="0053534B" w:rsidRPr="0053534B">
              <w:rPr>
                <w:rFonts w:ascii="Arial" w:hAnsi="Arial"/>
                <w:sz w:val="20"/>
                <w:szCs w:val="20"/>
              </w:rPr>
              <w:t xml:space="preserve"> </w:t>
            </w:r>
            <w:proofErr w:type="spellStart"/>
            <w:r w:rsidR="0053534B" w:rsidRPr="0053534B">
              <w:rPr>
                <w:rFonts w:ascii="Arial" w:hAnsi="Arial"/>
                <w:sz w:val="20"/>
                <w:szCs w:val="20"/>
              </w:rPr>
              <w:t>ua</w:t>
            </w:r>
            <w:proofErr w:type="spellEnd"/>
            <w:r w:rsidR="0053534B" w:rsidRPr="0053534B">
              <w:rPr>
                <w:rFonts w:ascii="Arial" w:hAnsi="Arial"/>
                <w:sz w:val="20"/>
                <w:szCs w:val="20"/>
              </w:rPr>
              <w:t xml:space="preserve"> </w:t>
            </w:r>
            <w:ins w:id="737" w:author="Kaxiong" w:date="2021-05-17T11:24:00Z">
              <w:r w:rsidR="00C66BC4">
                <w:rPr>
                  <w:rFonts w:ascii="Arial" w:hAnsi="Arial"/>
                  <w:sz w:val="20"/>
                  <w:szCs w:val="20"/>
                </w:rPr>
                <w:t xml:space="preserve">cov </w:t>
              </w:r>
              <w:proofErr w:type="spellStart"/>
              <w:r w:rsidR="00C66BC4">
                <w:rPr>
                  <w:rFonts w:ascii="Arial" w:hAnsi="Arial"/>
                  <w:sz w:val="20"/>
                  <w:szCs w:val="20"/>
                </w:rPr>
                <w:t>kev</w:t>
              </w:r>
              <w:proofErr w:type="spellEnd"/>
              <w:r w:rsidR="00C66BC4">
                <w:rPr>
                  <w:rFonts w:ascii="Arial" w:hAnsi="Arial"/>
                  <w:sz w:val="20"/>
                  <w:szCs w:val="20"/>
                </w:rPr>
                <w:t xml:space="preserve"> </w:t>
              </w:r>
            </w:ins>
            <w:proofErr w:type="spellStart"/>
            <w:r w:rsidR="0053534B" w:rsidRPr="0053534B">
              <w:rPr>
                <w:rFonts w:ascii="Arial" w:hAnsi="Arial"/>
                <w:sz w:val="20"/>
                <w:szCs w:val="20"/>
              </w:rPr>
              <w:t>yuam</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kev</w:t>
            </w:r>
            <w:proofErr w:type="spellEnd"/>
            <w:r w:rsidR="0053534B" w:rsidRPr="0053534B">
              <w:rPr>
                <w:rFonts w:ascii="Arial" w:hAnsi="Arial"/>
                <w:sz w:val="20"/>
                <w:szCs w:val="20"/>
              </w:rPr>
              <w:t xml:space="preserve"> </w:t>
            </w:r>
            <w:proofErr w:type="spellStart"/>
            <w:ins w:id="738" w:author="Kaxiong" w:date="2021-05-17T11:09:00Z">
              <w:r w:rsidR="00A9450E">
                <w:rPr>
                  <w:rFonts w:ascii="Arial" w:hAnsi="Arial"/>
                  <w:sz w:val="20"/>
                  <w:szCs w:val="20"/>
                </w:rPr>
                <w:t>tsis</w:t>
              </w:r>
              <w:proofErr w:type="spellEnd"/>
              <w:r w:rsidR="00A9450E">
                <w:rPr>
                  <w:rFonts w:ascii="Arial" w:hAnsi="Arial"/>
                  <w:sz w:val="20"/>
                  <w:szCs w:val="20"/>
                </w:rPr>
                <w:t xml:space="preserve"> </w:t>
              </w:r>
              <w:proofErr w:type="spellStart"/>
              <w:r w:rsidR="00A9450E">
                <w:rPr>
                  <w:rFonts w:ascii="Arial" w:hAnsi="Arial"/>
                  <w:sz w:val="20"/>
                  <w:szCs w:val="20"/>
                </w:rPr>
                <w:t>raug</w:t>
              </w:r>
            </w:ins>
            <w:proofErr w:type="spellEnd"/>
            <w:ins w:id="739" w:author="Kaxiong" w:date="2021-05-17T11:24:00Z">
              <w:r w:rsidR="00C66BC4">
                <w:rPr>
                  <w:rFonts w:ascii="Arial" w:hAnsi="Arial"/>
                  <w:sz w:val="20"/>
                  <w:szCs w:val="20"/>
                </w:rPr>
                <w:t xml:space="preserve"> </w:t>
              </w:r>
              <w:proofErr w:type="spellStart"/>
              <w:r w:rsidR="00C66BC4">
                <w:rPr>
                  <w:rFonts w:ascii="Arial" w:hAnsi="Arial"/>
                  <w:sz w:val="20"/>
                  <w:szCs w:val="20"/>
                </w:rPr>
                <w:t>raws</w:t>
              </w:r>
            </w:ins>
            <w:proofErr w:type="spellEnd"/>
            <w:ins w:id="740" w:author="Kaxiong" w:date="2021-05-17T11:09:00Z">
              <w:r w:rsidR="00A9450E">
                <w:rPr>
                  <w:rFonts w:ascii="Arial" w:hAnsi="Arial"/>
                  <w:sz w:val="20"/>
                  <w:szCs w:val="20"/>
                </w:rPr>
                <w:t xml:space="preserve"> </w:t>
              </w:r>
            </w:ins>
            <w:r w:rsidR="0053534B" w:rsidRPr="0053534B">
              <w:rPr>
                <w:rFonts w:ascii="Arial" w:hAnsi="Arial"/>
                <w:sz w:val="20"/>
                <w:szCs w:val="20"/>
              </w:rPr>
              <w:t xml:space="preserve">li </w:t>
            </w:r>
            <w:proofErr w:type="spellStart"/>
            <w:r w:rsidR="0053534B" w:rsidRPr="0053534B">
              <w:rPr>
                <w:rFonts w:ascii="Arial" w:hAnsi="Arial"/>
                <w:sz w:val="20"/>
                <w:szCs w:val="20"/>
              </w:rPr>
              <w:t>nram</w:t>
            </w:r>
            <w:proofErr w:type="spellEnd"/>
            <w:r w:rsidR="0053534B" w:rsidRPr="0053534B">
              <w:rPr>
                <w:rFonts w:ascii="Arial" w:hAnsi="Arial"/>
                <w:sz w:val="20"/>
                <w:szCs w:val="20"/>
              </w:rPr>
              <w:t xml:space="preserve"> no: </w:t>
            </w:r>
            <w:proofErr w:type="spellStart"/>
            <w:ins w:id="741" w:author="Kaxiong" w:date="2021-05-17T11:24:00Z">
              <w:r w:rsidR="00C66BC4">
                <w:rPr>
                  <w:rFonts w:ascii="Arial" w:hAnsi="Arial"/>
                  <w:sz w:val="20"/>
                  <w:szCs w:val="20"/>
                </w:rPr>
                <w:t>kev</w:t>
              </w:r>
              <w:proofErr w:type="spellEnd"/>
              <w:r w:rsidR="00C66BC4">
                <w:rPr>
                  <w:rFonts w:ascii="Arial" w:hAnsi="Arial"/>
                  <w:sz w:val="20"/>
                  <w:szCs w:val="20"/>
                </w:rPr>
                <w:t xml:space="preserve"> </w:t>
              </w:r>
            </w:ins>
            <w:proofErr w:type="spellStart"/>
            <w:r w:rsidR="0053534B" w:rsidRPr="0053534B">
              <w:rPr>
                <w:rFonts w:ascii="Arial" w:hAnsi="Arial"/>
                <w:sz w:val="20"/>
                <w:szCs w:val="20"/>
              </w:rPr>
              <w:t>txo</w:t>
            </w:r>
            <w:proofErr w:type="spellEnd"/>
            <w:r w:rsidR="0053534B" w:rsidRPr="0053534B">
              <w:rPr>
                <w:rFonts w:ascii="Arial" w:hAnsi="Arial"/>
                <w:sz w:val="20"/>
                <w:szCs w:val="20"/>
              </w:rPr>
              <w:t xml:space="preserve"> </w:t>
            </w:r>
            <w:proofErr w:type="spellStart"/>
            <w:r w:rsidR="0053534B" w:rsidRPr="0053534B">
              <w:rPr>
                <w:rFonts w:ascii="Arial" w:hAnsi="Arial"/>
                <w:sz w:val="20"/>
                <w:szCs w:val="20"/>
              </w:rPr>
              <w:t>ntawm</w:t>
            </w:r>
            <w:proofErr w:type="spellEnd"/>
            <w:r w:rsidR="0053534B" w:rsidRPr="0053534B">
              <w:rPr>
                <w:rFonts w:ascii="Arial" w:hAnsi="Arial"/>
                <w:sz w:val="20"/>
                <w:szCs w:val="20"/>
              </w:rPr>
              <w:t xml:space="preserve"> </w:t>
            </w:r>
            <w:ins w:id="742" w:author="Kaxiong" w:date="2021-05-17T11:09:00Z">
              <w:r w:rsidR="00A9450E">
                <w:rPr>
                  <w:rFonts w:ascii="Arial" w:hAnsi="Arial"/>
                  <w:sz w:val="20"/>
                  <w:szCs w:val="20"/>
                </w:rPr>
                <w:t xml:space="preserve">cov </w:t>
              </w:r>
              <w:proofErr w:type="spellStart"/>
              <w:r w:rsidR="00A9450E">
                <w:rPr>
                  <w:rFonts w:ascii="Arial" w:hAnsi="Arial"/>
                  <w:sz w:val="20"/>
                  <w:szCs w:val="20"/>
                </w:rPr>
                <w:t>lus</w:t>
              </w:r>
              <w:proofErr w:type="spellEnd"/>
              <w:r w:rsidR="00A9450E">
                <w:rPr>
                  <w:rFonts w:ascii="Arial" w:hAnsi="Arial"/>
                  <w:sz w:val="20"/>
                  <w:szCs w:val="20"/>
                </w:rPr>
                <w:t xml:space="preserve"> </w:t>
              </w:r>
              <w:proofErr w:type="spellStart"/>
              <w:r w:rsidR="00A9450E">
                <w:rPr>
                  <w:rFonts w:ascii="Arial" w:hAnsi="Arial"/>
                  <w:sz w:val="20"/>
                  <w:szCs w:val="20"/>
                </w:rPr>
                <w:t>muaj</w:t>
              </w:r>
              <w:proofErr w:type="spellEnd"/>
              <w:r w:rsidR="00A9450E">
                <w:rPr>
                  <w:rFonts w:ascii="Arial" w:hAnsi="Arial"/>
                  <w:sz w:val="20"/>
                  <w:szCs w:val="20"/>
                </w:rPr>
                <w:t xml:space="preserve"> </w:t>
              </w:r>
            </w:ins>
            <w:proofErr w:type="spellStart"/>
            <w:ins w:id="743" w:author="Kaxiong" w:date="2021-05-17T11:24:00Z">
              <w:r w:rsidR="00C66BC4">
                <w:rPr>
                  <w:rFonts w:ascii="Arial" w:hAnsi="Arial"/>
                  <w:sz w:val="20"/>
                  <w:szCs w:val="20"/>
                </w:rPr>
                <w:t>tus</w:t>
              </w:r>
              <w:proofErr w:type="spellEnd"/>
              <w:r w:rsidR="00C66BC4">
                <w:rPr>
                  <w:rFonts w:ascii="Arial" w:hAnsi="Arial"/>
                  <w:sz w:val="20"/>
                  <w:szCs w:val="20"/>
                </w:rPr>
                <w:t xml:space="preserve"> </w:t>
              </w:r>
            </w:ins>
            <w:r w:rsidR="0053534B" w:rsidRPr="0053534B">
              <w:rPr>
                <w:rFonts w:ascii="Arial" w:hAnsi="Arial"/>
                <w:sz w:val="20"/>
                <w:szCs w:val="20"/>
              </w:rPr>
              <w:t>/</w:t>
            </w:r>
            <w:del w:id="744" w:author="Kaxiong" w:date="2021-05-17T11:25:00Z">
              <w:r w:rsidR="0053534B" w:rsidRPr="0053534B" w:rsidDel="00C66BC4">
                <w:rPr>
                  <w:rFonts w:ascii="Arial" w:hAnsi="Arial"/>
                  <w:sz w:val="20"/>
                  <w:szCs w:val="20"/>
                </w:rPr>
                <w:delText xml:space="preserve"> </w:delText>
              </w:r>
            </w:del>
            <w:r w:rsidR="0053534B" w:rsidRPr="0053534B">
              <w:rPr>
                <w:rFonts w:ascii="Arial" w:hAnsi="Arial"/>
                <w:sz w:val="20"/>
                <w:szCs w:val="20"/>
              </w:rPr>
              <w:t>s</w:t>
            </w:r>
            <w:del w:id="745" w:author="Kaxiong" w:date="2021-05-17T11:25:00Z">
              <w:r w:rsidR="0053534B" w:rsidRPr="0053534B" w:rsidDel="00C66BC4">
                <w:rPr>
                  <w:rFonts w:ascii="Arial" w:hAnsi="Arial"/>
                  <w:sz w:val="20"/>
                  <w:szCs w:val="20"/>
                </w:rPr>
                <w:delText xml:space="preserve"> </w:delText>
              </w:r>
            </w:del>
            <w:r w:rsidR="0053534B" w:rsidRPr="0053534B">
              <w:rPr>
                <w:rFonts w:ascii="Arial" w:hAnsi="Arial"/>
                <w:sz w:val="20"/>
                <w:szCs w:val="20"/>
              </w:rPr>
              <w:t xml:space="preserve">/ </w:t>
            </w:r>
            <w:proofErr w:type="spellStart"/>
            <w:ins w:id="746" w:author="Kaxiong" w:date="2021-05-17T11:09:00Z">
              <w:r w:rsidR="00A9450E">
                <w:rPr>
                  <w:rFonts w:ascii="Arial" w:hAnsi="Arial"/>
                  <w:sz w:val="20"/>
                  <w:szCs w:val="20"/>
                </w:rPr>
                <w:t>xyaw</w:t>
              </w:r>
            </w:ins>
            <w:proofErr w:type="spellEnd"/>
            <w:del w:id="747" w:author="Kaxiong" w:date="2021-05-17T11:10:00Z">
              <w:r w:rsidR="006D4BB4" w:rsidDel="00A9450E">
                <w:rPr>
                  <w:rFonts w:ascii="Arial" w:hAnsi="Arial"/>
                  <w:sz w:val="20"/>
                  <w:szCs w:val="20"/>
                </w:rPr>
                <w:delText>sib tov</w:delText>
              </w:r>
            </w:del>
            <w:r w:rsidR="0053534B" w:rsidRPr="0053534B">
              <w:rPr>
                <w:rFonts w:ascii="Arial" w:hAnsi="Arial"/>
                <w:sz w:val="20"/>
                <w:szCs w:val="20"/>
              </w:rPr>
              <w:t xml:space="preserve">, </w:t>
            </w:r>
            <w:del w:id="748" w:author="Kaxiong" w:date="2021-05-17T11:25:00Z">
              <w:r w:rsidR="006D4BB4" w:rsidDel="00C66BC4">
                <w:rPr>
                  <w:rFonts w:ascii="Arial" w:hAnsi="Arial"/>
                  <w:sz w:val="20"/>
                  <w:szCs w:val="20"/>
                </w:rPr>
                <w:delText>txo</w:delText>
              </w:r>
            </w:del>
            <w:proofErr w:type="spellStart"/>
            <w:ins w:id="749" w:author="Kaxiong" w:date="2021-05-17T11:25:00Z">
              <w:r w:rsidR="00C66BC4">
                <w:rPr>
                  <w:rFonts w:ascii="Arial" w:hAnsi="Arial"/>
                  <w:sz w:val="20"/>
                  <w:szCs w:val="20"/>
                </w:rPr>
                <w:t>kev</w:t>
              </w:r>
              <w:proofErr w:type="spellEnd"/>
              <w:r w:rsidR="00C66BC4">
                <w:rPr>
                  <w:rFonts w:ascii="Arial" w:hAnsi="Arial"/>
                  <w:sz w:val="20"/>
                  <w:szCs w:val="20"/>
                </w:rPr>
                <w:t xml:space="preserve"> </w:t>
              </w:r>
            </w:ins>
            <w:proofErr w:type="spellStart"/>
            <w:ins w:id="750" w:author="Kaxiong" w:date="2021-05-17T11:31:00Z">
              <w:r w:rsidR="00CD2732">
                <w:rPr>
                  <w:rFonts w:ascii="Arial" w:hAnsi="Arial"/>
                  <w:sz w:val="20"/>
                  <w:szCs w:val="20"/>
                </w:rPr>
                <w:t>tso</w:t>
              </w:r>
              <w:proofErr w:type="spellEnd"/>
              <w:r w:rsidR="00CD2732">
                <w:rPr>
                  <w:rFonts w:ascii="Arial" w:hAnsi="Arial"/>
                  <w:sz w:val="20"/>
                  <w:szCs w:val="20"/>
                </w:rPr>
                <w:t xml:space="preserve"> </w:t>
              </w:r>
              <w:proofErr w:type="spellStart"/>
              <w:r w:rsidR="00CD2732">
                <w:rPr>
                  <w:rFonts w:ascii="Arial" w:hAnsi="Arial"/>
                  <w:sz w:val="20"/>
                  <w:szCs w:val="20"/>
                </w:rPr>
                <w:t>tseg</w:t>
              </w:r>
              <w:proofErr w:type="spellEnd"/>
              <w:r w:rsidR="00CD2732">
                <w:rPr>
                  <w:rFonts w:ascii="Arial" w:hAnsi="Arial"/>
                  <w:sz w:val="20"/>
                  <w:szCs w:val="20"/>
                </w:rPr>
                <w:t xml:space="preserve"> </w:t>
              </w:r>
            </w:ins>
            <w:proofErr w:type="spellStart"/>
            <w:ins w:id="751" w:author="Kaxiong" w:date="2021-05-17T11:25:00Z">
              <w:r w:rsidR="00CD2732">
                <w:rPr>
                  <w:rFonts w:ascii="Arial" w:hAnsi="Arial"/>
                  <w:sz w:val="20"/>
                  <w:szCs w:val="20"/>
                </w:rPr>
                <w:t>tsis</w:t>
              </w:r>
              <w:proofErr w:type="spellEnd"/>
              <w:r w:rsidR="00CD2732">
                <w:rPr>
                  <w:rFonts w:ascii="Arial" w:hAnsi="Arial"/>
                  <w:sz w:val="20"/>
                  <w:szCs w:val="20"/>
                </w:rPr>
                <w:t xml:space="preserve"> </w:t>
              </w:r>
              <w:proofErr w:type="spellStart"/>
              <w:r w:rsidR="00CD2732">
                <w:rPr>
                  <w:rFonts w:ascii="Arial" w:hAnsi="Arial"/>
                  <w:sz w:val="20"/>
                  <w:szCs w:val="20"/>
                </w:rPr>
                <w:t>siv</w:t>
              </w:r>
            </w:ins>
            <w:proofErr w:type="spellEnd"/>
            <w:r w:rsidR="006D4BB4">
              <w:rPr>
                <w:rFonts w:ascii="Arial" w:hAnsi="Arial"/>
                <w:sz w:val="20"/>
                <w:szCs w:val="20"/>
              </w:rPr>
              <w:t xml:space="preserve"> </w:t>
            </w:r>
            <w:proofErr w:type="spellStart"/>
            <w:r w:rsidR="0053534B" w:rsidRPr="0053534B">
              <w:rPr>
                <w:rFonts w:ascii="Arial" w:hAnsi="Arial"/>
                <w:sz w:val="20"/>
                <w:szCs w:val="20"/>
              </w:rPr>
              <w:t>ntawm</w:t>
            </w:r>
            <w:proofErr w:type="spellEnd"/>
            <w:ins w:id="752" w:author="Kaxiong" w:date="2021-05-17T11:25:00Z">
              <w:r w:rsidR="00CD2732">
                <w:rPr>
                  <w:rFonts w:ascii="Arial" w:hAnsi="Arial"/>
                  <w:sz w:val="20"/>
                  <w:szCs w:val="20"/>
                </w:rPr>
                <w:t xml:space="preserve"> </w:t>
              </w:r>
              <w:proofErr w:type="spellStart"/>
              <w:r w:rsidR="00CD2732">
                <w:rPr>
                  <w:rFonts w:ascii="Arial" w:hAnsi="Arial"/>
                  <w:sz w:val="20"/>
                  <w:szCs w:val="20"/>
                </w:rPr>
                <w:t>t</w:t>
              </w:r>
            </w:ins>
            <w:ins w:id="753" w:author="Kaxiong" w:date="2021-05-17T11:26:00Z">
              <w:r w:rsidR="00CD2732">
                <w:rPr>
                  <w:rFonts w:ascii="Arial" w:hAnsi="Arial"/>
                  <w:sz w:val="20"/>
                  <w:szCs w:val="20"/>
                </w:rPr>
                <w:t>us</w:t>
              </w:r>
            </w:ins>
            <w:proofErr w:type="spellEnd"/>
            <w:r w:rsidR="0053534B" w:rsidRPr="0053534B">
              <w:rPr>
                <w:rFonts w:ascii="Arial" w:hAnsi="Arial"/>
                <w:sz w:val="20"/>
                <w:szCs w:val="20"/>
              </w:rPr>
              <w:t xml:space="preserve"> /</w:t>
            </w:r>
            <w:del w:id="754" w:author="Kaxiong" w:date="2021-05-17T11:26:00Z">
              <w:r w:rsidR="0053534B" w:rsidRPr="0053534B" w:rsidDel="00CD2732">
                <w:rPr>
                  <w:rFonts w:ascii="Arial" w:hAnsi="Arial"/>
                  <w:sz w:val="20"/>
                  <w:szCs w:val="20"/>
                </w:rPr>
                <w:delText xml:space="preserve"> </w:delText>
              </w:r>
            </w:del>
            <w:r w:rsidR="0053534B" w:rsidRPr="0053534B">
              <w:rPr>
                <w:rFonts w:ascii="Arial" w:hAnsi="Arial"/>
                <w:sz w:val="20"/>
                <w:szCs w:val="20"/>
              </w:rPr>
              <w:t>v</w:t>
            </w:r>
            <w:del w:id="755" w:author="Kaxiong" w:date="2021-05-17T11:26:00Z">
              <w:r w:rsidR="0053534B" w:rsidRPr="0053534B" w:rsidDel="00CD2732">
                <w:rPr>
                  <w:rFonts w:ascii="Arial" w:hAnsi="Arial"/>
                  <w:sz w:val="20"/>
                  <w:szCs w:val="20"/>
                </w:rPr>
                <w:delText xml:space="preserve"> </w:delText>
              </w:r>
            </w:del>
            <w:r w:rsidR="0053534B" w:rsidRPr="0053534B">
              <w:rPr>
                <w:rFonts w:ascii="Arial" w:hAnsi="Arial"/>
                <w:sz w:val="20"/>
                <w:szCs w:val="20"/>
              </w:rPr>
              <w:t xml:space="preserve">/ </w:t>
            </w:r>
            <w:proofErr w:type="spellStart"/>
            <w:r w:rsidR="0053534B" w:rsidRPr="0053534B">
              <w:rPr>
                <w:rFonts w:ascii="Arial" w:hAnsi="Arial"/>
                <w:sz w:val="20"/>
                <w:szCs w:val="20"/>
              </w:rPr>
              <w:t>rau</w:t>
            </w:r>
            <w:proofErr w:type="spellEnd"/>
            <w:r w:rsidR="0053534B" w:rsidRPr="0053534B">
              <w:rPr>
                <w:rFonts w:ascii="Arial" w:hAnsi="Arial"/>
                <w:sz w:val="20"/>
                <w:szCs w:val="20"/>
              </w:rPr>
              <w:t xml:space="preserve"> /</w:t>
            </w:r>
            <w:del w:id="756" w:author="Kaxiong" w:date="2021-05-17T11:26:00Z">
              <w:r w:rsidR="0053534B" w:rsidRPr="0053534B" w:rsidDel="00CD2732">
                <w:rPr>
                  <w:rFonts w:ascii="Arial" w:hAnsi="Arial"/>
                  <w:sz w:val="20"/>
                  <w:szCs w:val="20"/>
                </w:rPr>
                <w:delText xml:space="preserve"> </w:delText>
              </w:r>
            </w:del>
            <w:r w:rsidR="0053534B" w:rsidRPr="0053534B">
              <w:rPr>
                <w:rFonts w:ascii="Arial" w:hAnsi="Arial"/>
                <w:sz w:val="20"/>
                <w:szCs w:val="20"/>
              </w:rPr>
              <w:t>b</w:t>
            </w:r>
            <w:del w:id="757" w:author="Kaxiong" w:date="2021-05-17T11:26:00Z">
              <w:r w:rsidR="0053534B" w:rsidRPr="0053534B" w:rsidDel="00CD2732">
                <w:rPr>
                  <w:rFonts w:ascii="Arial" w:hAnsi="Arial"/>
                  <w:sz w:val="20"/>
                  <w:szCs w:val="20"/>
                </w:rPr>
                <w:delText xml:space="preserve"> </w:delText>
              </w:r>
            </w:del>
            <w:r w:rsidR="0053534B" w:rsidRPr="0053534B">
              <w:rPr>
                <w:rFonts w:ascii="Arial" w:hAnsi="Arial"/>
                <w:sz w:val="20"/>
                <w:szCs w:val="20"/>
              </w:rPr>
              <w:t xml:space="preserve">/, </w:t>
            </w:r>
            <w:proofErr w:type="spellStart"/>
            <w:r w:rsidR="0053534B" w:rsidRPr="0053534B">
              <w:rPr>
                <w:rFonts w:ascii="Arial" w:hAnsi="Arial"/>
                <w:sz w:val="20"/>
                <w:szCs w:val="20"/>
              </w:rPr>
              <w:t>thiab</w:t>
            </w:r>
            <w:proofErr w:type="spellEnd"/>
            <w:del w:id="758" w:author="Kaxiong" w:date="2021-05-17T11:26:00Z">
              <w:r w:rsidR="0053534B" w:rsidRPr="0053534B" w:rsidDel="00CD2732">
                <w:rPr>
                  <w:rFonts w:ascii="Arial" w:hAnsi="Arial"/>
                  <w:sz w:val="20"/>
                  <w:szCs w:val="20"/>
                </w:rPr>
                <w:delText xml:space="preserve"> </w:delText>
              </w:r>
              <w:r w:rsidR="006D4BB4" w:rsidDel="00CD2732">
                <w:rPr>
                  <w:rFonts w:ascii="Arial" w:hAnsi="Arial"/>
                  <w:sz w:val="20"/>
                  <w:szCs w:val="20"/>
                </w:rPr>
                <w:delText>los lus</w:delText>
              </w:r>
              <w:r w:rsidR="0053534B" w:rsidRPr="0053534B" w:rsidDel="00CD2732">
                <w:rPr>
                  <w:rFonts w:ascii="Arial" w:hAnsi="Arial"/>
                  <w:sz w:val="20"/>
                  <w:szCs w:val="20"/>
                </w:rPr>
                <w:delText xml:space="preserve"> ntawm multisyllabic</w:delText>
              </w:r>
            </w:del>
            <w:ins w:id="759" w:author="Kaxiong" w:date="2021-05-17T11:26:00Z">
              <w:r w:rsidR="00CD2732" w:rsidRPr="00677B23">
                <w:rPr>
                  <w:rFonts w:ascii="Calibri" w:eastAsia="Arial" w:hAnsi="Calibri" w:cs="Calibri"/>
                  <w:i/>
                  <w:iCs/>
                  <w:sz w:val="20"/>
                  <w:szCs w:val="20"/>
                </w:rPr>
                <w:t xml:space="preserve"> </w:t>
              </w:r>
            </w:ins>
            <w:proofErr w:type="spellStart"/>
            <w:ins w:id="760" w:author="Kaxiong" w:date="2021-05-17T11:27:00Z">
              <w:r w:rsidR="00CD2732">
                <w:rPr>
                  <w:rFonts w:ascii="Calibri" w:eastAsia="Arial" w:hAnsi="Calibri" w:cs="Calibri"/>
                  <w:sz w:val="20"/>
                  <w:szCs w:val="20"/>
                </w:rPr>
                <w:t>kev</w:t>
              </w:r>
              <w:proofErr w:type="spellEnd"/>
              <w:r w:rsidR="00CD2732">
                <w:rPr>
                  <w:rFonts w:ascii="Calibri" w:eastAsia="Arial" w:hAnsi="Calibri" w:cs="Calibri"/>
                  <w:sz w:val="20"/>
                  <w:szCs w:val="20"/>
                </w:rPr>
                <w:t xml:space="preserve"> lees </w:t>
              </w:r>
              <w:proofErr w:type="spellStart"/>
              <w:r w:rsidR="00CD2732">
                <w:rPr>
                  <w:rFonts w:ascii="Calibri" w:eastAsia="Arial" w:hAnsi="Calibri" w:cs="Calibri"/>
                  <w:sz w:val="20"/>
                  <w:szCs w:val="20"/>
                </w:rPr>
                <w:t>txais</w:t>
              </w:r>
              <w:proofErr w:type="spellEnd"/>
              <w:r w:rsidR="00CD2732">
                <w:rPr>
                  <w:rFonts w:ascii="Calibri" w:eastAsia="Arial" w:hAnsi="Calibri" w:cs="Calibri"/>
                  <w:sz w:val="20"/>
                  <w:szCs w:val="20"/>
                </w:rPr>
                <w:t xml:space="preserve"> </w:t>
              </w:r>
              <w:proofErr w:type="spellStart"/>
              <w:r w:rsidR="00CD2732">
                <w:rPr>
                  <w:rFonts w:ascii="Calibri" w:eastAsia="Arial" w:hAnsi="Calibri" w:cs="Calibri"/>
                  <w:sz w:val="20"/>
                  <w:szCs w:val="20"/>
                </w:rPr>
                <w:t>ntawm</w:t>
              </w:r>
              <w:proofErr w:type="spellEnd"/>
              <w:r w:rsidR="00CD2732">
                <w:rPr>
                  <w:rFonts w:ascii="Calibri" w:eastAsia="Arial" w:hAnsi="Calibri" w:cs="Calibri"/>
                  <w:sz w:val="20"/>
                  <w:szCs w:val="20"/>
                </w:rPr>
                <w:t xml:space="preserve"> c</w:t>
              </w:r>
            </w:ins>
            <w:ins w:id="761" w:author="Kaxiong" w:date="2021-05-17T11:26:00Z">
              <w:r w:rsidR="00CD2732" w:rsidRPr="00CD2732">
                <w:rPr>
                  <w:rFonts w:ascii="Calibri" w:eastAsia="Arial" w:hAnsi="Calibri" w:cs="Calibri"/>
                  <w:sz w:val="20"/>
                  <w:szCs w:val="20"/>
                  <w:rPrChange w:id="762" w:author="Kaxiong" w:date="2021-05-17T11:26:00Z">
                    <w:rPr>
                      <w:rFonts w:ascii="Calibri" w:eastAsia="Arial" w:hAnsi="Calibri" w:cs="Calibri"/>
                      <w:i/>
                      <w:iCs/>
                      <w:sz w:val="20"/>
                      <w:szCs w:val="20"/>
                    </w:rPr>
                  </w:rPrChange>
                </w:rPr>
                <w:t xml:space="preserve">ov </w:t>
              </w:r>
              <w:proofErr w:type="spellStart"/>
              <w:r w:rsidR="00CD2732" w:rsidRPr="00CD2732">
                <w:rPr>
                  <w:rFonts w:ascii="Calibri" w:eastAsia="Arial" w:hAnsi="Calibri" w:cs="Calibri"/>
                  <w:sz w:val="20"/>
                  <w:szCs w:val="20"/>
                  <w:rPrChange w:id="763" w:author="Kaxiong" w:date="2021-05-17T11:26:00Z">
                    <w:rPr>
                      <w:rFonts w:ascii="Calibri" w:eastAsia="Arial" w:hAnsi="Calibri" w:cs="Calibri"/>
                      <w:i/>
                      <w:iCs/>
                      <w:sz w:val="20"/>
                      <w:szCs w:val="20"/>
                    </w:rPr>
                  </w:rPrChange>
                </w:rPr>
                <w:t>lus</w:t>
              </w:r>
              <w:proofErr w:type="spellEnd"/>
              <w:r w:rsidR="00CD2732" w:rsidRPr="00CD2732">
                <w:rPr>
                  <w:rFonts w:ascii="Calibri" w:eastAsia="Arial" w:hAnsi="Calibri" w:cs="Calibri"/>
                  <w:sz w:val="20"/>
                  <w:szCs w:val="20"/>
                  <w:rPrChange w:id="764" w:author="Kaxiong" w:date="2021-05-17T11:26:00Z">
                    <w:rPr>
                      <w:rFonts w:ascii="Calibri" w:eastAsia="Arial" w:hAnsi="Calibri" w:cs="Calibri"/>
                      <w:i/>
                      <w:iCs/>
                      <w:sz w:val="20"/>
                      <w:szCs w:val="20"/>
                    </w:rPr>
                  </w:rPrChange>
                </w:rPr>
                <w:t xml:space="preserve"> </w:t>
              </w:r>
              <w:proofErr w:type="spellStart"/>
              <w:r w:rsidR="00CD2732" w:rsidRPr="00CD2732">
                <w:rPr>
                  <w:rFonts w:ascii="Calibri" w:eastAsia="Arial" w:hAnsi="Calibri" w:cs="Calibri"/>
                  <w:sz w:val="20"/>
                  <w:szCs w:val="20"/>
                  <w:rPrChange w:id="765" w:author="Kaxiong" w:date="2021-05-17T11:26:00Z">
                    <w:rPr>
                      <w:rFonts w:ascii="Calibri" w:eastAsia="Arial" w:hAnsi="Calibri" w:cs="Calibri"/>
                      <w:i/>
                      <w:iCs/>
                      <w:sz w:val="20"/>
                      <w:szCs w:val="20"/>
                    </w:rPr>
                  </w:rPrChange>
                </w:rPr>
                <w:t>ntau</w:t>
              </w:r>
              <w:proofErr w:type="spellEnd"/>
              <w:r w:rsidR="00CD2732" w:rsidRPr="00CD2732">
                <w:rPr>
                  <w:rFonts w:ascii="Calibri" w:eastAsia="Arial" w:hAnsi="Calibri" w:cs="Calibri"/>
                  <w:sz w:val="20"/>
                  <w:szCs w:val="20"/>
                  <w:rPrChange w:id="766" w:author="Kaxiong" w:date="2021-05-17T11:26:00Z">
                    <w:rPr>
                      <w:rFonts w:ascii="Calibri" w:eastAsia="Arial" w:hAnsi="Calibri" w:cs="Calibri"/>
                      <w:i/>
                      <w:iCs/>
                      <w:sz w:val="20"/>
                      <w:szCs w:val="20"/>
                    </w:rPr>
                  </w:rPrChange>
                </w:rPr>
                <w:t xml:space="preserve"> </w:t>
              </w:r>
              <w:proofErr w:type="spellStart"/>
              <w:r w:rsidR="00CD2732" w:rsidRPr="00CD2732">
                <w:rPr>
                  <w:rFonts w:ascii="Calibri" w:eastAsia="Arial" w:hAnsi="Calibri" w:cs="Calibri"/>
                  <w:sz w:val="20"/>
                  <w:szCs w:val="20"/>
                  <w:rPrChange w:id="767" w:author="Kaxiong" w:date="2021-05-17T11:26:00Z">
                    <w:rPr>
                      <w:rFonts w:ascii="Calibri" w:eastAsia="Arial" w:hAnsi="Calibri" w:cs="Calibri"/>
                      <w:i/>
                      <w:iCs/>
                      <w:sz w:val="20"/>
                      <w:szCs w:val="20"/>
                    </w:rPr>
                  </w:rPrChange>
                </w:rPr>
                <w:t>tus</w:t>
              </w:r>
              <w:proofErr w:type="spellEnd"/>
              <w:r w:rsidR="00CD2732" w:rsidRPr="00CD2732">
                <w:rPr>
                  <w:rFonts w:ascii="Calibri" w:eastAsia="Arial" w:hAnsi="Calibri" w:cs="Calibri"/>
                  <w:sz w:val="20"/>
                  <w:szCs w:val="20"/>
                  <w:rPrChange w:id="768" w:author="Kaxiong" w:date="2021-05-17T11:26:00Z">
                    <w:rPr>
                      <w:rFonts w:ascii="Calibri" w:eastAsia="Arial" w:hAnsi="Calibri" w:cs="Calibri"/>
                      <w:i/>
                      <w:iCs/>
                      <w:sz w:val="20"/>
                      <w:szCs w:val="20"/>
                    </w:rPr>
                  </w:rPrChange>
                </w:rPr>
                <w:t xml:space="preserve"> </w:t>
              </w:r>
              <w:proofErr w:type="spellStart"/>
              <w:r w:rsidR="00CD2732" w:rsidRPr="00CD2732">
                <w:rPr>
                  <w:rFonts w:ascii="Calibri" w:eastAsia="Arial" w:hAnsi="Calibri" w:cs="Calibri"/>
                  <w:sz w:val="20"/>
                  <w:szCs w:val="20"/>
                  <w:rPrChange w:id="769" w:author="Kaxiong" w:date="2021-05-17T11:26:00Z">
                    <w:rPr>
                      <w:rFonts w:ascii="Calibri" w:eastAsia="Arial" w:hAnsi="Calibri" w:cs="Calibri"/>
                      <w:i/>
                      <w:iCs/>
                      <w:sz w:val="20"/>
                      <w:szCs w:val="20"/>
                    </w:rPr>
                  </w:rPrChange>
                </w:rPr>
                <w:t>niam</w:t>
              </w:r>
              <w:proofErr w:type="spellEnd"/>
              <w:r w:rsidR="00CD2732" w:rsidRPr="00CD2732">
                <w:rPr>
                  <w:rFonts w:ascii="Calibri" w:eastAsia="Arial" w:hAnsi="Calibri" w:cs="Calibri"/>
                  <w:sz w:val="20"/>
                  <w:szCs w:val="20"/>
                  <w:rPrChange w:id="770" w:author="Kaxiong" w:date="2021-05-17T11:26:00Z">
                    <w:rPr>
                      <w:rFonts w:ascii="Calibri" w:eastAsia="Arial" w:hAnsi="Calibri" w:cs="Calibri"/>
                      <w:i/>
                      <w:iCs/>
                      <w:sz w:val="20"/>
                      <w:szCs w:val="20"/>
                    </w:rPr>
                  </w:rPrChange>
                </w:rPr>
                <w:t xml:space="preserve"> </w:t>
              </w:r>
              <w:proofErr w:type="spellStart"/>
              <w:r w:rsidR="00CD2732" w:rsidRPr="00CD2732">
                <w:rPr>
                  <w:rFonts w:ascii="Calibri" w:eastAsia="Arial" w:hAnsi="Calibri" w:cs="Calibri"/>
                  <w:sz w:val="20"/>
                  <w:szCs w:val="20"/>
                  <w:rPrChange w:id="771" w:author="Kaxiong" w:date="2021-05-17T11:26:00Z">
                    <w:rPr>
                      <w:rFonts w:ascii="Calibri" w:eastAsia="Arial" w:hAnsi="Calibri" w:cs="Calibri"/>
                      <w:i/>
                      <w:iCs/>
                      <w:sz w:val="20"/>
                      <w:szCs w:val="20"/>
                    </w:rPr>
                  </w:rPrChange>
                </w:rPr>
                <w:t>ntawv</w:t>
              </w:r>
            </w:ins>
            <w:proofErr w:type="spellEnd"/>
            <w:r w:rsidR="0010177E" w:rsidRPr="00CD2732">
              <w:rPr>
                <w:rFonts w:ascii="Arial" w:hAnsi="Arial"/>
                <w:sz w:val="20"/>
                <w:szCs w:val="20"/>
              </w:rPr>
              <w:t>.</w:t>
            </w:r>
          </w:p>
        </w:tc>
        <w:tc>
          <w:tcPr>
            <w:tcW w:w="6783" w:type="dxa"/>
            <w:vMerge/>
          </w:tcPr>
          <w:p w14:paraId="6A7F59B5" w14:textId="77777777" w:rsidR="00F76229" w:rsidRPr="00BB29BF" w:rsidRDefault="00F76229" w:rsidP="000F5769">
            <w:pPr>
              <w:rPr>
                <w:rFonts w:ascii="Arial" w:hAnsi="Arial"/>
                <w:sz w:val="20"/>
                <w:szCs w:val="20"/>
              </w:rPr>
            </w:pPr>
          </w:p>
        </w:tc>
      </w:tr>
    </w:tbl>
    <w:p w14:paraId="753C21C1" w14:textId="555CA0DD" w:rsidR="00F76229" w:rsidRPr="00BB29BF" w:rsidRDefault="00F76229" w:rsidP="00F7622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2021</w:t>
      </w:r>
      <w:r w:rsidRPr="003F7065">
        <w:rPr>
          <w:rFonts w:ascii="Arial" w:hAnsi="Arial"/>
          <w:sz w:val="20"/>
          <w:szCs w:val="20"/>
        </w:rPr>
        <w:t>,</w:t>
      </w:r>
      <w:r w:rsidRPr="0090114B">
        <w:rPr>
          <w:rFonts w:ascii="Arial" w:hAnsi="Arial"/>
          <w:sz w:val="20"/>
          <w:szCs w:val="20"/>
        </w:rPr>
        <w:t xml:space="preserve"> </w:t>
      </w:r>
      <w:r w:rsidR="004A5560" w:rsidRPr="004A5560">
        <w:rPr>
          <w:rFonts w:ascii="Arial" w:hAnsi="Arial"/>
          <w:sz w:val="20"/>
          <w:szCs w:val="20"/>
        </w:rPr>
        <w:t xml:space="preserve">Nicky </w:t>
      </w:r>
      <w:proofErr w:type="spellStart"/>
      <w:r w:rsidR="004A5560" w:rsidRPr="004A5560">
        <w:rPr>
          <w:rFonts w:ascii="Arial" w:hAnsi="Arial"/>
          <w:sz w:val="20"/>
          <w:szCs w:val="20"/>
        </w:rPr>
        <w:t>yuav</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tsim</w:t>
      </w:r>
      <w:proofErr w:type="spellEnd"/>
      <w:r w:rsidR="004A5560" w:rsidRPr="004A5560">
        <w:rPr>
          <w:rFonts w:ascii="Arial" w:hAnsi="Arial"/>
          <w:sz w:val="20"/>
          <w:szCs w:val="20"/>
        </w:rPr>
        <w:t xml:space="preserve"> </w:t>
      </w:r>
      <w:proofErr w:type="spellStart"/>
      <w:ins w:id="772" w:author="Kaxiong" w:date="2021-05-17T11:37:00Z">
        <w:r w:rsidR="004F6EC4">
          <w:rPr>
            <w:rFonts w:ascii="Arial" w:hAnsi="Arial"/>
            <w:sz w:val="20"/>
            <w:szCs w:val="20"/>
          </w:rPr>
          <w:t>tus</w:t>
        </w:r>
        <w:proofErr w:type="spellEnd"/>
        <w:r w:rsidR="004F6EC4">
          <w:rPr>
            <w:rFonts w:ascii="Arial" w:hAnsi="Arial"/>
            <w:sz w:val="20"/>
            <w:szCs w:val="20"/>
          </w:rPr>
          <w:t xml:space="preserve"> </w:t>
        </w:r>
      </w:ins>
      <w:r w:rsidR="004A5560" w:rsidRPr="004A5560">
        <w:rPr>
          <w:rFonts w:ascii="Arial" w:hAnsi="Arial"/>
          <w:sz w:val="20"/>
          <w:szCs w:val="20"/>
        </w:rPr>
        <w:t>/</w:t>
      </w:r>
      <w:del w:id="773" w:author="Kaxiong" w:date="2021-05-17T11:37:00Z">
        <w:r w:rsidR="004A5560" w:rsidRPr="004A5560" w:rsidDel="004F6EC4">
          <w:rPr>
            <w:rFonts w:ascii="Arial" w:hAnsi="Arial"/>
            <w:sz w:val="20"/>
            <w:szCs w:val="20"/>
          </w:rPr>
          <w:delText xml:space="preserve"> </w:delText>
        </w:r>
      </w:del>
      <w:r w:rsidR="004A5560" w:rsidRPr="004A5560">
        <w:rPr>
          <w:rFonts w:ascii="Arial" w:hAnsi="Arial"/>
          <w:sz w:val="20"/>
          <w:szCs w:val="20"/>
        </w:rPr>
        <w:t>v</w:t>
      </w:r>
      <w:del w:id="774" w:author="Kaxiong" w:date="2021-05-17T11:37:00Z">
        <w:r w:rsidR="004A5560" w:rsidRPr="004A5560" w:rsidDel="004F6EC4">
          <w:rPr>
            <w:rFonts w:ascii="Arial" w:hAnsi="Arial"/>
            <w:sz w:val="20"/>
            <w:szCs w:val="20"/>
          </w:rPr>
          <w:delText xml:space="preserve"> </w:delText>
        </w:r>
      </w:del>
      <w:r w:rsidR="004A5560" w:rsidRPr="004A5560">
        <w:rPr>
          <w:rFonts w:ascii="Arial" w:hAnsi="Arial"/>
          <w:sz w:val="20"/>
          <w:szCs w:val="20"/>
        </w:rPr>
        <w:t xml:space="preserve">/ </w:t>
      </w:r>
      <w:proofErr w:type="spellStart"/>
      <w:r w:rsidR="004A5560" w:rsidRPr="004A5560">
        <w:rPr>
          <w:rFonts w:ascii="Arial" w:hAnsi="Arial"/>
          <w:sz w:val="20"/>
          <w:szCs w:val="20"/>
        </w:rPr>
        <w:t>nyob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rau</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txhua</w:t>
      </w:r>
      <w:proofErr w:type="spellEnd"/>
      <w:r w:rsidR="004A5560" w:rsidRPr="004A5560">
        <w:rPr>
          <w:rFonts w:ascii="Arial" w:hAnsi="Arial"/>
          <w:sz w:val="20"/>
          <w:szCs w:val="20"/>
        </w:rPr>
        <w:t xml:space="preserve"> </w:t>
      </w:r>
      <w:del w:id="775" w:author="Kaxiong" w:date="2021-05-17T11:37:00Z">
        <w:r w:rsidR="004A5560" w:rsidRPr="004A5560" w:rsidDel="004F6EC4">
          <w:rPr>
            <w:rFonts w:ascii="Arial" w:hAnsi="Arial"/>
            <w:sz w:val="20"/>
            <w:szCs w:val="20"/>
          </w:rPr>
          <w:delText>txoj hauj</w:delText>
        </w:r>
        <w:r w:rsidR="00E76348" w:rsidDel="004F6EC4">
          <w:rPr>
            <w:rFonts w:ascii="Arial" w:hAnsi="Arial"/>
            <w:sz w:val="20"/>
            <w:szCs w:val="20"/>
          </w:rPr>
          <w:delText xml:space="preserve"> </w:delText>
        </w:r>
        <w:r w:rsidR="004A5560" w:rsidRPr="004A5560" w:rsidDel="004F6EC4">
          <w:rPr>
            <w:rFonts w:ascii="Arial" w:hAnsi="Arial"/>
            <w:sz w:val="20"/>
            <w:szCs w:val="20"/>
          </w:rPr>
          <w:delText>lwm</w:delText>
        </w:r>
      </w:del>
      <w:proofErr w:type="spellStart"/>
      <w:ins w:id="776" w:author="Kaxiong" w:date="2021-05-17T11:37:00Z">
        <w:r w:rsidR="004F6EC4">
          <w:rPr>
            <w:rFonts w:ascii="Arial" w:hAnsi="Arial"/>
            <w:sz w:val="20"/>
            <w:szCs w:val="20"/>
          </w:rPr>
          <w:t>qhov</w:t>
        </w:r>
      </w:ins>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ntawm</w:t>
      </w:r>
      <w:proofErr w:type="spellEnd"/>
      <w:r w:rsidR="004A5560" w:rsidRPr="004A5560">
        <w:rPr>
          <w:rFonts w:ascii="Arial" w:hAnsi="Arial"/>
          <w:sz w:val="20"/>
          <w:szCs w:val="20"/>
        </w:rPr>
        <w:t xml:space="preserve"> lo </w:t>
      </w:r>
      <w:proofErr w:type="spellStart"/>
      <w:r w:rsidR="004A5560" w:rsidRPr="004A5560">
        <w:rPr>
          <w:rFonts w:ascii="Arial" w:hAnsi="Arial"/>
          <w:sz w:val="20"/>
          <w:szCs w:val="20"/>
        </w:rPr>
        <w:t>lus</w:t>
      </w:r>
      <w:proofErr w:type="spellEnd"/>
      <w:r w:rsidR="004A5560" w:rsidRPr="004A5560">
        <w:rPr>
          <w:rFonts w:ascii="Arial" w:hAnsi="Arial"/>
          <w:sz w:val="20"/>
          <w:szCs w:val="20"/>
        </w:rPr>
        <w:t xml:space="preserve"> </w:t>
      </w:r>
      <w:del w:id="777" w:author="Kaxiong" w:date="2021-05-17T11:38:00Z">
        <w:r w:rsidR="004A5560" w:rsidRPr="004A5560" w:rsidDel="004F6EC4">
          <w:rPr>
            <w:rFonts w:ascii="Arial" w:hAnsi="Arial"/>
            <w:sz w:val="20"/>
            <w:szCs w:val="20"/>
          </w:rPr>
          <w:delText>ntawm</w:delText>
        </w:r>
      </w:del>
      <w:proofErr w:type="spellStart"/>
      <w:ins w:id="778" w:author="Kaxiong" w:date="2021-05-17T11:38:00Z">
        <w:r w:rsidR="004F6EC4">
          <w:rPr>
            <w:rFonts w:ascii="Arial" w:hAnsi="Arial"/>
            <w:sz w:val="20"/>
            <w:szCs w:val="20"/>
          </w:rPr>
          <w:t>nyob</w:t>
        </w:r>
        <w:proofErr w:type="spellEnd"/>
        <w:r w:rsidR="004F6EC4">
          <w:rPr>
            <w:rFonts w:ascii="Arial" w:hAnsi="Arial"/>
            <w:sz w:val="20"/>
            <w:szCs w:val="20"/>
          </w:rPr>
          <w:t xml:space="preserve"> </w:t>
        </w:r>
        <w:proofErr w:type="spellStart"/>
        <w:r w:rsidR="004F6EC4">
          <w:rPr>
            <w:rFonts w:ascii="Arial" w:hAnsi="Arial"/>
            <w:sz w:val="20"/>
            <w:szCs w:val="20"/>
          </w:rPr>
          <w:t>rau</w:t>
        </w:r>
      </w:ins>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qib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kab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lus</w:t>
      </w:r>
      <w:proofErr w:type="spellEnd"/>
      <w:r w:rsidR="004A5560" w:rsidRPr="004A5560">
        <w:rPr>
          <w:rFonts w:ascii="Arial" w:hAnsi="Arial"/>
          <w:sz w:val="20"/>
          <w:szCs w:val="20"/>
        </w:rPr>
        <w:t xml:space="preserve"> </w:t>
      </w:r>
      <w:proofErr w:type="spellStart"/>
      <w:ins w:id="779" w:author="Kaxiong" w:date="2021-05-17T11:42:00Z">
        <w:r w:rsidR="004F6EC4">
          <w:rPr>
            <w:rFonts w:ascii="Arial" w:hAnsi="Arial"/>
            <w:sz w:val="20"/>
            <w:szCs w:val="20"/>
          </w:rPr>
          <w:t>kom</w:t>
        </w:r>
        <w:proofErr w:type="spellEnd"/>
        <w:r w:rsidR="004F6EC4">
          <w:rPr>
            <w:rFonts w:ascii="Arial" w:hAnsi="Arial"/>
            <w:sz w:val="20"/>
            <w:szCs w:val="20"/>
          </w:rPr>
          <w:t xml:space="preserve"> </w:t>
        </w:r>
      </w:ins>
      <w:proofErr w:type="spellStart"/>
      <w:r w:rsidR="00E76348">
        <w:rPr>
          <w:rFonts w:ascii="Arial" w:hAnsi="Arial"/>
          <w:sz w:val="20"/>
          <w:szCs w:val="20"/>
        </w:rPr>
        <w:t>raug</w:t>
      </w:r>
      <w:proofErr w:type="spellEnd"/>
      <w:r w:rsidR="00E76348">
        <w:rPr>
          <w:rFonts w:ascii="Arial" w:hAnsi="Arial"/>
          <w:sz w:val="20"/>
          <w:szCs w:val="20"/>
        </w:rPr>
        <w:t xml:space="preserve"> li</w:t>
      </w:r>
      <w:r w:rsidR="004A5560" w:rsidRPr="004A5560">
        <w:rPr>
          <w:rFonts w:ascii="Arial" w:hAnsi="Arial"/>
          <w:sz w:val="20"/>
          <w:szCs w:val="20"/>
        </w:rPr>
        <w:t xml:space="preserve"> 80</w:t>
      </w:r>
      <w:r w:rsidR="00E76348">
        <w:rPr>
          <w:rFonts w:ascii="Arial" w:hAnsi="Arial"/>
          <w:sz w:val="20"/>
          <w:szCs w:val="20"/>
        </w:rPr>
        <w:t xml:space="preserve"> </w:t>
      </w:r>
      <w:proofErr w:type="spellStart"/>
      <w:r w:rsidR="00E76348">
        <w:rPr>
          <w:rFonts w:ascii="Arial" w:hAnsi="Arial"/>
          <w:sz w:val="20"/>
          <w:szCs w:val="20"/>
        </w:rPr>
        <w:t>feem</w:t>
      </w:r>
      <w:proofErr w:type="spellEnd"/>
      <w:r w:rsidR="00E76348">
        <w:rPr>
          <w:rFonts w:ascii="Arial" w:hAnsi="Arial"/>
          <w:sz w:val="20"/>
          <w:szCs w:val="20"/>
        </w:rPr>
        <w:t xml:space="preserve"> </w:t>
      </w:r>
      <w:proofErr w:type="spellStart"/>
      <w:r w:rsidR="00E76348">
        <w:rPr>
          <w:rFonts w:ascii="Arial" w:hAnsi="Arial"/>
          <w:sz w:val="20"/>
          <w:szCs w:val="20"/>
        </w:rPr>
        <w:t>puas</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raws</w:t>
      </w:r>
      <w:proofErr w:type="spellEnd"/>
      <w:r w:rsidR="004A5560" w:rsidRPr="004A5560">
        <w:rPr>
          <w:rFonts w:ascii="Arial" w:hAnsi="Arial"/>
          <w:sz w:val="20"/>
          <w:szCs w:val="20"/>
        </w:rPr>
        <w:t xml:space="preserve"> li </w:t>
      </w:r>
      <w:ins w:id="780" w:author="Kaxiong" w:date="2021-05-17T11:38:00Z">
        <w:r w:rsidR="004F6EC4">
          <w:rPr>
            <w:rFonts w:ascii="Arial" w:hAnsi="Arial"/>
            <w:sz w:val="20"/>
            <w:szCs w:val="20"/>
          </w:rPr>
          <w:t xml:space="preserve">tau </w:t>
        </w:r>
      </w:ins>
      <w:proofErr w:type="spellStart"/>
      <w:r w:rsidR="004A5560" w:rsidRPr="004A5560">
        <w:rPr>
          <w:rFonts w:ascii="Arial" w:hAnsi="Arial"/>
          <w:sz w:val="20"/>
          <w:szCs w:val="20"/>
        </w:rPr>
        <w:t>ntsuas</w:t>
      </w:r>
      <w:proofErr w:type="spellEnd"/>
      <w:r w:rsidR="004A5560" w:rsidRPr="004A5560">
        <w:rPr>
          <w:rFonts w:ascii="Arial" w:hAnsi="Arial"/>
          <w:sz w:val="20"/>
          <w:szCs w:val="20"/>
        </w:rPr>
        <w:t xml:space="preserve"> los </w:t>
      </w:r>
      <w:proofErr w:type="spellStart"/>
      <w:r w:rsidR="004A5560" w:rsidRPr="004A5560">
        <w:rPr>
          <w:rFonts w:ascii="Arial" w:hAnsi="Arial"/>
          <w:sz w:val="20"/>
          <w:szCs w:val="20"/>
        </w:rPr>
        <w:t>ntawm</w:t>
      </w:r>
      <w:proofErr w:type="spellEnd"/>
      <w:r w:rsidR="004A5560" w:rsidRPr="004A5560">
        <w:rPr>
          <w:rFonts w:ascii="Arial" w:hAnsi="Arial"/>
          <w:sz w:val="20"/>
          <w:szCs w:val="20"/>
        </w:rPr>
        <w:t xml:space="preserve"> LSHS cov </w:t>
      </w:r>
      <w:proofErr w:type="spellStart"/>
      <w:r w:rsidR="004A5560" w:rsidRPr="004A5560">
        <w:rPr>
          <w:rFonts w:ascii="Arial" w:hAnsi="Arial"/>
          <w:sz w:val="20"/>
          <w:szCs w:val="20"/>
        </w:rPr>
        <w:t>ntaub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ntawv</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thiab</w:t>
      </w:r>
      <w:proofErr w:type="spellEnd"/>
      <w:r w:rsidR="004A5560" w:rsidRPr="004A5560">
        <w:rPr>
          <w:rFonts w:ascii="Arial" w:hAnsi="Arial"/>
          <w:sz w:val="20"/>
          <w:szCs w:val="20"/>
        </w:rPr>
        <w:t xml:space="preserve"> </w:t>
      </w:r>
      <w:proofErr w:type="spellStart"/>
      <w:r w:rsidR="004A5560" w:rsidRPr="004A5560">
        <w:rPr>
          <w:rFonts w:ascii="Arial" w:hAnsi="Arial"/>
          <w:sz w:val="20"/>
          <w:szCs w:val="20"/>
        </w:rPr>
        <w:t>kev</w:t>
      </w:r>
      <w:proofErr w:type="spellEnd"/>
      <w:r w:rsidR="004A5560" w:rsidRPr="004A5560">
        <w:rPr>
          <w:rFonts w:ascii="Arial" w:hAnsi="Arial"/>
          <w:sz w:val="20"/>
          <w:szCs w:val="20"/>
        </w:rPr>
        <w:t xml:space="preserve"> </w:t>
      </w:r>
      <w:del w:id="781" w:author="Kaxiong" w:date="2021-05-17T11:38:00Z">
        <w:r w:rsidR="00E76348" w:rsidDel="004F6EC4">
          <w:rPr>
            <w:rFonts w:ascii="Arial" w:hAnsi="Arial"/>
            <w:sz w:val="20"/>
            <w:szCs w:val="20"/>
          </w:rPr>
          <w:delText>saib xyuas</w:delText>
        </w:r>
      </w:del>
      <w:proofErr w:type="spellStart"/>
      <w:ins w:id="782" w:author="Kaxiong" w:date="2021-05-17T11:38:00Z">
        <w:r w:rsidR="004F6EC4">
          <w:rPr>
            <w:rFonts w:ascii="Arial" w:hAnsi="Arial"/>
            <w:sz w:val="20"/>
            <w:szCs w:val="20"/>
          </w:rPr>
          <w:t>soj</w:t>
        </w:r>
        <w:proofErr w:type="spellEnd"/>
        <w:r w:rsidR="004F6EC4">
          <w:rPr>
            <w:rFonts w:ascii="Arial" w:hAnsi="Arial"/>
            <w:sz w:val="20"/>
            <w:szCs w:val="20"/>
          </w:rPr>
          <w:t xml:space="preserve"> </w:t>
        </w:r>
        <w:proofErr w:type="spellStart"/>
        <w:r w:rsidR="004F6EC4">
          <w:rPr>
            <w:rFonts w:ascii="Arial" w:hAnsi="Arial"/>
            <w:sz w:val="20"/>
            <w:szCs w:val="20"/>
          </w:rPr>
          <w:t>ntsuam</w:t>
        </w:r>
      </w:ins>
      <w:proofErr w:type="spellEnd"/>
      <w:r w:rsidRPr="00B87F45">
        <w:rPr>
          <w:rFonts w:ascii="Arial" w:hAnsi="Arial"/>
          <w:sz w:val="20"/>
          <w:szCs w:val="20"/>
        </w:rPr>
        <w:t>.</w:t>
      </w:r>
    </w:p>
    <w:p w14:paraId="1EE7D610" w14:textId="215655F1" w:rsidR="00F76229" w:rsidRPr="00BB29BF" w:rsidRDefault="00F76229" w:rsidP="00F76229">
      <w:pPr>
        <w:rPr>
          <w:rFonts w:ascii="Arial" w:hAnsi="Arial"/>
          <w:sz w:val="20"/>
          <w:szCs w:val="20"/>
        </w:rPr>
      </w:pPr>
      <w:proofErr w:type="spellStart"/>
      <w:r w:rsidRPr="00BB29BF">
        <w:rPr>
          <w:rFonts w:ascii="Arial" w:hAnsi="Arial"/>
          <w:b/>
          <w:bCs/>
          <w:sz w:val="20"/>
          <w:szCs w:val="20"/>
        </w:rPr>
        <w:lastRenderedPageBreak/>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del w:id="783" w:author="Kaxiong" w:date="2021-05-17T11:35:00Z">
        <w:r w:rsidDel="00785A53">
          <w:rPr>
            <w:rFonts w:ascii="Arial" w:hAnsi="Arial"/>
            <w:sz w:val="20"/>
            <w:szCs w:val="20"/>
          </w:rPr>
          <w:delText>Peb</w:delText>
        </w:r>
      </w:del>
      <w:ins w:id="784" w:author="Kaxiong" w:date="2021-05-17T11:35:00Z">
        <w:r w:rsidR="00785A53">
          <w:rPr>
            <w:rFonts w:ascii="Arial" w:hAnsi="Arial"/>
            <w:sz w:val="20"/>
            <w:szCs w:val="20"/>
          </w:rPr>
          <w:t>Rau</w:t>
        </w:r>
      </w:ins>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del w:id="785" w:author="Kaxiong" w:date="2021-05-17T11:35:00Z">
        <w:r w:rsidDel="00785A53">
          <w:rPr>
            <w:rFonts w:ascii="Arial" w:hAnsi="Arial"/>
            <w:sz w:val="20"/>
            <w:szCs w:val="20"/>
          </w:rPr>
          <w:delText>0</w:delText>
        </w:r>
      </w:del>
      <w:ins w:id="786" w:author="Kaxiong" w:date="2021-05-17T11:35:00Z">
        <w:r w:rsidR="00785A53">
          <w:rPr>
            <w:rFonts w:ascii="Arial" w:hAnsi="Arial"/>
            <w:sz w:val="20"/>
            <w:szCs w:val="20"/>
          </w:rPr>
          <w:t>1</w:t>
        </w:r>
      </w:ins>
      <w:r w:rsidRPr="003F7065">
        <w:rPr>
          <w:rFonts w:ascii="Arial" w:hAnsi="Arial"/>
          <w:sz w:val="20"/>
          <w:szCs w:val="20"/>
        </w:rPr>
        <w:t>,</w:t>
      </w:r>
      <w:r>
        <w:rPr>
          <w:rFonts w:ascii="Arial" w:hAnsi="Arial"/>
          <w:sz w:val="20"/>
          <w:szCs w:val="20"/>
        </w:rPr>
        <w:t xml:space="preserve"> </w:t>
      </w:r>
      <w:r w:rsidR="003645C2" w:rsidRPr="004A5560">
        <w:rPr>
          <w:rFonts w:ascii="Arial" w:hAnsi="Arial"/>
          <w:sz w:val="20"/>
          <w:szCs w:val="20"/>
        </w:rPr>
        <w:t xml:space="preserve">Nicky </w:t>
      </w:r>
      <w:proofErr w:type="spellStart"/>
      <w:r w:rsidR="003645C2" w:rsidRPr="004A5560">
        <w:rPr>
          <w:rFonts w:ascii="Arial" w:hAnsi="Arial"/>
          <w:sz w:val="20"/>
          <w:szCs w:val="20"/>
        </w:rPr>
        <w:t>yuav</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tsim</w:t>
      </w:r>
      <w:proofErr w:type="spellEnd"/>
      <w:ins w:id="787" w:author="Kaxiong" w:date="2021-05-17T11:39:00Z">
        <w:r w:rsidR="004F6EC4">
          <w:rPr>
            <w:rFonts w:ascii="Arial" w:hAnsi="Arial"/>
            <w:sz w:val="20"/>
            <w:szCs w:val="20"/>
          </w:rPr>
          <w:t xml:space="preserve"> cov </w:t>
        </w:r>
        <w:proofErr w:type="spellStart"/>
        <w:r w:rsidR="004F6EC4">
          <w:rPr>
            <w:rFonts w:ascii="Arial" w:hAnsi="Arial"/>
            <w:sz w:val="20"/>
            <w:szCs w:val="20"/>
          </w:rPr>
          <w:t>lus</w:t>
        </w:r>
        <w:proofErr w:type="spellEnd"/>
        <w:r w:rsidR="004F6EC4">
          <w:rPr>
            <w:rFonts w:ascii="Arial" w:hAnsi="Arial"/>
            <w:sz w:val="20"/>
            <w:szCs w:val="20"/>
          </w:rPr>
          <w:t xml:space="preserve"> </w:t>
        </w:r>
        <w:proofErr w:type="spellStart"/>
        <w:r w:rsidR="004F6EC4">
          <w:rPr>
            <w:rFonts w:ascii="Arial" w:hAnsi="Arial"/>
            <w:sz w:val="20"/>
            <w:szCs w:val="20"/>
          </w:rPr>
          <w:t>muaj</w:t>
        </w:r>
        <w:proofErr w:type="spellEnd"/>
        <w:r w:rsidR="004F6EC4">
          <w:rPr>
            <w:rFonts w:ascii="Arial" w:hAnsi="Arial"/>
            <w:sz w:val="20"/>
            <w:szCs w:val="20"/>
          </w:rPr>
          <w:t xml:space="preserve"> </w:t>
        </w:r>
        <w:proofErr w:type="spellStart"/>
        <w:r w:rsidR="004F6EC4">
          <w:rPr>
            <w:rFonts w:ascii="Arial" w:hAnsi="Arial"/>
            <w:sz w:val="20"/>
            <w:szCs w:val="20"/>
          </w:rPr>
          <w:t>tus</w:t>
        </w:r>
      </w:ins>
      <w:proofErr w:type="spellEnd"/>
      <w:r w:rsidR="003645C2" w:rsidRPr="004A5560">
        <w:rPr>
          <w:rFonts w:ascii="Arial" w:hAnsi="Arial"/>
          <w:sz w:val="20"/>
          <w:szCs w:val="20"/>
        </w:rPr>
        <w:t xml:space="preserve"> /</w:t>
      </w:r>
      <w:del w:id="788" w:author="Kaxiong" w:date="2021-05-17T11:39:00Z">
        <w:r w:rsidR="003645C2" w:rsidRPr="004A5560" w:rsidDel="004F6EC4">
          <w:rPr>
            <w:rFonts w:ascii="Arial" w:hAnsi="Arial"/>
            <w:sz w:val="20"/>
            <w:szCs w:val="20"/>
          </w:rPr>
          <w:delText xml:space="preserve"> </w:delText>
        </w:r>
      </w:del>
      <w:r w:rsidR="00EF224D">
        <w:rPr>
          <w:rFonts w:ascii="Arial" w:hAnsi="Arial"/>
          <w:sz w:val="20"/>
          <w:szCs w:val="20"/>
        </w:rPr>
        <w:t>s</w:t>
      </w:r>
      <w:del w:id="789" w:author="Kaxiong" w:date="2021-05-17T11:39:00Z">
        <w:r w:rsidR="003645C2" w:rsidRPr="004A5560" w:rsidDel="004F6EC4">
          <w:rPr>
            <w:rFonts w:ascii="Arial" w:hAnsi="Arial"/>
            <w:sz w:val="20"/>
            <w:szCs w:val="20"/>
          </w:rPr>
          <w:delText xml:space="preserve"> </w:delText>
        </w:r>
      </w:del>
      <w:r w:rsidR="003645C2" w:rsidRPr="004A5560">
        <w:rPr>
          <w:rFonts w:ascii="Arial" w:hAnsi="Arial"/>
          <w:sz w:val="20"/>
          <w:szCs w:val="20"/>
        </w:rPr>
        <w:t>/</w:t>
      </w:r>
      <w:ins w:id="790" w:author="Kaxiong" w:date="2021-05-17T11:39:00Z">
        <w:r w:rsidR="004F6EC4">
          <w:rPr>
            <w:rFonts w:ascii="Arial" w:hAnsi="Arial"/>
            <w:sz w:val="20"/>
            <w:szCs w:val="20"/>
          </w:rPr>
          <w:t xml:space="preserve"> </w:t>
        </w:r>
        <w:proofErr w:type="spellStart"/>
        <w:r w:rsidR="004F6EC4">
          <w:rPr>
            <w:rFonts w:ascii="Arial" w:hAnsi="Arial"/>
            <w:sz w:val="20"/>
            <w:szCs w:val="20"/>
          </w:rPr>
          <w:t>xyaw</w:t>
        </w:r>
      </w:ins>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nyob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rau</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txhua</w:t>
      </w:r>
      <w:proofErr w:type="spellEnd"/>
      <w:ins w:id="791" w:author="Kaxiong" w:date="2021-05-17T11:40:00Z">
        <w:r w:rsidR="004F6EC4">
          <w:rPr>
            <w:rFonts w:ascii="Arial" w:hAnsi="Arial"/>
            <w:sz w:val="20"/>
            <w:szCs w:val="20"/>
          </w:rPr>
          <w:t xml:space="preserve"> </w:t>
        </w:r>
        <w:proofErr w:type="spellStart"/>
        <w:r w:rsidR="004F6EC4">
          <w:rPr>
            <w:rFonts w:ascii="Arial" w:hAnsi="Arial"/>
            <w:sz w:val="20"/>
            <w:szCs w:val="20"/>
          </w:rPr>
          <w:t>qhov</w:t>
        </w:r>
      </w:ins>
      <w:proofErr w:type="spellEnd"/>
      <w:r w:rsidR="003645C2" w:rsidRPr="004A5560">
        <w:rPr>
          <w:rFonts w:ascii="Arial" w:hAnsi="Arial"/>
          <w:sz w:val="20"/>
          <w:szCs w:val="20"/>
        </w:rPr>
        <w:t xml:space="preserve"> </w:t>
      </w:r>
      <w:del w:id="792" w:author="Kaxiong" w:date="2021-05-17T11:40:00Z">
        <w:r w:rsidR="003645C2" w:rsidRPr="004A5560" w:rsidDel="004F6EC4">
          <w:rPr>
            <w:rFonts w:ascii="Arial" w:hAnsi="Arial"/>
            <w:sz w:val="20"/>
            <w:szCs w:val="20"/>
          </w:rPr>
          <w:delText>txoj hauj</w:delText>
        </w:r>
        <w:r w:rsidR="003645C2" w:rsidDel="004F6EC4">
          <w:rPr>
            <w:rFonts w:ascii="Arial" w:hAnsi="Arial"/>
            <w:sz w:val="20"/>
            <w:szCs w:val="20"/>
          </w:rPr>
          <w:delText xml:space="preserve"> </w:delText>
        </w:r>
        <w:r w:rsidR="003645C2" w:rsidRPr="004A5560" w:rsidDel="004F6EC4">
          <w:rPr>
            <w:rFonts w:ascii="Arial" w:hAnsi="Arial"/>
            <w:sz w:val="20"/>
            <w:szCs w:val="20"/>
          </w:rPr>
          <w:delText xml:space="preserve">lwm </w:delText>
        </w:r>
      </w:del>
      <w:proofErr w:type="spellStart"/>
      <w:r w:rsidR="003645C2" w:rsidRPr="004A5560">
        <w:rPr>
          <w:rFonts w:ascii="Arial" w:hAnsi="Arial"/>
          <w:sz w:val="20"/>
          <w:szCs w:val="20"/>
        </w:rPr>
        <w:t>ntawm</w:t>
      </w:r>
      <w:proofErr w:type="spellEnd"/>
      <w:r w:rsidR="003645C2" w:rsidRPr="004A5560">
        <w:rPr>
          <w:rFonts w:ascii="Arial" w:hAnsi="Arial"/>
          <w:sz w:val="20"/>
          <w:szCs w:val="20"/>
        </w:rPr>
        <w:t xml:space="preserve"> lo </w:t>
      </w:r>
      <w:proofErr w:type="spellStart"/>
      <w:r w:rsidR="003645C2" w:rsidRPr="004A5560">
        <w:rPr>
          <w:rFonts w:ascii="Arial" w:hAnsi="Arial"/>
          <w:sz w:val="20"/>
          <w:szCs w:val="20"/>
        </w:rPr>
        <w:t>lus</w:t>
      </w:r>
      <w:proofErr w:type="spellEnd"/>
      <w:r w:rsidR="003645C2" w:rsidRPr="004A5560">
        <w:rPr>
          <w:rFonts w:ascii="Arial" w:hAnsi="Arial"/>
          <w:sz w:val="20"/>
          <w:szCs w:val="20"/>
        </w:rPr>
        <w:t xml:space="preserve"> </w:t>
      </w:r>
      <w:del w:id="793" w:author="Kaxiong" w:date="2021-05-17T11:41:00Z">
        <w:r w:rsidR="003645C2" w:rsidRPr="004A5560" w:rsidDel="004F6EC4">
          <w:rPr>
            <w:rFonts w:ascii="Arial" w:hAnsi="Arial"/>
            <w:sz w:val="20"/>
            <w:szCs w:val="20"/>
          </w:rPr>
          <w:delText>ntawm</w:delText>
        </w:r>
      </w:del>
      <w:proofErr w:type="spellStart"/>
      <w:ins w:id="794" w:author="Kaxiong" w:date="2021-05-17T11:41:00Z">
        <w:r w:rsidR="004F6EC4">
          <w:rPr>
            <w:rFonts w:ascii="Arial" w:hAnsi="Arial"/>
            <w:sz w:val="20"/>
            <w:szCs w:val="20"/>
          </w:rPr>
          <w:t>nyob</w:t>
        </w:r>
        <w:proofErr w:type="spellEnd"/>
        <w:r w:rsidR="004F6EC4">
          <w:rPr>
            <w:rFonts w:ascii="Arial" w:hAnsi="Arial"/>
            <w:sz w:val="20"/>
            <w:szCs w:val="20"/>
          </w:rPr>
          <w:t xml:space="preserve"> </w:t>
        </w:r>
        <w:proofErr w:type="spellStart"/>
        <w:r w:rsidR="004F6EC4">
          <w:rPr>
            <w:rFonts w:ascii="Arial" w:hAnsi="Arial"/>
            <w:sz w:val="20"/>
            <w:szCs w:val="20"/>
          </w:rPr>
          <w:t>rau</w:t>
        </w:r>
      </w:ins>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qib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kab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lus</w:t>
      </w:r>
      <w:proofErr w:type="spellEnd"/>
      <w:r w:rsidR="003645C2" w:rsidRPr="004A5560">
        <w:rPr>
          <w:rFonts w:ascii="Arial" w:hAnsi="Arial"/>
          <w:sz w:val="20"/>
          <w:szCs w:val="20"/>
        </w:rPr>
        <w:t xml:space="preserve"> </w:t>
      </w:r>
      <w:proofErr w:type="spellStart"/>
      <w:ins w:id="795" w:author="Kaxiong" w:date="2021-05-17T11:42:00Z">
        <w:r w:rsidR="004F6EC4">
          <w:rPr>
            <w:rFonts w:ascii="Arial" w:hAnsi="Arial"/>
            <w:sz w:val="20"/>
            <w:szCs w:val="20"/>
          </w:rPr>
          <w:t>kom</w:t>
        </w:r>
        <w:proofErr w:type="spellEnd"/>
        <w:r w:rsidR="004F6EC4">
          <w:rPr>
            <w:rFonts w:ascii="Arial" w:hAnsi="Arial"/>
            <w:sz w:val="20"/>
            <w:szCs w:val="20"/>
          </w:rPr>
          <w:t xml:space="preserve"> </w:t>
        </w:r>
      </w:ins>
      <w:proofErr w:type="spellStart"/>
      <w:r w:rsidR="003645C2">
        <w:rPr>
          <w:rFonts w:ascii="Arial" w:hAnsi="Arial"/>
          <w:sz w:val="20"/>
          <w:szCs w:val="20"/>
        </w:rPr>
        <w:t>raug</w:t>
      </w:r>
      <w:proofErr w:type="spellEnd"/>
      <w:r w:rsidR="003645C2">
        <w:rPr>
          <w:rFonts w:ascii="Arial" w:hAnsi="Arial"/>
          <w:sz w:val="20"/>
          <w:szCs w:val="20"/>
        </w:rPr>
        <w:t xml:space="preserve"> li</w:t>
      </w:r>
      <w:r w:rsidR="003645C2" w:rsidRPr="004A5560">
        <w:rPr>
          <w:rFonts w:ascii="Arial" w:hAnsi="Arial"/>
          <w:sz w:val="20"/>
          <w:szCs w:val="20"/>
        </w:rPr>
        <w:t xml:space="preserve"> 80</w:t>
      </w:r>
      <w:r w:rsidR="003645C2">
        <w:rPr>
          <w:rFonts w:ascii="Arial" w:hAnsi="Arial"/>
          <w:sz w:val="20"/>
          <w:szCs w:val="20"/>
        </w:rPr>
        <w:t xml:space="preserve"> </w:t>
      </w:r>
      <w:proofErr w:type="spellStart"/>
      <w:r w:rsidR="003645C2">
        <w:rPr>
          <w:rFonts w:ascii="Arial" w:hAnsi="Arial"/>
          <w:sz w:val="20"/>
          <w:szCs w:val="20"/>
        </w:rPr>
        <w:t>feem</w:t>
      </w:r>
      <w:proofErr w:type="spellEnd"/>
      <w:r w:rsidR="003645C2">
        <w:rPr>
          <w:rFonts w:ascii="Arial" w:hAnsi="Arial"/>
          <w:sz w:val="20"/>
          <w:szCs w:val="20"/>
        </w:rPr>
        <w:t xml:space="preserve"> </w:t>
      </w:r>
      <w:proofErr w:type="spellStart"/>
      <w:r w:rsidR="003645C2">
        <w:rPr>
          <w:rFonts w:ascii="Arial" w:hAnsi="Arial"/>
          <w:sz w:val="20"/>
          <w:szCs w:val="20"/>
        </w:rPr>
        <w:t>puas</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raws</w:t>
      </w:r>
      <w:proofErr w:type="spellEnd"/>
      <w:r w:rsidR="003645C2" w:rsidRPr="004A5560">
        <w:rPr>
          <w:rFonts w:ascii="Arial" w:hAnsi="Arial"/>
          <w:sz w:val="20"/>
          <w:szCs w:val="20"/>
        </w:rPr>
        <w:t xml:space="preserve"> li </w:t>
      </w:r>
      <w:ins w:id="796" w:author="Kaxiong" w:date="2021-05-17T11:41:00Z">
        <w:r w:rsidR="004F6EC4">
          <w:rPr>
            <w:rFonts w:ascii="Arial" w:hAnsi="Arial"/>
            <w:sz w:val="20"/>
            <w:szCs w:val="20"/>
          </w:rPr>
          <w:t xml:space="preserve">tau </w:t>
        </w:r>
      </w:ins>
      <w:proofErr w:type="spellStart"/>
      <w:r w:rsidR="003645C2" w:rsidRPr="004A5560">
        <w:rPr>
          <w:rFonts w:ascii="Arial" w:hAnsi="Arial"/>
          <w:sz w:val="20"/>
          <w:szCs w:val="20"/>
        </w:rPr>
        <w:t>ntsuas</w:t>
      </w:r>
      <w:proofErr w:type="spellEnd"/>
      <w:r w:rsidR="003645C2" w:rsidRPr="004A5560">
        <w:rPr>
          <w:rFonts w:ascii="Arial" w:hAnsi="Arial"/>
          <w:sz w:val="20"/>
          <w:szCs w:val="20"/>
        </w:rPr>
        <w:t xml:space="preserve"> los </w:t>
      </w:r>
      <w:proofErr w:type="spellStart"/>
      <w:r w:rsidR="003645C2" w:rsidRPr="004A5560">
        <w:rPr>
          <w:rFonts w:ascii="Arial" w:hAnsi="Arial"/>
          <w:sz w:val="20"/>
          <w:szCs w:val="20"/>
        </w:rPr>
        <w:t>ntawm</w:t>
      </w:r>
      <w:proofErr w:type="spellEnd"/>
      <w:r w:rsidR="003645C2" w:rsidRPr="004A5560">
        <w:rPr>
          <w:rFonts w:ascii="Arial" w:hAnsi="Arial"/>
          <w:sz w:val="20"/>
          <w:szCs w:val="20"/>
        </w:rPr>
        <w:t xml:space="preserve"> LSHS cov </w:t>
      </w:r>
      <w:proofErr w:type="spellStart"/>
      <w:r w:rsidR="003645C2" w:rsidRPr="004A5560">
        <w:rPr>
          <w:rFonts w:ascii="Arial" w:hAnsi="Arial"/>
          <w:sz w:val="20"/>
          <w:szCs w:val="20"/>
        </w:rPr>
        <w:t>ntaub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ntawv</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thiab</w:t>
      </w:r>
      <w:proofErr w:type="spellEnd"/>
      <w:r w:rsidR="003645C2" w:rsidRPr="004A5560">
        <w:rPr>
          <w:rFonts w:ascii="Arial" w:hAnsi="Arial"/>
          <w:sz w:val="20"/>
          <w:szCs w:val="20"/>
        </w:rPr>
        <w:t xml:space="preserve"> </w:t>
      </w:r>
      <w:proofErr w:type="spellStart"/>
      <w:r w:rsidR="003645C2" w:rsidRPr="004A5560">
        <w:rPr>
          <w:rFonts w:ascii="Arial" w:hAnsi="Arial"/>
          <w:sz w:val="20"/>
          <w:szCs w:val="20"/>
        </w:rPr>
        <w:t>kev</w:t>
      </w:r>
      <w:proofErr w:type="spellEnd"/>
      <w:r w:rsidR="003645C2" w:rsidRPr="004A5560">
        <w:rPr>
          <w:rFonts w:ascii="Arial" w:hAnsi="Arial"/>
          <w:sz w:val="20"/>
          <w:szCs w:val="20"/>
        </w:rPr>
        <w:t xml:space="preserve"> </w:t>
      </w:r>
      <w:del w:id="797" w:author="Kaxiong" w:date="2021-05-17T11:41:00Z">
        <w:r w:rsidR="003645C2" w:rsidDel="004F6EC4">
          <w:rPr>
            <w:rFonts w:ascii="Arial" w:hAnsi="Arial"/>
            <w:sz w:val="20"/>
            <w:szCs w:val="20"/>
          </w:rPr>
          <w:delText>saib xyuas</w:delText>
        </w:r>
      </w:del>
      <w:proofErr w:type="spellStart"/>
      <w:ins w:id="798" w:author="Kaxiong" w:date="2021-05-17T11:41:00Z">
        <w:r w:rsidR="004F6EC4">
          <w:rPr>
            <w:rFonts w:ascii="Arial" w:hAnsi="Arial"/>
            <w:sz w:val="20"/>
            <w:szCs w:val="20"/>
          </w:rPr>
          <w:t>soj</w:t>
        </w:r>
        <w:proofErr w:type="spellEnd"/>
        <w:r w:rsidR="004F6EC4">
          <w:rPr>
            <w:rFonts w:ascii="Arial" w:hAnsi="Arial"/>
            <w:sz w:val="20"/>
            <w:szCs w:val="20"/>
          </w:rPr>
          <w:t xml:space="preserve"> </w:t>
        </w:r>
        <w:proofErr w:type="spellStart"/>
        <w:r w:rsidR="004F6EC4">
          <w:rPr>
            <w:rFonts w:ascii="Arial" w:hAnsi="Arial"/>
            <w:sz w:val="20"/>
            <w:szCs w:val="20"/>
          </w:rPr>
          <w:t>ntsuam</w:t>
        </w:r>
      </w:ins>
      <w:proofErr w:type="spellEnd"/>
      <w:r>
        <w:rPr>
          <w:rFonts w:ascii="Arial" w:hAnsi="Arial"/>
          <w:sz w:val="20"/>
          <w:szCs w:val="20"/>
        </w:rPr>
        <w:t>.</w:t>
      </w:r>
    </w:p>
    <w:p w14:paraId="3F0BDB7C" w14:textId="77777777" w:rsidR="00F76229" w:rsidRPr="00BB29BF" w:rsidRDefault="00F76229" w:rsidP="00F7622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4EFFC50" w14:textId="77777777" w:rsidR="00F76229" w:rsidRPr="00BB29BF" w:rsidRDefault="00F76229" w:rsidP="00F762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Pr="00ED20E7">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5AF61DA" w14:textId="77777777" w:rsidR="00F76229" w:rsidRPr="00BB29BF" w:rsidRDefault="00F76229" w:rsidP="00F762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449CB66" w14:textId="77777777" w:rsidR="00F76229" w:rsidRPr="00BB29BF" w:rsidRDefault="00F76229" w:rsidP="00F7622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 xml:space="preserve">Cov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E0CF4C6" w14:textId="33EE1CA3" w:rsidR="00F76229" w:rsidRPr="00F02924" w:rsidRDefault="00F76229" w:rsidP="00F76229">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ins w:id="799" w:author="Kaxiong" w:date="2021-05-17T10:32:00Z">
        <w:r w:rsidR="00266E14">
          <w:rPr>
            <w:rFonts w:ascii="Arial" w:eastAsia="Arial" w:hAnsi="Arial"/>
            <w:b/>
            <w:bCs/>
            <w:sz w:val="20"/>
            <w:szCs w:val="20"/>
          </w:rPr>
          <w:t>uas</w:t>
        </w:r>
        <w:proofErr w:type="spellEnd"/>
        <w:r w:rsidR="00266E14">
          <w:rPr>
            <w:rFonts w:ascii="Arial" w:eastAsia="Arial" w:hAnsi="Arial"/>
            <w:b/>
            <w:bCs/>
            <w:sz w:val="20"/>
            <w:szCs w:val="20"/>
          </w:rPr>
          <w:t xml:space="preserve"> </w:t>
        </w:r>
      </w:ins>
      <w:r w:rsidRPr="00BB29BF">
        <w:rPr>
          <w:rFonts w:ascii="Arial" w:eastAsia="Arial" w:hAnsi="Arial"/>
          <w:b/>
          <w:bCs/>
          <w:sz w:val="20"/>
          <w:szCs w:val="20"/>
        </w:rPr>
        <w:t>tau</w:t>
      </w:r>
      <w:del w:id="800" w:author="Kaxiong" w:date="2021-05-17T10:32:00Z">
        <w:r w:rsidDel="00266E14">
          <w:rPr>
            <w:rFonts w:ascii="Arial" w:eastAsia="Arial" w:hAnsi="Arial"/>
            <w:b/>
            <w:bCs/>
            <w:sz w:val="20"/>
            <w:szCs w:val="20"/>
          </w:rPr>
          <w:delText xml:space="preserve"> uas</w:delText>
        </w:r>
      </w:del>
      <w:r w:rsidRPr="00BB29BF">
        <w:rPr>
          <w:rFonts w:ascii="Arial" w:eastAsia="Arial" w:hAnsi="Arial"/>
          <w:b/>
          <w:bCs/>
          <w:sz w:val="20"/>
          <w:szCs w:val="20"/>
        </w:rPr>
        <w:t xml:space="preserve">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EEEB9FA" w14:textId="5BD157F5" w:rsidR="00F76229" w:rsidRDefault="00F76229" w:rsidP="00D84262">
      <w:pPr>
        <w:rPr>
          <w:rFonts w:ascii="Arial" w:eastAsia="Arial" w:hAnsi="Arial"/>
          <w:b/>
          <w:bCs/>
          <w:sz w:val="20"/>
          <w:szCs w:val="20"/>
        </w:rPr>
      </w:pPr>
    </w:p>
    <w:p w14:paraId="09283D28" w14:textId="67BED144" w:rsidR="00D70509" w:rsidRDefault="00D70509" w:rsidP="00D84262">
      <w:pPr>
        <w:rPr>
          <w:rFonts w:ascii="Arial" w:eastAsia="Arial" w:hAnsi="Arial"/>
          <w:b/>
          <w:bCs/>
          <w:sz w:val="20"/>
          <w:szCs w:val="20"/>
        </w:rPr>
      </w:pPr>
    </w:p>
    <w:p w14:paraId="1E6EFE37" w14:textId="231B35A9" w:rsidR="00D70509" w:rsidRDefault="00D70509" w:rsidP="00D84262">
      <w:pPr>
        <w:rPr>
          <w:rFonts w:ascii="Arial" w:eastAsia="Arial" w:hAnsi="Arial"/>
          <w:b/>
          <w:bCs/>
          <w:sz w:val="20"/>
          <w:szCs w:val="20"/>
        </w:rPr>
      </w:pPr>
    </w:p>
    <w:p w14:paraId="65E65847" w14:textId="50D58B5C" w:rsidR="00D70509" w:rsidRDefault="00D70509" w:rsidP="00D84262">
      <w:pPr>
        <w:rPr>
          <w:rFonts w:ascii="Arial" w:eastAsia="Arial" w:hAnsi="Arial"/>
          <w:b/>
          <w:bCs/>
          <w:sz w:val="20"/>
          <w:szCs w:val="20"/>
        </w:rPr>
      </w:pPr>
    </w:p>
    <w:p w14:paraId="2B503405" w14:textId="3EE8775D" w:rsidR="00D70509" w:rsidRDefault="00D70509" w:rsidP="00D84262">
      <w:pPr>
        <w:rPr>
          <w:rFonts w:ascii="Arial" w:eastAsia="Arial" w:hAnsi="Arial"/>
          <w:b/>
          <w:bCs/>
          <w:sz w:val="20"/>
          <w:szCs w:val="20"/>
        </w:rPr>
      </w:pPr>
    </w:p>
    <w:p w14:paraId="7737F290" w14:textId="38617EF7" w:rsidR="00D70509" w:rsidRDefault="00D70509" w:rsidP="00D84262">
      <w:pPr>
        <w:rPr>
          <w:rFonts w:ascii="Arial" w:eastAsia="Arial" w:hAnsi="Arial"/>
          <w:b/>
          <w:bCs/>
          <w:sz w:val="20"/>
          <w:szCs w:val="20"/>
        </w:rPr>
      </w:pPr>
    </w:p>
    <w:p w14:paraId="0F509EED" w14:textId="22EDB1BB" w:rsidR="00D70509" w:rsidRDefault="00D70509" w:rsidP="00D84262">
      <w:pPr>
        <w:rPr>
          <w:rFonts w:ascii="Arial" w:eastAsia="Arial" w:hAnsi="Arial"/>
          <w:b/>
          <w:bCs/>
          <w:sz w:val="20"/>
          <w:szCs w:val="20"/>
        </w:rPr>
      </w:pPr>
    </w:p>
    <w:p w14:paraId="13C81F4A" w14:textId="7F6510E0" w:rsidR="00D70509" w:rsidRDefault="00D70509" w:rsidP="00D84262">
      <w:pPr>
        <w:rPr>
          <w:rFonts w:ascii="Arial" w:eastAsia="Arial" w:hAnsi="Arial"/>
          <w:b/>
          <w:bCs/>
          <w:sz w:val="20"/>
          <w:szCs w:val="20"/>
        </w:rPr>
      </w:pPr>
    </w:p>
    <w:p w14:paraId="76A0AC3E" w14:textId="0CFCBBF1" w:rsidR="00D70509" w:rsidRDefault="00D70509" w:rsidP="00D84262">
      <w:pPr>
        <w:rPr>
          <w:rFonts w:ascii="Arial" w:eastAsia="Arial" w:hAnsi="Arial"/>
          <w:b/>
          <w:bCs/>
          <w:sz w:val="20"/>
          <w:szCs w:val="20"/>
        </w:rPr>
      </w:pPr>
    </w:p>
    <w:p w14:paraId="56C2B1F0" w14:textId="06313688" w:rsidR="00D70509" w:rsidRDefault="00D70509" w:rsidP="00D84262">
      <w:pPr>
        <w:rPr>
          <w:rFonts w:ascii="Arial" w:eastAsia="Arial" w:hAnsi="Arial"/>
          <w:b/>
          <w:bCs/>
          <w:sz w:val="20"/>
          <w:szCs w:val="20"/>
        </w:rPr>
      </w:pPr>
    </w:p>
    <w:p w14:paraId="5BBA8D9E" w14:textId="77777777" w:rsidR="00D70509" w:rsidRPr="008D168D" w:rsidRDefault="00D70509" w:rsidP="00D70509">
      <w:pPr>
        <w:jc w:val="center"/>
        <w:rPr>
          <w:rFonts w:ascii="Arial" w:eastAsia="Calibri" w:hAnsi="Arial" w:cs="Arial"/>
          <w:b/>
          <w:bCs/>
        </w:rPr>
      </w:pPr>
      <w:r w:rsidRPr="008D168D">
        <w:rPr>
          <w:rFonts w:ascii="Arial" w:hAnsi="Arial" w:cs="Arial"/>
          <w:b/>
          <w:bCs/>
        </w:rPr>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1ED7BC0B" w14:textId="6EC16B57" w:rsidR="00D70509" w:rsidRPr="008D168D" w:rsidRDefault="00D70509" w:rsidP="00D70509">
      <w:pPr>
        <w:jc w:val="center"/>
        <w:rPr>
          <w:rFonts w:ascii="Arial" w:hAnsi="Arial" w:cs="Arial"/>
          <w:b/>
          <w:bCs/>
        </w:rPr>
      </w:pPr>
      <w:r>
        <w:rPr>
          <w:rFonts w:ascii="Arial" w:hAnsi="Arial" w:cs="Arial"/>
          <w:b/>
          <w:bCs/>
        </w:rPr>
        <w:t xml:space="preserve"> </w:t>
      </w:r>
      <w:del w:id="801" w:author="Kaxiong" w:date="2021-05-17T11:52:00Z">
        <w:r w:rsidDel="00EC645E">
          <w:rPr>
            <w:rFonts w:ascii="Arial" w:hAnsi="Arial" w:cs="Arial"/>
            <w:b/>
            <w:bCs/>
          </w:rPr>
          <w:delText>Muab</w:delText>
        </w:r>
      </w:del>
      <w:ins w:id="802" w:author="Kaxiong" w:date="2021-05-17T11:53:00Z">
        <w:r w:rsidR="00EC645E">
          <w:rPr>
            <w:rFonts w:ascii="Arial" w:hAnsi="Arial" w:cs="Arial"/>
            <w:b/>
            <w:bCs/>
          </w:rPr>
          <w:t xml:space="preserve">Kev </w:t>
        </w:r>
        <w:proofErr w:type="spellStart"/>
        <w:r w:rsidR="00EC645E">
          <w:rPr>
            <w:rFonts w:ascii="Arial" w:hAnsi="Arial" w:cs="Arial"/>
            <w:b/>
            <w:bCs/>
          </w:rPr>
          <w:t>Muab</w:t>
        </w:r>
        <w:proofErr w:type="spellEnd"/>
        <w:r w:rsidR="00EC645E">
          <w:rPr>
            <w:rFonts w:ascii="Arial" w:hAnsi="Arial" w:cs="Arial"/>
            <w:b/>
            <w:bCs/>
          </w:rPr>
          <w:t xml:space="preserve"> </w:t>
        </w:r>
      </w:ins>
      <w:r>
        <w:rPr>
          <w:rFonts w:ascii="Arial" w:hAnsi="Arial" w:cs="Arial"/>
          <w:b/>
          <w:bCs/>
        </w:rPr>
        <w:t xml:space="preserve">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del w:id="803" w:author="Kaxiong" w:date="2021-05-17T11:53:00Z">
        <w:r w:rsidRPr="008D168D" w:rsidDel="00EC645E">
          <w:rPr>
            <w:rFonts w:ascii="Arial" w:hAnsi="Arial" w:cs="Arial"/>
            <w:b/>
            <w:bCs/>
          </w:rPr>
          <w:delText>N</w:delText>
        </w:r>
      </w:del>
      <w:proofErr w:type="spellStart"/>
      <w:ins w:id="804" w:author="Kaxiong" w:date="2021-05-17T11:53:00Z">
        <w:r w:rsidR="00EC645E">
          <w:rPr>
            <w:rFonts w:ascii="Arial" w:hAnsi="Arial" w:cs="Arial"/>
            <w:b/>
            <w:bCs/>
          </w:rPr>
          <w:t>n</w:t>
        </w:r>
      </w:ins>
      <w:r>
        <w:rPr>
          <w:rFonts w:ascii="Arial" w:hAnsi="Arial" w:cs="Arial"/>
          <w:b/>
          <w:bCs/>
        </w:rPr>
        <w:t>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265B450E" w14:textId="0E02C92F" w:rsidR="00806405" w:rsidRDefault="00806405" w:rsidP="00806405">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del w:id="805" w:author="Kaxiong" w:date="2021-05-17T09:51:00Z">
        <w:r w:rsidDel="00C8752E">
          <w:rPr>
            <w:rFonts w:ascii="Arial" w:hAnsi="Arial" w:cs="Arial"/>
            <w:i/>
            <w:iCs/>
            <w:sz w:val="20"/>
            <w:szCs w:val="20"/>
            <w:u w:val="single"/>
          </w:rPr>
          <w:delText>Nacky</w:delText>
        </w:r>
      </w:del>
      <w:ins w:id="806" w:author="Kaxiong" w:date="2021-05-17T09:51:00Z">
        <w:r w:rsidR="00C8752E">
          <w:rPr>
            <w:rFonts w:ascii="Arial" w:hAnsi="Arial" w:cs="Arial"/>
            <w:i/>
            <w:iCs/>
            <w:sz w:val="20"/>
            <w:szCs w:val="20"/>
            <w:u w:val="single"/>
          </w:rPr>
          <w:t>Nicky</w:t>
        </w:r>
      </w:ins>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22218CE7" w14:textId="77777777" w:rsidR="00806405" w:rsidRDefault="00806405" w:rsidP="00806405">
      <w:pPr>
        <w:spacing w:after="0"/>
        <w:rPr>
          <w:rFonts w:ascii="Arial" w:hAnsi="Arial" w:cs="Arial"/>
          <w:i/>
          <w:iCs/>
          <w:sz w:val="20"/>
          <w:szCs w:val="20"/>
          <w:u w:val="single"/>
        </w:rPr>
      </w:pPr>
    </w:p>
    <w:p w14:paraId="55435BE4" w14:textId="581E1986" w:rsidR="00D70509" w:rsidRPr="007802F8" w:rsidRDefault="00D70509" w:rsidP="00D70509">
      <w:pPr>
        <w:rPr>
          <w:rFonts w:ascii="Arial" w:hAnsi="Arial" w:cs="Arial"/>
          <w:sz w:val="16"/>
          <w:szCs w:val="16"/>
        </w:rPr>
      </w:pPr>
      <w:r w:rsidRPr="007802F8">
        <w:rPr>
          <w:rFonts w:ascii="Arial" w:hAnsi="Arial" w:cs="Arial"/>
          <w:b/>
          <w:bCs/>
          <w:sz w:val="16"/>
          <w:szCs w:val="16"/>
        </w:rPr>
        <w:t xml:space="preserve">Cov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tshuaj</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duas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ntsuas</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nyog</w:t>
      </w:r>
      <w:proofErr w:type="spellEnd"/>
      <w:r w:rsidRPr="007802F8">
        <w:rPr>
          <w:rFonts w:ascii="Arial" w:hAnsi="Arial" w:cs="Arial"/>
          <w:sz w:val="16"/>
          <w:szCs w:val="16"/>
        </w:rPr>
        <w:t xml:space="preserve"> tau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Yav</w:t>
      </w:r>
      <w:proofErr w:type="spellEnd"/>
      <w:r w:rsidRPr="007802F8">
        <w:rPr>
          <w:rFonts w:ascii="Arial" w:hAnsi="Arial" w:cs="Arial"/>
          <w:sz w:val="16"/>
          <w:szCs w:val="16"/>
        </w:rPr>
        <w:t xml:space="preserve"> tom </w:t>
      </w:r>
      <w:proofErr w:type="spellStart"/>
      <w:r w:rsidRPr="007802F8">
        <w:rPr>
          <w:rFonts w:ascii="Arial" w:hAnsi="Arial" w:cs="Arial"/>
          <w:sz w:val="16"/>
          <w:szCs w:val="16"/>
        </w:rPr>
        <w:t>ntej</w:t>
      </w:r>
      <w:proofErr w:type="spellEnd"/>
      <w:r w:rsidRPr="007802F8">
        <w:rPr>
          <w:rFonts w:ascii="Arial" w:hAnsi="Arial" w:cs="Arial"/>
          <w:sz w:val="16"/>
          <w:szCs w:val="16"/>
        </w:rPr>
        <w:t xml:space="preserve"> no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tsim</w:t>
      </w:r>
      <w:proofErr w:type="spellEnd"/>
      <w:r w:rsidRPr="007802F8">
        <w:rPr>
          <w:rFonts w:ascii="Arial" w:hAnsi="Arial" w:cs="Arial"/>
          <w:sz w:val="16"/>
          <w:szCs w:val="16"/>
        </w:rPr>
        <w:t xml:space="preserve"> cov </w:t>
      </w:r>
      <w:proofErr w:type="spellStart"/>
      <w:r w:rsidRPr="007802F8">
        <w:rPr>
          <w:rFonts w:ascii="Arial" w:hAnsi="Arial" w:cs="Arial"/>
          <w:sz w:val="16"/>
          <w:szCs w:val="16"/>
        </w:rPr>
        <w:t>hom</w:t>
      </w:r>
      <w:proofErr w:type="spellEnd"/>
      <w:r w:rsidRPr="007802F8">
        <w:rPr>
          <w:rFonts w:ascii="Arial" w:hAnsi="Arial" w:cs="Arial"/>
          <w:sz w:val="16"/>
          <w:szCs w:val="16"/>
        </w:rPr>
        <w:t xml:space="preserve"> </w:t>
      </w:r>
      <w:proofErr w:type="spellStart"/>
      <w:r w:rsidRPr="007802F8">
        <w:rPr>
          <w:rFonts w:ascii="Arial" w:hAnsi="Arial" w:cs="Arial"/>
          <w:sz w:val="16"/>
          <w:szCs w:val="16"/>
        </w:rPr>
        <w:t>phiaj</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cov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w:t>
      </w:r>
      <w:r w:rsidRPr="007802F8">
        <w:rPr>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del w:id="807" w:author="Kaxiong" w:date="2021-05-17T11:57:00Z">
        <w:r w:rsidRPr="007802F8" w:rsidDel="00EC645E">
          <w:rPr>
            <w:rFonts w:ascii="Arial" w:hAnsi="Arial" w:cs="Arial"/>
            <w:sz w:val="16"/>
            <w:szCs w:val="16"/>
          </w:rPr>
          <w:delText>ntau yam</w:delText>
        </w:r>
      </w:del>
      <w:proofErr w:type="spellStart"/>
      <w:ins w:id="808" w:author="Kaxiong" w:date="2021-05-17T11:57:00Z">
        <w:r w:rsidR="00EC645E">
          <w:rPr>
            <w:rFonts w:ascii="Arial" w:hAnsi="Arial" w:cs="Arial"/>
            <w:sz w:val="16"/>
            <w:szCs w:val="16"/>
          </w:rPr>
          <w:t>ib</w:t>
        </w:r>
        <w:proofErr w:type="spellEnd"/>
        <w:r w:rsidR="00EC645E">
          <w:rPr>
            <w:rFonts w:ascii="Arial" w:hAnsi="Arial" w:cs="Arial"/>
            <w:sz w:val="16"/>
            <w:szCs w:val="16"/>
          </w:rPr>
          <w:t xml:space="preserve"> </w:t>
        </w:r>
        <w:proofErr w:type="spellStart"/>
        <w:r w:rsidR="00EC645E">
          <w:rPr>
            <w:rFonts w:ascii="Arial" w:hAnsi="Arial" w:cs="Arial"/>
            <w:sz w:val="16"/>
            <w:szCs w:val="16"/>
          </w:rPr>
          <w:t>t</w:t>
        </w:r>
      </w:ins>
      <w:ins w:id="809" w:author="Kaxiong" w:date="2021-05-17T11:58:00Z">
        <w:r w:rsidR="00EC645E">
          <w:rPr>
            <w:rFonts w:ascii="Arial" w:hAnsi="Arial" w:cs="Arial"/>
            <w:sz w:val="16"/>
            <w:szCs w:val="16"/>
          </w:rPr>
          <w:t>x</w:t>
        </w:r>
      </w:ins>
      <w:ins w:id="810" w:author="Kaxiong" w:date="2021-05-17T11:57:00Z">
        <w:r w:rsidR="00EC645E">
          <w:rPr>
            <w:rFonts w:ascii="Arial" w:hAnsi="Arial" w:cs="Arial"/>
            <w:sz w:val="16"/>
            <w:szCs w:val="16"/>
          </w:rPr>
          <w:t>wm</w:t>
        </w:r>
      </w:ins>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del w:id="811" w:author="Kaxiong" w:date="2021-05-17T11:57:00Z">
        <w:r w:rsidRPr="007802F8" w:rsidDel="00EC645E">
          <w:rPr>
            <w:rFonts w:ascii="Arial" w:hAnsi="Arial" w:cs="Arial"/>
            <w:sz w:val="16"/>
            <w:szCs w:val="16"/>
          </w:rPr>
          <w:delText>ntau yam</w:delText>
        </w:r>
      </w:del>
      <w:proofErr w:type="spellStart"/>
      <w:ins w:id="812" w:author="Kaxiong" w:date="2021-05-17T11:57:00Z">
        <w:r w:rsidR="00EC645E">
          <w:rPr>
            <w:rFonts w:ascii="Arial" w:hAnsi="Arial" w:cs="Arial"/>
            <w:sz w:val="16"/>
            <w:szCs w:val="16"/>
          </w:rPr>
          <w:t>ib</w:t>
        </w:r>
        <w:proofErr w:type="spellEnd"/>
        <w:r w:rsidR="00EC645E">
          <w:rPr>
            <w:rFonts w:ascii="Arial" w:hAnsi="Arial" w:cs="Arial"/>
            <w:sz w:val="16"/>
            <w:szCs w:val="16"/>
          </w:rPr>
          <w:t xml:space="preserve"> </w:t>
        </w:r>
        <w:proofErr w:type="spellStart"/>
        <w:r w:rsidR="00EC645E">
          <w:rPr>
            <w:rFonts w:ascii="Arial" w:hAnsi="Arial" w:cs="Arial"/>
            <w:sz w:val="16"/>
            <w:szCs w:val="16"/>
          </w:rPr>
          <w:t>txwm</w:t>
        </w:r>
      </w:ins>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txwv</w:t>
      </w:r>
      <w:proofErr w:type="spellEnd"/>
      <w:r w:rsidRPr="007802F8">
        <w:rPr>
          <w:rFonts w:ascii="Arial" w:hAnsi="Arial" w:cs="Arial"/>
          <w:sz w:val="16"/>
          <w:szCs w:val="16"/>
        </w:rPr>
        <w:t xml:space="preserve"> </w:t>
      </w:r>
      <w:proofErr w:type="spellStart"/>
      <w:r w:rsidRPr="007802F8">
        <w:rPr>
          <w:rFonts w:ascii="Arial" w:hAnsi="Arial" w:cs="Arial"/>
          <w:sz w:val="16"/>
          <w:szCs w:val="16"/>
        </w:rPr>
        <w:t>tsawg</w:t>
      </w:r>
      <w:proofErr w:type="spellEnd"/>
      <w:r w:rsidRPr="007802F8">
        <w:rPr>
          <w:rFonts w:ascii="Arial" w:hAnsi="Arial" w:cs="Arial"/>
          <w:sz w:val="16"/>
          <w:szCs w:val="16"/>
        </w:rPr>
        <w:t xml:space="preserve"> </w:t>
      </w:r>
      <w:proofErr w:type="spellStart"/>
      <w:r w:rsidRPr="007802F8">
        <w:rPr>
          <w:rFonts w:ascii="Arial" w:hAnsi="Arial" w:cs="Arial"/>
          <w:sz w:val="16"/>
          <w:szCs w:val="16"/>
        </w:rPr>
        <w:t>tshaj</w:t>
      </w:r>
      <w:proofErr w:type="spellEnd"/>
      <w:r w:rsidRPr="007802F8">
        <w:rPr>
          <w:rFonts w:ascii="Arial" w:hAnsi="Arial" w:cs="Arial"/>
          <w:sz w:val="16"/>
          <w:szCs w:val="16"/>
        </w:rPr>
        <w:t xml:space="preserve"> </w:t>
      </w:r>
      <w:proofErr w:type="spellStart"/>
      <w:r w:rsidRPr="007802F8">
        <w:rPr>
          <w:rFonts w:ascii="Arial" w:hAnsi="Arial" w:cs="Arial"/>
          <w:sz w:val="16"/>
          <w:szCs w:val="16"/>
        </w:rPr>
        <w:t>plaws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del w:id="813" w:author="Kaxiong" w:date="2021-05-17T11:58:00Z">
        <w:r w:rsidRPr="007802F8" w:rsidDel="00EC645E">
          <w:rPr>
            <w:rFonts w:ascii="Arial" w:hAnsi="Arial" w:cs="Arial"/>
            <w:sz w:val="16"/>
            <w:szCs w:val="16"/>
          </w:rPr>
          <w:delText>thoob plaws</w:delText>
        </w:r>
      </w:del>
      <w:proofErr w:type="spellStart"/>
      <w:ins w:id="814" w:author="Kaxiong" w:date="2021-05-17T11:58:00Z">
        <w:r w:rsidR="00EC645E">
          <w:rPr>
            <w:rFonts w:ascii="Arial" w:hAnsi="Arial" w:cs="Arial"/>
            <w:sz w:val="16"/>
            <w:szCs w:val="16"/>
          </w:rPr>
          <w:t>ib</w:t>
        </w:r>
        <w:proofErr w:type="spellEnd"/>
        <w:r w:rsidR="00EC645E">
          <w:rPr>
            <w:rFonts w:ascii="Arial" w:hAnsi="Arial" w:cs="Arial"/>
            <w:sz w:val="16"/>
            <w:szCs w:val="16"/>
          </w:rPr>
          <w:t xml:space="preserve"> </w:t>
        </w:r>
        <w:proofErr w:type="spellStart"/>
        <w:r w:rsidR="00EC645E">
          <w:rPr>
            <w:rFonts w:ascii="Arial" w:hAnsi="Arial" w:cs="Arial"/>
            <w:sz w:val="16"/>
            <w:szCs w:val="16"/>
          </w:rPr>
          <w:t>txwm</w:t>
        </w:r>
      </w:ins>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del w:id="815" w:author="Kaxiong" w:date="2021-05-17T11:59:00Z">
        <w:r w:rsidRPr="007802F8" w:rsidDel="00EC645E">
          <w:rPr>
            <w:rFonts w:ascii="Arial" w:hAnsi="Arial" w:cs="Arial"/>
            <w:sz w:val="16"/>
            <w:szCs w:val="16"/>
          </w:rPr>
          <w:delText>paus</w:delText>
        </w:r>
      </w:del>
      <w:proofErr w:type="spellStart"/>
      <w:ins w:id="816" w:author="Kaxiong" w:date="2021-05-17T11:59:00Z">
        <w:r w:rsidR="00EC645E">
          <w:rPr>
            <w:rFonts w:ascii="Arial" w:hAnsi="Arial" w:cs="Arial"/>
            <w:sz w:val="16"/>
            <w:szCs w:val="16"/>
          </w:rPr>
          <w:t>cheeb</w:t>
        </w:r>
        <w:proofErr w:type="spellEnd"/>
        <w:r w:rsidR="00EC645E">
          <w:rPr>
            <w:rFonts w:ascii="Arial" w:hAnsi="Arial" w:cs="Arial"/>
            <w:sz w:val="16"/>
            <w:szCs w:val="16"/>
          </w:rPr>
          <w:t xml:space="preserve"> </w:t>
        </w:r>
        <w:proofErr w:type="spellStart"/>
        <w:r w:rsidR="00EC645E">
          <w:rPr>
            <w:rFonts w:ascii="Arial" w:hAnsi="Arial" w:cs="Arial"/>
            <w:sz w:val="16"/>
            <w:szCs w:val="16"/>
          </w:rPr>
          <w:t>tsam</w:t>
        </w:r>
      </w:ins>
      <w:proofErr w:type="spellEnd"/>
      <w:r w:rsidRPr="007802F8">
        <w:rPr>
          <w:rFonts w:ascii="Arial" w:hAnsi="Arial" w:cs="Arial"/>
          <w:sz w:val="16"/>
          <w:szCs w:val="16"/>
        </w:rPr>
        <w:t xml:space="preserve"> </w:t>
      </w:r>
      <w:proofErr w:type="spellStart"/>
      <w:r w:rsidRPr="007802F8">
        <w:rPr>
          <w:rFonts w:ascii="Arial" w:hAnsi="Arial" w:cs="Arial"/>
          <w:sz w:val="16"/>
          <w:szCs w:val="16"/>
        </w:rPr>
        <w:t>tsev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ins w:id="817" w:author="Kaxiong" w:date="2021-05-17T11:59:00Z">
        <w:r w:rsidR="00EC645E">
          <w:rPr>
            <w:rFonts w:ascii="Arial" w:hAnsi="Arial" w:cs="Arial"/>
            <w:sz w:val="16"/>
            <w:szCs w:val="16"/>
          </w:rPr>
          <w:t xml:space="preserve">li </w:t>
        </w:r>
        <w:proofErr w:type="spellStart"/>
        <w:r w:rsidR="00EC645E">
          <w:rPr>
            <w:rFonts w:ascii="Arial" w:hAnsi="Arial" w:cs="Arial"/>
            <w:sz w:val="16"/>
            <w:szCs w:val="16"/>
          </w:rPr>
          <w:t>kev</w:t>
        </w:r>
        <w:proofErr w:type="spellEnd"/>
        <w:r w:rsidR="00EC645E">
          <w:rPr>
            <w:rFonts w:ascii="Arial" w:hAnsi="Arial" w:cs="Arial"/>
            <w:sz w:val="16"/>
            <w:szCs w:val="16"/>
          </w:rPr>
          <w:t xml:space="preserve"> </w:t>
        </w:r>
      </w:ins>
      <w:proofErr w:type="spellStart"/>
      <w:ins w:id="818" w:author="Kaxiong" w:date="2021-05-17T12:00:00Z">
        <w:r w:rsidR="00EC645E">
          <w:rPr>
            <w:rFonts w:ascii="Arial" w:hAnsi="Arial" w:cs="Arial"/>
            <w:sz w:val="16"/>
            <w:szCs w:val="16"/>
          </w:rPr>
          <w:t>muab</w:t>
        </w:r>
        <w:proofErr w:type="spellEnd"/>
        <w:r w:rsidR="00EC645E">
          <w:rPr>
            <w:rFonts w:ascii="Arial" w:hAnsi="Arial" w:cs="Arial"/>
            <w:sz w:val="16"/>
            <w:szCs w:val="16"/>
          </w:rPr>
          <w:t xml:space="preserve"> </w:t>
        </w:r>
        <w:proofErr w:type="spellStart"/>
        <w:r w:rsidR="00EC645E">
          <w:rPr>
            <w:rFonts w:ascii="Arial" w:hAnsi="Arial" w:cs="Arial"/>
            <w:sz w:val="16"/>
            <w:szCs w:val="16"/>
          </w:rPr>
          <w:t>kev</w:t>
        </w:r>
        <w:proofErr w:type="spellEnd"/>
        <w:r w:rsidR="00EC645E">
          <w:rPr>
            <w:rFonts w:ascii="Arial" w:hAnsi="Arial" w:cs="Arial"/>
            <w:sz w:val="16"/>
            <w:szCs w:val="16"/>
          </w:rPr>
          <w:t xml:space="preserve"> </w:t>
        </w:r>
        <w:proofErr w:type="spellStart"/>
        <w:r w:rsidR="00EC645E">
          <w:rPr>
            <w:rFonts w:ascii="Arial" w:hAnsi="Arial" w:cs="Arial"/>
            <w:sz w:val="16"/>
            <w:szCs w:val="16"/>
          </w:rPr>
          <w:t>pab</w:t>
        </w:r>
        <w:proofErr w:type="spellEnd"/>
        <w:r w:rsidR="00EC645E">
          <w:rPr>
            <w:rFonts w:ascii="Arial" w:hAnsi="Arial" w:cs="Arial"/>
            <w:sz w:val="16"/>
            <w:szCs w:val="16"/>
          </w:rPr>
          <w:t xml:space="preserve"> </w:t>
        </w:r>
      </w:ins>
      <w:del w:id="819" w:author="Kaxiong" w:date="2021-05-17T12:00:00Z">
        <w:r w:rsidRPr="007802F8" w:rsidDel="00EC645E">
          <w:rPr>
            <w:rFonts w:ascii="Arial" w:hAnsi="Arial" w:cs="Arial"/>
            <w:sz w:val="16"/>
            <w:szCs w:val="16"/>
          </w:rPr>
          <w:delText xml:space="preserve">qhov kev kawm </w:delText>
        </w:r>
      </w:del>
      <w:proofErr w:type="spellStart"/>
      <w:r w:rsidRPr="007802F8">
        <w:rPr>
          <w:rFonts w:ascii="Arial" w:hAnsi="Arial" w:cs="Arial"/>
          <w:sz w:val="16"/>
          <w:szCs w:val="16"/>
        </w:rPr>
        <w:t>ntawm</w:t>
      </w:r>
      <w:proofErr w:type="spellEnd"/>
      <w:r w:rsidRPr="007802F8">
        <w:rPr>
          <w:rFonts w:ascii="Arial" w:hAnsi="Arial" w:cs="Arial"/>
          <w:sz w:val="16"/>
          <w:szCs w:val="16"/>
        </w:rPr>
        <w:t xml:space="preserve"> FAPE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del w:id="820" w:author="Kaxiong" w:date="2021-05-17T12:00:00Z">
        <w:r w:rsidRPr="007802F8" w:rsidDel="00EC645E">
          <w:rPr>
            <w:rFonts w:ascii="Arial" w:hAnsi="Arial" w:cs="Arial"/>
            <w:sz w:val="16"/>
            <w:szCs w:val="16"/>
          </w:rPr>
          <w:delText>dav da</w:delText>
        </w:r>
      </w:del>
      <w:del w:id="821" w:author="Kaxiong" w:date="2021-05-17T12:03:00Z">
        <w:r w:rsidRPr="007802F8" w:rsidDel="00C23975">
          <w:rPr>
            <w:rFonts w:ascii="Arial" w:hAnsi="Arial" w:cs="Arial"/>
            <w:sz w:val="16"/>
            <w:szCs w:val="16"/>
          </w:rPr>
          <w:delText>v</w:delText>
        </w:r>
      </w:del>
      <w:proofErr w:type="spellStart"/>
      <w:ins w:id="822" w:author="Kaxiong" w:date="2021-05-17T12:03:00Z">
        <w:r w:rsidR="00C23975">
          <w:rPr>
            <w:rFonts w:ascii="Arial" w:hAnsi="Arial" w:cs="Arial"/>
            <w:sz w:val="16"/>
            <w:szCs w:val="16"/>
          </w:rPr>
          <w:t>ib</w:t>
        </w:r>
        <w:proofErr w:type="spellEnd"/>
        <w:r w:rsidR="00C23975">
          <w:rPr>
            <w:rFonts w:ascii="Arial" w:hAnsi="Arial" w:cs="Arial"/>
            <w:sz w:val="16"/>
            <w:szCs w:val="16"/>
          </w:rPr>
          <w:t xml:space="preserve"> </w:t>
        </w:r>
        <w:proofErr w:type="spellStart"/>
        <w:r w:rsidR="00C23975">
          <w:rPr>
            <w:rFonts w:ascii="Arial" w:hAnsi="Arial" w:cs="Arial"/>
            <w:sz w:val="16"/>
            <w:szCs w:val="16"/>
          </w:rPr>
          <w:t>txwm</w:t>
        </w:r>
      </w:ins>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del w:id="823" w:author="Kaxiong" w:date="2021-05-17T12:04:00Z">
        <w:r w:rsidRPr="007802F8" w:rsidDel="00C23975">
          <w:rPr>
            <w:rFonts w:ascii="Arial" w:hAnsi="Arial" w:cs="Arial"/>
            <w:sz w:val="16"/>
            <w:szCs w:val="16"/>
          </w:rPr>
          <w:delText xml:space="preserve">Kev Kawm </w:delText>
        </w:r>
        <w:r w:rsidDel="00C23975">
          <w:rPr>
            <w:rFonts w:ascii="Arial" w:hAnsi="Arial" w:cs="Arial"/>
            <w:sz w:val="16"/>
            <w:szCs w:val="16"/>
          </w:rPr>
          <w:delText xml:space="preserve">Kev </w:delText>
        </w:r>
      </w:del>
      <w:del w:id="824" w:author="Kaxiong" w:date="2021-05-17T12:03:00Z">
        <w:r w:rsidDel="00C23975">
          <w:rPr>
            <w:rFonts w:ascii="Arial" w:hAnsi="Arial" w:cs="Arial"/>
            <w:sz w:val="16"/>
            <w:szCs w:val="16"/>
          </w:rPr>
          <w:delText xml:space="preserve">Tham </w:delText>
        </w:r>
      </w:del>
      <w:del w:id="825" w:author="Kaxiong" w:date="2021-05-17T12:04:00Z">
        <w:r w:rsidRPr="007802F8" w:rsidDel="00C23975">
          <w:rPr>
            <w:rFonts w:ascii="Arial" w:hAnsi="Arial" w:cs="Arial"/>
            <w:sz w:val="16"/>
            <w:szCs w:val="16"/>
          </w:rPr>
          <w:delText>Tshwj Xeeb</w:delText>
        </w:r>
      </w:del>
      <w:proofErr w:type="spellStart"/>
      <w:ins w:id="826" w:author="Kaxiong" w:date="2021-05-17T12:04:00Z">
        <w:r w:rsidR="00C23975">
          <w:rPr>
            <w:rFonts w:ascii="Arial" w:hAnsi="Arial" w:cs="Arial"/>
            <w:sz w:val="16"/>
            <w:szCs w:val="16"/>
          </w:rPr>
          <w:t>kev</w:t>
        </w:r>
        <w:proofErr w:type="spellEnd"/>
        <w:r w:rsidR="00C23975">
          <w:rPr>
            <w:rFonts w:ascii="Arial" w:hAnsi="Arial" w:cs="Arial"/>
            <w:sz w:val="16"/>
            <w:szCs w:val="16"/>
          </w:rPr>
          <w:t xml:space="preserve"> </w:t>
        </w:r>
        <w:proofErr w:type="spellStart"/>
        <w:r w:rsidR="00C23975">
          <w:rPr>
            <w:rFonts w:ascii="Arial" w:hAnsi="Arial" w:cs="Arial"/>
            <w:sz w:val="16"/>
            <w:szCs w:val="16"/>
          </w:rPr>
          <w:t>kawm</w:t>
        </w:r>
        <w:proofErr w:type="spellEnd"/>
        <w:r w:rsidR="00C23975">
          <w:rPr>
            <w:rFonts w:ascii="Arial" w:hAnsi="Arial" w:cs="Arial"/>
            <w:sz w:val="16"/>
            <w:szCs w:val="16"/>
          </w:rPr>
          <w:t xml:space="preserve"> </w:t>
        </w:r>
        <w:proofErr w:type="spellStart"/>
        <w:r w:rsidR="00C23975">
          <w:rPr>
            <w:rFonts w:ascii="Arial" w:hAnsi="Arial" w:cs="Arial"/>
            <w:sz w:val="16"/>
            <w:szCs w:val="16"/>
          </w:rPr>
          <w:t>tshwj</w:t>
        </w:r>
        <w:proofErr w:type="spellEnd"/>
        <w:r w:rsidR="00C23975">
          <w:rPr>
            <w:rFonts w:ascii="Arial" w:hAnsi="Arial" w:cs="Arial"/>
            <w:sz w:val="16"/>
            <w:szCs w:val="16"/>
          </w:rPr>
          <w:t xml:space="preserve"> </w:t>
        </w:r>
        <w:proofErr w:type="spellStart"/>
        <w:r w:rsidR="00C23975">
          <w:rPr>
            <w:rFonts w:ascii="Arial" w:hAnsi="Arial" w:cs="Arial"/>
            <w:sz w:val="16"/>
            <w:szCs w:val="16"/>
          </w:rPr>
          <w:t>xeeb</w:t>
        </w:r>
        <w:proofErr w:type="spellEnd"/>
        <w:r w:rsidR="00C23975">
          <w:rPr>
            <w:rFonts w:ascii="Arial" w:hAnsi="Arial" w:cs="Arial"/>
            <w:sz w:val="16"/>
            <w:szCs w:val="16"/>
          </w:rPr>
          <w:t xml:space="preserve"> </w:t>
        </w:r>
        <w:proofErr w:type="spellStart"/>
        <w:r w:rsidR="00C23975">
          <w:rPr>
            <w:rFonts w:ascii="Arial" w:hAnsi="Arial" w:cs="Arial"/>
            <w:sz w:val="16"/>
            <w:szCs w:val="16"/>
          </w:rPr>
          <w:t>hauv</w:t>
        </w:r>
        <w:proofErr w:type="spellEnd"/>
        <w:r w:rsidR="00C23975">
          <w:rPr>
            <w:rFonts w:ascii="Arial" w:hAnsi="Arial" w:cs="Arial"/>
            <w:sz w:val="16"/>
            <w:szCs w:val="16"/>
          </w:rPr>
          <w:t xml:space="preserve"> Kev </w:t>
        </w:r>
        <w:proofErr w:type="spellStart"/>
        <w:r w:rsidR="00C23975">
          <w:rPr>
            <w:rFonts w:ascii="Arial" w:hAnsi="Arial" w:cs="Arial"/>
            <w:sz w:val="16"/>
            <w:szCs w:val="16"/>
          </w:rPr>
          <w:t>Hais</w:t>
        </w:r>
        <w:proofErr w:type="spellEnd"/>
        <w:r w:rsidR="00C23975">
          <w:rPr>
            <w:rFonts w:ascii="Arial" w:hAnsi="Arial" w:cs="Arial"/>
            <w:sz w:val="16"/>
            <w:szCs w:val="16"/>
          </w:rPr>
          <w:t xml:space="preserve"> </w:t>
        </w:r>
        <w:proofErr w:type="spellStart"/>
        <w:r w:rsidR="00C23975">
          <w:rPr>
            <w:rFonts w:ascii="Arial" w:hAnsi="Arial" w:cs="Arial"/>
            <w:sz w:val="16"/>
            <w:szCs w:val="16"/>
          </w:rPr>
          <w:t>Lus</w:t>
        </w:r>
        <w:proofErr w:type="spellEnd"/>
        <w:r w:rsidR="00C23975">
          <w:rPr>
            <w:rFonts w:ascii="Arial" w:hAnsi="Arial" w:cs="Arial"/>
            <w:sz w:val="16"/>
            <w:szCs w:val="16"/>
          </w:rPr>
          <w:t>.</w:t>
        </w:r>
      </w:ins>
    </w:p>
    <w:p w14:paraId="14291971" w14:textId="3408FBCF" w:rsidR="00D70509" w:rsidRPr="007802F8" w:rsidRDefault="00D70509" w:rsidP="00D70509">
      <w:pPr>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xaiv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006E616A">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w:t>
      </w:r>
      <w:proofErr w:type="spellStart"/>
      <w:r w:rsidRPr="007802F8">
        <w:rPr>
          <w:rFonts w:ascii="Arial" w:hAnsi="Arial" w:cs="Arial"/>
          <w:sz w:val="16"/>
          <w:szCs w:val="16"/>
        </w:rPr>
        <w:t>kom</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Pr>
          <w:rFonts w:ascii="Arial" w:hAnsi="Arial" w:cs="Arial"/>
          <w:sz w:val="16"/>
          <w:szCs w:val="16"/>
        </w:rPr>
        <w:t>tham</w:t>
      </w:r>
      <w:proofErr w:type="spellEnd"/>
      <w:r>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nrog</w:t>
      </w:r>
      <w:proofErr w:type="spellEnd"/>
      <w:r w:rsidRPr="007802F8">
        <w:rPr>
          <w:rFonts w:ascii="Arial" w:hAnsi="Arial" w:cs="Arial"/>
          <w:sz w:val="16"/>
          <w:szCs w:val="16"/>
        </w:rPr>
        <w:t xml:space="preserve"> cov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cov </w:t>
      </w:r>
      <w:proofErr w:type="spellStart"/>
      <w:r w:rsidRPr="007802F8">
        <w:rPr>
          <w:rFonts w:ascii="Arial" w:hAnsi="Arial" w:cs="Arial"/>
          <w:sz w:val="16"/>
          <w:szCs w:val="16"/>
        </w:rPr>
        <w:t>kws</w:t>
      </w:r>
      <w:proofErr w:type="spellEnd"/>
      <w:r w:rsidRPr="007802F8">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paub</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r w:rsidR="006E616A">
        <w:rPr>
          <w:rFonts w:ascii="Arial" w:hAnsi="Arial" w:cs="Arial"/>
          <w:sz w:val="16"/>
          <w:szCs w:val="16"/>
        </w:rPr>
        <w:t>Nicky’s</w:t>
      </w:r>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ins w:id="827" w:author="Kaxiong" w:date="2021-05-17T12:09:00Z">
        <w:r w:rsidR="00C23975">
          <w:rPr>
            <w:rFonts w:ascii="Arial" w:hAnsi="Arial" w:cs="Arial"/>
            <w:sz w:val="16"/>
            <w:szCs w:val="16"/>
          </w:rPr>
          <w:t>kev</w:t>
        </w:r>
        <w:proofErr w:type="spellEnd"/>
        <w:r w:rsidR="00C23975">
          <w:rPr>
            <w:rFonts w:ascii="Arial" w:hAnsi="Arial" w:cs="Arial"/>
            <w:sz w:val="16"/>
            <w:szCs w:val="16"/>
          </w:rPr>
          <w:t xml:space="preserve"> </w:t>
        </w:r>
      </w:ins>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ins w:id="828" w:author="Kaxiong" w:date="2021-05-17T12:10:00Z">
        <w:r w:rsidR="00C23975">
          <w:rPr>
            <w:rFonts w:ascii="Arial" w:hAnsi="Arial" w:cs="Arial"/>
            <w:sz w:val="16"/>
            <w:szCs w:val="16"/>
          </w:rPr>
          <w:t xml:space="preserve">tau </w:t>
        </w:r>
        <w:proofErr w:type="spellStart"/>
        <w:r w:rsidR="00C23975">
          <w:rPr>
            <w:rFonts w:ascii="Arial" w:hAnsi="Arial" w:cs="Arial"/>
            <w:sz w:val="16"/>
            <w:szCs w:val="16"/>
          </w:rPr>
          <w:t>qeeb</w:t>
        </w:r>
      </w:ins>
      <w:proofErr w:type="spellEnd"/>
      <w:del w:id="829" w:author="Kaxiong" w:date="2021-05-17T12:10:00Z">
        <w:r w:rsidRPr="007802F8" w:rsidDel="00C23975">
          <w:rPr>
            <w:rFonts w:ascii="Arial" w:hAnsi="Arial" w:cs="Arial"/>
            <w:sz w:val="16"/>
            <w:szCs w:val="16"/>
          </w:rPr>
          <w:delText>thiab kev ncua lus</w:delText>
        </w:r>
      </w:del>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no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tuaj</w:t>
      </w:r>
      <w:proofErr w:type="spellEnd"/>
      <w:r w:rsidRPr="007802F8">
        <w:rPr>
          <w:rFonts w:ascii="Arial" w:hAnsi="Arial" w:cs="Arial"/>
          <w:sz w:val="16"/>
          <w:szCs w:val="16"/>
        </w:rPr>
        <w:t xml:space="preserve"> </w:t>
      </w:r>
      <w:proofErr w:type="spellStart"/>
      <w:r w:rsidRPr="007802F8">
        <w:rPr>
          <w:rFonts w:ascii="Arial" w:hAnsi="Arial" w:cs="Arial"/>
          <w:sz w:val="16"/>
          <w:szCs w:val="16"/>
        </w:rPr>
        <w:t>yeem</w:t>
      </w:r>
      <w:proofErr w:type="spellEnd"/>
      <w:r w:rsidRPr="007802F8">
        <w:rPr>
          <w:rFonts w:ascii="Arial" w:hAnsi="Arial" w:cs="Arial"/>
          <w:sz w:val="16"/>
          <w:szCs w:val="16"/>
        </w:rPr>
        <w:t xml:space="preserve"> </w:t>
      </w:r>
      <w:proofErr w:type="spellStart"/>
      <w:r w:rsidRPr="007802F8">
        <w:rPr>
          <w:rFonts w:ascii="Arial" w:hAnsi="Arial" w:cs="Arial"/>
          <w:sz w:val="16"/>
          <w:szCs w:val="16"/>
        </w:rPr>
        <w:t>muab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cov chaw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del w:id="830" w:author="Kaxiong" w:date="2021-05-17T12:11:00Z">
        <w:r w:rsidRPr="007802F8" w:rsidDel="00C23975">
          <w:rPr>
            <w:rFonts w:ascii="Arial" w:hAnsi="Arial" w:cs="Arial"/>
            <w:sz w:val="16"/>
            <w:szCs w:val="16"/>
          </w:rPr>
          <w:delText>kom ntau</w:delText>
        </w:r>
      </w:del>
      <w:proofErr w:type="spellStart"/>
      <w:ins w:id="831" w:author="Kaxiong" w:date="2021-05-17T12:11:00Z">
        <w:r w:rsidR="00C23975">
          <w:rPr>
            <w:rFonts w:ascii="Arial" w:hAnsi="Arial" w:cs="Arial"/>
            <w:sz w:val="16"/>
            <w:szCs w:val="16"/>
          </w:rPr>
          <w:t>ib</w:t>
        </w:r>
        <w:proofErr w:type="spellEnd"/>
        <w:r w:rsidR="00C23975">
          <w:rPr>
            <w:rFonts w:ascii="Arial" w:hAnsi="Arial" w:cs="Arial"/>
            <w:sz w:val="16"/>
            <w:szCs w:val="16"/>
          </w:rPr>
          <w:t xml:space="preserve"> </w:t>
        </w:r>
        <w:proofErr w:type="spellStart"/>
        <w:r w:rsidR="00C23975">
          <w:rPr>
            <w:rFonts w:ascii="Arial" w:hAnsi="Arial" w:cs="Arial"/>
            <w:sz w:val="16"/>
            <w:szCs w:val="16"/>
          </w:rPr>
          <w:t>txwm</w:t>
        </w:r>
      </w:ins>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chaw sib </w:t>
      </w:r>
      <w:proofErr w:type="spellStart"/>
      <w:r w:rsidRPr="007802F8">
        <w:rPr>
          <w:rFonts w:ascii="Arial" w:hAnsi="Arial" w:cs="Arial"/>
          <w:sz w:val="16"/>
          <w:szCs w:val="16"/>
        </w:rPr>
        <w:t>cais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hnub</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pom zoo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del w:id="832" w:author="Kaxiong" w:date="2021-05-17T12:22:00Z">
        <w:r w:rsidRPr="007802F8" w:rsidDel="00A10248">
          <w:rPr>
            <w:rFonts w:ascii="Arial" w:hAnsi="Arial" w:cs="Arial"/>
            <w:sz w:val="16"/>
            <w:szCs w:val="16"/>
          </w:rPr>
          <w:delText xml:space="preserve">cov </w:delText>
        </w:r>
      </w:del>
      <w:proofErr w:type="spellStart"/>
      <w:r w:rsidRPr="007802F8">
        <w:rPr>
          <w:rFonts w:ascii="Arial" w:hAnsi="Arial" w:cs="Arial"/>
          <w:sz w:val="16"/>
          <w:szCs w:val="16"/>
        </w:rPr>
        <w:t>txiaj</w:t>
      </w:r>
      <w:proofErr w:type="spellEnd"/>
      <w:r w:rsidRPr="007802F8">
        <w:rPr>
          <w:rFonts w:ascii="Arial" w:hAnsi="Arial" w:cs="Arial"/>
          <w:sz w:val="16"/>
          <w:szCs w:val="16"/>
        </w:rPr>
        <w:t xml:space="preserve"> </w:t>
      </w:r>
      <w:proofErr w:type="spellStart"/>
      <w:r w:rsidRPr="007802F8">
        <w:rPr>
          <w:rFonts w:ascii="Arial" w:hAnsi="Arial" w:cs="Arial"/>
          <w:sz w:val="16"/>
          <w:szCs w:val="16"/>
        </w:rPr>
        <w:t>ntsig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txais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ins w:id="833" w:author="Kaxiong" w:date="2021-05-17T12:19:00Z">
        <w:r w:rsidR="00A10248">
          <w:rPr>
            <w:rFonts w:ascii="Arial" w:hAnsi="Arial" w:cs="Arial"/>
            <w:sz w:val="16"/>
            <w:szCs w:val="16"/>
          </w:rPr>
          <w:t xml:space="preserve">cov </w:t>
        </w:r>
        <w:proofErr w:type="spellStart"/>
        <w:r w:rsidR="00A10248">
          <w:rPr>
            <w:rFonts w:ascii="Arial" w:hAnsi="Arial" w:cs="Arial"/>
            <w:sz w:val="16"/>
            <w:szCs w:val="16"/>
          </w:rPr>
          <w:t>kev</w:t>
        </w:r>
        <w:proofErr w:type="spellEnd"/>
        <w:r w:rsidR="00A10248">
          <w:rPr>
            <w:rFonts w:ascii="Arial" w:hAnsi="Arial" w:cs="Arial"/>
            <w:sz w:val="16"/>
            <w:szCs w:val="16"/>
          </w:rPr>
          <w:t xml:space="preserve"> </w:t>
        </w:r>
        <w:proofErr w:type="spellStart"/>
        <w:r w:rsidR="00A10248">
          <w:rPr>
            <w:rFonts w:ascii="Arial" w:hAnsi="Arial" w:cs="Arial"/>
            <w:sz w:val="16"/>
            <w:szCs w:val="16"/>
          </w:rPr>
          <w:t>teeb</w:t>
        </w:r>
        <w:proofErr w:type="spellEnd"/>
        <w:r w:rsidR="00A10248">
          <w:rPr>
            <w:rFonts w:ascii="Arial" w:hAnsi="Arial" w:cs="Arial"/>
            <w:sz w:val="16"/>
            <w:szCs w:val="16"/>
          </w:rPr>
          <w:t xml:space="preserve"> </w:t>
        </w:r>
        <w:proofErr w:type="spellStart"/>
        <w:r w:rsidR="00A10248">
          <w:rPr>
            <w:rFonts w:ascii="Arial" w:hAnsi="Arial" w:cs="Arial"/>
            <w:sz w:val="16"/>
            <w:szCs w:val="16"/>
          </w:rPr>
          <w:t>tsa</w:t>
        </w:r>
        <w:proofErr w:type="spellEnd"/>
        <w:r w:rsidR="00A10248">
          <w:rPr>
            <w:rFonts w:ascii="Arial" w:hAnsi="Arial" w:cs="Arial"/>
            <w:sz w:val="16"/>
            <w:szCs w:val="16"/>
          </w:rPr>
          <w:t xml:space="preserve"> </w:t>
        </w:r>
      </w:ins>
      <w:del w:id="834" w:author="Kaxiong" w:date="2021-05-17T12:19:00Z">
        <w:r w:rsidRPr="007802F8" w:rsidDel="00A10248">
          <w:rPr>
            <w:rFonts w:ascii="Arial" w:hAnsi="Arial" w:cs="Arial"/>
            <w:sz w:val="16"/>
            <w:szCs w:val="16"/>
          </w:rPr>
          <w:delText xml:space="preserve">hauv </w:delText>
        </w:r>
      </w:del>
      <w:r w:rsidRPr="007802F8">
        <w:rPr>
          <w:rFonts w:ascii="Arial" w:hAnsi="Arial" w:cs="Arial"/>
          <w:sz w:val="16"/>
          <w:szCs w:val="16"/>
        </w:rPr>
        <w:t xml:space="preserve">cov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del w:id="835" w:author="Kaxiong" w:date="2021-05-17T12:19:00Z">
        <w:r w:rsidRPr="007802F8" w:rsidDel="00A10248">
          <w:rPr>
            <w:rFonts w:ascii="Arial" w:hAnsi="Arial" w:cs="Arial"/>
            <w:sz w:val="16"/>
            <w:szCs w:val="16"/>
          </w:rPr>
          <w:delText>tawm</w:delText>
        </w:r>
      </w:del>
      <w:proofErr w:type="spellStart"/>
      <w:ins w:id="836" w:author="Kaxiong" w:date="2021-05-17T12:19:00Z">
        <w:r w:rsidR="00A10248">
          <w:rPr>
            <w:rFonts w:ascii="Arial" w:hAnsi="Arial" w:cs="Arial"/>
            <w:sz w:val="16"/>
            <w:szCs w:val="16"/>
          </w:rPr>
          <w:t>ntawv</w:t>
        </w:r>
      </w:ins>
      <w:proofErr w:type="spellEnd"/>
      <w:r w:rsidRPr="007802F8">
        <w:rPr>
          <w:rFonts w:ascii="Arial" w:hAnsi="Arial" w:cs="Arial"/>
          <w:sz w:val="16"/>
          <w:szCs w:val="16"/>
        </w:rPr>
        <w:t xml:space="preserve"> </w:t>
      </w:r>
      <w:proofErr w:type="spellStart"/>
      <w:r w:rsidRPr="007802F8">
        <w:rPr>
          <w:rFonts w:ascii="Arial" w:hAnsi="Arial" w:cs="Arial"/>
          <w:sz w:val="16"/>
          <w:szCs w:val="16"/>
        </w:rPr>
        <w:t>ntau</w:t>
      </w:r>
      <w:proofErr w:type="spellEnd"/>
      <w:r w:rsidRPr="007802F8">
        <w:rPr>
          <w:rFonts w:ascii="Arial" w:hAnsi="Arial" w:cs="Arial"/>
          <w:sz w:val="16"/>
          <w:szCs w:val="16"/>
        </w:rPr>
        <w:t xml:space="preserve"> </w:t>
      </w:r>
      <w:proofErr w:type="spellStart"/>
      <w:r w:rsidRPr="007802F8">
        <w:rPr>
          <w:rFonts w:ascii="Arial" w:hAnsi="Arial" w:cs="Arial"/>
          <w:sz w:val="16"/>
          <w:szCs w:val="16"/>
        </w:rPr>
        <w:t>dua</w:t>
      </w:r>
      <w:proofErr w:type="spellEnd"/>
      <w:r w:rsidRPr="007802F8">
        <w:rPr>
          <w:rFonts w:ascii="Arial" w:hAnsi="Arial" w:cs="Arial"/>
          <w:sz w:val="16"/>
          <w:szCs w:val="16"/>
        </w:rPr>
        <w:t xml:space="preserve"> </w:t>
      </w:r>
      <w:ins w:id="837" w:author="Kaxiong" w:date="2021-05-17T12:20:00Z">
        <w:r w:rsidR="00A10248">
          <w:rPr>
            <w:rFonts w:ascii="Arial" w:hAnsi="Arial" w:cs="Arial"/>
            <w:sz w:val="16"/>
            <w:szCs w:val="16"/>
          </w:rPr>
          <w:t xml:space="preserve">cov </w:t>
        </w:r>
      </w:ins>
      <w:del w:id="838" w:author="Kaxiong" w:date="2021-05-17T12:20:00Z">
        <w:r w:rsidRPr="007802F8" w:rsidDel="00A10248">
          <w:rPr>
            <w:rFonts w:ascii="Arial" w:hAnsi="Arial" w:cs="Arial"/>
            <w:sz w:val="16"/>
            <w:szCs w:val="16"/>
          </w:rPr>
          <w:delText>qhov</w:delText>
        </w:r>
      </w:del>
      <w:proofErr w:type="spellStart"/>
      <w:ins w:id="839" w:author="Kaxiong" w:date="2021-05-17T12:20:00Z">
        <w:r w:rsidR="00A10248">
          <w:rPr>
            <w:rFonts w:ascii="Arial" w:hAnsi="Arial" w:cs="Arial"/>
            <w:sz w:val="16"/>
            <w:szCs w:val="16"/>
          </w:rPr>
          <w:t>kev</w:t>
        </w:r>
      </w:ins>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phom</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ins w:id="840" w:author="Kaxiong" w:date="2021-05-17T12:20:00Z">
        <w:r w:rsidR="00A10248">
          <w:rPr>
            <w:rFonts w:ascii="Arial" w:hAnsi="Arial" w:cs="Arial"/>
            <w:sz w:val="16"/>
            <w:szCs w:val="16"/>
          </w:rPr>
          <w:t>sij</w:t>
        </w:r>
        <w:proofErr w:type="spellEnd"/>
        <w:r w:rsidR="00A10248">
          <w:rPr>
            <w:rFonts w:ascii="Arial" w:hAnsi="Arial" w:cs="Arial"/>
            <w:sz w:val="16"/>
            <w:szCs w:val="16"/>
          </w:rPr>
          <w:t xml:space="preserve"> </w:t>
        </w:r>
        <w:proofErr w:type="spellStart"/>
        <w:r w:rsidR="00A10248">
          <w:rPr>
            <w:rFonts w:ascii="Arial" w:hAnsi="Arial" w:cs="Arial"/>
            <w:sz w:val="16"/>
            <w:szCs w:val="16"/>
          </w:rPr>
          <w:t>hawm</w:t>
        </w:r>
        <w:proofErr w:type="spellEnd"/>
        <w:r w:rsidR="00A10248">
          <w:rPr>
            <w:rFonts w:ascii="Arial" w:hAnsi="Arial" w:cs="Arial"/>
            <w:sz w:val="16"/>
            <w:szCs w:val="16"/>
          </w:rPr>
          <w:t xml:space="preserve"> </w:t>
        </w:r>
      </w:ins>
      <w:del w:id="841" w:author="Kaxiong" w:date="2021-05-17T12:20:00Z">
        <w:r w:rsidRPr="007802F8" w:rsidDel="00A10248">
          <w:rPr>
            <w:rFonts w:ascii="Arial" w:hAnsi="Arial" w:cs="Arial"/>
            <w:sz w:val="16"/>
            <w:szCs w:val="16"/>
          </w:rPr>
          <w:delText xml:space="preserve">kev </w:delText>
        </w:r>
      </w:del>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del w:id="842" w:author="Kaxiong" w:date="2021-05-17T12:21:00Z">
        <w:r w:rsidRPr="007802F8" w:rsidDel="00A10248">
          <w:rPr>
            <w:rFonts w:ascii="Arial" w:hAnsi="Arial" w:cs="Arial"/>
            <w:sz w:val="16"/>
            <w:szCs w:val="16"/>
          </w:rPr>
          <w:delText>nyob deb</w:delText>
        </w:r>
      </w:del>
      <w:proofErr w:type="spellStart"/>
      <w:ins w:id="843" w:author="Kaxiong" w:date="2021-05-17T12:21:00Z">
        <w:r w:rsidR="00A10248">
          <w:rPr>
            <w:rFonts w:ascii="Arial" w:hAnsi="Arial" w:cs="Arial"/>
            <w:sz w:val="16"/>
            <w:szCs w:val="16"/>
          </w:rPr>
          <w:t>ib</w:t>
        </w:r>
        <w:proofErr w:type="spellEnd"/>
        <w:r w:rsidR="00A10248">
          <w:rPr>
            <w:rFonts w:ascii="Arial" w:hAnsi="Arial" w:cs="Arial"/>
            <w:sz w:val="16"/>
            <w:szCs w:val="16"/>
          </w:rPr>
          <w:t xml:space="preserve"> </w:t>
        </w:r>
        <w:proofErr w:type="spellStart"/>
        <w:r w:rsidR="00A10248">
          <w:rPr>
            <w:rFonts w:ascii="Arial" w:hAnsi="Arial" w:cs="Arial"/>
            <w:sz w:val="16"/>
            <w:szCs w:val="16"/>
          </w:rPr>
          <w:t>txwm</w:t>
        </w:r>
      </w:ins>
      <w:proofErr w:type="spellEnd"/>
      <w:r w:rsidRPr="007802F8">
        <w:rPr>
          <w:rFonts w:ascii="Arial" w:hAnsi="Arial" w:cs="Arial"/>
          <w:sz w:val="16"/>
          <w:szCs w:val="16"/>
        </w:rPr>
        <w:t xml:space="preserve"> </w:t>
      </w:r>
      <w:del w:id="844" w:author="Kaxiong" w:date="2021-05-17T12:24:00Z">
        <w:r w:rsidRPr="007802F8" w:rsidDel="005B6B35">
          <w:rPr>
            <w:rFonts w:ascii="Arial" w:hAnsi="Arial" w:cs="Arial"/>
            <w:sz w:val="16"/>
            <w:szCs w:val="16"/>
          </w:rPr>
          <w:delText>ntawm ke</w:delText>
        </w:r>
      </w:del>
      <w:del w:id="845" w:author="Kaxiong" w:date="2021-05-17T12:25:00Z">
        <w:r w:rsidRPr="007802F8" w:rsidDel="005B6B35">
          <w:rPr>
            <w:rFonts w:ascii="Arial" w:hAnsi="Arial" w:cs="Arial"/>
            <w:sz w:val="16"/>
            <w:szCs w:val="16"/>
          </w:rPr>
          <w:delText>v kawm ib txwm</w:delText>
        </w:r>
      </w:del>
      <w:proofErr w:type="spellStart"/>
      <w:ins w:id="846" w:author="Kaxiong" w:date="2021-05-17T12:21:00Z">
        <w:r w:rsidR="00A10248">
          <w:rPr>
            <w:rFonts w:ascii="Arial" w:hAnsi="Arial" w:cs="Arial"/>
            <w:sz w:val="16"/>
            <w:szCs w:val="16"/>
          </w:rPr>
          <w:t>uas</w:t>
        </w:r>
        <w:proofErr w:type="spellEnd"/>
        <w:r w:rsidR="00A10248">
          <w:rPr>
            <w:rFonts w:ascii="Arial" w:hAnsi="Arial" w:cs="Arial"/>
            <w:sz w:val="16"/>
            <w:szCs w:val="16"/>
          </w:rPr>
          <w:t xml:space="preserve"> </w:t>
        </w:r>
        <w:proofErr w:type="spellStart"/>
        <w:r w:rsidR="00A10248">
          <w:rPr>
            <w:rFonts w:ascii="Arial" w:hAnsi="Arial" w:cs="Arial"/>
            <w:sz w:val="16"/>
            <w:szCs w:val="16"/>
          </w:rPr>
          <w:t>txawv</w:t>
        </w:r>
        <w:proofErr w:type="spellEnd"/>
        <w:r w:rsidR="00A10248">
          <w:rPr>
            <w:rFonts w:ascii="Arial" w:hAnsi="Arial" w:cs="Arial"/>
            <w:sz w:val="16"/>
            <w:szCs w:val="16"/>
          </w:rPr>
          <w:t xml:space="preserve"> </w:t>
        </w:r>
        <w:proofErr w:type="spellStart"/>
        <w:r w:rsidR="00A10248">
          <w:rPr>
            <w:rFonts w:ascii="Arial" w:hAnsi="Arial" w:cs="Arial"/>
            <w:sz w:val="16"/>
            <w:szCs w:val="16"/>
          </w:rPr>
          <w:t>ntawm</w:t>
        </w:r>
        <w:proofErr w:type="spellEnd"/>
        <w:r w:rsidR="00A10248">
          <w:rPr>
            <w:rFonts w:ascii="Arial" w:hAnsi="Arial" w:cs="Arial"/>
            <w:sz w:val="16"/>
            <w:szCs w:val="16"/>
          </w:rPr>
          <w:t xml:space="preserve"> cov </w:t>
        </w:r>
        <w:proofErr w:type="spellStart"/>
        <w:r w:rsidR="00A10248">
          <w:rPr>
            <w:rFonts w:ascii="Arial" w:hAnsi="Arial" w:cs="Arial"/>
            <w:sz w:val="16"/>
            <w:szCs w:val="16"/>
          </w:rPr>
          <w:t>phooj</w:t>
        </w:r>
        <w:proofErr w:type="spellEnd"/>
        <w:r w:rsidR="00A10248">
          <w:rPr>
            <w:rFonts w:ascii="Arial" w:hAnsi="Arial" w:cs="Arial"/>
            <w:sz w:val="16"/>
            <w:szCs w:val="16"/>
          </w:rPr>
          <w:t xml:space="preserve"> </w:t>
        </w:r>
        <w:proofErr w:type="spellStart"/>
        <w:r w:rsidR="00A10248">
          <w:rPr>
            <w:rFonts w:ascii="Arial" w:hAnsi="Arial" w:cs="Arial"/>
            <w:sz w:val="16"/>
            <w:szCs w:val="16"/>
          </w:rPr>
          <w:t>ywg</w:t>
        </w:r>
        <w:proofErr w:type="spellEnd"/>
        <w:r w:rsidR="00A10248">
          <w:rPr>
            <w:rFonts w:ascii="Arial" w:hAnsi="Arial" w:cs="Arial"/>
            <w:sz w:val="16"/>
            <w:szCs w:val="16"/>
          </w:rPr>
          <w:t xml:space="preserve"> </w:t>
        </w:r>
        <w:proofErr w:type="spellStart"/>
        <w:r w:rsidR="00A10248">
          <w:rPr>
            <w:rFonts w:ascii="Arial" w:hAnsi="Arial" w:cs="Arial"/>
            <w:sz w:val="16"/>
            <w:szCs w:val="16"/>
          </w:rPr>
          <w:t>uas</w:t>
        </w:r>
        <w:proofErr w:type="spellEnd"/>
        <w:r w:rsidR="00A10248">
          <w:rPr>
            <w:rFonts w:ascii="Arial" w:hAnsi="Arial" w:cs="Arial"/>
            <w:sz w:val="16"/>
            <w:szCs w:val="16"/>
          </w:rPr>
          <w:t xml:space="preserve"> </w:t>
        </w:r>
        <w:proofErr w:type="spellStart"/>
        <w:r w:rsidR="00A10248">
          <w:rPr>
            <w:rFonts w:ascii="Arial" w:hAnsi="Arial" w:cs="Arial"/>
            <w:sz w:val="16"/>
            <w:szCs w:val="16"/>
          </w:rPr>
          <w:t>muaj</w:t>
        </w:r>
        <w:proofErr w:type="spellEnd"/>
        <w:r w:rsidR="00A10248">
          <w:rPr>
            <w:rFonts w:ascii="Arial" w:hAnsi="Arial" w:cs="Arial"/>
            <w:sz w:val="16"/>
            <w:szCs w:val="16"/>
          </w:rPr>
          <w:t xml:space="preserve"> </w:t>
        </w:r>
      </w:ins>
      <w:proofErr w:type="spellStart"/>
      <w:ins w:id="847" w:author="Kaxiong" w:date="2021-05-17T12:22:00Z">
        <w:r w:rsidR="00A10248">
          <w:rPr>
            <w:rFonts w:ascii="Arial" w:hAnsi="Arial" w:cs="Arial"/>
            <w:sz w:val="16"/>
            <w:szCs w:val="16"/>
          </w:rPr>
          <w:t>kev</w:t>
        </w:r>
        <w:proofErr w:type="spellEnd"/>
        <w:r w:rsidR="00A10248">
          <w:rPr>
            <w:rFonts w:ascii="Arial" w:hAnsi="Arial" w:cs="Arial"/>
            <w:sz w:val="16"/>
            <w:szCs w:val="16"/>
          </w:rPr>
          <w:t xml:space="preserve"> </w:t>
        </w:r>
        <w:proofErr w:type="spellStart"/>
        <w:r w:rsidR="00A10248">
          <w:rPr>
            <w:rFonts w:ascii="Arial" w:hAnsi="Arial" w:cs="Arial"/>
            <w:sz w:val="16"/>
            <w:szCs w:val="16"/>
          </w:rPr>
          <w:t>kawm</w:t>
        </w:r>
        <w:proofErr w:type="spellEnd"/>
        <w:r w:rsidR="00A10248">
          <w:rPr>
            <w:rFonts w:ascii="Arial" w:hAnsi="Arial" w:cs="Arial"/>
            <w:sz w:val="16"/>
            <w:szCs w:val="16"/>
          </w:rPr>
          <w:t xml:space="preserve"> </w:t>
        </w:r>
        <w:proofErr w:type="spellStart"/>
        <w:r w:rsidR="00A10248">
          <w:rPr>
            <w:rFonts w:ascii="Arial" w:hAnsi="Arial" w:cs="Arial"/>
            <w:sz w:val="16"/>
            <w:szCs w:val="16"/>
          </w:rPr>
          <w:t>ntawv</w:t>
        </w:r>
        <w:proofErr w:type="spellEnd"/>
        <w:r w:rsidR="00A10248">
          <w:rPr>
            <w:rFonts w:ascii="Arial" w:hAnsi="Arial" w:cs="Arial"/>
            <w:sz w:val="16"/>
            <w:szCs w:val="16"/>
          </w:rPr>
          <w:t xml:space="preserve"> </w:t>
        </w:r>
        <w:proofErr w:type="spellStart"/>
        <w:r w:rsidR="00A10248">
          <w:rPr>
            <w:rFonts w:ascii="Arial" w:hAnsi="Arial" w:cs="Arial"/>
            <w:sz w:val="16"/>
            <w:szCs w:val="16"/>
          </w:rPr>
          <w:t>ib</w:t>
        </w:r>
        <w:proofErr w:type="spellEnd"/>
        <w:r w:rsidR="00A10248">
          <w:rPr>
            <w:rFonts w:ascii="Arial" w:hAnsi="Arial" w:cs="Arial"/>
            <w:sz w:val="16"/>
            <w:szCs w:val="16"/>
          </w:rPr>
          <w:t xml:space="preserve"> </w:t>
        </w:r>
        <w:proofErr w:type="spellStart"/>
        <w:r w:rsidR="00A10248">
          <w:rPr>
            <w:rFonts w:ascii="Arial" w:hAnsi="Arial" w:cs="Arial"/>
            <w:sz w:val="16"/>
            <w:szCs w:val="16"/>
          </w:rPr>
          <w:t>txwm</w:t>
        </w:r>
      </w:ins>
      <w:proofErr w:type="spellEnd"/>
      <w:r w:rsidRPr="007802F8">
        <w:rPr>
          <w:rFonts w:ascii="Arial" w:hAnsi="Arial" w:cs="Arial"/>
          <w:sz w:val="16"/>
          <w:szCs w:val="16"/>
        </w:rPr>
        <w:t>.</w:t>
      </w:r>
    </w:p>
    <w:p w14:paraId="07C1AED7" w14:textId="77777777" w:rsidR="00D70509" w:rsidRPr="007802F8" w:rsidRDefault="00D70509" w:rsidP="00D70509">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2C5D16B8" w14:textId="6AB2E26D" w:rsidR="00D70509" w:rsidRPr="007802F8" w:rsidRDefault="00D70509" w:rsidP="00D70509">
      <w:pPr>
        <w:rPr>
          <w:rFonts w:ascii="Arial" w:hAnsi="Arial" w:cs="Arial"/>
          <w:sz w:val="16"/>
          <w:szCs w:val="16"/>
        </w:rPr>
      </w:pPr>
      <w:r w:rsidRPr="00B87048">
        <w:rPr>
          <w:rFonts w:ascii="Arial" w:hAnsi="Arial" w:cs="Arial"/>
          <w:noProof/>
          <w:sz w:val="18"/>
          <w:szCs w:val="18"/>
          <w:lang w:eastAsia="zh-CN"/>
        </w:rPr>
        <w:drawing>
          <wp:inline distT="0" distB="0" distL="0" distR="0" wp14:anchorId="074FCE1B" wp14:editId="1BA2A1CD">
            <wp:extent cx="167640" cy="12192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B87048">
        <w:rPr>
          <w:rFonts w:ascii="Arial" w:hAnsi="Arial" w:cs="Arial"/>
          <w:sz w:val="18"/>
          <w:szCs w:val="18"/>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cov chaw </w:t>
      </w:r>
      <w:proofErr w:type="spellStart"/>
      <w:r w:rsidRPr="007802F8">
        <w:rPr>
          <w:rFonts w:ascii="Arial" w:hAnsi="Arial" w:cs="Arial"/>
          <w:sz w:val="16"/>
          <w:szCs w:val="16"/>
        </w:rPr>
        <w:t>nyob</w:t>
      </w:r>
      <w:proofErr w:type="spellEnd"/>
      <w:ins w:id="848" w:author="Kaxiong" w:date="2021-05-17T12:28:00Z">
        <w:r w:rsidR="005B6B35">
          <w:rPr>
            <w:rFonts w:ascii="Arial" w:hAnsi="Arial" w:cs="Arial"/>
            <w:sz w:val="16"/>
            <w:szCs w:val="16"/>
          </w:rPr>
          <w:t xml:space="preserve"> </w:t>
        </w:r>
        <w:proofErr w:type="spellStart"/>
        <w:r w:rsidR="005B6B35">
          <w:rPr>
            <w:rFonts w:ascii="Arial" w:hAnsi="Arial" w:cs="Arial"/>
            <w:sz w:val="16"/>
            <w:szCs w:val="16"/>
          </w:rPr>
          <w:t>ntawm</w:t>
        </w:r>
        <w:proofErr w:type="spellEnd"/>
        <w:r w:rsidR="005B6B35">
          <w:rPr>
            <w:rFonts w:ascii="Arial" w:hAnsi="Arial" w:cs="Arial"/>
            <w:sz w:val="16"/>
            <w:szCs w:val="16"/>
          </w:rPr>
          <w:t xml:space="preserve"> </w:t>
        </w:r>
      </w:ins>
      <w:proofErr w:type="spellStart"/>
      <w:ins w:id="849" w:author="Kaxiong" w:date="2021-05-17T12:29:00Z">
        <w:r w:rsidR="005B6B35">
          <w:rPr>
            <w:rFonts w:ascii="Arial" w:hAnsi="Arial" w:cs="Arial"/>
            <w:sz w:val="16"/>
            <w:szCs w:val="16"/>
          </w:rPr>
          <w:t>q</w:t>
        </w:r>
      </w:ins>
      <w:ins w:id="850" w:author="Kaxiong" w:date="2021-05-17T12:28:00Z">
        <w:r w:rsidR="005B6B35">
          <w:rPr>
            <w:rFonts w:ascii="Arial" w:hAnsi="Arial" w:cs="Arial"/>
            <w:sz w:val="16"/>
            <w:szCs w:val="16"/>
          </w:rPr>
          <w:t>hoos</w:t>
        </w:r>
        <w:proofErr w:type="spellEnd"/>
        <w:r w:rsidR="005B6B35">
          <w:rPr>
            <w:rFonts w:ascii="Arial" w:hAnsi="Arial" w:cs="Arial"/>
            <w:sz w:val="16"/>
            <w:szCs w:val="16"/>
          </w:rPr>
          <w:t xml:space="preserve"> kas</w:t>
        </w:r>
      </w:ins>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cov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teeb tsa.                                              </w:t>
      </w:r>
      <w:r>
        <w:rPr>
          <w:rFonts w:ascii="Arial" w:hAnsi="Arial" w:cs="Arial"/>
          <w:sz w:val="16"/>
          <w:szCs w:val="16"/>
        </w:rPr>
        <w:t xml:space="preserve">                                             </w:t>
      </w:r>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4925ED98" wp14:editId="4F18BBEE">
            <wp:extent cx="160020" cy="12255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cov chaw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cov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D70509" w:rsidRPr="007802F8" w14:paraId="1222F34B" w14:textId="77777777" w:rsidTr="000F5769">
        <w:tc>
          <w:tcPr>
            <w:tcW w:w="5215" w:type="dxa"/>
            <w:shd w:val="clear" w:color="auto" w:fill="D9D9D9" w:themeFill="background1" w:themeFillShade="D9"/>
          </w:tcPr>
          <w:p w14:paraId="0A3D558E" w14:textId="77777777" w:rsidR="00D70509" w:rsidRPr="007802F8" w:rsidRDefault="00D70509" w:rsidP="000F5769">
            <w:pPr>
              <w:tabs>
                <w:tab w:val="left" w:pos="2086"/>
              </w:tabs>
              <w:rPr>
                <w:b/>
                <w:bCs/>
                <w:sz w:val="16"/>
                <w:szCs w:val="16"/>
              </w:rPr>
            </w:pPr>
            <w:r w:rsidRPr="007802F8">
              <w:rPr>
                <w:sz w:val="16"/>
                <w:szCs w:val="16"/>
              </w:rPr>
              <w:t xml:space="preserve">Cov Chaw </w:t>
            </w:r>
            <w:proofErr w:type="spellStart"/>
            <w:r w:rsidRPr="007802F8">
              <w:rPr>
                <w:sz w:val="16"/>
                <w:szCs w:val="16"/>
              </w:rPr>
              <w:t>Nyob</w:t>
            </w:r>
            <w:proofErr w:type="spellEnd"/>
            <w:r w:rsidRPr="007802F8">
              <w:rPr>
                <w:sz w:val="16"/>
                <w:szCs w:val="16"/>
              </w:rPr>
              <w:t xml:space="preserve"> </w:t>
            </w:r>
            <w:proofErr w:type="spellStart"/>
            <w:r w:rsidRPr="007802F8">
              <w:rPr>
                <w:sz w:val="16"/>
                <w:szCs w:val="16"/>
              </w:rPr>
              <w:t>Ntawm</w:t>
            </w:r>
            <w:proofErr w:type="spellEnd"/>
            <w:r w:rsidRPr="007802F8">
              <w:rPr>
                <w:sz w:val="16"/>
                <w:szCs w:val="16"/>
              </w:rPr>
              <w:t xml:space="preserve"> </w:t>
            </w:r>
            <w:proofErr w:type="spellStart"/>
            <w:r w:rsidRPr="007802F8">
              <w:rPr>
                <w:sz w:val="16"/>
                <w:szCs w:val="16"/>
              </w:rPr>
              <w:t>Qhoos</w:t>
            </w:r>
            <w:proofErr w:type="spellEnd"/>
            <w:r w:rsidRPr="007802F8">
              <w:rPr>
                <w:sz w:val="16"/>
                <w:szCs w:val="16"/>
              </w:rPr>
              <w:t xml:space="preserve"> Kas</w:t>
            </w:r>
            <w:r w:rsidRPr="007802F8">
              <w:rPr>
                <w:b/>
                <w:bCs/>
                <w:sz w:val="16"/>
                <w:szCs w:val="16"/>
              </w:rPr>
              <w:t xml:space="preserve"> </w:t>
            </w:r>
          </w:p>
          <w:p w14:paraId="6E07F1B7" w14:textId="77777777" w:rsidR="00D70509" w:rsidRPr="007802F8" w:rsidRDefault="00D70509" w:rsidP="000F5769">
            <w:pPr>
              <w:rPr>
                <w:rFonts w:ascii="Arial" w:hAnsi="Arial" w:cs="Arial"/>
                <w:sz w:val="16"/>
                <w:szCs w:val="16"/>
              </w:rPr>
            </w:pPr>
          </w:p>
        </w:tc>
        <w:tc>
          <w:tcPr>
            <w:tcW w:w="1260" w:type="dxa"/>
            <w:shd w:val="clear" w:color="auto" w:fill="D9D9D9" w:themeFill="background1" w:themeFillShade="D9"/>
          </w:tcPr>
          <w:p w14:paraId="41D0DE1C"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494" w:type="dxa"/>
            <w:shd w:val="clear" w:color="auto" w:fill="D9D9D9" w:themeFill="background1" w:themeFillShade="D9"/>
          </w:tcPr>
          <w:p w14:paraId="04E5AFEB"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2487" w:type="dxa"/>
            <w:shd w:val="clear" w:color="auto" w:fill="D9D9D9" w:themeFill="background1" w:themeFillShade="D9"/>
          </w:tcPr>
          <w:p w14:paraId="7A9A7261" w14:textId="77777777" w:rsidR="00D70509" w:rsidRPr="007802F8" w:rsidRDefault="00D70509" w:rsidP="000F5769">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61DC480E" w14:textId="77777777" w:rsidR="00D70509" w:rsidRPr="007802F8" w:rsidRDefault="00D70509" w:rsidP="00D70509">
      <w:pPr>
        <w:rPr>
          <w:rFonts w:ascii="Arial" w:hAnsi="Arial" w:cs="Arial"/>
          <w:sz w:val="16"/>
          <w:szCs w:val="16"/>
        </w:rPr>
      </w:pPr>
      <w:r w:rsidRPr="007802F8">
        <w:rPr>
          <w:noProof/>
          <w:sz w:val="16"/>
          <w:szCs w:val="16"/>
        </w:rPr>
        <w:lastRenderedPageBreak/>
        <w:drawing>
          <wp:inline distT="0" distB="0" distL="0" distR="0" wp14:anchorId="02EE7FE4" wp14:editId="12AD0CEC">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cov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13D56AF8" wp14:editId="7D755D2B">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cov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cov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D70509" w:rsidRPr="007802F8" w14:paraId="3F0C17D2" w14:textId="77777777" w:rsidTr="000F5769">
        <w:tc>
          <w:tcPr>
            <w:tcW w:w="2875" w:type="dxa"/>
            <w:shd w:val="clear" w:color="auto" w:fill="D9D9D9" w:themeFill="background1" w:themeFillShade="D9"/>
          </w:tcPr>
          <w:p w14:paraId="5AC529AF" w14:textId="77777777" w:rsidR="00D70509" w:rsidRPr="007802F8" w:rsidRDefault="00D70509" w:rsidP="000F5769">
            <w:pPr>
              <w:rPr>
                <w:rFonts w:ascii="Arial" w:hAnsi="Arial" w:cs="Arial"/>
                <w:sz w:val="16"/>
                <w:szCs w:val="16"/>
              </w:rPr>
            </w:pPr>
            <w:r w:rsidRPr="007802F8" w:rsidDel="004500FD">
              <w:rPr>
                <w:rFonts w:ascii="Arial" w:hAnsi="Arial" w:cs="Arial"/>
                <w:sz w:val="16"/>
                <w:szCs w:val="16"/>
              </w:rPr>
              <w:t xml:space="preserve"> </w:t>
            </w:r>
            <w:r w:rsidRPr="007802F8">
              <w:rPr>
                <w:rFonts w:ascii="Arial" w:hAnsi="Arial" w:cs="Arial"/>
                <w:sz w:val="16"/>
                <w:szCs w:val="16"/>
              </w:rPr>
              <w:t xml:space="preserve">Cov Kev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
        </w:tc>
        <w:tc>
          <w:tcPr>
            <w:tcW w:w="1080" w:type="dxa"/>
            <w:shd w:val="clear" w:color="auto" w:fill="D9D9D9" w:themeFill="background1" w:themeFillShade="D9"/>
          </w:tcPr>
          <w:p w14:paraId="58DD0E4B"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272" w:type="dxa"/>
            <w:shd w:val="clear" w:color="auto" w:fill="D9D9D9" w:themeFill="background1" w:themeFillShade="D9"/>
          </w:tcPr>
          <w:p w14:paraId="337A266B"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743" w:type="dxa"/>
            <w:shd w:val="clear" w:color="auto" w:fill="D9D9D9" w:themeFill="background1" w:themeFillShade="D9"/>
          </w:tcPr>
          <w:p w14:paraId="7020A22C" w14:textId="77777777" w:rsidR="00D70509" w:rsidRPr="007802F8" w:rsidRDefault="00D70509" w:rsidP="000F5769">
            <w:pPr>
              <w:rPr>
                <w:rFonts w:ascii="Arial" w:hAnsi="Arial" w:cs="Arial"/>
                <w:sz w:val="16"/>
                <w:szCs w:val="16"/>
              </w:rPr>
            </w:pPr>
            <w:proofErr w:type="spellStart"/>
            <w:r w:rsidRPr="007802F8">
              <w:rPr>
                <w:rFonts w:ascii="Arial" w:hAnsi="Arial" w:cs="Arial"/>
                <w:sz w:val="16"/>
                <w:szCs w:val="16"/>
              </w:rPr>
              <w:t>Zaus</w:t>
            </w:r>
            <w:proofErr w:type="spellEnd"/>
            <w:r w:rsidRPr="007802F8">
              <w:rPr>
                <w:rFonts w:ascii="Arial" w:hAnsi="Arial" w:cs="Arial"/>
                <w:sz w:val="16"/>
                <w:szCs w:val="16"/>
              </w:rPr>
              <w:t>(frequency)</w:t>
            </w:r>
          </w:p>
        </w:tc>
        <w:tc>
          <w:tcPr>
            <w:tcW w:w="1743" w:type="dxa"/>
            <w:shd w:val="clear" w:color="auto" w:fill="D9D9D9" w:themeFill="background1" w:themeFillShade="D9"/>
          </w:tcPr>
          <w:p w14:paraId="2EFA60E1" w14:textId="77777777" w:rsidR="00D70509" w:rsidRPr="007802F8" w:rsidRDefault="00D70509" w:rsidP="000F5769">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743" w:type="dxa"/>
            <w:shd w:val="clear" w:color="auto" w:fill="D9D9D9" w:themeFill="background1" w:themeFillShade="D9"/>
          </w:tcPr>
          <w:p w14:paraId="56636AFC" w14:textId="77777777" w:rsidR="00D70509" w:rsidRPr="007802F8" w:rsidRDefault="00D70509" w:rsidP="000F5769">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4DFA97B3" w14:textId="58159FFB" w:rsidR="00D70509" w:rsidRPr="007802F8" w:rsidRDefault="00D70509" w:rsidP="00D70509">
      <w:pPr>
        <w:tabs>
          <w:tab w:val="left" w:pos="2086"/>
        </w:tabs>
        <w:rPr>
          <w:rFonts w:ascii="Arial" w:hAnsi="Arial"/>
          <w:sz w:val="16"/>
          <w:szCs w:val="16"/>
        </w:rPr>
      </w:pPr>
      <w:r w:rsidRPr="007802F8">
        <w:rPr>
          <w:noProof/>
          <w:sz w:val="16"/>
          <w:szCs w:val="16"/>
          <w:lang w:eastAsia="zh-CN"/>
        </w:rPr>
        <w:drawing>
          <wp:inline distT="0" distB="0" distL="0" distR="0" wp14:anchorId="1A8439DA" wp14:editId="5DAC2427">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ins w:id="851" w:author="Kaxiong" w:date="2021-05-17T12:35:00Z">
        <w:r w:rsidR="00000A2C">
          <w:rPr>
            <w:rFonts w:ascii="Arial" w:hAnsi="Arial"/>
            <w:sz w:val="16"/>
            <w:szCs w:val="16"/>
          </w:rPr>
          <w:t>txog</w:t>
        </w:r>
        <w:proofErr w:type="spellEnd"/>
        <w:r w:rsidR="00000A2C">
          <w:rPr>
            <w:rFonts w:ascii="Arial" w:hAnsi="Arial"/>
            <w:sz w:val="16"/>
            <w:szCs w:val="16"/>
          </w:rPr>
          <w:t xml:space="preserve"> </w:t>
        </w:r>
      </w:ins>
      <w:proofErr w:type="spellStart"/>
      <w:r w:rsidRPr="007802F8">
        <w:rPr>
          <w:rFonts w:ascii="Arial" w:hAnsi="Arial"/>
          <w:sz w:val="16"/>
          <w:szCs w:val="16"/>
        </w:rPr>
        <w:t>lwm</w:t>
      </w:r>
      <w:proofErr w:type="spellEnd"/>
      <w:r w:rsidRPr="007802F8">
        <w:rPr>
          <w:rFonts w:ascii="Arial" w:hAnsi="Arial"/>
          <w:sz w:val="16"/>
          <w:szCs w:val="16"/>
        </w:rPr>
        <w:t xml:space="preserve"> cov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siv</w:t>
      </w:r>
      <w:proofErr w:type="spellEnd"/>
      <w:r w:rsidRPr="007802F8">
        <w:rPr>
          <w:rFonts w:ascii="Arial" w:hAnsi="Arial"/>
          <w:sz w:val="16"/>
          <w:szCs w:val="16"/>
        </w:rPr>
        <w:t xml:space="preserve">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tsis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                                  </w:t>
      </w:r>
      <w:r>
        <w:rPr>
          <w:rFonts w:ascii="Arial" w:hAnsi="Arial"/>
          <w:sz w:val="16"/>
          <w:szCs w:val="16"/>
        </w:rPr>
        <w:t xml:space="preserve">                                                      </w:t>
      </w:r>
      <w:r w:rsidRPr="007802F8">
        <w:rPr>
          <w:rFonts w:ascii="Arial" w:hAnsi="Arial"/>
          <w:sz w:val="16"/>
          <w:szCs w:val="16"/>
        </w:rPr>
        <w:t xml:space="preserve">             </w:t>
      </w:r>
      <w:r w:rsidRPr="007802F8">
        <w:rPr>
          <w:noProof/>
          <w:sz w:val="16"/>
          <w:szCs w:val="16"/>
          <w:lang w:eastAsia="zh-CN"/>
        </w:rPr>
        <w:drawing>
          <wp:inline distT="0" distB="0" distL="0" distR="0" wp14:anchorId="2FF3E2B5" wp14:editId="3A4CFADE">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Pr="007802F8">
        <w:rPr>
          <w:rFonts w:ascii="Arial" w:hAnsi="Arial"/>
          <w:sz w:val="16"/>
          <w:szCs w:val="16"/>
        </w:rPr>
        <w:t>txog</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cov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ins w:id="852" w:author="Kaxiong" w:date="2021-05-17T12:36:00Z">
        <w:r w:rsidR="00000A2C">
          <w:rPr>
            <w:rFonts w:ascii="Arial" w:hAnsi="Arial"/>
            <w:sz w:val="16"/>
            <w:szCs w:val="16"/>
          </w:rPr>
          <w:t>hauv</w:t>
        </w:r>
        <w:proofErr w:type="spellEnd"/>
        <w:r w:rsidR="00000A2C">
          <w:rPr>
            <w:rFonts w:ascii="Arial" w:hAnsi="Arial"/>
            <w:sz w:val="16"/>
            <w:szCs w:val="16"/>
          </w:rPr>
          <w:t xml:space="preserve"> </w:t>
        </w:r>
        <w:proofErr w:type="spellStart"/>
        <w:r w:rsidR="00000A2C">
          <w:rPr>
            <w:rFonts w:ascii="Arial" w:hAnsi="Arial"/>
            <w:sz w:val="16"/>
            <w:szCs w:val="16"/>
          </w:rPr>
          <w:t>qab</w:t>
        </w:r>
        <w:proofErr w:type="spellEnd"/>
        <w:r w:rsidR="00000A2C">
          <w:rPr>
            <w:rFonts w:ascii="Arial" w:hAnsi="Arial"/>
            <w:sz w:val="16"/>
            <w:szCs w:val="16"/>
          </w:rPr>
          <w:t xml:space="preserve"> no </w:t>
        </w:r>
      </w:ins>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00"/>
        <w:gridCol w:w="1080"/>
        <w:gridCol w:w="1080"/>
        <w:gridCol w:w="1170"/>
        <w:gridCol w:w="1191"/>
      </w:tblGrid>
      <w:tr w:rsidR="00D70509" w:rsidRPr="007802F8" w14:paraId="159417D2" w14:textId="77777777" w:rsidTr="000F5769">
        <w:trPr>
          <w:trHeight w:val="845"/>
        </w:trPr>
        <w:tc>
          <w:tcPr>
            <w:tcW w:w="3595" w:type="dxa"/>
            <w:shd w:val="clear" w:color="auto" w:fill="D9D9D9" w:themeFill="background1" w:themeFillShade="D9"/>
          </w:tcPr>
          <w:p w14:paraId="219A81A6" w14:textId="3DF0613E" w:rsidR="00D70509" w:rsidRPr="00C07B13" w:rsidRDefault="00D70509" w:rsidP="000F5769">
            <w:pPr>
              <w:rPr>
                <w:rFonts w:ascii="Arial" w:hAnsi="Arial"/>
                <w:sz w:val="16"/>
                <w:szCs w:val="16"/>
              </w:rPr>
            </w:pPr>
            <w:proofErr w:type="spellStart"/>
            <w:r w:rsidRPr="007802F8">
              <w:rPr>
                <w:rFonts w:ascii="Arial" w:hAnsi="Arial"/>
                <w:sz w:val="16"/>
                <w:szCs w:val="16"/>
              </w:rPr>
              <w:t>Lwm</w:t>
            </w:r>
            <w:proofErr w:type="spellEnd"/>
            <w:r w:rsidRPr="007802F8">
              <w:rPr>
                <w:rFonts w:ascii="Arial" w:hAnsi="Arial"/>
                <w:sz w:val="16"/>
                <w:szCs w:val="16"/>
              </w:rPr>
              <w:t xml:space="preserve"> Cov Kev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nqa</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proofErr w:type="gramStart"/>
            <w:r w:rsidRPr="007802F8">
              <w:rPr>
                <w:rFonts w:ascii="Arial" w:hAnsi="Arial"/>
                <w:sz w:val="16"/>
                <w:szCs w:val="16"/>
              </w:rPr>
              <w:t>Kawm,los</w:t>
            </w:r>
            <w:proofErr w:type="spellEnd"/>
            <w:proofErr w:type="gramEnd"/>
            <w:r w:rsidRPr="007802F8">
              <w:rPr>
                <w:rFonts w:ascii="Arial" w:hAnsi="Arial"/>
                <w:sz w:val="16"/>
                <w:szCs w:val="16"/>
              </w:rPr>
              <w:t xml:space="preserve"> s</w:t>
            </w:r>
            <w:r>
              <w:rPr>
                <w:rFonts w:ascii="Arial" w:hAnsi="Arial"/>
                <w:sz w:val="16"/>
                <w:szCs w:val="16"/>
              </w:rPr>
              <w:t>i</w:t>
            </w:r>
            <w:ins w:id="853" w:author="Kaxiong" w:date="2021-05-17T12:38:00Z">
              <w:r w:rsidR="00000A2C">
                <w:rPr>
                  <w:rFonts w:ascii="Arial" w:hAnsi="Arial"/>
                  <w:sz w:val="16"/>
                  <w:szCs w:val="16"/>
                </w:rPr>
                <w:t>s</w:t>
              </w:r>
            </w:ins>
            <w:r w:rsidRPr="007802F8">
              <w:rPr>
                <w:rFonts w:ascii="Arial" w:hAnsi="Arial"/>
                <w:sz w:val="16"/>
                <w:szCs w:val="16"/>
              </w:rPr>
              <w:t xml:space="preserve">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kawm,los</w:t>
            </w:r>
            <w:proofErr w:type="spellEnd"/>
            <w:r w:rsidRPr="007802F8">
              <w:rPr>
                <w:rFonts w:ascii="Arial" w:hAnsi="Arial"/>
                <w:sz w:val="16"/>
                <w:szCs w:val="16"/>
              </w:rPr>
              <w:t xml:space="preserve"> si</w:t>
            </w:r>
            <w:ins w:id="854" w:author="Kaxiong" w:date="2021-05-17T12:38:00Z">
              <w:r w:rsidR="00000A2C">
                <w:rPr>
                  <w:rFonts w:ascii="Arial" w:hAnsi="Arial"/>
                  <w:sz w:val="16"/>
                  <w:szCs w:val="16"/>
                </w:rPr>
                <w:t>s</w:t>
              </w:r>
            </w:ins>
            <w:r w:rsidRPr="007802F8">
              <w:rPr>
                <w:rFonts w:ascii="Arial" w:hAnsi="Arial"/>
                <w:sz w:val="16"/>
                <w:szCs w:val="16"/>
              </w:rPr>
              <w:t xml:space="preserve"> Tus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w:t>
            </w:r>
            <w:del w:id="855" w:author="Kaxiong" w:date="2021-05-17T12:38:00Z">
              <w:r w:rsidRPr="007802F8" w:rsidDel="00000A2C">
                <w:rPr>
                  <w:rFonts w:ascii="Arial" w:hAnsi="Arial"/>
                  <w:sz w:val="16"/>
                  <w:szCs w:val="16"/>
                </w:rPr>
                <w:delText>g</w:delText>
              </w:r>
            </w:del>
            <w:r w:rsidRPr="007802F8">
              <w:rPr>
                <w:rFonts w:ascii="Arial" w:hAnsi="Arial"/>
                <w:sz w:val="16"/>
                <w:szCs w:val="16"/>
              </w:rPr>
              <w:t>hais</w:t>
            </w:r>
            <w:proofErr w:type="spellEnd"/>
            <w:r>
              <w:rPr>
                <w:rFonts w:ascii="Arial" w:hAnsi="Arial"/>
                <w:sz w:val="16"/>
                <w:szCs w:val="16"/>
              </w:rPr>
              <w:t xml:space="preserve"> </w:t>
            </w:r>
            <w:proofErr w:type="spellStart"/>
            <w:r w:rsidRPr="007802F8">
              <w:rPr>
                <w:rFonts w:ascii="Arial" w:hAnsi="Arial"/>
                <w:sz w:val="16"/>
                <w:szCs w:val="16"/>
              </w:rPr>
              <w:t>Kawm</w:t>
            </w:r>
            <w:proofErr w:type="spellEnd"/>
          </w:p>
        </w:tc>
        <w:tc>
          <w:tcPr>
            <w:tcW w:w="1440" w:type="dxa"/>
            <w:shd w:val="clear" w:color="auto" w:fill="D9D9D9" w:themeFill="background1" w:themeFillShade="D9"/>
          </w:tcPr>
          <w:p w14:paraId="3F6C8C0E" w14:textId="77777777" w:rsidR="00D70509" w:rsidRPr="007802F8" w:rsidRDefault="00D70509" w:rsidP="000F5769">
            <w:pPr>
              <w:rPr>
                <w:rFonts w:ascii="Arial" w:hAnsi="Arial" w:cs="Arial"/>
                <w:sz w:val="16"/>
                <w:szCs w:val="16"/>
              </w:rPr>
            </w:pPr>
            <w:proofErr w:type="spellStart"/>
            <w:r w:rsidRPr="007802F8">
              <w:rPr>
                <w:rFonts w:ascii="Arial" w:hAnsi="Arial" w:cs="Arial"/>
                <w:sz w:val="16"/>
                <w:szCs w:val="16"/>
              </w:rPr>
              <w:t>Txhawm</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Kev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p>
          <w:p w14:paraId="4245CB41" w14:textId="77777777" w:rsidR="00D70509" w:rsidRPr="007802F8" w:rsidRDefault="00D70509" w:rsidP="000F5769">
            <w:pPr>
              <w:rPr>
                <w:rFonts w:ascii="Arial" w:hAnsi="Arial" w:cs="Arial"/>
                <w:sz w:val="16"/>
                <w:szCs w:val="16"/>
              </w:rPr>
            </w:pPr>
          </w:p>
          <w:p w14:paraId="0A93521C" w14:textId="77777777" w:rsidR="00D70509" w:rsidRPr="007802F8" w:rsidRDefault="00D70509" w:rsidP="000F5769">
            <w:pPr>
              <w:rPr>
                <w:rFonts w:ascii="Arial" w:hAnsi="Arial" w:cs="Arial"/>
                <w:sz w:val="16"/>
                <w:szCs w:val="16"/>
              </w:rPr>
            </w:pPr>
          </w:p>
          <w:p w14:paraId="50C1B950" w14:textId="77777777" w:rsidR="00D70509" w:rsidRPr="007802F8" w:rsidRDefault="00D70509" w:rsidP="000F5769">
            <w:pPr>
              <w:rPr>
                <w:rFonts w:ascii="Arial" w:hAnsi="Arial" w:cs="Arial"/>
                <w:sz w:val="16"/>
                <w:szCs w:val="16"/>
              </w:rPr>
            </w:pPr>
          </w:p>
          <w:p w14:paraId="32EF144B" w14:textId="77777777" w:rsidR="00D70509" w:rsidRPr="007802F8" w:rsidRDefault="00D70509" w:rsidP="000F5769">
            <w:pPr>
              <w:rPr>
                <w:rFonts w:ascii="Arial" w:hAnsi="Arial" w:cs="Arial"/>
                <w:sz w:val="16"/>
                <w:szCs w:val="16"/>
              </w:rPr>
            </w:pPr>
          </w:p>
        </w:tc>
        <w:tc>
          <w:tcPr>
            <w:tcW w:w="900" w:type="dxa"/>
            <w:shd w:val="clear" w:color="auto" w:fill="D9D9D9" w:themeFill="background1" w:themeFillShade="D9"/>
          </w:tcPr>
          <w:p w14:paraId="18EA601C"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080" w:type="dxa"/>
            <w:shd w:val="clear" w:color="auto" w:fill="D9D9D9" w:themeFill="background1" w:themeFillShade="D9"/>
          </w:tcPr>
          <w:p w14:paraId="7275C3FF" w14:textId="77777777" w:rsidR="00D70509" w:rsidRPr="007802F8" w:rsidRDefault="00D70509" w:rsidP="000F5769">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080" w:type="dxa"/>
            <w:shd w:val="clear" w:color="auto" w:fill="D9D9D9" w:themeFill="background1" w:themeFillShade="D9"/>
          </w:tcPr>
          <w:p w14:paraId="2AED05D3" w14:textId="77777777" w:rsidR="00D70509" w:rsidRDefault="00D70509" w:rsidP="000F5769">
            <w:pPr>
              <w:rPr>
                <w:rFonts w:ascii="Arial" w:hAnsi="Arial" w:cs="Arial"/>
                <w:sz w:val="16"/>
                <w:szCs w:val="16"/>
              </w:rPr>
            </w:pPr>
            <w:proofErr w:type="spellStart"/>
            <w:r w:rsidRPr="007802F8">
              <w:rPr>
                <w:rFonts w:ascii="Arial" w:hAnsi="Arial" w:cs="Arial"/>
                <w:sz w:val="16"/>
                <w:szCs w:val="16"/>
              </w:rPr>
              <w:t>Zaus</w:t>
            </w:r>
            <w:proofErr w:type="spellEnd"/>
          </w:p>
          <w:p w14:paraId="6205309D" w14:textId="77777777" w:rsidR="00D70509" w:rsidRPr="007802F8" w:rsidRDefault="00D70509" w:rsidP="000F5769">
            <w:pPr>
              <w:rPr>
                <w:rFonts w:ascii="Arial" w:hAnsi="Arial" w:cs="Arial"/>
                <w:sz w:val="16"/>
                <w:szCs w:val="16"/>
              </w:rPr>
            </w:pPr>
            <w:r w:rsidRPr="007802F8">
              <w:rPr>
                <w:rFonts w:ascii="Arial" w:hAnsi="Arial" w:cs="Arial"/>
                <w:sz w:val="16"/>
                <w:szCs w:val="16"/>
              </w:rPr>
              <w:t>(frequency)</w:t>
            </w:r>
          </w:p>
        </w:tc>
        <w:tc>
          <w:tcPr>
            <w:tcW w:w="1170" w:type="dxa"/>
            <w:shd w:val="clear" w:color="auto" w:fill="D9D9D9" w:themeFill="background1" w:themeFillShade="D9"/>
          </w:tcPr>
          <w:p w14:paraId="7C26E361" w14:textId="77777777" w:rsidR="00D70509" w:rsidRPr="007802F8" w:rsidRDefault="00D70509" w:rsidP="000F5769">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191" w:type="dxa"/>
            <w:shd w:val="clear" w:color="auto" w:fill="D9D9D9" w:themeFill="background1" w:themeFillShade="D9"/>
          </w:tcPr>
          <w:p w14:paraId="7AEDF31A" w14:textId="77777777" w:rsidR="00D70509" w:rsidRPr="007802F8" w:rsidRDefault="00D70509" w:rsidP="000F5769">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6D629200" w14:textId="77777777" w:rsidR="00D70509" w:rsidRPr="00EC13C6" w:rsidRDefault="00D70509" w:rsidP="00D70509">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5216"/>
      </w:tblGrid>
      <w:tr w:rsidR="00D70509" w:rsidRPr="001D4E26" w14:paraId="24A5FBEC" w14:textId="77777777" w:rsidTr="000F5769">
        <w:trPr>
          <w:trHeight w:val="494"/>
        </w:trPr>
        <w:tc>
          <w:tcPr>
            <w:tcW w:w="5240" w:type="dxa"/>
          </w:tcPr>
          <w:p w14:paraId="79880B79" w14:textId="77777777" w:rsidR="00D70509" w:rsidRPr="00B93775" w:rsidRDefault="00D70509" w:rsidP="000F5769">
            <w:pPr>
              <w:tabs>
                <w:tab w:val="left" w:pos="2086"/>
              </w:tabs>
              <w:rPr>
                <w:rFonts w:ascii="Arial" w:hAnsi="Arial"/>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Kev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p>
        </w:tc>
        <w:tc>
          <w:tcPr>
            <w:tcW w:w="5216" w:type="dxa"/>
          </w:tcPr>
          <w:p w14:paraId="732D1C5C" w14:textId="32466ABF" w:rsidR="00D70509" w:rsidRPr="00B93775" w:rsidRDefault="00D70509" w:rsidP="000F5769">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6E616A">
              <w:rPr>
                <w:rFonts w:ascii="Arial" w:hAnsi="Arial"/>
                <w:i/>
                <w:iCs/>
                <w:sz w:val="16"/>
                <w:szCs w:val="16"/>
                <w:u w:val="single"/>
              </w:rPr>
              <w:t>10/31/2020</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6E616A">
              <w:rPr>
                <w:rFonts w:ascii="Arial" w:hAnsi="Arial"/>
                <w:i/>
                <w:iCs/>
                <w:sz w:val="16"/>
                <w:szCs w:val="16"/>
                <w:u w:val="single"/>
              </w:rPr>
              <w:t>12/31/2021</w:t>
            </w:r>
          </w:p>
        </w:tc>
      </w:tr>
      <w:tr w:rsidR="00D70509" w:rsidRPr="001D4E26" w14:paraId="2B80C2A6" w14:textId="77777777" w:rsidTr="000F5769">
        <w:trPr>
          <w:trHeight w:val="449"/>
        </w:trPr>
        <w:tc>
          <w:tcPr>
            <w:tcW w:w="5240" w:type="dxa"/>
          </w:tcPr>
          <w:p w14:paraId="0EBE4203" w14:textId="77777777" w:rsidR="00D70509" w:rsidRPr="00B93775" w:rsidRDefault="00D70509" w:rsidP="000F5769">
            <w:pPr>
              <w:tabs>
                <w:tab w:val="left" w:pos="2086"/>
              </w:tabs>
              <w:rPr>
                <w:rFonts w:ascii="Arial" w:hAnsi="Arial"/>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tcPr>
          <w:p w14:paraId="33F72630" w14:textId="77777777" w:rsidR="00D70509" w:rsidRPr="00B93775" w:rsidRDefault="00D70509" w:rsidP="000F5769">
            <w:pPr>
              <w:tabs>
                <w:tab w:val="left" w:pos="2086"/>
              </w:tabs>
              <w:rPr>
                <w:rFonts w:ascii="Arial" w:hAnsi="Arial"/>
                <w:sz w:val="16"/>
                <w:szCs w:val="16"/>
              </w:rPr>
            </w:pPr>
            <w:r w:rsidRPr="00B93775">
              <w:rPr>
                <w:rFonts w:ascii="Arial" w:hAnsi="Arial"/>
                <w:sz w:val="16"/>
                <w:szCs w:val="16"/>
              </w:rPr>
              <w:t xml:space="preserve"> </w:t>
            </w:r>
            <w:r w:rsidRPr="00B93775">
              <w:rPr>
                <w:noProof/>
                <w:sz w:val="16"/>
                <w:szCs w:val="16"/>
              </w:rPr>
              <w:drawing>
                <wp:inline distT="0" distB="0" distL="0" distR="0" wp14:anchorId="3640EA92" wp14:editId="7373A74C">
                  <wp:extent cx="160020" cy="1225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36E5FAA8" wp14:editId="2FCDD62D">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069E3958" wp14:editId="7F0A92E5">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D70509" w:rsidRPr="001D4E26" w14:paraId="5EEF54C0" w14:textId="77777777" w:rsidTr="000F5769">
        <w:tc>
          <w:tcPr>
            <w:tcW w:w="5240" w:type="dxa"/>
          </w:tcPr>
          <w:p w14:paraId="05B83186" w14:textId="6361EECF" w:rsidR="00D70509" w:rsidRPr="00B93775" w:rsidRDefault="00D70509" w:rsidP="000F5769">
            <w:pPr>
              <w:tabs>
                <w:tab w:val="left" w:pos="2086"/>
              </w:tabs>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Pr="00B93775">
              <w:rPr>
                <w:rFonts w:ascii="Arial" w:hAnsi="Arial"/>
                <w:i/>
                <w:iCs/>
                <w:sz w:val="16"/>
                <w:szCs w:val="16"/>
                <w:u w:val="single"/>
              </w:rPr>
              <w:t>30</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del w:id="856" w:author="Kaxiong" w:date="2021-05-17T12:42:00Z">
              <w:r w:rsidRPr="00B93775" w:rsidDel="00000A2C">
                <w:rPr>
                  <w:rFonts w:ascii="Arial" w:hAnsi="Arial"/>
                  <w:i/>
                  <w:iCs/>
                  <w:sz w:val="16"/>
                  <w:szCs w:val="16"/>
                  <w:u w:val="single"/>
                </w:rPr>
                <w:delText>25</w:delText>
              </w:r>
            </w:del>
            <w:ins w:id="857" w:author="Kaxiong" w:date="2021-05-17T12:42:00Z">
              <w:r w:rsidR="00000A2C">
                <w:rPr>
                  <w:rFonts w:ascii="Arial" w:hAnsi="Arial"/>
                  <w:i/>
                  <w:iCs/>
                  <w:sz w:val="16"/>
                  <w:szCs w:val="16"/>
                  <w:u w:val="single"/>
                </w:rPr>
                <w:t>50</w:t>
              </w:r>
            </w:ins>
            <w:r w:rsidRPr="00B93775">
              <w:rPr>
                <w:rFonts w:ascii="Arial" w:hAnsi="Arial"/>
                <w:sz w:val="16"/>
                <w:szCs w:val="16"/>
              </w:rPr>
              <w:t xml:space="preserve"> tag nrho:</w:t>
            </w:r>
            <w:del w:id="858" w:author="Kaxiong" w:date="2021-05-17T12:42:00Z">
              <w:r w:rsidRPr="00B93775" w:rsidDel="00000A2C">
                <w:rPr>
                  <w:rFonts w:ascii="Arial" w:hAnsi="Arial"/>
                  <w:i/>
                  <w:iCs/>
                  <w:sz w:val="16"/>
                  <w:szCs w:val="16"/>
                  <w:u w:val="single"/>
                </w:rPr>
                <w:delText>750</w:delText>
              </w:r>
            </w:del>
            <w:ins w:id="859" w:author="Kaxiong" w:date="2021-05-17T12:42:00Z">
              <w:r w:rsidR="00000A2C">
                <w:rPr>
                  <w:rFonts w:ascii="Arial" w:hAnsi="Arial"/>
                  <w:i/>
                  <w:iCs/>
                  <w:sz w:val="16"/>
                  <w:szCs w:val="16"/>
                  <w:u w:val="single"/>
                </w:rPr>
                <w:t>1500</w:t>
              </w:r>
            </w:ins>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sidRPr="00246E97">
              <w:rPr>
                <w:rFonts w:ascii="Arial" w:hAnsi="Arial"/>
                <w:sz w:val="16"/>
                <w:szCs w:val="16"/>
                <w:u w:val="single"/>
              </w:rPr>
              <w:t xml:space="preserve"> </w:t>
            </w:r>
            <w:proofErr w:type="spellStart"/>
            <w:r w:rsidRPr="00246E97">
              <w:rPr>
                <w:rFonts w:ascii="Arial" w:hAnsi="Arial"/>
                <w:sz w:val="16"/>
                <w:szCs w:val="16"/>
                <w:u w:val="single"/>
              </w:rPr>
              <w:t>xyoo</w:t>
            </w:r>
            <w:proofErr w:type="spellEnd"/>
          </w:p>
        </w:tc>
        <w:tc>
          <w:tcPr>
            <w:tcW w:w="5216" w:type="dxa"/>
          </w:tcPr>
          <w:p w14:paraId="0650A5A5" w14:textId="00141C23" w:rsidR="00D70509" w:rsidRPr="00B93775" w:rsidRDefault="00D70509" w:rsidP="000F5769">
            <w:pPr>
              <w:tabs>
                <w:tab w:val="left" w:pos="2086"/>
              </w:tabs>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del w:id="860" w:author="Kaxiong" w:date="2021-05-17T12:45:00Z">
              <w:r w:rsidR="006532BF" w:rsidDel="00496B1A">
                <w:rPr>
                  <w:rFonts w:ascii="Calibri" w:hAnsi="Calibri" w:cs="Calibri"/>
                  <w:i/>
                  <w:iCs/>
                  <w:sz w:val="16"/>
                  <w:szCs w:val="16"/>
                  <w:u w:val="single"/>
                </w:rPr>
                <w:delText>Faib l</w:delText>
              </w:r>
            </w:del>
            <w:proofErr w:type="spellStart"/>
            <w:ins w:id="861" w:author="Kaxiong" w:date="2021-05-17T12:45:00Z">
              <w:r w:rsidR="00496B1A">
                <w:rPr>
                  <w:rFonts w:ascii="Calibri" w:hAnsi="Calibri" w:cs="Calibri"/>
                  <w:i/>
                  <w:iCs/>
                  <w:sz w:val="16"/>
                  <w:szCs w:val="16"/>
                  <w:u w:val="single"/>
                </w:rPr>
                <w:t>L</w:t>
              </w:r>
            </w:ins>
            <w:r w:rsidR="0012750E" w:rsidRPr="0012750E">
              <w:rPr>
                <w:rFonts w:ascii="Calibri" w:hAnsi="Calibri" w:cs="Calibri"/>
                <w:i/>
                <w:iCs/>
                <w:sz w:val="16"/>
                <w:szCs w:val="16"/>
                <w:u w:val="single"/>
              </w:rPr>
              <w:t>ub</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tsev</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kawm</w:t>
            </w:r>
            <w:proofErr w:type="spellEnd"/>
            <w:r w:rsidR="0012750E" w:rsidRPr="0012750E">
              <w:rPr>
                <w:rFonts w:ascii="Calibri" w:hAnsi="Calibri" w:cs="Calibri"/>
                <w:i/>
                <w:iCs/>
                <w:sz w:val="16"/>
                <w:szCs w:val="16"/>
                <w:u w:val="single"/>
              </w:rPr>
              <w:t xml:space="preserve"> </w:t>
            </w:r>
            <w:proofErr w:type="spellStart"/>
            <w:ins w:id="862" w:author="Kaxiong" w:date="2021-05-17T12:45:00Z">
              <w:r w:rsidR="00496B1A">
                <w:rPr>
                  <w:rFonts w:ascii="Calibri" w:hAnsi="Calibri" w:cs="Calibri"/>
                  <w:i/>
                  <w:iCs/>
                  <w:sz w:val="16"/>
                  <w:szCs w:val="16"/>
                  <w:u w:val="single"/>
                </w:rPr>
                <w:t>ua</w:t>
              </w:r>
              <w:proofErr w:type="spellEnd"/>
              <w:r w:rsidR="00496B1A">
                <w:rPr>
                  <w:rFonts w:ascii="Calibri" w:hAnsi="Calibri" w:cs="Calibri"/>
                  <w:i/>
                  <w:iCs/>
                  <w:sz w:val="16"/>
                  <w:szCs w:val="16"/>
                  <w:u w:val="single"/>
                </w:rPr>
                <w:t xml:space="preserve"> sib </w:t>
              </w:r>
              <w:proofErr w:type="spellStart"/>
              <w:r w:rsidR="00496B1A">
                <w:rPr>
                  <w:rFonts w:ascii="Calibri" w:hAnsi="Calibri" w:cs="Calibri"/>
                  <w:i/>
                  <w:iCs/>
                  <w:sz w:val="16"/>
                  <w:szCs w:val="16"/>
                  <w:u w:val="single"/>
                </w:rPr>
                <w:t>faib</w:t>
              </w:r>
              <w:proofErr w:type="spellEnd"/>
              <w:r w:rsidR="00496B1A">
                <w:rPr>
                  <w:rFonts w:ascii="Calibri" w:hAnsi="Calibri" w:cs="Calibri"/>
                  <w:i/>
                  <w:iCs/>
                  <w:sz w:val="16"/>
                  <w:szCs w:val="16"/>
                  <w:u w:val="single"/>
                </w:rPr>
                <w:t xml:space="preserve"> </w:t>
              </w:r>
            </w:ins>
            <w:del w:id="863" w:author="Kaxiong" w:date="2021-05-17T12:45:00Z">
              <w:r w:rsidR="0012750E" w:rsidRPr="0012750E" w:rsidDel="00496B1A">
                <w:rPr>
                  <w:rFonts w:ascii="Calibri" w:hAnsi="Calibri" w:cs="Calibri"/>
                  <w:i/>
                  <w:iCs/>
                  <w:sz w:val="16"/>
                  <w:szCs w:val="16"/>
                  <w:u w:val="single"/>
                </w:rPr>
                <w:delText xml:space="preserve">tshwj xeeb </w:delText>
              </w:r>
            </w:del>
            <w:r w:rsidR="0012750E" w:rsidRPr="0012750E">
              <w:rPr>
                <w:rFonts w:ascii="Calibri" w:hAnsi="Calibri" w:cs="Calibri"/>
                <w:i/>
                <w:iCs/>
                <w:sz w:val="16"/>
                <w:szCs w:val="16"/>
                <w:u w:val="single"/>
              </w:rPr>
              <w:t>los</w:t>
            </w:r>
            <w:r w:rsidR="006532BF">
              <w:rPr>
                <w:rFonts w:ascii="Calibri" w:hAnsi="Calibri" w:cs="Calibri"/>
                <w:i/>
                <w:iCs/>
                <w:sz w:val="16"/>
                <w:szCs w:val="16"/>
                <w:u w:val="single"/>
              </w:rPr>
              <w:t xml:space="preserve"> </w:t>
            </w:r>
            <w:r w:rsidR="0012750E" w:rsidRPr="0012750E">
              <w:rPr>
                <w:rFonts w:ascii="Calibri" w:hAnsi="Calibri" w:cs="Calibri"/>
                <w:i/>
                <w:iCs/>
                <w:sz w:val="16"/>
                <w:szCs w:val="16"/>
                <w:u w:val="single"/>
              </w:rPr>
              <w:t xml:space="preserve">sis Chaw </w:t>
            </w:r>
            <w:proofErr w:type="spellStart"/>
            <w:r w:rsidR="0012750E" w:rsidRPr="0012750E">
              <w:rPr>
                <w:rFonts w:ascii="Calibri" w:hAnsi="Calibri" w:cs="Calibri"/>
                <w:i/>
                <w:iCs/>
                <w:sz w:val="16"/>
                <w:szCs w:val="16"/>
                <w:u w:val="single"/>
              </w:rPr>
              <w:t>Kawm</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Ntawv</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Tshwj</w:t>
            </w:r>
            <w:proofErr w:type="spellEnd"/>
            <w:r w:rsidR="0012750E" w:rsidRPr="0012750E">
              <w:rPr>
                <w:rFonts w:ascii="Calibri" w:hAnsi="Calibri" w:cs="Calibri"/>
                <w:i/>
                <w:iCs/>
                <w:sz w:val="16"/>
                <w:szCs w:val="16"/>
                <w:u w:val="single"/>
              </w:rPr>
              <w:t xml:space="preserve"> </w:t>
            </w:r>
            <w:proofErr w:type="spellStart"/>
            <w:r w:rsidR="0012750E" w:rsidRPr="0012750E">
              <w:rPr>
                <w:rFonts w:ascii="Calibri" w:hAnsi="Calibri" w:cs="Calibri"/>
                <w:i/>
                <w:iCs/>
                <w:sz w:val="16"/>
                <w:szCs w:val="16"/>
                <w:u w:val="single"/>
              </w:rPr>
              <w:t>Xeeb</w:t>
            </w:r>
            <w:proofErr w:type="spellEnd"/>
            <w:r w:rsidR="0012750E" w:rsidRPr="0012750E">
              <w:rPr>
                <w:rFonts w:ascii="Calibri" w:hAnsi="Calibri" w:cs="Calibri"/>
                <w:i/>
                <w:iCs/>
                <w:sz w:val="16"/>
                <w:szCs w:val="16"/>
                <w:u w:val="single"/>
              </w:rPr>
              <w:t xml:space="preserve"> lo</w:t>
            </w:r>
            <w:ins w:id="864" w:author="Kaxiong" w:date="2021-05-17T12:45:00Z">
              <w:r w:rsidR="00496B1A">
                <w:rPr>
                  <w:rFonts w:ascii="Calibri" w:hAnsi="Calibri" w:cs="Calibri"/>
                  <w:i/>
                  <w:iCs/>
                  <w:sz w:val="16"/>
                  <w:szCs w:val="16"/>
                  <w:u w:val="single"/>
                </w:rPr>
                <w:t xml:space="preserve">s </w:t>
              </w:r>
            </w:ins>
            <w:del w:id="865" w:author="Kaxiong" w:date="2021-05-17T12:45:00Z">
              <w:r w:rsidR="006532BF" w:rsidDel="00496B1A">
                <w:rPr>
                  <w:rFonts w:ascii="Calibri" w:hAnsi="Calibri" w:cs="Calibri"/>
                  <w:i/>
                  <w:iCs/>
                  <w:sz w:val="16"/>
                  <w:szCs w:val="16"/>
                  <w:u w:val="single"/>
                </w:rPr>
                <w:delText xml:space="preserve"> </w:delText>
              </w:r>
              <w:r w:rsidR="0012750E" w:rsidRPr="0012750E" w:rsidDel="00496B1A">
                <w:rPr>
                  <w:rFonts w:ascii="Calibri" w:hAnsi="Calibri" w:cs="Calibri"/>
                  <w:i/>
                  <w:iCs/>
                  <w:sz w:val="16"/>
                  <w:szCs w:val="16"/>
                  <w:u w:val="single"/>
                </w:rPr>
                <w:delText>s</w:delText>
              </w:r>
            </w:del>
            <w:r w:rsidR="0012750E" w:rsidRPr="0012750E">
              <w:rPr>
                <w:rFonts w:ascii="Calibri" w:hAnsi="Calibri" w:cs="Calibri"/>
                <w:i/>
                <w:iCs/>
                <w:sz w:val="16"/>
                <w:szCs w:val="16"/>
                <w:u w:val="single"/>
              </w:rPr>
              <w:t>sis chaw</w:t>
            </w:r>
            <w:r w:rsidR="006532BF">
              <w:rPr>
                <w:rFonts w:ascii="Calibri" w:hAnsi="Calibri" w:cs="Calibri"/>
                <w:i/>
                <w:iCs/>
                <w:sz w:val="16"/>
                <w:szCs w:val="16"/>
                <w:u w:val="single"/>
              </w:rPr>
              <w:t xml:space="preserve"> </w:t>
            </w:r>
            <w:del w:id="866" w:author="Kaxiong" w:date="2021-05-17T12:46:00Z">
              <w:r w:rsidR="006532BF" w:rsidDel="00496B1A">
                <w:rPr>
                  <w:rFonts w:ascii="Calibri" w:hAnsi="Calibri" w:cs="Calibri"/>
                  <w:i/>
                  <w:iCs/>
                  <w:sz w:val="16"/>
                  <w:szCs w:val="16"/>
                  <w:u w:val="single"/>
                </w:rPr>
                <w:delText>kho mob</w:delText>
              </w:r>
            </w:del>
            <w:proofErr w:type="spellStart"/>
            <w:ins w:id="867" w:author="Kaxiong" w:date="2021-05-17T12:46:00Z">
              <w:r w:rsidR="00496B1A">
                <w:rPr>
                  <w:rFonts w:ascii="Calibri" w:hAnsi="Calibri" w:cs="Calibri"/>
                  <w:i/>
                  <w:iCs/>
                  <w:sz w:val="16"/>
                  <w:szCs w:val="16"/>
                  <w:u w:val="single"/>
                </w:rPr>
                <w:t>nyob</w:t>
              </w:r>
            </w:ins>
            <w:proofErr w:type="spellEnd"/>
          </w:p>
        </w:tc>
      </w:tr>
      <w:tr w:rsidR="00D70509" w:rsidRPr="001D4E26" w14:paraId="0FD451FE" w14:textId="77777777" w:rsidTr="000F5769">
        <w:trPr>
          <w:trHeight w:val="413"/>
        </w:trPr>
        <w:tc>
          <w:tcPr>
            <w:tcW w:w="10456" w:type="dxa"/>
            <w:gridSpan w:val="2"/>
          </w:tcPr>
          <w:p w14:paraId="1E93313A" w14:textId="3389CC4D" w:rsidR="00D70509" w:rsidRPr="00B93775" w:rsidRDefault="00D70509" w:rsidP="000F5769">
            <w:pPr>
              <w:tabs>
                <w:tab w:val="left" w:pos="2086"/>
              </w:tabs>
              <w:rPr>
                <w:rFonts w:ascii="Arial" w:hAnsi="Arial"/>
                <w:sz w:val="16"/>
                <w:szCs w:val="16"/>
              </w:rPr>
            </w:pPr>
            <w:r w:rsidRPr="00B93775">
              <w:rPr>
                <w:rFonts w:ascii="Arial" w:hAnsi="Arial"/>
                <w:b/>
                <w:bCs/>
                <w:sz w:val="16"/>
                <w:szCs w:val="16"/>
              </w:rPr>
              <w:t xml:space="preserve">Cov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r w:rsidRPr="00246E97">
              <w:rPr>
                <w:rFonts w:ascii="Arial" w:hAnsi="Arial"/>
                <w:i/>
                <w:iCs/>
                <w:sz w:val="16"/>
                <w:szCs w:val="16"/>
              </w:rPr>
              <w:t xml:space="preserve">Cov </w:t>
            </w:r>
            <w:proofErr w:type="spellStart"/>
            <w:r w:rsidRPr="00246E97">
              <w:rPr>
                <w:rFonts w:ascii="Arial" w:hAnsi="Arial"/>
                <w:i/>
                <w:iCs/>
                <w:sz w:val="16"/>
                <w:szCs w:val="16"/>
              </w:rPr>
              <w:t>pab</w:t>
            </w:r>
            <w:proofErr w:type="spellEnd"/>
            <w:r w:rsidRPr="00246E97">
              <w:rPr>
                <w:rFonts w:ascii="Arial" w:hAnsi="Arial"/>
                <w:i/>
                <w:iCs/>
                <w:sz w:val="16"/>
                <w:szCs w:val="16"/>
              </w:rPr>
              <w:t xml:space="preserve"> </w:t>
            </w:r>
            <w:proofErr w:type="spellStart"/>
            <w:r w:rsidRPr="00246E97">
              <w:rPr>
                <w:rFonts w:ascii="Arial" w:hAnsi="Arial"/>
                <w:i/>
                <w:iCs/>
                <w:sz w:val="16"/>
                <w:szCs w:val="16"/>
              </w:rPr>
              <w:t>cuam</w:t>
            </w:r>
            <w:proofErr w:type="spellEnd"/>
            <w:del w:id="868" w:author="Kaxiong" w:date="2021-05-17T12:46:00Z">
              <w:r w:rsidDel="00496B1A">
                <w:rPr>
                  <w:rFonts w:ascii="Arial" w:hAnsi="Arial"/>
                  <w:sz w:val="16"/>
                  <w:szCs w:val="16"/>
                </w:rPr>
                <w:delText xml:space="preserve"> </w:delText>
              </w:r>
              <w:r w:rsidRPr="00B93775" w:rsidDel="00496B1A">
                <w:rPr>
                  <w:rFonts w:ascii="Arial" w:hAnsi="Arial"/>
                  <w:i/>
                  <w:iCs/>
                  <w:sz w:val="16"/>
                  <w:szCs w:val="16"/>
                  <w:u w:val="single"/>
                </w:rPr>
                <w:delText xml:space="preserve"> </w:delText>
              </w:r>
            </w:del>
            <w:ins w:id="869" w:author="Kaxiong" w:date="2021-05-17T12:46:00Z">
              <w:r w:rsidR="00496B1A">
                <w:rPr>
                  <w:rFonts w:ascii="Arial" w:hAnsi="Arial"/>
                  <w:i/>
                  <w:iCs/>
                  <w:sz w:val="16"/>
                  <w:szCs w:val="16"/>
                  <w:u w:val="single"/>
                </w:rPr>
                <w:t xml:space="preserve"> </w:t>
              </w:r>
            </w:ins>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yeem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tab sis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txwv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cov </w:t>
            </w:r>
            <w:proofErr w:type="spellStart"/>
            <w:r w:rsidRPr="00B93775">
              <w:rPr>
                <w:rFonts w:ascii="Arial" w:hAnsi="Arial"/>
                <w:i/>
                <w:iCs/>
                <w:sz w:val="16"/>
                <w:szCs w:val="16"/>
                <w:u w:val="single"/>
              </w:rPr>
              <w:t>qauv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qab</w:t>
            </w:r>
            <w:proofErr w:type="spellEnd"/>
            <w:r w:rsidRPr="00B93775">
              <w:rPr>
                <w:rFonts w:ascii="Arial" w:hAnsi="Arial"/>
                <w:i/>
                <w:iCs/>
                <w:sz w:val="16"/>
                <w:szCs w:val="16"/>
                <w:u w:val="single"/>
              </w:rPr>
              <w:t xml:space="preserve"> no: sab </w:t>
            </w:r>
            <w:proofErr w:type="spellStart"/>
            <w:r w:rsidRPr="00B93775">
              <w:rPr>
                <w:rFonts w:ascii="Arial" w:hAnsi="Arial"/>
                <w:i/>
                <w:iCs/>
                <w:sz w:val="16"/>
                <w:szCs w:val="16"/>
                <w:u w:val="single"/>
              </w:rPr>
              <w:t>laj</w:t>
            </w:r>
            <w:proofErr w:type="spellEnd"/>
            <w:r w:rsidRPr="00B93775">
              <w:rPr>
                <w:rFonts w:ascii="Arial" w:hAnsi="Arial"/>
                <w:i/>
                <w:iCs/>
                <w:sz w:val="16"/>
                <w:szCs w:val="16"/>
                <w:u w:val="single"/>
              </w:rPr>
              <w:t xml:space="preserve">/sib </w:t>
            </w:r>
            <w:proofErr w:type="spellStart"/>
            <w:r w:rsidRPr="00B93775">
              <w:rPr>
                <w:rFonts w:ascii="Arial" w:hAnsi="Arial"/>
                <w:i/>
                <w:iCs/>
                <w:sz w:val="16"/>
                <w:szCs w:val="16"/>
                <w:u w:val="single"/>
              </w:rPr>
              <w:t>koom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tes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nrog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kws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qhia</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chav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del w:id="870" w:author="Kaxiong" w:date="2021-05-17T12:50:00Z">
              <w:r w:rsidRPr="00B93775" w:rsidDel="00496B1A">
                <w:rPr>
                  <w:rFonts w:ascii="Arial" w:hAnsi="Arial"/>
                  <w:i/>
                  <w:iCs/>
                  <w:sz w:val="16"/>
                  <w:szCs w:val="16"/>
                  <w:u w:val="single"/>
                </w:rPr>
                <w:delText>thawb tawm</w:delText>
              </w:r>
            </w:del>
            <w:proofErr w:type="spellStart"/>
            <w:ins w:id="871" w:author="Kaxiong" w:date="2021-05-17T12:51:00Z">
              <w:r w:rsidR="00496B1A">
                <w:rPr>
                  <w:rFonts w:ascii="Arial" w:hAnsi="Arial"/>
                  <w:i/>
                  <w:iCs/>
                  <w:sz w:val="16"/>
                  <w:szCs w:val="16"/>
                  <w:u w:val="single"/>
                </w:rPr>
                <w:t>ntxiv</w:t>
              </w:r>
              <w:proofErr w:type="spellEnd"/>
              <w:r w:rsidR="00496B1A">
                <w:rPr>
                  <w:rFonts w:ascii="Arial" w:hAnsi="Arial"/>
                  <w:i/>
                  <w:iCs/>
                  <w:sz w:val="16"/>
                  <w:szCs w:val="16"/>
                  <w:u w:val="single"/>
                </w:rPr>
                <w:t xml:space="preserve"> </w:t>
              </w:r>
              <w:proofErr w:type="spellStart"/>
              <w:r w:rsidR="00496B1A">
                <w:rPr>
                  <w:rFonts w:ascii="Arial" w:hAnsi="Arial"/>
                  <w:i/>
                  <w:iCs/>
                  <w:sz w:val="16"/>
                  <w:szCs w:val="16"/>
                  <w:u w:val="single"/>
                </w:rPr>
                <w:t>rau</w:t>
              </w:r>
            </w:ins>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del w:id="872" w:author="Kaxiong" w:date="2021-05-17T12:51:00Z">
              <w:r w:rsidRPr="00B93775" w:rsidDel="00496B1A">
                <w:rPr>
                  <w:rFonts w:ascii="Arial" w:hAnsi="Arial"/>
                  <w:i/>
                  <w:iCs/>
                  <w:sz w:val="16"/>
                  <w:szCs w:val="16"/>
                  <w:u w:val="single"/>
                </w:rPr>
                <w:delText>rub</w:delText>
              </w:r>
            </w:del>
            <w:proofErr w:type="spellStart"/>
            <w:ins w:id="873" w:author="Kaxiong" w:date="2021-05-17T12:51:00Z">
              <w:r w:rsidR="00496B1A">
                <w:rPr>
                  <w:rFonts w:ascii="Arial" w:hAnsi="Arial"/>
                  <w:i/>
                  <w:iCs/>
                  <w:sz w:val="16"/>
                  <w:szCs w:val="16"/>
                  <w:u w:val="single"/>
                </w:rPr>
                <w:t>tshem</w:t>
              </w:r>
            </w:ins>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Cov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tshuam</w:t>
            </w:r>
            <w:proofErr w:type="spellEnd"/>
            <w:r w:rsidRPr="00B93775">
              <w:rPr>
                <w:rFonts w:ascii="Arial" w:hAnsi="Arial"/>
                <w:i/>
                <w:iCs/>
                <w:sz w:val="16"/>
                <w:szCs w:val="16"/>
                <w:u w:val="single"/>
              </w:rPr>
              <w:t xml:space="preserve"> los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xeeb</w:t>
            </w:r>
            <w:proofErr w:type="spellEnd"/>
            <w:r w:rsidRPr="00B93775">
              <w:rPr>
                <w:rFonts w:ascii="Arial" w:hAnsi="Arial"/>
                <w:i/>
                <w:iCs/>
                <w:sz w:val="16"/>
                <w:szCs w:val="16"/>
                <w:u w:val="single"/>
              </w:rPr>
              <w:t xml:space="preserve"> cov </w:t>
            </w:r>
            <w:proofErr w:type="spellStart"/>
            <w:r w:rsidRPr="00B93775">
              <w:rPr>
                <w:rFonts w:ascii="Arial" w:hAnsi="Arial"/>
                <w:i/>
                <w:iCs/>
                <w:sz w:val="16"/>
                <w:szCs w:val="16"/>
                <w:u w:val="single"/>
              </w:rPr>
              <w:t>hauj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sim,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mus</w:t>
            </w:r>
            <w:proofErr w:type="spellEnd"/>
            <w:r w:rsidRPr="00B93775">
              <w:rPr>
                <w:rFonts w:ascii="Arial" w:hAnsi="Arial"/>
                <w:i/>
                <w:iCs/>
                <w:sz w:val="16"/>
                <w:szCs w:val="16"/>
                <w:u w:val="single"/>
              </w:rPr>
              <w:t xml:space="preserve"> sab </w:t>
            </w:r>
            <w:proofErr w:type="spellStart"/>
            <w:r w:rsidRPr="00B93775">
              <w:rPr>
                <w:rFonts w:ascii="Arial" w:hAnsi="Arial"/>
                <w:i/>
                <w:iCs/>
                <w:sz w:val="16"/>
                <w:szCs w:val="16"/>
                <w:u w:val="single"/>
              </w:rPr>
              <w:t>nrau</w:t>
            </w:r>
            <w:del w:id="874" w:author="Kaxiong" w:date="2021-05-17T12:52:00Z">
              <w:r w:rsidRPr="00B93775" w:rsidDel="00496B1A">
                <w:rPr>
                  <w:rFonts w:ascii="Arial" w:hAnsi="Arial"/>
                  <w:i/>
                  <w:iCs/>
                  <w:sz w:val="16"/>
                  <w:szCs w:val="16"/>
                  <w:u w:val="single"/>
                </w:rPr>
                <w:delText>d</w:delText>
              </w:r>
            </w:del>
            <w:ins w:id="875" w:author="Kaxiong" w:date="2021-05-17T12:52:00Z">
              <w:r w:rsidR="00496B1A">
                <w:rPr>
                  <w:rFonts w:ascii="Arial" w:hAnsi="Arial"/>
                  <w:i/>
                  <w:iCs/>
                  <w:sz w:val="16"/>
                  <w:szCs w:val="16"/>
                  <w:u w:val="single"/>
                </w:rPr>
                <w:t>v</w:t>
              </w:r>
            </w:ins>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Cov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rub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cov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thaum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thawj</w:t>
            </w:r>
            <w:proofErr w:type="spellEnd"/>
            <w:r w:rsidRPr="00B93775">
              <w:rPr>
                <w:rFonts w:ascii="Arial" w:hAnsi="Arial"/>
                <w:i/>
                <w:iCs/>
                <w:sz w:val="16"/>
                <w:szCs w:val="16"/>
                <w:u w:val="single"/>
              </w:rPr>
              <w:t xml:space="preserve"> </w:t>
            </w:r>
            <w:del w:id="876" w:author="Kaxiong" w:date="2021-05-17T12:55:00Z">
              <w:r w:rsidRPr="00B93775" w:rsidDel="00A9652B">
                <w:rPr>
                  <w:rFonts w:ascii="Arial" w:hAnsi="Arial"/>
                  <w:i/>
                  <w:iCs/>
                  <w:sz w:val="16"/>
                  <w:szCs w:val="16"/>
                  <w:u w:val="single"/>
                </w:rPr>
                <w:delText xml:space="preserve">ob </w:delText>
              </w:r>
            </w:del>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ob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lub</w:t>
            </w:r>
            <w:proofErr w:type="spellEnd"/>
            <w:r w:rsidRPr="00B93775">
              <w:rPr>
                <w:rFonts w:ascii="Arial" w:hAnsi="Arial"/>
                <w:i/>
                <w:iCs/>
                <w:sz w:val="16"/>
                <w:szCs w:val="16"/>
                <w:u w:val="single"/>
              </w:rPr>
              <w:t xml:space="preserve"> </w:t>
            </w:r>
            <w:del w:id="877" w:author="Kaxiong" w:date="2021-05-17T12:55:00Z">
              <w:r w:rsidRPr="00B93775" w:rsidDel="00A9652B">
                <w:rPr>
                  <w:rFonts w:ascii="Arial" w:hAnsi="Arial"/>
                  <w:i/>
                  <w:iCs/>
                  <w:sz w:val="16"/>
                  <w:szCs w:val="16"/>
                  <w:u w:val="single"/>
                </w:rPr>
                <w:delText>asthiv</w:delText>
              </w:r>
            </w:del>
            <w:proofErr w:type="spellStart"/>
            <w:ins w:id="878" w:author="Kaxiong" w:date="2021-05-17T12:55:00Z">
              <w:r w:rsidR="00A9652B">
                <w:rPr>
                  <w:rFonts w:ascii="Arial" w:hAnsi="Arial"/>
                  <w:i/>
                  <w:iCs/>
                  <w:sz w:val="16"/>
                  <w:szCs w:val="16"/>
                  <w:u w:val="single"/>
                </w:rPr>
                <w:t>li</w:t>
              </w:r>
            </w:ins>
            <w:ins w:id="879" w:author="Kaxiong" w:date="2021-05-17T20:45:00Z">
              <w:r w:rsidR="00723E26">
                <w:rPr>
                  <w:rFonts w:ascii="Arial" w:hAnsi="Arial"/>
                  <w:i/>
                  <w:iCs/>
                  <w:sz w:val="16"/>
                  <w:szCs w:val="16"/>
                  <w:u w:val="single"/>
                </w:rPr>
                <w:t>m</w:t>
              </w:r>
            </w:ins>
            <w:proofErr w:type="spellEnd"/>
            <w:ins w:id="880" w:author="Kaxiong" w:date="2021-05-17T12:55:00Z">
              <w:r w:rsidR="00A9652B">
                <w:rPr>
                  <w:rFonts w:ascii="Arial" w:hAnsi="Arial"/>
                  <w:i/>
                  <w:iCs/>
                  <w:sz w:val="16"/>
                  <w:szCs w:val="16"/>
                  <w:u w:val="single"/>
                </w:rPr>
                <w:t xml:space="preserve"> </w:t>
              </w:r>
              <w:proofErr w:type="spellStart"/>
              <w:r w:rsidR="00A9652B">
                <w:rPr>
                  <w:rFonts w:ascii="Arial" w:hAnsi="Arial"/>
                  <w:i/>
                  <w:iCs/>
                  <w:sz w:val="16"/>
                  <w:szCs w:val="16"/>
                  <w:u w:val="single"/>
                </w:rPr>
                <w:t>tiam</w:t>
              </w:r>
            </w:ins>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vim </w:t>
            </w:r>
            <w:proofErr w:type="spellStart"/>
            <w:r w:rsidRPr="00B93775">
              <w:rPr>
                <w:rFonts w:ascii="Arial" w:hAnsi="Arial"/>
                <w:i/>
                <w:iCs/>
                <w:sz w:val="16"/>
                <w:szCs w:val="16"/>
                <w:u w:val="single"/>
              </w:rPr>
              <w:t>muaj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sib </w:t>
            </w:r>
            <w:proofErr w:type="spellStart"/>
            <w:r w:rsidRPr="00B93775">
              <w:rPr>
                <w:rFonts w:ascii="Arial" w:hAnsi="Arial"/>
                <w:i/>
                <w:iCs/>
                <w:sz w:val="16"/>
                <w:szCs w:val="16"/>
                <w:u w:val="single"/>
              </w:rPr>
              <w:t>tham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npaj</w:t>
            </w:r>
            <w:proofErr w:type="spellEnd"/>
            <w:r w:rsidRPr="00B93775">
              <w:rPr>
                <w:rFonts w:ascii="Arial" w:hAnsi="Arial"/>
                <w:i/>
                <w:iCs/>
                <w:sz w:val="16"/>
                <w:szCs w:val="16"/>
                <w:u w:val="single"/>
              </w:rPr>
              <w:t xml:space="preserve"> </w:t>
            </w:r>
            <w:ins w:id="881" w:author="Kaxiong" w:date="2021-05-17T12:55:00Z">
              <w:r w:rsidR="00A9652B">
                <w:rPr>
                  <w:rFonts w:ascii="Arial" w:hAnsi="Arial"/>
                  <w:i/>
                  <w:iCs/>
                  <w:sz w:val="16"/>
                  <w:szCs w:val="16"/>
                  <w:u w:val="single"/>
                </w:rPr>
                <w:t xml:space="preserve">cov </w:t>
              </w:r>
            </w:ins>
            <w:proofErr w:type="spellStart"/>
            <w:r w:rsidRPr="00B93775">
              <w:rPr>
                <w:rFonts w:ascii="Arial" w:hAnsi="Arial"/>
                <w:i/>
                <w:iCs/>
                <w:sz w:val="16"/>
                <w:szCs w:val="16"/>
                <w:u w:val="single"/>
              </w:rPr>
              <w:t>phiaj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xwm</w:t>
            </w:r>
            <w:proofErr w:type="spellEnd"/>
            <w:r w:rsidRPr="00B93775">
              <w:rPr>
                <w:rFonts w:ascii="Arial" w:hAnsi="Arial"/>
                <w:i/>
                <w:iCs/>
                <w:sz w:val="16"/>
                <w:szCs w:val="16"/>
                <w:u w:val="single"/>
              </w:rPr>
              <w:t>.</w:t>
            </w:r>
          </w:p>
        </w:tc>
      </w:tr>
    </w:tbl>
    <w:p w14:paraId="5F5A4188" w14:textId="7B3A3107" w:rsidR="00D70509" w:rsidRPr="00C43946" w:rsidRDefault="00D70509" w:rsidP="00D70509">
      <w:pPr>
        <w:tabs>
          <w:tab w:val="left" w:pos="2086"/>
        </w:tabs>
        <w:rPr>
          <w:rFonts w:ascii="Arial" w:hAnsi="Arial"/>
          <w:sz w:val="20"/>
          <w:szCs w:val="20"/>
        </w:rPr>
      </w:pPr>
      <w:r w:rsidRPr="008930D5">
        <w:rPr>
          <w:rFonts w:ascii="Arial" w:hAnsi="Arial"/>
          <w:sz w:val="16"/>
          <w:szCs w:val="16"/>
        </w:rPr>
        <w:t xml:space="preserve">Cov </w:t>
      </w:r>
      <w:proofErr w:type="spellStart"/>
      <w:r w:rsidRPr="008930D5">
        <w:rPr>
          <w:rFonts w:ascii="Arial" w:hAnsi="Arial"/>
          <w:sz w:val="16"/>
          <w:szCs w:val="16"/>
        </w:rPr>
        <w:t>kh</w:t>
      </w:r>
      <w:r>
        <w:rPr>
          <w:rFonts w:ascii="Arial" w:hAnsi="Arial"/>
          <w:sz w:val="16"/>
          <w:szCs w:val="16"/>
        </w:rPr>
        <w:t>oo</w:t>
      </w:r>
      <w:ins w:id="882" w:author="Kaxiong" w:date="2021-05-17T12:57:00Z">
        <w:r w:rsidR="00A9652B">
          <w:rPr>
            <w:rFonts w:ascii="Arial" w:hAnsi="Arial"/>
            <w:sz w:val="16"/>
            <w:szCs w:val="16"/>
          </w:rPr>
          <w:t>m</w:t>
        </w:r>
      </w:ins>
      <w:proofErr w:type="spellEnd"/>
      <w:del w:id="883" w:author="Kaxiong" w:date="2021-05-17T12:57:00Z">
        <w:r w:rsidDel="00A9652B">
          <w:rPr>
            <w:rFonts w:ascii="Arial" w:hAnsi="Arial"/>
            <w:sz w:val="16"/>
            <w:szCs w:val="16"/>
          </w:rPr>
          <w:delText>s</w:delText>
        </w:r>
      </w:del>
      <w:ins w:id="884" w:author="Kaxiong" w:date="2021-05-17T12:57:00Z">
        <w:r w:rsidR="00A9652B">
          <w:rPr>
            <w:rFonts w:ascii="Arial" w:hAnsi="Arial"/>
            <w:sz w:val="16"/>
            <w:szCs w:val="16"/>
          </w:rPr>
          <w:t xml:space="preserve"> </w:t>
        </w:r>
        <w:proofErr w:type="spellStart"/>
        <w:r w:rsidR="00A9652B">
          <w:rPr>
            <w:rFonts w:ascii="Arial" w:hAnsi="Arial"/>
            <w:sz w:val="16"/>
            <w:szCs w:val="16"/>
          </w:rPr>
          <w:t>ua</w:t>
        </w:r>
        <w:proofErr w:type="spellEnd"/>
        <w:r w:rsidR="00A9652B">
          <w:rPr>
            <w:rFonts w:ascii="Arial" w:hAnsi="Arial"/>
            <w:sz w:val="16"/>
            <w:szCs w:val="16"/>
          </w:rPr>
          <w:t xml:space="preserve"> </w:t>
        </w:r>
        <w:proofErr w:type="spellStart"/>
        <w:r w:rsidR="00A9652B">
          <w:rPr>
            <w:rFonts w:ascii="Arial" w:hAnsi="Arial"/>
            <w:sz w:val="16"/>
            <w:szCs w:val="16"/>
          </w:rPr>
          <w:t>lej</w:t>
        </w:r>
        <w:proofErr w:type="spellEnd"/>
        <w:r w:rsidR="00A9652B">
          <w:rPr>
            <w:rFonts w:ascii="Arial" w:hAnsi="Arial"/>
            <w:sz w:val="16"/>
            <w:szCs w:val="16"/>
          </w:rPr>
          <w:t xml:space="preserve"> (programs)</w:t>
        </w:r>
      </w:ins>
      <w:del w:id="885" w:author="Kaxiong" w:date="2021-05-17T12:57:00Z">
        <w:r w:rsidDel="00A9652B">
          <w:rPr>
            <w:rFonts w:ascii="Arial" w:hAnsi="Arial"/>
            <w:sz w:val="16"/>
            <w:szCs w:val="16"/>
          </w:rPr>
          <w:delText xml:space="preserve"> kas</w:delText>
        </w:r>
      </w:del>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cov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cov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cov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cov </w:t>
      </w:r>
      <w:proofErr w:type="spellStart"/>
      <w:r w:rsidRPr="008930D5">
        <w:rPr>
          <w:rFonts w:ascii="Arial" w:hAnsi="Arial"/>
          <w:sz w:val="16"/>
          <w:szCs w:val="16"/>
        </w:rPr>
        <w:t>caij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cov</w:t>
      </w:r>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w:t>
      </w:r>
      <w:proofErr w:type="spellStart"/>
      <w:r w:rsidRPr="008930D5">
        <w:rPr>
          <w:rFonts w:ascii="Arial" w:hAnsi="Arial"/>
          <w:sz w:val="16"/>
          <w:szCs w:val="16"/>
        </w:rPr>
        <w:t>lwm</w:t>
      </w:r>
      <w:proofErr w:type="spellEnd"/>
      <w:r w:rsidRPr="008930D5">
        <w:rPr>
          <w:rFonts w:ascii="Arial" w:hAnsi="Arial"/>
          <w:sz w:val="16"/>
          <w:szCs w:val="16"/>
        </w:rPr>
        <w:t xml:space="preserve">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53B268A8" wp14:editId="7E65CC78">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226216D3" wp14:editId="2812609D">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2490EA74" w14:textId="02BC9E26" w:rsidR="00D70509" w:rsidRPr="00C77BA8" w:rsidRDefault="00D70509" w:rsidP="00D70509">
      <w:pPr>
        <w:tabs>
          <w:tab w:val="left" w:pos="2086"/>
        </w:tabs>
        <w:jc w:val="center"/>
        <w:rPr>
          <w:rFonts w:ascii="Arial" w:hAnsi="Arial" w:cs="Arial"/>
          <w:b/>
          <w:bCs/>
          <w:sz w:val="22"/>
          <w:szCs w:val="22"/>
        </w:rPr>
      </w:pPr>
      <w:r w:rsidRPr="00331AEE">
        <w:rPr>
          <w:rFonts w:ascii="Arial" w:hAnsi="Arial"/>
          <w:b/>
          <w:bCs/>
          <w:sz w:val="18"/>
          <w:szCs w:val="18"/>
        </w:rPr>
        <w:t>XYOO KAWM NTAWV UAS TXUAS NTXIV (ESY)</w:t>
      </w:r>
      <w:r>
        <w:rPr>
          <w:rFonts w:ascii="Arial" w:hAnsi="Arial"/>
          <w:b/>
          <w:bCs/>
          <w:sz w:val="22"/>
          <w:szCs w:val="22"/>
        </w:rPr>
        <w:t xml:space="preserve">                                                                                                     </w:t>
      </w:r>
      <w:ins w:id="886" w:author="Kaxiong" w:date="2021-05-17T20:46:00Z">
        <w:r w:rsidR="00723E26" w:rsidRPr="00331AEE">
          <w:rPr>
            <w:noProof/>
            <w:sz w:val="16"/>
            <w:szCs w:val="16"/>
            <w:lang w:eastAsia="zh-CN"/>
          </w:rPr>
          <w:drawing>
            <wp:inline distT="0" distB="0" distL="0" distR="0" wp14:anchorId="190BD7CC" wp14:editId="7662653B">
              <wp:extent cx="15748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ins>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64113735" wp14:editId="037FD3BC">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667F3B21" w14:textId="5EA6E877" w:rsidR="00D70509" w:rsidRDefault="00D70509" w:rsidP="00D70509">
      <w:pPr>
        <w:jc w:val="both"/>
        <w:rPr>
          <w:rFonts w:ascii="Arial" w:hAnsi="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proofErr w:type="spellStart"/>
      <w:r w:rsidR="007D516E" w:rsidRPr="007D516E">
        <w:rPr>
          <w:rFonts w:ascii="Arial" w:hAnsi="Arial"/>
          <w:sz w:val="16"/>
          <w:szCs w:val="16"/>
        </w:rPr>
        <w:t>Tseem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tsis</w:t>
      </w:r>
      <w:proofErr w:type="spellEnd"/>
      <w:r w:rsidR="007D516E" w:rsidRPr="007D516E">
        <w:rPr>
          <w:rFonts w:ascii="Arial" w:hAnsi="Arial"/>
          <w:sz w:val="16"/>
          <w:szCs w:val="16"/>
        </w:rPr>
        <w:t xml:space="preserve"> tau </w:t>
      </w:r>
      <w:proofErr w:type="spellStart"/>
      <w:r w:rsidR="007D516E" w:rsidRPr="007D516E">
        <w:rPr>
          <w:rFonts w:ascii="Arial" w:hAnsi="Arial"/>
          <w:sz w:val="16"/>
          <w:szCs w:val="16"/>
        </w:rPr>
        <w:t>muaj</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pov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thawj</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ntawm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qhov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poob</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ntau</w:t>
      </w:r>
      <w:proofErr w:type="spellEnd"/>
      <w:r w:rsidR="007D516E" w:rsidRPr="007D516E">
        <w:rPr>
          <w:rFonts w:ascii="Arial" w:hAnsi="Arial"/>
          <w:sz w:val="16"/>
          <w:szCs w:val="16"/>
        </w:rPr>
        <w:t xml:space="preserve"> yam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paub</w:t>
      </w:r>
      <w:proofErr w:type="spellEnd"/>
      <w:r w:rsidR="007D516E" w:rsidRPr="007D516E">
        <w:rPr>
          <w:rFonts w:ascii="Arial" w:hAnsi="Arial"/>
          <w:sz w:val="16"/>
          <w:szCs w:val="16"/>
        </w:rPr>
        <w:t xml:space="preserve"> los</w:t>
      </w:r>
      <w:r w:rsidR="009F60EA">
        <w:rPr>
          <w:rFonts w:ascii="Arial" w:hAnsi="Arial"/>
          <w:sz w:val="16"/>
          <w:szCs w:val="16"/>
        </w:rPr>
        <w:t xml:space="preserve"> </w:t>
      </w:r>
      <w:r w:rsidR="007D516E" w:rsidRPr="007D516E">
        <w:rPr>
          <w:rFonts w:ascii="Arial" w:hAnsi="Arial"/>
          <w:sz w:val="16"/>
          <w:szCs w:val="16"/>
        </w:rPr>
        <w:t xml:space="preserve">sis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paub</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txog</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ncua</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kev</w:t>
      </w:r>
      <w:proofErr w:type="spellEnd"/>
      <w:r w:rsidR="007D516E" w:rsidRPr="007D516E">
        <w:rPr>
          <w:rFonts w:ascii="Arial" w:hAnsi="Arial"/>
          <w:sz w:val="16"/>
          <w:szCs w:val="16"/>
        </w:rPr>
        <w:t xml:space="preserve"> so </w:t>
      </w:r>
      <w:proofErr w:type="spellStart"/>
      <w:r w:rsidR="007D516E" w:rsidRPr="007D516E">
        <w:rPr>
          <w:rFonts w:ascii="Arial" w:hAnsi="Arial"/>
          <w:sz w:val="16"/>
          <w:szCs w:val="16"/>
        </w:rPr>
        <w:t>ntawm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tsev</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kawm</w:t>
      </w:r>
      <w:proofErr w:type="spellEnd"/>
      <w:r w:rsidR="007D516E" w:rsidRPr="007D516E">
        <w:rPr>
          <w:rFonts w:ascii="Arial" w:hAnsi="Arial"/>
          <w:sz w:val="16"/>
          <w:szCs w:val="16"/>
        </w:rPr>
        <w:t xml:space="preserve"> </w:t>
      </w:r>
      <w:proofErr w:type="spellStart"/>
      <w:r w:rsidR="007D516E" w:rsidRPr="007D516E">
        <w:rPr>
          <w:rFonts w:ascii="Arial" w:hAnsi="Arial"/>
          <w:sz w:val="16"/>
          <w:szCs w:val="16"/>
        </w:rPr>
        <w:t>ntawv</w:t>
      </w:r>
      <w:proofErr w:type="spellEnd"/>
      <w:r w:rsidR="007D516E" w:rsidRPr="007D516E">
        <w:rPr>
          <w:rFonts w:ascii="Arial" w:hAnsi="Arial"/>
          <w:sz w:val="16"/>
          <w:szCs w:val="16"/>
        </w:rPr>
        <w:t xml:space="preserve"> </w:t>
      </w:r>
      <w:proofErr w:type="spellStart"/>
      <w:r w:rsidR="009F60EA" w:rsidRPr="009F60EA">
        <w:rPr>
          <w:rFonts w:ascii="Arial" w:hAnsi="Arial"/>
          <w:sz w:val="16"/>
          <w:szCs w:val="16"/>
        </w:rPr>
        <w:t>yuav</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tsum</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muaj</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kev</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cuam</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tshuam</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ntawm</w:t>
      </w:r>
      <w:proofErr w:type="spellEnd"/>
      <w:r w:rsidR="009F60EA" w:rsidRPr="009F60EA">
        <w:rPr>
          <w:rFonts w:ascii="Arial" w:hAnsi="Arial"/>
          <w:sz w:val="16"/>
          <w:szCs w:val="16"/>
        </w:rPr>
        <w:t xml:space="preserve"> ESY </w:t>
      </w:r>
      <w:del w:id="887" w:author="Kaxiong" w:date="2021-05-17T13:05:00Z">
        <w:r w:rsidR="009F60EA" w:rsidRPr="009F60EA" w:rsidDel="00483511">
          <w:rPr>
            <w:rFonts w:ascii="Arial" w:hAnsi="Arial"/>
            <w:sz w:val="16"/>
            <w:szCs w:val="16"/>
          </w:rPr>
          <w:delText>tom qa</w:delText>
        </w:r>
      </w:del>
      <w:del w:id="888" w:author="Kaxiong" w:date="2021-05-17T13:06:00Z">
        <w:r w:rsidR="009F60EA" w:rsidRPr="009F60EA" w:rsidDel="00483511">
          <w:rPr>
            <w:rFonts w:ascii="Arial" w:hAnsi="Arial"/>
            <w:sz w:val="16"/>
            <w:szCs w:val="16"/>
          </w:rPr>
          <w:delText>b</w:delText>
        </w:r>
      </w:del>
      <w:proofErr w:type="spellStart"/>
      <w:ins w:id="889" w:author="Kaxiong" w:date="2021-05-17T13:06:00Z">
        <w:r w:rsidR="00483511">
          <w:rPr>
            <w:rFonts w:ascii="Arial" w:hAnsi="Arial"/>
            <w:sz w:val="16"/>
            <w:szCs w:val="16"/>
          </w:rPr>
          <w:t>raws</w:t>
        </w:r>
        <w:proofErr w:type="spellEnd"/>
        <w:r w:rsidR="00483511">
          <w:rPr>
            <w:rFonts w:ascii="Arial" w:hAnsi="Arial"/>
            <w:sz w:val="16"/>
            <w:szCs w:val="16"/>
          </w:rPr>
          <w:t xml:space="preserve"> li</w:t>
        </w:r>
      </w:ins>
      <w:r w:rsidR="009F60EA" w:rsidRPr="009F60EA">
        <w:rPr>
          <w:rFonts w:ascii="Arial" w:hAnsi="Arial"/>
          <w:sz w:val="16"/>
          <w:szCs w:val="16"/>
        </w:rPr>
        <w:t xml:space="preserve"> </w:t>
      </w:r>
      <w:proofErr w:type="spellStart"/>
      <w:r w:rsidR="009F60EA" w:rsidRPr="009F60EA">
        <w:rPr>
          <w:rFonts w:ascii="Arial" w:hAnsi="Arial"/>
          <w:sz w:val="16"/>
          <w:szCs w:val="16"/>
        </w:rPr>
        <w:t>tus</w:t>
      </w:r>
      <w:proofErr w:type="spellEnd"/>
      <w:r w:rsidR="009F60EA" w:rsidRPr="009F60EA">
        <w:rPr>
          <w:rFonts w:ascii="Arial" w:hAnsi="Arial"/>
          <w:sz w:val="16"/>
          <w:szCs w:val="16"/>
        </w:rPr>
        <w:t xml:space="preserve"> </w:t>
      </w:r>
      <w:proofErr w:type="spellStart"/>
      <w:r w:rsidR="009F60EA" w:rsidRPr="009F60EA">
        <w:rPr>
          <w:rFonts w:ascii="Arial" w:hAnsi="Arial"/>
          <w:sz w:val="16"/>
          <w:szCs w:val="16"/>
        </w:rPr>
        <w:t>qauv</w:t>
      </w:r>
      <w:proofErr w:type="spellEnd"/>
      <w:r w:rsidR="009F60EA" w:rsidRPr="009F60EA">
        <w:rPr>
          <w:rFonts w:ascii="Arial" w:hAnsi="Arial"/>
          <w:sz w:val="16"/>
          <w:szCs w:val="16"/>
        </w:rPr>
        <w:t xml:space="preserve"> / so </w:t>
      </w:r>
      <w:proofErr w:type="spellStart"/>
      <w:r w:rsidR="009F60EA" w:rsidRPr="009F60EA">
        <w:rPr>
          <w:rFonts w:ascii="Arial" w:hAnsi="Arial"/>
          <w:sz w:val="16"/>
          <w:szCs w:val="16"/>
        </w:rPr>
        <w:t>hauj</w:t>
      </w:r>
      <w:proofErr w:type="spellEnd"/>
      <w:r w:rsidR="0036594A">
        <w:rPr>
          <w:rFonts w:ascii="Arial" w:hAnsi="Arial"/>
          <w:sz w:val="16"/>
          <w:szCs w:val="16"/>
        </w:rPr>
        <w:t xml:space="preserve"> </w:t>
      </w:r>
      <w:proofErr w:type="spellStart"/>
      <w:r w:rsidR="009F60EA" w:rsidRPr="009F60EA">
        <w:rPr>
          <w:rFonts w:ascii="Arial" w:hAnsi="Arial"/>
          <w:sz w:val="16"/>
          <w:szCs w:val="16"/>
        </w:rPr>
        <w:t>lwm</w:t>
      </w:r>
      <w:proofErr w:type="spellEnd"/>
      <w:r w:rsidR="009F60EA" w:rsidRPr="009F60EA">
        <w:rPr>
          <w:rFonts w:ascii="Arial" w:hAnsi="Arial"/>
          <w:sz w:val="16"/>
          <w:szCs w:val="16"/>
        </w:rPr>
        <w:t>.</w:t>
      </w:r>
      <w:r w:rsidRPr="00F332E2">
        <w:rPr>
          <w:rFonts w:ascii="Arial" w:hAnsi="Arial"/>
          <w:sz w:val="16"/>
          <w:szCs w:val="16"/>
        </w:rPr>
        <w:t xml:space="preserve">                                                                        </w:t>
      </w:r>
      <w:r>
        <w:rPr>
          <w:rFonts w:ascii="Arial" w:hAnsi="Arial"/>
          <w:sz w:val="16"/>
          <w:szCs w:val="16"/>
        </w:rPr>
        <w:t xml:space="preserve"> </w:t>
      </w:r>
    </w:p>
    <w:p w14:paraId="46C87FB4" w14:textId="4C25CAFA" w:rsidR="00A1185B" w:rsidRDefault="00D70509" w:rsidP="00D84262">
      <w:pPr>
        <w:jc w:val="both"/>
        <w:rPr>
          <w:rFonts w:ascii="Arial" w:hAnsi="Arial" w:cs="Arial"/>
          <w:sz w:val="16"/>
          <w:szCs w:val="16"/>
        </w:rPr>
      </w:pPr>
      <w:r w:rsidRPr="00F332E2">
        <w:rPr>
          <w:rFonts w:ascii="Arial" w:hAnsi="Arial" w:cs="Arial"/>
          <w:sz w:val="16"/>
          <w:szCs w:val="16"/>
        </w:rPr>
        <w:t xml:space="preserve">Cov </w:t>
      </w:r>
      <w:proofErr w:type="spellStart"/>
      <w:r w:rsidRPr="00F332E2">
        <w:rPr>
          <w:rFonts w:ascii="Arial" w:hAnsi="Arial" w:cs="Arial"/>
          <w:sz w:val="16"/>
          <w:szCs w:val="16"/>
        </w:rPr>
        <w:t>khoom</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lej</w:t>
      </w:r>
      <w:proofErr w:type="spellEnd"/>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cov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cov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cov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cov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cov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sidR="00A1185B">
        <w:rPr>
          <w:rFonts w:ascii="Arial" w:hAnsi="Arial" w:cs="Arial"/>
          <w:sz w:val="16"/>
          <w:szCs w:val="16"/>
        </w:rPr>
        <w:t>.</w:t>
      </w:r>
    </w:p>
    <w:p w14:paraId="5AA1E8FD" w14:textId="77777777" w:rsidR="00A1185B" w:rsidRDefault="00A1185B" w:rsidP="00A1185B">
      <w:pPr>
        <w:tabs>
          <w:tab w:val="left" w:pos="2086"/>
        </w:tabs>
        <w:jc w:val="center"/>
        <w:rPr>
          <w:rFonts w:ascii="Arial" w:hAnsi="Arial"/>
          <w:b/>
          <w:bCs/>
        </w:rPr>
      </w:pPr>
      <w:r>
        <w:rPr>
          <w:rFonts w:ascii="Arial" w:hAnsi="Arial"/>
          <w:b/>
          <w:bCs/>
        </w:rPr>
        <w:t>SACRAMENTO CITY UNIFIED</w:t>
      </w:r>
    </w:p>
    <w:p w14:paraId="1074096E" w14:textId="77777777" w:rsidR="00A1185B" w:rsidRDefault="00A1185B" w:rsidP="00A1185B">
      <w:pPr>
        <w:tabs>
          <w:tab w:val="left" w:pos="2086"/>
        </w:tabs>
        <w:jc w:val="center"/>
        <w:rPr>
          <w:rFonts w:ascii="Arial" w:hAnsi="Arial"/>
          <w:b/>
          <w:bCs/>
        </w:rPr>
      </w:pPr>
      <w:r>
        <w:rPr>
          <w:rFonts w:ascii="Arial" w:hAnsi="Arial"/>
          <w:b/>
          <w:bCs/>
        </w:rPr>
        <w:t xml:space="preserve">NTAWV SAU TSEG ROOJ SIB THAM PAB PAWG IEP </w:t>
      </w:r>
    </w:p>
    <w:p w14:paraId="4E9A7A6E" w14:textId="77777777" w:rsidR="00A1185B" w:rsidRDefault="00A1185B" w:rsidP="00A1185B">
      <w:pPr>
        <w:tabs>
          <w:tab w:val="left" w:pos="2086"/>
        </w:tabs>
        <w:rPr>
          <w:rFonts w:ascii="Arial" w:hAnsi="Arial"/>
          <w:b/>
          <w:bCs/>
        </w:rPr>
      </w:pPr>
    </w:p>
    <w:p w14:paraId="29711861" w14:textId="1BECB77D" w:rsidR="005E21DD" w:rsidRDefault="005E21DD" w:rsidP="005E21D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del w:id="890" w:author="Kaxiong" w:date="2021-05-17T09:51:00Z">
        <w:r w:rsidDel="00C8752E">
          <w:rPr>
            <w:rFonts w:ascii="Arial" w:hAnsi="Arial" w:cs="Arial"/>
            <w:i/>
            <w:iCs/>
            <w:sz w:val="20"/>
            <w:szCs w:val="20"/>
            <w:u w:val="single"/>
          </w:rPr>
          <w:delText>Nacky</w:delText>
        </w:r>
      </w:del>
      <w:ins w:id="891" w:author="Kaxiong" w:date="2021-05-17T09:51:00Z">
        <w:r w:rsidR="00C8752E">
          <w:rPr>
            <w:rFonts w:ascii="Arial" w:hAnsi="Arial" w:cs="Arial"/>
            <w:i/>
            <w:iCs/>
            <w:sz w:val="20"/>
            <w:szCs w:val="20"/>
            <w:u w:val="single"/>
          </w:rPr>
          <w:t>Nicky</w:t>
        </w:r>
      </w:ins>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15A8AFDB" w14:textId="77777777" w:rsidR="0089739E" w:rsidRDefault="0089739E" w:rsidP="005E21DD">
      <w:pPr>
        <w:spacing w:after="0"/>
        <w:rPr>
          <w:rFonts w:ascii="Arial" w:hAnsi="Arial" w:cs="Arial"/>
          <w:i/>
          <w:iCs/>
          <w:sz w:val="20"/>
          <w:szCs w:val="20"/>
          <w:u w:val="single"/>
        </w:rPr>
      </w:pPr>
    </w:p>
    <w:p w14:paraId="1AA1C011" w14:textId="5672A311" w:rsidR="00A1185B" w:rsidRDefault="00A1185B" w:rsidP="00A1185B">
      <w:pPr>
        <w:tabs>
          <w:tab w:val="left" w:pos="2086"/>
        </w:tabs>
        <w:rPr>
          <w:rFonts w:ascii="Arial" w:hAnsi="Arial"/>
          <w:i/>
          <w:iCs/>
          <w:sz w:val="22"/>
          <w:szCs w:val="22"/>
          <w:u w:val="single"/>
        </w:rPr>
      </w:pPr>
      <w:proofErr w:type="spellStart"/>
      <w:r>
        <w:rPr>
          <w:rFonts w:ascii="Arial" w:hAnsi="Arial"/>
          <w:b/>
          <w:bCs/>
          <w:sz w:val="22"/>
          <w:szCs w:val="22"/>
        </w:rPr>
        <w:t>Hnub</w:t>
      </w:r>
      <w:proofErr w:type="spellEnd"/>
      <w:r>
        <w:rPr>
          <w:rFonts w:ascii="Arial" w:hAnsi="Arial"/>
          <w:b/>
          <w:bCs/>
          <w:sz w:val="22"/>
          <w:szCs w:val="22"/>
        </w:rPr>
        <w:t xml:space="preserve"> </w:t>
      </w:r>
      <w:proofErr w:type="spellStart"/>
      <w:r>
        <w:rPr>
          <w:rFonts w:ascii="Arial" w:hAnsi="Arial"/>
          <w:b/>
          <w:bCs/>
          <w:sz w:val="22"/>
          <w:szCs w:val="22"/>
        </w:rPr>
        <w:t>tim</w:t>
      </w:r>
      <w:proofErr w:type="spellEnd"/>
      <w:r>
        <w:rPr>
          <w:rFonts w:ascii="Arial" w:hAnsi="Arial"/>
          <w:b/>
          <w:bCs/>
          <w:sz w:val="22"/>
          <w:szCs w:val="22"/>
        </w:rPr>
        <w:t>:</w:t>
      </w:r>
      <w:r>
        <w:rPr>
          <w:rFonts w:ascii="Arial" w:hAnsi="Arial"/>
          <w:sz w:val="22"/>
          <w:szCs w:val="22"/>
        </w:rPr>
        <w:t xml:space="preserve"> </w:t>
      </w:r>
      <w:r w:rsidR="0089739E">
        <w:rPr>
          <w:rFonts w:ascii="Arial" w:hAnsi="Arial"/>
          <w:i/>
          <w:iCs/>
          <w:sz w:val="22"/>
          <w:szCs w:val="22"/>
          <w:u w:val="single"/>
        </w:rPr>
        <w:t>12/18/2020</w:t>
      </w:r>
    </w:p>
    <w:p w14:paraId="4A521202" w14:textId="76187608" w:rsidR="00A1185B" w:rsidRDefault="00A1185B" w:rsidP="00A1185B">
      <w:pPr>
        <w:jc w:val="both"/>
        <w:rPr>
          <w:rFonts w:ascii="Calibri" w:hAnsi="Calibri" w:cs="Calibri"/>
          <w:i/>
          <w:iCs/>
          <w:sz w:val="20"/>
          <w:szCs w:val="20"/>
        </w:rPr>
      </w:pPr>
      <w:proofErr w:type="spellStart"/>
      <w:r>
        <w:rPr>
          <w:rFonts w:ascii="Arial" w:hAnsi="Arial"/>
          <w:b/>
          <w:bCs/>
          <w:sz w:val="22"/>
          <w:szCs w:val="22"/>
        </w:rPr>
        <w:t>Khaws</w:t>
      </w:r>
      <w:proofErr w:type="spellEnd"/>
      <w:r>
        <w:rPr>
          <w:rFonts w:ascii="Arial" w:hAnsi="Arial"/>
          <w:b/>
          <w:bCs/>
          <w:sz w:val="22"/>
          <w:szCs w:val="22"/>
        </w:rPr>
        <w:t xml:space="preserve"> </w:t>
      </w:r>
      <w:proofErr w:type="spellStart"/>
      <w:r>
        <w:rPr>
          <w:rFonts w:ascii="Arial" w:hAnsi="Arial"/>
          <w:b/>
          <w:bCs/>
          <w:sz w:val="22"/>
          <w:szCs w:val="22"/>
        </w:rPr>
        <w:t>cias</w:t>
      </w:r>
      <w:proofErr w:type="spellEnd"/>
      <w:r>
        <w:rPr>
          <w:rFonts w:ascii="Arial" w:hAnsi="Arial"/>
          <w:b/>
          <w:bCs/>
          <w:sz w:val="22"/>
          <w:szCs w:val="22"/>
        </w:rPr>
        <w:t xml:space="preserve">: </w:t>
      </w:r>
      <w:proofErr w:type="spellStart"/>
      <w:r w:rsidRPr="00323A0D">
        <w:rPr>
          <w:rFonts w:ascii="Calibri" w:hAnsi="Calibri" w:cs="Calibri"/>
          <w:i/>
          <w:iCs/>
          <w:sz w:val="20"/>
          <w:szCs w:val="20"/>
        </w:rPr>
        <w:t>Lub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ntawm</w:t>
      </w:r>
      <w:proofErr w:type="spellEnd"/>
      <w:r w:rsidRPr="00323A0D">
        <w:rPr>
          <w:rFonts w:ascii="Calibri" w:hAnsi="Calibri" w:cs="Calibri"/>
          <w:i/>
          <w:iCs/>
          <w:sz w:val="20"/>
          <w:szCs w:val="20"/>
        </w:rPr>
        <w:t xml:space="preserve"> cov </w:t>
      </w:r>
      <w:proofErr w:type="spellStart"/>
      <w:r w:rsidRPr="00323A0D">
        <w:rPr>
          <w:rFonts w:ascii="Calibri" w:hAnsi="Calibri" w:cs="Calibri"/>
          <w:i/>
          <w:iCs/>
          <w:sz w:val="20"/>
          <w:szCs w:val="20"/>
        </w:rPr>
        <w:t>rooj</w:t>
      </w:r>
      <w:proofErr w:type="spellEnd"/>
      <w:r w:rsidRPr="00323A0D">
        <w:rPr>
          <w:rFonts w:ascii="Calibri" w:hAnsi="Calibri" w:cs="Calibri"/>
          <w:i/>
          <w:iCs/>
          <w:sz w:val="20"/>
          <w:szCs w:val="20"/>
        </w:rPr>
        <w:t xml:space="preserve"> sib </w:t>
      </w:r>
      <w:proofErr w:type="spellStart"/>
      <w:r w:rsidRPr="00323A0D">
        <w:rPr>
          <w:rFonts w:ascii="Calibri" w:hAnsi="Calibri" w:cs="Calibri"/>
          <w:i/>
          <w:iCs/>
          <w:sz w:val="20"/>
          <w:szCs w:val="20"/>
        </w:rPr>
        <w:t>tham</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ntxiv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nyog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rau</w:t>
      </w:r>
      <w:proofErr w:type="spellEnd"/>
      <w:ins w:id="892" w:author="Kaxiong" w:date="2021-05-17T14:08:00Z">
        <w:r w:rsidR="00001030">
          <w:rPr>
            <w:rFonts w:ascii="Calibri" w:hAnsi="Calibri" w:cs="Calibri"/>
            <w:i/>
            <w:iCs/>
            <w:sz w:val="20"/>
            <w:szCs w:val="20"/>
          </w:rPr>
          <w:t xml:space="preserve"> cov </w:t>
        </w:r>
        <w:proofErr w:type="spellStart"/>
        <w:r w:rsidR="00001030">
          <w:rPr>
            <w:rFonts w:ascii="Calibri" w:hAnsi="Calibri" w:cs="Calibri"/>
            <w:i/>
            <w:iCs/>
            <w:sz w:val="20"/>
            <w:szCs w:val="20"/>
          </w:rPr>
          <w:t>pab</w:t>
        </w:r>
        <w:proofErr w:type="spellEnd"/>
        <w:r w:rsidR="00001030">
          <w:rPr>
            <w:rFonts w:ascii="Calibri" w:hAnsi="Calibri" w:cs="Calibri"/>
            <w:i/>
            <w:iCs/>
            <w:sz w:val="20"/>
            <w:szCs w:val="20"/>
          </w:rPr>
          <w:t xml:space="preserve"> </w:t>
        </w:r>
        <w:proofErr w:type="spellStart"/>
        <w:r w:rsidR="00001030">
          <w:rPr>
            <w:rFonts w:ascii="Calibri" w:hAnsi="Calibri" w:cs="Calibri"/>
            <w:i/>
            <w:iCs/>
            <w:sz w:val="20"/>
            <w:szCs w:val="20"/>
          </w:rPr>
          <w:t>cuam</w:t>
        </w:r>
      </w:ins>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tshwj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xeeb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tshuaj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xyuas</w:t>
      </w:r>
      <w:proofErr w:type="spellEnd"/>
      <w:r w:rsidRPr="00323A0D">
        <w:rPr>
          <w:rFonts w:ascii="Calibri" w:hAnsi="Calibri" w:cs="Calibri"/>
          <w:i/>
          <w:iCs/>
          <w:sz w:val="20"/>
          <w:szCs w:val="20"/>
        </w:rPr>
        <w:t xml:space="preserve"> cov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23A0D">
        <w:rPr>
          <w:rFonts w:ascii="Calibri" w:hAnsi="Calibri" w:cs="Calibri"/>
          <w:i/>
          <w:iCs/>
          <w:sz w:val="20"/>
          <w:szCs w:val="20"/>
        </w:rPr>
        <w:t>cuam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tso</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txhawb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nqa</w:t>
      </w:r>
      <w:proofErr w:type="spellEnd"/>
      <w:r w:rsidRPr="00323A0D">
        <w:rPr>
          <w:rFonts w:ascii="Calibri" w:hAnsi="Calibri" w:cs="Calibri"/>
          <w:i/>
          <w:iCs/>
          <w:sz w:val="20"/>
          <w:szCs w:val="20"/>
        </w:rPr>
        <w:t xml:space="preserve"> tam sim no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seb</w:t>
      </w:r>
      <w:proofErr w:type="spellEnd"/>
      <w:r w:rsidRPr="00323A0D">
        <w:rPr>
          <w:rFonts w:ascii="Calibri" w:hAnsi="Calibri" w:cs="Calibri"/>
          <w:i/>
          <w:iCs/>
          <w:sz w:val="20"/>
          <w:szCs w:val="20"/>
        </w:rPr>
        <w:t xml:space="preserve"> </w:t>
      </w:r>
      <w:r w:rsidR="00867807">
        <w:rPr>
          <w:rFonts w:ascii="Calibri" w:hAnsi="Calibri" w:cs="Calibri"/>
          <w:i/>
          <w:iCs/>
          <w:sz w:val="20"/>
          <w:szCs w:val="20"/>
        </w:rPr>
        <w:t>Nicolas</w:t>
      </w:r>
      <w:r w:rsidRPr="00323A0D">
        <w:rPr>
          <w:rFonts w:ascii="Calibri" w:hAnsi="Calibri" w:cs="Calibri"/>
          <w:i/>
          <w:iCs/>
          <w:sz w:val="20"/>
          <w:szCs w:val="20"/>
        </w:rPr>
        <w:t xml:space="preserve"> </w:t>
      </w:r>
      <w:proofErr w:type="spellStart"/>
      <w:r w:rsidRPr="00323A0D">
        <w:rPr>
          <w:rFonts w:ascii="Calibri" w:hAnsi="Calibri" w:cs="Calibri"/>
          <w:i/>
          <w:iCs/>
          <w:sz w:val="20"/>
          <w:szCs w:val="20"/>
        </w:rPr>
        <w:t>puas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ua</w:t>
      </w:r>
      <w:proofErr w:type="spellEnd"/>
      <w:r w:rsidRPr="00323A0D">
        <w:rPr>
          <w:rFonts w:ascii="Calibri" w:hAnsi="Calibri" w:cs="Calibri"/>
          <w:i/>
          <w:iCs/>
          <w:sz w:val="20"/>
          <w:szCs w:val="20"/>
        </w:rPr>
        <w:t xml:space="preserve"> tau zoo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tseem</w:t>
      </w:r>
      <w:proofErr w:type="spellEnd"/>
      <w:r w:rsidRPr="00323A0D">
        <w:rPr>
          <w:rFonts w:ascii="Calibri" w:hAnsi="Calibri" w:cs="Calibri"/>
          <w:i/>
          <w:iCs/>
          <w:sz w:val="20"/>
          <w:szCs w:val="20"/>
        </w:rPr>
        <w:t xml:space="preserve"> </w:t>
      </w:r>
      <w:proofErr w:type="spellStart"/>
      <w:ins w:id="893" w:author="Kaxiong" w:date="2021-05-17T14:10:00Z">
        <w:r w:rsidR="00F60B44">
          <w:rPr>
            <w:rFonts w:ascii="Calibri" w:hAnsi="Calibri" w:cs="Calibri"/>
            <w:i/>
            <w:iCs/>
            <w:sz w:val="20"/>
            <w:szCs w:val="20"/>
          </w:rPr>
          <w:t>txuas</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ntxiv</w:t>
        </w:r>
        <w:proofErr w:type="spellEnd"/>
        <w:r w:rsidR="00F60B44">
          <w:rPr>
            <w:rFonts w:ascii="Calibri" w:hAnsi="Calibri" w:cs="Calibri"/>
            <w:i/>
            <w:iCs/>
            <w:sz w:val="20"/>
            <w:szCs w:val="20"/>
          </w:rPr>
          <w:t xml:space="preserve"> </w:t>
        </w:r>
      </w:ins>
      <w:del w:id="894" w:author="Kaxiong" w:date="2021-05-17T14:10:00Z">
        <w:r w:rsidRPr="00323A0D" w:rsidDel="00F60B44">
          <w:rPr>
            <w:rFonts w:ascii="Calibri" w:hAnsi="Calibri" w:cs="Calibri"/>
            <w:i/>
            <w:iCs/>
            <w:sz w:val="20"/>
            <w:szCs w:val="20"/>
          </w:rPr>
          <w:delText xml:space="preserve">tau </w:delText>
        </w:r>
      </w:del>
      <w:proofErr w:type="spellStart"/>
      <w:r w:rsidRPr="00323A0D">
        <w:rPr>
          <w:rFonts w:ascii="Calibri" w:hAnsi="Calibri" w:cs="Calibri"/>
          <w:i/>
          <w:iCs/>
          <w:sz w:val="20"/>
          <w:szCs w:val="20"/>
        </w:rPr>
        <w:t>txais</w:t>
      </w:r>
      <w:proofErr w:type="spellEnd"/>
      <w:r w:rsidRPr="00323A0D">
        <w:rPr>
          <w:rFonts w:ascii="Calibri" w:hAnsi="Calibri" w:cs="Calibri"/>
          <w:i/>
          <w:iCs/>
          <w:sz w:val="20"/>
          <w:szCs w:val="20"/>
        </w:rPr>
        <w:t xml:space="preserve"> cov </w:t>
      </w:r>
      <w:proofErr w:type="spellStart"/>
      <w:r w:rsidRPr="00323A0D">
        <w:rPr>
          <w:rFonts w:ascii="Calibri" w:hAnsi="Calibri" w:cs="Calibri"/>
          <w:i/>
          <w:iCs/>
          <w:sz w:val="20"/>
          <w:szCs w:val="20"/>
        </w:rPr>
        <w:t>txiaj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ntsig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Pr>
          <w:rFonts w:ascii="Calibri" w:hAnsi="Calibri" w:cs="Calibri"/>
          <w:i/>
          <w:iCs/>
          <w:sz w:val="20"/>
          <w:szCs w:val="20"/>
        </w:rPr>
        <w:t>.</w:t>
      </w:r>
    </w:p>
    <w:p w14:paraId="4989BBA8" w14:textId="3C02520E" w:rsidR="00A1185B" w:rsidRDefault="00F60B44" w:rsidP="00A1185B">
      <w:pPr>
        <w:jc w:val="both"/>
        <w:rPr>
          <w:rFonts w:ascii="Calibri" w:hAnsi="Calibri" w:cs="Calibri"/>
          <w:i/>
          <w:iCs/>
          <w:sz w:val="20"/>
          <w:szCs w:val="20"/>
        </w:rPr>
      </w:pPr>
      <w:proofErr w:type="spellStart"/>
      <w:ins w:id="895" w:author="Kaxiong" w:date="2021-05-17T14:11:00Z">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daim</w:t>
        </w:r>
        <w:proofErr w:type="spellEnd"/>
        <w:r>
          <w:rPr>
            <w:rFonts w:ascii="Calibri" w:hAnsi="Calibri" w:cs="Calibri"/>
            <w:i/>
            <w:iCs/>
            <w:sz w:val="20"/>
            <w:szCs w:val="20"/>
          </w:rPr>
          <w:t xml:space="preserve"> </w:t>
        </w:r>
        <w:proofErr w:type="spellStart"/>
        <w:r>
          <w:rPr>
            <w:rFonts w:ascii="Calibri" w:hAnsi="Calibri" w:cs="Calibri"/>
            <w:i/>
            <w:iCs/>
            <w:sz w:val="20"/>
            <w:szCs w:val="20"/>
          </w:rPr>
          <w:t>ntaw</w:t>
        </w:r>
      </w:ins>
      <w:ins w:id="896" w:author="Kaxiong" w:date="2021-05-17T14:12:00Z">
        <w:r>
          <w:rPr>
            <w:rFonts w:ascii="Calibri" w:hAnsi="Calibri" w:cs="Calibri"/>
            <w:i/>
            <w:iCs/>
            <w:sz w:val="20"/>
            <w:szCs w:val="20"/>
          </w:rPr>
          <w:t>v</w:t>
        </w:r>
        <w:proofErr w:type="spellEnd"/>
        <w:r>
          <w:rPr>
            <w:rFonts w:ascii="Calibri" w:hAnsi="Calibri" w:cs="Calibri"/>
            <w:i/>
            <w:iCs/>
            <w:sz w:val="20"/>
            <w:szCs w:val="20"/>
          </w:rPr>
          <w:t xml:space="preserve"> </w:t>
        </w:r>
        <w:proofErr w:type="spellStart"/>
        <w:r>
          <w:rPr>
            <w:rFonts w:ascii="Calibri" w:hAnsi="Calibri" w:cs="Calibri"/>
            <w:i/>
            <w:iCs/>
            <w:sz w:val="20"/>
            <w:szCs w:val="20"/>
          </w:rPr>
          <w:t>theej</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ins>
      <w:del w:id="897" w:author="Kaxiong" w:date="2021-05-17T14:12:00Z">
        <w:r w:rsidR="00A1185B" w:rsidRPr="00A13317" w:rsidDel="00F60B44">
          <w:rPr>
            <w:rFonts w:ascii="Calibri" w:hAnsi="Calibri" w:cs="Calibri"/>
            <w:i/>
            <w:iCs/>
            <w:sz w:val="20"/>
            <w:szCs w:val="20"/>
          </w:rPr>
          <w:delText>N</w:delText>
        </w:r>
      </w:del>
      <w:proofErr w:type="spellStart"/>
      <w:ins w:id="898" w:author="Kaxiong" w:date="2021-05-17T14:12:00Z">
        <w:r>
          <w:rPr>
            <w:rFonts w:ascii="Calibri" w:hAnsi="Calibri" w:cs="Calibri"/>
            <w:i/>
            <w:iCs/>
            <w:sz w:val="20"/>
            <w:szCs w:val="20"/>
          </w:rPr>
          <w:t>n</w:t>
        </w:r>
      </w:ins>
      <w:r w:rsidR="00A1185B" w:rsidRPr="00A13317">
        <w:rPr>
          <w:rFonts w:ascii="Calibri" w:hAnsi="Calibri" w:cs="Calibri"/>
          <w:i/>
          <w:iCs/>
          <w:sz w:val="20"/>
          <w:szCs w:val="20"/>
        </w:rPr>
        <w:t>iam</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txiv</w:t>
      </w:r>
      <w:proofErr w:type="spellEnd"/>
      <w:r w:rsidR="00A1185B" w:rsidRPr="00A13317">
        <w:rPr>
          <w:rFonts w:ascii="Calibri" w:hAnsi="Calibri" w:cs="Calibri"/>
          <w:i/>
          <w:iCs/>
          <w:sz w:val="20"/>
          <w:szCs w:val="20"/>
        </w:rPr>
        <w:t xml:space="preserve"> </w:t>
      </w:r>
      <w:proofErr w:type="spellStart"/>
      <w:r w:rsidR="00A1185B">
        <w:rPr>
          <w:rFonts w:ascii="Calibri" w:hAnsi="Calibri" w:cs="Calibri"/>
          <w:i/>
          <w:iCs/>
          <w:sz w:val="20"/>
          <w:szCs w:val="20"/>
        </w:rPr>
        <w:t>txoj</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cai</w:t>
      </w:r>
      <w:proofErr w:type="spellEnd"/>
      <w:ins w:id="899" w:author="Kaxiong" w:date="2021-05-17T14:12:00Z">
        <w:r>
          <w:rPr>
            <w:rFonts w:ascii="Calibri" w:hAnsi="Calibri" w:cs="Calibri"/>
            <w:i/>
            <w:iCs/>
            <w:sz w:val="20"/>
            <w:szCs w:val="20"/>
          </w:rPr>
          <w:t xml:space="preserve"> tau</w:t>
        </w:r>
      </w:ins>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raug</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muab</w:t>
      </w:r>
      <w:proofErr w:type="spellEnd"/>
      <w:r w:rsidR="00A1185B" w:rsidRPr="00A13317">
        <w:rPr>
          <w:rFonts w:ascii="Calibri" w:hAnsi="Calibri" w:cs="Calibri"/>
          <w:i/>
          <w:iCs/>
          <w:sz w:val="20"/>
          <w:szCs w:val="20"/>
        </w:rPr>
        <w:t xml:space="preserve"> </w:t>
      </w:r>
      <w:proofErr w:type="spellStart"/>
      <w:ins w:id="900" w:author="Kaxiong" w:date="2021-05-17T14:12:00Z">
        <w:r>
          <w:rPr>
            <w:rFonts w:ascii="Calibri" w:hAnsi="Calibri" w:cs="Calibri"/>
            <w:i/>
            <w:iCs/>
            <w:sz w:val="20"/>
            <w:szCs w:val="20"/>
          </w:rPr>
          <w:t>hauv</w:t>
        </w:r>
        <w:proofErr w:type="spellEnd"/>
        <w:r>
          <w:rPr>
            <w:rFonts w:ascii="Calibri" w:hAnsi="Calibri" w:cs="Calibri"/>
            <w:i/>
            <w:iCs/>
            <w:sz w:val="20"/>
            <w:szCs w:val="20"/>
          </w:rPr>
          <w:t xml:space="preserve"> </w:t>
        </w:r>
      </w:ins>
      <w:r w:rsidR="00A1185B" w:rsidRPr="00A13317">
        <w:rPr>
          <w:rFonts w:ascii="Calibri" w:hAnsi="Calibri" w:cs="Calibri"/>
          <w:i/>
          <w:iCs/>
          <w:sz w:val="20"/>
          <w:szCs w:val="20"/>
        </w:rPr>
        <w:t xml:space="preserve">email </w:t>
      </w:r>
      <w:proofErr w:type="spellStart"/>
      <w:r w:rsidR="00A1185B" w:rsidRPr="00A13317">
        <w:rPr>
          <w:rFonts w:ascii="Calibri" w:hAnsi="Calibri" w:cs="Calibri"/>
          <w:i/>
          <w:iCs/>
          <w:sz w:val="20"/>
          <w:szCs w:val="20"/>
        </w:rPr>
        <w:t>rau</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niam</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txiv</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thiab</w:t>
      </w:r>
      <w:proofErr w:type="spellEnd"/>
      <w:r w:rsidR="00A1185B" w:rsidRPr="00A13317">
        <w:rPr>
          <w:rFonts w:ascii="Calibri" w:hAnsi="Calibri" w:cs="Calibri"/>
          <w:i/>
          <w:iCs/>
          <w:sz w:val="20"/>
          <w:szCs w:val="20"/>
        </w:rPr>
        <w:t xml:space="preserve"> </w:t>
      </w:r>
      <w:del w:id="901" w:author="Kaxiong" w:date="2021-05-17T14:12:00Z">
        <w:r w:rsidR="00A1185B" w:rsidRPr="00A13317" w:rsidDel="00F60B44">
          <w:rPr>
            <w:rFonts w:ascii="Calibri" w:hAnsi="Calibri" w:cs="Calibri"/>
            <w:i/>
            <w:iCs/>
            <w:sz w:val="20"/>
            <w:szCs w:val="20"/>
          </w:rPr>
          <w:delText>niam txiv tsis kam</w:delText>
        </w:r>
      </w:del>
      <w:proofErr w:type="spellStart"/>
      <w:ins w:id="902" w:author="Kaxiong" w:date="2021-05-17T14:12:00Z">
        <w:r>
          <w:rPr>
            <w:rFonts w:ascii="Calibri" w:hAnsi="Calibri" w:cs="Calibri"/>
            <w:i/>
            <w:iCs/>
            <w:sz w:val="20"/>
            <w:szCs w:val="20"/>
          </w:rPr>
          <w:t>raug</w:t>
        </w:r>
      </w:ins>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tshuaj</w:t>
      </w:r>
      <w:proofErr w:type="spellEnd"/>
      <w:r w:rsidR="00A1185B" w:rsidRPr="00A13317">
        <w:rPr>
          <w:rFonts w:ascii="Calibri" w:hAnsi="Calibri" w:cs="Calibri"/>
          <w:i/>
          <w:iCs/>
          <w:sz w:val="20"/>
          <w:szCs w:val="20"/>
        </w:rPr>
        <w:t xml:space="preserve"> </w:t>
      </w:r>
      <w:proofErr w:type="spellStart"/>
      <w:r w:rsidR="00A1185B" w:rsidRPr="00A13317">
        <w:rPr>
          <w:rFonts w:ascii="Calibri" w:hAnsi="Calibri" w:cs="Calibri"/>
          <w:i/>
          <w:iCs/>
          <w:sz w:val="20"/>
          <w:szCs w:val="20"/>
        </w:rPr>
        <w:t>xyuas</w:t>
      </w:r>
      <w:proofErr w:type="spellEnd"/>
      <w:r w:rsidR="00A1185B">
        <w:rPr>
          <w:rFonts w:ascii="Calibri" w:hAnsi="Calibri" w:cs="Calibri"/>
          <w:i/>
          <w:iCs/>
          <w:sz w:val="20"/>
          <w:szCs w:val="20"/>
        </w:rPr>
        <w:t>.</w:t>
      </w:r>
    </w:p>
    <w:p w14:paraId="43F0E935" w14:textId="57832091" w:rsidR="00A1185B" w:rsidRDefault="00F60B44" w:rsidP="00A1185B">
      <w:pPr>
        <w:rPr>
          <w:rFonts w:ascii="Calibri" w:hAnsi="Calibri" w:cs="Calibri"/>
          <w:i/>
          <w:iCs/>
          <w:sz w:val="20"/>
          <w:szCs w:val="20"/>
        </w:rPr>
      </w:pPr>
      <w:ins w:id="903" w:author="Kaxiong" w:date="2021-05-17T14:13:00Z">
        <w:r>
          <w:rPr>
            <w:rFonts w:ascii="Calibri" w:hAnsi="Calibri" w:cs="Calibri"/>
            <w:i/>
            <w:iCs/>
            <w:sz w:val="20"/>
            <w:szCs w:val="20"/>
          </w:rPr>
          <w:t xml:space="preserve">Tau </w:t>
        </w:r>
      </w:ins>
      <w:del w:id="904" w:author="Kaxiong" w:date="2021-05-17T14:13:00Z">
        <w:r w:rsidR="00A1185B" w:rsidDel="00F60B44">
          <w:rPr>
            <w:rFonts w:ascii="Calibri" w:hAnsi="Calibri" w:cs="Calibri"/>
            <w:i/>
            <w:iCs/>
            <w:sz w:val="20"/>
            <w:szCs w:val="20"/>
          </w:rPr>
          <w:delText>M</w:delText>
        </w:r>
      </w:del>
      <w:proofErr w:type="spellStart"/>
      <w:ins w:id="905" w:author="Kaxiong" w:date="2021-05-17T14:13:00Z">
        <w:r>
          <w:rPr>
            <w:rFonts w:ascii="Calibri" w:hAnsi="Calibri" w:cs="Calibri"/>
            <w:i/>
            <w:iCs/>
            <w:sz w:val="20"/>
            <w:szCs w:val="20"/>
          </w:rPr>
          <w:t>m</w:t>
        </w:r>
      </w:ins>
      <w:r w:rsidR="00A1185B">
        <w:rPr>
          <w:rFonts w:ascii="Calibri" w:hAnsi="Calibri" w:cs="Calibri"/>
          <w:i/>
          <w:iCs/>
          <w:sz w:val="20"/>
          <w:szCs w:val="20"/>
        </w:rPr>
        <w:t>uaj</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kev</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qhi</w:t>
      </w:r>
      <w:ins w:id="906" w:author="Kaxiong" w:date="2021-05-17T14:13:00Z">
        <w:r>
          <w:rPr>
            <w:rFonts w:ascii="Calibri" w:hAnsi="Calibri" w:cs="Calibri"/>
            <w:i/>
            <w:iCs/>
            <w:sz w:val="20"/>
            <w:szCs w:val="20"/>
          </w:rPr>
          <w:t>b</w:t>
        </w:r>
      </w:ins>
      <w:proofErr w:type="spellEnd"/>
      <w:del w:id="907" w:author="Kaxiong" w:date="2021-05-17T14:14:00Z">
        <w:r w:rsidR="00A1185B" w:rsidDel="00F60B44">
          <w:rPr>
            <w:rFonts w:ascii="Calibri" w:hAnsi="Calibri" w:cs="Calibri"/>
            <w:i/>
            <w:iCs/>
            <w:sz w:val="20"/>
            <w:szCs w:val="20"/>
          </w:rPr>
          <w:delText xml:space="preserve"> </w:delText>
        </w:r>
      </w:del>
      <w:r w:rsidR="00A1185B" w:rsidRPr="002C0581">
        <w:rPr>
          <w:rFonts w:ascii="Calibri" w:hAnsi="Calibri" w:cs="Calibri"/>
          <w:i/>
          <w:iCs/>
          <w:sz w:val="20"/>
          <w:szCs w:val="20"/>
        </w:rPr>
        <w:t xml:space="preserve">. Cov </w:t>
      </w:r>
      <w:del w:id="908" w:author="Kaxiong" w:date="2021-05-16T21:50:00Z">
        <w:r w:rsidR="00A1185B" w:rsidRPr="002C0581" w:rsidDel="00A92FFF">
          <w:rPr>
            <w:rFonts w:ascii="Calibri" w:hAnsi="Calibri" w:cs="Calibri"/>
            <w:i/>
            <w:iCs/>
            <w:sz w:val="20"/>
            <w:szCs w:val="20"/>
          </w:rPr>
          <w:delText>tswv</w:delText>
        </w:r>
        <w:r w:rsidR="00A1185B" w:rsidDel="00A92FFF">
          <w:rPr>
            <w:rFonts w:ascii="Calibri" w:hAnsi="Calibri" w:cs="Calibri"/>
            <w:i/>
            <w:iCs/>
            <w:sz w:val="20"/>
            <w:szCs w:val="20"/>
          </w:rPr>
          <w:delText xml:space="preserve"> </w:delText>
        </w:r>
        <w:r w:rsidR="00A1185B" w:rsidRPr="002C0581" w:rsidDel="00A92FFF">
          <w:rPr>
            <w:rFonts w:ascii="Calibri" w:hAnsi="Calibri" w:cs="Calibri"/>
            <w:i/>
            <w:iCs/>
            <w:sz w:val="20"/>
            <w:szCs w:val="20"/>
          </w:rPr>
          <w:delText>cuab</w:delText>
        </w:r>
      </w:del>
      <w:proofErr w:type="spellStart"/>
      <w:ins w:id="909" w:author="Kaxiong" w:date="2021-05-16T21:50:00Z">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ins>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tuaj</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koom</w:t>
      </w:r>
      <w:proofErr w:type="spellEnd"/>
      <w:r w:rsidR="00A1185B" w:rsidRPr="002C0581">
        <w:rPr>
          <w:rFonts w:ascii="Calibri" w:hAnsi="Calibri" w:cs="Calibri"/>
          <w:i/>
          <w:iCs/>
          <w:sz w:val="20"/>
          <w:szCs w:val="20"/>
        </w:rPr>
        <w:t xml:space="preserve"> </w:t>
      </w:r>
      <w:proofErr w:type="spellStart"/>
      <w:r w:rsidR="00A1185B" w:rsidRPr="002C0581">
        <w:rPr>
          <w:rFonts w:ascii="Calibri" w:hAnsi="Calibri" w:cs="Calibri"/>
          <w:i/>
          <w:iCs/>
          <w:sz w:val="20"/>
          <w:szCs w:val="20"/>
        </w:rPr>
        <w:t>hauv</w:t>
      </w:r>
      <w:proofErr w:type="spellEnd"/>
      <w:r w:rsidR="00A1185B" w:rsidRPr="002C0581">
        <w:rPr>
          <w:rFonts w:ascii="Calibri" w:hAnsi="Calibri" w:cs="Calibri"/>
          <w:i/>
          <w:iCs/>
          <w:sz w:val="20"/>
          <w:szCs w:val="20"/>
        </w:rPr>
        <w:t xml:space="preserve"> Zoom: </w:t>
      </w:r>
      <w:r w:rsidR="00A1185B">
        <w:rPr>
          <w:rFonts w:ascii="Calibri" w:hAnsi="Calibri" w:cs="Calibri"/>
          <w:i/>
          <w:iCs/>
          <w:sz w:val="20"/>
          <w:szCs w:val="20"/>
        </w:rPr>
        <w:t xml:space="preserve">                                                                                                                                                </w:t>
      </w:r>
      <w:del w:id="910" w:author="Kaxiong" w:date="2021-05-17T14:13:00Z">
        <w:r w:rsidR="00A1185B" w:rsidDel="00F60B44">
          <w:rPr>
            <w:rFonts w:ascii="Calibri" w:hAnsi="Calibri" w:cs="Calibri"/>
            <w:i/>
            <w:iCs/>
            <w:sz w:val="20"/>
            <w:szCs w:val="20"/>
          </w:rPr>
          <w:delText xml:space="preserve">. </w:delText>
        </w:r>
      </w:del>
      <w:r w:rsidR="00A1185B" w:rsidRPr="002C0581">
        <w:rPr>
          <w:rFonts w:ascii="Calibri" w:hAnsi="Calibri" w:cs="Calibri"/>
          <w:i/>
          <w:iCs/>
          <w:sz w:val="20"/>
          <w:szCs w:val="20"/>
        </w:rPr>
        <w:t xml:space="preserve">Cov </w:t>
      </w:r>
      <w:proofErr w:type="spellStart"/>
      <w:r w:rsidR="00A1185B" w:rsidRPr="002C0581">
        <w:rPr>
          <w:rFonts w:ascii="Calibri" w:hAnsi="Calibri" w:cs="Calibri"/>
          <w:i/>
          <w:iCs/>
          <w:sz w:val="20"/>
          <w:szCs w:val="20"/>
        </w:rPr>
        <w:t>Kws</w:t>
      </w:r>
      <w:proofErr w:type="spellEnd"/>
      <w:r w:rsidR="00A1185B" w:rsidRPr="002C0581">
        <w:rPr>
          <w:rFonts w:ascii="Calibri" w:hAnsi="Calibri" w:cs="Calibri"/>
          <w:i/>
          <w:iCs/>
          <w:sz w:val="20"/>
          <w:szCs w:val="20"/>
        </w:rPr>
        <w:t xml:space="preserve"> </w:t>
      </w:r>
      <w:proofErr w:type="spellStart"/>
      <w:ins w:id="911" w:author="Kaxiong" w:date="2021-05-17T14:14:00Z">
        <w:r>
          <w:rPr>
            <w:rFonts w:ascii="Calibri" w:hAnsi="Calibri" w:cs="Calibri"/>
            <w:i/>
            <w:iCs/>
            <w:sz w:val="20"/>
            <w:szCs w:val="20"/>
          </w:rPr>
          <w:t>Qhia</w:t>
        </w:r>
        <w:proofErr w:type="spellEnd"/>
        <w:r>
          <w:rPr>
            <w:rFonts w:ascii="Calibri" w:hAnsi="Calibri" w:cs="Calibri"/>
            <w:i/>
            <w:iCs/>
            <w:sz w:val="20"/>
            <w:szCs w:val="20"/>
          </w:rPr>
          <w:t xml:space="preserve"> </w:t>
        </w:r>
      </w:ins>
      <w:proofErr w:type="spellStart"/>
      <w:r w:rsidR="00A1185B" w:rsidRPr="002C0581">
        <w:rPr>
          <w:rFonts w:ascii="Calibri" w:hAnsi="Calibri" w:cs="Calibri"/>
          <w:i/>
          <w:iCs/>
          <w:sz w:val="20"/>
          <w:szCs w:val="20"/>
        </w:rPr>
        <w:t>Hais</w:t>
      </w:r>
      <w:proofErr w:type="spellEnd"/>
      <w:r w:rsidR="00A1185B" w:rsidRPr="002C0581">
        <w:rPr>
          <w:rFonts w:ascii="Calibri" w:hAnsi="Calibri" w:cs="Calibri"/>
          <w:i/>
          <w:iCs/>
          <w:sz w:val="20"/>
          <w:szCs w:val="20"/>
        </w:rPr>
        <w:t xml:space="preserve"> </w:t>
      </w:r>
      <w:proofErr w:type="spellStart"/>
      <w:r w:rsidR="00A1185B" w:rsidRPr="002C0581">
        <w:rPr>
          <w:rFonts w:ascii="Calibri" w:hAnsi="Calibri" w:cs="Calibri"/>
          <w:i/>
          <w:iCs/>
          <w:sz w:val="20"/>
          <w:szCs w:val="20"/>
        </w:rPr>
        <w:t>Lus-Lus</w:t>
      </w:r>
      <w:proofErr w:type="spellEnd"/>
      <w:r w:rsidR="00A1185B" w:rsidRPr="002C0581">
        <w:rPr>
          <w:rFonts w:ascii="Calibri" w:hAnsi="Calibri" w:cs="Calibri"/>
          <w:i/>
          <w:iCs/>
          <w:sz w:val="20"/>
          <w:szCs w:val="20"/>
        </w:rPr>
        <w:t xml:space="preserve">, Abigail Clayton M.A. CCC-SLP </w:t>
      </w:r>
    </w:p>
    <w:p w14:paraId="0C2F738B" w14:textId="72B75A94" w:rsidR="00A1185B" w:rsidRDefault="00A1185B" w:rsidP="00A1185B">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r w:rsidR="00867807">
        <w:rPr>
          <w:rFonts w:ascii="Calibri" w:hAnsi="Calibri" w:cs="Calibri"/>
          <w:i/>
          <w:iCs/>
          <w:sz w:val="20"/>
          <w:szCs w:val="20"/>
        </w:rPr>
        <w:t>Mai Yang</w:t>
      </w:r>
      <w:r>
        <w:rPr>
          <w:rFonts w:ascii="Calibri" w:hAnsi="Calibri" w:cs="Calibri"/>
          <w:i/>
          <w:iCs/>
          <w:sz w:val="20"/>
          <w:szCs w:val="20"/>
        </w:rPr>
        <w:t xml:space="preserve">                                                                                                   </w:t>
      </w:r>
    </w:p>
    <w:p w14:paraId="13705472" w14:textId="7E9FA8A7" w:rsidR="00A1185B" w:rsidRDefault="00867807" w:rsidP="00A1185B">
      <w:pPr>
        <w:rPr>
          <w:rFonts w:ascii="Calibri" w:hAnsi="Calibri" w:cs="Calibri"/>
          <w:i/>
          <w:iCs/>
          <w:sz w:val="20"/>
          <w:szCs w:val="20"/>
        </w:rPr>
      </w:pPr>
      <w:r>
        <w:rPr>
          <w:rFonts w:ascii="Calibri" w:hAnsi="Calibri" w:cs="Calibri"/>
          <w:i/>
          <w:iCs/>
          <w:sz w:val="20"/>
          <w:szCs w:val="20"/>
        </w:rPr>
        <w:t xml:space="preserve">Tus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proofErr w:type="gramStart"/>
      <w:r>
        <w:rPr>
          <w:rFonts w:ascii="Calibri" w:hAnsi="Calibri" w:cs="Calibri"/>
          <w:i/>
          <w:iCs/>
          <w:sz w:val="20"/>
          <w:szCs w:val="20"/>
        </w:rPr>
        <w:t>ntawv,See</w:t>
      </w:r>
      <w:proofErr w:type="spellEnd"/>
      <w:proofErr w:type="gramEnd"/>
      <w:r>
        <w:rPr>
          <w:rFonts w:ascii="Calibri" w:hAnsi="Calibri" w:cs="Calibri"/>
          <w:i/>
          <w:iCs/>
          <w:sz w:val="20"/>
          <w:szCs w:val="20"/>
        </w:rPr>
        <w:t xml:space="preserve"> Lor</w:t>
      </w:r>
      <w:r w:rsidR="00A1185B">
        <w:rPr>
          <w:rFonts w:ascii="Calibri" w:hAnsi="Calibri" w:cs="Calibri"/>
          <w:i/>
          <w:iCs/>
          <w:sz w:val="20"/>
          <w:szCs w:val="20"/>
        </w:rPr>
        <w:t xml:space="preserve">                                                                                                                                                                                                               Tus </w:t>
      </w:r>
      <w:proofErr w:type="spellStart"/>
      <w:r w:rsidR="00A1185B" w:rsidRPr="002C0581">
        <w:rPr>
          <w:rFonts w:ascii="Calibri" w:hAnsi="Calibri" w:cs="Calibri"/>
          <w:i/>
          <w:iCs/>
          <w:sz w:val="20"/>
          <w:szCs w:val="20"/>
        </w:rPr>
        <w:t>thawj</w:t>
      </w:r>
      <w:proofErr w:type="spellEnd"/>
      <w:r w:rsidR="00A1185B" w:rsidRPr="002C0581">
        <w:rPr>
          <w:rFonts w:ascii="Calibri" w:hAnsi="Calibri" w:cs="Calibri"/>
          <w:i/>
          <w:iCs/>
          <w:sz w:val="20"/>
          <w:szCs w:val="20"/>
        </w:rPr>
        <w:t xml:space="preserve"> </w:t>
      </w:r>
      <w:del w:id="912" w:author="Kaxiong" w:date="2021-05-17T14:15:00Z">
        <w:r w:rsidR="00A1185B" w:rsidRPr="002C0581" w:rsidDel="00F60B44">
          <w:rPr>
            <w:rFonts w:ascii="Calibri" w:hAnsi="Calibri" w:cs="Calibri"/>
            <w:i/>
            <w:iCs/>
            <w:sz w:val="20"/>
            <w:szCs w:val="20"/>
          </w:rPr>
          <w:delText>coj</w:delText>
        </w:r>
      </w:del>
      <w:proofErr w:type="spellStart"/>
      <w:ins w:id="913" w:author="Kaxiong" w:date="2021-05-17T14:15:00Z">
        <w:r w:rsidR="00F60B44">
          <w:rPr>
            <w:rFonts w:ascii="Calibri" w:hAnsi="Calibri" w:cs="Calibri"/>
            <w:i/>
            <w:iCs/>
            <w:sz w:val="20"/>
            <w:szCs w:val="20"/>
          </w:rPr>
          <w:t>tswj</w:t>
        </w:r>
      </w:ins>
      <w:proofErr w:type="spellEnd"/>
      <w:r w:rsidR="00A1185B" w:rsidRPr="002C0581">
        <w:rPr>
          <w:rFonts w:ascii="Calibri" w:hAnsi="Calibri" w:cs="Calibri"/>
          <w:i/>
          <w:iCs/>
          <w:sz w:val="20"/>
          <w:szCs w:val="20"/>
        </w:rPr>
        <w:t xml:space="preserve">, </w:t>
      </w:r>
      <w:r>
        <w:rPr>
          <w:rFonts w:ascii="Calibri" w:hAnsi="Calibri" w:cs="Calibri"/>
          <w:i/>
          <w:iCs/>
          <w:sz w:val="20"/>
          <w:szCs w:val="20"/>
        </w:rPr>
        <w:t xml:space="preserve">Bao </w:t>
      </w:r>
      <w:proofErr w:type="spellStart"/>
      <w:r>
        <w:rPr>
          <w:rFonts w:ascii="Calibri" w:hAnsi="Calibri" w:cs="Calibri"/>
          <w:i/>
          <w:iCs/>
          <w:sz w:val="20"/>
          <w:szCs w:val="20"/>
        </w:rPr>
        <w:t>Moua</w:t>
      </w:r>
      <w:proofErr w:type="spellEnd"/>
      <w:r w:rsidR="00A1185B">
        <w:rPr>
          <w:rFonts w:ascii="Calibri" w:hAnsi="Calibri" w:cs="Calibri"/>
          <w:i/>
          <w:iCs/>
          <w:sz w:val="20"/>
          <w:szCs w:val="20"/>
        </w:rPr>
        <w:t xml:space="preserve">                   </w:t>
      </w:r>
    </w:p>
    <w:p w14:paraId="3E2B9566" w14:textId="77777777" w:rsidR="00A1185B" w:rsidRPr="00CD5063" w:rsidRDefault="00A1185B" w:rsidP="00A1185B">
      <w:pPr>
        <w:jc w:val="both"/>
        <w:rPr>
          <w:rFonts w:ascii="Calibri" w:hAnsi="Calibri" w:cs="Calibri"/>
          <w:i/>
          <w:iCs/>
          <w:sz w:val="20"/>
          <w:szCs w:val="20"/>
        </w:rPr>
      </w:pPr>
      <w:proofErr w:type="spellStart"/>
      <w:r w:rsidRPr="00CD5063">
        <w:rPr>
          <w:rFonts w:ascii="Calibri" w:hAnsi="Calibri" w:cs="Calibri"/>
          <w:i/>
          <w:iCs/>
          <w:sz w:val="20"/>
          <w:szCs w:val="20"/>
        </w:rPr>
        <w:t>Daim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foos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koom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nthuav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thiab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ua</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tiav</w:t>
      </w:r>
      <w:proofErr w:type="spellEnd"/>
      <w:r w:rsidRPr="00CD5063">
        <w:rPr>
          <w:rFonts w:ascii="Calibri" w:hAnsi="Calibri" w:cs="Calibri"/>
          <w:i/>
          <w:iCs/>
          <w:sz w:val="20"/>
          <w:szCs w:val="20"/>
        </w:rPr>
        <w:t>.</w:t>
      </w:r>
    </w:p>
    <w:p w14:paraId="290F2D44" w14:textId="77777777" w:rsidR="00A1185B" w:rsidRDefault="00A1185B" w:rsidP="00A1185B">
      <w:pPr>
        <w:jc w:val="both"/>
        <w:rPr>
          <w:rFonts w:ascii="Calibri" w:hAnsi="Calibri" w:cs="Calibri"/>
          <w:i/>
          <w:iCs/>
          <w:sz w:val="20"/>
          <w:szCs w:val="20"/>
        </w:rPr>
      </w:pPr>
      <w:r w:rsidRPr="00CD5063">
        <w:rPr>
          <w:rFonts w:ascii="Calibri" w:hAnsi="Calibri" w:cs="Calibri"/>
          <w:i/>
          <w:iCs/>
          <w:sz w:val="20"/>
          <w:szCs w:val="20"/>
        </w:rPr>
        <w:lastRenderedPageBreak/>
        <w:t xml:space="preserve">Cov </w:t>
      </w:r>
      <w:proofErr w:type="spellStart"/>
      <w:r w:rsidRPr="00CD5063">
        <w:rPr>
          <w:rFonts w:ascii="Calibri" w:hAnsi="Calibri" w:cs="Calibri"/>
          <w:i/>
          <w:iCs/>
          <w:sz w:val="20"/>
          <w:szCs w:val="20"/>
        </w:rPr>
        <w:t>neeg</w:t>
      </w:r>
      <w:proofErr w:type="spellEnd"/>
      <w:r w:rsidRPr="00CD5063">
        <w:rPr>
          <w:rFonts w:ascii="Calibri" w:hAnsi="Calibri" w:cs="Calibri"/>
          <w:i/>
          <w:iCs/>
          <w:sz w:val="20"/>
          <w:szCs w:val="20"/>
        </w:rPr>
        <w:t xml:space="preserve"> tau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txheeb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xyuas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qhov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lawm</w:t>
      </w:r>
      <w:proofErr w:type="spellEnd"/>
      <w:r w:rsidRPr="00CD5063">
        <w:rPr>
          <w:rFonts w:ascii="Calibri" w:hAnsi="Calibri" w:cs="Calibri"/>
          <w:i/>
          <w:iCs/>
          <w:sz w:val="20"/>
          <w:szCs w:val="20"/>
        </w:rPr>
        <w:t xml:space="preserve">. Cov </w:t>
      </w:r>
      <w:proofErr w:type="spellStart"/>
      <w:r w:rsidRPr="00CD5063">
        <w:rPr>
          <w:rFonts w:ascii="Calibri" w:hAnsi="Calibri" w:cs="Calibri"/>
          <w:i/>
          <w:iCs/>
          <w:sz w:val="20"/>
          <w:szCs w:val="20"/>
        </w:rPr>
        <w:t>ntaub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ntawv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muaj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w:t>
      </w:r>
    </w:p>
    <w:p w14:paraId="464860EB" w14:textId="53881846" w:rsidR="00A1185B" w:rsidRDefault="00A1185B" w:rsidP="00A45A46">
      <w:pPr>
        <w:jc w:val="both"/>
        <w:rPr>
          <w:rFonts w:ascii="Calibri" w:hAnsi="Calibri" w:cs="Calibri"/>
          <w:i/>
          <w:iCs/>
          <w:sz w:val="20"/>
          <w:szCs w:val="20"/>
        </w:rPr>
      </w:pPr>
      <w:proofErr w:type="spellStart"/>
      <w:r w:rsidRPr="00F64FD3">
        <w:rPr>
          <w:rFonts w:ascii="Calibri" w:hAnsi="Calibri" w:cs="Calibri"/>
          <w:i/>
          <w:iCs/>
          <w:sz w:val="20"/>
          <w:szCs w:val="20"/>
        </w:rPr>
        <w:t>Lub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zog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thiab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niam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txiv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txhawj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xeeb</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tham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txog</w:t>
      </w:r>
      <w:proofErr w:type="spellEnd"/>
      <w:r w:rsidRPr="00F64FD3">
        <w:rPr>
          <w:rFonts w:ascii="Calibri" w:hAnsi="Calibri" w:cs="Calibri"/>
          <w:i/>
          <w:iCs/>
          <w:sz w:val="20"/>
          <w:szCs w:val="20"/>
        </w:rPr>
        <w:t xml:space="preserve">. </w:t>
      </w:r>
      <w:proofErr w:type="spellStart"/>
      <w:r w:rsidR="00503F5A" w:rsidRPr="00503F5A">
        <w:rPr>
          <w:rFonts w:ascii="Calibri" w:hAnsi="Calibri" w:cs="Calibri"/>
          <w:i/>
          <w:iCs/>
          <w:sz w:val="20"/>
          <w:szCs w:val="20"/>
        </w:rPr>
        <w:t>niam</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txiv</w:t>
      </w:r>
      <w:proofErr w:type="spellEnd"/>
      <w:r w:rsidR="00503F5A" w:rsidRPr="00503F5A">
        <w:rPr>
          <w:rFonts w:ascii="Calibri" w:hAnsi="Calibri" w:cs="Calibri"/>
          <w:i/>
          <w:iCs/>
          <w:sz w:val="20"/>
          <w:szCs w:val="20"/>
        </w:rPr>
        <w:t xml:space="preserve"> tau </w:t>
      </w:r>
      <w:proofErr w:type="spellStart"/>
      <w:r w:rsidR="00503F5A" w:rsidRPr="00503F5A">
        <w:rPr>
          <w:rFonts w:ascii="Calibri" w:hAnsi="Calibri" w:cs="Calibri"/>
          <w:i/>
          <w:iCs/>
          <w:sz w:val="20"/>
          <w:szCs w:val="20"/>
        </w:rPr>
        <w:t>sau</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tseg</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tias</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lawv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muaj</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kev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txhawj</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xeeb</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txog</w:t>
      </w:r>
      <w:proofErr w:type="spellEnd"/>
      <w:r w:rsidR="00503F5A" w:rsidRPr="00503F5A">
        <w:rPr>
          <w:rFonts w:ascii="Calibri" w:hAnsi="Calibri" w:cs="Calibri"/>
          <w:i/>
          <w:iCs/>
          <w:sz w:val="20"/>
          <w:szCs w:val="20"/>
        </w:rPr>
        <w:t xml:space="preserve"> Nicky </w:t>
      </w:r>
      <w:proofErr w:type="spellStart"/>
      <w:r w:rsidR="00503F5A" w:rsidRPr="00503F5A">
        <w:rPr>
          <w:rFonts w:ascii="Calibri" w:hAnsi="Calibri" w:cs="Calibri"/>
          <w:i/>
          <w:iCs/>
          <w:sz w:val="20"/>
          <w:szCs w:val="20"/>
        </w:rPr>
        <w:t>qhov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kev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xav</w:t>
      </w:r>
      <w:proofErr w:type="spellEnd"/>
      <w:r w:rsidR="00503F5A" w:rsidRPr="00503F5A">
        <w:rPr>
          <w:rFonts w:ascii="Calibri" w:hAnsi="Calibri" w:cs="Calibri"/>
          <w:i/>
          <w:iCs/>
          <w:sz w:val="20"/>
          <w:szCs w:val="20"/>
        </w:rPr>
        <w:t xml:space="preserve"> tau</w:t>
      </w:r>
      <w:ins w:id="914" w:author="Kaxiong" w:date="2021-05-17T14:18:00Z">
        <w:r w:rsidR="00F60B44">
          <w:rPr>
            <w:rFonts w:ascii="Calibri" w:hAnsi="Calibri" w:cs="Calibri"/>
            <w:i/>
            <w:iCs/>
            <w:sz w:val="20"/>
            <w:szCs w:val="20"/>
          </w:rPr>
          <w:t xml:space="preserve"> tag </w:t>
        </w:r>
        <w:proofErr w:type="spellStart"/>
        <w:r w:rsidR="00F60B44">
          <w:rPr>
            <w:rFonts w:ascii="Calibri" w:hAnsi="Calibri" w:cs="Calibri"/>
            <w:i/>
            <w:iCs/>
            <w:sz w:val="20"/>
            <w:szCs w:val="20"/>
          </w:rPr>
          <w:t>nrho</w:t>
        </w:r>
      </w:ins>
      <w:proofErr w:type="spellEnd"/>
      <w:r w:rsidR="00503F5A" w:rsidRPr="00503F5A">
        <w:rPr>
          <w:rFonts w:ascii="Calibri" w:hAnsi="Calibri" w:cs="Calibri"/>
          <w:i/>
          <w:iCs/>
          <w:sz w:val="20"/>
          <w:szCs w:val="20"/>
        </w:rPr>
        <w:t xml:space="preserve"> los </w:t>
      </w:r>
      <w:proofErr w:type="spellStart"/>
      <w:r w:rsidR="00503F5A" w:rsidRPr="00503F5A">
        <w:rPr>
          <w:rFonts w:ascii="Calibri" w:hAnsi="Calibri" w:cs="Calibri"/>
          <w:i/>
          <w:iCs/>
          <w:sz w:val="20"/>
          <w:szCs w:val="20"/>
        </w:rPr>
        <w:t>koom</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rau</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hauv</w:t>
      </w:r>
      <w:proofErr w:type="spellEnd"/>
      <w:r w:rsidR="00503F5A" w:rsidRPr="00503F5A">
        <w:rPr>
          <w:rFonts w:ascii="Calibri" w:hAnsi="Calibri" w:cs="Calibri"/>
          <w:i/>
          <w:iCs/>
          <w:sz w:val="20"/>
          <w:szCs w:val="20"/>
        </w:rPr>
        <w:t xml:space="preserve"> </w:t>
      </w:r>
      <w:del w:id="915" w:author="Kaxiong" w:date="2021-05-17T14:17:00Z">
        <w:r w:rsidR="00503F5A" w:rsidRPr="00503F5A" w:rsidDel="00F60B44">
          <w:rPr>
            <w:rFonts w:ascii="Calibri" w:hAnsi="Calibri" w:cs="Calibri"/>
            <w:i/>
            <w:iCs/>
            <w:sz w:val="20"/>
            <w:szCs w:val="20"/>
          </w:rPr>
          <w:delText>cov</w:delText>
        </w:r>
      </w:del>
      <w:proofErr w:type="spellStart"/>
      <w:ins w:id="916" w:author="Kaxiong" w:date="2021-05-17T14:17:00Z">
        <w:r w:rsidR="00F60B44">
          <w:rPr>
            <w:rFonts w:ascii="Calibri" w:hAnsi="Calibri" w:cs="Calibri"/>
            <w:i/>
            <w:iCs/>
            <w:sz w:val="20"/>
            <w:szCs w:val="20"/>
          </w:rPr>
          <w:t>qauv</w:t>
        </w:r>
      </w:ins>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kev</w:t>
      </w:r>
      <w:proofErr w:type="spellEnd"/>
      <w:r w:rsidR="00503F5A" w:rsidRPr="00503F5A">
        <w:rPr>
          <w:rFonts w:ascii="Calibri" w:hAnsi="Calibri" w:cs="Calibri"/>
          <w:i/>
          <w:iCs/>
          <w:sz w:val="20"/>
          <w:szCs w:val="20"/>
        </w:rPr>
        <w:t xml:space="preserve"> </w:t>
      </w:r>
      <w:proofErr w:type="spellStart"/>
      <w:r w:rsidR="00503F5A" w:rsidRPr="00503F5A">
        <w:rPr>
          <w:rFonts w:ascii="Calibri" w:hAnsi="Calibri" w:cs="Calibri"/>
          <w:i/>
          <w:iCs/>
          <w:sz w:val="20"/>
          <w:szCs w:val="20"/>
        </w:rPr>
        <w:t>kawm</w:t>
      </w:r>
      <w:proofErr w:type="spellEnd"/>
      <w:r w:rsidR="00503F5A" w:rsidRPr="00503F5A">
        <w:rPr>
          <w:rFonts w:ascii="Calibri" w:hAnsi="Calibri" w:cs="Calibri"/>
          <w:i/>
          <w:iCs/>
          <w:sz w:val="20"/>
          <w:szCs w:val="20"/>
        </w:rPr>
        <w:t xml:space="preserve"> </w:t>
      </w:r>
      <w:del w:id="917" w:author="Kaxiong" w:date="2021-05-17T14:17:00Z">
        <w:r w:rsidR="00503F5A" w:rsidRPr="00503F5A" w:rsidDel="00F60B44">
          <w:rPr>
            <w:rFonts w:ascii="Calibri" w:hAnsi="Calibri" w:cs="Calibri"/>
            <w:i/>
            <w:iCs/>
            <w:sz w:val="20"/>
            <w:szCs w:val="20"/>
          </w:rPr>
          <w:delText>thoob plaws</w:delText>
        </w:r>
      </w:del>
      <w:proofErr w:type="spellStart"/>
      <w:ins w:id="918" w:author="Kaxiong" w:date="2021-05-17T14:17:00Z">
        <w:r w:rsidR="00F60B44">
          <w:rPr>
            <w:rFonts w:ascii="Calibri" w:hAnsi="Calibri" w:cs="Calibri"/>
            <w:i/>
            <w:iCs/>
            <w:sz w:val="20"/>
            <w:szCs w:val="20"/>
          </w:rPr>
          <w:t>ib</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txwm</w:t>
        </w:r>
      </w:ins>
      <w:proofErr w:type="spellEnd"/>
      <w:r w:rsidR="00503F5A">
        <w:rPr>
          <w:rFonts w:ascii="Calibri" w:hAnsi="Calibri" w:cs="Calibri"/>
          <w:i/>
          <w:iCs/>
          <w:sz w:val="20"/>
          <w:szCs w:val="20"/>
        </w:rPr>
        <w:t>.</w:t>
      </w:r>
    </w:p>
    <w:p w14:paraId="03C64969" w14:textId="3BC79055" w:rsidR="00471FD7" w:rsidRDefault="005912BE" w:rsidP="00A45A46">
      <w:pPr>
        <w:jc w:val="both"/>
        <w:rPr>
          <w:rFonts w:ascii="Calibri" w:hAnsi="Calibri" w:cs="Calibri"/>
          <w:i/>
          <w:iCs/>
          <w:sz w:val="20"/>
          <w:szCs w:val="20"/>
        </w:rPr>
      </w:pPr>
      <w:r>
        <w:rPr>
          <w:rFonts w:ascii="Calibri" w:hAnsi="Calibri" w:cs="Calibri"/>
          <w:i/>
          <w:iCs/>
          <w:sz w:val="20"/>
          <w:szCs w:val="20"/>
        </w:rPr>
        <w:t>Cov</w:t>
      </w:r>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w:t>
      </w:r>
      <w:del w:id="919" w:author="Kaxiong" w:date="2021-05-17T14:18:00Z">
        <w:r w:rsidDel="00F60B44">
          <w:rPr>
            <w:rFonts w:ascii="Calibri" w:hAnsi="Calibri" w:cs="Calibri"/>
            <w:i/>
            <w:iCs/>
            <w:sz w:val="20"/>
            <w:szCs w:val="20"/>
          </w:rPr>
          <w:delText>ntau yam</w:delText>
        </w:r>
      </w:del>
      <w:proofErr w:type="spellStart"/>
      <w:ins w:id="920" w:author="Kaxiong" w:date="2021-05-17T14:18:00Z">
        <w:r w:rsidR="00F60B44">
          <w:rPr>
            <w:rFonts w:ascii="Calibri" w:hAnsi="Calibri" w:cs="Calibri"/>
            <w:i/>
            <w:iCs/>
            <w:sz w:val="20"/>
            <w:szCs w:val="20"/>
          </w:rPr>
          <w:t>ib</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txwm</w:t>
        </w:r>
      </w:ins>
      <w:proofErr w:type="spellEnd"/>
      <w:r w:rsidR="00471FD7" w:rsidRPr="00471FD7">
        <w:rPr>
          <w:rFonts w:ascii="Calibri" w:hAnsi="Calibri" w:cs="Calibri"/>
          <w:i/>
          <w:iCs/>
          <w:sz w:val="20"/>
          <w:szCs w:val="20"/>
        </w:rPr>
        <w:t xml:space="preserve"> tau </w:t>
      </w:r>
      <w:proofErr w:type="spellStart"/>
      <w:r w:rsidR="00471FD7" w:rsidRPr="00471FD7">
        <w:rPr>
          <w:rFonts w:ascii="Calibri" w:hAnsi="Calibri" w:cs="Calibri"/>
          <w:i/>
          <w:iCs/>
          <w:sz w:val="20"/>
          <w:szCs w:val="20"/>
        </w:rPr>
        <w:t>muab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tshuaj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xyuas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rau</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hauv</w:t>
      </w:r>
      <w:proofErr w:type="spellEnd"/>
      <w:r w:rsidR="00471FD7" w:rsidRPr="00471FD7">
        <w:rPr>
          <w:rFonts w:ascii="Calibri" w:hAnsi="Calibri" w:cs="Calibri"/>
          <w:i/>
          <w:iCs/>
          <w:sz w:val="20"/>
          <w:szCs w:val="20"/>
        </w:rPr>
        <w:t xml:space="preserve"> chav </w:t>
      </w:r>
      <w:proofErr w:type="spellStart"/>
      <w:r w:rsidR="00471FD7" w:rsidRPr="00471FD7">
        <w:rPr>
          <w:rFonts w:ascii="Calibri" w:hAnsi="Calibri" w:cs="Calibri"/>
          <w:i/>
          <w:iCs/>
          <w:sz w:val="20"/>
          <w:szCs w:val="20"/>
        </w:rPr>
        <w:t>raws</w:t>
      </w:r>
      <w:proofErr w:type="spellEnd"/>
      <w:r w:rsidR="00471FD7" w:rsidRPr="00471FD7">
        <w:rPr>
          <w:rFonts w:ascii="Calibri" w:hAnsi="Calibri" w:cs="Calibri"/>
          <w:i/>
          <w:iCs/>
          <w:sz w:val="20"/>
          <w:szCs w:val="20"/>
        </w:rPr>
        <w:t xml:space="preserve"> li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del w:id="921" w:author="Kaxiong" w:date="2021-05-17T14:19:00Z">
        <w:r w:rsidR="00471FD7" w:rsidRPr="00471FD7" w:rsidDel="00F60B44">
          <w:rPr>
            <w:rFonts w:ascii="Calibri" w:hAnsi="Calibri" w:cs="Calibri"/>
            <w:i/>
            <w:iCs/>
            <w:sz w:val="20"/>
            <w:szCs w:val="20"/>
          </w:rPr>
          <w:delText>kawm</w:delText>
        </w:r>
      </w:del>
      <w:ins w:id="922" w:author="Kaxiong" w:date="2021-05-17T14:19:00Z">
        <w:r w:rsidR="00F60B44">
          <w:rPr>
            <w:rFonts w:ascii="Calibri" w:hAnsi="Calibri" w:cs="Calibri"/>
            <w:i/>
            <w:iCs/>
            <w:sz w:val="20"/>
            <w:szCs w:val="20"/>
          </w:rPr>
          <w:t xml:space="preserve">cov </w:t>
        </w:r>
        <w:proofErr w:type="spellStart"/>
        <w:r w:rsidR="00F60B44">
          <w:rPr>
            <w:rFonts w:ascii="Calibri" w:hAnsi="Calibri" w:cs="Calibri"/>
            <w:i/>
            <w:iCs/>
            <w:sz w:val="20"/>
            <w:szCs w:val="20"/>
          </w:rPr>
          <w:t>kev</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ntsuam</w:t>
        </w:r>
        <w:proofErr w:type="spellEnd"/>
        <w:r w:rsidR="00F60B44">
          <w:rPr>
            <w:rFonts w:ascii="Calibri" w:hAnsi="Calibri" w:cs="Calibri"/>
            <w:i/>
            <w:iCs/>
            <w:sz w:val="20"/>
            <w:szCs w:val="20"/>
          </w:rPr>
          <w:t xml:space="preserve"> </w:t>
        </w:r>
        <w:proofErr w:type="spellStart"/>
        <w:r w:rsidR="00F60B44">
          <w:rPr>
            <w:rFonts w:ascii="Calibri" w:hAnsi="Calibri" w:cs="Calibri"/>
            <w:i/>
            <w:iCs/>
            <w:sz w:val="20"/>
            <w:szCs w:val="20"/>
          </w:rPr>
          <w:t>xyuas</w:t>
        </w:r>
      </w:ins>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Nws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yuav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tsum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raug</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sau</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tseg</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tias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qhov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siv</w:t>
      </w:r>
      <w:proofErr w:type="spellEnd"/>
      <w:r w:rsidR="00471FD7" w:rsidRPr="00471FD7">
        <w:rPr>
          <w:rFonts w:ascii="Calibri" w:hAnsi="Calibri" w:cs="Calibri"/>
          <w:i/>
          <w:iCs/>
          <w:sz w:val="20"/>
          <w:szCs w:val="20"/>
        </w:rPr>
        <w:t xml:space="preserve"> tau </w:t>
      </w:r>
      <w:proofErr w:type="spellStart"/>
      <w:r w:rsidR="00471FD7" w:rsidRPr="00471FD7">
        <w:rPr>
          <w:rFonts w:ascii="Calibri" w:hAnsi="Calibri" w:cs="Calibri"/>
          <w:i/>
          <w:iCs/>
          <w:sz w:val="20"/>
          <w:szCs w:val="20"/>
        </w:rPr>
        <w:t>ntawm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qhov</w:t>
      </w:r>
      <w:proofErr w:type="spellEnd"/>
      <w:r w:rsidR="00471FD7" w:rsidRPr="00471FD7">
        <w:rPr>
          <w:rFonts w:ascii="Calibri" w:hAnsi="Calibri" w:cs="Calibri"/>
          <w:i/>
          <w:iCs/>
          <w:sz w:val="20"/>
          <w:szCs w:val="20"/>
        </w:rPr>
        <w:t xml:space="preserve"> no </w:t>
      </w:r>
      <w:proofErr w:type="spellStart"/>
      <w:r w:rsidR="00471FD7" w:rsidRPr="00471FD7">
        <w:rPr>
          <w:rFonts w:ascii="Calibri" w:hAnsi="Calibri" w:cs="Calibri"/>
          <w:i/>
          <w:iCs/>
          <w:sz w:val="20"/>
          <w:szCs w:val="20"/>
        </w:rPr>
        <w:t>tsis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paub</w:t>
      </w:r>
      <w:proofErr w:type="spellEnd"/>
      <w:r w:rsidR="00471FD7" w:rsidRPr="00471FD7">
        <w:rPr>
          <w:rFonts w:ascii="Calibri" w:hAnsi="Calibri" w:cs="Calibri"/>
          <w:i/>
          <w:iCs/>
          <w:sz w:val="20"/>
          <w:szCs w:val="20"/>
        </w:rPr>
        <w:t xml:space="preserve"> zoo li Nicky </w:t>
      </w:r>
      <w:proofErr w:type="spellStart"/>
      <w:ins w:id="923" w:author="Kaxiong" w:date="2021-05-17T14:20:00Z">
        <w:r w:rsidR="00F84230">
          <w:rPr>
            <w:rFonts w:ascii="Calibri" w:hAnsi="Calibri" w:cs="Calibri"/>
            <w:i/>
            <w:iCs/>
            <w:sz w:val="20"/>
            <w:szCs w:val="20"/>
          </w:rPr>
          <w:t>ua</w:t>
        </w:r>
        <w:proofErr w:type="spellEnd"/>
        <w:r w:rsidR="00F84230">
          <w:rPr>
            <w:rFonts w:ascii="Calibri" w:hAnsi="Calibri" w:cs="Calibri"/>
            <w:i/>
            <w:iCs/>
            <w:sz w:val="20"/>
            <w:szCs w:val="20"/>
          </w:rPr>
          <w:t xml:space="preserve"> </w:t>
        </w:r>
      </w:ins>
      <w:proofErr w:type="spellStart"/>
      <w:r w:rsidR="00471FD7" w:rsidRPr="00471FD7">
        <w:rPr>
          <w:rFonts w:ascii="Calibri" w:hAnsi="Calibri" w:cs="Calibri"/>
          <w:i/>
          <w:iCs/>
          <w:sz w:val="20"/>
          <w:szCs w:val="20"/>
        </w:rPr>
        <w:t>tsis</w:t>
      </w:r>
      <w:proofErr w:type="spellEnd"/>
      <w:del w:id="924" w:author="Kaxiong" w:date="2021-05-17T14:20:00Z">
        <w:r w:rsidR="00471FD7" w:rsidRPr="00471FD7" w:rsidDel="00F84230">
          <w:rPr>
            <w:rFonts w:ascii="Calibri" w:hAnsi="Calibri" w:cs="Calibri"/>
            <w:i/>
            <w:iCs/>
            <w:sz w:val="20"/>
            <w:szCs w:val="20"/>
          </w:rPr>
          <w:delText xml:space="preserve"> ua</w:delText>
        </w:r>
      </w:del>
      <w:r w:rsidR="00471FD7" w:rsidRPr="00471FD7">
        <w:rPr>
          <w:rFonts w:ascii="Calibri" w:hAnsi="Calibri" w:cs="Calibri"/>
          <w:i/>
          <w:iCs/>
          <w:sz w:val="20"/>
          <w:szCs w:val="20"/>
        </w:rPr>
        <w:t xml:space="preserve"> </w:t>
      </w:r>
      <w:r>
        <w:rPr>
          <w:rFonts w:ascii="Calibri" w:hAnsi="Calibri" w:cs="Calibri"/>
          <w:i/>
          <w:iCs/>
          <w:sz w:val="20"/>
          <w:szCs w:val="20"/>
        </w:rPr>
        <w:t xml:space="preserve">tau li </w:t>
      </w:r>
      <w:proofErr w:type="spellStart"/>
      <w:ins w:id="925" w:author="Kaxiong" w:date="2021-05-17T14:21:00Z">
        <w:r w:rsidR="00F84230">
          <w:rPr>
            <w:rFonts w:ascii="Calibri" w:hAnsi="Calibri" w:cs="Calibri"/>
            <w:i/>
            <w:iCs/>
            <w:sz w:val="20"/>
            <w:szCs w:val="20"/>
          </w:rPr>
          <w:t>hauj</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lwm</w:t>
        </w:r>
        <w:proofErr w:type="spellEnd"/>
        <w:r w:rsidR="00F84230">
          <w:rPr>
            <w:rFonts w:ascii="Calibri" w:hAnsi="Calibri" w:cs="Calibri"/>
            <w:i/>
            <w:iCs/>
            <w:sz w:val="20"/>
            <w:szCs w:val="20"/>
          </w:rPr>
          <w:t xml:space="preserve"> </w:t>
        </w:r>
      </w:ins>
      <w:proofErr w:type="spellStart"/>
      <w:r>
        <w:rPr>
          <w:rFonts w:ascii="Calibri" w:hAnsi="Calibri" w:cs="Calibri"/>
          <w:i/>
          <w:iCs/>
          <w:sz w:val="20"/>
          <w:szCs w:val="20"/>
        </w:rPr>
        <w:t>hauv</w:t>
      </w:r>
      <w:proofErr w:type="spellEnd"/>
      <w:r>
        <w:rPr>
          <w:rFonts w:ascii="Calibri" w:hAnsi="Calibri" w:cs="Calibri"/>
          <w:i/>
          <w:iCs/>
          <w:sz w:val="20"/>
          <w:szCs w:val="20"/>
        </w:rPr>
        <w:t xml:space="preserve"> chav </w:t>
      </w:r>
      <w:proofErr w:type="spellStart"/>
      <w:r>
        <w:rPr>
          <w:rFonts w:ascii="Calibri" w:hAnsi="Calibri" w:cs="Calibri"/>
          <w:i/>
          <w:iCs/>
          <w:sz w:val="20"/>
          <w:szCs w:val="20"/>
        </w:rPr>
        <w:t>kawm</w:t>
      </w:r>
      <w:del w:id="926" w:author="Kaxiong" w:date="2021-05-17T14:21:00Z">
        <w:r w:rsidR="00471FD7" w:rsidRPr="00471FD7" w:rsidDel="00F84230">
          <w:rPr>
            <w:rFonts w:ascii="Calibri" w:hAnsi="Calibri" w:cs="Calibri"/>
            <w:i/>
            <w:iCs/>
            <w:sz w:val="20"/>
            <w:szCs w:val="20"/>
          </w:rPr>
          <w:delText xml:space="preserve"> ua hauj</w:delText>
        </w:r>
        <w:r w:rsidDel="00F84230">
          <w:rPr>
            <w:rFonts w:ascii="Calibri" w:hAnsi="Calibri" w:cs="Calibri"/>
            <w:i/>
            <w:iCs/>
            <w:sz w:val="20"/>
            <w:szCs w:val="20"/>
          </w:rPr>
          <w:delText xml:space="preserve"> </w:delText>
        </w:r>
        <w:r w:rsidR="00471FD7" w:rsidRPr="00471FD7" w:rsidDel="00F84230">
          <w:rPr>
            <w:rFonts w:ascii="Calibri" w:hAnsi="Calibri" w:cs="Calibri"/>
            <w:i/>
            <w:iCs/>
            <w:sz w:val="20"/>
            <w:szCs w:val="20"/>
          </w:rPr>
          <w:delText>lwm</w:delText>
        </w:r>
      </w:del>
      <w:ins w:id="927" w:author="Kaxiong" w:date="2021-05-17T14:21:00Z">
        <w:r w:rsidR="00F84230">
          <w:rPr>
            <w:rFonts w:ascii="Calibri" w:hAnsi="Calibri" w:cs="Calibri"/>
            <w:i/>
            <w:iCs/>
            <w:sz w:val="20"/>
            <w:szCs w:val="20"/>
          </w:rPr>
          <w:t>yam</w:t>
        </w:r>
      </w:ins>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ywj</w:t>
      </w:r>
      <w:proofErr w:type="spellEnd"/>
      <w:r w:rsidR="00471FD7" w:rsidRPr="00471FD7">
        <w:rPr>
          <w:rFonts w:ascii="Calibri" w:hAnsi="Calibri" w:cs="Calibri"/>
          <w:i/>
          <w:iCs/>
          <w:sz w:val="20"/>
          <w:szCs w:val="20"/>
        </w:rPr>
        <w:t xml:space="preserve"> </w:t>
      </w:r>
      <w:proofErr w:type="spellStart"/>
      <w:r>
        <w:rPr>
          <w:rFonts w:ascii="Calibri" w:hAnsi="Calibri" w:cs="Calibri"/>
          <w:i/>
          <w:iCs/>
          <w:sz w:val="20"/>
          <w:szCs w:val="20"/>
        </w:rPr>
        <w:t>pheej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Niam</w:t>
      </w:r>
      <w:proofErr w:type="spellEnd"/>
      <w:r w:rsidR="00471FD7" w:rsidRPr="00471FD7">
        <w:rPr>
          <w:rFonts w:ascii="Calibri" w:hAnsi="Calibri" w:cs="Calibri"/>
          <w:i/>
          <w:iCs/>
          <w:sz w:val="20"/>
          <w:szCs w:val="20"/>
        </w:rPr>
        <w:t xml:space="preserve"> Lor </w:t>
      </w:r>
      <w:proofErr w:type="spellStart"/>
      <w:r w:rsidR="00471FD7" w:rsidRPr="00471FD7">
        <w:rPr>
          <w:rFonts w:ascii="Calibri" w:hAnsi="Calibri" w:cs="Calibri"/>
          <w:i/>
          <w:iCs/>
          <w:sz w:val="20"/>
          <w:szCs w:val="20"/>
        </w:rPr>
        <w:t>qhia</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tias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nws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txhawj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xeeb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txog</w:t>
      </w:r>
      <w:proofErr w:type="spellEnd"/>
      <w:r w:rsidR="00471FD7" w:rsidRPr="00471FD7">
        <w:rPr>
          <w:rFonts w:ascii="Calibri" w:hAnsi="Calibri" w:cs="Calibri"/>
          <w:i/>
          <w:iCs/>
          <w:sz w:val="20"/>
          <w:szCs w:val="20"/>
        </w:rPr>
        <w:t xml:space="preserve"> Nicky </w:t>
      </w:r>
      <w:proofErr w:type="spellStart"/>
      <w:r w:rsidR="00471FD7" w:rsidRPr="00471FD7">
        <w:rPr>
          <w:rFonts w:ascii="Calibri" w:hAnsi="Calibri" w:cs="Calibri"/>
          <w:i/>
          <w:iCs/>
          <w:sz w:val="20"/>
          <w:szCs w:val="20"/>
        </w:rPr>
        <w:t>txoj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kev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tau zoo </w:t>
      </w:r>
      <w:proofErr w:type="spellStart"/>
      <w:r w:rsidR="00471FD7" w:rsidRPr="00471FD7">
        <w:rPr>
          <w:rFonts w:ascii="Calibri" w:hAnsi="Calibri" w:cs="Calibri"/>
          <w:i/>
          <w:iCs/>
          <w:sz w:val="20"/>
          <w:szCs w:val="20"/>
        </w:rPr>
        <w:t>hauv</w:t>
      </w:r>
      <w:proofErr w:type="spellEnd"/>
      <w:r w:rsidR="00471FD7" w:rsidRPr="00471FD7">
        <w:rPr>
          <w:rFonts w:ascii="Calibri" w:hAnsi="Calibri" w:cs="Calibri"/>
          <w:i/>
          <w:iCs/>
          <w:sz w:val="20"/>
          <w:szCs w:val="20"/>
        </w:rPr>
        <w:t xml:space="preserve"> </w:t>
      </w:r>
      <w:del w:id="928" w:author="Kaxiong" w:date="2021-05-17T14:22:00Z">
        <w:r w:rsidR="00471FD7" w:rsidRPr="00471FD7" w:rsidDel="00F84230">
          <w:rPr>
            <w:rFonts w:ascii="Calibri" w:hAnsi="Calibri" w:cs="Calibri"/>
            <w:i/>
            <w:iCs/>
            <w:sz w:val="20"/>
            <w:szCs w:val="20"/>
          </w:rPr>
          <w:delText xml:space="preserve">cov </w:delText>
        </w:r>
      </w:del>
      <w:proofErr w:type="spellStart"/>
      <w:ins w:id="929" w:author="Kaxiong" w:date="2021-05-17T14:22:00Z">
        <w:r w:rsidR="00F84230">
          <w:rPr>
            <w:rFonts w:ascii="Calibri" w:hAnsi="Calibri" w:cs="Calibri"/>
            <w:i/>
            <w:iCs/>
            <w:sz w:val="20"/>
            <w:szCs w:val="20"/>
          </w:rPr>
          <w:t>qauv</w:t>
        </w:r>
        <w:proofErr w:type="spellEnd"/>
        <w:r w:rsidR="00F84230">
          <w:rPr>
            <w:rFonts w:ascii="Calibri" w:hAnsi="Calibri" w:cs="Calibri"/>
            <w:i/>
            <w:iCs/>
            <w:sz w:val="20"/>
            <w:szCs w:val="20"/>
          </w:rPr>
          <w:t xml:space="preserve"> </w:t>
        </w:r>
      </w:ins>
      <w:proofErr w:type="spellStart"/>
      <w:r w:rsidR="00471FD7" w:rsidRPr="00471FD7">
        <w:rPr>
          <w:rFonts w:ascii="Calibri" w:hAnsi="Calibri" w:cs="Calibri"/>
          <w:i/>
          <w:iCs/>
          <w:sz w:val="20"/>
          <w:szCs w:val="20"/>
        </w:rPr>
        <w:t>ntaub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ntawv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kawm</w:t>
      </w:r>
      <w:proofErr w:type="spellEnd"/>
      <w:r w:rsidR="00471FD7" w:rsidRPr="00471FD7">
        <w:rPr>
          <w:rFonts w:ascii="Calibri" w:hAnsi="Calibri" w:cs="Calibri"/>
          <w:i/>
          <w:iCs/>
          <w:sz w:val="20"/>
          <w:szCs w:val="20"/>
        </w:rPr>
        <w:t xml:space="preserve"> </w:t>
      </w:r>
      <w:del w:id="930" w:author="Kaxiong" w:date="2021-05-17T14:22:00Z">
        <w:r w:rsidR="00471FD7" w:rsidRPr="00471FD7" w:rsidDel="00F84230">
          <w:rPr>
            <w:rFonts w:ascii="Calibri" w:hAnsi="Calibri" w:cs="Calibri"/>
            <w:i/>
            <w:iCs/>
            <w:sz w:val="20"/>
            <w:szCs w:val="20"/>
          </w:rPr>
          <w:delText>thoob plaws</w:delText>
        </w:r>
      </w:del>
      <w:proofErr w:type="spellStart"/>
      <w:ins w:id="931" w:author="Kaxiong" w:date="2021-05-17T14:22:00Z">
        <w:r w:rsidR="00F84230">
          <w:rPr>
            <w:rFonts w:ascii="Calibri" w:hAnsi="Calibri" w:cs="Calibri"/>
            <w:i/>
            <w:iCs/>
            <w:sz w:val="20"/>
            <w:szCs w:val="20"/>
          </w:rPr>
          <w:t>ib</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txwm</w:t>
        </w:r>
      </w:ins>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thiab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xav</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kom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ib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tus</w:t>
      </w:r>
      <w:proofErr w:type="spellEnd"/>
      <w:r w:rsidR="00471FD7" w:rsidRPr="00471FD7">
        <w:rPr>
          <w:rFonts w:ascii="Calibri" w:hAnsi="Calibri" w:cs="Calibri"/>
          <w:i/>
          <w:iCs/>
          <w:sz w:val="20"/>
          <w:szCs w:val="20"/>
        </w:rPr>
        <w:t xml:space="preserve"> </w:t>
      </w:r>
      <w:del w:id="932" w:author="Kaxiong" w:date="2021-05-16T21:50:00Z">
        <w:r w:rsidR="00471FD7" w:rsidRPr="00471FD7" w:rsidDel="00A92FFF">
          <w:rPr>
            <w:rFonts w:ascii="Calibri" w:hAnsi="Calibri" w:cs="Calibri"/>
            <w:i/>
            <w:iCs/>
            <w:sz w:val="20"/>
            <w:szCs w:val="20"/>
          </w:rPr>
          <w:delText>tswv</w:delText>
        </w:r>
        <w:r w:rsidDel="00A92FFF">
          <w:rPr>
            <w:rFonts w:ascii="Calibri" w:hAnsi="Calibri" w:cs="Calibri"/>
            <w:i/>
            <w:iCs/>
            <w:sz w:val="20"/>
            <w:szCs w:val="20"/>
          </w:rPr>
          <w:delText xml:space="preserve"> </w:delText>
        </w:r>
        <w:r w:rsidR="00471FD7" w:rsidRPr="00471FD7" w:rsidDel="00A92FFF">
          <w:rPr>
            <w:rFonts w:ascii="Calibri" w:hAnsi="Calibri" w:cs="Calibri"/>
            <w:i/>
            <w:iCs/>
            <w:sz w:val="20"/>
            <w:szCs w:val="20"/>
          </w:rPr>
          <w:delText>cuab</w:delText>
        </w:r>
      </w:del>
      <w:proofErr w:type="spellStart"/>
      <w:ins w:id="933" w:author="Kaxiong" w:date="2021-05-16T21:50:00Z">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ins>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pab</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qhia</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tshwj</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xeeb</w:t>
      </w:r>
      <w:proofErr w:type="spellEnd"/>
      <w:r w:rsidR="00471FD7" w:rsidRPr="00471FD7">
        <w:rPr>
          <w:rFonts w:ascii="Calibri" w:hAnsi="Calibri" w:cs="Calibri"/>
          <w:i/>
          <w:iCs/>
          <w:sz w:val="20"/>
          <w:szCs w:val="20"/>
        </w:rPr>
        <w:t xml:space="preserve"> </w:t>
      </w:r>
      <w:proofErr w:type="spellStart"/>
      <w:ins w:id="934" w:author="Kaxiong" w:date="2021-05-17T14:24:00Z">
        <w:r w:rsidR="00F84230">
          <w:rPr>
            <w:rFonts w:ascii="Calibri" w:hAnsi="Calibri" w:cs="Calibri"/>
            <w:i/>
            <w:iCs/>
            <w:sz w:val="20"/>
            <w:szCs w:val="20"/>
          </w:rPr>
          <w:t>twg</w:t>
        </w:r>
        <w:proofErr w:type="spellEnd"/>
        <w:r w:rsidR="00F84230">
          <w:rPr>
            <w:rFonts w:ascii="Calibri" w:hAnsi="Calibri" w:cs="Calibri"/>
            <w:i/>
            <w:iCs/>
            <w:sz w:val="20"/>
            <w:szCs w:val="20"/>
          </w:rPr>
          <w:t xml:space="preserve"> los tau </w:t>
        </w:r>
        <w:proofErr w:type="spellStart"/>
        <w:r w:rsidR="00F84230">
          <w:rPr>
            <w:rFonts w:ascii="Calibri" w:hAnsi="Calibri" w:cs="Calibri"/>
            <w:i/>
            <w:iCs/>
            <w:sz w:val="20"/>
            <w:szCs w:val="20"/>
          </w:rPr>
          <w:t>kom</w:t>
        </w:r>
        <w:proofErr w:type="spellEnd"/>
        <w:r w:rsidR="00F84230">
          <w:rPr>
            <w:rFonts w:ascii="Calibri" w:hAnsi="Calibri" w:cs="Calibri"/>
            <w:i/>
            <w:iCs/>
            <w:sz w:val="20"/>
            <w:szCs w:val="20"/>
          </w:rPr>
          <w:t xml:space="preserve"> </w:t>
        </w:r>
      </w:ins>
      <w:r w:rsidR="00471FD7" w:rsidRPr="00471FD7">
        <w:rPr>
          <w:rFonts w:ascii="Calibri" w:hAnsi="Calibri" w:cs="Calibri"/>
          <w:i/>
          <w:iCs/>
          <w:sz w:val="20"/>
          <w:szCs w:val="20"/>
        </w:rPr>
        <w:t xml:space="preserve">los </w:t>
      </w:r>
      <w:proofErr w:type="spellStart"/>
      <w:r w:rsidR="00471FD7" w:rsidRPr="00471FD7">
        <w:rPr>
          <w:rFonts w:ascii="Calibri" w:hAnsi="Calibri" w:cs="Calibri"/>
          <w:i/>
          <w:iCs/>
          <w:sz w:val="20"/>
          <w:szCs w:val="20"/>
        </w:rPr>
        <w:t>mus</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koom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nrog</w:t>
      </w:r>
      <w:proofErr w:type="spellEnd"/>
      <w:r w:rsidR="00471FD7" w:rsidRPr="00471FD7">
        <w:rPr>
          <w:rFonts w:ascii="Calibri" w:hAnsi="Calibri" w:cs="Calibri"/>
          <w:i/>
          <w:iCs/>
          <w:sz w:val="20"/>
          <w:szCs w:val="20"/>
        </w:rPr>
        <w:t xml:space="preserve"> Nicky </w:t>
      </w:r>
      <w:proofErr w:type="spellStart"/>
      <w:ins w:id="935" w:author="Kaxiong" w:date="2021-05-17T14:24:00Z">
        <w:r w:rsidR="00F84230">
          <w:rPr>
            <w:rFonts w:ascii="Calibri" w:hAnsi="Calibri" w:cs="Calibri"/>
            <w:i/>
            <w:iCs/>
            <w:sz w:val="20"/>
            <w:szCs w:val="20"/>
          </w:rPr>
          <w:t>rooj</w:t>
        </w:r>
        <w:proofErr w:type="spellEnd"/>
        <w:r w:rsidR="00F84230">
          <w:rPr>
            <w:rFonts w:ascii="Calibri" w:hAnsi="Calibri" w:cs="Calibri"/>
            <w:i/>
            <w:iCs/>
            <w:sz w:val="20"/>
            <w:szCs w:val="20"/>
          </w:rPr>
          <w:t xml:space="preserve"> </w:t>
        </w:r>
      </w:ins>
      <w:r w:rsidR="00471FD7" w:rsidRPr="00471FD7">
        <w:rPr>
          <w:rFonts w:ascii="Calibri" w:hAnsi="Calibri" w:cs="Calibri"/>
          <w:i/>
          <w:iCs/>
          <w:sz w:val="20"/>
          <w:szCs w:val="20"/>
        </w:rPr>
        <w:t>sab</w:t>
      </w:r>
      <w:r>
        <w:rPr>
          <w:rFonts w:ascii="Calibri" w:hAnsi="Calibri" w:cs="Calibri"/>
          <w:i/>
          <w:iCs/>
          <w:sz w:val="20"/>
          <w:szCs w:val="20"/>
        </w:rPr>
        <w:t xml:space="preserve"> </w:t>
      </w:r>
      <w:proofErr w:type="spellStart"/>
      <w:r w:rsidR="00471FD7" w:rsidRPr="00471FD7">
        <w:rPr>
          <w:rFonts w:ascii="Calibri" w:hAnsi="Calibri" w:cs="Calibri"/>
          <w:i/>
          <w:iCs/>
          <w:sz w:val="20"/>
          <w:szCs w:val="20"/>
        </w:rPr>
        <w:t>laj</w:t>
      </w:r>
      <w:proofErr w:type="spellEnd"/>
      <w:r w:rsidR="002155CB">
        <w:rPr>
          <w:rFonts w:ascii="Calibri" w:hAnsi="Calibri" w:cs="Calibri"/>
          <w:i/>
          <w:iCs/>
          <w:sz w:val="20"/>
          <w:szCs w:val="20"/>
        </w:rPr>
        <w:t xml:space="preserve"> </w:t>
      </w:r>
      <w:proofErr w:type="spellStart"/>
      <w:r w:rsidR="002155CB">
        <w:rPr>
          <w:rFonts w:ascii="Calibri" w:hAnsi="Calibri" w:cs="Calibri"/>
          <w:i/>
          <w:iCs/>
          <w:sz w:val="20"/>
          <w:szCs w:val="20"/>
        </w:rPr>
        <w:t>nrog</w:t>
      </w:r>
      <w:proofErr w:type="spellEnd"/>
      <w:r w:rsidR="00471FD7" w:rsidRPr="00471FD7">
        <w:rPr>
          <w:rFonts w:ascii="Calibri" w:hAnsi="Calibri" w:cs="Calibri"/>
          <w:i/>
          <w:iCs/>
          <w:sz w:val="20"/>
          <w:szCs w:val="20"/>
        </w:rPr>
        <w:t xml:space="preserve"> SST </w:t>
      </w:r>
      <w:proofErr w:type="spellStart"/>
      <w:r w:rsidR="00471FD7" w:rsidRPr="00471FD7">
        <w:rPr>
          <w:rFonts w:ascii="Calibri" w:hAnsi="Calibri" w:cs="Calibri"/>
          <w:i/>
          <w:iCs/>
          <w:sz w:val="20"/>
          <w:szCs w:val="20"/>
        </w:rPr>
        <w:t>lwm</w:t>
      </w:r>
      <w:proofErr w:type="spellEnd"/>
      <w:r w:rsidR="00471FD7" w:rsidRPr="00471FD7">
        <w:rPr>
          <w:rFonts w:ascii="Calibri" w:hAnsi="Calibri" w:cs="Calibri"/>
          <w:i/>
          <w:iCs/>
          <w:sz w:val="20"/>
          <w:szCs w:val="20"/>
        </w:rPr>
        <w:t xml:space="preserve"> </w:t>
      </w:r>
      <w:proofErr w:type="spellStart"/>
      <w:r w:rsidR="00471FD7" w:rsidRPr="00471FD7">
        <w:rPr>
          <w:rFonts w:ascii="Calibri" w:hAnsi="Calibri" w:cs="Calibri"/>
          <w:i/>
          <w:iCs/>
          <w:sz w:val="20"/>
          <w:szCs w:val="20"/>
        </w:rPr>
        <w:t>zaus</w:t>
      </w:r>
      <w:proofErr w:type="spellEnd"/>
      <w:r w:rsidR="00225259">
        <w:rPr>
          <w:rFonts w:ascii="Calibri" w:hAnsi="Calibri" w:cs="Calibri"/>
          <w:i/>
          <w:iCs/>
          <w:sz w:val="20"/>
          <w:szCs w:val="20"/>
        </w:rPr>
        <w:t>.</w:t>
      </w:r>
    </w:p>
    <w:p w14:paraId="61BB01B1" w14:textId="7659A072" w:rsidR="00A1185B" w:rsidRDefault="00A1185B" w:rsidP="00A45A46">
      <w:pPr>
        <w:jc w:val="both"/>
        <w:rPr>
          <w:rFonts w:ascii="Calibri" w:hAnsi="Calibri" w:cs="Calibri"/>
          <w:i/>
          <w:iCs/>
          <w:sz w:val="20"/>
          <w:szCs w:val="20"/>
        </w:rPr>
      </w:pPr>
      <w:r w:rsidRPr="00133FE9">
        <w:rPr>
          <w:rFonts w:ascii="Calibri" w:hAnsi="Calibri" w:cs="Calibri"/>
          <w:i/>
          <w:iCs/>
          <w:sz w:val="20"/>
          <w:szCs w:val="20"/>
        </w:rPr>
        <w:t xml:space="preserve">Tus </w:t>
      </w:r>
      <w:proofErr w:type="spellStart"/>
      <w:r w:rsidRPr="00133FE9">
        <w:rPr>
          <w:rFonts w:ascii="Calibri" w:hAnsi="Calibri" w:cs="Calibri"/>
          <w:i/>
          <w:iCs/>
          <w:sz w:val="20"/>
          <w:szCs w:val="20"/>
        </w:rPr>
        <w:t>kws</w:t>
      </w:r>
      <w:proofErr w:type="spellEnd"/>
      <w:ins w:id="936" w:author="Kaxiong" w:date="2021-05-17T14:25:00Z">
        <w:r w:rsidR="00F84230">
          <w:rPr>
            <w:rFonts w:ascii="Calibri" w:hAnsi="Calibri" w:cs="Calibri"/>
            <w:i/>
            <w:iCs/>
            <w:sz w:val="20"/>
            <w:szCs w:val="20"/>
          </w:rPr>
          <w:t xml:space="preserve"> </w:t>
        </w:r>
        <w:proofErr w:type="spellStart"/>
        <w:r w:rsidR="00F84230">
          <w:rPr>
            <w:rFonts w:ascii="Calibri" w:hAnsi="Calibri" w:cs="Calibri"/>
            <w:i/>
            <w:iCs/>
            <w:sz w:val="20"/>
            <w:szCs w:val="20"/>
          </w:rPr>
          <w:t>qhia</w:t>
        </w:r>
      </w:ins>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hais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lus-piav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txog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cov </w:t>
      </w:r>
      <w:proofErr w:type="spellStart"/>
      <w:r w:rsidRPr="00133FE9">
        <w:rPr>
          <w:rFonts w:ascii="Calibri" w:hAnsi="Calibri" w:cs="Calibri"/>
          <w:i/>
          <w:iCs/>
          <w:sz w:val="20"/>
          <w:szCs w:val="20"/>
        </w:rPr>
        <w:t>theem</w:t>
      </w:r>
      <w:proofErr w:type="spellEnd"/>
      <w:r w:rsidRPr="00133FE9">
        <w:rPr>
          <w:rFonts w:ascii="Calibri" w:hAnsi="Calibri" w:cs="Calibri"/>
          <w:i/>
          <w:iCs/>
          <w:sz w:val="20"/>
          <w:szCs w:val="20"/>
        </w:rPr>
        <w:t xml:space="preserve"> tam sim no </w:t>
      </w:r>
      <w:proofErr w:type="spellStart"/>
      <w:r w:rsidRPr="00133FE9">
        <w:rPr>
          <w:rFonts w:ascii="Calibri" w:hAnsi="Calibri" w:cs="Calibri"/>
          <w:i/>
          <w:iCs/>
          <w:sz w:val="20"/>
          <w:szCs w:val="20"/>
        </w:rPr>
        <w:t>thiab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qhia</w:t>
      </w:r>
      <w:proofErr w:type="spellEnd"/>
      <w:r w:rsidRPr="00133FE9">
        <w:rPr>
          <w:rFonts w:ascii="Calibri" w:hAnsi="Calibri" w:cs="Calibri"/>
          <w:i/>
          <w:iCs/>
          <w:sz w:val="20"/>
          <w:szCs w:val="20"/>
        </w:rPr>
        <w:t xml:space="preserve"> cov </w:t>
      </w:r>
      <w:proofErr w:type="spellStart"/>
      <w:r w:rsidRPr="00133FE9">
        <w:rPr>
          <w:rFonts w:ascii="Calibri" w:hAnsi="Calibri" w:cs="Calibri"/>
          <w:i/>
          <w:iCs/>
          <w:sz w:val="20"/>
          <w:szCs w:val="20"/>
        </w:rPr>
        <w:t>txiaj</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ntsig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del w:id="937" w:author="Kaxiong" w:date="2021-05-17T14:25:00Z">
        <w:r w:rsidRPr="00133FE9" w:rsidDel="00F84230">
          <w:rPr>
            <w:rFonts w:ascii="Calibri" w:hAnsi="Calibri" w:cs="Calibri"/>
            <w:i/>
            <w:iCs/>
            <w:sz w:val="20"/>
            <w:szCs w:val="20"/>
          </w:rPr>
          <w:delText>qhov</w:delText>
        </w:r>
      </w:del>
      <w:ins w:id="938" w:author="Kaxiong" w:date="2021-05-17T14:25:00Z">
        <w:r w:rsidR="00F84230">
          <w:rPr>
            <w:rFonts w:ascii="Calibri" w:hAnsi="Calibri" w:cs="Calibri"/>
            <w:i/>
            <w:iCs/>
            <w:sz w:val="20"/>
            <w:szCs w:val="20"/>
          </w:rPr>
          <w:t>cov</w:t>
        </w:r>
      </w:ins>
      <w:r w:rsidRPr="00133FE9">
        <w:rPr>
          <w:rFonts w:ascii="Calibri" w:hAnsi="Calibri" w:cs="Calibri"/>
          <w:i/>
          <w:iCs/>
          <w:sz w:val="20"/>
          <w:szCs w:val="20"/>
        </w:rPr>
        <w:t xml:space="preserve"> </w:t>
      </w:r>
      <w:proofErr w:type="spellStart"/>
      <w:r w:rsidRPr="00133FE9">
        <w:rPr>
          <w:rFonts w:ascii="Calibri" w:hAnsi="Calibri" w:cs="Calibri"/>
          <w:i/>
          <w:iCs/>
          <w:sz w:val="20"/>
          <w:szCs w:val="20"/>
        </w:rPr>
        <w:t>kev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ntsua</w:t>
      </w:r>
      <w:del w:id="939" w:author="Kaxiong" w:date="2021-05-17T14:25:00Z">
        <w:r w:rsidRPr="00133FE9" w:rsidDel="00F84230">
          <w:rPr>
            <w:rFonts w:ascii="Calibri" w:hAnsi="Calibri" w:cs="Calibri"/>
            <w:i/>
            <w:iCs/>
            <w:sz w:val="20"/>
            <w:szCs w:val="20"/>
          </w:rPr>
          <w:delText>s</w:delText>
        </w:r>
      </w:del>
      <w:ins w:id="940" w:author="Kaxiong" w:date="2021-05-17T14:25:00Z">
        <w:r w:rsidR="00F84230">
          <w:rPr>
            <w:rFonts w:ascii="Calibri" w:hAnsi="Calibri" w:cs="Calibri"/>
            <w:i/>
            <w:iCs/>
            <w:sz w:val="20"/>
            <w:szCs w:val="20"/>
          </w:rPr>
          <w:t>m</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xyuas</w:t>
        </w:r>
      </w:ins>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saib</w:t>
      </w:r>
      <w:proofErr w:type="spellEnd"/>
      <w:r w:rsidRPr="00133FE9">
        <w:rPr>
          <w:rFonts w:ascii="Calibri" w:hAnsi="Calibri" w:cs="Calibri"/>
          <w:i/>
          <w:iCs/>
          <w:sz w:val="20"/>
          <w:szCs w:val="20"/>
        </w:rPr>
        <w:t xml:space="preserve"> </w:t>
      </w:r>
      <w:proofErr w:type="spellStart"/>
      <w:ins w:id="941" w:author="Kaxiong" w:date="2021-05-17T14:26:00Z">
        <w:r w:rsidR="00F84230">
          <w:rPr>
            <w:rFonts w:ascii="Calibri" w:hAnsi="Calibri" w:cs="Calibri"/>
            <w:i/>
            <w:iCs/>
            <w:sz w:val="20"/>
            <w:szCs w:val="20"/>
          </w:rPr>
          <w:t>nploog</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ntawv</w:t>
        </w:r>
        <w:proofErr w:type="spellEnd"/>
        <w:r w:rsidR="00F84230">
          <w:rPr>
            <w:rFonts w:ascii="Calibri" w:hAnsi="Calibri" w:cs="Calibri"/>
            <w:i/>
            <w:iCs/>
            <w:sz w:val="20"/>
            <w:szCs w:val="20"/>
          </w:rPr>
          <w:t xml:space="preserve"> </w:t>
        </w:r>
      </w:ins>
      <w:r w:rsidRPr="00133FE9">
        <w:rPr>
          <w:rFonts w:ascii="Calibri" w:hAnsi="Calibri" w:cs="Calibri"/>
          <w:i/>
          <w:iCs/>
          <w:sz w:val="20"/>
          <w:szCs w:val="20"/>
        </w:rPr>
        <w:t xml:space="preserve">cov </w:t>
      </w:r>
      <w:del w:id="942" w:author="Kaxiong" w:date="2021-05-17T14:26:00Z">
        <w:r w:rsidRPr="00133FE9" w:rsidDel="00F84230">
          <w:rPr>
            <w:rFonts w:ascii="Calibri" w:hAnsi="Calibri" w:cs="Calibri"/>
            <w:i/>
            <w:iCs/>
            <w:sz w:val="20"/>
            <w:szCs w:val="20"/>
          </w:rPr>
          <w:delText>nplooj ntawv</w:delText>
        </w:r>
      </w:del>
      <w:proofErr w:type="spellStart"/>
      <w:ins w:id="943" w:author="Kaxiong" w:date="2021-05-17T14:26:00Z">
        <w:r w:rsidR="00F84230">
          <w:rPr>
            <w:rFonts w:ascii="Calibri" w:hAnsi="Calibri" w:cs="Calibri"/>
            <w:i/>
            <w:iCs/>
            <w:sz w:val="20"/>
            <w:szCs w:val="20"/>
          </w:rPr>
          <w:t>theem</w:t>
        </w:r>
      </w:ins>
      <w:proofErr w:type="spellEnd"/>
      <w:r w:rsidRPr="00133FE9">
        <w:rPr>
          <w:rFonts w:ascii="Calibri" w:hAnsi="Calibri" w:cs="Calibri"/>
          <w:i/>
          <w:iCs/>
          <w:sz w:val="20"/>
          <w:szCs w:val="20"/>
        </w:rPr>
        <w:t xml:space="preserve"> tam sim no).</w:t>
      </w:r>
    </w:p>
    <w:p w14:paraId="5E3CD9D6" w14:textId="355EA232" w:rsidR="00A1185B" w:rsidRDefault="00A1185B" w:rsidP="00A45A46">
      <w:pPr>
        <w:jc w:val="both"/>
        <w:rPr>
          <w:rFonts w:ascii="Calibri" w:hAnsi="Calibri" w:cs="Calibri"/>
          <w:i/>
          <w:iCs/>
          <w:sz w:val="20"/>
          <w:szCs w:val="20"/>
        </w:rPr>
      </w:pPr>
      <w:del w:id="944" w:author="Kaxiong" w:date="2021-05-17T14:27:00Z">
        <w:r w:rsidRPr="00507AC7" w:rsidDel="00F84230">
          <w:rPr>
            <w:rFonts w:ascii="Calibri" w:hAnsi="Calibri" w:cs="Calibri"/>
            <w:i/>
            <w:iCs/>
            <w:sz w:val="20"/>
            <w:szCs w:val="20"/>
          </w:rPr>
          <w:delText>raws li t</w:delText>
        </w:r>
        <w:r w:rsidDel="00F84230">
          <w:rPr>
            <w:rFonts w:ascii="Calibri" w:hAnsi="Calibri" w:cs="Calibri"/>
            <w:i/>
            <w:iCs/>
            <w:sz w:val="20"/>
            <w:szCs w:val="20"/>
          </w:rPr>
          <w:delText xml:space="preserve">us </w:delText>
        </w:r>
      </w:del>
      <w:proofErr w:type="spellStart"/>
      <w:r w:rsidR="00903415" w:rsidRPr="00507AC7">
        <w:rPr>
          <w:rFonts w:ascii="Calibri" w:hAnsi="Calibri" w:cs="Calibri"/>
          <w:i/>
          <w:iCs/>
          <w:sz w:val="20"/>
          <w:szCs w:val="20"/>
        </w:rPr>
        <w:t>Pab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pawg</w:t>
      </w:r>
      <w:proofErr w:type="spellEnd"/>
      <w:r w:rsidR="00903415" w:rsidRPr="00507AC7">
        <w:rPr>
          <w:rFonts w:ascii="Calibri" w:hAnsi="Calibri" w:cs="Calibri"/>
          <w:i/>
          <w:iCs/>
          <w:sz w:val="20"/>
          <w:szCs w:val="20"/>
        </w:rPr>
        <w:t xml:space="preserve"> tau </w:t>
      </w:r>
      <w:del w:id="945" w:author="Kaxiong" w:date="2021-05-17T14:27:00Z">
        <w:r w:rsidR="00903415" w:rsidRPr="00507AC7" w:rsidDel="00F84230">
          <w:rPr>
            <w:rFonts w:ascii="Calibri" w:hAnsi="Calibri" w:cs="Calibri"/>
            <w:i/>
            <w:iCs/>
            <w:sz w:val="20"/>
            <w:szCs w:val="20"/>
          </w:rPr>
          <w:delText>saib</w:delText>
        </w:r>
      </w:del>
      <w:proofErr w:type="spellStart"/>
      <w:ins w:id="946" w:author="Kaxiong" w:date="2021-05-17T14:27:00Z">
        <w:r w:rsidR="00F84230">
          <w:rPr>
            <w:rFonts w:ascii="Calibri" w:hAnsi="Calibri" w:cs="Calibri"/>
            <w:i/>
            <w:iCs/>
            <w:sz w:val="20"/>
            <w:szCs w:val="20"/>
          </w:rPr>
          <w:t>tshuaj</w:t>
        </w:r>
      </w:ins>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xyuas</w:t>
      </w:r>
      <w:proofErr w:type="spellEnd"/>
      <w:r w:rsidR="00903415" w:rsidRPr="00507AC7">
        <w:rPr>
          <w:rFonts w:ascii="Calibri" w:hAnsi="Calibri" w:cs="Calibri"/>
          <w:i/>
          <w:iCs/>
          <w:sz w:val="20"/>
          <w:szCs w:val="20"/>
        </w:rPr>
        <w:t xml:space="preserve"> cov </w:t>
      </w:r>
      <w:proofErr w:type="spellStart"/>
      <w:r w:rsidR="00903415" w:rsidRPr="00507AC7">
        <w:rPr>
          <w:rFonts w:ascii="Calibri" w:hAnsi="Calibri" w:cs="Calibri"/>
          <w:i/>
          <w:iCs/>
          <w:sz w:val="20"/>
          <w:szCs w:val="20"/>
        </w:rPr>
        <w:t>ntaub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ntawv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hauv</w:t>
      </w:r>
      <w:proofErr w:type="spellEnd"/>
      <w:r w:rsidR="00903415" w:rsidRPr="00507AC7">
        <w:rPr>
          <w:rFonts w:ascii="Calibri" w:hAnsi="Calibri" w:cs="Calibri"/>
          <w:i/>
          <w:iCs/>
          <w:sz w:val="20"/>
          <w:szCs w:val="20"/>
        </w:rPr>
        <w:t xml:space="preserve"> chav </w:t>
      </w:r>
      <w:proofErr w:type="spellStart"/>
      <w:r w:rsidR="00903415" w:rsidRPr="00507AC7">
        <w:rPr>
          <w:rFonts w:ascii="Calibri" w:hAnsi="Calibri" w:cs="Calibri"/>
          <w:i/>
          <w:iCs/>
          <w:sz w:val="20"/>
          <w:szCs w:val="20"/>
        </w:rPr>
        <w:t>kawm</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thiab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kev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ntsuam</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xyuas</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thiab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txiav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txim</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siab</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tias</w:t>
      </w:r>
      <w:proofErr w:type="spellEnd"/>
      <w:r w:rsidR="00903415" w:rsidRPr="00507AC7">
        <w:rPr>
          <w:rFonts w:ascii="Calibri" w:hAnsi="Calibri" w:cs="Calibri"/>
          <w:i/>
          <w:iCs/>
          <w:sz w:val="20"/>
          <w:szCs w:val="20"/>
        </w:rPr>
        <w:t xml:space="preserve"> </w:t>
      </w:r>
      <w:r w:rsidR="00903415">
        <w:rPr>
          <w:rFonts w:ascii="Calibri" w:hAnsi="Calibri" w:cs="Calibri"/>
          <w:i/>
          <w:iCs/>
          <w:sz w:val="20"/>
          <w:szCs w:val="20"/>
        </w:rPr>
        <w:t>Nicky</w:t>
      </w:r>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ua</w:t>
      </w:r>
      <w:proofErr w:type="spellEnd"/>
      <w:r w:rsidR="00903415" w:rsidRPr="00507AC7">
        <w:rPr>
          <w:rFonts w:ascii="Calibri" w:hAnsi="Calibri" w:cs="Calibri"/>
          <w:i/>
          <w:iCs/>
          <w:sz w:val="20"/>
          <w:szCs w:val="20"/>
        </w:rPr>
        <w:t xml:space="preserve"> tau </w:t>
      </w:r>
      <w:proofErr w:type="spellStart"/>
      <w:r w:rsidR="00903415" w:rsidRPr="00507AC7">
        <w:rPr>
          <w:rFonts w:ascii="Calibri" w:hAnsi="Calibri" w:cs="Calibri"/>
          <w:i/>
          <w:iCs/>
          <w:sz w:val="20"/>
          <w:szCs w:val="20"/>
        </w:rPr>
        <w:t>raws</w:t>
      </w:r>
      <w:proofErr w:type="spellEnd"/>
      <w:r w:rsidR="00903415" w:rsidRPr="00507AC7">
        <w:rPr>
          <w:rFonts w:ascii="Calibri" w:hAnsi="Calibri" w:cs="Calibri"/>
          <w:i/>
          <w:iCs/>
          <w:sz w:val="20"/>
          <w:szCs w:val="20"/>
        </w:rPr>
        <w:t xml:space="preserve"> cov </w:t>
      </w:r>
      <w:proofErr w:type="spellStart"/>
      <w:r w:rsidR="00903415" w:rsidRPr="00507AC7">
        <w:rPr>
          <w:rFonts w:ascii="Calibri" w:hAnsi="Calibri" w:cs="Calibri"/>
          <w:i/>
          <w:iCs/>
          <w:sz w:val="20"/>
          <w:szCs w:val="20"/>
        </w:rPr>
        <w:t>qauv</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rau</w:t>
      </w:r>
      <w:proofErr w:type="spellEnd"/>
      <w:ins w:id="947" w:author="Kaxiong" w:date="2021-05-17T14:29:00Z">
        <w:r w:rsidR="00F84230">
          <w:rPr>
            <w:rFonts w:ascii="Calibri" w:hAnsi="Calibri" w:cs="Calibri"/>
            <w:i/>
            <w:iCs/>
            <w:sz w:val="20"/>
            <w:szCs w:val="20"/>
          </w:rPr>
          <w:t xml:space="preserve"> cov</w:t>
        </w:r>
      </w:ins>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kev</w:t>
      </w:r>
      <w:proofErr w:type="spellEnd"/>
      <w:r w:rsidR="00903415" w:rsidRPr="00507AC7">
        <w:rPr>
          <w:rFonts w:ascii="Calibri" w:hAnsi="Calibri" w:cs="Calibri"/>
          <w:i/>
          <w:iCs/>
          <w:sz w:val="20"/>
          <w:szCs w:val="20"/>
        </w:rPr>
        <w:t xml:space="preserve"> </w:t>
      </w:r>
      <w:proofErr w:type="spellStart"/>
      <w:ins w:id="948" w:author="Kaxiong" w:date="2021-05-17T14:29:00Z">
        <w:r w:rsidR="00F84230">
          <w:rPr>
            <w:rFonts w:ascii="Calibri" w:hAnsi="Calibri" w:cs="Calibri"/>
            <w:i/>
            <w:iCs/>
            <w:sz w:val="20"/>
            <w:szCs w:val="20"/>
          </w:rPr>
          <w:t>pab</w:t>
        </w:r>
        <w:proofErr w:type="spellEnd"/>
        <w:r w:rsidR="00F84230">
          <w:rPr>
            <w:rFonts w:ascii="Calibri" w:hAnsi="Calibri" w:cs="Calibri"/>
            <w:i/>
            <w:iCs/>
            <w:sz w:val="20"/>
            <w:szCs w:val="20"/>
          </w:rPr>
          <w:t xml:space="preserve"> </w:t>
        </w:r>
        <w:proofErr w:type="spellStart"/>
        <w:r w:rsidR="00F84230">
          <w:rPr>
            <w:rFonts w:ascii="Calibri" w:hAnsi="Calibri" w:cs="Calibri"/>
            <w:i/>
            <w:iCs/>
            <w:sz w:val="20"/>
            <w:szCs w:val="20"/>
          </w:rPr>
          <w:t>cuam</w:t>
        </w:r>
        <w:proofErr w:type="spellEnd"/>
        <w:r w:rsidR="00F84230">
          <w:rPr>
            <w:rFonts w:ascii="Calibri" w:hAnsi="Calibri" w:cs="Calibri"/>
            <w:i/>
            <w:iCs/>
            <w:sz w:val="20"/>
            <w:szCs w:val="20"/>
          </w:rPr>
          <w:t xml:space="preserve"> </w:t>
        </w:r>
      </w:ins>
      <w:del w:id="949" w:author="Kaxiong" w:date="2021-05-17T14:29:00Z">
        <w:r w:rsidR="00903415" w:rsidRPr="00507AC7" w:rsidDel="00F84230">
          <w:rPr>
            <w:rFonts w:ascii="Calibri" w:hAnsi="Calibri" w:cs="Calibri"/>
            <w:i/>
            <w:iCs/>
            <w:sz w:val="20"/>
            <w:szCs w:val="20"/>
          </w:rPr>
          <w:delText xml:space="preserve">kawm </w:delText>
        </w:r>
      </w:del>
      <w:proofErr w:type="spellStart"/>
      <w:r w:rsidR="00903415" w:rsidRPr="00507AC7">
        <w:rPr>
          <w:rFonts w:ascii="Calibri" w:hAnsi="Calibri" w:cs="Calibri"/>
          <w:i/>
          <w:iCs/>
          <w:sz w:val="20"/>
          <w:szCs w:val="20"/>
        </w:rPr>
        <w:t>tshwj</w:t>
      </w:r>
      <w:proofErr w:type="spellEnd"/>
      <w:r w:rsidR="00903415" w:rsidRPr="00507AC7">
        <w:rPr>
          <w:rFonts w:ascii="Calibri" w:hAnsi="Calibri" w:cs="Calibri"/>
          <w:i/>
          <w:iCs/>
          <w:sz w:val="20"/>
          <w:szCs w:val="20"/>
        </w:rPr>
        <w:t xml:space="preserve"> </w:t>
      </w:r>
      <w:proofErr w:type="spellStart"/>
      <w:r w:rsidR="00903415" w:rsidRPr="00507AC7">
        <w:rPr>
          <w:rFonts w:ascii="Calibri" w:hAnsi="Calibri" w:cs="Calibri"/>
          <w:i/>
          <w:iCs/>
          <w:sz w:val="20"/>
          <w:szCs w:val="20"/>
        </w:rPr>
        <w:t>xeeb</w:t>
      </w:r>
      <w:proofErr w:type="spellEnd"/>
      <w:r w:rsidR="00903415" w:rsidRPr="00507AC7">
        <w:rPr>
          <w:rFonts w:ascii="Calibri" w:hAnsi="Calibri" w:cs="Calibri"/>
          <w:i/>
          <w:iCs/>
          <w:sz w:val="20"/>
          <w:szCs w:val="20"/>
        </w:rPr>
        <w:t xml:space="preserve"> </w:t>
      </w:r>
      <w:ins w:id="950" w:author="Kaxiong" w:date="2021-05-17T14:29:00Z">
        <w:r w:rsidR="00F84230">
          <w:rPr>
            <w:rFonts w:ascii="Calibri" w:hAnsi="Calibri" w:cs="Calibri"/>
            <w:i/>
            <w:iCs/>
            <w:sz w:val="20"/>
            <w:szCs w:val="20"/>
          </w:rPr>
          <w:t xml:space="preserve">yam li </w:t>
        </w:r>
      </w:ins>
      <w:del w:id="951" w:author="Kaxiong" w:date="2021-05-17T14:30:00Z">
        <w:r w:rsidDel="001828D4">
          <w:rPr>
            <w:rFonts w:ascii="Calibri" w:hAnsi="Calibri" w:cs="Calibri"/>
            <w:i/>
            <w:iCs/>
            <w:sz w:val="20"/>
            <w:szCs w:val="20"/>
          </w:rPr>
          <w:delText>tub ntxhais kawm</w:delText>
        </w:r>
      </w:del>
      <w:ins w:id="952" w:author="Kaxiong" w:date="2021-05-17T14:30:00Z">
        <w:r w:rsidR="001828D4">
          <w:rPr>
            <w:rFonts w:ascii="Calibri" w:hAnsi="Calibri" w:cs="Calibri"/>
            <w:i/>
            <w:iCs/>
            <w:sz w:val="20"/>
            <w:szCs w:val="20"/>
          </w:rPr>
          <w:t xml:space="preserve">me </w:t>
        </w:r>
        <w:proofErr w:type="spellStart"/>
        <w:r w:rsidR="001828D4">
          <w:rPr>
            <w:rFonts w:ascii="Calibri" w:hAnsi="Calibri" w:cs="Calibri"/>
            <w:i/>
            <w:iCs/>
            <w:sz w:val="20"/>
            <w:szCs w:val="20"/>
          </w:rPr>
          <w:t>nyuam</w:t>
        </w:r>
      </w:ins>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lus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lus</w:t>
      </w:r>
      <w:proofErr w:type="spellEnd"/>
      <w:r>
        <w:rPr>
          <w:rFonts w:ascii="Calibri" w:hAnsi="Calibri" w:cs="Calibri"/>
          <w:i/>
          <w:iCs/>
          <w:sz w:val="20"/>
          <w:szCs w:val="20"/>
        </w:rPr>
        <w:t xml:space="preserve"> zoo</w:t>
      </w:r>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neeg</w:t>
      </w:r>
      <w:proofErr w:type="spellEnd"/>
      <w:r w:rsidRPr="00507AC7">
        <w:rPr>
          <w:rFonts w:ascii="Calibri" w:hAnsi="Calibri" w:cs="Calibri"/>
          <w:i/>
          <w:iCs/>
          <w:sz w:val="20"/>
          <w:szCs w:val="20"/>
        </w:rPr>
        <w:t xml:space="preserve"> </w:t>
      </w:r>
      <w:del w:id="953" w:author="Kaxiong" w:date="2021-05-17T14:31:00Z">
        <w:r w:rsidRPr="00507AC7" w:rsidDel="001828D4">
          <w:rPr>
            <w:rFonts w:ascii="Calibri" w:hAnsi="Calibri" w:cs="Calibri"/>
            <w:i/>
            <w:iCs/>
            <w:sz w:val="20"/>
            <w:szCs w:val="20"/>
          </w:rPr>
          <w:delText xml:space="preserve">no </w:delText>
        </w:r>
      </w:del>
      <w:r w:rsidRPr="00507AC7">
        <w:rPr>
          <w:rFonts w:ascii="Calibri" w:hAnsi="Calibri" w:cs="Calibri"/>
          <w:i/>
          <w:iCs/>
          <w:sz w:val="20"/>
          <w:szCs w:val="20"/>
        </w:rPr>
        <w:t xml:space="preserve">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r w:rsidR="00903415">
        <w:rPr>
          <w:rFonts w:ascii="Calibri" w:hAnsi="Calibri" w:cs="Calibri"/>
          <w:i/>
          <w:iCs/>
          <w:sz w:val="20"/>
          <w:szCs w:val="20"/>
        </w:rPr>
        <w:t>Nicky’s</w:t>
      </w:r>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cov </w:t>
      </w:r>
      <w:proofErr w:type="spellStart"/>
      <w:r w:rsidRPr="00507AC7">
        <w:rPr>
          <w:rFonts w:ascii="Calibri" w:hAnsi="Calibri" w:cs="Calibri"/>
          <w:i/>
          <w:iCs/>
          <w:sz w:val="20"/>
          <w:szCs w:val="20"/>
        </w:rPr>
        <w:t>hom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xav</w:t>
      </w:r>
      <w:proofErr w:type="spellEnd"/>
      <w:r w:rsidRPr="00507AC7">
        <w:rPr>
          <w:rFonts w:ascii="Calibri" w:hAnsi="Calibri" w:cs="Calibri"/>
          <w:i/>
          <w:iCs/>
          <w:sz w:val="20"/>
          <w:szCs w:val="20"/>
        </w:rPr>
        <w:t xml:space="preserve"> tau los </w:t>
      </w:r>
      <w:proofErr w:type="spellStart"/>
      <w:r w:rsidRPr="00507AC7">
        <w:rPr>
          <w:rFonts w:ascii="Calibri" w:hAnsi="Calibri" w:cs="Calibri"/>
          <w:i/>
          <w:iCs/>
          <w:sz w:val="20"/>
          <w:szCs w:val="20"/>
        </w:rPr>
        <w:t>kho</w:t>
      </w:r>
      <w:proofErr w:type="spellEnd"/>
      <w:r w:rsidRPr="00507AC7">
        <w:rPr>
          <w:rFonts w:ascii="Calibri" w:hAnsi="Calibri" w:cs="Calibri"/>
          <w:i/>
          <w:iCs/>
          <w:sz w:val="20"/>
          <w:szCs w:val="20"/>
        </w:rPr>
        <w:t xml:space="preserve"> cov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w:t>
      </w:r>
      <w:del w:id="954" w:author="Kaxiong" w:date="2021-05-17T14:31:00Z">
        <w:r w:rsidRPr="00507AC7" w:rsidDel="001828D4">
          <w:rPr>
            <w:rFonts w:ascii="Calibri" w:hAnsi="Calibri" w:cs="Calibri"/>
            <w:i/>
            <w:iCs/>
            <w:sz w:val="20"/>
            <w:szCs w:val="20"/>
          </w:rPr>
          <w:delText>d</w:delText>
        </w:r>
      </w:del>
      <w:ins w:id="955" w:author="Kaxiong" w:date="2021-05-17T14:31:00Z">
        <w:r w:rsidR="001828D4">
          <w:rPr>
            <w:rFonts w:ascii="Calibri" w:hAnsi="Calibri" w:cs="Calibri"/>
            <w:i/>
            <w:iCs/>
            <w:sz w:val="20"/>
            <w:szCs w:val="20"/>
          </w:rPr>
          <w:t>v</w:t>
        </w:r>
      </w:ins>
      <w:proofErr w:type="spellEnd"/>
      <w:r w:rsidRPr="00507AC7">
        <w:rPr>
          <w:rFonts w:ascii="Calibri" w:hAnsi="Calibri" w:cs="Calibri"/>
          <w:i/>
          <w:iCs/>
          <w:sz w:val="20"/>
          <w:szCs w:val="20"/>
        </w:rPr>
        <w:t xml:space="preserve">. Tom </w:t>
      </w:r>
      <w:proofErr w:type="spellStart"/>
      <w:r w:rsidRPr="00507AC7">
        <w:rPr>
          <w:rFonts w:ascii="Calibri" w:hAnsi="Calibri" w:cs="Calibri"/>
          <w:i/>
          <w:iCs/>
          <w:sz w:val="20"/>
          <w:szCs w:val="20"/>
        </w:rPr>
        <w:t>ntej</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yug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903415">
        <w:rPr>
          <w:rFonts w:ascii="Calibri" w:hAnsi="Calibri" w:cs="Calibri"/>
          <w:i/>
          <w:iCs/>
          <w:sz w:val="20"/>
          <w:szCs w:val="20"/>
        </w:rPr>
        <w:t>Nicky</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thiaj</w:t>
      </w:r>
      <w:proofErr w:type="spellEnd"/>
      <w:r w:rsidRPr="00507AC7">
        <w:rPr>
          <w:rFonts w:ascii="Calibri" w:hAnsi="Calibri" w:cs="Calibri"/>
          <w:i/>
          <w:iCs/>
          <w:sz w:val="20"/>
          <w:szCs w:val="20"/>
        </w:rPr>
        <w:t xml:space="preserve"> li tau </w:t>
      </w:r>
      <w:proofErr w:type="spellStart"/>
      <w:r w:rsidRPr="00507AC7">
        <w:rPr>
          <w:rFonts w:ascii="Calibri" w:hAnsi="Calibri" w:cs="Calibri"/>
          <w:i/>
          <w:iCs/>
          <w:sz w:val="20"/>
          <w:szCs w:val="20"/>
        </w:rPr>
        <w:t>txais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ntsig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cov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xaiv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tsawg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plaws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903415">
        <w:rPr>
          <w:rFonts w:ascii="Calibri" w:hAnsi="Calibri" w:cs="Calibri"/>
          <w:i/>
          <w:iCs/>
          <w:sz w:val="20"/>
          <w:szCs w:val="20"/>
        </w:rPr>
        <w:t>Nicky</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del w:id="956" w:author="Kaxiong" w:date="2021-05-17T14:34:00Z">
        <w:r w:rsidRPr="00507AC7" w:rsidDel="001828D4">
          <w:rPr>
            <w:rFonts w:ascii="Calibri" w:hAnsi="Calibri" w:cs="Calibri"/>
            <w:i/>
            <w:iCs/>
            <w:sz w:val="20"/>
            <w:szCs w:val="20"/>
          </w:rPr>
          <w:delText>Hauv Paus</w:delText>
        </w:r>
      </w:del>
      <w:r w:rsidRPr="00507AC7">
        <w:rPr>
          <w:rFonts w:ascii="Calibri" w:hAnsi="Calibri" w:cs="Calibri"/>
          <w:i/>
          <w:iCs/>
          <w:sz w:val="20"/>
          <w:szCs w:val="20"/>
        </w:rPr>
        <w:t xml:space="preserve"> </w:t>
      </w:r>
      <w:proofErr w:type="spellStart"/>
      <w:ins w:id="957" w:author="Kaxiong" w:date="2021-05-17T14:34:00Z">
        <w:r w:rsidR="001828D4">
          <w:rPr>
            <w:rFonts w:ascii="Calibri" w:hAnsi="Calibri" w:cs="Calibri"/>
            <w:i/>
            <w:iCs/>
            <w:sz w:val="20"/>
            <w:szCs w:val="20"/>
          </w:rPr>
          <w:t>Cheeb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Tsam</w:t>
        </w:r>
        <w:proofErr w:type="spellEnd"/>
        <w:r w:rsidR="001828D4">
          <w:rPr>
            <w:rFonts w:ascii="Calibri" w:hAnsi="Calibri" w:cs="Calibri"/>
            <w:i/>
            <w:iCs/>
            <w:sz w:val="20"/>
            <w:szCs w:val="20"/>
          </w:rPr>
          <w:t xml:space="preserve"> </w:t>
        </w:r>
      </w:ins>
      <w:proofErr w:type="spellStart"/>
      <w:r w:rsidRPr="00507AC7">
        <w:rPr>
          <w:rFonts w:ascii="Calibri" w:hAnsi="Calibri" w:cs="Calibri"/>
          <w:i/>
          <w:iCs/>
          <w:sz w:val="20"/>
          <w:szCs w:val="20"/>
        </w:rPr>
        <w:t>Tsev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dawb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(FAPE) </w:t>
      </w:r>
      <w:proofErr w:type="spellStart"/>
      <w:r w:rsidRPr="00507AC7">
        <w:rPr>
          <w:rFonts w:ascii="Calibri" w:hAnsi="Calibri" w:cs="Calibri"/>
          <w:i/>
          <w:iCs/>
          <w:sz w:val="20"/>
          <w:szCs w:val="20"/>
        </w:rPr>
        <w:t>yog</w:t>
      </w:r>
      <w:proofErr w:type="spellEnd"/>
      <w:r w:rsidRPr="00507AC7">
        <w:rPr>
          <w:rFonts w:ascii="Calibri" w:hAnsi="Calibri" w:cs="Calibri"/>
          <w:i/>
          <w:iCs/>
          <w:sz w:val="20"/>
          <w:szCs w:val="20"/>
        </w:rPr>
        <w:t xml:space="preserve"> los </w:t>
      </w:r>
      <w:proofErr w:type="spellStart"/>
      <w:r w:rsidRPr="00507AC7">
        <w:rPr>
          <w:rFonts w:ascii="Calibri" w:hAnsi="Calibri" w:cs="Calibri"/>
          <w:i/>
          <w:iCs/>
          <w:sz w:val="20"/>
          <w:szCs w:val="20"/>
        </w:rPr>
        <w:t>ntawm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cov chav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del w:id="958" w:author="Kaxiong" w:date="2021-05-17T14:36:00Z">
        <w:r w:rsidRPr="00507AC7" w:rsidDel="001828D4">
          <w:rPr>
            <w:rFonts w:ascii="Calibri" w:hAnsi="Calibri" w:cs="Calibri"/>
            <w:i/>
            <w:iCs/>
            <w:sz w:val="20"/>
            <w:szCs w:val="20"/>
          </w:rPr>
          <w:delText>thoob plaws</w:delText>
        </w:r>
      </w:del>
      <w:proofErr w:type="spellStart"/>
      <w:ins w:id="959" w:author="Kaxiong" w:date="2021-05-17T14:36:00Z">
        <w:r w:rsidR="001828D4">
          <w:rPr>
            <w:rFonts w:ascii="Calibri" w:hAnsi="Calibri" w:cs="Calibri"/>
            <w:i/>
            <w:iCs/>
            <w:sz w:val="20"/>
            <w:szCs w:val="20"/>
          </w:rPr>
          <w:t>ib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txwm</w:t>
        </w:r>
      </w:ins>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del w:id="960" w:author="Kaxiong" w:date="2021-05-17T14:36:00Z">
        <w:r w:rsidRPr="00507AC7" w:rsidDel="001828D4">
          <w:rPr>
            <w:rFonts w:ascii="Calibri" w:hAnsi="Calibri" w:cs="Calibri"/>
            <w:i/>
            <w:iCs/>
            <w:sz w:val="20"/>
            <w:szCs w:val="20"/>
          </w:rPr>
          <w:delText>tawm-hais</w:delText>
        </w:r>
      </w:del>
      <w:proofErr w:type="spellStart"/>
      <w:ins w:id="961" w:author="Kaxiong" w:date="2021-05-17T14:36:00Z">
        <w:r w:rsidR="001828D4">
          <w:rPr>
            <w:rFonts w:ascii="Calibri" w:hAnsi="Calibri" w:cs="Calibri"/>
            <w:i/>
            <w:iCs/>
            <w:sz w:val="20"/>
            <w:szCs w:val="20"/>
          </w:rPr>
          <w:t>kev</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tshem</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tawm</w:t>
        </w:r>
      </w:ins>
      <w:proofErr w:type="spellEnd"/>
      <w:ins w:id="962" w:author="Kaxiong" w:date="2021-05-17T14:37:00Z">
        <w:r w:rsidR="001828D4">
          <w:rPr>
            <w:rFonts w:ascii="Calibri" w:hAnsi="Calibri" w:cs="Calibri"/>
            <w:i/>
            <w:iCs/>
            <w:sz w:val="20"/>
            <w:szCs w:val="20"/>
          </w:rPr>
          <w:t xml:space="preserve"> cov </w:t>
        </w:r>
        <w:proofErr w:type="spellStart"/>
        <w:r w:rsidR="001828D4">
          <w:rPr>
            <w:rFonts w:ascii="Calibri" w:hAnsi="Calibri" w:cs="Calibri"/>
            <w:i/>
            <w:iCs/>
            <w:sz w:val="20"/>
            <w:szCs w:val="20"/>
          </w:rPr>
          <w:t>kev</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pab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cuam</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hais</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lus</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thiab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lus</w:t>
        </w:r>
        <w:proofErr w:type="spellEnd"/>
        <w:r w:rsidR="001828D4">
          <w:rPr>
            <w:rFonts w:ascii="Calibri" w:hAnsi="Calibri" w:cs="Calibri"/>
            <w:i/>
            <w:iCs/>
            <w:sz w:val="20"/>
            <w:szCs w:val="20"/>
          </w:rPr>
          <w:t>.</w:t>
        </w:r>
      </w:ins>
      <w:del w:id="963" w:author="Kaxiong" w:date="2021-05-17T14:37:00Z">
        <w:r w:rsidRPr="00507AC7" w:rsidDel="001828D4">
          <w:rPr>
            <w:rFonts w:ascii="Calibri" w:hAnsi="Calibri" w:cs="Calibri"/>
            <w:i/>
            <w:iCs/>
            <w:sz w:val="20"/>
            <w:szCs w:val="20"/>
          </w:rPr>
          <w:delText xml:space="preserve"> txog kev hais lus thiab kev pab cuam.</w:delText>
        </w:r>
      </w:del>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903415">
        <w:rPr>
          <w:rFonts w:ascii="Calibri" w:hAnsi="Calibri" w:cs="Calibri"/>
          <w:i/>
          <w:iCs/>
          <w:sz w:val="20"/>
          <w:szCs w:val="20"/>
        </w:rPr>
        <w:t>Nicky</w:t>
      </w:r>
      <w:r w:rsidRPr="00507AC7">
        <w:rPr>
          <w:rFonts w:ascii="Calibri" w:hAnsi="Calibri" w:cs="Calibri"/>
          <w:i/>
          <w:iCs/>
          <w:sz w:val="20"/>
          <w:szCs w:val="20"/>
        </w:rPr>
        <w:t xml:space="preserve"> tau </w:t>
      </w:r>
      <w:proofErr w:type="spellStart"/>
      <w:r w:rsidRPr="00507AC7">
        <w:rPr>
          <w:rFonts w:ascii="Calibri" w:hAnsi="Calibri" w:cs="Calibri"/>
          <w:i/>
          <w:iCs/>
          <w:sz w:val="20"/>
          <w:szCs w:val="20"/>
        </w:rPr>
        <w:t>txais</w:t>
      </w:r>
      <w:proofErr w:type="spellEnd"/>
      <w:ins w:id="964" w:author="Kaxiong" w:date="2021-05-17T14:38:00Z">
        <w:r w:rsidR="001828D4">
          <w:rPr>
            <w:rFonts w:ascii="Calibri" w:hAnsi="Calibri" w:cs="Calibri"/>
            <w:i/>
            <w:iCs/>
            <w:sz w:val="20"/>
            <w:szCs w:val="20"/>
          </w:rPr>
          <w:t xml:space="preserve"> cov</w:t>
        </w:r>
      </w:ins>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ins w:id="965" w:author="Kaxiong" w:date="2021-05-17T14:38:00Z">
        <w:r w:rsidR="001828D4">
          <w:rPr>
            <w:rFonts w:ascii="Calibri" w:hAnsi="Calibri" w:cs="Calibri"/>
            <w:i/>
            <w:iCs/>
            <w:sz w:val="20"/>
            <w:szCs w:val="20"/>
          </w:rPr>
          <w:t xml:space="preserve"> </w:t>
        </w:r>
        <w:proofErr w:type="spellStart"/>
        <w:r w:rsidR="001828D4">
          <w:rPr>
            <w:rFonts w:ascii="Calibri" w:hAnsi="Calibri" w:cs="Calibri"/>
            <w:i/>
            <w:iCs/>
            <w:sz w:val="20"/>
            <w:szCs w:val="20"/>
          </w:rPr>
          <w:t>pab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cuam</w:t>
        </w:r>
      </w:ins>
      <w:proofErr w:type="spellEnd"/>
      <w:r w:rsidRPr="00507AC7">
        <w:rPr>
          <w:rFonts w:ascii="Calibri" w:hAnsi="Calibri" w:cs="Calibri"/>
          <w:i/>
          <w:iCs/>
          <w:sz w:val="20"/>
          <w:szCs w:val="20"/>
        </w:rPr>
        <w:t xml:space="preserve"> </w:t>
      </w:r>
      <w:proofErr w:type="spellStart"/>
      <w:ins w:id="966" w:author="Kaxiong" w:date="2021-05-17T14:38:00Z">
        <w:r w:rsidR="001828D4">
          <w:rPr>
            <w:rFonts w:ascii="Calibri" w:hAnsi="Calibri" w:cs="Calibri"/>
            <w:i/>
            <w:iCs/>
            <w:sz w:val="20"/>
            <w:szCs w:val="20"/>
          </w:rPr>
          <w:t>kev</w:t>
        </w:r>
        <w:proofErr w:type="spellEnd"/>
        <w:r w:rsidR="001828D4">
          <w:rPr>
            <w:rFonts w:ascii="Calibri" w:hAnsi="Calibri" w:cs="Calibri"/>
            <w:i/>
            <w:iCs/>
            <w:sz w:val="20"/>
            <w:szCs w:val="20"/>
          </w:rPr>
          <w:t xml:space="preserve"> </w:t>
        </w:r>
      </w:ins>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thaum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tseem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nws</w:t>
      </w:r>
      <w:proofErr w:type="spellEnd"/>
      <w:r w:rsidRPr="00507AC7">
        <w:rPr>
          <w:rFonts w:ascii="Calibri" w:hAnsi="Calibri" w:cs="Calibri"/>
          <w:i/>
          <w:iCs/>
          <w:sz w:val="20"/>
          <w:szCs w:val="20"/>
        </w:rPr>
        <w:t xml:space="preserve"> cov </w:t>
      </w:r>
      <w:proofErr w:type="spellStart"/>
      <w:r w:rsidRPr="00507AC7">
        <w:rPr>
          <w:rFonts w:ascii="Calibri" w:hAnsi="Calibri" w:cs="Calibri"/>
          <w:i/>
          <w:iCs/>
          <w:sz w:val="20"/>
          <w:szCs w:val="20"/>
        </w:rPr>
        <w:t>phooj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del w:id="967" w:author="Kaxiong" w:date="2021-05-17T14:39:00Z">
        <w:r w:rsidRPr="00507AC7" w:rsidDel="001828D4">
          <w:rPr>
            <w:rFonts w:ascii="Calibri" w:hAnsi="Calibri" w:cs="Calibri"/>
            <w:i/>
            <w:iCs/>
            <w:sz w:val="20"/>
            <w:szCs w:val="20"/>
          </w:rPr>
          <w:delText>dav dav</w:delText>
        </w:r>
      </w:del>
      <w:proofErr w:type="spellStart"/>
      <w:ins w:id="968" w:author="Kaxiong" w:date="2021-05-17T14:39:00Z">
        <w:r w:rsidR="001828D4">
          <w:rPr>
            <w:rFonts w:ascii="Calibri" w:hAnsi="Calibri" w:cs="Calibri"/>
            <w:i/>
            <w:iCs/>
            <w:sz w:val="20"/>
            <w:szCs w:val="20"/>
          </w:rPr>
          <w:t>ib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txwm</w:t>
        </w:r>
      </w:ins>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nkag</w:t>
      </w:r>
      <w:proofErr w:type="spellEnd"/>
      <w:r w:rsidRPr="00507AC7">
        <w:rPr>
          <w:rFonts w:ascii="Calibri" w:hAnsi="Calibri" w:cs="Calibri"/>
          <w:i/>
          <w:iCs/>
          <w:sz w:val="20"/>
          <w:szCs w:val="20"/>
        </w:rPr>
        <w:t xml:space="preserve"> tau cov</w:t>
      </w:r>
      <w:ins w:id="969" w:author="Kaxiong" w:date="2021-05-17T14:39:00Z">
        <w:r w:rsidR="001828D4">
          <w:rPr>
            <w:rFonts w:ascii="Calibri" w:hAnsi="Calibri" w:cs="Calibri"/>
            <w:i/>
            <w:iCs/>
            <w:sz w:val="20"/>
            <w:szCs w:val="20"/>
          </w:rPr>
          <w:t xml:space="preserve"> </w:t>
        </w:r>
        <w:proofErr w:type="spellStart"/>
        <w:r w:rsidR="001828D4">
          <w:rPr>
            <w:rFonts w:ascii="Calibri" w:hAnsi="Calibri" w:cs="Calibri"/>
            <w:i/>
            <w:iCs/>
            <w:sz w:val="20"/>
            <w:szCs w:val="20"/>
          </w:rPr>
          <w:t>qauv</w:t>
        </w:r>
      </w:ins>
      <w:proofErr w:type="spellEnd"/>
      <w:del w:id="970" w:author="Kaxiong" w:date="2021-05-17T14:39:00Z">
        <w:r w:rsidRPr="00507AC7" w:rsidDel="001828D4">
          <w:rPr>
            <w:rFonts w:ascii="Calibri" w:hAnsi="Calibri" w:cs="Calibri"/>
            <w:i/>
            <w:iCs/>
            <w:sz w:val="20"/>
            <w:szCs w:val="20"/>
          </w:rPr>
          <w:delText xml:space="preserve"> ntawv</w:delText>
        </w:r>
      </w:del>
      <w:r w:rsidRPr="00507AC7">
        <w:rPr>
          <w:rFonts w:ascii="Calibri" w:hAnsi="Calibri" w:cs="Calibri"/>
          <w:i/>
          <w:iCs/>
          <w:sz w:val="20"/>
          <w:szCs w:val="20"/>
        </w:rPr>
        <w:t xml:space="preserve">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ins w:id="971" w:author="Kaxiong" w:date="2021-05-17T14:39:00Z">
        <w:r w:rsidR="001828D4">
          <w:rPr>
            <w:rFonts w:ascii="Calibri" w:hAnsi="Calibri" w:cs="Calibri"/>
            <w:i/>
            <w:iCs/>
            <w:sz w:val="20"/>
            <w:szCs w:val="20"/>
          </w:rPr>
          <w:t xml:space="preserve"> </w:t>
        </w:r>
        <w:proofErr w:type="spellStart"/>
        <w:r w:rsidR="001828D4">
          <w:rPr>
            <w:rFonts w:ascii="Calibri" w:hAnsi="Calibri" w:cs="Calibri"/>
            <w:i/>
            <w:iCs/>
            <w:sz w:val="20"/>
            <w:szCs w:val="20"/>
          </w:rPr>
          <w:t>ib</w:t>
        </w:r>
        <w:proofErr w:type="spellEnd"/>
        <w:r w:rsidR="001828D4">
          <w:rPr>
            <w:rFonts w:ascii="Calibri" w:hAnsi="Calibri" w:cs="Calibri"/>
            <w:i/>
            <w:iCs/>
            <w:sz w:val="20"/>
            <w:szCs w:val="20"/>
          </w:rPr>
          <w:t xml:space="preserve"> </w:t>
        </w:r>
        <w:proofErr w:type="spellStart"/>
        <w:r w:rsidR="001828D4">
          <w:rPr>
            <w:rFonts w:ascii="Calibri" w:hAnsi="Calibri" w:cs="Calibri"/>
            <w:i/>
            <w:iCs/>
            <w:sz w:val="20"/>
            <w:szCs w:val="20"/>
          </w:rPr>
          <w:t>txwm</w:t>
        </w:r>
      </w:ins>
      <w:proofErr w:type="spellEnd"/>
      <w:r w:rsidRPr="00507AC7">
        <w:rPr>
          <w:rFonts w:ascii="Calibri" w:hAnsi="Calibri" w:cs="Calibri"/>
          <w:i/>
          <w:iCs/>
          <w:sz w:val="20"/>
          <w:szCs w:val="20"/>
        </w:rPr>
        <w:t xml:space="preserve">. </w:t>
      </w:r>
      <w:del w:id="972" w:author="Kaxiong" w:date="2021-05-17T20:51:00Z">
        <w:r w:rsidRPr="00507AC7" w:rsidDel="00343F34">
          <w:rPr>
            <w:rFonts w:ascii="Calibri" w:hAnsi="Calibri" w:cs="Calibri"/>
            <w:i/>
            <w:iCs/>
            <w:sz w:val="20"/>
            <w:szCs w:val="20"/>
          </w:rPr>
          <w:delText xml:space="preserve">Pawg </w:delText>
        </w:r>
      </w:del>
      <w:del w:id="973" w:author="Kaxiong" w:date="2021-05-17T14:40:00Z">
        <w:r w:rsidRPr="00507AC7" w:rsidDel="00E27480">
          <w:rPr>
            <w:rFonts w:ascii="Calibri" w:hAnsi="Calibri" w:cs="Calibri"/>
            <w:i/>
            <w:iCs/>
            <w:sz w:val="20"/>
            <w:szCs w:val="20"/>
          </w:rPr>
          <w:delText>no</w:delText>
        </w:r>
      </w:del>
      <w:proofErr w:type="spellStart"/>
      <w:ins w:id="974" w:author="Kaxiong" w:date="2021-05-17T20:51:00Z">
        <w:r w:rsidR="00343F34">
          <w:rPr>
            <w:rFonts w:ascii="Calibri" w:hAnsi="Calibri" w:cs="Calibri"/>
            <w:i/>
            <w:iCs/>
            <w:sz w:val="20"/>
            <w:szCs w:val="20"/>
          </w:rPr>
          <w:t>Pab</w:t>
        </w:r>
        <w:proofErr w:type="spellEnd"/>
        <w:r w:rsidR="00343F34">
          <w:rPr>
            <w:rFonts w:ascii="Calibri" w:hAnsi="Calibri" w:cs="Calibri"/>
            <w:i/>
            <w:iCs/>
            <w:sz w:val="20"/>
            <w:szCs w:val="20"/>
          </w:rPr>
          <w:t xml:space="preserve"> </w:t>
        </w:r>
      </w:ins>
      <w:proofErr w:type="spellStart"/>
      <w:ins w:id="975" w:author="Kaxiong" w:date="2021-05-17T14:40:00Z">
        <w:r w:rsidR="00E27480">
          <w:rPr>
            <w:rFonts w:ascii="Calibri" w:hAnsi="Calibri" w:cs="Calibri"/>
            <w:i/>
            <w:iCs/>
            <w:sz w:val="20"/>
            <w:szCs w:val="20"/>
          </w:rPr>
          <w:t>pawg</w:t>
        </w:r>
      </w:ins>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del w:id="976" w:author="Kaxiong" w:date="2021-05-17T14:40:00Z">
        <w:r w:rsidRPr="00507AC7" w:rsidDel="00E27480">
          <w:rPr>
            <w:rFonts w:ascii="Calibri" w:hAnsi="Calibri" w:cs="Calibri"/>
            <w:i/>
            <w:iCs/>
            <w:sz w:val="20"/>
            <w:szCs w:val="20"/>
          </w:rPr>
          <w:delText xml:space="preserve">tsim </w:delText>
        </w:r>
      </w:del>
      <w:del w:id="977" w:author="Kaxiong" w:date="2021-05-17T14:41:00Z">
        <w:r w:rsidRPr="00507AC7" w:rsidDel="00E27480">
          <w:rPr>
            <w:rFonts w:ascii="Calibri" w:hAnsi="Calibri" w:cs="Calibri"/>
            <w:i/>
            <w:iCs/>
            <w:sz w:val="20"/>
            <w:szCs w:val="20"/>
          </w:rPr>
          <w:delText xml:space="preserve">kho </w:delText>
        </w:r>
      </w:del>
      <w:proofErr w:type="spellStart"/>
      <w:ins w:id="978" w:author="Kaxiong" w:date="2021-05-17T14:41:00Z">
        <w:r w:rsidR="00E27480">
          <w:rPr>
            <w:rFonts w:ascii="Calibri" w:hAnsi="Calibri" w:cs="Calibri"/>
            <w:i/>
            <w:iCs/>
            <w:sz w:val="20"/>
            <w:szCs w:val="20"/>
          </w:rPr>
          <w:t>poob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qab</w:t>
        </w:r>
        <w:proofErr w:type="spellEnd"/>
        <w:r w:rsidR="00E27480">
          <w:rPr>
            <w:rFonts w:ascii="Calibri" w:hAnsi="Calibri" w:cs="Calibri"/>
            <w:i/>
            <w:iCs/>
            <w:sz w:val="20"/>
            <w:szCs w:val="20"/>
          </w:rPr>
          <w:t xml:space="preserve"> </w:t>
        </w:r>
      </w:ins>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r w:rsidR="00903415">
        <w:rPr>
          <w:rFonts w:ascii="Calibri" w:hAnsi="Calibri" w:cs="Calibri"/>
          <w:i/>
          <w:iCs/>
          <w:sz w:val="20"/>
          <w:szCs w:val="20"/>
        </w:rPr>
        <w:t>Nicky</w:t>
      </w:r>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del w:id="979" w:author="Kaxiong" w:date="2021-05-17T14:41:00Z">
        <w:r w:rsidRPr="00507AC7" w:rsidDel="00E27480">
          <w:rPr>
            <w:rFonts w:ascii="Calibri" w:hAnsi="Calibri" w:cs="Calibri"/>
            <w:i/>
            <w:iCs/>
            <w:sz w:val="20"/>
            <w:szCs w:val="20"/>
          </w:rPr>
          <w:delText>pheej hmoo</w:delText>
        </w:r>
      </w:del>
      <w:proofErr w:type="spellStart"/>
      <w:ins w:id="980" w:author="Kaxiong" w:date="2021-05-17T14:41:00Z">
        <w:r w:rsidR="00E27480">
          <w:rPr>
            <w:rFonts w:ascii="Calibri" w:hAnsi="Calibri" w:cs="Calibri"/>
            <w:i/>
            <w:iCs/>
            <w:sz w:val="20"/>
            <w:szCs w:val="20"/>
          </w:rPr>
          <w:t>phom</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sij</w:t>
        </w:r>
        <w:proofErr w:type="spellEnd"/>
        <w:r w:rsidR="00E27480">
          <w:rPr>
            <w:rFonts w:ascii="Calibri" w:hAnsi="Calibri" w:cs="Calibri"/>
            <w:i/>
            <w:iCs/>
            <w:sz w:val="20"/>
            <w:szCs w:val="20"/>
          </w:rPr>
          <w:t xml:space="preserve"> </w:t>
        </w:r>
      </w:ins>
      <w:proofErr w:type="spellStart"/>
      <w:ins w:id="981" w:author="Kaxiong" w:date="2021-05-17T14:42:00Z">
        <w:r w:rsidR="00E27480">
          <w:rPr>
            <w:rFonts w:ascii="Calibri" w:hAnsi="Calibri" w:cs="Calibri"/>
            <w:i/>
            <w:iCs/>
            <w:sz w:val="20"/>
            <w:szCs w:val="20"/>
          </w:rPr>
          <w:t>ntawm</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kev</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poob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qab</w:t>
        </w:r>
      </w:ins>
      <w:proofErr w:type="spellEnd"/>
      <w:r w:rsidRPr="00507AC7">
        <w:rPr>
          <w:rFonts w:ascii="Calibri" w:hAnsi="Calibri" w:cs="Calibri"/>
          <w:i/>
          <w:iCs/>
          <w:sz w:val="20"/>
          <w:szCs w:val="20"/>
        </w:rPr>
        <w:t xml:space="preserve"> </w:t>
      </w:r>
      <w:proofErr w:type="spellStart"/>
      <w:ins w:id="982" w:author="Kaxiong" w:date="2021-05-17T14:42:00Z">
        <w:r w:rsidR="00E27480">
          <w:rPr>
            <w:rFonts w:ascii="Calibri" w:hAnsi="Calibri" w:cs="Calibri"/>
            <w:i/>
            <w:iCs/>
            <w:sz w:val="20"/>
            <w:szCs w:val="20"/>
          </w:rPr>
          <w:t>kev</w:t>
        </w:r>
        <w:proofErr w:type="spellEnd"/>
        <w:r w:rsidR="00E27480">
          <w:rPr>
            <w:rFonts w:ascii="Calibri" w:hAnsi="Calibri" w:cs="Calibri"/>
            <w:i/>
            <w:iCs/>
            <w:sz w:val="20"/>
            <w:szCs w:val="20"/>
          </w:rPr>
          <w:t xml:space="preserve"> </w:t>
        </w:r>
      </w:ins>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del w:id="983" w:author="Kaxiong" w:date="2021-05-17T14:42:00Z">
        <w:r w:rsidRPr="00507AC7" w:rsidDel="00E27480">
          <w:rPr>
            <w:rFonts w:ascii="Calibri" w:hAnsi="Calibri" w:cs="Calibri"/>
            <w:i/>
            <w:iCs/>
            <w:sz w:val="20"/>
            <w:szCs w:val="20"/>
          </w:rPr>
          <w:delText xml:space="preserve">tsis kawm ntawv </w:delText>
        </w:r>
      </w:del>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xyoo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ntxiv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raug</w:t>
      </w:r>
      <w:proofErr w:type="spellEnd"/>
      <w:r w:rsidRPr="00507AC7">
        <w:rPr>
          <w:rFonts w:ascii="Calibri" w:hAnsi="Calibri" w:cs="Calibri"/>
          <w:i/>
          <w:iCs/>
          <w:sz w:val="20"/>
          <w:szCs w:val="20"/>
        </w:rPr>
        <w:t xml:space="preserve"> pom zoo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hawm</w:t>
      </w:r>
      <w:proofErr w:type="spellEnd"/>
      <w:r w:rsidRPr="00507AC7">
        <w:rPr>
          <w:rFonts w:ascii="Calibri" w:hAnsi="Calibri" w:cs="Calibri"/>
          <w:i/>
          <w:iCs/>
          <w:sz w:val="20"/>
          <w:szCs w:val="20"/>
        </w:rPr>
        <w:t xml:space="preserve"> no.</w:t>
      </w:r>
    </w:p>
    <w:p w14:paraId="5F7DCE37" w14:textId="18F24757" w:rsidR="00A1185B" w:rsidRDefault="00A1185B" w:rsidP="00A45A46">
      <w:pPr>
        <w:jc w:val="both"/>
        <w:rPr>
          <w:rFonts w:ascii="Calibri" w:hAnsi="Calibri" w:cs="Calibri"/>
          <w:i/>
          <w:iCs/>
          <w:sz w:val="20"/>
          <w:szCs w:val="20"/>
        </w:rPr>
      </w:pPr>
      <w:proofErr w:type="spellStart"/>
      <w:r w:rsidRPr="003C39CB">
        <w:rPr>
          <w:rFonts w:ascii="Calibri" w:hAnsi="Calibri" w:cs="Calibri"/>
          <w:i/>
          <w:iCs/>
          <w:sz w:val="20"/>
          <w:szCs w:val="20"/>
        </w:rPr>
        <w:t>Phab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daim</w:t>
      </w:r>
      <w:proofErr w:type="spellEnd"/>
      <w:r w:rsidRPr="003C39CB">
        <w:rPr>
          <w:rFonts w:ascii="Calibri" w:hAnsi="Calibri" w:cs="Calibri"/>
          <w:i/>
          <w:iCs/>
          <w:sz w:val="20"/>
          <w:szCs w:val="20"/>
        </w:rPr>
        <w:t xml:space="preserve"> IEP</w:t>
      </w:r>
      <w:ins w:id="984" w:author="Kaxiong" w:date="2021-05-17T14:44:00Z">
        <w:r w:rsidR="00E27480">
          <w:rPr>
            <w:rFonts w:ascii="Calibri" w:hAnsi="Calibri" w:cs="Calibri"/>
            <w:i/>
            <w:iCs/>
            <w:sz w:val="20"/>
            <w:szCs w:val="20"/>
          </w:rPr>
          <w:t xml:space="preserve"> </w:t>
        </w:r>
        <w:proofErr w:type="spellStart"/>
        <w:r w:rsidR="00E27480">
          <w:rPr>
            <w:rFonts w:ascii="Calibri" w:hAnsi="Calibri" w:cs="Calibri"/>
            <w:i/>
            <w:iCs/>
            <w:sz w:val="20"/>
            <w:szCs w:val="20"/>
          </w:rPr>
          <w:t>txhua</w:t>
        </w:r>
      </w:ins>
      <w:proofErr w:type="spellEnd"/>
      <w:ins w:id="985" w:author="Kaxiong" w:date="2021-05-17T14:45:00Z">
        <w:r w:rsidR="00E27480">
          <w:rPr>
            <w:rFonts w:ascii="Calibri" w:hAnsi="Calibri" w:cs="Calibri"/>
            <w:i/>
            <w:iCs/>
            <w:sz w:val="20"/>
            <w:szCs w:val="20"/>
          </w:rPr>
          <w:t xml:space="preserve"> </w:t>
        </w:r>
        <w:proofErr w:type="spellStart"/>
        <w:r w:rsidR="00E27480">
          <w:rPr>
            <w:rFonts w:ascii="Calibri" w:hAnsi="Calibri" w:cs="Calibri"/>
            <w:i/>
            <w:iCs/>
            <w:sz w:val="20"/>
            <w:szCs w:val="20"/>
          </w:rPr>
          <w:t>txhua</w:t>
        </w:r>
      </w:ins>
      <w:proofErr w:type="spellEnd"/>
      <w:ins w:id="986" w:author="Kaxiong" w:date="2021-05-17T14:44:00Z">
        <w:r w:rsidR="00E27480">
          <w:rPr>
            <w:rFonts w:ascii="Calibri" w:hAnsi="Calibri" w:cs="Calibri"/>
            <w:i/>
            <w:iCs/>
            <w:sz w:val="20"/>
            <w:szCs w:val="20"/>
          </w:rPr>
          <w:t xml:space="preserve"> </w:t>
        </w:r>
        <w:proofErr w:type="spellStart"/>
        <w:r w:rsidR="00E27480">
          <w:rPr>
            <w:rFonts w:ascii="Calibri" w:hAnsi="Calibri" w:cs="Calibri"/>
            <w:i/>
            <w:iCs/>
            <w:sz w:val="20"/>
            <w:szCs w:val="20"/>
          </w:rPr>
          <w:t>xyoo</w:t>
        </w:r>
      </w:ins>
      <w:proofErr w:type="spellEnd"/>
      <w:r w:rsidRPr="003C39CB">
        <w:rPr>
          <w:rFonts w:ascii="Calibri" w:hAnsi="Calibri" w:cs="Calibri"/>
          <w:i/>
          <w:iCs/>
          <w:sz w:val="20"/>
          <w:szCs w:val="20"/>
        </w:rPr>
        <w:t>/</w:t>
      </w:r>
      <w:ins w:id="987" w:author="Kaxiong" w:date="2021-05-17T14:45:00Z">
        <w:r w:rsidR="00E27480">
          <w:rPr>
            <w:rFonts w:ascii="Calibri" w:hAnsi="Calibri" w:cs="Calibri"/>
            <w:i/>
            <w:iCs/>
            <w:sz w:val="20"/>
            <w:szCs w:val="20"/>
          </w:rPr>
          <w:t xml:space="preserve"> </w:t>
        </w:r>
        <w:proofErr w:type="spellStart"/>
        <w:r w:rsidR="00E27480">
          <w:rPr>
            <w:rFonts w:ascii="Calibri" w:hAnsi="Calibri" w:cs="Calibri"/>
            <w:i/>
            <w:iCs/>
            <w:sz w:val="20"/>
            <w:szCs w:val="20"/>
          </w:rPr>
          <w:t>txhua</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peb</w:t>
        </w:r>
        <w:proofErr w:type="spellEnd"/>
        <w:r w:rsidR="00E27480">
          <w:rPr>
            <w:rFonts w:ascii="Calibri" w:hAnsi="Calibri" w:cs="Calibri"/>
            <w:i/>
            <w:iCs/>
            <w:sz w:val="20"/>
            <w:szCs w:val="20"/>
          </w:rPr>
          <w:t xml:space="preserve"> </w:t>
        </w:r>
      </w:ins>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no</w:t>
      </w:r>
      <w:del w:id="988" w:author="Kaxiong" w:date="2021-05-17T14:45:00Z">
        <w:r w:rsidRPr="003C39CB" w:rsidDel="00E27480">
          <w:rPr>
            <w:rFonts w:ascii="Calibri" w:hAnsi="Calibri" w:cs="Calibri"/>
            <w:i/>
            <w:iCs/>
            <w:sz w:val="20"/>
            <w:szCs w:val="20"/>
          </w:rPr>
          <w:delText xml:space="preserve"> IEP</w:delText>
        </w:r>
      </w:del>
      <w:del w:id="989" w:author="Kaxiong" w:date="2021-05-17T14:46:00Z">
        <w:r w:rsidRPr="003C39CB" w:rsidDel="00E27480">
          <w:rPr>
            <w:rFonts w:ascii="Calibri" w:hAnsi="Calibri" w:cs="Calibri"/>
            <w:i/>
            <w:iCs/>
            <w:sz w:val="20"/>
            <w:szCs w:val="20"/>
          </w:rPr>
          <w:delText xml:space="preserve"> muaj raws li</w:delText>
        </w:r>
      </w:del>
      <w:ins w:id="990" w:author="Kaxiong" w:date="2021-05-17T14:46:00Z">
        <w:r w:rsidR="00E27480">
          <w:rPr>
            <w:rFonts w:ascii="Calibri" w:hAnsi="Calibri" w:cs="Calibri"/>
            <w:i/>
            <w:iCs/>
            <w:sz w:val="20"/>
            <w:szCs w:val="20"/>
          </w:rPr>
          <w:t>qhia</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txog</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ib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qho</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kev</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muab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kev</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pab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ntawm</w:t>
        </w:r>
      </w:ins>
      <w:proofErr w:type="spellEnd"/>
      <w:r w:rsidRPr="003C39CB">
        <w:rPr>
          <w:rFonts w:ascii="Calibri" w:hAnsi="Calibri" w:cs="Calibri"/>
          <w:i/>
          <w:iCs/>
          <w:sz w:val="20"/>
          <w:szCs w:val="20"/>
        </w:rPr>
        <w:t xml:space="preserve"> FAPE </w:t>
      </w:r>
      <w:del w:id="991" w:author="Kaxiong" w:date="2021-05-17T14:46:00Z">
        <w:r w:rsidRPr="003C39CB" w:rsidDel="00E27480">
          <w:rPr>
            <w:rFonts w:ascii="Calibri" w:hAnsi="Calibri" w:cs="Calibri"/>
            <w:i/>
            <w:iCs/>
            <w:sz w:val="20"/>
            <w:szCs w:val="20"/>
          </w:rPr>
          <w:delText xml:space="preserve">txoj kev pom zoo </w:delText>
        </w:r>
      </w:del>
      <w:proofErr w:type="spellStart"/>
      <w:r w:rsidRPr="003C39CB">
        <w:rPr>
          <w:rFonts w:ascii="Calibri" w:hAnsi="Calibri" w:cs="Calibri"/>
          <w:i/>
          <w:iCs/>
          <w:sz w:val="20"/>
          <w:szCs w:val="20"/>
        </w:rPr>
        <w:t>uas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muaj</w:t>
      </w:r>
      <w:proofErr w:type="spellEnd"/>
      <w:ins w:id="992" w:author="Kaxiong" w:date="2021-05-17T14:47:00Z">
        <w:r w:rsidR="00E27480">
          <w:rPr>
            <w:rFonts w:ascii="Calibri" w:hAnsi="Calibri" w:cs="Calibri"/>
            <w:i/>
            <w:iCs/>
            <w:sz w:val="20"/>
            <w:szCs w:val="20"/>
          </w:rPr>
          <w:t xml:space="preserve"> </w:t>
        </w:r>
        <w:proofErr w:type="spellStart"/>
        <w:r w:rsidR="00E27480">
          <w:rPr>
            <w:rFonts w:ascii="Calibri" w:hAnsi="Calibri" w:cs="Calibri"/>
            <w:i/>
            <w:iCs/>
            <w:sz w:val="20"/>
            <w:szCs w:val="20"/>
          </w:rPr>
          <w:t>thoob</w:t>
        </w:r>
      </w:ins>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hawm</w:t>
      </w:r>
      <w:proofErr w:type="spellEnd"/>
      <w:r w:rsidRPr="003C39CB">
        <w:rPr>
          <w:rFonts w:ascii="Calibri" w:hAnsi="Calibri" w:cs="Calibri"/>
          <w:i/>
          <w:iCs/>
          <w:sz w:val="20"/>
          <w:szCs w:val="20"/>
        </w:rPr>
        <w:t xml:space="preserve">, </w:t>
      </w:r>
      <w:proofErr w:type="spellStart"/>
      <w:ins w:id="993" w:author="Kaxiong" w:date="2021-05-17T14:48:00Z">
        <w:r w:rsidR="00E27480">
          <w:rPr>
            <w:rFonts w:ascii="Calibri" w:hAnsi="Calibri" w:cs="Calibri"/>
            <w:i/>
            <w:iCs/>
            <w:sz w:val="20"/>
            <w:szCs w:val="20"/>
          </w:rPr>
          <w:t>tus</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qauv</w:t>
        </w:r>
        <w:proofErr w:type="spellEnd"/>
        <w:r w:rsidR="00E27480">
          <w:rPr>
            <w:rFonts w:ascii="Calibri" w:hAnsi="Calibri" w:cs="Calibri"/>
            <w:i/>
            <w:iCs/>
            <w:sz w:val="20"/>
            <w:szCs w:val="20"/>
          </w:rPr>
          <w:t xml:space="preserve"> </w:t>
        </w:r>
      </w:ins>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ins w:id="994" w:author="Kaxiong" w:date="2021-05-17T14:48:00Z">
        <w:r w:rsidR="00E27480">
          <w:rPr>
            <w:rFonts w:ascii="Calibri" w:hAnsi="Calibri" w:cs="Calibri"/>
            <w:i/>
            <w:iCs/>
            <w:sz w:val="20"/>
            <w:szCs w:val="20"/>
          </w:rPr>
          <w:t>kab</w:t>
        </w:r>
        <w:proofErr w:type="spellEnd"/>
        <w:r w:rsidR="00E27480">
          <w:rPr>
            <w:rFonts w:ascii="Calibri" w:hAnsi="Calibri" w:cs="Calibri"/>
            <w:i/>
            <w:iCs/>
            <w:sz w:val="20"/>
            <w:szCs w:val="20"/>
          </w:rPr>
          <w:t xml:space="preserve"> li </w:t>
        </w:r>
        <w:proofErr w:type="spellStart"/>
        <w:r w:rsidR="00E27480">
          <w:rPr>
            <w:rFonts w:ascii="Calibri" w:hAnsi="Calibri" w:cs="Calibri"/>
            <w:i/>
            <w:iCs/>
            <w:sz w:val="20"/>
            <w:szCs w:val="20"/>
          </w:rPr>
          <w:t>kev</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cai</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ntawm</w:t>
        </w:r>
        <w:proofErr w:type="spellEnd"/>
        <w:r w:rsidR="00E27480">
          <w:rPr>
            <w:rFonts w:ascii="Calibri" w:hAnsi="Calibri" w:cs="Calibri"/>
            <w:i/>
            <w:iCs/>
            <w:sz w:val="20"/>
            <w:szCs w:val="20"/>
          </w:rPr>
          <w:t xml:space="preserve"> </w:t>
        </w:r>
      </w:ins>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kheej</w:t>
      </w:r>
      <w:proofErr w:type="spellEnd"/>
      <w:del w:id="995" w:author="Kaxiong" w:date="2021-05-17T14:48:00Z">
        <w:r w:rsidRPr="003C39CB" w:rsidDel="00E27480">
          <w:rPr>
            <w:rFonts w:ascii="Calibri" w:hAnsi="Calibri" w:cs="Calibri"/>
            <w:i/>
            <w:iCs/>
            <w:sz w:val="20"/>
            <w:szCs w:val="20"/>
          </w:rPr>
          <w:delText xml:space="preserve"> i</w:delText>
        </w:r>
      </w:del>
      <w:del w:id="996" w:author="Kaxiong" w:date="2021-05-17T14:49:00Z">
        <w:r w:rsidRPr="003C39CB" w:rsidDel="00E27480">
          <w:rPr>
            <w:rFonts w:ascii="Calibri" w:hAnsi="Calibri" w:cs="Calibri"/>
            <w:i/>
            <w:iCs/>
            <w:sz w:val="20"/>
            <w:szCs w:val="20"/>
          </w:rPr>
          <w:delText>b tus qauv</w:delText>
        </w:r>
      </w:del>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no </w:t>
      </w:r>
      <w:proofErr w:type="spellStart"/>
      <w:r w:rsidRPr="003C39CB">
        <w:rPr>
          <w:rFonts w:ascii="Calibri" w:hAnsi="Calibri" w:cs="Calibri"/>
          <w:i/>
          <w:iCs/>
          <w:sz w:val="20"/>
          <w:szCs w:val="20"/>
        </w:rPr>
        <w:t>tsis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tam sim no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del w:id="997" w:author="Kaxiong" w:date="2021-05-17T14:49:00Z">
        <w:r w:rsidRPr="003C39CB" w:rsidDel="00E27480">
          <w:rPr>
            <w:rFonts w:ascii="Calibri" w:hAnsi="Calibri" w:cs="Calibri"/>
            <w:i/>
            <w:iCs/>
            <w:sz w:val="20"/>
            <w:szCs w:val="20"/>
          </w:rPr>
          <w:delText>Hauv Paus</w:delText>
        </w:r>
      </w:del>
      <w:proofErr w:type="spellStart"/>
      <w:ins w:id="998" w:author="Kaxiong" w:date="2021-05-17T14:49:00Z">
        <w:r w:rsidR="00E27480">
          <w:rPr>
            <w:rFonts w:ascii="Calibri" w:hAnsi="Calibri" w:cs="Calibri"/>
            <w:i/>
            <w:iCs/>
            <w:sz w:val="20"/>
            <w:szCs w:val="20"/>
          </w:rPr>
          <w:t>Cheeb</w:t>
        </w:r>
        <w:proofErr w:type="spellEnd"/>
        <w:r w:rsidR="00E27480">
          <w:rPr>
            <w:rFonts w:ascii="Calibri" w:hAnsi="Calibri" w:cs="Calibri"/>
            <w:i/>
            <w:iCs/>
            <w:sz w:val="20"/>
            <w:szCs w:val="20"/>
          </w:rPr>
          <w:t xml:space="preserve"> </w:t>
        </w:r>
        <w:proofErr w:type="spellStart"/>
        <w:r w:rsidR="00E27480">
          <w:rPr>
            <w:rFonts w:ascii="Calibri" w:hAnsi="Calibri" w:cs="Calibri"/>
            <w:i/>
            <w:iCs/>
            <w:sz w:val="20"/>
            <w:szCs w:val="20"/>
          </w:rPr>
          <w:t>Tsam</w:t>
        </w:r>
      </w:ins>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vim </w:t>
      </w:r>
      <w:del w:id="999" w:author="Kaxiong" w:date="2021-05-17T14:49:00Z">
        <w:r w:rsidRPr="003C39CB" w:rsidDel="00E27480">
          <w:rPr>
            <w:rFonts w:ascii="Calibri" w:hAnsi="Calibri" w:cs="Calibri"/>
            <w:i/>
            <w:iCs/>
            <w:sz w:val="20"/>
            <w:szCs w:val="20"/>
          </w:rPr>
          <w:delText xml:space="preserve">tias </w:delText>
        </w:r>
      </w:del>
      <w:proofErr w:type="spellStart"/>
      <w:ins w:id="1000" w:author="Kaxiong" w:date="2021-05-17T14:49:00Z">
        <w:r w:rsidR="00E27480">
          <w:rPr>
            <w:rFonts w:ascii="Calibri" w:hAnsi="Calibri" w:cs="Calibri"/>
            <w:i/>
            <w:iCs/>
            <w:sz w:val="20"/>
            <w:szCs w:val="20"/>
          </w:rPr>
          <w:t>m</w:t>
        </w:r>
      </w:ins>
      <w:ins w:id="1001" w:author="Kaxiong" w:date="2021-05-17T14:50:00Z">
        <w:r w:rsidR="00E27480">
          <w:rPr>
            <w:rFonts w:ascii="Calibri" w:hAnsi="Calibri" w:cs="Calibri"/>
            <w:i/>
            <w:iCs/>
            <w:sz w:val="20"/>
            <w:szCs w:val="20"/>
          </w:rPr>
          <w:t>uaj</w:t>
        </w:r>
      </w:ins>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COVID</w:t>
      </w:r>
      <w:r w:rsidRPr="003C39CB">
        <w:rPr>
          <w:rFonts w:ascii="Calibri" w:hAnsi="Calibri" w:cs="Calibri"/>
          <w:i/>
          <w:iCs/>
          <w:sz w:val="20"/>
          <w:szCs w:val="20"/>
        </w:rPr>
        <w:t xml:space="preserve">-19,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del w:id="1002" w:author="Kaxiong" w:date="2021-05-17T14:51:00Z">
        <w:r w:rsidDel="00574E12">
          <w:rPr>
            <w:rFonts w:ascii="Calibri" w:hAnsi="Calibri" w:cs="Calibri"/>
            <w:i/>
            <w:iCs/>
            <w:sz w:val="20"/>
            <w:szCs w:val="20"/>
          </w:rPr>
          <w:delText xml:space="preserve"> </w:delText>
        </w:r>
      </w:del>
      <w:r w:rsidRPr="003C39CB">
        <w:rPr>
          <w:rFonts w:ascii="Calibri" w:hAnsi="Calibri" w:cs="Calibri"/>
          <w:i/>
          <w:iCs/>
          <w:sz w:val="20"/>
          <w:szCs w:val="20"/>
        </w:rPr>
        <w:t xml:space="preserve"> tau </w:t>
      </w:r>
      <w:proofErr w:type="spellStart"/>
      <w:r w:rsidRPr="003C39CB">
        <w:rPr>
          <w:rFonts w:ascii="Calibri" w:hAnsi="Calibri" w:cs="Calibri"/>
          <w:i/>
          <w:iCs/>
          <w:sz w:val="20"/>
          <w:szCs w:val="20"/>
        </w:rPr>
        <w:t>raug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kom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pib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hauv</w:t>
      </w:r>
      <w:proofErr w:type="spellEnd"/>
      <w:r w:rsidRPr="003C39CB">
        <w:rPr>
          <w:rFonts w:ascii="Calibri" w:hAnsi="Calibri" w:cs="Calibri"/>
          <w:i/>
          <w:iCs/>
          <w:sz w:val="20"/>
          <w:szCs w:val="20"/>
        </w:rPr>
        <w:t xml:space="preserve"> cov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deb.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xav</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nyob</w:t>
      </w:r>
      <w:proofErr w:type="spellEnd"/>
      <w:r w:rsidRPr="003C39CB">
        <w:rPr>
          <w:rFonts w:ascii="Calibri" w:hAnsi="Calibri" w:cs="Calibri"/>
          <w:i/>
          <w:iCs/>
          <w:sz w:val="20"/>
          <w:szCs w:val="20"/>
        </w:rPr>
        <w:t xml:space="preserve"> deb pom tau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xwb</w:t>
      </w:r>
      <w:proofErr w:type="spellEnd"/>
      <w:r w:rsidRPr="003C39CB">
        <w:rPr>
          <w:rFonts w:ascii="Calibri" w:hAnsi="Calibri" w:cs="Calibri"/>
          <w:i/>
          <w:iCs/>
          <w:sz w:val="20"/>
          <w:szCs w:val="20"/>
        </w:rPr>
        <w:t xml:space="preserve">. Vim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del w:id="1003" w:author="Kaxiong" w:date="2021-05-17T14:51:00Z">
        <w:r w:rsidRPr="003C39CB" w:rsidDel="00574E12">
          <w:rPr>
            <w:rFonts w:ascii="Calibri" w:hAnsi="Calibri" w:cs="Calibri"/>
            <w:i/>
            <w:iCs/>
            <w:sz w:val="20"/>
            <w:szCs w:val="20"/>
          </w:rPr>
          <w:delText xml:space="preserve">tsab ntawv </w:delText>
        </w:r>
      </w:del>
      <w:r w:rsidRPr="003C39CB">
        <w:rPr>
          <w:rFonts w:ascii="Calibri" w:hAnsi="Calibri" w:cs="Calibri"/>
          <w:i/>
          <w:iCs/>
          <w:sz w:val="20"/>
          <w:szCs w:val="20"/>
        </w:rPr>
        <w:t xml:space="preserve">IEP no </w:t>
      </w:r>
      <w:proofErr w:type="spellStart"/>
      <w:r w:rsidRPr="003C39CB">
        <w:rPr>
          <w:rFonts w:ascii="Calibri" w:hAnsi="Calibri" w:cs="Calibri"/>
          <w:i/>
          <w:iCs/>
          <w:sz w:val="20"/>
          <w:szCs w:val="20"/>
        </w:rPr>
        <w:t>suav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ins w:id="1004" w:author="Kaxiong" w:date="2021-05-17T14:52:00Z">
        <w:r w:rsidR="00574E12">
          <w:rPr>
            <w:rFonts w:ascii="Calibri" w:hAnsi="Calibri" w:cs="Calibri"/>
            <w:i/>
            <w:iCs/>
            <w:sz w:val="20"/>
            <w:szCs w:val="20"/>
          </w:rPr>
          <w:t>kev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muab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kev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pab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ntawm</w:t>
        </w:r>
        <w:proofErr w:type="spellEnd"/>
        <w:r w:rsidR="00574E12">
          <w:rPr>
            <w:rFonts w:ascii="Calibri" w:hAnsi="Calibri" w:cs="Calibri"/>
            <w:i/>
            <w:iCs/>
            <w:sz w:val="20"/>
            <w:szCs w:val="20"/>
          </w:rPr>
          <w:t xml:space="preserve"> </w:t>
        </w:r>
      </w:ins>
      <w:r w:rsidRPr="003C39CB">
        <w:rPr>
          <w:rFonts w:ascii="Calibri" w:hAnsi="Calibri" w:cs="Calibri"/>
          <w:i/>
          <w:iCs/>
          <w:sz w:val="20"/>
          <w:szCs w:val="20"/>
        </w:rPr>
        <w:t xml:space="preserve">FAPE </w:t>
      </w:r>
      <w:del w:id="1005" w:author="Kaxiong" w:date="2021-05-17T14:52:00Z">
        <w:r w:rsidRPr="003C39CB" w:rsidDel="00574E12">
          <w:rPr>
            <w:rFonts w:ascii="Calibri" w:hAnsi="Calibri" w:cs="Calibri"/>
            <w:i/>
            <w:iCs/>
            <w:sz w:val="20"/>
            <w:szCs w:val="20"/>
          </w:rPr>
          <w:delText xml:space="preserve">muab </w:delText>
        </w:r>
      </w:del>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12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hlis</w:t>
      </w:r>
      <w:proofErr w:type="spellEnd"/>
      <w:r w:rsidRPr="003C39CB">
        <w:rPr>
          <w:rFonts w:ascii="Calibri" w:hAnsi="Calibri" w:cs="Calibri"/>
          <w:i/>
          <w:iCs/>
          <w:sz w:val="20"/>
          <w:szCs w:val="20"/>
        </w:rPr>
        <w:t xml:space="preserve"> tom </w:t>
      </w:r>
      <w:proofErr w:type="spellStart"/>
      <w:r w:rsidRPr="003C39CB">
        <w:rPr>
          <w:rFonts w:ascii="Calibri" w:hAnsi="Calibri" w:cs="Calibri"/>
          <w:i/>
          <w:iCs/>
          <w:sz w:val="20"/>
          <w:szCs w:val="20"/>
        </w:rPr>
        <w:t>ntej</w:t>
      </w:r>
      <w:proofErr w:type="spellEnd"/>
      <w:r w:rsidRPr="003C39CB">
        <w:rPr>
          <w:rFonts w:ascii="Calibri" w:hAnsi="Calibri" w:cs="Calibri"/>
          <w:i/>
          <w:iCs/>
          <w:sz w:val="20"/>
          <w:szCs w:val="20"/>
        </w:rPr>
        <w:t xml:space="preserve">, </w:t>
      </w:r>
      <w:ins w:id="1006" w:author="Kaxiong" w:date="2021-05-17T14:53:00Z">
        <w:r w:rsidR="00574E12">
          <w:rPr>
            <w:rFonts w:ascii="Calibri" w:hAnsi="Calibri" w:cs="Calibri"/>
            <w:i/>
            <w:iCs/>
            <w:sz w:val="20"/>
            <w:szCs w:val="20"/>
          </w:rPr>
          <w:t xml:space="preserve">cov </w:t>
        </w:r>
        <w:proofErr w:type="spellStart"/>
        <w:r w:rsidR="00574E12">
          <w:rPr>
            <w:rFonts w:ascii="Calibri" w:hAnsi="Calibri" w:cs="Calibri"/>
            <w:i/>
            <w:iCs/>
            <w:sz w:val="20"/>
            <w:szCs w:val="20"/>
          </w:rPr>
          <w:t>nploog</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ntawv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ntawm</w:t>
        </w:r>
        <w:proofErr w:type="spellEnd"/>
        <w:r w:rsidR="00574E12">
          <w:rPr>
            <w:rFonts w:ascii="Calibri" w:hAnsi="Calibri" w:cs="Calibri"/>
            <w:i/>
            <w:iCs/>
            <w:sz w:val="20"/>
            <w:szCs w:val="20"/>
          </w:rPr>
          <w:t xml:space="preserve"> </w:t>
        </w:r>
      </w:ins>
      <w:r w:rsidRPr="003C39CB">
        <w:rPr>
          <w:rFonts w:ascii="Calibri" w:hAnsi="Calibri" w:cs="Calibri"/>
          <w:i/>
          <w:iCs/>
          <w:sz w:val="20"/>
          <w:szCs w:val="20"/>
        </w:rPr>
        <w:t xml:space="preserve">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Cov Kev </w:t>
      </w:r>
      <w:proofErr w:type="spellStart"/>
      <w:r w:rsidRPr="003C39CB">
        <w:rPr>
          <w:rFonts w:ascii="Calibri" w:hAnsi="Calibri" w:cs="Calibri"/>
          <w:i/>
          <w:iCs/>
          <w:sz w:val="20"/>
          <w:szCs w:val="20"/>
        </w:rPr>
        <w:t>Pab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del w:id="1007" w:author="Kaxiong" w:date="2021-05-17T14:53:00Z">
        <w:r w:rsidRPr="003C39CB" w:rsidDel="00574E12">
          <w:rPr>
            <w:rFonts w:ascii="Calibri" w:hAnsi="Calibri" w:cs="Calibri"/>
            <w:i/>
            <w:iCs/>
            <w:sz w:val="20"/>
            <w:szCs w:val="20"/>
          </w:rPr>
          <w:delText>nplooj ntawv cuam tshuam</w:delText>
        </w:r>
      </w:del>
      <w:proofErr w:type="spellStart"/>
      <w:ins w:id="1008" w:author="Kaxiong" w:date="2021-05-17T14:53:00Z">
        <w:r w:rsidR="00574E12">
          <w:rPr>
            <w:rFonts w:ascii="Calibri" w:hAnsi="Calibri" w:cs="Calibri"/>
            <w:i/>
            <w:iCs/>
            <w:sz w:val="20"/>
            <w:szCs w:val="20"/>
          </w:rPr>
          <w:t>qhia</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txog</w:t>
        </w:r>
      </w:ins>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ins w:id="1009" w:author="Kaxiong" w:date="2021-05-17T14:54:00Z">
        <w:r w:rsidR="00574E12">
          <w:rPr>
            <w:rFonts w:ascii="Calibri" w:hAnsi="Calibri" w:cs="Calibri"/>
            <w:i/>
            <w:iCs/>
            <w:sz w:val="20"/>
            <w:szCs w:val="20"/>
          </w:rPr>
          <w:t>muab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kev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pab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ncua</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ntawm</w:t>
        </w:r>
        <w:proofErr w:type="spellEnd"/>
        <w:r w:rsidR="00574E12">
          <w:rPr>
            <w:rFonts w:ascii="Calibri" w:hAnsi="Calibri" w:cs="Calibri"/>
            <w:i/>
            <w:iCs/>
            <w:sz w:val="20"/>
            <w:szCs w:val="20"/>
          </w:rPr>
          <w:t xml:space="preserve"> </w:t>
        </w:r>
      </w:ins>
      <w:del w:id="1010" w:author="Kaxiong" w:date="2021-05-17T14:54:00Z">
        <w:r w:rsidRPr="003C39CB" w:rsidDel="00574E12">
          <w:rPr>
            <w:rFonts w:ascii="Calibri" w:hAnsi="Calibri" w:cs="Calibri"/>
            <w:i/>
            <w:iCs/>
            <w:sz w:val="20"/>
            <w:szCs w:val="20"/>
          </w:rPr>
          <w:delText xml:space="preserve">thov ntev ntev ntawm </w:delText>
        </w:r>
      </w:del>
      <w:r w:rsidRPr="003C39CB">
        <w:rPr>
          <w:rFonts w:ascii="Calibri" w:hAnsi="Calibri" w:cs="Calibri"/>
          <w:i/>
          <w:iCs/>
          <w:sz w:val="20"/>
          <w:szCs w:val="20"/>
        </w:rPr>
        <w:t xml:space="preserve">FAPE zoo li </w:t>
      </w:r>
      <w:del w:id="1011" w:author="Kaxiong" w:date="2021-05-17T14:55:00Z">
        <w:r w:rsidRPr="003C39CB" w:rsidDel="00574E12">
          <w:rPr>
            <w:rFonts w:ascii="Calibri" w:hAnsi="Calibri" w:cs="Calibri"/>
            <w:i/>
            <w:iCs/>
            <w:sz w:val="20"/>
            <w:szCs w:val="20"/>
          </w:rPr>
          <w:delText xml:space="preserve">cas </w:delText>
        </w:r>
      </w:del>
      <w:r w:rsidRPr="003C39CB">
        <w:rPr>
          <w:rFonts w:ascii="Calibri" w:hAnsi="Calibri" w:cs="Calibri"/>
          <w:i/>
          <w:iCs/>
          <w:sz w:val="20"/>
          <w:szCs w:val="20"/>
        </w:rPr>
        <w:t xml:space="preserve">tom </w:t>
      </w:r>
      <w:proofErr w:type="spellStart"/>
      <w:r w:rsidRPr="003C39CB">
        <w:rPr>
          <w:rFonts w:ascii="Calibri" w:hAnsi="Calibri" w:cs="Calibri"/>
          <w:i/>
          <w:iCs/>
          <w:sz w:val="20"/>
          <w:szCs w:val="20"/>
        </w:rPr>
        <w:t>qab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ins w:id="1012" w:author="Kaxiong" w:date="2021-05-17T14:56:00Z">
        <w:r w:rsidR="00574E12">
          <w:rPr>
            <w:rFonts w:ascii="Calibri" w:hAnsi="Calibri" w:cs="Calibri"/>
            <w:i/>
            <w:iCs/>
            <w:sz w:val="20"/>
            <w:szCs w:val="20"/>
          </w:rPr>
          <w:t>rov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qhib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tsev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kawm</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uas</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tiag</w:t>
        </w:r>
        <w:proofErr w:type="spellEnd"/>
        <w:r w:rsidR="00574E12">
          <w:rPr>
            <w:rFonts w:ascii="Calibri" w:hAnsi="Calibri" w:cs="Calibri"/>
            <w:i/>
            <w:iCs/>
            <w:sz w:val="20"/>
            <w:szCs w:val="20"/>
          </w:rPr>
          <w:t>.</w:t>
        </w:r>
      </w:ins>
      <w:del w:id="1013" w:author="Kaxiong" w:date="2021-05-17T14:56:00Z">
        <w:r w:rsidRPr="003C39CB" w:rsidDel="00574E12">
          <w:rPr>
            <w:rFonts w:ascii="Calibri" w:hAnsi="Calibri" w:cs="Calibri"/>
            <w:i/>
            <w:iCs/>
            <w:sz w:val="20"/>
            <w:szCs w:val="20"/>
          </w:rPr>
          <w:delText>tawm dag zog ntawm tsev kawm ntawv rov qhib dua.</w:delText>
        </w:r>
      </w:del>
    </w:p>
    <w:p w14:paraId="785D0E43" w14:textId="6EAA25AF" w:rsidR="00A1185B" w:rsidRDefault="00EC359C" w:rsidP="00A45A46">
      <w:pPr>
        <w:jc w:val="both"/>
        <w:rPr>
          <w:rFonts w:ascii="Calibri" w:hAnsi="Calibri" w:cs="Calibri"/>
          <w:i/>
          <w:iCs/>
          <w:sz w:val="20"/>
          <w:szCs w:val="20"/>
        </w:rPr>
      </w:pPr>
      <w:del w:id="1014" w:author="Kaxiong" w:date="2021-05-17T14:57:00Z">
        <w:r w:rsidDel="00574E12">
          <w:rPr>
            <w:rFonts w:ascii="Calibri" w:hAnsi="Calibri" w:cs="Calibri"/>
            <w:i/>
            <w:iCs/>
            <w:sz w:val="20"/>
            <w:szCs w:val="20"/>
          </w:rPr>
          <w:delText>Hauv</w:delText>
        </w:r>
      </w:del>
      <w:proofErr w:type="spellStart"/>
      <w:ins w:id="1015" w:author="Kaxiong" w:date="2021-05-17T14:57:00Z">
        <w:r w:rsidR="00574E12">
          <w:rPr>
            <w:rFonts w:ascii="Calibri" w:hAnsi="Calibri" w:cs="Calibri"/>
            <w:i/>
            <w:iCs/>
            <w:sz w:val="20"/>
            <w:szCs w:val="20"/>
          </w:rPr>
          <w:t>Nyob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rau</w:t>
        </w:r>
      </w:ins>
      <w:proofErr w:type="spellEnd"/>
      <w:r>
        <w:rPr>
          <w:rFonts w:ascii="Calibri" w:hAnsi="Calibri" w:cs="Calibri"/>
          <w:i/>
          <w:iCs/>
          <w:sz w:val="20"/>
          <w:szCs w:val="20"/>
        </w:rPr>
        <w:t xml:space="preserve"> </w:t>
      </w:r>
      <w:proofErr w:type="spellStart"/>
      <w:r w:rsidR="005C4295">
        <w:rPr>
          <w:rFonts w:ascii="Calibri" w:hAnsi="Calibri" w:cs="Calibri"/>
          <w:i/>
          <w:iCs/>
          <w:sz w:val="20"/>
          <w:szCs w:val="20"/>
        </w:rPr>
        <w:t>x</w:t>
      </w:r>
      <w:r w:rsidR="00A1185B" w:rsidRPr="00B7267D">
        <w:rPr>
          <w:rFonts w:ascii="Calibri" w:hAnsi="Calibri" w:cs="Calibri"/>
          <w:i/>
          <w:iCs/>
          <w:sz w:val="20"/>
          <w:szCs w:val="20"/>
        </w:rPr>
        <w:t>yoo</w:t>
      </w:r>
      <w:proofErr w:type="spellEnd"/>
      <w:r w:rsidR="00A1185B" w:rsidRPr="00B7267D">
        <w:rPr>
          <w:rFonts w:ascii="Calibri" w:hAnsi="Calibri" w:cs="Calibri"/>
          <w:i/>
          <w:iCs/>
          <w:sz w:val="20"/>
          <w:szCs w:val="20"/>
        </w:rPr>
        <w:t xml:space="preserve"> 2020, vim </w:t>
      </w:r>
      <w:proofErr w:type="spellStart"/>
      <w:r w:rsidR="00A1185B" w:rsidRPr="00B7267D">
        <w:rPr>
          <w:rFonts w:ascii="Calibri" w:hAnsi="Calibri" w:cs="Calibri"/>
          <w:i/>
          <w:iCs/>
          <w:sz w:val="20"/>
          <w:szCs w:val="20"/>
        </w:rPr>
        <w:t>hais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tias</w:t>
      </w:r>
      <w:proofErr w:type="spellEnd"/>
      <w:r w:rsidR="00A1185B" w:rsidRPr="00B7267D">
        <w:rPr>
          <w:rFonts w:ascii="Calibri" w:hAnsi="Calibri" w:cs="Calibri"/>
          <w:i/>
          <w:iCs/>
          <w:sz w:val="20"/>
          <w:szCs w:val="20"/>
        </w:rPr>
        <w:t xml:space="preserve"> </w:t>
      </w:r>
      <w:proofErr w:type="spellStart"/>
      <w:r w:rsidR="00A1185B">
        <w:rPr>
          <w:rFonts w:ascii="Calibri" w:hAnsi="Calibri" w:cs="Calibri"/>
          <w:i/>
          <w:iCs/>
          <w:sz w:val="20"/>
          <w:szCs w:val="20"/>
        </w:rPr>
        <w:t>muaj</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kab</w:t>
      </w:r>
      <w:proofErr w:type="spellEnd"/>
      <w:r w:rsidR="00A1185B">
        <w:rPr>
          <w:rFonts w:ascii="Calibri" w:hAnsi="Calibri" w:cs="Calibri"/>
          <w:i/>
          <w:iCs/>
          <w:sz w:val="20"/>
          <w:szCs w:val="20"/>
        </w:rPr>
        <w:t xml:space="preserve"> mob COVID</w:t>
      </w:r>
      <w:r w:rsidR="00A1185B" w:rsidRPr="00B7267D">
        <w:rPr>
          <w:rFonts w:ascii="Calibri" w:hAnsi="Calibri" w:cs="Calibri"/>
          <w:i/>
          <w:iCs/>
          <w:sz w:val="20"/>
          <w:szCs w:val="20"/>
        </w:rPr>
        <w:t xml:space="preserve">-19 </w:t>
      </w:r>
      <w:proofErr w:type="spellStart"/>
      <w:r w:rsidR="00A1185B" w:rsidRPr="00B7267D">
        <w:rPr>
          <w:rFonts w:ascii="Calibri" w:hAnsi="Calibri" w:cs="Calibri"/>
          <w:i/>
          <w:iCs/>
          <w:sz w:val="20"/>
          <w:szCs w:val="20"/>
        </w:rPr>
        <w:t>kis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loj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heev</w:t>
      </w:r>
      <w:proofErr w:type="spellEnd"/>
      <w:r w:rsidR="00A1185B" w:rsidRPr="00B7267D">
        <w:rPr>
          <w:rFonts w:ascii="Calibri" w:hAnsi="Calibri" w:cs="Calibri"/>
          <w:i/>
          <w:iCs/>
          <w:sz w:val="20"/>
          <w:szCs w:val="20"/>
        </w:rPr>
        <w:t xml:space="preserve">, cov </w:t>
      </w:r>
      <w:proofErr w:type="spellStart"/>
      <w:r w:rsidR="00A1185B" w:rsidRPr="00B7267D">
        <w:rPr>
          <w:rFonts w:ascii="Calibri" w:hAnsi="Calibri" w:cs="Calibri"/>
          <w:i/>
          <w:iCs/>
          <w:sz w:val="20"/>
          <w:szCs w:val="20"/>
        </w:rPr>
        <w:t>tsev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tsis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xav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txog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lub</w:t>
      </w:r>
      <w:proofErr w:type="spellEnd"/>
      <w:r w:rsidR="00A1185B" w:rsidRPr="00B7267D">
        <w:rPr>
          <w:rFonts w:ascii="Calibri" w:hAnsi="Calibri" w:cs="Calibri"/>
          <w:i/>
          <w:iCs/>
          <w:sz w:val="20"/>
          <w:szCs w:val="20"/>
        </w:rPr>
        <w:t xml:space="preserve"> </w:t>
      </w:r>
      <w:proofErr w:type="spellStart"/>
      <w:r w:rsidR="00A1185B">
        <w:rPr>
          <w:rFonts w:ascii="Calibri" w:hAnsi="Calibri" w:cs="Calibri"/>
          <w:i/>
          <w:iCs/>
          <w:sz w:val="20"/>
          <w:szCs w:val="20"/>
        </w:rPr>
        <w:t>tsev</w:t>
      </w:r>
      <w:proofErr w:type="spellEnd"/>
      <w:r w:rsidR="00A1185B">
        <w:rPr>
          <w:rFonts w:ascii="Calibri" w:hAnsi="Calibri" w:cs="Calibri"/>
          <w:i/>
          <w:iCs/>
          <w:sz w:val="20"/>
          <w:szCs w:val="20"/>
        </w:rPr>
        <w:t xml:space="preserve"> </w:t>
      </w:r>
      <w:proofErr w:type="spellStart"/>
      <w:r w:rsidR="00A1185B">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w:t>
      </w:r>
      <w:proofErr w:type="spellEnd"/>
      <w:r w:rsidR="00A1185B" w:rsidRPr="00B7267D">
        <w:rPr>
          <w:rFonts w:ascii="Calibri" w:hAnsi="Calibri" w:cs="Calibri"/>
          <w:i/>
          <w:iCs/>
          <w:sz w:val="20"/>
          <w:szCs w:val="20"/>
        </w:rPr>
        <w:t xml:space="preserve"> </w:t>
      </w:r>
      <w:proofErr w:type="spellStart"/>
      <w:ins w:id="1016" w:author="Kaxiong" w:date="2021-05-17T14:58:00Z">
        <w:r w:rsidR="00574E12">
          <w:rPr>
            <w:rFonts w:ascii="Calibri" w:hAnsi="Calibri" w:cs="Calibri"/>
            <w:i/>
            <w:iCs/>
            <w:sz w:val="20"/>
            <w:szCs w:val="20"/>
          </w:rPr>
          <w:t>tia</w:t>
        </w:r>
      </w:ins>
      <w:ins w:id="1017" w:author="Kaxiong" w:date="2021-05-17T14:59:00Z">
        <w:r w:rsidR="00574E12">
          <w:rPr>
            <w:rFonts w:ascii="Calibri" w:hAnsi="Calibri" w:cs="Calibri"/>
            <w:i/>
            <w:iCs/>
            <w:sz w:val="20"/>
            <w:szCs w:val="20"/>
          </w:rPr>
          <w:t>g</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txhawm</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rau</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kev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rau</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siab</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tiv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thaiv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kev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nthuav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dav</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ntawm</w:t>
        </w:r>
        <w:proofErr w:type="spellEnd"/>
        <w:r w:rsidR="00574E12">
          <w:rPr>
            <w:rFonts w:ascii="Calibri" w:hAnsi="Calibri" w:cs="Calibri"/>
            <w:i/>
            <w:iCs/>
            <w:sz w:val="20"/>
            <w:szCs w:val="20"/>
          </w:rPr>
          <w:t xml:space="preserve"> </w:t>
        </w:r>
      </w:ins>
      <w:proofErr w:type="spellStart"/>
      <w:ins w:id="1018" w:author="Kaxiong" w:date="2021-05-17T15:00:00Z">
        <w:r w:rsidR="00574E12">
          <w:rPr>
            <w:rFonts w:ascii="Calibri" w:hAnsi="Calibri" w:cs="Calibri"/>
            <w:i/>
            <w:iCs/>
            <w:sz w:val="20"/>
            <w:szCs w:val="20"/>
          </w:rPr>
          <w:t>tus</w:t>
        </w:r>
        <w:proofErr w:type="spellEnd"/>
        <w:r w:rsidR="00574E12">
          <w:rPr>
            <w:rFonts w:ascii="Calibri" w:hAnsi="Calibri" w:cs="Calibri"/>
            <w:i/>
            <w:iCs/>
            <w:sz w:val="20"/>
            <w:szCs w:val="20"/>
          </w:rPr>
          <w:t xml:space="preserve"> </w:t>
        </w:r>
        <w:proofErr w:type="spellStart"/>
        <w:r w:rsidR="00574E12">
          <w:rPr>
            <w:rFonts w:ascii="Calibri" w:hAnsi="Calibri" w:cs="Calibri"/>
            <w:i/>
            <w:iCs/>
            <w:sz w:val="20"/>
            <w:szCs w:val="20"/>
          </w:rPr>
          <w:t>kab</w:t>
        </w:r>
        <w:proofErr w:type="spellEnd"/>
        <w:r w:rsidR="00574E12">
          <w:rPr>
            <w:rFonts w:ascii="Calibri" w:hAnsi="Calibri" w:cs="Calibri"/>
            <w:i/>
            <w:iCs/>
            <w:sz w:val="20"/>
            <w:szCs w:val="20"/>
          </w:rPr>
          <w:t xml:space="preserve"> mob sib </w:t>
        </w:r>
        <w:proofErr w:type="spellStart"/>
        <w:r w:rsidR="00574E12">
          <w:rPr>
            <w:rFonts w:ascii="Calibri" w:hAnsi="Calibri" w:cs="Calibri"/>
            <w:i/>
            <w:iCs/>
            <w:sz w:val="20"/>
            <w:szCs w:val="20"/>
          </w:rPr>
          <w:t>kis</w:t>
        </w:r>
        <w:proofErr w:type="spellEnd"/>
        <w:r w:rsidR="00574E12">
          <w:rPr>
            <w:rFonts w:ascii="Calibri" w:hAnsi="Calibri" w:cs="Calibri"/>
            <w:i/>
            <w:iCs/>
            <w:sz w:val="20"/>
            <w:szCs w:val="20"/>
          </w:rPr>
          <w:t xml:space="preserve"> no</w:t>
        </w:r>
        <w:r w:rsidR="00CF36B5">
          <w:rPr>
            <w:rFonts w:ascii="Calibri" w:hAnsi="Calibri" w:cs="Calibri"/>
            <w:i/>
            <w:iCs/>
            <w:sz w:val="20"/>
            <w:szCs w:val="20"/>
          </w:rPr>
          <w:t>.</w:t>
        </w:r>
      </w:ins>
      <w:del w:id="1019" w:author="Kaxiong" w:date="2021-05-17T15:00:00Z">
        <w:r w:rsidR="00A1185B" w:rsidRPr="00B7267D" w:rsidDel="00CF36B5">
          <w:rPr>
            <w:rFonts w:ascii="Calibri" w:hAnsi="Calibri" w:cs="Calibri"/>
            <w:i/>
            <w:iCs/>
            <w:sz w:val="20"/>
            <w:szCs w:val="20"/>
          </w:rPr>
          <w:delText>vim tsis muaj tus kab</w:delText>
        </w:r>
        <w:r w:rsidR="00A1185B" w:rsidDel="00CF36B5">
          <w:rPr>
            <w:rFonts w:ascii="Calibri" w:hAnsi="Calibri" w:cs="Calibri"/>
            <w:i/>
            <w:iCs/>
            <w:sz w:val="20"/>
            <w:szCs w:val="20"/>
          </w:rPr>
          <w:delText xml:space="preserve"> </w:delText>
        </w:r>
        <w:r w:rsidR="00A1185B" w:rsidRPr="00B7267D" w:rsidDel="00CF36B5">
          <w:rPr>
            <w:rFonts w:ascii="Calibri" w:hAnsi="Calibri" w:cs="Calibri"/>
            <w:i/>
            <w:iCs/>
            <w:sz w:val="20"/>
            <w:szCs w:val="20"/>
          </w:rPr>
          <w:delText>mob kis tus kab</w:delText>
        </w:r>
        <w:r w:rsidR="00A1185B" w:rsidDel="00CF36B5">
          <w:rPr>
            <w:rFonts w:ascii="Calibri" w:hAnsi="Calibri" w:cs="Calibri"/>
            <w:i/>
            <w:iCs/>
            <w:sz w:val="20"/>
            <w:szCs w:val="20"/>
          </w:rPr>
          <w:delText xml:space="preserve"> </w:delText>
        </w:r>
        <w:r w:rsidR="00A1185B" w:rsidRPr="00B7267D" w:rsidDel="00CF36B5">
          <w:rPr>
            <w:rFonts w:ascii="Calibri" w:hAnsi="Calibri" w:cs="Calibri"/>
            <w:i/>
            <w:iCs/>
            <w:sz w:val="20"/>
            <w:szCs w:val="20"/>
          </w:rPr>
          <w:delText>mob.</w:delText>
        </w:r>
      </w:del>
      <w:r w:rsidR="00A1185B" w:rsidRPr="00B7267D">
        <w:rPr>
          <w:rFonts w:ascii="Calibri" w:hAnsi="Calibri" w:cs="Calibri"/>
          <w:i/>
          <w:iCs/>
          <w:sz w:val="20"/>
          <w:szCs w:val="20"/>
        </w:rPr>
        <w:t xml:space="preserve"> Tam sim no </w:t>
      </w:r>
      <w:proofErr w:type="spellStart"/>
      <w:r w:rsidR="00A1185B" w:rsidRPr="00B7267D">
        <w:rPr>
          <w:rFonts w:ascii="Calibri" w:hAnsi="Calibri" w:cs="Calibri"/>
          <w:i/>
          <w:iCs/>
          <w:sz w:val="20"/>
          <w:szCs w:val="20"/>
        </w:rPr>
        <w:t>cia</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siab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tias</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qhov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ins w:id="1020" w:author="Kaxiong" w:date="2021-05-17T15:08:00Z">
        <w:r w:rsidR="00CF36B5">
          <w:rPr>
            <w:rFonts w:ascii="Calibri" w:hAnsi="Calibri" w:cs="Calibri"/>
            <w:i/>
            <w:iCs/>
            <w:sz w:val="20"/>
            <w:szCs w:val="20"/>
          </w:rPr>
          <w:t xml:space="preserve"> </w:t>
        </w:r>
        <w:proofErr w:type="spellStart"/>
        <w:r w:rsidR="00CF36B5">
          <w:rPr>
            <w:rFonts w:ascii="Calibri" w:hAnsi="Calibri" w:cs="Calibri"/>
            <w:i/>
            <w:iCs/>
            <w:sz w:val="20"/>
            <w:szCs w:val="20"/>
          </w:rPr>
          <w:t>tiag</w:t>
        </w:r>
      </w:ins>
      <w:proofErr w:type="spellEnd"/>
      <w:r w:rsidR="00A1185B" w:rsidRPr="00B7267D">
        <w:rPr>
          <w:rFonts w:ascii="Calibri" w:hAnsi="Calibri" w:cs="Calibri"/>
          <w:i/>
          <w:iCs/>
          <w:sz w:val="20"/>
          <w:szCs w:val="20"/>
        </w:rPr>
        <w:t xml:space="preserve"> </w:t>
      </w:r>
      <w:del w:id="1021" w:author="Kaxiong" w:date="2021-05-17T15:01:00Z">
        <w:r w:rsidR="00A1185B" w:rsidRPr="00B7267D" w:rsidDel="00CF36B5">
          <w:rPr>
            <w:rFonts w:ascii="Calibri" w:hAnsi="Calibri" w:cs="Calibri"/>
            <w:i/>
            <w:iCs/>
            <w:sz w:val="20"/>
            <w:szCs w:val="20"/>
          </w:rPr>
          <w:delText xml:space="preserve">lub </w:delText>
        </w:r>
        <w:r w:rsidR="00A1185B" w:rsidDel="00CF36B5">
          <w:rPr>
            <w:rFonts w:ascii="Calibri" w:hAnsi="Calibri" w:cs="Calibri"/>
            <w:i/>
            <w:iCs/>
            <w:sz w:val="20"/>
            <w:szCs w:val="20"/>
          </w:rPr>
          <w:delText>tsev kawm</w:delText>
        </w:r>
      </w:del>
      <w:ins w:id="1022" w:author="Kaxiong" w:date="2021-05-17T15:02:00Z">
        <w:r w:rsidR="00CF36B5">
          <w:rPr>
            <w:rFonts w:ascii="Calibri" w:hAnsi="Calibri" w:cs="Calibri"/>
            <w:i/>
            <w:iCs/>
            <w:sz w:val="20"/>
            <w:szCs w:val="20"/>
          </w:rPr>
          <w:t xml:space="preserve">zoo li no </w:t>
        </w:r>
        <w:proofErr w:type="spellStart"/>
        <w:r w:rsidR="00CF36B5">
          <w:rPr>
            <w:rFonts w:ascii="Calibri" w:hAnsi="Calibri" w:cs="Calibri"/>
            <w:i/>
            <w:iCs/>
            <w:sz w:val="20"/>
            <w:szCs w:val="20"/>
          </w:rPr>
          <w:t>tej</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zaum</w:t>
        </w:r>
        <w:proofErr w:type="spellEnd"/>
        <w:r w:rsidR="00CF36B5">
          <w:rPr>
            <w:rFonts w:ascii="Calibri" w:hAnsi="Calibri" w:cs="Calibri"/>
            <w:i/>
            <w:iCs/>
            <w:sz w:val="20"/>
            <w:szCs w:val="20"/>
          </w:rPr>
          <w:t xml:space="preserve"> </w:t>
        </w:r>
      </w:ins>
      <w:del w:id="1023" w:author="Kaxiong" w:date="2021-05-17T15:02:00Z">
        <w:r w:rsidR="00A1185B" w:rsidRPr="00B7267D" w:rsidDel="00CF36B5">
          <w:rPr>
            <w:rFonts w:ascii="Calibri" w:hAnsi="Calibri" w:cs="Calibri"/>
            <w:i/>
            <w:iCs/>
            <w:sz w:val="20"/>
            <w:szCs w:val="20"/>
          </w:rPr>
          <w:delText xml:space="preserve"> sib xws </w:delText>
        </w:r>
      </w:del>
      <w:proofErr w:type="spellStart"/>
      <w:r w:rsidR="00A1185B" w:rsidRPr="00B7267D">
        <w:rPr>
          <w:rFonts w:ascii="Calibri" w:hAnsi="Calibri" w:cs="Calibri"/>
          <w:i/>
          <w:iCs/>
          <w:sz w:val="20"/>
          <w:szCs w:val="20"/>
        </w:rPr>
        <w:t>yuav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tsim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nyog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yav</w:t>
      </w:r>
      <w:proofErr w:type="spellEnd"/>
      <w:r w:rsidR="00A1185B" w:rsidRPr="00B7267D">
        <w:rPr>
          <w:rFonts w:ascii="Calibri" w:hAnsi="Calibri" w:cs="Calibri"/>
          <w:i/>
          <w:iCs/>
          <w:sz w:val="20"/>
          <w:szCs w:val="20"/>
        </w:rPr>
        <w:t xml:space="preserve">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Hauv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ins w:id="1024" w:author="Kaxiong" w:date="2021-05-17T15:03:00Z">
        <w:r w:rsidR="00CF36B5">
          <w:rPr>
            <w:rFonts w:ascii="Calibri" w:hAnsi="Calibri" w:cs="Calibri"/>
            <w:i/>
            <w:iCs/>
            <w:sz w:val="20"/>
            <w:szCs w:val="20"/>
          </w:rPr>
          <w:t xml:space="preserve"> </w:t>
        </w:r>
        <w:proofErr w:type="spellStart"/>
        <w:r w:rsidR="00CF36B5">
          <w:rPr>
            <w:rFonts w:ascii="Calibri" w:hAnsi="Calibri" w:cs="Calibri"/>
            <w:i/>
            <w:iCs/>
            <w:sz w:val="20"/>
            <w:szCs w:val="20"/>
          </w:rPr>
          <w:t>rau</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siab</w:t>
        </w:r>
      </w:ins>
      <w:del w:id="1025" w:author="Kaxiong" w:date="2021-05-17T15:03:00Z">
        <w:r w:rsidR="00A1185B" w:rsidRPr="00B7267D" w:rsidDel="00CF36B5">
          <w:rPr>
            <w:rFonts w:ascii="Calibri" w:hAnsi="Calibri" w:cs="Calibri"/>
            <w:i/>
            <w:iCs/>
            <w:sz w:val="20"/>
            <w:szCs w:val="20"/>
          </w:rPr>
          <w:delText xml:space="preserve"> npaj rau</w:delText>
        </w:r>
      </w:del>
      <w:ins w:id="1026" w:author="Kaxiong" w:date="2021-05-17T15:03:00Z">
        <w:r w:rsidR="00CF36B5">
          <w:rPr>
            <w:rFonts w:ascii="Calibri" w:hAnsi="Calibri" w:cs="Calibri"/>
            <w:i/>
            <w:iCs/>
            <w:sz w:val="20"/>
            <w:szCs w:val="20"/>
          </w:rPr>
          <w:t>kom</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muaj</w:t>
        </w:r>
      </w:ins>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npaj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rau</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yav</w:t>
      </w:r>
      <w:proofErr w:type="spellEnd"/>
      <w:r w:rsidR="00A1185B" w:rsidRPr="00B7267D">
        <w:rPr>
          <w:rFonts w:ascii="Calibri" w:hAnsi="Calibri" w:cs="Calibri"/>
          <w:i/>
          <w:iCs/>
          <w:sz w:val="20"/>
          <w:szCs w:val="20"/>
        </w:rPr>
        <w:t xml:space="preserve">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no</w:t>
      </w:r>
      <w:r w:rsidR="00A1185B">
        <w:rPr>
          <w:rFonts w:ascii="Calibri" w:hAnsi="Calibri" w:cs="Calibri"/>
          <w:i/>
          <w:iCs/>
          <w:sz w:val="20"/>
          <w:szCs w:val="20"/>
        </w:rPr>
        <w:t xml:space="preserve"> </w:t>
      </w:r>
      <w:proofErr w:type="spellStart"/>
      <w:ins w:id="1027" w:author="Kaxiong" w:date="2021-05-17T15:04:00Z">
        <w:r w:rsidR="00CF36B5">
          <w:rPr>
            <w:rFonts w:ascii="Calibri" w:hAnsi="Calibri" w:cs="Calibri"/>
            <w:i/>
            <w:iCs/>
            <w:sz w:val="20"/>
            <w:szCs w:val="20"/>
          </w:rPr>
          <w:t>uas</w:t>
        </w:r>
        <w:proofErr w:type="spellEnd"/>
        <w:r w:rsidR="00CF36B5">
          <w:rPr>
            <w:rFonts w:ascii="Calibri" w:hAnsi="Calibri" w:cs="Calibri"/>
            <w:i/>
            <w:iCs/>
            <w:sz w:val="20"/>
            <w:szCs w:val="20"/>
          </w:rPr>
          <w:t xml:space="preserve"> </w:t>
        </w:r>
      </w:ins>
      <w:proofErr w:type="spellStart"/>
      <w:r w:rsidR="00A1185B">
        <w:rPr>
          <w:rFonts w:ascii="Calibri" w:hAnsi="Calibri" w:cs="Calibri"/>
          <w:i/>
          <w:iCs/>
          <w:sz w:val="20"/>
          <w:szCs w:val="20"/>
        </w:rPr>
        <w:t>yuav</w:t>
      </w:r>
      <w:proofErr w:type="spellEnd"/>
      <w:r w:rsidR="00A1185B">
        <w:rPr>
          <w:rFonts w:ascii="Calibri" w:hAnsi="Calibri" w:cs="Calibri"/>
          <w:i/>
          <w:iCs/>
          <w:sz w:val="20"/>
          <w:szCs w:val="20"/>
        </w:rPr>
        <w:t xml:space="preserve"> </w:t>
      </w:r>
      <w:del w:id="1028" w:author="Kaxiong" w:date="2021-05-17T15:11:00Z">
        <w:r w:rsidR="00A1185B" w:rsidDel="000A2FF5">
          <w:rPr>
            <w:rFonts w:ascii="Calibri" w:hAnsi="Calibri" w:cs="Calibri"/>
            <w:i/>
            <w:iCs/>
            <w:sz w:val="20"/>
            <w:szCs w:val="20"/>
          </w:rPr>
          <w:delText>muaj</w:delText>
        </w:r>
        <w:r w:rsidR="00A1185B" w:rsidRPr="00B7267D" w:rsidDel="000A2FF5">
          <w:rPr>
            <w:rFonts w:ascii="Calibri" w:hAnsi="Calibri" w:cs="Calibri"/>
            <w:i/>
            <w:iCs/>
            <w:sz w:val="20"/>
            <w:szCs w:val="20"/>
          </w:rPr>
          <w:delText>,  Tsev</w:delText>
        </w:r>
      </w:del>
      <w:proofErr w:type="spellStart"/>
      <w:ins w:id="1029" w:author="Kaxiong" w:date="2021-05-17T15:11:00Z">
        <w:r w:rsidR="000A2FF5">
          <w:rPr>
            <w:rFonts w:ascii="Calibri" w:hAnsi="Calibri" w:cs="Calibri"/>
            <w:i/>
            <w:iCs/>
            <w:sz w:val="20"/>
            <w:szCs w:val="20"/>
          </w:rPr>
          <w:t>muaj</w:t>
        </w:r>
        <w:proofErr w:type="spellEnd"/>
        <w:r w:rsidR="000A2FF5" w:rsidRPr="00B7267D">
          <w:rPr>
            <w:rFonts w:ascii="Calibri" w:hAnsi="Calibri" w:cs="Calibri"/>
            <w:i/>
            <w:iCs/>
            <w:sz w:val="20"/>
            <w:szCs w:val="20"/>
          </w:rPr>
          <w:t xml:space="preserve">, </w:t>
        </w:r>
        <w:proofErr w:type="spellStart"/>
        <w:r w:rsidR="000A2FF5" w:rsidRPr="00B7267D">
          <w:rPr>
            <w:rFonts w:ascii="Calibri" w:hAnsi="Calibri" w:cs="Calibri"/>
            <w:i/>
            <w:iCs/>
            <w:sz w:val="20"/>
            <w:szCs w:val="20"/>
          </w:rPr>
          <w:t>Tsev</w:t>
        </w:r>
      </w:ins>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tam sim no </w:t>
      </w:r>
      <w:proofErr w:type="spellStart"/>
      <w:r w:rsidR="00A1185B" w:rsidRPr="00B7267D">
        <w:rPr>
          <w:rFonts w:ascii="Calibri" w:hAnsi="Calibri" w:cs="Calibri"/>
          <w:i/>
          <w:iCs/>
          <w:sz w:val="20"/>
          <w:szCs w:val="20"/>
        </w:rPr>
        <w:t>suav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nrog</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hauv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tsab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IEP</w:t>
      </w:r>
      <w:ins w:id="1030" w:author="Kaxiong" w:date="2021-05-17T15:07:00Z">
        <w:r w:rsidR="00CF36B5">
          <w:rPr>
            <w:rFonts w:ascii="Calibri" w:hAnsi="Calibri" w:cs="Calibri"/>
            <w:i/>
            <w:iCs/>
            <w:sz w:val="20"/>
            <w:szCs w:val="20"/>
          </w:rPr>
          <w:t>s</w:t>
        </w:r>
      </w:ins>
      <w:r w:rsidR="00A1185B" w:rsidRPr="00B7267D">
        <w:rPr>
          <w:rFonts w:ascii="Calibri" w:hAnsi="Calibri" w:cs="Calibri"/>
          <w:i/>
          <w:iCs/>
          <w:sz w:val="20"/>
          <w:szCs w:val="20"/>
        </w:rPr>
        <w:t xml:space="preserve"> </w:t>
      </w:r>
      <w:del w:id="1031" w:author="Kaxiong" w:date="2021-05-17T15:06:00Z">
        <w:r w:rsidR="00A1185B" w:rsidRPr="00B7267D" w:rsidDel="00CF36B5">
          <w:rPr>
            <w:rFonts w:ascii="Calibri" w:hAnsi="Calibri" w:cs="Calibri"/>
            <w:i/>
            <w:iCs/>
            <w:sz w:val="20"/>
            <w:szCs w:val="20"/>
          </w:rPr>
          <w:delText>hais txog kev siv</w:delText>
        </w:r>
      </w:del>
      <w:proofErr w:type="spellStart"/>
      <w:ins w:id="1032" w:author="Kaxiong" w:date="2021-05-17T15:06:00Z">
        <w:r w:rsidR="00CF36B5">
          <w:rPr>
            <w:rFonts w:ascii="Calibri" w:hAnsi="Calibri" w:cs="Calibri"/>
            <w:i/>
            <w:iCs/>
            <w:sz w:val="20"/>
            <w:szCs w:val="20"/>
          </w:rPr>
          <w:t>raws</w:t>
        </w:r>
        <w:proofErr w:type="spellEnd"/>
        <w:r w:rsidR="00CF36B5">
          <w:rPr>
            <w:rFonts w:ascii="Calibri" w:hAnsi="Calibri" w:cs="Calibri"/>
            <w:i/>
            <w:iCs/>
            <w:sz w:val="20"/>
            <w:szCs w:val="20"/>
          </w:rPr>
          <w:t xml:space="preserve"> li</w:t>
        </w:r>
      </w:ins>
      <w:ins w:id="1033" w:author="Kaxiong" w:date="2021-05-17T15:07:00Z">
        <w:r w:rsidR="00CF36B5">
          <w:rPr>
            <w:rFonts w:ascii="Calibri" w:hAnsi="Calibri" w:cs="Calibri"/>
            <w:i/>
            <w:iCs/>
            <w:sz w:val="20"/>
            <w:szCs w:val="20"/>
          </w:rPr>
          <w:t xml:space="preserve"> </w:t>
        </w:r>
        <w:proofErr w:type="spellStart"/>
        <w:r w:rsidR="00CF36B5">
          <w:rPr>
            <w:rFonts w:ascii="Calibri" w:hAnsi="Calibri" w:cs="Calibri"/>
            <w:i/>
            <w:iCs/>
            <w:sz w:val="20"/>
            <w:szCs w:val="20"/>
          </w:rPr>
          <w:t>kev</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nqis</w:t>
        </w:r>
        <w:proofErr w:type="spellEnd"/>
        <w:r w:rsidR="00CF36B5">
          <w:rPr>
            <w:rFonts w:ascii="Calibri" w:hAnsi="Calibri" w:cs="Calibri"/>
            <w:i/>
            <w:iCs/>
            <w:sz w:val="20"/>
            <w:szCs w:val="20"/>
          </w:rPr>
          <w:t xml:space="preserve"> </w:t>
        </w:r>
        <w:proofErr w:type="spellStart"/>
        <w:r w:rsidR="00CF36B5">
          <w:rPr>
            <w:rFonts w:ascii="Calibri" w:hAnsi="Calibri" w:cs="Calibri"/>
            <w:i/>
            <w:iCs/>
            <w:sz w:val="20"/>
            <w:szCs w:val="20"/>
          </w:rPr>
          <w:t>tes</w:t>
        </w:r>
      </w:ins>
      <w:proofErr w:type="spellEnd"/>
      <w:r w:rsidR="00A1185B" w:rsidRPr="00B7267D">
        <w:rPr>
          <w:rFonts w:ascii="Calibri" w:hAnsi="Calibri" w:cs="Calibri"/>
          <w:i/>
          <w:iCs/>
          <w:sz w:val="20"/>
          <w:szCs w:val="20"/>
        </w:rPr>
        <w:t xml:space="preserve"> IEP </w:t>
      </w:r>
      <w:proofErr w:type="spellStart"/>
      <w:r w:rsidR="00A1185B" w:rsidRPr="00B7267D">
        <w:rPr>
          <w:rFonts w:ascii="Calibri" w:hAnsi="Calibri" w:cs="Calibri"/>
          <w:i/>
          <w:iCs/>
          <w:sz w:val="20"/>
          <w:szCs w:val="20"/>
        </w:rPr>
        <w:t>yuav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tsum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qhov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xwm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txheej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tsis</w:t>
      </w:r>
      <w:proofErr w:type="spellEnd"/>
      <w:r w:rsidR="00A1185B" w:rsidRPr="00B7267D">
        <w:rPr>
          <w:rFonts w:ascii="Calibri" w:hAnsi="Calibri" w:cs="Calibri"/>
          <w:i/>
          <w:iCs/>
          <w:sz w:val="20"/>
          <w:szCs w:val="20"/>
        </w:rPr>
        <w:t xml:space="preserve"> pom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Yog</w:t>
      </w:r>
      <w:proofErr w:type="spellEnd"/>
      <w:r w:rsidR="00A1185B" w:rsidRPr="00B7267D">
        <w:rPr>
          <w:rFonts w:ascii="Calibri" w:hAnsi="Calibri" w:cs="Calibri"/>
          <w:i/>
          <w:iCs/>
          <w:sz w:val="20"/>
          <w:szCs w:val="20"/>
        </w:rPr>
        <w:t xml:space="preserve"> li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thaum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lub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cev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w:t>
      </w:r>
      <w:proofErr w:type="spellEnd"/>
      <w:r w:rsidR="00A1185B" w:rsidRPr="00B7267D">
        <w:rPr>
          <w:rFonts w:ascii="Calibri" w:hAnsi="Calibri" w:cs="Calibri"/>
          <w:i/>
          <w:iCs/>
          <w:sz w:val="20"/>
          <w:szCs w:val="20"/>
        </w:rPr>
        <w:t xml:space="preserve"> </w:t>
      </w:r>
      <w:proofErr w:type="spellStart"/>
      <w:ins w:id="1034" w:author="Kaxiong" w:date="2021-05-17T15:08:00Z">
        <w:r w:rsidR="00CF36B5">
          <w:rPr>
            <w:rFonts w:ascii="Calibri" w:hAnsi="Calibri" w:cs="Calibri"/>
            <w:i/>
            <w:iCs/>
            <w:sz w:val="20"/>
            <w:szCs w:val="20"/>
          </w:rPr>
          <w:t>tiag</w:t>
        </w:r>
        <w:proofErr w:type="spellEnd"/>
        <w:r w:rsidR="00CF36B5">
          <w:rPr>
            <w:rFonts w:ascii="Calibri" w:hAnsi="Calibri" w:cs="Calibri"/>
            <w:i/>
            <w:iCs/>
            <w:sz w:val="20"/>
            <w:szCs w:val="20"/>
          </w:rPr>
          <w:t xml:space="preserve"> </w:t>
        </w:r>
      </w:ins>
      <w:proofErr w:type="spellStart"/>
      <w:r w:rsidR="00A1185B" w:rsidRPr="00B7267D">
        <w:rPr>
          <w:rFonts w:ascii="Calibri" w:hAnsi="Calibri" w:cs="Calibri"/>
          <w:i/>
          <w:iCs/>
          <w:sz w:val="20"/>
          <w:szCs w:val="20"/>
        </w:rPr>
        <w:t>lawm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yav</w:t>
      </w:r>
      <w:proofErr w:type="spellEnd"/>
      <w:r w:rsidR="00A1185B" w:rsidRPr="00B7267D">
        <w:rPr>
          <w:rFonts w:ascii="Calibri" w:hAnsi="Calibri" w:cs="Calibri"/>
          <w:i/>
          <w:iCs/>
          <w:sz w:val="20"/>
          <w:szCs w:val="20"/>
        </w:rPr>
        <w:t xml:space="preserve"> tom </w:t>
      </w:r>
      <w:proofErr w:type="spellStart"/>
      <w:r w:rsidR="00A1185B" w:rsidRPr="00B7267D">
        <w:rPr>
          <w:rFonts w:ascii="Calibri" w:hAnsi="Calibri" w:cs="Calibri"/>
          <w:i/>
          <w:iCs/>
          <w:sz w:val="20"/>
          <w:szCs w:val="20"/>
        </w:rPr>
        <w:t>ntej</w:t>
      </w:r>
      <w:proofErr w:type="spellEnd"/>
      <w:r w:rsidR="00A1185B" w:rsidRPr="00B7267D">
        <w:rPr>
          <w:rFonts w:ascii="Calibri" w:hAnsi="Calibri" w:cs="Calibri"/>
          <w:i/>
          <w:iCs/>
          <w:sz w:val="20"/>
          <w:szCs w:val="20"/>
        </w:rPr>
        <w:t xml:space="preserve"> (</w:t>
      </w:r>
      <w:proofErr w:type="spellStart"/>
      <w:del w:id="1035" w:author="Kaxiong" w:date="2021-05-17T15:09:00Z">
        <w:r w:rsidR="00A1185B" w:rsidRPr="00B7267D" w:rsidDel="00CF36B5">
          <w:rPr>
            <w:rFonts w:ascii="Calibri" w:hAnsi="Calibri" w:cs="Calibri"/>
            <w:i/>
            <w:iCs/>
            <w:sz w:val="20"/>
            <w:szCs w:val="20"/>
          </w:rPr>
          <w:delText>sib cai</w:delText>
        </w:r>
      </w:del>
      <w:del w:id="1036" w:author="Kaxiong" w:date="2021-05-17T15:10:00Z">
        <w:r w:rsidR="00A1185B" w:rsidRPr="00B7267D" w:rsidDel="00CF36B5">
          <w:rPr>
            <w:rFonts w:ascii="Calibri" w:hAnsi="Calibri" w:cs="Calibri"/>
            <w:i/>
            <w:iCs/>
            <w:sz w:val="20"/>
            <w:szCs w:val="20"/>
          </w:rPr>
          <w:delText>s los ntawm</w:delText>
        </w:r>
      </w:del>
      <w:ins w:id="1037" w:author="Kaxiong" w:date="2021-05-17T15:10:00Z">
        <w:r w:rsidR="000A2FF5">
          <w:rPr>
            <w:rFonts w:ascii="Calibri" w:hAnsi="Calibri" w:cs="Calibri"/>
            <w:i/>
            <w:iCs/>
            <w:sz w:val="20"/>
            <w:szCs w:val="20"/>
          </w:rPr>
          <w:t>uas</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txawv</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qhov</w:t>
        </w:r>
        <w:proofErr w:type="spellEnd"/>
        <w:r w:rsidR="000A2FF5">
          <w:rPr>
            <w:rFonts w:ascii="Calibri" w:hAnsi="Calibri" w:cs="Calibri"/>
            <w:i/>
            <w:iCs/>
            <w:sz w:val="20"/>
            <w:szCs w:val="20"/>
          </w:rPr>
          <w:t xml:space="preserve"> sib </w:t>
        </w:r>
        <w:proofErr w:type="spellStart"/>
        <w:r w:rsidR="000A2FF5">
          <w:rPr>
            <w:rFonts w:ascii="Calibri" w:hAnsi="Calibri" w:cs="Calibri"/>
            <w:i/>
            <w:iCs/>
            <w:sz w:val="20"/>
            <w:szCs w:val="20"/>
          </w:rPr>
          <w:t>kis</w:t>
        </w:r>
      </w:ins>
      <w:proofErr w:type="spellEnd"/>
      <w:ins w:id="1038" w:author="Kaxiong" w:date="2021-05-17T15:11:00Z">
        <w:r w:rsidR="000A2FF5">
          <w:rPr>
            <w:rFonts w:ascii="Calibri" w:hAnsi="Calibri" w:cs="Calibri"/>
            <w:i/>
            <w:iCs/>
            <w:sz w:val="20"/>
            <w:szCs w:val="20"/>
          </w:rPr>
          <w:t xml:space="preserve"> </w:t>
        </w:r>
        <w:proofErr w:type="spellStart"/>
        <w:r w:rsidR="000A2FF5">
          <w:rPr>
            <w:rFonts w:ascii="Calibri" w:hAnsi="Calibri" w:cs="Calibri"/>
            <w:i/>
            <w:iCs/>
            <w:sz w:val="20"/>
            <w:szCs w:val="20"/>
          </w:rPr>
          <w:t>kab</w:t>
        </w:r>
        <w:proofErr w:type="spellEnd"/>
        <w:r w:rsidR="000A2FF5">
          <w:rPr>
            <w:rFonts w:ascii="Calibri" w:hAnsi="Calibri" w:cs="Calibri"/>
            <w:i/>
            <w:iCs/>
            <w:sz w:val="20"/>
            <w:szCs w:val="20"/>
          </w:rPr>
          <w:t xml:space="preserve"> mob</w:t>
        </w:r>
      </w:ins>
      <w:r w:rsidR="00A1185B" w:rsidRPr="00B7267D">
        <w:rPr>
          <w:rFonts w:ascii="Calibri" w:hAnsi="Calibri" w:cs="Calibri"/>
          <w:i/>
          <w:iCs/>
          <w:sz w:val="20"/>
          <w:szCs w:val="20"/>
        </w:rPr>
        <w:t xml:space="preserve"> </w:t>
      </w:r>
      <w:r w:rsidR="00A1185B">
        <w:rPr>
          <w:rFonts w:ascii="Calibri" w:hAnsi="Calibri" w:cs="Calibri"/>
          <w:i/>
          <w:iCs/>
          <w:sz w:val="20"/>
          <w:szCs w:val="20"/>
        </w:rPr>
        <w:t>COVID</w:t>
      </w:r>
      <w:r w:rsidR="00A1185B" w:rsidRPr="00B7267D">
        <w:rPr>
          <w:rFonts w:ascii="Calibri" w:hAnsi="Calibri" w:cs="Calibri"/>
          <w:i/>
          <w:iCs/>
          <w:sz w:val="20"/>
          <w:szCs w:val="20"/>
        </w:rPr>
        <w:t xml:space="preserve">-19 tam sim no) vim </w:t>
      </w:r>
      <w:proofErr w:type="spellStart"/>
      <w:r w:rsidR="00A1185B" w:rsidRPr="00B7267D">
        <w:rPr>
          <w:rFonts w:ascii="Calibri" w:hAnsi="Calibri" w:cs="Calibri"/>
          <w:i/>
          <w:iCs/>
          <w:sz w:val="20"/>
          <w:szCs w:val="20"/>
        </w:rPr>
        <w:t>muaj</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kub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ntxhov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tshaj</w:t>
      </w:r>
      <w:proofErr w:type="spellEnd"/>
      <w:r w:rsidR="00A1185B" w:rsidRPr="00B7267D">
        <w:rPr>
          <w:rFonts w:ascii="Calibri" w:hAnsi="Calibri" w:cs="Calibri"/>
          <w:i/>
          <w:iCs/>
          <w:sz w:val="20"/>
          <w:szCs w:val="20"/>
        </w:rPr>
        <w:t xml:space="preserve"> 10 </w:t>
      </w:r>
      <w:proofErr w:type="spellStart"/>
      <w:r w:rsidR="00A1185B" w:rsidRPr="00B7267D">
        <w:rPr>
          <w:rFonts w:ascii="Calibri" w:hAnsi="Calibri" w:cs="Calibri"/>
          <w:i/>
          <w:iCs/>
          <w:sz w:val="20"/>
          <w:szCs w:val="20"/>
        </w:rPr>
        <w:t>hnub</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w:t>
      </w:r>
      <w:del w:id="1039" w:author="Kaxiong" w:date="2021-05-17T15:12:00Z">
        <w:r w:rsidR="00A1185B" w:rsidRPr="00B7267D" w:rsidDel="000A2FF5">
          <w:rPr>
            <w:rFonts w:ascii="Calibri" w:hAnsi="Calibri" w:cs="Calibri"/>
            <w:i/>
            <w:iCs/>
            <w:sz w:val="20"/>
            <w:szCs w:val="20"/>
          </w:rPr>
          <w:delText xml:space="preserve"> </w:delText>
        </w:r>
      </w:del>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Tsev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Kawm</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Ntawv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yuav</w:t>
      </w:r>
      <w:proofErr w:type="spellEnd"/>
      <w:r w:rsidR="00A1185B" w:rsidRPr="00B7267D">
        <w:rPr>
          <w:rFonts w:ascii="Calibri" w:hAnsi="Calibri" w:cs="Calibri"/>
          <w:i/>
          <w:iCs/>
          <w:sz w:val="20"/>
          <w:szCs w:val="20"/>
        </w:rPr>
        <w:t xml:space="preserve"> </w:t>
      </w:r>
      <w:proofErr w:type="spellStart"/>
      <w:r w:rsidR="00A1185B" w:rsidRPr="00B7267D">
        <w:rPr>
          <w:rFonts w:ascii="Calibri" w:hAnsi="Calibri" w:cs="Calibri"/>
          <w:i/>
          <w:iCs/>
          <w:sz w:val="20"/>
          <w:szCs w:val="20"/>
        </w:rPr>
        <w:t>muab</w:t>
      </w:r>
      <w:proofErr w:type="spellEnd"/>
      <w:r w:rsidR="00A1185B" w:rsidRPr="00B7267D">
        <w:rPr>
          <w:rFonts w:ascii="Calibri" w:hAnsi="Calibri" w:cs="Calibri"/>
          <w:i/>
          <w:iCs/>
          <w:sz w:val="20"/>
          <w:szCs w:val="20"/>
        </w:rPr>
        <w:t>:</w:t>
      </w:r>
    </w:p>
    <w:p w14:paraId="24F90AF7" w14:textId="5C2B6F4B" w:rsidR="00A1185B" w:rsidRPr="00F53366" w:rsidRDefault="00A1185B" w:rsidP="00A1185B">
      <w:pPr>
        <w:rPr>
          <w:rFonts w:ascii="Calibri" w:hAnsi="Calibri" w:cs="Calibri"/>
          <w:i/>
          <w:iCs/>
          <w:sz w:val="20"/>
          <w:szCs w:val="20"/>
        </w:rPr>
      </w:pPr>
      <w:r w:rsidRPr="00F53366">
        <w:rPr>
          <w:rFonts w:ascii="Calibri" w:hAnsi="Calibri" w:cs="Calibri"/>
          <w:i/>
          <w:iCs/>
          <w:sz w:val="20"/>
          <w:szCs w:val="20"/>
        </w:rPr>
        <w:t>-</w:t>
      </w:r>
      <w:ins w:id="1040" w:author="Kaxiong" w:date="2021-05-17T15:13:00Z">
        <w:r w:rsidR="000A2FF5">
          <w:rPr>
            <w:rFonts w:ascii="Calibri" w:hAnsi="Calibri" w:cs="Calibri"/>
            <w:i/>
            <w:iCs/>
            <w:sz w:val="20"/>
            <w:szCs w:val="20"/>
          </w:rPr>
          <w:t xml:space="preserve">Kev </w:t>
        </w:r>
      </w:ins>
      <w:del w:id="1041" w:author="Kaxiong" w:date="2021-05-17T15:13:00Z">
        <w:r w:rsidDel="000A2FF5">
          <w:rPr>
            <w:rFonts w:ascii="Calibri" w:hAnsi="Calibri" w:cs="Calibri"/>
            <w:i/>
            <w:iCs/>
            <w:sz w:val="20"/>
            <w:szCs w:val="20"/>
          </w:rPr>
          <w:delText>N</w:delText>
        </w:r>
      </w:del>
      <w:proofErr w:type="spellStart"/>
      <w:ins w:id="1042" w:author="Kaxiong" w:date="2021-05-17T15:13:00Z">
        <w:r w:rsidR="000A2FF5">
          <w:rPr>
            <w:rFonts w:ascii="Calibri" w:hAnsi="Calibri" w:cs="Calibri"/>
            <w:i/>
            <w:iCs/>
            <w:sz w:val="20"/>
            <w:szCs w:val="20"/>
          </w:rPr>
          <w:t>n</w:t>
        </w:r>
      </w:ins>
      <w:r>
        <w:rPr>
          <w:rFonts w:ascii="Calibri" w:hAnsi="Calibri" w:cs="Calibri"/>
          <w:i/>
          <w:iCs/>
          <w:sz w:val="20"/>
          <w:szCs w:val="20"/>
        </w:rPr>
        <w:t>kag</w:t>
      </w:r>
      <w:proofErr w:type="spellEnd"/>
      <w:r>
        <w:rPr>
          <w:rFonts w:ascii="Calibri" w:hAnsi="Calibri" w:cs="Calibri"/>
          <w:i/>
          <w:iCs/>
          <w:sz w:val="20"/>
          <w:szCs w:val="20"/>
        </w:rPr>
        <w:t xml:space="preserve"> </w:t>
      </w:r>
      <w:proofErr w:type="spellStart"/>
      <w:r>
        <w:rPr>
          <w:rFonts w:ascii="Calibri" w:hAnsi="Calibri" w:cs="Calibri"/>
          <w:i/>
          <w:iCs/>
          <w:sz w:val="20"/>
          <w:szCs w:val="20"/>
        </w:rPr>
        <w:t>mus</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ins w:id="1043" w:author="Kaxiong" w:date="2021-05-17T15:19:00Z">
        <w:r w:rsidR="000A2FF5">
          <w:rPr>
            <w:rFonts w:ascii="Calibri" w:hAnsi="Calibri" w:cs="Calibri"/>
            <w:i/>
            <w:iCs/>
            <w:sz w:val="20"/>
            <w:szCs w:val="20"/>
          </w:rPr>
          <w:t xml:space="preserve">tag </w:t>
        </w:r>
        <w:proofErr w:type="spellStart"/>
        <w:r w:rsidR="000A2FF5">
          <w:rPr>
            <w:rFonts w:ascii="Calibri" w:hAnsi="Calibri" w:cs="Calibri"/>
            <w:i/>
            <w:iCs/>
            <w:sz w:val="20"/>
            <w:szCs w:val="20"/>
          </w:rPr>
          <w:t>nrho</w:t>
        </w:r>
        <w:proofErr w:type="spellEnd"/>
        <w:r w:rsidR="000A2FF5">
          <w:rPr>
            <w:rFonts w:ascii="Calibri" w:hAnsi="Calibri" w:cs="Calibri"/>
            <w:i/>
            <w:iCs/>
            <w:sz w:val="20"/>
            <w:szCs w:val="20"/>
          </w:rPr>
          <w:t xml:space="preserve"> </w:t>
        </w:r>
      </w:ins>
      <w:r>
        <w:rPr>
          <w:rFonts w:ascii="Calibri" w:hAnsi="Calibri" w:cs="Calibri"/>
          <w:i/>
          <w:iCs/>
          <w:sz w:val="20"/>
          <w:szCs w:val="20"/>
        </w:rPr>
        <w:t xml:space="preserve">cov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ins w:id="1044" w:author="Kaxiong" w:date="2021-05-17T15:19:00Z">
        <w:r w:rsidR="000A2FF5">
          <w:rPr>
            <w:rFonts w:ascii="Calibri" w:hAnsi="Calibri" w:cs="Calibri"/>
            <w:i/>
            <w:iCs/>
            <w:sz w:val="20"/>
            <w:szCs w:val="20"/>
          </w:rPr>
          <w:t>qhia</w:t>
        </w:r>
        <w:proofErr w:type="spellEnd"/>
        <w:r w:rsidR="000A2FF5">
          <w:rPr>
            <w:rFonts w:ascii="Calibri" w:hAnsi="Calibri" w:cs="Calibri"/>
            <w:i/>
            <w:iCs/>
            <w:sz w:val="20"/>
            <w:szCs w:val="20"/>
          </w:rPr>
          <w:t xml:space="preserve"> </w:t>
        </w:r>
      </w:ins>
      <w:del w:id="1045" w:author="Kaxiong" w:date="2021-05-17T15:16:00Z">
        <w:r w:rsidDel="000A2FF5">
          <w:rPr>
            <w:rFonts w:ascii="Calibri" w:hAnsi="Calibri" w:cs="Calibri"/>
            <w:i/>
            <w:iCs/>
            <w:sz w:val="20"/>
            <w:szCs w:val="20"/>
          </w:rPr>
          <w:delText>qhia Synchronous</w:delText>
        </w:r>
      </w:del>
      <w:proofErr w:type="spellStart"/>
      <w:ins w:id="1046" w:author="Kaxiong" w:date="2021-05-17T15:16:00Z">
        <w:r w:rsidR="000A2FF5">
          <w:rPr>
            <w:rFonts w:ascii="Calibri" w:hAnsi="Calibri" w:cs="Calibri"/>
            <w:i/>
            <w:iCs/>
            <w:sz w:val="20"/>
            <w:szCs w:val="20"/>
          </w:rPr>
          <w:t>ua</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ke</w:t>
        </w:r>
      </w:ins>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thiab</w:t>
      </w:r>
      <w:proofErr w:type="spellEnd"/>
      <w:r w:rsidRPr="00F53366">
        <w:rPr>
          <w:rFonts w:ascii="Calibri" w:hAnsi="Calibri" w:cs="Calibri"/>
          <w:i/>
          <w:iCs/>
          <w:sz w:val="20"/>
          <w:szCs w:val="20"/>
        </w:rPr>
        <w:t xml:space="preserve"> </w:t>
      </w:r>
      <w:del w:id="1047" w:author="Kaxiong" w:date="2021-05-17T15:16:00Z">
        <w:r w:rsidDel="000A2FF5">
          <w:rPr>
            <w:rFonts w:ascii="Calibri" w:hAnsi="Calibri" w:cs="Calibri"/>
            <w:i/>
            <w:iCs/>
            <w:sz w:val="20"/>
            <w:szCs w:val="20"/>
          </w:rPr>
          <w:delText>asynchronous</w:delText>
        </w:r>
      </w:del>
      <w:proofErr w:type="spellStart"/>
      <w:ins w:id="1048" w:author="Kaxiong" w:date="2021-05-17T15:17:00Z">
        <w:r w:rsidR="000A2FF5">
          <w:rPr>
            <w:rFonts w:ascii="Calibri" w:hAnsi="Calibri" w:cs="Calibri"/>
            <w:i/>
            <w:iCs/>
            <w:sz w:val="20"/>
            <w:szCs w:val="20"/>
          </w:rPr>
          <w:t>tsis</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ua</w:t>
        </w:r>
        <w:proofErr w:type="spellEnd"/>
        <w:r w:rsidR="000A2FF5">
          <w:rPr>
            <w:rFonts w:ascii="Calibri" w:hAnsi="Calibri" w:cs="Calibri"/>
            <w:i/>
            <w:iCs/>
            <w:sz w:val="20"/>
            <w:szCs w:val="20"/>
          </w:rPr>
          <w:t xml:space="preserve"> ke</w:t>
        </w:r>
      </w:ins>
      <w:r w:rsidRPr="00F53366">
        <w:rPr>
          <w:rFonts w:ascii="Calibri" w:hAnsi="Calibri" w:cs="Calibri"/>
          <w:i/>
          <w:iCs/>
          <w:sz w:val="20"/>
          <w:szCs w:val="20"/>
        </w:rPr>
        <w:t xml:space="preserve">, </w:t>
      </w:r>
      <w:ins w:id="1049" w:author="Kaxiong" w:date="2021-05-17T15:17:00Z">
        <w:r w:rsidR="000A2FF5">
          <w:rPr>
            <w:rFonts w:ascii="Calibri" w:hAnsi="Calibri" w:cs="Calibri"/>
            <w:i/>
            <w:iCs/>
            <w:sz w:val="20"/>
            <w:szCs w:val="20"/>
          </w:rPr>
          <w:t xml:space="preserve">yam li tau </w:t>
        </w:r>
        <w:proofErr w:type="spellStart"/>
        <w:r w:rsidR="000A2FF5">
          <w:rPr>
            <w:rFonts w:ascii="Calibri" w:hAnsi="Calibri" w:cs="Calibri"/>
            <w:i/>
            <w:iCs/>
            <w:sz w:val="20"/>
            <w:szCs w:val="20"/>
          </w:rPr>
          <w:t>muaj</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muab</w:t>
        </w:r>
        <w:proofErr w:type="spellEnd"/>
        <w:r w:rsidR="000A2FF5">
          <w:rPr>
            <w:rFonts w:ascii="Calibri" w:hAnsi="Calibri" w:cs="Calibri"/>
            <w:i/>
            <w:iCs/>
            <w:sz w:val="20"/>
            <w:szCs w:val="20"/>
          </w:rPr>
          <w:t xml:space="preserve"> </w:t>
        </w:r>
      </w:ins>
      <w:proofErr w:type="spellStart"/>
      <w:ins w:id="1050" w:author="Kaxiong" w:date="2021-05-17T15:18:00Z">
        <w:r w:rsidR="000A2FF5">
          <w:rPr>
            <w:rFonts w:ascii="Calibri" w:hAnsi="Calibri" w:cs="Calibri"/>
            <w:i/>
            <w:iCs/>
            <w:sz w:val="20"/>
            <w:szCs w:val="20"/>
          </w:rPr>
          <w:t>rau</w:t>
        </w:r>
        <w:proofErr w:type="spellEnd"/>
        <w:r w:rsidR="000A2FF5">
          <w:rPr>
            <w:rFonts w:ascii="Calibri" w:hAnsi="Calibri" w:cs="Calibri"/>
            <w:i/>
            <w:iCs/>
            <w:sz w:val="20"/>
            <w:szCs w:val="20"/>
          </w:rPr>
          <w:t xml:space="preserve"> </w:t>
        </w:r>
        <w:proofErr w:type="spellStart"/>
        <w:r w:rsidR="000A2FF5">
          <w:rPr>
            <w:rFonts w:ascii="Calibri" w:hAnsi="Calibri" w:cs="Calibri"/>
            <w:i/>
            <w:iCs/>
            <w:sz w:val="20"/>
            <w:szCs w:val="20"/>
          </w:rPr>
          <w:t>thaum</w:t>
        </w:r>
        <w:proofErr w:type="spellEnd"/>
        <w:r w:rsidR="000A2FF5">
          <w:rPr>
            <w:rFonts w:ascii="Calibri" w:hAnsi="Calibri" w:cs="Calibri"/>
            <w:i/>
            <w:iCs/>
            <w:sz w:val="20"/>
            <w:szCs w:val="20"/>
          </w:rPr>
          <w:t xml:space="preserve"> </w:t>
        </w:r>
      </w:ins>
      <w:del w:id="1051" w:author="Kaxiong" w:date="2021-05-17T15:18:00Z">
        <w:r w:rsidRPr="00F53366" w:rsidDel="000A2FF5">
          <w:rPr>
            <w:rFonts w:ascii="Calibri" w:hAnsi="Calibri" w:cs="Calibri"/>
            <w:i/>
            <w:iCs/>
            <w:sz w:val="20"/>
            <w:szCs w:val="20"/>
          </w:rPr>
          <w:delText>ua tau kom</w:delText>
        </w:r>
      </w:del>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01266B7E" w14:textId="58C01B0C" w:rsidR="00A1185B" w:rsidRPr="00F53366" w:rsidRDefault="00A1185B" w:rsidP="00A45A46">
      <w:pPr>
        <w:jc w:val="both"/>
        <w:rPr>
          <w:rFonts w:ascii="Calibri" w:hAnsi="Calibri" w:cs="Calibri"/>
          <w:i/>
          <w:iCs/>
          <w:sz w:val="20"/>
          <w:szCs w:val="20"/>
        </w:rPr>
      </w:pPr>
      <w:r>
        <w:rPr>
          <w:rFonts w:ascii="Calibri" w:hAnsi="Calibri" w:cs="Calibri"/>
          <w:i/>
          <w:iCs/>
          <w:sz w:val="20"/>
          <w:szCs w:val="20"/>
        </w:rPr>
        <w:t>-</w:t>
      </w:r>
      <w:ins w:id="1052" w:author="Kaxiong" w:date="2021-05-17T15:19:00Z">
        <w:r w:rsidR="000A2FF5">
          <w:rPr>
            <w:rFonts w:ascii="Calibri" w:hAnsi="Calibri" w:cs="Calibri"/>
            <w:i/>
            <w:iCs/>
            <w:sz w:val="20"/>
            <w:szCs w:val="20"/>
          </w:rPr>
          <w:t xml:space="preserve">Kev </w:t>
        </w:r>
      </w:ins>
      <w:del w:id="1053" w:author="Kaxiong" w:date="2021-05-17T15:19:00Z">
        <w:r w:rsidRPr="00F53366" w:rsidDel="000A2FF5">
          <w:rPr>
            <w:rFonts w:ascii="Calibri" w:hAnsi="Calibri" w:cs="Calibri"/>
            <w:i/>
            <w:iCs/>
            <w:sz w:val="20"/>
            <w:szCs w:val="20"/>
          </w:rPr>
          <w:delText>H</w:delText>
        </w:r>
      </w:del>
      <w:ins w:id="1054" w:author="Kaxiong" w:date="2021-05-17T15:19:00Z">
        <w:r w:rsidR="000A2FF5">
          <w:rPr>
            <w:rFonts w:ascii="Calibri" w:hAnsi="Calibri" w:cs="Calibri"/>
            <w:i/>
            <w:iCs/>
            <w:sz w:val="20"/>
            <w:szCs w:val="20"/>
          </w:rPr>
          <w:t>h</w:t>
        </w:r>
      </w:ins>
      <w:r w:rsidRPr="00F53366">
        <w:rPr>
          <w:rFonts w:ascii="Calibri" w:hAnsi="Calibri" w:cs="Calibri"/>
          <w:i/>
          <w:iCs/>
          <w:sz w:val="20"/>
          <w:szCs w:val="20"/>
        </w:rPr>
        <w:t xml:space="preserve">u </w:t>
      </w:r>
      <w:proofErr w:type="spellStart"/>
      <w:r>
        <w:rPr>
          <w:rFonts w:ascii="Calibri" w:hAnsi="Calibri" w:cs="Calibri"/>
          <w:i/>
          <w:iCs/>
          <w:sz w:val="19"/>
          <w:szCs w:val="19"/>
        </w:rPr>
        <w:t>txhua</w:t>
      </w:r>
      <w:proofErr w:type="spellEnd"/>
      <w:r>
        <w:rPr>
          <w:rFonts w:ascii="Calibri" w:hAnsi="Calibri" w:cs="Calibri"/>
          <w:i/>
          <w:iCs/>
          <w:sz w:val="19"/>
          <w:szCs w:val="19"/>
        </w:rPr>
        <w:t xml:space="preserve"> </w:t>
      </w:r>
      <w:proofErr w:type="spellStart"/>
      <w:r>
        <w:rPr>
          <w:rFonts w:ascii="Calibri" w:hAnsi="Calibri" w:cs="Calibri"/>
          <w:i/>
          <w:iCs/>
          <w:sz w:val="19"/>
          <w:szCs w:val="19"/>
        </w:rPr>
        <w:t>lub</w:t>
      </w:r>
      <w:proofErr w:type="spellEnd"/>
      <w:r>
        <w:rPr>
          <w:rFonts w:ascii="Calibri" w:hAnsi="Calibri" w:cs="Calibri"/>
          <w:i/>
          <w:iCs/>
          <w:sz w:val="19"/>
          <w:szCs w:val="19"/>
        </w:rPr>
        <w:t xml:space="preserve"> </w:t>
      </w:r>
      <w:proofErr w:type="spellStart"/>
      <w:r>
        <w:rPr>
          <w:rFonts w:ascii="Calibri" w:hAnsi="Calibri" w:cs="Calibri"/>
          <w:i/>
          <w:iCs/>
          <w:sz w:val="19"/>
          <w:szCs w:val="19"/>
        </w:rPr>
        <w:t>lim</w:t>
      </w:r>
      <w:proofErr w:type="spellEnd"/>
      <w:r>
        <w:rPr>
          <w:rFonts w:ascii="Calibri" w:hAnsi="Calibri" w:cs="Calibri"/>
          <w:i/>
          <w:iCs/>
          <w:sz w:val="19"/>
          <w:szCs w:val="19"/>
        </w:rPr>
        <w:t xml:space="preserve"> </w:t>
      </w:r>
      <w:del w:id="1055" w:author="Kaxiong" w:date="2021-05-17T15:19:00Z">
        <w:r w:rsidDel="000A2FF5">
          <w:rPr>
            <w:rFonts w:ascii="Calibri" w:hAnsi="Calibri" w:cs="Calibri"/>
            <w:i/>
            <w:iCs/>
            <w:sz w:val="19"/>
            <w:szCs w:val="19"/>
          </w:rPr>
          <w:delText>p</w:delText>
        </w:r>
      </w:del>
      <w:proofErr w:type="spellStart"/>
      <w:ins w:id="1056" w:author="Kaxiong" w:date="2021-05-17T15:19:00Z">
        <w:r w:rsidR="000A2FF5">
          <w:rPr>
            <w:rFonts w:ascii="Calibri" w:hAnsi="Calibri" w:cs="Calibri"/>
            <w:i/>
            <w:iCs/>
            <w:sz w:val="19"/>
            <w:szCs w:val="19"/>
          </w:rPr>
          <w:t>t</w:t>
        </w:r>
      </w:ins>
      <w:r>
        <w:rPr>
          <w:rFonts w:ascii="Calibri" w:hAnsi="Calibri" w:cs="Calibri"/>
          <w:i/>
          <w:iCs/>
          <w:sz w:val="19"/>
          <w:szCs w:val="19"/>
        </w:rPr>
        <w:t>iam</w:t>
      </w:r>
      <w:proofErr w:type="spellEnd"/>
      <w:del w:id="1057" w:author="Kaxiong" w:date="2021-05-17T15:25:00Z">
        <w:r w:rsidDel="008701C8">
          <w:rPr>
            <w:rFonts w:ascii="Calibri" w:hAnsi="Calibri" w:cs="Calibri"/>
            <w:i/>
            <w:iCs/>
            <w:sz w:val="19"/>
            <w:szCs w:val="19"/>
          </w:rPr>
          <w:delText xml:space="preserve"> </w:delText>
        </w:r>
      </w:del>
      <w:r w:rsidRPr="003E51AF">
        <w:rPr>
          <w:rFonts w:ascii="Calibri" w:hAnsi="Calibri" w:cs="Calibri"/>
          <w:i/>
          <w:iCs/>
          <w:sz w:val="19"/>
          <w:szCs w:val="19"/>
        </w:rPr>
        <w:t xml:space="preserve">, yam </w:t>
      </w:r>
      <w:proofErr w:type="spellStart"/>
      <w:r w:rsidRPr="003E51AF">
        <w:rPr>
          <w:rFonts w:ascii="Calibri" w:hAnsi="Calibri" w:cs="Calibri"/>
          <w:i/>
          <w:iCs/>
          <w:sz w:val="19"/>
          <w:szCs w:val="19"/>
        </w:rPr>
        <w:t>tsawg</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kawg</w:t>
      </w:r>
      <w:proofErr w:type="spellEnd"/>
      <w:r w:rsidRPr="003E51AF">
        <w:rPr>
          <w:rFonts w:ascii="Calibri" w:hAnsi="Calibri" w:cs="Calibri"/>
          <w:i/>
          <w:iCs/>
          <w:sz w:val="19"/>
          <w:szCs w:val="19"/>
        </w:rPr>
        <w:t xml:space="preserve">, los </w:t>
      </w:r>
      <w:proofErr w:type="spellStart"/>
      <w:r w:rsidRPr="003E51AF">
        <w:rPr>
          <w:rFonts w:ascii="Calibri" w:hAnsi="Calibri" w:cs="Calibri"/>
          <w:i/>
          <w:iCs/>
          <w:sz w:val="19"/>
          <w:szCs w:val="19"/>
        </w:rPr>
        <w:t>ntawm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txhua</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tus</w:t>
      </w:r>
      <w:proofErr w:type="spellEnd"/>
      <w:r w:rsidRPr="003E51AF">
        <w:rPr>
          <w:rFonts w:ascii="Calibri" w:hAnsi="Calibri" w:cs="Calibri"/>
          <w:i/>
          <w:iCs/>
          <w:sz w:val="19"/>
          <w:szCs w:val="19"/>
        </w:rPr>
        <w:t xml:space="preserve"> </w:t>
      </w:r>
      <w:del w:id="1058" w:author="Kaxiong" w:date="2021-05-17T15:20:00Z">
        <w:r w:rsidRPr="003E51AF" w:rsidDel="008701C8">
          <w:rPr>
            <w:rFonts w:ascii="Calibri" w:hAnsi="Calibri" w:cs="Calibri"/>
            <w:i/>
            <w:iCs/>
            <w:sz w:val="19"/>
            <w:szCs w:val="19"/>
          </w:rPr>
          <w:delText>kws zov</w:delText>
        </w:r>
      </w:del>
      <w:proofErr w:type="spellStart"/>
      <w:ins w:id="1059" w:author="Kaxiong" w:date="2021-05-17T15:20:00Z">
        <w:r w:rsidR="008701C8">
          <w:rPr>
            <w:rFonts w:ascii="Calibri" w:hAnsi="Calibri" w:cs="Calibri"/>
            <w:i/>
            <w:iCs/>
            <w:sz w:val="19"/>
            <w:szCs w:val="19"/>
          </w:rPr>
          <w:t>muab</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kev</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p</w:t>
        </w:r>
      </w:ins>
      <w:ins w:id="1060" w:author="Kaxiong" w:date="2021-05-17T15:21:00Z">
        <w:r w:rsidR="008701C8">
          <w:rPr>
            <w:rFonts w:ascii="Calibri" w:hAnsi="Calibri" w:cs="Calibri"/>
            <w:i/>
            <w:iCs/>
            <w:sz w:val="19"/>
            <w:szCs w:val="19"/>
          </w:rPr>
          <w:t>ab</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rau</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koj</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tus</w:t>
        </w:r>
      </w:ins>
      <w:proofErr w:type="spellEnd"/>
      <w:r w:rsidRPr="003E51AF">
        <w:rPr>
          <w:rFonts w:ascii="Calibri" w:hAnsi="Calibri" w:cs="Calibri"/>
          <w:i/>
          <w:iCs/>
          <w:sz w:val="19"/>
          <w:szCs w:val="19"/>
        </w:rPr>
        <w:t xml:space="preserve"> me </w:t>
      </w:r>
      <w:proofErr w:type="spellStart"/>
      <w:r w:rsidRPr="003E51AF">
        <w:rPr>
          <w:rFonts w:ascii="Calibri" w:hAnsi="Calibri" w:cs="Calibri"/>
          <w:i/>
          <w:iCs/>
          <w:sz w:val="19"/>
          <w:szCs w:val="19"/>
        </w:rPr>
        <w:t>nyuam</w:t>
      </w:r>
      <w:proofErr w:type="spellEnd"/>
      <w:r w:rsidRPr="003E51AF">
        <w:rPr>
          <w:rFonts w:ascii="Calibri" w:hAnsi="Calibri" w:cs="Calibri"/>
          <w:i/>
          <w:iCs/>
          <w:sz w:val="19"/>
          <w:szCs w:val="19"/>
        </w:rPr>
        <w:t xml:space="preserve"> </w:t>
      </w:r>
      <w:del w:id="1061" w:author="Kaxiong" w:date="2021-05-17T15:22:00Z">
        <w:r w:rsidRPr="003E51AF" w:rsidDel="008701C8">
          <w:rPr>
            <w:rFonts w:ascii="Calibri" w:hAnsi="Calibri" w:cs="Calibri"/>
            <w:i/>
            <w:iCs/>
            <w:sz w:val="19"/>
            <w:szCs w:val="19"/>
          </w:rPr>
          <w:delText xml:space="preserve">hauv </w:delText>
        </w:r>
      </w:del>
      <w:proofErr w:type="spellStart"/>
      <w:r w:rsidRPr="003E51AF">
        <w:rPr>
          <w:rFonts w:ascii="Calibri" w:hAnsi="Calibri" w:cs="Calibri"/>
          <w:i/>
          <w:iCs/>
          <w:sz w:val="19"/>
          <w:szCs w:val="19"/>
        </w:rPr>
        <w:t>pab</w:t>
      </w:r>
      <w:proofErr w:type="spellEnd"/>
      <w:r w:rsidRPr="003E51AF">
        <w:rPr>
          <w:rFonts w:ascii="Calibri" w:hAnsi="Calibri" w:cs="Calibri"/>
          <w:i/>
          <w:iCs/>
          <w:sz w:val="19"/>
          <w:szCs w:val="19"/>
        </w:rPr>
        <w:t xml:space="preserve"> </w:t>
      </w:r>
      <w:proofErr w:type="spellStart"/>
      <w:ins w:id="1062" w:author="Kaxiong" w:date="2021-05-17T15:22:00Z">
        <w:r w:rsidR="008701C8">
          <w:rPr>
            <w:rFonts w:ascii="Calibri" w:hAnsi="Calibri" w:cs="Calibri"/>
            <w:i/>
            <w:iCs/>
            <w:sz w:val="19"/>
            <w:szCs w:val="19"/>
          </w:rPr>
          <w:t>pawg</w:t>
        </w:r>
      </w:ins>
      <w:proofErr w:type="spellEnd"/>
      <w:del w:id="1063" w:author="Kaxiong" w:date="2021-05-17T15:22:00Z">
        <w:r w:rsidRPr="003E51AF" w:rsidDel="008701C8">
          <w:rPr>
            <w:rFonts w:ascii="Calibri" w:hAnsi="Calibri" w:cs="Calibri"/>
            <w:i/>
            <w:iCs/>
            <w:sz w:val="19"/>
            <w:szCs w:val="19"/>
          </w:rPr>
          <w:delText>neeg npaj tswv yim</w:delText>
        </w:r>
      </w:del>
      <w:ins w:id="1064" w:author="Kaxiong" w:date="2021-05-17T15:22:00Z">
        <w:r w:rsidR="008701C8">
          <w:rPr>
            <w:rFonts w:ascii="Calibri" w:hAnsi="Calibri" w:cs="Calibri"/>
            <w:i/>
            <w:iCs/>
            <w:sz w:val="19"/>
            <w:szCs w:val="19"/>
          </w:rPr>
          <w:t xml:space="preserve"> </w:t>
        </w:r>
        <w:proofErr w:type="spellStart"/>
        <w:r w:rsidR="008701C8">
          <w:rPr>
            <w:rFonts w:ascii="Calibri" w:hAnsi="Calibri" w:cs="Calibri"/>
            <w:i/>
            <w:iCs/>
            <w:sz w:val="19"/>
            <w:szCs w:val="19"/>
          </w:rPr>
          <w:t>nqis</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tes</w:t>
        </w:r>
        <w:proofErr w:type="spellEnd"/>
        <w:r w:rsidR="008701C8">
          <w:rPr>
            <w:rFonts w:ascii="Calibri" w:hAnsi="Calibri" w:cs="Calibri"/>
            <w:i/>
            <w:iCs/>
            <w:sz w:val="19"/>
            <w:szCs w:val="19"/>
          </w:rPr>
          <w:t xml:space="preserve"> </w:t>
        </w:r>
      </w:ins>
      <w:proofErr w:type="spellStart"/>
      <w:ins w:id="1065" w:author="Kaxiong" w:date="2021-05-17T15:23:00Z">
        <w:r w:rsidR="008701C8">
          <w:rPr>
            <w:rFonts w:ascii="Calibri" w:hAnsi="Calibri" w:cs="Calibri"/>
            <w:i/>
            <w:iCs/>
            <w:sz w:val="19"/>
            <w:szCs w:val="19"/>
          </w:rPr>
          <w:t>ua</w:t>
        </w:r>
        <w:proofErr w:type="spellEnd"/>
        <w:r w:rsidR="008701C8">
          <w:rPr>
            <w:rFonts w:ascii="Calibri" w:hAnsi="Calibri" w:cs="Calibri"/>
            <w:i/>
            <w:iCs/>
            <w:sz w:val="19"/>
            <w:szCs w:val="19"/>
          </w:rPr>
          <w:t xml:space="preserve"> </w:t>
        </w:r>
        <w:proofErr w:type="spellStart"/>
        <w:r w:rsidR="008701C8">
          <w:rPr>
            <w:rFonts w:ascii="Calibri" w:hAnsi="Calibri" w:cs="Calibri"/>
            <w:i/>
            <w:iCs/>
            <w:sz w:val="19"/>
            <w:szCs w:val="19"/>
          </w:rPr>
          <w:t>ntawm</w:t>
        </w:r>
      </w:ins>
      <w:proofErr w:type="spellEnd"/>
      <w:r w:rsidRPr="003E51AF">
        <w:rPr>
          <w:rFonts w:ascii="Calibri" w:hAnsi="Calibri" w:cs="Calibri"/>
          <w:i/>
          <w:iCs/>
          <w:sz w:val="19"/>
          <w:szCs w:val="19"/>
        </w:rPr>
        <w:t xml:space="preserve"> IEP </w:t>
      </w:r>
      <w:proofErr w:type="spellStart"/>
      <w:r w:rsidRPr="003E51AF">
        <w:rPr>
          <w:rFonts w:ascii="Calibri" w:hAnsi="Calibri" w:cs="Calibri"/>
          <w:i/>
          <w:iCs/>
          <w:sz w:val="19"/>
          <w:szCs w:val="19"/>
        </w:rPr>
        <w:t>thaum</w:t>
      </w:r>
      <w:proofErr w:type="spellEnd"/>
      <w:r w:rsidRPr="003E51AF">
        <w:rPr>
          <w:rFonts w:ascii="Calibri" w:hAnsi="Calibri" w:cs="Calibri"/>
          <w:i/>
          <w:iCs/>
          <w:sz w:val="19"/>
          <w:szCs w:val="19"/>
        </w:rPr>
        <w:t xml:space="preserve"> </w:t>
      </w:r>
      <w:del w:id="1066" w:author="Kaxiong" w:date="2021-05-17T15:23:00Z">
        <w:r w:rsidRPr="003E51AF" w:rsidDel="008701C8">
          <w:rPr>
            <w:rFonts w:ascii="Calibri" w:hAnsi="Calibri" w:cs="Calibri"/>
            <w:i/>
            <w:iCs/>
            <w:sz w:val="19"/>
            <w:szCs w:val="19"/>
          </w:rPr>
          <w:delText xml:space="preserve">lub caij </w:delText>
        </w:r>
      </w:del>
      <w:proofErr w:type="spellStart"/>
      <w:r w:rsidRPr="003E51AF">
        <w:rPr>
          <w:rFonts w:ascii="Calibri" w:hAnsi="Calibri" w:cs="Calibri"/>
          <w:i/>
          <w:iCs/>
          <w:sz w:val="19"/>
          <w:szCs w:val="19"/>
        </w:rPr>
        <w:t>muaj</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xwm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txheej</w:t>
      </w:r>
      <w:proofErr w:type="spellEnd"/>
      <w:ins w:id="1067" w:author="Kaxiong" w:date="2021-05-17T15:23:00Z">
        <w:r w:rsidR="008701C8">
          <w:rPr>
            <w:rFonts w:ascii="Calibri" w:hAnsi="Calibri" w:cs="Calibri"/>
            <w:i/>
            <w:iCs/>
            <w:sz w:val="19"/>
            <w:szCs w:val="19"/>
          </w:rPr>
          <w:t xml:space="preserve"> </w:t>
        </w:r>
        <w:proofErr w:type="spellStart"/>
        <w:r w:rsidR="008701C8">
          <w:rPr>
            <w:rFonts w:ascii="Calibri" w:hAnsi="Calibri" w:cs="Calibri"/>
            <w:i/>
            <w:iCs/>
            <w:sz w:val="19"/>
            <w:szCs w:val="19"/>
          </w:rPr>
          <w:t>ceev</w:t>
        </w:r>
        <w:proofErr w:type="spellEnd"/>
        <w:r w:rsidR="008701C8">
          <w:rPr>
            <w:rFonts w:ascii="Calibri" w:hAnsi="Calibri" w:cs="Calibri"/>
            <w:i/>
            <w:iCs/>
            <w:sz w:val="19"/>
            <w:szCs w:val="19"/>
          </w:rPr>
          <w:t>.</w:t>
        </w:r>
      </w:ins>
    </w:p>
    <w:p w14:paraId="2516405B" w14:textId="0FB5133B" w:rsidR="008701C8" w:rsidRPr="00F53366" w:rsidRDefault="00A1185B" w:rsidP="008701C8">
      <w:pPr>
        <w:rPr>
          <w:ins w:id="1068" w:author="Kaxiong" w:date="2021-05-17T15:28:00Z"/>
          <w:rFonts w:ascii="Calibri" w:hAnsi="Calibri" w:cs="Calibri"/>
          <w:i/>
          <w:iCs/>
          <w:sz w:val="20"/>
          <w:szCs w:val="20"/>
        </w:rPr>
      </w:pPr>
      <w:r>
        <w:rPr>
          <w:rFonts w:ascii="Calibri" w:hAnsi="Calibri" w:cs="Calibri"/>
          <w:i/>
          <w:iCs/>
          <w:sz w:val="20"/>
          <w:szCs w:val="20"/>
        </w:rPr>
        <w:t xml:space="preserve"> </w:t>
      </w:r>
      <w:r w:rsidRPr="00F53366">
        <w:rPr>
          <w:rFonts w:ascii="Calibri" w:hAnsi="Calibri" w:cs="Calibri"/>
          <w:i/>
          <w:iCs/>
          <w:sz w:val="20"/>
          <w:szCs w:val="20"/>
        </w:rPr>
        <w:t>-</w:t>
      </w:r>
      <w:ins w:id="1069" w:author="Kaxiong" w:date="2021-05-17T15:27:00Z">
        <w:r w:rsidR="008701C8">
          <w:rPr>
            <w:rFonts w:ascii="Calibri" w:hAnsi="Calibri" w:cs="Calibri"/>
            <w:i/>
            <w:iCs/>
            <w:sz w:val="20"/>
            <w:szCs w:val="20"/>
          </w:rPr>
          <w:t xml:space="preserve">Cov </w:t>
        </w:r>
        <w:proofErr w:type="spellStart"/>
        <w:r w:rsidR="008701C8">
          <w:rPr>
            <w:rFonts w:ascii="Calibri" w:hAnsi="Calibri" w:cs="Calibri"/>
            <w:i/>
            <w:iCs/>
            <w:sz w:val="20"/>
            <w:szCs w:val="20"/>
          </w:rPr>
          <w:t>tsam</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thawj</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kev</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kawm</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tiag</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thiab</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kev</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paub</w:t>
        </w:r>
        <w:proofErr w:type="spellEnd"/>
        <w:r w:rsidR="008701C8">
          <w:rPr>
            <w:rFonts w:ascii="Calibri" w:hAnsi="Calibri" w:cs="Calibri"/>
            <w:i/>
            <w:iCs/>
            <w:sz w:val="20"/>
            <w:szCs w:val="20"/>
          </w:rPr>
          <w:t xml:space="preserve"> </w:t>
        </w:r>
      </w:ins>
      <w:proofErr w:type="spellStart"/>
      <w:ins w:id="1070" w:author="Kaxiong" w:date="2021-05-17T15:28:00Z">
        <w:r w:rsidR="008701C8">
          <w:rPr>
            <w:rFonts w:ascii="Calibri" w:hAnsi="Calibri" w:cs="Calibri"/>
            <w:i/>
            <w:iCs/>
            <w:sz w:val="20"/>
            <w:szCs w:val="20"/>
          </w:rPr>
          <w:t>hom</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tshiab</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uas</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qis</w:t>
        </w:r>
      </w:ins>
      <w:proofErr w:type="spellEnd"/>
      <w:del w:id="1071" w:author="Kaxiong" w:date="2021-05-17T15:28:00Z">
        <w:r w:rsidDel="008701C8">
          <w:rPr>
            <w:rFonts w:ascii="Calibri" w:hAnsi="Calibri" w:cs="Calibri"/>
            <w:i/>
            <w:iCs/>
            <w:sz w:val="20"/>
            <w:szCs w:val="20"/>
          </w:rPr>
          <w:delText xml:space="preserve">Muaj caij nyoog </w:delText>
        </w:r>
        <w:r w:rsidRPr="00F53366" w:rsidDel="008701C8">
          <w:rPr>
            <w:rFonts w:ascii="Calibri" w:hAnsi="Calibri" w:cs="Calibri"/>
            <w:i/>
            <w:iCs/>
            <w:sz w:val="20"/>
            <w:szCs w:val="20"/>
          </w:rPr>
          <w:delText>thiab kev kawm</w:delText>
        </w:r>
      </w:del>
      <w:r w:rsidRPr="00F53366">
        <w:rPr>
          <w:rFonts w:ascii="Calibri" w:hAnsi="Calibri" w:cs="Calibri"/>
          <w:i/>
          <w:iCs/>
          <w:sz w:val="20"/>
          <w:szCs w:val="20"/>
        </w:rPr>
        <w:t xml:space="preserve">, </w:t>
      </w:r>
      <w:ins w:id="1072" w:author="Kaxiong" w:date="2021-05-17T15:28:00Z">
        <w:r w:rsidR="008701C8">
          <w:rPr>
            <w:rFonts w:ascii="Calibri" w:hAnsi="Calibri" w:cs="Calibri"/>
            <w:i/>
            <w:iCs/>
            <w:sz w:val="20"/>
            <w:szCs w:val="20"/>
          </w:rPr>
          <w:t xml:space="preserve">yam li tau </w:t>
        </w:r>
        <w:proofErr w:type="spellStart"/>
        <w:r w:rsidR="008701C8">
          <w:rPr>
            <w:rFonts w:ascii="Calibri" w:hAnsi="Calibri" w:cs="Calibri"/>
            <w:i/>
            <w:iCs/>
            <w:sz w:val="20"/>
            <w:szCs w:val="20"/>
          </w:rPr>
          <w:t>muaj</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muab</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rau</w:t>
        </w:r>
        <w:proofErr w:type="spellEnd"/>
        <w:r w:rsidR="008701C8">
          <w:rPr>
            <w:rFonts w:ascii="Calibri" w:hAnsi="Calibri" w:cs="Calibri"/>
            <w:i/>
            <w:iCs/>
            <w:sz w:val="20"/>
            <w:szCs w:val="20"/>
          </w:rPr>
          <w:t xml:space="preserve"> </w:t>
        </w:r>
      </w:ins>
      <w:proofErr w:type="spellStart"/>
      <w:ins w:id="1073" w:author="Kaxiong" w:date="2021-05-17T15:29:00Z">
        <w:r w:rsidR="008701C8">
          <w:rPr>
            <w:rFonts w:ascii="Calibri" w:hAnsi="Calibri" w:cs="Calibri"/>
            <w:i/>
            <w:iCs/>
            <w:sz w:val="20"/>
            <w:szCs w:val="20"/>
          </w:rPr>
          <w:t>thaum</w:t>
        </w:r>
        <w:proofErr w:type="spellEnd"/>
        <w:r w:rsidR="008701C8">
          <w:rPr>
            <w:rFonts w:ascii="Calibri" w:hAnsi="Calibri" w:cs="Calibri"/>
            <w:i/>
            <w:iCs/>
            <w:sz w:val="20"/>
            <w:szCs w:val="20"/>
          </w:rPr>
          <w:t xml:space="preserve"> </w:t>
        </w:r>
        <w:proofErr w:type="spellStart"/>
        <w:r w:rsidR="008701C8" w:rsidRPr="00F53366">
          <w:rPr>
            <w:rFonts w:ascii="Calibri" w:hAnsi="Calibri" w:cs="Calibri"/>
            <w:i/>
            <w:iCs/>
            <w:sz w:val="20"/>
            <w:szCs w:val="20"/>
          </w:rPr>
          <w:t>muaj</w:t>
        </w:r>
      </w:ins>
      <w:proofErr w:type="spellEnd"/>
      <w:ins w:id="1074" w:author="Kaxiong" w:date="2021-05-17T15:28:00Z">
        <w:r w:rsidR="008701C8" w:rsidRPr="00F53366">
          <w:rPr>
            <w:rFonts w:ascii="Calibri" w:hAnsi="Calibri" w:cs="Calibri"/>
            <w:i/>
            <w:iCs/>
            <w:sz w:val="20"/>
            <w:szCs w:val="20"/>
          </w:rPr>
          <w:t xml:space="preserve"> </w:t>
        </w:r>
        <w:proofErr w:type="spellStart"/>
        <w:r w:rsidR="008701C8" w:rsidRPr="00F53366">
          <w:rPr>
            <w:rFonts w:ascii="Calibri" w:hAnsi="Calibri" w:cs="Calibri"/>
            <w:i/>
            <w:iCs/>
            <w:sz w:val="20"/>
            <w:szCs w:val="20"/>
          </w:rPr>
          <w:t>qhov</w:t>
        </w:r>
        <w:proofErr w:type="spellEnd"/>
        <w:r w:rsidR="008701C8" w:rsidRPr="00F53366">
          <w:rPr>
            <w:rFonts w:ascii="Calibri" w:hAnsi="Calibri" w:cs="Calibri"/>
            <w:i/>
            <w:iCs/>
            <w:sz w:val="20"/>
            <w:szCs w:val="20"/>
          </w:rPr>
          <w:t xml:space="preserve"> </w:t>
        </w:r>
        <w:proofErr w:type="spellStart"/>
        <w:r w:rsidR="008701C8" w:rsidRPr="00F53366">
          <w:rPr>
            <w:rFonts w:ascii="Calibri" w:hAnsi="Calibri" w:cs="Calibri"/>
            <w:i/>
            <w:iCs/>
            <w:sz w:val="20"/>
            <w:szCs w:val="20"/>
          </w:rPr>
          <w:t>xwm</w:t>
        </w:r>
        <w:proofErr w:type="spellEnd"/>
        <w:r w:rsidR="008701C8" w:rsidRPr="00F53366">
          <w:rPr>
            <w:rFonts w:ascii="Calibri" w:hAnsi="Calibri" w:cs="Calibri"/>
            <w:i/>
            <w:iCs/>
            <w:sz w:val="20"/>
            <w:szCs w:val="20"/>
          </w:rPr>
          <w:t xml:space="preserve"> </w:t>
        </w:r>
        <w:proofErr w:type="spellStart"/>
        <w:r w:rsidR="008701C8" w:rsidRPr="00F53366">
          <w:rPr>
            <w:rFonts w:ascii="Calibri" w:hAnsi="Calibri" w:cs="Calibri"/>
            <w:i/>
            <w:iCs/>
            <w:sz w:val="20"/>
            <w:szCs w:val="20"/>
          </w:rPr>
          <w:t>txheej</w:t>
        </w:r>
        <w:proofErr w:type="spellEnd"/>
        <w:r w:rsidR="008701C8" w:rsidRPr="00F53366">
          <w:rPr>
            <w:rFonts w:ascii="Calibri" w:hAnsi="Calibri" w:cs="Calibri"/>
            <w:i/>
            <w:iCs/>
            <w:sz w:val="20"/>
            <w:szCs w:val="20"/>
          </w:rPr>
          <w:t xml:space="preserve"> </w:t>
        </w:r>
        <w:proofErr w:type="spellStart"/>
        <w:r w:rsidR="008701C8" w:rsidRPr="00F53366">
          <w:rPr>
            <w:rFonts w:ascii="Calibri" w:hAnsi="Calibri" w:cs="Calibri"/>
            <w:i/>
            <w:iCs/>
            <w:sz w:val="20"/>
            <w:szCs w:val="20"/>
          </w:rPr>
          <w:t>ceev</w:t>
        </w:r>
        <w:proofErr w:type="spellEnd"/>
      </w:ins>
    </w:p>
    <w:p w14:paraId="39F6785F" w14:textId="4DA68B64" w:rsidR="00A1185B" w:rsidRPr="00F53366" w:rsidRDefault="00A1185B" w:rsidP="00A45A46">
      <w:pPr>
        <w:jc w:val="both"/>
        <w:rPr>
          <w:rFonts w:ascii="Calibri" w:hAnsi="Calibri" w:cs="Calibri"/>
          <w:i/>
          <w:iCs/>
          <w:sz w:val="20"/>
          <w:szCs w:val="20"/>
        </w:rPr>
      </w:pPr>
      <w:del w:id="1075" w:author="Kaxiong" w:date="2021-05-17T15:29:00Z">
        <w:r w:rsidRPr="00F53366" w:rsidDel="008701C8">
          <w:rPr>
            <w:rFonts w:ascii="Calibri" w:hAnsi="Calibri" w:cs="Calibri"/>
            <w:i/>
            <w:iCs/>
            <w:sz w:val="20"/>
            <w:szCs w:val="20"/>
          </w:rPr>
          <w:delText>raws li ua tau kom muaj qhov xwm txheej ceev</w:delText>
        </w:r>
      </w:del>
    </w:p>
    <w:p w14:paraId="3F74A5CF" w14:textId="63BEFCB4" w:rsidR="00A1185B" w:rsidRDefault="00A1185B" w:rsidP="00A45A46">
      <w:pPr>
        <w:jc w:val="both"/>
        <w:rPr>
          <w:rFonts w:ascii="Calibri" w:hAnsi="Calibri" w:cs="Calibri"/>
          <w:i/>
          <w:iCs/>
          <w:sz w:val="20"/>
          <w:szCs w:val="20"/>
        </w:rPr>
      </w:pPr>
      <w:r w:rsidRPr="00F53366">
        <w:rPr>
          <w:rFonts w:ascii="Calibri" w:hAnsi="Calibri" w:cs="Calibri"/>
          <w:i/>
          <w:iCs/>
          <w:sz w:val="20"/>
          <w:szCs w:val="20"/>
        </w:rPr>
        <w:t xml:space="preserve">-Sau </w:t>
      </w:r>
      <w:proofErr w:type="spellStart"/>
      <w:r w:rsidRPr="00F53366">
        <w:rPr>
          <w:rFonts w:ascii="Calibri" w:hAnsi="Calibri" w:cs="Calibri"/>
          <w:i/>
          <w:iCs/>
          <w:sz w:val="20"/>
          <w:szCs w:val="20"/>
        </w:rPr>
        <w:t>ntawv</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ceeb</w:t>
      </w:r>
      <w:proofErr w:type="spellEnd"/>
      <w:r>
        <w:rPr>
          <w:rFonts w:ascii="Calibri" w:hAnsi="Calibri" w:cs="Calibri"/>
          <w:i/>
          <w:iCs/>
          <w:sz w:val="20"/>
          <w:szCs w:val="20"/>
        </w:rPr>
        <w:t xml:space="preserve"> </w:t>
      </w:r>
      <w:proofErr w:type="spellStart"/>
      <w:r>
        <w:rPr>
          <w:rFonts w:ascii="Calibri" w:hAnsi="Calibri" w:cs="Calibri"/>
          <w:i/>
          <w:iCs/>
          <w:sz w:val="20"/>
          <w:szCs w:val="20"/>
        </w:rPr>
        <w:t>toom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del w:id="1076" w:author="Kaxiong" w:date="2021-05-17T15:30:00Z">
        <w:r w:rsidRPr="00F53366" w:rsidDel="008701C8">
          <w:rPr>
            <w:rFonts w:ascii="Calibri" w:hAnsi="Calibri" w:cs="Calibri"/>
            <w:i/>
            <w:iCs/>
            <w:sz w:val="20"/>
            <w:szCs w:val="20"/>
          </w:rPr>
          <w:delText>cov hauv kev</w:delText>
        </w:r>
      </w:del>
      <w:proofErr w:type="spellStart"/>
      <w:ins w:id="1077" w:author="Kaxiong" w:date="2021-05-17T15:30:00Z">
        <w:r w:rsidR="008701C8">
          <w:rPr>
            <w:rFonts w:ascii="Calibri" w:hAnsi="Calibri" w:cs="Calibri"/>
            <w:i/>
            <w:iCs/>
            <w:sz w:val="20"/>
            <w:szCs w:val="20"/>
          </w:rPr>
          <w:t>tsam</w:t>
        </w:r>
        <w:proofErr w:type="spellEnd"/>
        <w:r w:rsidR="008701C8">
          <w:rPr>
            <w:rFonts w:ascii="Calibri" w:hAnsi="Calibri" w:cs="Calibri"/>
            <w:i/>
            <w:iCs/>
            <w:sz w:val="20"/>
            <w:szCs w:val="20"/>
          </w:rPr>
          <w:t xml:space="preserve"> </w:t>
        </w:r>
        <w:proofErr w:type="spellStart"/>
        <w:r w:rsidR="008701C8">
          <w:rPr>
            <w:rFonts w:ascii="Calibri" w:hAnsi="Calibri" w:cs="Calibri"/>
            <w:i/>
            <w:iCs/>
            <w:sz w:val="20"/>
            <w:szCs w:val="20"/>
          </w:rPr>
          <w:t>thawj</w:t>
        </w:r>
      </w:ins>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rau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lub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rooj</w:t>
      </w:r>
      <w:proofErr w:type="spellEnd"/>
      <w:r w:rsidRPr="00F53366">
        <w:rPr>
          <w:rFonts w:ascii="Calibri" w:hAnsi="Calibri" w:cs="Calibri"/>
          <w:i/>
          <w:iCs/>
          <w:sz w:val="20"/>
          <w:szCs w:val="20"/>
        </w:rPr>
        <w:t xml:space="preserve"> sib </w:t>
      </w:r>
      <w:del w:id="1078" w:author="Kaxiong" w:date="2021-05-17T15:30:00Z">
        <w:r w:rsidRPr="00F53366" w:rsidDel="001B3ABC">
          <w:rPr>
            <w:rFonts w:ascii="Calibri" w:hAnsi="Calibri" w:cs="Calibri"/>
            <w:i/>
            <w:iCs/>
            <w:sz w:val="20"/>
            <w:szCs w:val="20"/>
          </w:rPr>
          <w:delText>ntsib</w:delText>
        </w:r>
      </w:del>
      <w:proofErr w:type="spellStart"/>
      <w:ins w:id="1079" w:author="Kaxiong" w:date="2021-05-17T15:30:00Z">
        <w:r w:rsidR="001B3ABC">
          <w:rPr>
            <w:rFonts w:ascii="Calibri" w:hAnsi="Calibri" w:cs="Calibri"/>
            <w:i/>
            <w:iCs/>
            <w:sz w:val="20"/>
            <w:szCs w:val="20"/>
          </w:rPr>
          <w:t>tham</w:t>
        </w:r>
      </w:ins>
      <w:proofErr w:type="spellEnd"/>
      <w:r w:rsidRPr="00F53366">
        <w:rPr>
          <w:rFonts w:ascii="Calibri" w:hAnsi="Calibri" w:cs="Calibri"/>
          <w:i/>
          <w:iCs/>
          <w:sz w:val="20"/>
          <w:szCs w:val="20"/>
        </w:rPr>
        <w:t xml:space="preserve"> IEP los </w:t>
      </w:r>
      <w:proofErr w:type="spellStart"/>
      <w:r w:rsidRPr="00F53366">
        <w:rPr>
          <w:rFonts w:ascii="Calibri" w:hAnsi="Calibri" w:cs="Calibri"/>
          <w:i/>
          <w:iCs/>
          <w:sz w:val="20"/>
          <w:szCs w:val="20"/>
        </w:rPr>
        <w:t>tham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tus</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npaj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nyob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ib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nyuag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ntu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thaum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r>
        <w:rPr>
          <w:rFonts w:ascii="Calibri" w:hAnsi="Calibri" w:cs="Calibri"/>
          <w:i/>
          <w:iCs/>
          <w:sz w:val="20"/>
          <w:szCs w:val="20"/>
        </w:rPr>
        <w:t>.</w:t>
      </w:r>
    </w:p>
    <w:p w14:paraId="7909DE92" w14:textId="2E6F5359" w:rsidR="00A1185B" w:rsidRDefault="00A1185B" w:rsidP="00A45A46">
      <w:pPr>
        <w:jc w:val="both"/>
        <w:rPr>
          <w:rFonts w:ascii="Calibri" w:hAnsi="Calibri" w:cs="Calibri"/>
          <w:i/>
          <w:iCs/>
          <w:sz w:val="20"/>
          <w:szCs w:val="20"/>
        </w:rPr>
      </w:pPr>
      <w:del w:id="1080" w:author="Kaxiong" w:date="2021-05-17T15:32:00Z">
        <w:r w:rsidRPr="00777757" w:rsidDel="001B3ABC">
          <w:rPr>
            <w:rFonts w:ascii="Calibri" w:hAnsi="Calibri" w:cs="Calibri"/>
            <w:i/>
            <w:iCs/>
            <w:sz w:val="20"/>
            <w:szCs w:val="20"/>
          </w:rPr>
          <w:delText>Vim</w:delText>
        </w:r>
      </w:del>
      <w:proofErr w:type="spellStart"/>
      <w:ins w:id="1081" w:author="Kaxiong" w:date="2021-05-17T15:32:00Z">
        <w:r w:rsidR="001B3ABC">
          <w:rPr>
            <w:rFonts w:ascii="Calibri" w:hAnsi="Calibri" w:cs="Calibri"/>
            <w:i/>
            <w:iCs/>
            <w:sz w:val="20"/>
            <w:szCs w:val="20"/>
          </w:rPr>
          <w:t>Raws</w:t>
        </w:r>
        <w:proofErr w:type="spellEnd"/>
        <w:r w:rsidR="001B3ABC">
          <w:rPr>
            <w:rFonts w:ascii="Calibri" w:hAnsi="Calibri" w:cs="Calibri"/>
            <w:i/>
            <w:iCs/>
            <w:sz w:val="20"/>
            <w:szCs w:val="20"/>
          </w:rPr>
          <w:t xml:space="preserve"> li</w:t>
        </w:r>
      </w:ins>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zog</w:t>
      </w:r>
      <w:proofErr w:type="spellEnd"/>
      <w:r w:rsidRPr="00777757">
        <w:rPr>
          <w:rFonts w:ascii="Calibri" w:hAnsi="Calibri" w:cs="Calibri"/>
          <w:i/>
          <w:iCs/>
          <w:sz w:val="20"/>
          <w:szCs w:val="20"/>
        </w:rPr>
        <w:t xml:space="preserve"> </w:t>
      </w:r>
      <w:ins w:id="1082" w:author="Kaxiong" w:date="2021-05-17T15:32:00Z">
        <w:r w:rsidR="001B3ABC">
          <w:rPr>
            <w:rFonts w:ascii="Calibri" w:hAnsi="Calibri" w:cs="Calibri"/>
            <w:i/>
            <w:iCs/>
            <w:sz w:val="20"/>
            <w:szCs w:val="20"/>
          </w:rPr>
          <w:t xml:space="preserve">cov </w:t>
        </w:r>
      </w:ins>
      <w:proofErr w:type="spellStart"/>
      <w:ins w:id="1083" w:author="Kaxiong" w:date="2021-05-17T15:34:00Z">
        <w:r w:rsidR="001B3ABC">
          <w:rPr>
            <w:rFonts w:ascii="Calibri" w:hAnsi="Calibri" w:cs="Calibri"/>
            <w:i/>
            <w:iCs/>
            <w:sz w:val="20"/>
            <w:szCs w:val="20"/>
          </w:rPr>
          <w:t>cai</w:t>
        </w:r>
      </w:ins>
      <w:proofErr w:type="spellEnd"/>
      <w:ins w:id="1084" w:author="Kaxiong" w:date="2021-05-17T15:33:00Z">
        <w:r w:rsidR="001B3ABC">
          <w:rPr>
            <w:rFonts w:ascii="Calibri" w:hAnsi="Calibri" w:cs="Calibri"/>
            <w:i/>
            <w:iCs/>
            <w:sz w:val="20"/>
            <w:szCs w:val="20"/>
          </w:rPr>
          <w:t xml:space="preserve"> </w:t>
        </w:r>
        <w:proofErr w:type="spellStart"/>
        <w:r w:rsidR="001B3ABC">
          <w:rPr>
            <w:rFonts w:ascii="Calibri" w:hAnsi="Calibri" w:cs="Calibri"/>
            <w:i/>
            <w:iCs/>
            <w:sz w:val="20"/>
            <w:szCs w:val="20"/>
          </w:rPr>
          <w:t>txog</w:t>
        </w:r>
        <w:proofErr w:type="spellEnd"/>
        <w:r w:rsidR="001B3ABC">
          <w:rPr>
            <w:rFonts w:ascii="Calibri" w:hAnsi="Calibri" w:cs="Calibri"/>
            <w:i/>
            <w:iCs/>
            <w:sz w:val="20"/>
            <w:szCs w:val="20"/>
          </w:rPr>
          <w:t xml:space="preserve"> </w:t>
        </w:r>
      </w:ins>
      <w:del w:id="1085" w:author="Kaxiong" w:date="2021-05-17T15:33:00Z">
        <w:r w:rsidDel="001B3ABC">
          <w:rPr>
            <w:rFonts w:ascii="Calibri" w:hAnsi="Calibri" w:cs="Calibri"/>
            <w:i/>
            <w:iCs/>
            <w:sz w:val="20"/>
            <w:szCs w:val="20"/>
          </w:rPr>
          <w:delText xml:space="preserve">txoj </w:delText>
        </w:r>
      </w:del>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ins w:id="1086" w:author="Kaxiong" w:date="2021-05-17T15:34:00Z">
        <w:r w:rsidR="001B3ABC">
          <w:rPr>
            <w:rFonts w:ascii="Calibri" w:hAnsi="Calibri" w:cs="Calibri"/>
            <w:i/>
            <w:iCs/>
            <w:sz w:val="20"/>
            <w:szCs w:val="20"/>
          </w:rPr>
          <w:t>ntawm</w:t>
        </w:r>
        <w:proofErr w:type="spellEnd"/>
        <w:r w:rsidR="001B3ABC">
          <w:rPr>
            <w:rFonts w:ascii="Calibri" w:hAnsi="Calibri" w:cs="Calibri"/>
            <w:i/>
            <w:iCs/>
            <w:sz w:val="20"/>
            <w:szCs w:val="20"/>
          </w:rPr>
          <w:t xml:space="preserve"> </w:t>
        </w:r>
      </w:ins>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tsis</w:t>
      </w:r>
      <w:proofErr w:type="spellEnd"/>
      <w:r w:rsidRPr="00777757">
        <w:rPr>
          <w:rFonts w:ascii="Calibri" w:hAnsi="Calibri" w:cs="Calibri"/>
          <w:i/>
          <w:iCs/>
          <w:sz w:val="20"/>
          <w:szCs w:val="20"/>
        </w:rPr>
        <w:t xml:space="preserve"> tau</w:t>
      </w:r>
      <w:ins w:id="1087" w:author="Kaxiong" w:date="2021-05-17T15:34:00Z">
        <w:r w:rsidR="001B3ABC">
          <w:rPr>
            <w:rFonts w:ascii="Calibri" w:hAnsi="Calibri" w:cs="Calibri"/>
            <w:i/>
            <w:iCs/>
            <w:sz w:val="20"/>
            <w:szCs w:val="20"/>
          </w:rPr>
          <w:t xml:space="preserve"> </w:t>
        </w:r>
        <w:proofErr w:type="spellStart"/>
        <w:r w:rsidR="001B3ABC">
          <w:rPr>
            <w:rFonts w:ascii="Calibri" w:hAnsi="Calibri" w:cs="Calibri"/>
            <w:i/>
            <w:iCs/>
            <w:sz w:val="20"/>
            <w:szCs w:val="20"/>
          </w:rPr>
          <w:t>lawm</w:t>
        </w:r>
      </w:ins>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ins w:id="1088" w:author="Kaxiong" w:date="2021-05-17T15:34:00Z">
        <w:r w:rsidR="001B3ABC">
          <w:rPr>
            <w:rFonts w:ascii="Calibri" w:hAnsi="Calibri" w:cs="Calibri"/>
            <w:i/>
            <w:iCs/>
            <w:sz w:val="20"/>
            <w:szCs w:val="20"/>
          </w:rPr>
          <w:t>kom</w:t>
        </w:r>
        <w:proofErr w:type="spellEnd"/>
        <w:r w:rsidR="001B3ABC">
          <w:rPr>
            <w:rFonts w:ascii="Calibri" w:hAnsi="Calibri" w:cs="Calibri"/>
            <w:i/>
            <w:iCs/>
            <w:sz w:val="20"/>
            <w:szCs w:val="20"/>
          </w:rPr>
          <w:t xml:space="preserve"> </w:t>
        </w:r>
      </w:ins>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del w:id="1089" w:author="Kaxiong" w:date="2021-05-17T15:38:00Z">
        <w:r w:rsidDel="001B3ABC">
          <w:rPr>
            <w:rFonts w:ascii="Calibri" w:hAnsi="Calibri" w:cs="Calibri"/>
            <w:i/>
            <w:iCs/>
            <w:sz w:val="20"/>
            <w:szCs w:val="20"/>
          </w:rPr>
          <w:delText xml:space="preserve"> </w:delText>
        </w:r>
      </w:del>
      <w:r>
        <w:rPr>
          <w:rFonts w:ascii="Calibri" w:hAnsi="Calibri" w:cs="Calibri"/>
          <w:i/>
          <w:iCs/>
          <w:sz w:val="20"/>
          <w:szCs w:val="20"/>
        </w:rPr>
        <w:t xml:space="preserve"> </w:t>
      </w:r>
      <w:proofErr w:type="spellStart"/>
      <w:r>
        <w:rPr>
          <w:rFonts w:ascii="Calibri" w:hAnsi="Calibri" w:cs="Calibri"/>
          <w:i/>
          <w:iCs/>
          <w:sz w:val="20"/>
          <w:szCs w:val="20"/>
        </w:rPr>
        <w:t>raug</w:t>
      </w:r>
      <w:proofErr w:type="spellEnd"/>
      <w:r>
        <w:rPr>
          <w:rFonts w:ascii="Calibri" w:hAnsi="Calibri" w:cs="Calibri"/>
          <w:i/>
          <w:iCs/>
          <w:sz w:val="20"/>
          <w:szCs w:val="20"/>
        </w:rPr>
        <w:t xml:space="preserve"> </w:t>
      </w:r>
      <w:proofErr w:type="spellStart"/>
      <w:r>
        <w:rPr>
          <w:rFonts w:ascii="Calibri" w:hAnsi="Calibri" w:cs="Calibri"/>
          <w:i/>
          <w:iCs/>
          <w:sz w:val="20"/>
          <w:szCs w:val="20"/>
        </w:rPr>
        <w:t>kaws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nrug</w:t>
      </w:r>
      <w:proofErr w:type="spellEnd"/>
      <w:r w:rsidRPr="00777757">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muab</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siv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ins w:id="1090" w:author="Kaxiong" w:date="2021-05-17T15:37:00Z">
        <w:r w:rsidR="001B3ABC">
          <w:rPr>
            <w:rFonts w:ascii="Calibri" w:hAnsi="Calibri" w:cs="Calibri"/>
            <w:i/>
            <w:iCs/>
            <w:sz w:val="20"/>
            <w:szCs w:val="20"/>
          </w:rPr>
          <w:t>n</w:t>
        </w:r>
      </w:ins>
      <w:ins w:id="1091" w:author="Kaxiong" w:date="2021-05-17T15:38:00Z">
        <w:r w:rsidR="001B3ABC">
          <w:rPr>
            <w:rFonts w:ascii="Calibri" w:hAnsi="Calibri" w:cs="Calibri"/>
            <w:i/>
            <w:iCs/>
            <w:sz w:val="20"/>
            <w:szCs w:val="20"/>
          </w:rPr>
          <w:t>tawv</w:t>
        </w:r>
        <w:proofErr w:type="spellEnd"/>
        <w:r w:rsidR="001B3ABC">
          <w:rPr>
            <w:rFonts w:ascii="Calibri" w:hAnsi="Calibri" w:cs="Calibri"/>
            <w:i/>
            <w:iCs/>
            <w:sz w:val="20"/>
            <w:szCs w:val="20"/>
          </w:rPr>
          <w:t xml:space="preserve"> </w:t>
        </w:r>
        <w:proofErr w:type="spellStart"/>
        <w:r w:rsidR="001B3ABC">
          <w:rPr>
            <w:rFonts w:ascii="Calibri" w:hAnsi="Calibri" w:cs="Calibri"/>
            <w:i/>
            <w:iCs/>
            <w:sz w:val="20"/>
            <w:szCs w:val="20"/>
          </w:rPr>
          <w:t>ncua</w:t>
        </w:r>
        <w:proofErr w:type="spellEnd"/>
        <w:r w:rsidR="001B3ABC">
          <w:rPr>
            <w:rFonts w:ascii="Calibri" w:hAnsi="Calibri" w:cs="Calibri"/>
            <w:i/>
            <w:iCs/>
            <w:sz w:val="20"/>
            <w:szCs w:val="20"/>
          </w:rPr>
          <w:t xml:space="preserve"> deb </w:t>
        </w:r>
      </w:ins>
      <w:del w:id="1092" w:author="Kaxiong" w:date="2021-05-17T15:38:00Z">
        <w:r w:rsidRPr="00777757" w:rsidDel="001B3ABC">
          <w:rPr>
            <w:rFonts w:ascii="Calibri" w:hAnsi="Calibri" w:cs="Calibri"/>
            <w:i/>
            <w:iCs/>
            <w:sz w:val="20"/>
            <w:szCs w:val="20"/>
          </w:rPr>
          <w:delText xml:space="preserve">mus </w:delText>
        </w:r>
      </w:del>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txhawb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r>
        <w:rPr>
          <w:rFonts w:ascii="Calibri" w:hAnsi="Calibri" w:cs="Calibri"/>
          <w:i/>
          <w:iCs/>
          <w:sz w:val="20"/>
          <w:szCs w:val="20"/>
        </w:rPr>
        <w:t xml:space="preserve">tub </w:t>
      </w:r>
      <w:proofErr w:type="spellStart"/>
      <w:r>
        <w:rPr>
          <w:rFonts w:ascii="Calibri" w:hAnsi="Calibri" w:cs="Calibri"/>
          <w:i/>
          <w:iCs/>
          <w:sz w:val="20"/>
          <w:szCs w:val="20"/>
        </w:rPr>
        <w:t>ntxhais</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cov </w:t>
      </w:r>
      <w:proofErr w:type="spellStart"/>
      <w:r w:rsidRPr="00777757">
        <w:rPr>
          <w:rFonts w:ascii="Calibri" w:hAnsi="Calibri" w:cs="Calibri"/>
          <w:i/>
          <w:iCs/>
          <w:sz w:val="20"/>
          <w:szCs w:val="20"/>
        </w:rPr>
        <w:t>kev</w:t>
      </w:r>
      <w:proofErr w:type="spellEnd"/>
      <w:ins w:id="1093" w:author="Kaxiong" w:date="2021-05-17T15:39:00Z">
        <w:r w:rsidR="001B3ABC">
          <w:rPr>
            <w:rFonts w:ascii="Calibri" w:hAnsi="Calibri" w:cs="Calibri"/>
            <w:i/>
            <w:iCs/>
            <w:sz w:val="20"/>
            <w:szCs w:val="20"/>
          </w:rPr>
          <w:t xml:space="preserve"> </w:t>
        </w:r>
        <w:proofErr w:type="spellStart"/>
        <w:r w:rsidR="001B3ABC">
          <w:rPr>
            <w:rFonts w:ascii="Calibri" w:hAnsi="Calibri" w:cs="Calibri"/>
            <w:i/>
            <w:iCs/>
            <w:sz w:val="20"/>
            <w:szCs w:val="20"/>
          </w:rPr>
          <w:t>xav</w:t>
        </w:r>
        <w:proofErr w:type="spellEnd"/>
        <w:r w:rsidR="001B3ABC">
          <w:rPr>
            <w:rFonts w:ascii="Calibri" w:hAnsi="Calibri" w:cs="Calibri"/>
            <w:i/>
            <w:iCs/>
            <w:sz w:val="20"/>
            <w:szCs w:val="20"/>
          </w:rPr>
          <w:t xml:space="preserve"> tau </w:t>
        </w:r>
        <w:proofErr w:type="spellStart"/>
        <w:r w:rsidR="001B3ABC">
          <w:rPr>
            <w:rFonts w:ascii="Calibri" w:hAnsi="Calibri" w:cs="Calibri"/>
            <w:i/>
            <w:iCs/>
            <w:sz w:val="20"/>
            <w:szCs w:val="20"/>
          </w:rPr>
          <w:t>kev</w:t>
        </w:r>
        <w:proofErr w:type="spellEnd"/>
        <w:r w:rsidR="001B3ABC">
          <w:rPr>
            <w:rFonts w:ascii="Calibri" w:hAnsi="Calibri" w:cs="Calibri"/>
            <w:i/>
            <w:iCs/>
            <w:sz w:val="20"/>
            <w:szCs w:val="20"/>
          </w:rPr>
          <w:t xml:space="preserve"> </w:t>
        </w:r>
        <w:proofErr w:type="spellStart"/>
        <w:r w:rsidR="001B3ABC">
          <w:rPr>
            <w:rFonts w:ascii="Calibri" w:hAnsi="Calibri" w:cs="Calibri"/>
            <w:i/>
            <w:iCs/>
            <w:sz w:val="20"/>
            <w:szCs w:val="20"/>
          </w:rPr>
          <w:t>kawm</w:t>
        </w:r>
        <w:proofErr w:type="spellEnd"/>
        <w:r w:rsidR="001B3ABC">
          <w:rPr>
            <w:rFonts w:ascii="Calibri" w:hAnsi="Calibri" w:cs="Calibri"/>
            <w:i/>
            <w:iCs/>
            <w:sz w:val="20"/>
            <w:szCs w:val="20"/>
          </w:rPr>
          <w:t xml:space="preserve"> </w:t>
        </w:r>
        <w:proofErr w:type="spellStart"/>
        <w:r w:rsidR="001B3ABC">
          <w:rPr>
            <w:rFonts w:ascii="Calibri" w:hAnsi="Calibri" w:cs="Calibri"/>
            <w:i/>
            <w:iCs/>
            <w:sz w:val="20"/>
            <w:szCs w:val="20"/>
          </w:rPr>
          <w:t>ntiag</w:t>
        </w:r>
        <w:proofErr w:type="spellEnd"/>
        <w:r w:rsidR="001B3ABC">
          <w:rPr>
            <w:rFonts w:ascii="Calibri" w:hAnsi="Calibri" w:cs="Calibri"/>
            <w:i/>
            <w:iCs/>
            <w:sz w:val="20"/>
            <w:szCs w:val="20"/>
          </w:rPr>
          <w:t xml:space="preserve"> tug </w:t>
        </w:r>
      </w:ins>
      <w:del w:id="1094" w:author="Kaxiong" w:date="2021-05-17T15:39:00Z">
        <w:r w:rsidRPr="00777757" w:rsidDel="001B3ABC">
          <w:rPr>
            <w:rFonts w:ascii="Calibri" w:hAnsi="Calibri" w:cs="Calibri"/>
            <w:i/>
            <w:iCs/>
            <w:sz w:val="20"/>
            <w:szCs w:val="20"/>
          </w:rPr>
          <w:delText xml:space="preserve"> kawm tshwj xeeb </w:delText>
        </w:r>
      </w:del>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w:t>
      </w:r>
      <w:proofErr w:type="spellEnd"/>
      <w:r w:rsidRPr="00777757">
        <w:rPr>
          <w:rFonts w:ascii="Calibri" w:hAnsi="Calibri" w:cs="Calibri"/>
          <w:i/>
          <w:iCs/>
          <w:sz w:val="20"/>
          <w:szCs w:val="20"/>
        </w:rPr>
        <w:t xml:space="preserve"> </w:t>
      </w:r>
      <w:proofErr w:type="spellStart"/>
      <w:ins w:id="1095" w:author="Kaxiong" w:date="2021-05-17T15:40:00Z">
        <w:r w:rsidR="001B3ABC">
          <w:rPr>
            <w:rFonts w:ascii="Calibri" w:hAnsi="Calibri" w:cs="Calibri"/>
            <w:i/>
            <w:iCs/>
            <w:sz w:val="20"/>
            <w:szCs w:val="20"/>
          </w:rPr>
          <w:t>tiag</w:t>
        </w:r>
      </w:ins>
      <w:proofErr w:type="spellEnd"/>
      <w:del w:id="1096" w:author="Kaxiong" w:date="2021-05-17T15:40:00Z">
        <w:r w:rsidRPr="00777757" w:rsidDel="001B3ABC">
          <w:rPr>
            <w:rFonts w:ascii="Calibri" w:hAnsi="Calibri" w:cs="Calibri"/>
            <w:i/>
            <w:iCs/>
            <w:sz w:val="20"/>
            <w:szCs w:val="20"/>
          </w:rPr>
          <w:delText>lub tsev kawm</w:delText>
        </w:r>
      </w:del>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thiaj</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del w:id="1097" w:author="Kaxiong" w:date="2021-05-17T15:40:00Z">
        <w:r w:rsidRPr="00777757" w:rsidDel="00764BA6">
          <w:rPr>
            <w:rFonts w:ascii="Calibri" w:hAnsi="Calibri" w:cs="Calibri"/>
            <w:i/>
            <w:iCs/>
            <w:sz w:val="20"/>
            <w:szCs w:val="20"/>
          </w:rPr>
          <w:delText>txhim kho</w:delText>
        </w:r>
      </w:del>
      <w:proofErr w:type="spellStart"/>
      <w:ins w:id="1098" w:author="Kaxiong" w:date="2021-05-17T15:40:00Z">
        <w:r w:rsidR="00764BA6">
          <w:rPr>
            <w:rFonts w:ascii="Calibri" w:hAnsi="Calibri" w:cs="Calibri"/>
            <w:i/>
            <w:iCs/>
            <w:sz w:val="20"/>
            <w:szCs w:val="20"/>
          </w:rPr>
          <w:t>nc</w:t>
        </w:r>
      </w:ins>
      <w:ins w:id="1099" w:author="Kaxiong" w:date="2021-05-17T15:41:00Z">
        <w:r w:rsidR="00764BA6">
          <w:rPr>
            <w:rFonts w:ascii="Calibri" w:hAnsi="Calibri" w:cs="Calibri"/>
            <w:i/>
            <w:iCs/>
            <w:sz w:val="20"/>
            <w:szCs w:val="20"/>
          </w:rPr>
          <w:t>e</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qib</w:t>
        </w:r>
      </w:ins>
      <w:proofErr w:type="spellEnd"/>
      <w:ins w:id="1100" w:author="Kaxiong" w:date="2021-05-17T15:42:00Z">
        <w:r w:rsidR="00764BA6">
          <w:rPr>
            <w:rFonts w:ascii="Calibri" w:hAnsi="Calibri" w:cs="Calibri"/>
            <w:i/>
            <w:iCs/>
            <w:sz w:val="20"/>
            <w:szCs w:val="20"/>
          </w:rPr>
          <w:t xml:space="preserve"> tau zoo</w:t>
        </w:r>
      </w:ins>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lawv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lastRenderedPageBreak/>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nws</w:t>
      </w:r>
      <w:proofErr w:type="spellEnd"/>
      <w:r w:rsidRPr="00777757">
        <w:rPr>
          <w:rFonts w:ascii="Calibri" w:hAnsi="Calibri" w:cs="Calibri"/>
          <w:i/>
          <w:iCs/>
          <w:sz w:val="20"/>
          <w:szCs w:val="20"/>
        </w:rPr>
        <w:t xml:space="preserve"> </w:t>
      </w:r>
      <w:del w:id="1101" w:author="Kaxiong" w:date="2021-05-17T15:44:00Z">
        <w:r w:rsidRPr="00777757" w:rsidDel="00764BA6">
          <w:rPr>
            <w:rFonts w:ascii="Calibri" w:hAnsi="Calibri" w:cs="Calibri"/>
            <w:i/>
            <w:iCs/>
            <w:sz w:val="20"/>
            <w:szCs w:val="20"/>
          </w:rPr>
          <w:delText>pom</w:delText>
        </w:r>
      </w:del>
      <w:proofErr w:type="spellStart"/>
      <w:ins w:id="1102" w:author="Kaxiong" w:date="2021-05-17T15:44:00Z">
        <w:r w:rsidR="00764BA6">
          <w:rPr>
            <w:rFonts w:ascii="Calibri" w:hAnsi="Calibri" w:cs="Calibri"/>
            <w:i/>
            <w:iCs/>
            <w:sz w:val="20"/>
            <w:szCs w:val="20"/>
          </w:rPr>
          <w:t>hnov</w:t>
        </w:r>
      </w:ins>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tias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qhib</w:t>
      </w:r>
      <w:proofErr w:type="spellEnd"/>
      <w:r w:rsidRPr="00777757">
        <w:rPr>
          <w:rFonts w:ascii="Calibri" w:hAnsi="Calibri" w:cs="Calibri"/>
          <w:i/>
          <w:iCs/>
          <w:sz w:val="20"/>
          <w:szCs w:val="20"/>
        </w:rPr>
        <w:t xml:space="preserve"> cov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del w:id="1103" w:author="Kaxiong" w:date="2021-05-17T15:44:00Z">
        <w:r w:rsidRPr="00777757" w:rsidDel="00764BA6">
          <w:rPr>
            <w:rFonts w:ascii="Calibri" w:hAnsi="Calibri" w:cs="Calibri"/>
            <w:i/>
            <w:iCs/>
            <w:sz w:val="20"/>
            <w:szCs w:val="20"/>
          </w:rPr>
          <w:delText xml:space="preserve">kev kawm </w:delText>
        </w:r>
      </w:del>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tshem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tawm</w:t>
      </w:r>
      <w:proofErr w:type="spellEnd"/>
      <w:r w:rsidRPr="00777757">
        <w:rPr>
          <w:rFonts w:ascii="Calibri" w:hAnsi="Calibri" w:cs="Calibri"/>
          <w:i/>
          <w:iCs/>
          <w:sz w:val="20"/>
          <w:szCs w:val="20"/>
        </w:rPr>
        <w:t xml:space="preserve"> tam sim,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IEP cov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pab</w:t>
      </w:r>
      <w:proofErr w:type="spellEnd"/>
      <w:ins w:id="1104" w:author="Kaxiong" w:date="2021-05-17T15:45:00Z">
        <w:r w:rsidR="00764BA6">
          <w:rPr>
            <w:rFonts w:ascii="Calibri" w:hAnsi="Calibri" w:cs="Calibri"/>
            <w:i/>
            <w:iCs/>
            <w:sz w:val="20"/>
            <w:szCs w:val="20"/>
          </w:rPr>
          <w:t xml:space="preserve"> </w:t>
        </w:r>
      </w:ins>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ins w:id="1105" w:author="Kaxiong" w:date="2021-05-17T15:46:00Z">
        <w:r w:rsidR="00764BA6">
          <w:rPr>
            <w:rFonts w:ascii="Calibri" w:hAnsi="Calibri" w:cs="Calibri"/>
            <w:i/>
            <w:iCs/>
            <w:sz w:val="20"/>
            <w:szCs w:val="20"/>
          </w:rPr>
          <w:t xml:space="preserve">cov </w:t>
        </w:r>
        <w:proofErr w:type="spellStart"/>
        <w:r w:rsidR="00764BA6">
          <w:rPr>
            <w:rFonts w:ascii="Calibri" w:hAnsi="Calibri" w:cs="Calibri"/>
            <w:i/>
            <w:iCs/>
            <w:sz w:val="20"/>
            <w:szCs w:val="20"/>
          </w:rPr>
          <w:t>nploog</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ntawv</w:t>
        </w:r>
        <w:proofErr w:type="spellEnd"/>
        <w:r w:rsidR="00764BA6">
          <w:rPr>
            <w:rFonts w:ascii="Calibri" w:hAnsi="Calibri" w:cs="Calibri"/>
            <w:i/>
            <w:iCs/>
            <w:sz w:val="20"/>
            <w:szCs w:val="20"/>
          </w:rPr>
          <w:t xml:space="preserve"> </w:t>
        </w:r>
      </w:ins>
      <w:del w:id="1106" w:author="Kaxiong" w:date="2021-05-17T15:46:00Z">
        <w:r w:rsidRPr="00777757" w:rsidDel="00764BA6">
          <w:rPr>
            <w:rFonts w:ascii="Calibri" w:hAnsi="Calibri" w:cs="Calibri"/>
            <w:i/>
            <w:iCs/>
            <w:sz w:val="20"/>
            <w:szCs w:val="20"/>
          </w:rPr>
          <w:delText xml:space="preserve">Cov </w:delText>
        </w:r>
      </w:del>
      <w:r w:rsidRPr="00777757">
        <w:rPr>
          <w:rFonts w:ascii="Calibri" w:hAnsi="Calibri" w:cs="Calibri"/>
          <w:i/>
          <w:iCs/>
          <w:sz w:val="20"/>
          <w:szCs w:val="20"/>
        </w:rPr>
        <w:t xml:space="preserve">Kev </w:t>
      </w:r>
      <w:proofErr w:type="spellStart"/>
      <w:r w:rsidRPr="00777757">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del w:id="1107" w:author="Kaxiong" w:date="2021-05-17T15:47:00Z">
        <w:r w:rsidRPr="00777757" w:rsidDel="00764BA6">
          <w:rPr>
            <w:rFonts w:ascii="Calibri" w:hAnsi="Calibri" w:cs="Calibri"/>
            <w:i/>
            <w:iCs/>
            <w:sz w:val="20"/>
            <w:szCs w:val="20"/>
          </w:rPr>
          <w:delText xml:space="preserve">mus </w:delText>
        </w:r>
      </w:del>
      <w:proofErr w:type="spellStart"/>
      <w:ins w:id="1108" w:author="Kaxiong" w:date="2021-05-17T15:47:00Z">
        <w:r w:rsidR="00764BA6">
          <w:rPr>
            <w:rFonts w:ascii="Calibri" w:hAnsi="Calibri" w:cs="Calibri"/>
            <w:i/>
            <w:iCs/>
            <w:sz w:val="20"/>
            <w:szCs w:val="20"/>
          </w:rPr>
          <w:t>n</w:t>
        </w:r>
      </w:ins>
      <w:ins w:id="1109" w:author="Kaxiong" w:date="2021-05-17T15:48:00Z">
        <w:r w:rsidR="00764BA6">
          <w:rPr>
            <w:rFonts w:ascii="Calibri" w:hAnsi="Calibri" w:cs="Calibri"/>
            <w:i/>
            <w:iCs/>
            <w:sz w:val="20"/>
            <w:szCs w:val="20"/>
          </w:rPr>
          <w:t>cua</w:t>
        </w:r>
        <w:proofErr w:type="spellEnd"/>
        <w:r w:rsidR="00764BA6">
          <w:rPr>
            <w:rFonts w:ascii="Calibri" w:hAnsi="Calibri" w:cs="Calibri"/>
            <w:i/>
            <w:iCs/>
            <w:sz w:val="20"/>
            <w:szCs w:val="20"/>
          </w:rPr>
          <w:t xml:space="preserve"> </w:t>
        </w:r>
      </w:ins>
      <w:r w:rsidRPr="00777757">
        <w:rPr>
          <w:rFonts w:ascii="Calibri" w:hAnsi="Calibri" w:cs="Calibri"/>
          <w:i/>
          <w:iCs/>
          <w:sz w:val="20"/>
          <w:szCs w:val="20"/>
        </w:rPr>
        <w:t xml:space="preserve">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ins w:id="1110" w:author="Kaxiong" w:date="2021-05-17T15:48:00Z">
        <w:r w:rsidR="00764BA6">
          <w:rPr>
            <w:rFonts w:ascii="Calibri" w:hAnsi="Calibri" w:cs="Calibri"/>
            <w:i/>
            <w:iCs/>
            <w:sz w:val="20"/>
            <w:szCs w:val="20"/>
          </w:rPr>
          <w:t>ntxhais</w:t>
        </w:r>
        <w:proofErr w:type="spellEnd"/>
        <w:r w:rsidR="00764BA6">
          <w:rPr>
            <w:rFonts w:ascii="Calibri" w:hAnsi="Calibri" w:cs="Calibri"/>
            <w:i/>
            <w:iCs/>
            <w:sz w:val="20"/>
            <w:szCs w:val="20"/>
          </w:rPr>
          <w:t xml:space="preserve"> </w:t>
        </w:r>
      </w:ins>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del w:id="1111" w:author="Kaxiong" w:date="2021-05-17T15:48:00Z">
        <w:r w:rsidRPr="00777757" w:rsidDel="00764BA6">
          <w:rPr>
            <w:rFonts w:ascii="Calibri" w:hAnsi="Calibri" w:cs="Calibri"/>
            <w:i/>
            <w:iCs/>
            <w:sz w:val="20"/>
            <w:szCs w:val="20"/>
          </w:rPr>
          <w:delText xml:space="preserve">zoo </w:delText>
        </w:r>
      </w:del>
      <w:proofErr w:type="spellStart"/>
      <w:ins w:id="1112" w:author="Kaxiong" w:date="2021-05-17T15:48:00Z">
        <w:r w:rsidR="00764BA6">
          <w:rPr>
            <w:rFonts w:ascii="Calibri" w:hAnsi="Calibri" w:cs="Calibri"/>
            <w:i/>
            <w:iCs/>
            <w:sz w:val="20"/>
            <w:szCs w:val="20"/>
          </w:rPr>
          <w:t>tsis</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hloov</w:t>
        </w:r>
        <w:proofErr w:type="spellEnd"/>
        <w:r w:rsidR="00764BA6">
          <w:rPr>
            <w:rFonts w:ascii="Calibri" w:hAnsi="Calibri" w:cs="Calibri"/>
            <w:i/>
            <w:iCs/>
            <w:sz w:val="20"/>
            <w:szCs w:val="20"/>
          </w:rPr>
          <w:t xml:space="preserve"> </w:t>
        </w:r>
      </w:ins>
      <w:proofErr w:type="spellStart"/>
      <w:r w:rsidRPr="00777757">
        <w:rPr>
          <w:rFonts w:ascii="Calibri" w:hAnsi="Calibri" w:cs="Calibri"/>
          <w:i/>
          <w:iCs/>
          <w:sz w:val="20"/>
          <w:szCs w:val="20"/>
        </w:rPr>
        <w:t>nrog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vaj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loog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Pr>
          <w:rFonts w:ascii="Calibri" w:hAnsi="Calibri" w:cs="Calibri"/>
          <w:i/>
          <w:iCs/>
          <w:sz w:val="20"/>
          <w:szCs w:val="20"/>
        </w:rPr>
        <w:t>.</w:t>
      </w:r>
    </w:p>
    <w:p w14:paraId="17F28584" w14:textId="31622D7F" w:rsidR="00A1185B" w:rsidRDefault="00A1185B" w:rsidP="00A45A46">
      <w:pPr>
        <w:jc w:val="both"/>
        <w:rPr>
          <w:rFonts w:ascii="Calibri" w:hAnsi="Calibri" w:cs="Calibri"/>
          <w:i/>
          <w:iCs/>
          <w:sz w:val="20"/>
          <w:szCs w:val="20"/>
        </w:rPr>
      </w:pPr>
      <w:r w:rsidRPr="00082D68">
        <w:rPr>
          <w:rFonts w:ascii="Calibri" w:hAnsi="Calibri" w:cs="Calibri"/>
          <w:i/>
          <w:iCs/>
          <w:sz w:val="20"/>
          <w:szCs w:val="20"/>
        </w:rPr>
        <w:t xml:space="preserve">Cov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cuam</w:t>
      </w:r>
      <w:proofErr w:type="spellEnd"/>
      <w:r w:rsidRPr="00082D68">
        <w:rPr>
          <w:rFonts w:ascii="Calibri" w:hAnsi="Calibri" w:cs="Calibri"/>
          <w:i/>
          <w:iCs/>
          <w:sz w:val="20"/>
          <w:szCs w:val="20"/>
        </w:rPr>
        <w:t xml:space="preserve"> tau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txog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pawg</w:t>
      </w:r>
      <w:proofErr w:type="spellEnd"/>
      <w:r w:rsidRPr="00082D68">
        <w:rPr>
          <w:rFonts w:ascii="Calibri" w:hAnsi="Calibri" w:cs="Calibri"/>
          <w:i/>
          <w:iCs/>
          <w:sz w:val="20"/>
          <w:szCs w:val="20"/>
        </w:rPr>
        <w:t xml:space="preserve"> no tau sib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cov </w:t>
      </w:r>
      <w:proofErr w:type="spellStart"/>
      <w:r w:rsidRPr="00082D68">
        <w:rPr>
          <w:rFonts w:ascii="Calibri" w:hAnsi="Calibri" w:cs="Calibri"/>
          <w:i/>
          <w:iCs/>
          <w:sz w:val="20"/>
          <w:szCs w:val="20"/>
        </w:rPr>
        <w:t>kev</w:t>
      </w:r>
      <w:proofErr w:type="spellEnd"/>
      <w:ins w:id="1113" w:author="Kaxiong" w:date="2021-05-17T15:49:00Z">
        <w:r w:rsidR="00764BA6">
          <w:rPr>
            <w:rFonts w:ascii="Calibri" w:hAnsi="Calibri" w:cs="Calibri"/>
            <w:i/>
            <w:iCs/>
            <w:sz w:val="20"/>
            <w:szCs w:val="20"/>
          </w:rPr>
          <w:t xml:space="preserve"> </w:t>
        </w:r>
        <w:proofErr w:type="spellStart"/>
        <w:r w:rsidR="00764BA6">
          <w:rPr>
            <w:rFonts w:ascii="Calibri" w:hAnsi="Calibri" w:cs="Calibri"/>
            <w:i/>
            <w:iCs/>
            <w:sz w:val="20"/>
            <w:szCs w:val="20"/>
          </w:rPr>
          <w:t>pab</w:t>
        </w:r>
        <w:proofErr w:type="spellEnd"/>
        <w:r w:rsidR="00764BA6">
          <w:rPr>
            <w:rFonts w:ascii="Calibri" w:hAnsi="Calibri" w:cs="Calibri"/>
            <w:i/>
            <w:iCs/>
            <w:sz w:val="20"/>
            <w:szCs w:val="20"/>
          </w:rPr>
          <w:t xml:space="preserve"> </w:t>
        </w:r>
        <w:proofErr w:type="spellStart"/>
        <w:r w:rsidR="00764BA6">
          <w:rPr>
            <w:rFonts w:ascii="Calibri" w:hAnsi="Calibri" w:cs="Calibri"/>
            <w:i/>
            <w:iCs/>
            <w:sz w:val="20"/>
            <w:szCs w:val="20"/>
          </w:rPr>
          <w:t>cuam</w:t>
        </w:r>
      </w:ins>
      <w:proofErr w:type="spellEnd"/>
      <w:ins w:id="1114" w:author="Kaxiong" w:date="2021-05-17T15:50:00Z">
        <w:r w:rsidR="00764BA6">
          <w:rPr>
            <w:rFonts w:ascii="Calibri" w:hAnsi="Calibri" w:cs="Calibri"/>
            <w:i/>
            <w:iCs/>
            <w:sz w:val="20"/>
            <w:szCs w:val="20"/>
          </w:rPr>
          <w:t xml:space="preserve"> </w:t>
        </w:r>
        <w:proofErr w:type="spellStart"/>
        <w:r w:rsidR="00764BA6">
          <w:rPr>
            <w:rFonts w:ascii="Calibri" w:hAnsi="Calibri" w:cs="Calibri"/>
            <w:i/>
            <w:iCs/>
            <w:sz w:val="20"/>
            <w:szCs w:val="20"/>
          </w:rPr>
          <w:t>kev</w:t>
        </w:r>
      </w:ins>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del w:id="1115" w:author="Kaxiong" w:date="2021-05-17T15:50:00Z">
        <w:r w:rsidRPr="00082D68" w:rsidDel="00764BA6">
          <w:rPr>
            <w:rFonts w:ascii="Calibri" w:hAnsi="Calibri" w:cs="Calibri"/>
            <w:i/>
            <w:iCs/>
            <w:sz w:val="20"/>
            <w:szCs w:val="20"/>
          </w:rPr>
          <w:delText xml:space="preserve">kev hais </w:delText>
        </w:r>
      </w:del>
      <w:ins w:id="1116" w:author="Kaxiong" w:date="2021-05-17T15:50:00Z">
        <w:r w:rsidR="00764BA6">
          <w:rPr>
            <w:rFonts w:ascii="Calibri" w:hAnsi="Calibri" w:cs="Calibri"/>
            <w:i/>
            <w:iCs/>
            <w:sz w:val="20"/>
            <w:szCs w:val="20"/>
          </w:rPr>
          <w:t xml:space="preserve"> </w:t>
        </w:r>
      </w:ins>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zaug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del w:id="1117" w:author="Kaxiong" w:date="2021-05-17T15:50:00Z">
        <w:r w:rsidRPr="00082D68" w:rsidDel="00764BA6">
          <w:rPr>
            <w:rFonts w:ascii="Calibri" w:hAnsi="Calibri" w:cs="Calibri"/>
            <w:i/>
            <w:iCs/>
            <w:sz w:val="20"/>
            <w:szCs w:val="20"/>
          </w:rPr>
          <w:delText>asthiv</w:delText>
        </w:r>
      </w:del>
      <w:proofErr w:type="spellStart"/>
      <w:ins w:id="1118" w:author="Kaxiong" w:date="2021-05-17T15:50:00Z">
        <w:r w:rsidR="00C26D09">
          <w:rPr>
            <w:rFonts w:ascii="Calibri" w:hAnsi="Calibri" w:cs="Calibri"/>
            <w:i/>
            <w:iCs/>
            <w:sz w:val="20"/>
            <w:szCs w:val="20"/>
          </w:rPr>
          <w:t>txhua</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txhua</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lub</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li</w:t>
        </w:r>
      </w:ins>
      <w:ins w:id="1119" w:author="Kaxiong" w:date="2021-05-17T15:51:00Z">
        <w:r w:rsidR="00C26D09">
          <w:rPr>
            <w:rFonts w:ascii="Calibri" w:hAnsi="Calibri" w:cs="Calibri"/>
            <w:i/>
            <w:iCs/>
            <w:sz w:val="20"/>
            <w:szCs w:val="20"/>
          </w:rPr>
          <w:t>m</w:t>
        </w:r>
      </w:ins>
      <w:proofErr w:type="spellEnd"/>
      <w:ins w:id="1120" w:author="Kaxiong" w:date="2021-05-17T15:50:00Z">
        <w:r w:rsidR="00C26D09">
          <w:rPr>
            <w:rFonts w:ascii="Calibri" w:hAnsi="Calibri" w:cs="Calibri"/>
            <w:i/>
            <w:iCs/>
            <w:sz w:val="20"/>
            <w:szCs w:val="20"/>
          </w:rPr>
          <w:t xml:space="preserve"> </w:t>
        </w:r>
        <w:proofErr w:type="spellStart"/>
        <w:r w:rsidR="00C26D09">
          <w:rPr>
            <w:rFonts w:ascii="Calibri" w:hAnsi="Calibri" w:cs="Calibri"/>
            <w:i/>
            <w:iCs/>
            <w:sz w:val="20"/>
            <w:szCs w:val="20"/>
          </w:rPr>
          <w:t>tiam</w:t>
        </w:r>
      </w:ins>
      <w:proofErr w:type="spellEnd"/>
      <w:r w:rsidRPr="00082D68">
        <w:rPr>
          <w:rFonts w:ascii="Calibri" w:hAnsi="Calibri" w:cs="Calibri"/>
          <w:i/>
          <w:iCs/>
          <w:sz w:val="20"/>
          <w:szCs w:val="20"/>
        </w:rPr>
        <w:t xml:space="preserve"> li </w:t>
      </w:r>
      <w:proofErr w:type="spellStart"/>
      <w:r w:rsidRPr="00082D68">
        <w:rPr>
          <w:rFonts w:ascii="Calibri" w:hAnsi="Calibri" w:cs="Calibri"/>
          <w:i/>
          <w:iCs/>
          <w:sz w:val="20"/>
          <w:szCs w:val="20"/>
        </w:rPr>
        <w:t>peb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feeb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nrog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ins w:id="1121" w:author="Kaxiong" w:date="2021-05-17T15:51:00Z">
        <w:r w:rsidR="00C26D09">
          <w:rPr>
            <w:rFonts w:ascii="Calibri" w:hAnsi="Calibri" w:cs="Calibri"/>
            <w:i/>
            <w:iCs/>
            <w:sz w:val="20"/>
            <w:szCs w:val="20"/>
          </w:rPr>
          <w:t>kev</w:t>
        </w:r>
        <w:proofErr w:type="spellEnd"/>
        <w:r w:rsidR="00C26D09">
          <w:rPr>
            <w:rFonts w:ascii="Calibri" w:hAnsi="Calibri" w:cs="Calibri"/>
            <w:i/>
            <w:iCs/>
            <w:sz w:val="20"/>
            <w:szCs w:val="20"/>
          </w:rPr>
          <w:t xml:space="preserve"> </w:t>
        </w:r>
      </w:ins>
      <w:proofErr w:type="spellStart"/>
      <w:r w:rsidRPr="00082D68">
        <w:rPr>
          <w:rFonts w:ascii="Calibri" w:hAnsi="Calibri" w:cs="Calibri"/>
          <w:i/>
          <w:iCs/>
          <w:sz w:val="20"/>
          <w:szCs w:val="20"/>
        </w:rPr>
        <w:t>tshem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thawj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ob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del w:id="1122" w:author="Kaxiong" w:date="2021-05-17T15:51:00Z">
        <w:r w:rsidRPr="00082D68" w:rsidDel="00C26D09">
          <w:rPr>
            <w:rFonts w:ascii="Calibri" w:hAnsi="Calibri" w:cs="Calibri"/>
            <w:i/>
            <w:iCs/>
            <w:sz w:val="20"/>
            <w:szCs w:val="20"/>
          </w:rPr>
          <w:delText>asthiv</w:delText>
        </w:r>
      </w:del>
      <w:proofErr w:type="spellStart"/>
      <w:ins w:id="1123" w:author="Kaxiong" w:date="2021-05-17T15:51:00Z">
        <w:r w:rsidR="00C26D09">
          <w:rPr>
            <w:rFonts w:ascii="Calibri" w:hAnsi="Calibri" w:cs="Calibri"/>
            <w:i/>
            <w:iCs/>
            <w:sz w:val="20"/>
            <w:szCs w:val="20"/>
          </w:rPr>
          <w:t>lim</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tiam</w:t>
        </w:r>
      </w:ins>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ntawm</w:t>
      </w:r>
      <w:proofErr w:type="spellEnd"/>
      <w:r w:rsidRPr="00082D68">
        <w:rPr>
          <w:rFonts w:ascii="Calibri" w:hAnsi="Calibri" w:cs="Calibri"/>
          <w:i/>
          <w:iCs/>
          <w:sz w:val="20"/>
          <w:szCs w:val="20"/>
        </w:rPr>
        <w:t xml:space="preserve"> cov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ins w:id="1124" w:author="Kaxiong" w:date="2021-05-17T15:52:00Z">
        <w:r w:rsidR="00C26D09">
          <w:rPr>
            <w:rFonts w:ascii="Calibri" w:hAnsi="Calibri" w:cs="Calibri"/>
            <w:i/>
            <w:iCs/>
            <w:sz w:val="20"/>
            <w:szCs w:val="20"/>
          </w:rPr>
          <w:t xml:space="preserve">cov </w:t>
        </w:r>
      </w:ins>
      <w:proofErr w:type="spellStart"/>
      <w:r w:rsidRPr="00082D68">
        <w:rPr>
          <w:rFonts w:ascii="Calibri" w:hAnsi="Calibri" w:cs="Calibri"/>
          <w:i/>
          <w:iCs/>
          <w:sz w:val="20"/>
          <w:szCs w:val="20"/>
        </w:rPr>
        <w:t>kev</w:t>
      </w:r>
      <w:proofErr w:type="spellEnd"/>
      <w:ins w:id="1125" w:author="Kaxiong" w:date="2021-05-17T15:52:00Z">
        <w:r w:rsidR="00C26D09">
          <w:rPr>
            <w:rFonts w:ascii="Calibri" w:hAnsi="Calibri" w:cs="Calibri"/>
            <w:i/>
            <w:iCs/>
            <w:sz w:val="20"/>
            <w:szCs w:val="20"/>
          </w:rPr>
          <w:t xml:space="preserve"> </w:t>
        </w:r>
        <w:proofErr w:type="spellStart"/>
        <w:r w:rsidR="00C26D09">
          <w:rPr>
            <w:rFonts w:ascii="Calibri" w:hAnsi="Calibri" w:cs="Calibri"/>
            <w:i/>
            <w:iCs/>
            <w:sz w:val="20"/>
            <w:szCs w:val="20"/>
          </w:rPr>
          <w:t>thov</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uas</w:t>
        </w:r>
      </w:ins>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cov </w:t>
      </w:r>
      <w:del w:id="1126" w:author="Kaxiong" w:date="2021-05-16T21:50:00Z">
        <w:r w:rsidRPr="00082D68" w:rsidDel="00A92FFF">
          <w:rPr>
            <w:rFonts w:ascii="Calibri" w:hAnsi="Calibri" w:cs="Calibri"/>
            <w:i/>
            <w:iCs/>
            <w:sz w:val="20"/>
            <w:szCs w:val="20"/>
          </w:rPr>
          <w:delText>tswv</w:delText>
        </w:r>
        <w:r w:rsidDel="00A92FFF">
          <w:rPr>
            <w:rFonts w:ascii="Calibri" w:hAnsi="Calibri" w:cs="Calibri"/>
            <w:i/>
            <w:iCs/>
            <w:sz w:val="20"/>
            <w:szCs w:val="20"/>
          </w:rPr>
          <w:delText xml:space="preserve"> </w:delText>
        </w:r>
        <w:r w:rsidRPr="00082D68" w:rsidDel="00A92FFF">
          <w:rPr>
            <w:rFonts w:ascii="Calibri" w:hAnsi="Calibri" w:cs="Calibri"/>
            <w:i/>
            <w:iCs/>
            <w:sz w:val="20"/>
            <w:szCs w:val="20"/>
          </w:rPr>
          <w:delText>cuab</w:delText>
        </w:r>
      </w:del>
      <w:proofErr w:type="spellStart"/>
      <w:ins w:id="1127" w:author="Kaxiong" w:date="2021-05-16T21:50:00Z">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ins>
      <w:proofErr w:type="spellEnd"/>
      <w:r w:rsidRPr="00082D68">
        <w:rPr>
          <w:rFonts w:ascii="Calibri" w:hAnsi="Calibri" w:cs="Calibri"/>
          <w:i/>
          <w:iCs/>
          <w:sz w:val="20"/>
          <w:szCs w:val="20"/>
        </w:rPr>
        <w:t xml:space="preserve"> </w:t>
      </w:r>
      <w:proofErr w:type="spellStart"/>
      <w:ins w:id="1128" w:author="Kaxiong" w:date="2021-05-17T15:53:00Z">
        <w:r w:rsidR="00C26D09">
          <w:rPr>
            <w:rFonts w:ascii="Calibri" w:hAnsi="Calibri" w:cs="Calibri"/>
            <w:i/>
            <w:iCs/>
            <w:sz w:val="20"/>
            <w:szCs w:val="20"/>
          </w:rPr>
          <w:t>ntawm</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pab</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pawg</w:t>
        </w:r>
        <w:proofErr w:type="spellEnd"/>
        <w:r w:rsidR="00C26D09">
          <w:rPr>
            <w:rFonts w:ascii="Calibri" w:hAnsi="Calibri" w:cs="Calibri"/>
            <w:i/>
            <w:iCs/>
            <w:sz w:val="20"/>
            <w:szCs w:val="20"/>
          </w:rPr>
          <w:t xml:space="preserve"> </w:t>
        </w:r>
      </w:ins>
      <w:r w:rsidRPr="00082D68">
        <w:rPr>
          <w:rFonts w:ascii="Calibri" w:hAnsi="Calibri" w:cs="Calibri"/>
          <w:i/>
          <w:iCs/>
          <w:sz w:val="20"/>
          <w:szCs w:val="20"/>
        </w:rPr>
        <w:t xml:space="preserve">tau pom zoo </w:t>
      </w:r>
      <w:proofErr w:type="spellStart"/>
      <w:r w:rsidRPr="00082D68">
        <w:rPr>
          <w:rFonts w:ascii="Calibri" w:hAnsi="Calibri" w:cs="Calibri"/>
          <w:i/>
          <w:iCs/>
          <w:sz w:val="20"/>
          <w:szCs w:val="20"/>
        </w:rPr>
        <w:t>tias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no </w:t>
      </w:r>
      <w:proofErr w:type="spellStart"/>
      <w:r w:rsidRPr="00082D68">
        <w:rPr>
          <w:rFonts w:ascii="Calibri" w:hAnsi="Calibri" w:cs="Calibri"/>
          <w:i/>
          <w:iCs/>
          <w:sz w:val="20"/>
          <w:szCs w:val="20"/>
        </w:rPr>
        <w:t>tsim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nyog</w:t>
      </w:r>
      <w:proofErr w:type="spellEnd"/>
      <w:r w:rsidRPr="00082D68">
        <w:rPr>
          <w:rFonts w:ascii="Calibri" w:hAnsi="Calibri" w:cs="Calibri"/>
          <w:i/>
          <w:iCs/>
          <w:sz w:val="20"/>
          <w:szCs w:val="20"/>
        </w:rPr>
        <w:t xml:space="preserve"> los </w:t>
      </w:r>
      <w:proofErr w:type="spellStart"/>
      <w:r w:rsidRPr="00082D68">
        <w:rPr>
          <w:rFonts w:ascii="Calibri" w:hAnsi="Calibri" w:cs="Calibri"/>
          <w:i/>
          <w:iCs/>
          <w:sz w:val="20"/>
          <w:szCs w:val="20"/>
        </w:rPr>
        <w:t>daws</w:t>
      </w:r>
      <w:proofErr w:type="spellEnd"/>
      <w:r w:rsidRPr="00082D68">
        <w:rPr>
          <w:rFonts w:ascii="Calibri" w:hAnsi="Calibri" w:cs="Calibri"/>
          <w:i/>
          <w:iCs/>
          <w:sz w:val="20"/>
          <w:szCs w:val="20"/>
        </w:rPr>
        <w:t xml:space="preserve"> cov tub </w:t>
      </w:r>
      <w:proofErr w:type="spellStart"/>
      <w:r w:rsidRPr="00082D68">
        <w:rPr>
          <w:rFonts w:ascii="Calibri" w:hAnsi="Calibri" w:cs="Calibri"/>
          <w:i/>
          <w:iCs/>
          <w:sz w:val="20"/>
          <w:szCs w:val="20"/>
        </w:rPr>
        <w:t>ntxhais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cov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xav</w:t>
      </w:r>
      <w:proofErr w:type="spellEnd"/>
      <w:r w:rsidRPr="00082D68">
        <w:rPr>
          <w:rFonts w:ascii="Calibri" w:hAnsi="Calibri" w:cs="Calibri"/>
          <w:i/>
          <w:iCs/>
          <w:sz w:val="20"/>
          <w:szCs w:val="20"/>
        </w:rPr>
        <w:t xml:space="preserve"> tau</w:t>
      </w:r>
      <w:r>
        <w:rPr>
          <w:rFonts w:ascii="Calibri" w:hAnsi="Calibri" w:cs="Calibri"/>
          <w:i/>
          <w:iCs/>
          <w:sz w:val="20"/>
          <w:szCs w:val="20"/>
        </w:rPr>
        <w:t>.</w:t>
      </w:r>
    </w:p>
    <w:p w14:paraId="76CF6E10" w14:textId="52DBDA6A" w:rsidR="00474C20" w:rsidRDefault="00474C20" w:rsidP="00A1185B">
      <w:pPr>
        <w:rPr>
          <w:rFonts w:ascii="Calibri" w:hAnsi="Calibri" w:cs="Calibri"/>
          <w:i/>
          <w:iCs/>
          <w:sz w:val="20"/>
          <w:szCs w:val="20"/>
        </w:rPr>
      </w:pPr>
      <w:r w:rsidRPr="00365C63">
        <w:rPr>
          <w:rFonts w:ascii="Calibri" w:hAnsi="Calibri" w:cs="Calibri"/>
          <w:i/>
          <w:iCs/>
          <w:sz w:val="20"/>
          <w:szCs w:val="20"/>
        </w:rPr>
        <w:t xml:space="preserve">Cov </w:t>
      </w:r>
      <w:proofErr w:type="spellStart"/>
      <w:r w:rsidRPr="00365C63">
        <w:rPr>
          <w:rFonts w:ascii="Calibri" w:hAnsi="Calibri" w:cs="Calibri"/>
          <w:i/>
          <w:iCs/>
          <w:sz w:val="20"/>
          <w:szCs w:val="20"/>
        </w:rPr>
        <w:t>hom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phiaj</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muab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ua</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muaj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nyob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rau</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hauv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kev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hais</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meej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thiab</w:t>
      </w:r>
      <w:proofErr w:type="spellEnd"/>
      <w:r w:rsidRPr="00365C63">
        <w:rPr>
          <w:rFonts w:ascii="Calibri" w:hAnsi="Calibri" w:cs="Calibri"/>
          <w:i/>
          <w:iCs/>
          <w:sz w:val="20"/>
          <w:szCs w:val="20"/>
        </w:rPr>
        <w:t xml:space="preserve"> </w:t>
      </w:r>
      <w:del w:id="1129" w:author="Kaxiong" w:date="2021-05-17T15:54:00Z">
        <w:r w:rsidRPr="00365C63" w:rsidDel="00C26D09">
          <w:rPr>
            <w:rFonts w:ascii="Calibri" w:hAnsi="Calibri" w:cs="Calibri"/>
            <w:i/>
            <w:iCs/>
            <w:sz w:val="20"/>
            <w:szCs w:val="20"/>
          </w:rPr>
          <w:delText xml:space="preserve">lus thiab </w:delText>
        </w:r>
      </w:del>
      <w:r w:rsidRPr="00365C63">
        <w:rPr>
          <w:rFonts w:ascii="Calibri" w:hAnsi="Calibri" w:cs="Calibri"/>
          <w:i/>
          <w:iCs/>
          <w:sz w:val="20"/>
          <w:szCs w:val="20"/>
        </w:rPr>
        <w:t xml:space="preserve">tau </w:t>
      </w:r>
      <w:proofErr w:type="spellStart"/>
      <w:r w:rsidRPr="00365C63">
        <w:rPr>
          <w:rFonts w:ascii="Calibri" w:hAnsi="Calibri" w:cs="Calibri"/>
          <w:i/>
          <w:iCs/>
          <w:sz w:val="20"/>
          <w:szCs w:val="20"/>
        </w:rPr>
        <w:t>txais</w:t>
      </w:r>
      <w:proofErr w:type="spellEnd"/>
      <w:r w:rsidRPr="00365C63">
        <w:rPr>
          <w:rFonts w:ascii="Calibri" w:hAnsi="Calibri" w:cs="Calibri"/>
          <w:i/>
          <w:iCs/>
          <w:sz w:val="20"/>
          <w:szCs w:val="20"/>
        </w:rPr>
        <w:t xml:space="preserve"> los </w:t>
      </w:r>
      <w:proofErr w:type="spellStart"/>
      <w:r w:rsidRPr="00365C63">
        <w:rPr>
          <w:rFonts w:ascii="Calibri" w:hAnsi="Calibri" w:cs="Calibri"/>
          <w:i/>
          <w:iCs/>
          <w:sz w:val="20"/>
          <w:szCs w:val="20"/>
        </w:rPr>
        <w:t>ntawm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pawg</w:t>
      </w:r>
      <w:proofErr w:type="spellEnd"/>
      <w:r>
        <w:rPr>
          <w:rFonts w:ascii="Calibri" w:hAnsi="Calibri" w:cs="Calibri"/>
          <w:i/>
          <w:iCs/>
          <w:sz w:val="20"/>
          <w:szCs w:val="20"/>
        </w:rPr>
        <w:t>.</w:t>
      </w:r>
    </w:p>
    <w:p w14:paraId="4DF8E322" w14:textId="3CC6B3C2" w:rsidR="00A1185B" w:rsidRDefault="00A1185B" w:rsidP="00A1185B">
      <w:pPr>
        <w:rPr>
          <w:rFonts w:ascii="Calibri" w:hAnsi="Calibri" w:cs="Calibri"/>
          <w:i/>
          <w:iCs/>
          <w:sz w:val="20"/>
          <w:szCs w:val="20"/>
        </w:rPr>
      </w:pPr>
      <w:proofErr w:type="spellStart"/>
      <w:r w:rsidRPr="007D7D61">
        <w:rPr>
          <w:rFonts w:ascii="Calibri" w:hAnsi="Calibri" w:cs="Calibri"/>
          <w:i/>
          <w:iCs/>
          <w:sz w:val="20"/>
          <w:szCs w:val="20"/>
        </w:rPr>
        <w:t>Niam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txiv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kev</w:t>
      </w:r>
      <w:proofErr w:type="spellEnd"/>
      <w:r w:rsidRPr="007D7D61">
        <w:rPr>
          <w:rFonts w:ascii="Calibri" w:hAnsi="Calibri" w:cs="Calibri"/>
          <w:i/>
          <w:iCs/>
          <w:sz w:val="20"/>
          <w:szCs w:val="20"/>
        </w:rPr>
        <w:t xml:space="preserve"> pom zoo tau </w:t>
      </w:r>
      <w:proofErr w:type="spellStart"/>
      <w:r w:rsidRPr="007D7D61">
        <w:rPr>
          <w:rFonts w:ascii="Calibri" w:hAnsi="Calibri" w:cs="Calibri"/>
          <w:i/>
          <w:iCs/>
          <w:sz w:val="20"/>
          <w:szCs w:val="20"/>
        </w:rPr>
        <w:t>txais</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ncauj</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thiab</w:t>
      </w:r>
      <w:proofErr w:type="spellEnd"/>
      <w:r w:rsidRPr="007D7D61">
        <w:rPr>
          <w:rFonts w:ascii="Calibri" w:hAnsi="Calibri" w:cs="Calibri"/>
          <w:i/>
          <w:iCs/>
          <w:sz w:val="20"/>
          <w:szCs w:val="20"/>
        </w:rPr>
        <w:t xml:space="preserve"> pom zoo </w:t>
      </w:r>
      <w:proofErr w:type="spellStart"/>
      <w:r w:rsidRPr="007D7D61">
        <w:rPr>
          <w:rFonts w:ascii="Calibri" w:hAnsi="Calibri" w:cs="Calibri"/>
          <w:i/>
          <w:iCs/>
          <w:sz w:val="20"/>
          <w:szCs w:val="20"/>
        </w:rPr>
        <w:t>txais</w:t>
      </w:r>
      <w:proofErr w:type="spellEnd"/>
      <w:r>
        <w:rPr>
          <w:rFonts w:ascii="Calibri" w:hAnsi="Calibri" w:cs="Calibri"/>
          <w:i/>
          <w:iCs/>
          <w:sz w:val="20"/>
          <w:szCs w:val="20"/>
        </w:rPr>
        <w:t xml:space="preserve"> cov</w:t>
      </w:r>
      <w:r w:rsidRPr="007D7D61">
        <w:rPr>
          <w:rFonts w:ascii="Calibri" w:hAnsi="Calibri" w:cs="Calibri"/>
          <w:i/>
          <w:iCs/>
          <w:sz w:val="20"/>
          <w:szCs w:val="20"/>
        </w:rPr>
        <w:t xml:space="preserve"> </w:t>
      </w:r>
      <w:proofErr w:type="spellStart"/>
      <w:r w:rsidRPr="007D7D61">
        <w:rPr>
          <w:rFonts w:ascii="Calibri" w:hAnsi="Calibri" w:cs="Calibri"/>
          <w:i/>
          <w:iCs/>
          <w:sz w:val="20"/>
          <w:szCs w:val="20"/>
        </w:rPr>
        <w:t>ntaub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ntawv</w:t>
      </w:r>
      <w:proofErr w:type="spellEnd"/>
      <w:r w:rsidRPr="007D7D61">
        <w:rPr>
          <w:rFonts w:ascii="Calibri" w:hAnsi="Calibri" w:cs="Calibri"/>
          <w:i/>
          <w:iCs/>
          <w:sz w:val="20"/>
          <w:szCs w:val="20"/>
        </w:rPr>
        <w:t xml:space="preserve"> </w:t>
      </w:r>
      <w:ins w:id="1130" w:author="Kaxiong" w:date="2021-05-17T15:56:00Z">
        <w:r w:rsidR="00C26D09">
          <w:rPr>
            <w:rFonts w:ascii="Calibri" w:hAnsi="Calibri" w:cs="Calibri"/>
            <w:i/>
            <w:iCs/>
            <w:sz w:val="20"/>
            <w:szCs w:val="20"/>
          </w:rPr>
          <w:t xml:space="preserve">yam li </w:t>
        </w:r>
        <w:proofErr w:type="spellStart"/>
        <w:r w:rsidR="00C26D09">
          <w:rPr>
            <w:rFonts w:ascii="Calibri" w:hAnsi="Calibri" w:cs="Calibri"/>
            <w:i/>
            <w:iCs/>
            <w:sz w:val="20"/>
            <w:szCs w:val="20"/>
          </w:rPr>
          <w:t>kheeb</w:t>
        </w:r>
        <w:proofErr w:type="spellEnd"/>
        <w:r w:rsidR="00C26D09">
          <w:rPr>
            <w:rFonts w:ascii="Calibri" w:hAnsi="Calibri" w:cs="Calibri"/>
            <w:i/>
            <w:iCs/>
            <w:sz w:val="20"/>
            <w:szCs w:val="20"/>
          </w:rPr>
          <w:t xml:space="preserve"> </w:t>
        </w:r>
        <w:proofErr w:type="spellStart"/>
        <w:r w:rsidR="00C26D09">
          <w:rPr>
            <w:rFonts w:ascii="Calibri" w:hAnsi="Calibri" w:cs="Calibri"/>
            <w:i/>
            <w:iCs/>
            <w:sz w:val="20"/>
            <w:szCs w:val="20"/>
          </w:rPr>
          <w:t>cav</w:t>
        </w:r>
        <w:proofErr w:type="spellEnd"/>
        <w:r w:rsidR="00C26D09">
          <w:rPr>
            <w:rFonts w:ascii="Calibri" w:hAnsi="Calibri" w:cs="Calibri"/>
            <w:i/>
            <w:iCs/>
            <w:sz w:val="20"/>
            <w:szCs w:val="20"/>
          </w:rPr>
          <w:t xml:space="preserve"> (electronically) </w:t>
        </w:r>
      </w:ins>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Pr="007D7D61">
        <w:rPr>
          <w:rFonts w:ascii="Calibri" w:hAnsi="Calibri" w:cs="Calibri"/>
          <w:i/>
          <w:iCs/>
          <w:sz w:val="20"/>
          <w:szCs w:val="20"/>
        </w:rPr>
        <w:t xml:space="preserve">IEP. </w:t>
      </w:r>
      <w:proofErr w:type="spellStart"/>
      <w:r w:rsidRPr="007D7D61">
        <w:rPr>
          <w:rFonts w:ascii="Calibri" w:hAnsi="Calibri" w:cs="Calibri"/>
          <w:i/>
          <w:iCs/>
          <w:sz w:val="20"/>
          <w:szCs w:val="20"/>
        </w:rPr>
        <w:t>Lub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rooj</w:t>
      </w:r>
      <w:proofErr w:type="spellEnd"/>
      <w:r w:rsidRPr="007D7D61">
        <w:rPr>
          <w:rFonts w:ascii="Calibri" w:hAnsi="Calibri" w:cs="Calibri"/>
          <w:i/>
          <w:iCs/>
          <w:sz w:val="20"/>
          <w:szCs w:val="20"/>
        </w:rPr>
        <w:t xml:space="preserve"> sib </w:t>
      </w:r>
      <w:proofErr w:type="spellStart"/>
      <w:r w:rsidRPr="007D7D61">
        <w:rPr>
          <w:rFonts w:ascii="Calibri" w:hAnsi="Calibri" w:cs="Calibri"/>
          <w:i/>
          <w:iCs/>
          <w:sz w:val="20"/>
          <w:szCs w:val="20"/>
        </w:rPr>
        <w:t>tham</w:t>
      </w:r>
      <w:proofErr w:type="spellEnd"/>
      <w:r w:rsidRPr="007D7D61">
        <w:rPr>
          <w:rFonts w:ascii="Calibri" w:hAnsi="Calibri" w:cs="Calibri"/>
          <w:i/>
          <w:iCs/>
          <w:sz w:val="20"/>
          <w:szCs w:val="20"/>
        </w:rPr>
        <w:t xml:space="preserve"> tau </w:t>
      </w:r>
      <w:proofErr w:type="spellStart"/>
      <w:r w:rsidRPr="007D7D61">
        <w:rPr>
          <w:rFonts w:ascii="Calibri" w:hAnsi="Calibri" w:cs="Calibri"/>
          <w:i/>
          <w:iCs/>
          <w:sz w:val="20"/>
          <w:szCs w:val="20"/>
        </w:rPr>
        <w:t>xaus</w:t>
      </w:r>
      <w:proofErr w:type="spellEnd"/>
      <w:r>
        <w:rPr>
          <w:rFonts w:ascii="Calibri" w:hAnsi="Calibri" w:cs="Calibri"/>
          <w:i/>
          <w:iCs/>
          <w:sz w:val="20"/>
          <w:szCs w:val="20"/>
        </w:rPr>
        <w:t>.</w:t>
      </w:r>
    </w:p>
    <w:p w14:paraId="60E8B62E" w14:textId="7BEF2A0E" w:rsidR="00A1185B" w:rsidRDefault="00A1185B" w:rsidP="00D84262">
      <w:pPr>
        <w:jc w:val="both"/>
        <w:rPr>
          <w:rFonts w:ascii="Arial" w:hAnsi="Arial" w:cs="Arial"/>
          <w:sz w:val="16"/>
          <w:szCs w:val="16"/>
        </w:rPr>
      </w:pPr>
    </w:p>
    <w:p w14:paraId="212D5A8B" w14:textId="63F738EC" w:rsidR="00A45A46" w:rsidRDefault="00A45A46" w:rsidP="00D84262">
      <w:pPr>
        <w:jc w:val="both"/>
        <w:rPr>
          <w:rFonts w:ascii="Arial" w:hAnsi="Arial" w:cs="Arial"/>
          <w:sz w:val="16"/>
          <w:szCs w:val="16"/>
        </w:rPr>
      </w:pPr>
    </w:p>
    <w:p w14:paraId="1E4F98F1" w14:textId="6EAB1BE8" w:rsidR="00A45A46" w:rsidRDefault="00A45A46" w:rsidP="00D84262">
      <w:pPr>
        <w:jc w:val="both"/>
        <w:rPr>
          <w:rFonts w:ascii="Arial" w:hAnsi="Arial" w:cs="Arial"/>
          <w:sz w:val="16"/>
          <w:szCs w:val="16"/>
        </w:rPr>
      </w:pPr>
    </w:p>
    <w:p w14:paraId="355A82A0" w14:textId="6C520AF7" w:rsidR="00A45A46" w:rsidRDefault="00A45A46" w:rsidP="00D84262">
      <w:pPr>
        <w:jc w:val="both"/>
        <w:rPr>
          <w:rFonts w:ascii="Arial" w:hAnsi="Arial" w:cs="Arial"/>
          <w:sz w:val="16"/>
          <w:szCs w:val="16"/>
        </w:rPr>
      </w:pPr>
    </w:p>
    <w:p w14:paraId="227B9394" w14:textId="79D95354" w:rsidR="00A45A46" w:rsidRDefault="00A45A46" w:rsidP="00D84262">
      <w:pPr>
        <w:jc w:val="both"/>
        <w:rPr>
          <w:rFonts w:ascii="Arial" w:hAnsi="Arial" w:cs="Arial"/>
          <w:sz w:val="16"/>
          <w:szCs w:val="16"/>
        </w:rPr>
      </w:pPr>
    </w:p>
    <w:p w14:paraId="215EB10F" w14:textId="48BB4385" w:rsidR="00A45A46" w:rsidRDefault="00A45A46" w:rsidP="00D84262">
      <w:pPr>
        <w:jc w:val="both"/>
        <w:rPr>
          <w:rFonts w:ascii="Arial" w:hAnsi="Arial" w:cs="Arial"/>
          <w:sz w:val="16"/>
          <w:szCs w:val="16"/>
        </w:rPr>
      </w:pPr>
    </w:p>
    <w:p w14:paraId="531A3290" w14:textId="2F1291B6" w:rsidR="00A45A46" w:rsidRDefault="00A45A46" w:rsidP="00D84262">
      <w:pPr>
        <w:jc w:val="both"/>
        <w:rPr>
          <w:rFonts w:ascii="Arial" w:hAnsi="Arial" w:cs="Arial"/>
          <w:sz w:val="16"/>
          <w:szCs w:val="16"/>
        </w:rPr>
      </w:pPr>
    </w:p>
    <w:p w14:paraId="766CACF5" w14:textId="42343BE6" w:rsidR="00A45A46" w:rsidRDefault="00A45A46" w:rsidP="00D84262">
      <w:pPr>
        <w:jc w:val="both"/>
        <w:rPr>
          <w:rFonts w:ascii="Arial" w:hAnsi="Arial" w:cs="Arial"/>
          <w:sz w:val="16"/>
          <w:szCs w:val="16"/>
        </w:rPr>
      </w:pPr>
    </w:p>
    <w:p w14:paraId="68EABAFF" w14:textId="1014BDAE" w:rsidR="00A45A46" w:rsidRDefault="00A45A46" w:rsidP="00D84262">
      <w:pPr>
        <w:jc w:val="both"/>
        <w:rPr>
          <w:rFonts w:ascii="Arial" w:hAnsi="Arial" w:cs="Arial"/>
          <w:sz w:val="16"/>
          <w:szCs w:val="16"/>
        </w:rPr>
      </w:pPr>
    </w:p>
    <w:p w14:paraId="06BD650D" w14:textId="2ADA56FA" w:rsidR="00A45A46" w:rsidRDefault="00A45A46" w:rsidP="00D84262">
      <w:pPr>
        <w:jc w:val="both"/>
        <w:rPr>
          <w:rFonts w:ascii="Arial" w:hAnsi="Arial" w:cs="Arial"/>
          <w:sz w:val="16"/>
          <w:szCs w:val="16"/>
        </w:rPr>
      </w:pPr>
    </w:p>
    <w:p w14:paraId="15477197" w14:textId="70DD6D3E" w:rsidR="00A45A46" w:rsidRDefault="00A45A46" w:rsidP="00D84262">
      <w:pPr>
        <w:jc w:val="both"/>
        <w:rPr>
          <w:rFonts w:ascii="Arial" w:hAnsi="Arial" w:cs="Arial"/>
          <w:sz w:val="16"/>
          <w:szCs w:val="16"/>
        </w:rPr>
      </w:pPr>
    </w:p>
    <w:p w14:paraId="79B4D6FC" w14:textId="29A87E4E" w:rsidR="00A45A46" w:rsidRDefault="00A45A46" w:rsidP="00D84262">
      <w:pPr>
        <w:jc w:val="both"/>
        <w:rPr>
          <w:rFonts w:ascii="Arial" w:hAnsi="Arial" w:cs="Arial"/>
          <w:sz w:val="16"/>
          <w:szCs w:val="16"/>
        </w:rPr>
      </w:pPr>
    </w:p>
    <w:p w14:paraId="40023A72" w14:textId="30890586" w:rsidR="00A45A46" w:rsidRDefault="00A45A46" w:rsidP="00D84262">
      <w:pPr>
        <w:jc w:val="both"/>
        <w:rPr>
          <w:rFonts w:ascii="Arial" w:hAnsi="Arial" w:cs="Arial"/>
          <w:sz w:val="16"/>
          <w:szCs w:val="16"/>
        </w:rPr>
      </w:pPr>
    </w:p>
    <w:p w14:paraId="13A5C4EB" w14:textId="598019AD" w:rsidR="00A45A46" w:rsidRDefault="00A45A46" w:rsidP="00D84262">
      <w:pPr>
        <w:jc w:val="both"/>
        <w:rPr>
          <w:rFonts w:ascii="Arial" w:hAnsi="Arial" w:cs="Arial"/>
          <w:sz w:val="16"/>
          <w:szCs w:val="16"/>
        </w:rPr>
      </w:pPr>
    </w:p>
    <w:p w14:paraId="2265E56E" w14:textId="3A1F6FCC" w:rsidR="00A45A46" w:rsidRDefault="00A45A46" w:rsidP="00D84262">
      <w:pPr>
        <w:jc w:val="both"/>
        <w:rPr>
          <w:rFonts w:ascii="Arial" w:hAnsi="Arial" w:cs="Arial"/>
          <w:sz w:val="16"/>
          <w:szCs w:val="16"/>
        </w:rPr>
      </w:pPr>
    </w:p>
    <w:p w14:paraId="6310BFD9" w14:textId="149CC066" w:rsidR="00A45A46" w:rsidRDefault="00A45A46" w:rsidP="00D84262">
      <w:pPr>
        <w:jc w:val="both"/>
        <w:rPr>
          <w:rFonts w:ascii="Arial" w:hAnsi="Arial" w:cs="Arial"/>
          <w:sz w:val="16"/>
          <w:szCs w:val="16"/>
        </w:rPr>
      </w:pPr>
    </w:p>
    <w:p w14:paraId="5C8DD75A" w14:textId="488B90C7" w:rsidR="00A45A46" w:rsidRDefault="00A45A46" w:rsidP="00D84262">
      <w:pPr>
        <w:jc w:val="both"/>
        <w:rPr>
          <w:rFonts w:ascii="Arial" w:hAnsi="Arial" w:cs="Arial"/>
          <w:sz w:val="16"/>
          <w:szCs w:val="16"/>
        </w:rPr>
      </w:pPr>
    </w:p>
    <w:p w14:paraId="2D3E1084" w14:textId="410C52D9" w:rsidR="00A45A46" w:rsidRDefault="00A45A46" w:rsidP="00D84262">
      <w:pPr>
        <w:jc w:val="both"/>
        <w:rPr>
          <w:rFonts w:ascii="Arial" w:hAnsi="Arial" w:cs="Arial"/>
          <w:sz w:val="16"/>
          <w:szCs w:val="16"/>
        </w:rPr>
      </w:pPr>
    </w:p>
    <w:p w14:paraId="10D31FD5" w14:textId="0E78EF6C" w:rsidR="00A45A46" w:rsidRDefault="00A45A46" w:rsidP="00D84262">
      <w:pPr>
        <w:jc w:val="both"/>
        <w:rPr>
          <w:rFonts w:ascii="Arial" w:hAnsi="Arial" w:cs="Arial"/>
          <w:sz w:val="16"/>
          <w:szCs w:val="16"/>
        </w:rPr>
      </w:pPr>
    </w:p>
    <w:p w14:paraId="5085A8D2" w14:textId="32AA6F09" w:rsidR="00A45A46" w:rsidRDefault="00A45A46" w:rsidP="00D84262">
      <w:pPr>
        <w:jc w:val="both"/>
        <w:rPr>
          <w:rFonts w:ascii="Arial" w:hAnsi="Arial" w:cs="Arial"/>
          <w:sz w:val="16"/>
          <w:szCs w:val="16"/>
        </w:rPr>
      </w:pPr>
    </w:p>
    <w:p w14:paraId="4F727194" w14:textId="747C1547" w:rsidR="00A45A46" w:rsidRDefault="00A45A46" w:rsidP="00D84262">
      <w:pPr>
        <w:jc w:val="both"/>
        <w:rPr>
          <w:rFonts w:ascii="Arial" w:hAnsi="Arial" w:cs="Arial"/>
          <w:sz w:val="16"/>
          <w:szCs w:val="16"/>
        </w:rPr>
      </w:pPr>
    </w:p>
    <w:p w14:paraId="57492ED1" w14:textId="2D95E2AA" w:rsidR="00A45A46" w:rsidRDefault="00A45A46" w:rsidP="00D84262">
      <w:pPr>
        <w:jc w:val="both"/>
        <w:rPr>
          <w:rFonts w:ascii="Arial" w:hAnsi="Arial" w:cs="Arial"/>
          <w:sz w:val="16"/>
          <w:szCs w:val="16"/>
        </w:rPr>
      </w:pPr>
    </w:p>
    <w:p w14:paraId="6A256C52" w14:textId="38B97A74" w:rsidR="00A45A46" w:rsidRDefault="00A45A46" w:rsidP="00D84262">
      <w:pPr>
        <w:jc w:val="both"/>
        <w:rPr>
          <w:rFonts w:ascii="Arial" w:hAnsi="Arial" w:cs="Arial"/>
          <w:sz w:val="16"/>
          <w:szCs w:val="16"/>
        </w:rPr>
      </w:pPr>
    </w:p>
    <w:p w14:paraId="3E9B86DD" w14:textId="6F919424" w:rsidR="00A45A46" w:rsidRDefault="00A45A46" w:rsidP="00D84262">
      <w:pPr>
        <w:jc w:val="both"/>
        <w:rPr>
          <w:rFonts w:ascii="Arial" w:hAnsi="Arial" w:cs="Arial"/>
          <w:sz w:val="16"/>
          <w:szCs w:val="16"/>
        </w:rPr>
      </w:pPr>
    </w:p>
    <w:p w14:paraId="3EED0A56" w14:textId="26B25664" w:rsidR="00A45A46" w:rsidRDefault="00A45A46" w:rsidP="00D84262">
      <w:pPr>
        <w:jc w:val="both"/>
        <w:rPr>
          <w:rFonts w:ascii="Arial" w:hAnsi="Arial" w:cs="Arial"/>
          <w:sz w:val="16"/>
          <w:szCs w:val="16"/>
        </w:rPr>
      </w:pPr>
    </w:p>
    <w:p w14:paraId="48F8D5A9" w14:textId="77777777" w:rsidR="001E53B5" w:rsidRPr="00FB799C" w:rsidRDefault="001E53B5" w:rsidP="001E53B5">
      <w:pPr>
        <w:jc w:val="center"/>
        <w:rPr>
          <w:rFonts w:ascii="Arial" w:hAnsi="Arial" w:cs="Arial"/>
          <w:b/>
          <w:bCs/>
          <w:sz w:val="22"/>
          <w:szCs w:val="22"/>
        </w:rPr>
      </w:pPr>
      <w:r w:rsidRPr="00FB799C">
        <w:rPr>
          <w:rFonts w:ascii="Arial" w:hAnsi="Arial" w:cs="Arial"/>
          <w:b/>
          <w:bCs/>
          <w:sz w:val="22"/>
          <w:szCs w:val="22"/>
        </w:rPr>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0D29A2D8" w14:textId="77777777" w:rsidR="001E53B5" w:rsidRPr="00FB799C" w:rsidRDefault="001E53B5" w:rsidP="001E53B5">
      <w:pPr>
        <w:jc w:val="center"/>
        <w:rPr>
          <w:rFonts w:ascii="Arial" w:hAnsi="Arial" w:cs="Arial"/>
          <w:b/>
          <w:bCs/>
          <w:sz w:val="22"/>
          <w:szCs w:val="22"/>
        </w:rPr>
      </w:pPr>
      <w:r>
        <w:rPr>
          <w:rFonts w:ascii="Arial" w:hAnsi="Arial" w:cs="Arial"/>
          <w:b/>
          <w:bCs/>
          <w:sz w:val="22"/>
          <w:szCs w:val="22"/>
        </w:rPr>
        <w:t>KOS NPE THIAB KEV TSO CAI NTAWM NIAM TXIV</w:t>
      </w:r>
    </w:p>
    <w:p w14:paraId="1158E1E8" w14:textId="77777777" w:rsidR="001E53B5" w:rsidRPr="00FB799C" w:rsidRDefault="001E53B5" w:rsidP="001E53B5">
      <w:pPr>
        <w:rPr>
          <w:rFonts w:ascii="Arial" w:hAnsi="Arial" w:cs="Arial"/>
        </w:rPr>
      </w:pPr>
    </w:p>
    <w:p w14:paraId="1E15CC23" w14:textId="6347FEB7" w:rsidR="00E16C3E" w:rsidRDefault="00E16C3E" w:rsidP="00E16C3E">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 xml:space="preserve">Chang, </w:t>
      </w:r>
      <w:del w:id="1131" w:author="Kaxiong" w:date="2021-05-17T09:51:00Z">
        <w:r w:rsidDel="00C8752E">
          <w:rPr>
            <w:rFonts w:ascii="Arial" w:hAnsi="Arial" w:cs="Arial"/>
            <w:i/>
            <w:iCs/>
            <w:sz w:val="20"/>
            <w:szCs w:val="20"/>
            <w:u w:val="single"/>
          </w:rPr>
          <w:delText>Nacky</w:delText>
        </w:r>
      </w:del>
      <w:ins w:id="1132" w:author="Kaxiong" w:date="2021-05-17T09:51:00Z">
        <w:r w:rsidR="00C8752E">
          <w:rPr>
            <w:rFonts w:ascii="Arial" w:hAnsi="Arial" w:cs="Arial"/>
            <w:i/>
            <w:iCs/>
            <w:sz w:val="20"/>
            <w:szCs w:val="20"/>
            <w:u w:val="single"/>
          </w:rPr>
          <w:t>Nicky</w:t>
        </w:r>
      </w:ins>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10/5/2012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12/18/2020</w:t>
      </w:r>
    </w:p>
    <w:p w14:paraId="05919BBA" w14:textId="62723919" w:rsidR="00E16C3E" w:rsidRDefault="008B1AEC" w:rsidP="001E53B5">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258A0A89" w14:textId="183F36DD" w:rsidR="001E53B5" w:rsidRPr="00FB799C" w:rsidRDefault="001E53B5" w:rsidP="001E53B5">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60288" behindDoc="0" locked="0" layoutInCell="1" allowOverlap="1" wp14:anchorId="1AC4C65D" wp14:editId="4770F0B5">
                <wp:simplePos x="0" y="0"/>
                <wp:positionH relativeFrom="column">
                  <wp:posOffset>2557308</wp:posOffset>
                </wp:positionH>
                <wp:positionV relativeFrom="paragraph">
                  <wp:posOffset>184589</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E117C5A" w14:textId="0A448BBC"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1</w:t>
                            </w:r>
                            <w:del w:id="1133" w:author="Kaxiong" w:date="2021-05-17T16:14:00Z">
                              <w:r w:rsidDel="006A1D11">
                                <w:rPr>
                                  <w:rFonts w:ascii="Arial" w:hAnsi="Arial" w:cs="Arial"/>
                                  <w:i/>
                                  <w:iCs/>
                                  <w:color w:val="000000" w:themeColor="text1"/>
                                  <w:sz w:val="20"/>
                                  <w:szCs w:val="20"/>
                                </w:rPr>
                                <w:delText>0</w:delText>
                              </w:r>
                            </w:del>
                            <w:ins w:id="1134" w:author="Kaxiong" w:date="2021-05-17T16:15:00Z">
                              <w:r>
                                <w:rPr>
                                  <w:rFonts w:ascii="Arial" w:hAnsi="Arial" w:cs="Arial"/>
                                  <w:i/>
                                  <w:iCs/>
                                  <w:color w:val="000000" w:themeColor="text1"/>
                                  <w:sz w:val="20"/>
                                  <w:szCs w:val="20"/>
                                </w:rPr>
                                <w:t>2</w:t>
                              </w:r>
                            </w:ins>
                            <w:r>
                              <w:rPr>
                                <w:rFonts w:ascii="Arial" w:hAnsi="Arial" w:cs="Arial"/>
                                <w:i/>
                                <w:iCs/>
                                <w:color w:val="000000" w:themeColor="text1"/>
                                <w:sz w:val="20"/>
                                <w:szCs w:val="20"/>
                              </w:rPr>
                              <w:t>/18/2012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4C65D" id="Rectangle 453" o:spid="_x0000_s1026" style="position:absolute;margin-left:201.35pt;margin-top:14.55pt;width:79.5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" filled="f" stroked="f">
                <v:textbox>
                  <w:txbxContent>
                    <w:p w14:paraId="3E117C5A" w14:textId="0A448BBC"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1</w:t>
                      </w:r>
                      <w:del w:id="1135" w:author="Kaxiong" w:date="2021-05-17T16:14:00Z">
                        <w:r w:rsidDel="006A1D11">
                          <w:rPr>
                            <w:rFonts w:ascii="Arial" w:hAnsi="Arial" w:cs="Arial"/>
                            <w:i/>
                            <w:iCs/>
                            <w:color w:val="000000" w:themeColor="text1"/>
                            <w:sz w:val="20"/>
                            <w:szCs w:val="20"/>
                          </w:rPr>
                          <w:delText>0</w:delText>
                        </w:r>
                      </w:del>
                      <w:ins w:id="1136" w:author="Kaxiong" w:date="2021-05-17T16:15:00Z">
                        <w:r>
                          <w:rPr>
                            <w:rFonts w:ascii="Arial" w:hAnsi="Arial" w:cs="Arial"/>
                            <w:i/>
                            <w:iCs/>
                            <w:color w:val="000000" w:themeColor="text1"/>
                            <w:sz w:val="20"/>
                            <w:szCs w:val="20"/>
                          </w:rPr>
                          <w:t>2</w:t>
                        </w:r>
                      </w:ins>
                      <w:r>
                        <w:rPr>
                          <w:rFonts w:ascii="Arial" w:hAnsi="Arial" w:cs="Arial"/>
                          <w:i/>
                          <w:iCs/>
                          <w:color w:val="000000" w:themeColor="text1"/>
                          <w:sz w:val="20"/>
                          <w:szCs w:val="20"/>
                        </w:rPr>
                        <w:t>/18/2012</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59264" behindDoc="0" locked="0" layoutInCell="1" allowOverlap="1" wp14:anchorId="6F77E86B" wp14:editId="661C4DED">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57AAAE9" w14:textId="41BC7097"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Mai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7E86B" id="Rectangle 452" o:spid="_x0000_s1027" style="position:absolute;margin-left:4.45pt;margin-top:13.1pt;width:190.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" filled="f" stroked="f">
                <v:textbox>
                  <w:txbxContent>
                    <w:p w14:paraId="057AAAE9" w14:textId="41BC7097"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Mai Yang</w:t>
                      </w:r>
                    </w:p>
                  </w:txbxContent>
                </v:textbox>
              </v:rect>
            </w:pict>
          </mc:Fallback>
        </mc:AlternateContent>
      </w:r>
      <w:r w:rsidRPr="00FB799C">
        <w:rPr>
          <w:rFonts w:ascii="Arial" w:hAnsi="Arial" w:cs="Arial"/>
          <w:b/>
          <w:bCs/>
          <w:sz w:val="20"/>
          <w:szCs w:val="20"/>
        </w:rPr>
        <w:t xml:space="preserve">Cov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3BC2EC28" w14:textId="4C28772E" w:rsidR="001E53B5" w:rsidRPr="009D1A1F" w:rsidRDefault="007E257F" w:rsidP="001E53B5">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678720" behindDoc="0" locked="0" layoutInCell="1" allowOverlap="1" wp14:anchorId="349C4140" wp14:editId="0CD2D102">
                <wp:simplePos x="0" y="0"/>
                <wp:positionH relativeFrom="column">
                  <wp:posOffset>5220335</wp:posOffset>
                </wp:positionH>
                <wp:positionV relativeFrom="paragraph">
                  <wp:posOffset>320005</wp:posOffset>
                </wp:positionV>
                <wp:extent cx="1010194" cy="252548"/>
                <wp:effectExtent l="0" t="0" r="0" b="0"/>
                <wp:wrapNone/>
                <wp:docPr id="38" name="Rectangle 38"/>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4F18B5A" w14:textId="761B16B9"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12/18/2020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C4140" id="Rectangle 38" o:spid="_x0000_s1028" style="position:absolute;margin-left:411.05pt;margin-top:25.2pt;width:79.55pt;height:19.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" filled="f" stroked="f">
                <v:textbox>
                  <w:txbxContent>
                    <w:p w14:paraId="74F18B5A" w14:textId="761B16B9" w:rsidR="00A11606" w:rsidRPr="00906C20" w:rsidRDefault="00A11606" w:rsidP="001E53B5">
                      <w:pPr>
                        <w:rPr>
                          <w:rFonts w:ascii="Arial" w:hAnsi="Arial" w:cs="Arial"/>
                          <w:i/>
                          <w:iCs/>
                          <w:color w:val="000000" w:themeColor="text1"/>
                          <w:sz w:val="20"/>
                          <w:szCs w:val="20"/>
                        </w:rPr>
                      </w:pPr>
                      <w:r>
                        <w:rPr>
                          <w:rFonts w:ascii="Arial" w:hAnsi="Arial" w:cs="Arial"/>
                          <w:i/>
                          <w:iCs/>
                          <w:color w:val="000000" w:themeColor="text1"/>
                          <w:sz w:val="20"/>
                          <w:szCs w:val="20"/>
                        </w:rPr>
                        <w:t>12/18/2020</w:t>
                      </w:r>
                    </w:p>
                  </w:txbxContent>
                </v:textbox>
              </v:rect>
            </w:pict>
          </mc:Fallback>
        </mc:AlternateContent>
      </w:r>
      <w:r w:rsidR="001E53B5" w:rsidRPr="009D1A1F">
        <w:rPr>
          <w:rFonts w:ascii="Arial" w:hAnsi="Arial" w:cs="Arial"/>
          <w:noProof/>
          <w:sz w:val="19"/>
          <w:szCs w:val="19"/>
        </w:rPr>
        <mc:AlternateContent>
          <mc:Choice Requires="wps">
            <w:drawing>
              <wp:anchor distT="0" distB="0" distL="114300" distR="114300" simplePos="0" relativeHeight="251676672" behindDoc="0" locked="0" layoutInCell="1" allowOverlap="1" wp14:anchorId="66E65D14" wp14:editId="4E6FE4C4">
                <wp:simplePos x="0" y="0"/>
                <wp:positionH relativeFrom="margin">
                  <wp:posOffset>3999049</wp:posOffset>
                </wp:positionH>
                <wp:positionV relativeFrom="paragraph">
                  <wp:posOffset>318135</wp:posOffset>
                </wp:positionV>
                <wp:extent cx="888092" cy="243840"/>
                <wp:effectExtent l="0" t="0" r="0" b="3810"/>
                <wp:wrapNone/>
                <wp:docPr id="448" name="Rectangle 4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F0DDDA9" w14:textId="7D37DDCC" w:rsidR="00A11606" w:rsidRPr="00906C20" w:rsidRDefault="00A11606" w:rsidP="007E257F">
                            <w:pPr>
                              <w:rPr>
                                <w:rFonts w:ascii="Arial" w:hAnsi="Arial" w:cs="Arial"/>
                                <w:i/>
                                <w:iCs/>
                                <w:color w:val="000000" w:themeColor="text1"/>
                                <w:sz w:val="20"/>
                                <w:szCs w:val="20"/>
                              </w:rPr>
                            </w:pPr>
                            <w:r>
                              <w:rPr>
                                <w:rFonts w:ascii="Arial" w:hAnsi="Arial" w:cs="Arial"/>
                                <w:i/>
                                <w:iCs/>
                                <w:color w:val="000000" w:themeColor="text1"/>
                                <w:sz w:val="20"/>
                                <w:szCs w:val="20"/>
                              </w:rPr>
                              <w:t>See 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65D14" id="Rectangle 448" o:spid="_x0000_s1029" style="position:absolute;margin-left:314.9pt;margin-top:25.05pt;width:69.95pt;height:19.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" filled="f" stroked="f">
                <v:textbox>
                  <w:txbxContent>
                    <w:p w14:paraId="3F0DDDA9" w14:textId="7D37DDCC" w:rsidR="00A11606" w:rsidRPr="00906C20" w:rsidRDefault="00A11606" w:rsidP="007E257F">
                      <w:pPr>
                        <w:rPr>
                          <w:rFonts w:ascii="Arial" w:hAnsi="Arial" w:cs="Arial"/>
                          <w:i/>
                          <w:iCs/>
                          <w:color w:val="000000" w:themeColor="text1"/>
                          <w:sz w:val="20"/>
                          <w:szCs w:val="20"/>
                        </w:rPr>
                      </w:pPr>
                      <w:r>
                        <w:rPr>
                          <w:rFonts w:ascii="Arial" w:hAnsi="Arial" w:cs="Arial"/>
                          <w:i/>
                          <w:iCs/>
                          <w:color w:val="000000" w:themeColor="text1"/>
                          <w:sz w:val="20"/>
                          <w:szCs w:val="20"/>
                        </w:rPr>
                        <w:t>See Lor</w:t>
                      </w:r>
                    </w:p>
                  </w:txbxContent>
                </v:textbox>
                <w10:wrap anchorx="margin"/>
              </v:rect>
            </w:pict>
          </mc:Fallback>
        </mc:AlternateContent>
      </w:r>
      <w:r w:rsidR="001E53B5" w:rsidRPr="009D1A1F">
        <w:rPr>
          <w:rFonts w:ascii="Arial" w:hAnsi="Arial" w:cs="Arial"/>
          <w:noProof/>
          <w:sz w:val="19"/>
          <w:szCs w:val="19"/>
        </w:rPr>
        <mc:AlternateContent>
          <mc:Choice Requires="wps">
            <w:drawing>
              <wp:anchor distT="0" distB="0" distL="114300" distR="114300" simplePos="0" relativeHeight="251675648" behindDoc="0" locked="0" layoutInCell="1" allowOverlap="1" wp14:anchorId="0E7BEA59" wp14:editId="42DA1EEA">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13B09A9" w14:textId="01F078AE" w:rsidR="00A11606" w:rsidRPr="00906C20" w:rsidRDefault="00A11606" w:rsidP="001E53B5">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BEA59" id="Rectangle 94" o:spid="_x0000_s1030" style="position:absolute;margin-left:0;margin-top:20.8pt;width:195.4pt;height:24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" filled="f" stroked="f">
                <v:textbox>
                  <w:txbxContent>
                    <w:p w14:paraId="413B09A9" w14:textId="01F078AE" w:rsidR="00A11606" w:rsidRPr="00906C20" w:rsidRDefault="00A11606" w:rsidP="001E53B5">
                      <w:pPr>
                        <w:rPr>
                          <w:i/>
                          <w:iCs/>
                          <w:color w:val="000000" w:themeColor="text1"/>
                          <w:sz w:val="20"/>
                          <w:szCs w:val="20"/>
                        </w:rPr>
                      </w:pPr>
                    </w:p>
                  </w:txbxContent>
                </v:textbox>
                <w10:wrap anchorx="margin"/>
              </v:rect>
            </w:pict>
          </mc:Fallback>
        </mc:AlternateContent>
      </w:r>
      <w:r w:rsidR="001E53B5" w:rsidRPr="009D1A1F">
        <w:rPr>
          <w:rFonts w:ascii="Arial" w:hAnsi="Arial" w:cs="Arial"/>
          <w:sz w:val="19"/>
          <w:szCs w:val="19"/>
        </w:rPr>
        <w:t>___________________________________         _________       ________________________       _________</w:t>
      </w:r>
      <w:r w:rsidR="001E53B5">
        <w:rPr>
          <w:rFonts w:ascii="Arial" w:hAnsi="Arial" w:cs="Arial"/>
          <w:sz w:val="19"/>
          <w:szCs w:val="19"/>
        </w:rPr>
        <w:t xml:space="preserve">                 </w:t>
      </w:r>
      <w:proofErr w:type="spellStart"/>
      <w:r w:rsidR="001E53B5" w:rsidRPr="009D1A1F">
        <w:rPr>
          <w:rFonts w:ascii="Arial" w:hAnsi="Arial" w:cs="Arial"/>
          <w:sz w:val="19"/>
          <w:szCs w:val="19"/>
        </w:rPr>
        <w:t>Niam</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Txiv</w:t>
      </w:r>
      <w:proofErr w:type="spellEnd"/>
      <w:r w:rsidR="001E53B5" w:rsidRPr="009D1A1F">
        <w:rPr>
          <w:rFonts w:ascii="Arial" w:hAnsi="Arial" w:cs="Arial"/>
          <w:sz w:val="19"/>
          <w:szCs w:val="19"/>
        </w:rPr>
        <w:t xml:space="preserve"> / Tus </w:t>
      </w:r>
      <w:proofErr w:type="spellStart"/>
      <w:r w:rsidR="001E53B5" w:rsidRPr="009D1A1F">
        <w:rPr>
          <w:rFonts w:ascii="Arial" w:hAnsi="Arial" w:cs="Arial"/>
          <w:sz w:val="19"/>
          <w:szCs w:val="19"/>
        </w:rPr>
        <w:t>Saib</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Xyuas</w:t>
      </w:r>
      <w:proofErr w:type="spellEnd"/>
      <w:r w:rsidR="001E53B5" w:rsidRPr="009D1A1F">
        <w:rPr>
          <w:rFonts w:ascii="Arial" w:hAnsi="Arial" w:cs="Arial"/>
          <w:sz w:val="19"/>
          <w:szCs w:val="19"/>
        </w:rPr>
        <w:t xml:space="preserve"> / Tus </w:t>
      </w:r>
      <w:proofErr w:type="spellStart"/>
      <w:r w:rsidR="001E53B5" w:rsidRPr="009D1A1F">
        <w:rPr>
          <w:rFonts w:ascii="Arial" w:hAnsi="Arial" w:cs="Arial"/>
          <w:sz w:val="19"/>
          <w:szCs w:val="19"/>
        </w:rPr>
        <w:t>Sawv</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Cev</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Hnub</w:t>
      </w:r>
      <w:proofErr w:type="spellEnd"/>
      <w:r w:rsidR="001E53B5" w:rsidRPr="009D1A1F">
        <w:rPr>
          <w:rFonts w:ascii="Arial" w:hAnsi="Arial" w:cs="Arial"/>
          <w:sz w:val="19"/>
          <w:szCs w:val="19"/>
        </w:rPr>
        <w:t xml:space="preserve"> Tim           </w:t>
      </w:r>
      <w:proofErr w:type="spellStart"/>
      <w:r w:rsidR="001E53B5" w:rsidRPr="009D1A1F">
        <w:rPr>
          <w:rFonts w:ascii="Arial" w:hAnsi="Arial" w:cs="Arial"/>
          <w:sz w:val="19"/>
          <w:szCs w:val="19"/>
        </w:rPr>
        <w:t>Niam</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Txiv</w:t>
      </w:r>
      <w:proofErr w:type="spellEnd"/>
      <w:r w:rsidR="001E53B5" w:rsidRPr="009D1A1F">
        <w:rPr>
          <w:rFonts w:ascii="Arial" w:hAnsi="Arial" w:cs="Arial"/>
          <w:sz w:val="19"/>
          <w:szCs w:val="19"/>
        </w:rPr>
        <w:t xml:space="preserve">/Tus </w:t>
      </w:r>
      <w:proofErr w:type="spellStart"/>
      <w:r w:rsidR="001E53B5" w:rsidRPr="009D1A1F">
        <w:rPr>
          <w:rFonts w:ascii="Arial" w:hAnsi="Arial" w:cs="Arial"/>
          <w:sz w:val="19"/>
          <w:szCs w:val="19"/>
        </w:rPr>
        <w:t>Saib</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Xyuas</w:t>
      </w:r>
      <w:proofErr w:type="spellEnd"/>
      <w:r w:rsidR="001E53B5" w:rsidRPr="009D1A1F">
        <w:rPr>
          <w:rFonts w:ascii="Arial" w:hAnsi="Arial" w:cs="Arial"/>
          <w:sz w:val="19"/>
          <w:szCs w:val="19"/>
        </w:rPr>
        <w:t xml:space="preserve">           </w:t>
      </w:r>
      <w:proofErr w:type="spellStart"/>
      <w:r w:rsidR="001E53B5" w:rsidRPr="009D1A1F">
        <w:rPr>
          <w:rFonts w:ascii="Arial" w:hAnsi="Arial" w:cs="Arial"/>
          <w:sz w:val="19"/>
          <w:szCs w:val="19"/>
        </w:rPr>
        <w:t>Hnub</w:t>
      </w:r>
      <w:proofErr w:type="spellEnd"/>
      <w:r w:rsidR="001E53B5" w:rsidRPr="009D1A1F">
        <w:rPr>
          <w:rFonts w:ascii="Arial" w:hAnsi="Arial" w:cs="Arial"/>
          <w:sz w:val="19"/>
          <w:szCs w:val="19"/>
        </w:rPr>
        <w:t xml:space="preserve"> Tim</w:t>
      </w:r>
    </w:p>
    <w:p w14:paraId="3FEA91D3" w14:textId="77777777" w:rsidR="001E53B5" w:rsidRPr="009D1A1F" w:rsidRDefault="001E53B5" w:rsidP="001E53B5">
      <w:pPr>
        <w:rPr>
          <w:rFonts w:ascii="Arial" w:hAnsi="Arial" w:cs="Arial"/>
          <w:sz w:val="19"/>
          <w:szCs w:val="19"/>
        </w:rPr>
      </w:pPr>
      <w:r w:rsidRPr="009D1A1F">
        <w:rPr>
          <w:rFonts w:ascii="Arial" w:hAnsi="Arial" w:cs="Arial"/>
          <w:noProof/>
          <w:sz w:val="19"/>
          <w:szCs w:val="19"/>
        </w:rPr>
        <w:lastRenderedPageBreak/>
        <mc:AlternateContent>
          <mc:Choice Requires="wps">
            <w:drawing>
              <wp:anchor distT="0" distB="0" distL="114300" distR="114300" simplePos="0" relativeHeight="251664384" behindDoc="0" locked="0" layoutInCell="1" allowOverlap="1" wp14:anchorId="44E0D4E5" wp14:editId="00541F86">
                <wp:simplePos x="0" y="0"/>
                <wp:positionH relativeFrom="column">
                  <wp:posOffset>5389213</wp:posOffset>
                </wp:positionH>
                <wp:positionV relativeFrom="paragraph">
                  <wp:posOffset>329408</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F71E92" w14:textId="797546B1" w:rsidR="00A11606" w:rsidRPr="00906C20" w:rsidRDefault="00A11606"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2B5C933E" w14:textId="77777777" w:rsidR="00A11606" w:rsidRPr="00906C20" w:rsidRDefault="00A11606" w:rsidP="001E53B5">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0D4E5" id="Rectangle 457" o:spid="_x0000_s1031" style="position:absolute;margin-left:424.35pt;margin-top:25.95pt;width:77.45pt;height: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" filled="f" stroked="f">
                <v:textbox>
                  <w:txbxContent>
                    <w:p w14:paraId="28F71E92" w14:textId="797546B1" w:rsidR="00A11606" w:rsidRPr="00906C20" w:rsidRDefault="00A11606"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2B5C933E" w14:textId="77777777" w:rsidR="00A11606" w:rsidRPr="00906C20" w:rsidRDefault="00A11606" w:rsidP="001E53B5">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3360" behindDoc="0" locked="0" layoutInCell="1" allowOverlap="1" wp14:anchorId="364A1259" wp14:editId="52AEC2CA">
                <wp:simplePos x="0" y="0"/>
                <wp:positionH relativeFrom="column">
                  <wp:posOffset>3418022</wp:posOffset>
                </wp:positionH>
                <wp:positionV relativeFrom="paragraph">
                  <wp:posOffset>345918</wp:posOffset>
                </wp:positionV>
                <wp:extent cx="1697355" cy="304800"/>
                <wp:effectExtent l="0" t="0" r="0" b="0"/>
                <wp:wrapNone/>
                <wp:docPr id="456" name="Rectangle 456"/>
                <wp:cNvGraphicFramePr/>
                <a:graphic xmlns:a="http://schemas.openxmlformats.org/drawingml/2006/main">
                  <a:graphicData uri="http://schemas.microsoft.com/office/word/2010/wordprocessingShape">
                    <wps:wsp>
                      <wps:cNvSpPr/>
                      <wps:spPr>
                        <a:xfrm>
                          <a:off x="0" y="0"/>
                          <a:ext cx="1697355"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B24B26F" w14:textId="0958713D" w:rsidR="00A11606" w:rsidRPr="00906C20" w:rsidRDefault="00A11606" w:rsidP="001E53B5">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A1259" id="Rectangle 456" o:spid="_x0000_s1032" style="position:absolute;margin-left:269.15pt;margin-top:27.25pt;width:133.6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" filled="f" stroked="f">
                <v:textbox>
                  <w:txbxContent>
                    <w:p w14:paraId="4B24B26F" w14:textId="0958713D" w:rsidR="00A11606" w:rsidRPr="00906C20" w:rsidRDefault="00A11606" w:rsidP="001E53B5">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w:t>
                      </w: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2336" behindDoc="0" locked="0" layoutInCell="1" allowOverlap="1" wp14:anchorId="15739B2C" wp14:editId="0F14AE05">
                <wp:simplePos x="0" y="0"/>
                <wp:positionH relativeFrom="column">
                  <wp:posOffset>2286353</wp:posOffset>
                </wp:positionH>
                <wp:positionV relativeFrom="paragraph">
                  <wp:posOffset>295367</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9F5103C" w14:textId="36791695" w:rsidR="00A11606" w:rsidRPr="00906C20" w:rsidRDefault="00A11606"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097C9056" w14:textId="77777777" w:rsidR="00A11606" w:rsidRPr="00906C20" w:rsidRDefault="00A11606" w:rsidP="001E53B5">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39B2C" id="Rectangle 455" o:spid="_x0000_s1033" style="position:absolute;margin-left:180.05pt;margin-top:23.25pt;width:69.9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" filled="f" stroked="f">
                <v:textbox>
                  <w:txbxContent>
                    <w:p w14:paraId="39F5103C" w14:textId="36791695" w:rsidR="00A11606" w:rsidRPr="00906C20" w:rsidRDefault="00A11606" w:rsidP="001E53B5">
                      <w:pPr>
                        <w:jc w:val="center"/>
                        <w:rPr>
                          <w:rFonts w:ascii="Arial" w:hAnsi="Arial" w:cs="Arial"/>
                          <w:i/>
                          <w:iCs/>
                          <w:color w:val="000000" w:themeColor="text1"/>
                          <w:sz w:val="20"/>
                          <w:szCs w:val="20"/>
                        </w:rPr>
                      </w:pPr>
                      <w:r>
                        <w:rPr>
                          <w:rFonts w:ascii="Arial" w:hAnsi="Arial" w:cs="Arial"/>
                          <w:i/>
                          <w:iCs/>
                          <w:color w:val="000000" w:themeColor="text1"/>
                          <w:sz w:val="20"/>
                          <w:szCs w:val="20"/>
                        </w:rPr>
                        <w:t>12/18/2020</w:t>
                      </w:r>
                    </w:p>
                    <w:p w14:paraId="097C9056" w14:textId="77777777" w:rsidR="00A11606" w:rsidRPr="00906C20" w:rsidRDefault="00A11606" w:rsidP="001E53B5">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1312" behindDoc="0" locked="0" layoutInCell="1" allowOverlap="1" wp14:anchorId="2764B0C9" wp14:editId="5CDEE6FC">
                <wp:simplePos x="0" y="0"/>
                <wp:positionH relativeFrom="margin">
                  <wp:align>left</wp:align>
                </wp:positionH>
                <wp:positionV relativeFrom="paragraph">
                  <wp:posOffset>335221</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A89DEDC" w14:textId="157DCEE8" w:rsidR="00A11606" w:rsidRPr="00906C20" w:rsidRDefault="00A11606" w:rsidP="001E53B5">
                            <w:pPr>
                              <w:rPr>
                                <w:i/>
                                <w:iCs/>
                                <w:color w:val="000000" w:themeColor="text1"/>
                              </w:rPr>
                            </w:pPr>
                            <w:r>
                              <w:rPr>
                                <w:rFonts w:ascii="Arial" w:hAnsi="Arial" w:cs="Arial"/>
                                <w:i/>
                                <w:iCs/>
                                <w:color w:val="000000" w:themeColor="text1"/>
                                <w:sz w:val="20"/>
                                <w:szCs w:val="20"/>
                              </w:rPr>
                              <w:t xml:space="preserve">Bao </w:t>
                            </w:r>
                            <w:proofErr w:type="spellStart"/>
                            <w:r>
                              <w:rPr>
                                <w:rFonts w:ascii="Arial" w:hAnsi="Arial" w:cs="Arial"/>
                                <w:i/>
                                <w:iCs/>
                                <w:color w:val="000000" w:themeColor="text1"/>
                                <w:sz w:val="20"/>
                                <w:szCs w:val="20"/>
                              </w:rPr>
                              <w:t>Moua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4B0C9" id="Rectangle 454" o:spid="_x0000_s1034" style="position:absolute;margin-left:0;margin-top:26.4pt;width:195.45pt;height:2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" filled="f" stroked="f">
                <v:textbox>
                  <w:txbxContent>
                    <w:p w14:paraId="1A89DEDC" w14:textId="157DCEE8" w:rsidR="00A11606" w:rsidRPr="00906C20" w:rsidRDefault="00A11606" w:rsidP="001E53B5">
                      <w:pPr>
                        <w:rPr>
                          <w:i/>
                          <w:iCs/>
                          <w:color w:val="000000" w:themeColor="text1"/>
                        </w:rPr>
                      </w:pPr>
                      <w:r>
                        <w:rPr>
                          <w:rFonts w:ascii="Arial" w:hAnsi="Arial" w:cs="Arial"/>
                          <w:i/>
                          <w:iCs/>
                          <w:color w:val="000000" w:themeColor="text1"/>
                          <w:sz w:val="20"/>
                          <w:szCs w:val="20"/>
                        </w:rPr>
                        <w:t xml:space="preserve">Bao </w:t>
                      </w:r>
                      <w:proofErr w:type="spellStart"/>
                      <w:r>
                        <w:rPr>
                          <w:rFonts w:ascii="Arial" w:hAnsi="Arial" w:cs="Arial"/>
                          <w:i/>
                          <w:iCs/>
                          <w:color w:val="000000" w:themeColor="text1"/>
                          <w:sz w:val="20"/>
                          <w:szCs w:val="20"/>
                        </w:rPr>
                        <w:t>Moua</w:t>
                      </w:r>
                      <w:proofErr w:type="spellEnd"/>
                    </w:p>
                  </w:txbxContent>
                </v:textbox>
                <w10:wrap anchorx="margin"/>
              </v:rect>
            </w:pict>
          </mc:Fallback>
        </mc:AlternateContent>
      </w:r>
      <w:r w:rsidRPr="009D1A1F">
        <w:rPr>
          <w:rFonts w:ascii="Arial" w:hAnsi="Arial" w:cs="Arial"/>
          <w:sz w:val="19"/>
          <w:szCs w:val="19"/>
        </w:rPr>
        <w:t>___________________________________          _________           _____________________         _________</w:t>
      </w:r>
      <w:r>
        <w:rPr>
          <w:rFonts w:ascii="Arial" w:hAnsi="Arial" w:cs="Arial"/>
          <w:sz w:val="19"/>
          <w:szCs w:val="19"/>
        </w:rPr>
        <w:t xml:space="preserve">              </w:t>
      </w:r>
      <w:r w:rsidRPr="009D1A1F">
        <w:rPr>
          <w:rFonts w:ascii="Arial" w:hAnsi="Arial" w:cs="Arial"/>
          <w:sz w:val="19"/>
          <w:szCs w:val="19"/>
        </w:rPr>
        <w:t xml:space="preserve">Tub </w:t>
      </w:r>
      <w:proofErr w:type="spellStart"/>
      <w:r w:rsidRPr="009D1A1F">
        <w:rPr>
          <w:rFonts w:ascii="Arial" w:hAnsi="Arial" w:cs="Arial"/>
          <w:sz w:val="19"/>
          <w:szCs w:val="19"/>
        </w:rPr>
        <w:t>Ntxhais</w:t>
      </w:r>
      <w:proofErr w:type="spellEnd"/>
      <w:r w:rsidRPr="009D1A1F">
        <w:rPr>
          <w:rFonts w:ascii="Arial" w:hAnsi="Arial" w:cs="Arial"/>
          <w:sz w:val="19"/>
          <w:szCs w:val="19"/>
        </w:rPr>
        <w:t xml:space="preserve"> </w:t>
      </w:r>
      <w:proofErr w:type="spellStart"/>
      <w:r w:rsidRPr="009D1A1F">
        <w:rPr>
          <w:rFonts w:ascii="Arial" w:hAnsi="Arial" w:cs="Arial"/>
          <w:sz w:val="19"/>
          <w:szCs w:val="19"/>
        </w:rPr>
        <w:t>Kawm</w:t>
      </w:r>
      <w:proofErr w:type="spellEnd"/>
      <w:r w:rsidRPr="009D1A1F">
        <w:rPr>
          <w:rFonts w:ascii="Arial" w:hAnsi="Arial" w:cs="Arial"/>
          <w:sz w:val="19"/>
          <w:szCs w:val="19"/>
        </w:rPr>
        <w:t xml:space="preserve">/Tub </w:t>
      </w:r>
      <w:proofErr w:type="spellStart"/>
      <w:r w:rsidRPr="009D1A1F">
        <w:rPr>
          <w:rFonts w:ascii="Arial" w:hAnsi="Arial" w:cs="Arial"/>
          <w:sz w:val="19"/>
          <w:szCs w:val="19"/>
        </w:rPr>
        <w:t>ntxhais</w:t>
      </w:r>
      <w:proofErr w:type="spellEnd"/>
      <w:r w:rsidRPr="009D1A1F">
        <w:rPr>
          <w:rFonts w:ascii="Arial" w:hAnsi="Arial" w:cs="Arial"/>
          <w:sz w:val="19"/>
          <w:szCs w:val="19"/>
        </w:rPr>
        <w:t xml:space="preserve"> </w:t>
      </w:r>
      <w:proofErr w:type="spellStart"/>
      <w:r w:rsidRPr="009D1A1F">
        <w:rPr>
          <w:rFonts w:ascii="Arial" w:hAnsi="Arial" w:cs="Arial"/>
          <w:sz w:val="19"/>
          <w:szCs w:val="19"/>
        </w:rPr>
        <w:t>kawm</w:t>
      </w:r>
      <w:proofErr w:type="spellEnd"/>
      <w:r w:rsidRPr="009D1A1F">
        <w:rPr>
          <w:rFonts w:ascii="Arial" w:hAnsi="Arial" w:cs="Arial"/>
          <w:sz w:val="19"/>
          <w:szCs w:val="19"/>
        </w:rPr>
        <w:t xml:space="preserve"> </w:t>
      </w:r>
      <w:proofErr w:type="spellStart"/>
      <w:r w:rsidRPr="009D1A1F">
        <w:rPr>
          <w:rFonts w:ascii="Arial" w:hAnsi="Arial" w:cs="Arial"/>
          <w:sz w:val="19"/>
          <w:szCs w:val="19"/>
        </w:rPr>
        <w:t>qeb</w:t>
      </w:r>
      <w:proofErr w:type="spellEnd"/>
      <w:r w:rsidRPr="009D1A1F">
        <w:rPr>
          <w:rFonts w:ascii="Arial" w:hAnsi="Arial" w:cs="Arial"/>
          <w:sz w:val="19"/>
          <w:szCs w:val="19"/>
        </w:rPr>
        <w:t xml:space="preserve"> </w:t>
      </w:r>
      <w:proofErr w:type="spellStart"/>
      <w:r w:rsidRPr="009D1A1F">
        <w:rPr>
          <w:rFonts w:ascii="Arial" w:hAnsi="Arial" w:cs="Arial"/>
          <w:sz w:val="19"/>
          <w:szCs w:val="19"/>
        </w:rPr>
        <w:t>siab</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Xib</w:t>
      </w:r>
      <w:proofErr w:type="spellEnd"/>
      <w:r w:rsidRPr="009D1A1F">
        <w:rPr>
          <w:rFonts w:ascii="Arial" w:hAnsi="Arial" w:cs="Arial"/>
          <w:sz w:val="19"/>
          <w:szCs w:val="19"/>
        </w:rPr>
        <w:t xml:space="preserve"> </w:t>
      </w:r>
      <w:proofErr w:type="spellStart"/>
      <w:r w:rsidRPr="009D1A1F">
        <w:rPr>
          <w:rFonts w:ascii="Arial" w:hAnsi="Arial" w:cs="Arial"/>
          <w:sz w:val="19"/>
          <w:szCs w:val="19"/>
        </w:rPr>
        <w:t>Fwb</w:t>
      </w:r>
      <w:proofErr w:type="spellEnd"/>
      <w:r w:rsidRPr="009D1A1F">
        <w:rPr>
          <w:rFonts w:ascii="Arial" w:hAnsi="Arial" w:cs="Arial"/>
          <w:sz w:val="19"/>
          <w:szCs w:val="19"/>
        </w:rPr>
        <w:t xml:space="preserve"> </w:t>
      </w:r>
      <w:proofErr w:type="spellStart"/>
      <w:r w:rsidRPr="009D1A1F">
        <w:rPr>
          <w:rFonts w:ascii="Arial" w:hAnsi="Arial" w:cs="Arial"/>
          <w:sz w:val="19"/>
          <w:szCs w:val="19"/>
        </w:rPr>
        <w:t>Qhias</w:t>
      </w:r>
      <w:proofErr w:type="spellEnd"/>
      <w:r w:rsidRPr="009D1A1F">
        <w:rPr>
          <w:rFonts w:ascii="Arial" w:hAnsi="Arial" w:cs="Arial"/>
          <w:sz w:val="19"/>
          <w:szCs w:val="19"/>
        </w:rPr>
        <w:t xml:space="preserve"> </w:t>
      </w:r>
      <w:proofErr w:type="spellStart"/>
      <w:r w:rsidRPr="009D1A1F">
        <w:rPr>
          <w:rFonts w:ascii="Arial" w:hAnsi="Arial" w:cs="Arial"/>
          <w:sz w:val="19"/>
          <w:szCs w:val="19"/>
        </w:rPr>
        <w:t>Ib</w:t>
      </w:r>
      <w:proofErr w:type="spellEnd"/>
      <w:r w:rsidRPr="009D1A1F">
        <w:rPr>
          <w:rFonts w:ascii="Arial" w:hAnsi="Arial" w:cs="Arial"/>
          <w:sz w:val="19"/>
          <w:szCs w:val="19"/>
        </w:rPr>
        <w:t xml:space="preserve"> </w:t>
      </w:r>
      <w:proofErr w:type="spellStart"/>
      <w:r w:rsidRPr="009D1A1F">
        <w:rPr>
          <w:rFonts w:ascii="Arial" w:hAnsi="Arial" w:cs="Arial"/>
          <w:sz w:val="19"/>
          <w:szCs w:val="19"/>
        </w:rPr>
        <w:t>txwm</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24E91695" w14:textId="77777777" w:rsidR="001E53B5" w:rsidRPr="009D1A1F" w:rsidRDefault="001E53B5" w:rsidP="001E53B5">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5408" behindDoc="0" locked="0" layoutInCell="1" allowOverlap="1" wp14:anchorId="6E5034D3" wp14:editId="16077658">
                <wp:simplePos x="0" y="0"/>
                <wp:positionH relativeFrom="column">
                  <wp:posOffset>49945</wp:posOffset>
                </wp:positionH>
                <wp:positionV relativeFrom="paragraph">
                  <wp:posOffset>457536</wp:posOffset>
                </wp:positionV>
                <wp:extent cx="1959429" cy="260985"/>
                <wp:effectExtent l="0" t="0" r="0" b="5715"/>
                <wp:wrapNone/>
                <wp:docPr id="458" name="Rectangle 458"/>
                <wp:cNvGraphicFramePr/>
                <a:graphic xmlns:a="http://schemas.openxmlformats.org/drawingml/2006/main">
                  <a:graphicData uri="http://schemas.microsoft.com/office/word/2010/wordprocessingShape">
                    <wps:wsp>
                      <wps:cNvSpPr/>
                      <wps:spPr>
                        <a:xfrm>
                          <a:off x="0" y="0"/>
                          <a:ext cx="1959429" cy="26098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7061C05" w14:textId="45E2DEF9" w:rsidR="00A11606" w:rsidRPr="00906C20" w:rsidRDefault="00A11606" w:rsidP="001E53B5">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5034D3" id="Rectangle 458" o:spid="_x0000_s1035" style="position:absolute;margin-left:3.95pt;margin-top:36.05pt;width:154.3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" filled="f" stroked="f">
                <v:textbox>
                  <w:txbxContent>
                    <w:p w14:paraId="07061C05" w14:textId="45E2DEF9" w:rsidR="00A11606" w:rsidRPr="00906C20" w:rsidRDefault="00A11606" w:rsidP="001E53B5">
                      <w:pPr>
                        <w:rPr>
                          <w:rFonts w:ascii="Arial" w:hAnsi="Arial" w:cs="Arial"/>
                          <w:i/>
                          <w:iCs/>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8480" behindDoc="0" locked="0" layoutInCell="1" allowOverlap="1" wp14:anchorId="3753D2D4" wp14:editId="25CBE616">
                <wp:simplePos x="0" y="0"/>
                <wp:positionH relativeFrom="column">
                  <wp:posOffset>3254441</wp:posOffset>
                </wp:positionH>
                <wp:positionV relativeFrom="paragraph">
                  <wp:posOffset>482627</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6AD6720"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3D2D4" id="Rectangle 461" o:spid="_x0000_s1036" style="position:absolute;margin-left:256.25pt;margin-top:38pt;width:155.6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" filled="f" stroked="f">
                <v:textbox>
                  <w:txbxContent>
                    <w:p w14:paraId="56AD6720" w14:textId="77777777" w:rsidR="00A11606" w:rsidRPr="00536459" w:rsidRDefault="00A11606" w:rsidP="001E53B5">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6432" behindDoc="0" locked="0" layoutInCell="1" allowOverlap="1" wp14:anchorId="1A469005" wp14:editId="200FC1DF">
                <wp:simplePos x="0" y="0"/>
                <wp:positionH relativeFrom="column">
                  <wp:posOffset>2338561</wp:posOffset>
                </wp:positionH>
                <wp:positionV relativeFrom="paragraph">
                  <wp:posOffset>487516</wp:posOffset>
                </wp:positionV>
                <wp:extent cx="914037" cy="261257"/>
                <wp:effectExtent l="0" t="0" r="0" b="5715"/>
                <wp:wrapNone/>
                <wp:docPr id="459" name="Rectangle 459"/>
                <wp:cNvGraphicFramePr/>
                <a:graphic xmlns:a="http://schemas.openxmlformats.org/drawingml/2006/main">
                  <a:graphicData uri="http://schemas.microsoft.com/office/word/2010/wordprocessingShape">
                    <wps:wsp>
                      <wps:cNvSpPr/>
                      <wps:spPr>
                        <a:xfrm>
                          <a:off x="0" y="0"/>
                          <a:ext cx="914037"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EB18ECF" w14:textId="031FB35D" w:rsidR="00A11606" w:rsidRPr="00906C20" w:rsidRDefault="00A11606" w:rsidP="001E53B5">
                            <w:pPr>
                              <w:jc w:val="center"/>
                              <w:rPr>
                                <w:rFonts w:ascii="Arial" w:hAnsi="Arial" w:cs="Arial"/>
                                <w:i/>
                                <w:iCs/>
                                <w:color w:val="000000" w:themeColor="text1"/>
                                <w:sz w:val="20"/>
                                <w:szCs w:val="20"/>
                              </w:rPr>
                            </w:pPr>
                          </w:p>
                          <w:p w14:paraId="7CC08F69" w14:textId="77777777" w:rsidR="00A11606" w:rsidRPr="00906C20" w:rsidRDefault="00A11606" w:rsidP="001E53B5">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69005" id="Rectangle 459" o:spid="_x0000_s1037" style="position:absolute;margin-left:184.15pt;margin-top:38.4pt;width:71.95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" filled="f" stroked="f">
                <v:textbox>
                  <w:txbxContent>
                    <w:p w14:paraId="7EB18ECF" w14:textId="031FB35D" w:rsidR="00A11606" w:rsidRPr="00906C20" w:rsidRDefault="00A11606" w:rsidP="001E53B5">
                      <w:pPr>
                        <w:jc w:val="center"/>
                        <w:rPr>
                          <w:rFonts w:ascii="Arial" w:hAnsi="Arial" w:cs="Arial"/>
                          <w:i/>
                          <w:iCs/>
                          <w:color w:val="000000" w:themeColor="text1"/>
                          <w:sz w:val="20"/>
                          <w:szCs w:val="20"/>
                        </w:rPr>
                      </w:pPr>
                    </w:p>
                    <w:p w14:paraId="7CC08F69" w14:textId="77777777" w:rsidR="00A11606" w:rsidRPr="00906C20" w:rsidRDefault="00A11606" w:rsidP="001E53B5">
                      <w:pPr>
                        <w:jc w:val="center"/>
                        <w:rPr>
                          <w:rFonts w:ascii="Arial" w:hAnsi="Arial" w:cs="Arial"/>
                          <w:color w:val="000000" w:themeColor="text1"/>
                          <w:sz w:val="20"/>
                          <w:szCs w:val="20"/>
                        </w:rPr>
                      </w:pPr>
                    </w:p>
                  </w:txbxContent>
                </v:textbox>
              </v:rect>
            </w:pict>
          </mc:Fallback>
        </mc:AlternateContent>
      </w:r>
      <w:r w:rsidRPr="009D1A1F">
        <w:rPr>
          <w:rFonts w:ascii="Arial" w:hAnsi="Arial" w:cs="Arial"/>
          <w:sz w:val="19"/>
          <w:szCs w:val="19"/>
        </w:rPr>
        <w:t>__________________________________      ________           _______________________                    _________</w:t>
      </w:r>
      <w:r>
        <w:rPr>
          <w:rFonts w:ascii="Arial" w:hAnsi="Arial" w:cs="Arial"/>
          <w:sz w:val="19"/>
          <w:szCs w:val="19"/>
        </w:rPr>
        <w:t xml:space="preserve">         </w:t>
      </w:r>
      <w:r w:rsidRPr="009D1A1F">
        <w:rPr>
          <w:rFonts w:ascii="Arial" w:hAnsi="Arial" w:cs="Arial"/>
          <w:sz w:val="19"/>
          <w:szCs w:val="19"/>
        </w:rPr>
        <w:t xml:space="preserve">Tus </w:t>
      </w:r>
      <w:proofErr w:type="spellStart"/>
      <w:r w:rsidRPr="009D1A1F">
        <w:rPr>
          <w:rFonts w:ascii="Arial" w:hAnsi="Arial" w:cs="Arial"/>
          <w:sz w:val="19"/>
          <w:szCs w:val="19"/>
        </w:rPr>
        <w:t>Neeg</w:t>
      </w:r>
      <w:proofErr w:type="spellEnd"/>
      <w:r w:rsidRPr="009D1A1F">
        <w:rPr>
          <w:rFonts w:ascii="Arial" w:hAnsi="Arial" w:cs="Arial"/>
          <w:sz w:val="19"/>
          <w:szCs w:val="19"/>
        </w:rPr>
        <w:t xml:space="preserve"> </w:t>
      </w:r>
      <w:proofErr w:type="spellStart"/>
      <w:r w:rsidRPr="009D1A1F">
        <w:rPr>
          <w:rFonts w:ascii="Arial" w:hAnsi="Arial" w:cs="Arial"/>
          <w:sz w:val="19"/>
          <w:szCs w:val="19"/>
        </w:rPr>
        <w:t>Sawv</w:t>
      </w:r>
      <w:proofErr w:type="spellEnd"/>
      <w:r w:rsidRPr="009D1A1F">
        <w:rPr>
          <w:rFonts w:ascii="Arial" w:hAnsi="Arial" w:cs="Arial"/>
          <w:sz w:val="19"/>
          <w:szCs w:val="19"/>
        </w:rPr>
        <w:t xml:space="preserve"> </w:t>
      </w:r>
      <w:proofErr w:type="spellStart"/>
      <w:r w:rsidRPr="009D1A1F">
        <w:rPr>
          <w:rFonts w:ascii="Arial" w:hAnsi="Arial" w:cs="Arial"/>
          <w:sz w:val="19"/>
          <w:szCs w:val="19"/>
        </w:rPr>
        <w:t>Cev</w:t>
      </w:r>
      <w:proofErr w:type="spellEnd"/>
      <w:r w:rsidRPr="009D1A1F">
        <w:rPr>
          <w:rFonts w:ascii="Arial" w:hAnsi="Arial" w:cs="Arial"/>
          <w:sz w:val="19"/>
          <w:szCs w:val="19"/>
        </w:rPr>
        <w:t xml:space="preserve"> Rau </w:t>
      </w:r>
      <w:proofErr w:type="spellStart"/>
      <w:r w:rsidRPr="009D1A1F">
        <w:rPr>
          <w:rFonts w:ascii="Arial" w:hAnsi="Arial" w:cs="Arial"/>
          <w:sz w:val="19"/>
          <w:szCs w:val="19"/>
        </w:rPr>
        <w:t>Tsev</w:t>
      </w:r>
      <w:proofErr w:type="spellEnd"/>
      <w:r w:rsidRPr="009D1A1F">
        <w:rPr>
          <w:rFonts w:ascii="Arial" w:hAnsi="Arial" w:cs="Arial"/>
          <w:sz w:val="19"/>
          <w:szCs w:val="19"/>
        </w:rPr>
        <w:t xml:space="preserve"> Kawm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Tus </w:t>
      </w:r>
      <w:proofErr w:type="spellStart"/>
      <w:r w:rsidRPr="009D1A1F">
        <w:rPr>
          <w:rFonts w:ascii="Arial" w:hAnsi="Arial" w:cs="Arial"/>
          <w:sz w:val="19"/>
          <w:szCs w:val="19"/>
        </w:rPr>
        <w:t>neeg</w:t>
      </w:r>
      <w:proofErr w:type="spellEnd"/>
      <w:r w:rsidRPr="009D1A1F">
        <w:rPr>
          <w:rFonts w:ascii="Arial" w:hAnsi="Arial" w:cs="Arial"/>
          <w:sz w:val="19"/>
          <w:szCs w:val="19"/>
        </w:rPr>
        <w:t xml:space="preserve"> </w:t>
      </w:r>
      <w:proofErr w:type="spellStart"/>
      <w:r w:rsidRPr="009D1A1F">
        <w:rPr>
          <w:rFonts w:ascii="Arial" w:hAnsi="Arial" w:cs="Arial"/>
          <w:sz w:val="19"/>
          <w:szCs w:val="19"/>
        </w:rPr>
        <w:t>tshaj</w:t>
      </w:r>
      <w:proofErr w:type="spellEnd"/>
      <w:r w:rsidRPr="009D1A1F">
        <w:rPr>
          <w:rFonts w:ascii="Arial" w:hAnsi="Arial" w:cs="Arial"/>
          <w:sz w:val="19"/>
          <w:szCs w:val="19"/>
        </w:rPr>
        <w:t xml:space="preserve"> </w:t>
      </w:r>
      <w:proofErr w:type="spellStart"/>
      <w:r w:rsidRPr="009D1A1F">
        <w:rPr>
          <w:rFonts w:ascii="Arial" w:hAnsi="Arial" w:cs="Arial"/>
          <w:sz w:val="19"/>
          <w:szCs w:val="19"/>
        </w:rPr>
        <w:t>lij</w:t>
      </w:r>
      <w:proofErr w:type="spellEnd"/>
      <w:r w:rsidRPr="009D1A1F">
        <w:rPr>
          <w:rFonts w:ascii="Arial" w:hAnsi="Arial" w:cs="Arial"/>
          <w:sz w:val="19"/>
          <w:szCs w:val="19"/>
        </w:rPr>
        <w:t xml:space="preserve"> Kev </w:t>
      </w:r>
      <w:proofErr w:type="spellStart"/>
      <w:r w:rsidRPr="009D1A1F">
        <w:rPr>
          <w:rFonts w:ascii="Arial" w:hAnsi="Arial" w:cs="Arial"/>
          <w:sz w:val="19"/>
          <w:szCs w:val="19"/>
        </w:rPr>
        <w:t>Kawm</w:t>
      </w:r>
      <w:proofErr w:type="spellEnd"/>
      <w:r w:rsidRPr="009D1A1F">
        <w:rPr>
          <w:rFonts w:ascii="Arial" w:hAnsi="Arial" w:cs="Arial"/>
          <w:sz w:val="19"/>
          <w:szCs w:val="19"/>
        </w:rPr>
        <w:t xml:space="preserve"> </w:t>
      </w:r>
      <w:proofErr w:type="spellStart"/>
      <w:r w:rsidRPr="009D1A1F">
        <w:rPr>
          <w:rFonts w:ascii="Arial" w:hAnsi="Arial" w:cs="Arial"/>
          <w:sz w:val="19"/>
          <w:szCs w:val="19"/>
        </w:rPr>
        <w:t>Tshwj</w:t>
      </w:r>
      <w:proofErr w:type="spellEnd"/>
      <w:r w:rsidRPr="009D1A1F">
        <w:rPr>
          <w:rFonts w:ascii="Arial" w:hAnsi="Arial" w:cs="Arial"/>
          <w:sz w:val="19"/>
          <w:szCs w:val="19"/>
        </w:rPr>
        <w:t xml:space="preserve"> </w:t>
      </w:r>
      <w:proofErr w:type="spellStart"/>
      <w:r w:rsidRPr="009D1A1F">
        <w:rPr>
          <w:rFonts w:ascii="Arial" w:hAnsi="Arial" w:cs="Arial"/>
          <w:sz w:val="19"/>
          <w:szCs w:val="19"/>
        </w:rPr>
        <w:t>Xeeb</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sidRPr="009D1A1F">
        <w:rPr>
          <w:rFonts w:ascii="Arial" w:hAnsi="Arial" w:cs="Arial"/>
          <w:noProof/>
          <w:sz w:val="19"/>
          <w:szCs w:val="19"/>
        </w:rPr>
        <mc:AlternateContent>
          <mc:Choice Requires="wps">
            <w:drawing>
              <wp:anchor distT="0" distB="0" distL="114300" distR="114300" simplePos="0" relativeHeight="251667456" behindDoc="0" locked="0" layoutInCell="1" allowOverlap="1" wp14:anchorId="178D4861" wp14:editId="221E65D7">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4A34D30"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D4861" id="Rectangle 460" o:spid="_x0000_s1038" style="position:absolute;margin-left:448.1pt;margin-top:6.7pt;width:62.3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" filled="f" stroked="f">
                <v:textbox>
                  <w:txbxContent>
                    <w:p w14:paraId="04A34D30" w14:textId="77777777" w:rsidR="00A11606" w:rsidRPr="00536459" w:rsidRDefault="00A11606" w:rsidP="001E53B5">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Ntawv</w:t>
      </w:r>
      <w:proofErr w:type="spellEnd"/>
      <w:r w:rsidRPr="009D1A1F">
        <w:rPr>
          <w:rFonts w:ascii="Arial" w:hAnsi="Arial" w:cs="Arial"/>
          <w:sz w:val="19"/>
          <w:szCs w:val="19"/>
        </w:rPr>
        <w:t xml:space="preserve"> LEA/Cov </w:t>
      </w:r>
      <w:proofErr w:type="spellStart"/>
      <w:r w:rsidRPr="009D1A1F">
        <w:rPr>
          <w:rFonts w:ascii="Arial" w:hAnsi="Arial" w:cs="Arial"/>
          <w:sz w:val="19"/>
          <w:szCs w:val="19"/>
        </w:rPr>
        <w:t>Thawj</w:t>
      </w:r>
      <w:proofErr w:type="spellEnd"/>
      <w:r w:rsidRPr="009D1A1F">
        <w:rPr>
          <w:rFonts w:ascii="Arial" w:hAnsi="Arial" w:cs="Arial"/>
          <w:sz w:val="19"/>
          <w:szCs w:val="19"/>
        </w:rPr>
        <w:t xml:space="preserve"> </w:t>
      </w:r>
      <w:proofErr w:type="spellStart"/>
      <w:r w:rsidRPr="009D1A1F">
        <w:rPr>
          <w:rFonts w:ascii="Arial" w:hAnsi="Arial" w:cs="Arial"/>
          <w:sz w:val="19"/>
          <w:szCs w:val="19"/>
        </w:rPr>
        <w:t>Coj.Tus</w:t>
      </w:r>
      <w:proofErr w:type="spellEnd"/>
      <w:r w:rsidRPr="009D1A1F">
        <w:rPr>
          <w:rFonts w:ascii="Arial" w:hAnsi="Arial" w:cs="Arial"/>
          <w:sz w:val="19"/>
          <w:szCs w:val="19"/>
        </w:rPr>
        <w:t xml:space="preserve"> </w:t>
      </w:r>
      <w:proofErr w:type="spellStart"/>
      <w:r w:rsidRPr="009D1A1F">
        <w:rPr>
          <w:rFonts w:ascii="Arial" w:hAnsi="Arial" w:cs="Arial"/>
          <w:sz w:val="19"/>
          <w:szCs w:val="19"/>
        </w:rPr>
        <w:t>raug</w:t>
      </w:r>
      <w:proofErr w:type="spellEnd"/>
      <w:r w:rsidRPr="009D1A1F">
        <w:rPr>
          <w:rFonts w:ascii="Arial" w:hAnsi="Arial" w:cs="Arial"/>
          <w:sz w:val="19"/>
          <w:szCs w:val="19"/>
        </w:rPr>
        <w:t xml:space="preserve"> </w:t>
      </w:r>
      <w:proofErr w:type="spellStart"/>
      <w:r w:rsidRPr="009D1A1F">
        <w:rPr>
          <w:rFonts w:ascii="Arial" w:hAnsi="Arial" w:cs="Arial"/>
          <w:sz w:val="19"/>
          <w:szCs w:val="19"/>
        </w:rPr>
        <w:t>teeb</w:t>
      </w:r>
      <w:proofErr w:type="spellEnd"/>
      <w:r w:rsidRPr="009D1A1F">
        <w:rPr>
          <w:rFonts w:ascii="Arial" w:hAnsi="Arial" w:cs="Arial"/>
          <w:sz w:val="19"/>
          <w:szCs w:val="19"/>
        </w:rPr>
        <w:t xml:space="preserve"> </w:t>
      </w:r>
      <w:proofErr w:type="spellStart"/>
      <w:r w:rsidRPr="009D1A1F">
        <w:rPr>
          <w:rFonts w:ascii="Arial" w:hAnsi="Arial" w:cs="Arial"/>
          <w:sz w:val="19"/>
          <w:szCs w:val="19"/>
        </w:rPr>
        <w:t>tseg</w:t>
      </w:r>
      <w:proofErr w:type="spellEnd"/>
    </w:p>
    <w:p w14:paraId="1D141E2F" w14:textId="77777777" w:rsidR="001E53B5" w:rsidRPr="009D1A1F" w:rsidRDefault="001E53B5" w:rsidP="001E53B5">
      <w:pPr>
        <w:rPr>
          <w:rFonts w:ascii="Arial" w:hAnsi="Arial" w:cs="Arial"/>
          <w:sz w:val="19"/>
          <w:szCs w:val="19"/>
        </w:rPr>
      </w:pPr>
      <w:r w:rsidRPr="009D1A1F">
        <w:rPr>
          <w:rFonts w:ascii="Arial" w:hAnsi="Arial" w:cs="Arial"/>
          <w:sz w:val="19"/>
          <w:szCs w:val="19"/>
        </w:rPr>
        <w:t>______________________________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69504" behindDoc="0" locked="0" layoutInCell="1" allowOverlap="1" wp14:anchorId="0335B037" wp14:editId="3DB5EFEB">
                <wp:simplePos x="0" y="0"/>
                <wp:positionH relativeFrom="margin">
                  <wp:align>left</wp:align>
                </wp:positionH>
                <wp:positionV relativeFrom="paragraph">
                  <wp:posOffset>132896</wp:posOffset>
                </wp:positionV>
                <wp:extent cx="2142309" cy="321673"/>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2309"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D85D4D7"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5B037" id="Rectangle 462" o:spid="_x0000_s1039" style="position:absolute;margin-left:0;margin-top:10.45pt;width:168.7pt;height:25.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" filled="f" stroked="f">
                <v:textbox>
                  <w:txbxContent>
                    <w:p w14:paraId="0D85D4D7" w14:textId="77777777" w:rsidR="00A11606" w:rsidRPr="00536459" w:rsidRDefault="00A11606" w:rsidP="001E53B5">
                      <w:pPr>
                        <w:jc w:val="cente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2576" behindDoc="0" locked="0" layoutInCell="1" allowOverlap="1" wp14:anchorId="07C1DE39" wp14:editId="3376DEA4">
                <wp:simplePos x="0" y="0"/>
                <wp:positionH relativeFrom="column">
                  <wp:posOffset>3374571</wp:posOffset>
                </wp:positionH>
                <wp:positionV relativeFrom="paragraph">
                  <wp:posOffset>176439</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C201613"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1DE39" id="Rectangle 502" o:spid="_x0000_s1040" style="position:absolute;margin-left:265.7pt;margin-top:13.9pt;width:167.3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" filled="f" stroked="f">
                <v:textbox>
                  <w:txbxContent>
                    <w:p w14:paraId="3C201613" w14:textId="77777777" w:rsidR="00A11606" w:rsidRPr="00536459" w:rsidRDefault="00A11606" w:rsidP="001E53B5">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0528" behindDoc="0" locked="0" layoutInCell="1" allowOverlap="1" wp14:anchorId="7247FA50" wp14:editId="4E5ACCDE">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2062E3A"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7FA50" id="Rectangle 463" o:spid="_x0000_s1041" style="position:absolute;margin-left:195.05pt;margin-top:11.8pt;width:70.65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" filled="f" stroked="f">
                <v:textbox>
                  <w:txbxContent>
                    <w:p w14:paraId="12062E3A" w14:textId="77777777" w:rsidR="00A11606" w:rsidRPr="00536459" w:rsidRDefault="00A11606" w:rsidP="001E53B5">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1552" behindDoc="0" locked="0" layoutInCell="1" allowOverlap="1" wp14:anchorId="0C723997" wp14:editId="151820A3">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C2D0B2"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3997" id="Rectangle 501" o:spid="_x0000_s1042" style="position:absolute;margin-left:450.15pt;margin-top:11.15pt;width:65.1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LPBZUnwCAABcBQAA&#10;DgAAAAAAAAAAAAAAAAAuAgAAZHJzL2Uyb0RvYy54bWxQSwECLQAUAAYACAAAACEA22M+zdwAAAAK&#10;AQAADwAAAAAAAAAAAAAAAADWBAAAZHJzL2Rvd25yZXYueG1sUEsFBgAAAAAEAAQA8wAAAN8FAAAA&#10;AA==&#10;" filled="f" stroked="f">
                <v:textbox>
                  <w:txbxContent>
                    <w:p w14:paraId="28C2D0B2" w14:textId="77777777" w:rsidR="00A11606" w:rsidRPr="00536459" w:rsidRDefault="00A11606" w:rsidP="001E53B5">
                      <w:pPr>
                        <w:jc w:val="center"/>
                        <w:rPr>
                          <w:rFonts w:ascii="Arial" w:hAnsi="Arial" w:cs="Arial"/>
                          <w:sz w:val="20"/>
                          <w:szCs w:val="20"/>
                        </w:rPr>
                      </w:pPr>
                    </w:p>
                  </w:txbxContent>
                </v:textbox>
              </v:rect>
            </w:pict>
          </mc:Fallback>
        </mc:AlternateContent>
      </w:r>
      <w:r>
        <w:rPr>
          <w:rFonts w:ascii="Arial" w:hAnsi="Arial" w:cs="Arial"/>
          <w:sz w:val="19"/>
          <w:szCs w:val="19"/>
        </w:rPr>
        <w:t xml:space="preserve">         </w:t>
      </w:r>
      <w:r w:rsidRPr="009D1A1F">
        <w:rPr>
          <w:rFonts w:ascii="Arial" w:hAnsi="Arial" w:cs="Arial"/>
          <w:sz w:val="19"/>
          <w:szCs w:val="19"/>
        </w:rPr>
        <w:t xml:space="preserve">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Ntxiv/Lub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27D6B290" w14:textId="77777777" w:rsidR="001E53B5" w:rsidRPr="009D1A1F" w:rsidRDefault="001E53B5" w:rsidP="001E53B5">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73600" behindDoc="0" locked="0" layoutInCell="1" allowOverlap="1" wp14:anchorId="59A8CB54" wp14:editId="3B8D459C">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7FCA608" w14:textId="77777777" w:rsidR="00A11606" w:rsidRPr="00536459" w:rsidRDefault="00A11606" w:rsidP="001E53B5">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8CB54" id="Rectangle 503" o:spid="_x0000_s1043" style="position:absolute;margin-left:0;margin-top:10.05pt;width:188.55pt;height:2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" filled="f" stroked="f">
                <v:textbox>
                  <w:txbxContent>
                    <w:p w14:paraId="57FCA608" w14:textId="77777777" w:rsidR="00A11606" w:rsidRPr="00536459" w:rsidRDefault="00A11606" w:rsidP="001E53B5">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4624" behindDoc="0" locked="0" layoutInCell="1" allowOverlap="1" wp14:anchorId="35B44152" wp14:editId="5F3AC3D9">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E14F9A" w14:textId="77777777" w:rsidR="00A11606" w:rsidRPr="00536459" w:rsidRDefault="00A11606" w:rsidP="001E53B5">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4152" id="Rectangle 504" o:spid="_x0000_s1044" style="position:absolute;margin-left:195.05pt;margin-top:14.15pt;width:67.2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" filled="f" stroked="f">
                <v:textbox>
                  <w:txbxContent>
                    <w:p w14:paraId="79E14F9A" w14:textId="77777777" w:rsidR="00A11606" w:rsidRPr="00536459" w:rsidRDefault="00A11606" w:rsidP="001E53B5">
                      <w:pPr>
                        <w:jc w:val="center"/>
                        <w:rPr>
                          <w:rFonts w:ascii="Arial" w:hAnsi="Arial" w:cs="Arial"/>
                          <w:sz w:val="20"/>
                          <w:szCs w:val="20"/>
                        </w:rPr>
                      </w:pPr>
                    </w:p>
                  </w:txbxContent>
                </v:textbox>
              </v:rect>
            </w:pict>
          </mc:Fallback>
        </mc:AlternateContent>
      </w:r>
      <w:r>
        <w:rPr>
          <w:rFonts w:ascii="Arial" w:hAnsi="Arial" w:cs="Arial"/>
          <w:sz w:val="19"/>
          <w:szCs w:val="19"/>
        </w:rPr>
        <w:t xml:space="preserve">         </w:t>
      </w:r>
      <w:r w:rsidRPr="009D1A1F">
        <w:rPr>
          <w:rFonts w:ascii="Arial" w:hAnsi="Arial" w:cs="Arial"/>
          <w:sz w:val="19"/>
          <w:szCs w:val="19"/>
        </w:rPr>
        <w:t xml:space="preserve">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Ntxiv/Lub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r w:rsidRPr="009D1A1F">
        <w:rPr>
          <w:rFonts w:ascii="Arial" w:hAnsi="Arial" w:cs="Arial"/>
          <w:sz w:val="19"/>
          <w:szCs w:val="19"/>
        </w:rPr>
        <w:t xml:space="preserve">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Ntxiv/Lub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728D0EB5" w14:textId="77777777" w:rsidR="001E53B5" w:rsidRPr="009D1A1F" w:rsidRDefault="001E53B5" w:rsidP="001E53B5">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r w:rsidRPr="009D1A1F">
        <w:rPr>
          <w:rFonts w:ascii="Arial" w:hAnsi="Arial" w:cs="Arial"/>
          <w:sz w:val="19"/>
          <w:szCs w:val="19"/>
        </w:rPr>
        <w:t xml:space="preserve">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Cov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Ntxiv/Lub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287A3223" w14:textId="77777777" w:rsidR="001E53B5" w:rsidRPr="003E3AA3" w:rsidRDefault="001E53B5" w:rsidP="001E53B5">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72E23045"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txhua</w:t>
      </w:r>
      <w:proofErr w:type="spellEnd"/>
      <w:r w:rsidRPr="00DD3D7D">
        <w:rPr>
          <w:rFonts w:ascii="Arial" w:hAnsi="Arial" w:cs="Arial"/>
          <w:sz w:val="20"/>
          <w:szCs w:val="20"/>
        </w:rPr>
        <w:t xml:space="preserve"> </w:t>
      </w:r>
      <w:proofErr w:type="spellStart"/>
      <w:r w:rsidRPr="00DD3D7D">
        <w:rPr>
          <w:rFonts w:ascii="Arial" w:hAnsi="Arial" w:cs="Arial"/>
          <w:sz w:val="20"/>
          <w:szCs w:val="20"/>
        </w:rPr>
        <w:t>qhov</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IEP.</w:t>
      </w:r>
    </w:p>
    <w:p w14:paraId="6A62B2D0"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6772B731"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cov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36EAC6A4"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67D3545F" w14:textId="77777777" w:rsidR="001E53B5" w:rsidRPr="00DD3D7D" w:rsidRDefault="001E53B5" w:rsidP="001E53B5">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3158B5B3" w14:textId="42A8C763" w:rsidR="001E53B5" w:rsidRPr="00FB799C" w:rsidRDefault="001E53B5" w:rsidP="001E53B5">
      <w:pPr>
        <w:rPr>
          <w:rFonts w:ascii="Arial" w:hAnsi="Arial" w:cs="Arial"/>
          <w:b/>
          <w:bCs/>
          <w:sz w:val="20"/>
          <w:szCs w:val="20"/>
        </w:rPr>
      </w:pPr>
      <w:del w:id="1137" w:author="Kaxiong" w:date="2021-05-17T16:07:00Z">
        <w:r w:rsidDel="004A36D3">
          <w:rPr>
            <w:rFonts w:ascii="Arial" w:hAnsi="Arial" w:cs="Arial"/>
            <w:b/>
            <w:bCs/>
            <w:sz w:val="20"/>
            <w:szCs w:val="20"/>
          </w:rPr>
          <w:delText>Kos lais xees</w:delText>
        </w:r>
      </w:del>
      <w:ins w:id="1138" w:author="Kaxiong" w:date="2021-05-17T16:07:00Z">
        <w:r w:rsidR="004A36D3">
          <w:rPr>
            <w:rFonts w:ascii="Arial" w:hAnsi="Arial" w:cs="Arial"/>
            <w:b/>
            <w:bCs/>
            <w:sz w:val="20"/>
            <w:szCs w:val="20"/>
          </w:rPr>
          <w:t xml:space="preserve">Sau </w:t>
        </w:r>
        <w:proofErr w:type="spellStart"/>
        <w:r w:rsidR="004A36D3">
          <w:rPr>
            <w:rFonts w:ascii="Arial" w:hAnsi="Arial" w:cs="Arial"/>
            <w:b/>
            <w:bCs/>
            <w:sz w:val="20"/>
            <w:szCs w:val="20"/>
          </w:rPr>
          <w:t>npe</w:t>
        </w:r>
      </w:ins>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del w:id="1139" w:author="Kaxiong" w:date="2021-05-17T16:06:00Z">
        <w:r w:rsidDel="004A36D3">
          <w:rPr>
            <w:rFonts w:ascii="Arial" w:hAnsi="Arial" w:cs="Arial"/>
            <w:b/>
            <w:bCs/>
            <w:sz w:val="20"/>
            <w:szCs w:val="20"/>
          </w:rPr>
          <w:delText>s</w:delText>
        </w:r>
      </w:del>
      <w:proofErr w:type="spellStart"/>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333F712A" w14:textId="056FDA88" w:rsidR="001E53B5" w:rsidRPr="00216526" w:rsidRDefault="001E53B5" w:rsidP="001E53B5">
      <w:pPr>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r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proofErr w:type="gramStart"/>
      <w:r>
        <w:rPr>
          <w:rFonts w:ascii="Arial" w:hAnsi="Arial" w:cs="Arial"/>
          <w:sz w:val="19"/>
          <w:szCs w:val="19"/>
        </w:rPr>
        <w:t xml:space="preserve">  </w:t>
      </w:r>
      <w:r w:rsidRPr="00905FB5">
        <w:rPr>
          <w:rFonts w:ascii="Arial" w:hAnsi="Arial" w:cs="Arial"/>
          <w:sz w:val="6"/>
          <w:szCs w:val="6"/>
        </w:rPr>
        <w:t>,</w:t>
      </w:r>
      <w:proofErr w:type="gramEnd"/>
      <w:r>
        <w:rPr>
          <w:rFonts w:ascii="Arial" w:hAnsi="Arial" w:cs="Arial"/>
          <w:sz w:val="19"/>
          <w:szCs w:val="19"/>
        </w:rPr>
        <w:t xml:space="preserve">                 </w:t>
      </w:r>
      <w:r w:rsidRPr="00216526">
        <w:rPr>
          <w:rFonts w:ascii="Arial" w:hAnsi="Arial" w:cs="Arial"/>
          <w:noProof/>
          <w:sz w:val="19"/>
          <w:szCs w:val="19"/>
        </w:rPr>
        <w:drawing>
          <wp:inline distT="0" distB="0" distL="0" distR="0" wp14:anchorId="6C784C99" wp14:editId="5E1F7195">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ins w:id="1140" w:author="Kaxiong" w:date="2021-05-17T21:01:00Z">
        <w:r w:rsidR="004F1A08">
          <w:rPr>
            <w:rFonts w:ascii="Arial" w:hAnsi="Arial" w:cs="Arial"/>
            <w:sz w:val="19"/>
            <w:szCs w:val="19"/>
          </w:rPr>
          <w:t xml:space="preserve"> </w:t>
        </w:r>
        <w:proofErr w:type="spellStart"/>
        <w:r w:rsidR="004F1A08">
          <w:rPr>
            <w:rFonts w:ascii="Arial" w:hAnsi="Arial" w:cs="Arial"/>
            <w:sz w:val="19"/>
            <w:szCs w:val="19"/>
          </w:rPr>
          <w:t>Txiv</w:t>
        </w:r>
      </w:ins>
      <w:proofErr w:type="spellEnd"/>
      <w:r w:rsidRPr="00216526">
        <w:rPr>
          <w:rFonts w:ascii="Arial" w:hAnsi="Arial" w:cs="Arial"/>
          <w:noProof/>
          <w:sz w:val="19"/>
          <w:szCs w:val="19"/>
        </w:rPr>
        <w:drawing>
          <wp:inline distT="0" distB="0" distL="0" distR="0" wp14:anchorId="77553F76" wp14:editId="1C708602">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23D1C32F" wp14:editId="4139AE5A">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del w:id="1141" w:author="Kaxiong" w:date="2021-05-17T21:05:00Z">
        <w:r w:rsidRPr="00216526" w:rsidDel="004F1A08">
          <w:rPr>
            <w:rFonts w:ascii="Arial" w:hAnsi="Arial" w:cs="Arial"/>
            <w:sz w:val="19"/>
            <w:szCs w:val="19"/>
          </w:rPr>
          <w:delText>s</w:delText>
        </w:r>
      </w:del>
      <w:proofErr w:type="spellStart"/>
      <w:ins w:id="1142" w:author="Kaxiong" w:date="2021-05-17T21:05:00Z">
        <w:r w:rsidR="004F1A08">
          <w:rPr>
            <w:rFonts w:ascii="Arial" w:hAnsi="Arial" w:cs="Arial"/>
            <w:sz w:val="19"/>
            <w:szCs w:val="19"/>
          </w:rPr>
          <w:t>S</w:t>
        </w:r>
      </w:ins>
      <w:r w:rsidRPr="00216526">
        <w:rPr>
          <w:rFonts w:ascii="Arial" w:hAnsi="Arial" w:cs="Arial"/>
          <w:sz w:val="19"/>
          <w:szCs w:val="19"/>
        </w:rPr>
        <w:t>aw</w:t>
      </w:r>
      <w:ins w:id="1143" w:author="Kaxiong" w:date="2021-05-17T19:35:00Z">
        <w:r w:rsidR="00A11606">
          <w:rPr>
            <w:rFonts w:ascii="Arial" w:hAnsi="Arial" w:cs="Arial"/>
            <w:sz w:val="19"/>
            <w:szCs w:val="19"/>
          </w:rPr>
          <w:t>v</w:t>
        </w:r>
      </w:ins>
      <w:proofErr w:type="spellEnd"/>
      <w:del w:id="1144" w:author="Kaxiong" w:date="2021-05-17T19:35:00Z">
        <w:r w:rsidRPr="00216526" w:rsidDel="00A11606">
          <w:rPr>
            <w:rFonts w:ascii="Arial" w:hAnsi="Arial" w:cs="Arial"/>
            <w:sz w:val="19"/>
            <w:szCs w:val="19"/>
          </w:rPr>
          <w:delText>m</w:delText>
        </w:r>
      </w:del>
      <w:r w:rsidRPr="00216526">
        <w:rPr>
          <w:rFonts w:ascii="Arial" w:hAnsi="Arial" w:cs="Arial"/>
          <w:sz w:val="19"/>
          <w:szCs w:val="19"/>
        </w:rPr>
        <w:t xml:space="preserve"> </w:t>
      </w:r>
      <w:del w:id="1145" w:author="Kaxiong" w:date="2021-05-17T21:05:00Z">
        <w:r w:rsidRPr="00216526" w:rsidDel="004F1A08">
          <w:rPr>
            <w:rFonts w:ascii="Arial" w:hAnsi="Arial" w:cs="Arial"/>
            <w:sz w:val="19"/>
            <w:szCs w:val="19"/>
          </w:rPr>
          <w:delText>c</w:delText>
        </w:r>
      </w:del>
      <w:proofErr w:type="spellStart"/>
      <w:ins w:id="1146" w:author="Kaxiong" w:date="2021-05-17T21:05:00Z">
        <w:r w:rsidR="004F1A08">
          <w:rPr>
            <w:rFonts w:ascii="Arial" w:hAnsi="Arial" w:cs="Arial"/>
            <w:sz w:val="19"/>
            <w:szCs w:val="19"/>
          </w:rPr>
          <w:t>C</w:t>
        </w:r>
      </w:ins>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5CE28916" wp14:editId="79B1FB63">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216526">
        <w:rPr>
          <w:rFonts w:ascii="Arial" w:hAnsi="Arial" w:cs="Arial"/>
          <w:sz w:val="19"/>
          <w:szCs w:val="19"/>
        </w:rPr>
        <w:t xml:space="preserve">  </w:t>
      </w:r>
    </w:p>
    <w:p w14:paraId="23E529A2" w14:textId="70193D51" w:rsidR="001E53B5" w:rsidRPr="00EA3CDD" w:rsidRDefault="001E53B5" w:rsidP="001E53B5">
      <w:pPr>
        <w:rPr>
          <w:rFonts w:ascii="Arial" w:hAnsi="Arial" w:cs="Arial"/>
          <w:sz w:val="19"/>
          <w:szCs w:val="19"/>
        </w:rPr>
      </w:pPr>
      <w:r w:rsidRPr="00216526">
        <w:rPr>
          <w:rFonts w:ascii="Arial" w:hAnsi="Arial" w:cs="Arial"/>
          <w:sz w:val="19"/>
          <w:szCs w:val="19"/>
        </w:rPr>
        <w:t xml:space="preserve"> </w:t>
      </w:r>
      <w:r>
        <w:rPr>
          <w:rFonts w:ascii="Arial" w:hAnsi="Arial" w:cs="Arial"/>
          <w:sz w:val="19"/>
          <w:szCs w:val="19"/>
        </w:rPr>
        <w:t xml:space="preserve">Sau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3C060278" wp14:editId="4D999906">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ins w:id="1147" w:author="Kaxiong" w:date="2021-05-17T21:01:00Z">
        <w:r w:rsidR="004F1A08">
          <w:rPr>
            <w:rFonts w:ascii="Arial" w:hAnsi="Arial" w:cs="Arial"/>
            <w:sz w:val="19"/>
            <w:szCs w:val="19"/>
          </w:rPr>
          <w:t xml:space="preserve"> </w:t>
        </w:r>
        <w:proofErr w:type="spellStart"/>
        <w:r w:rsidR="004F1A08">
          <w:rPr>
            <w:rFonts w:ascii="Arial" w:hAnsi="Arial" w:cs="Arial"/>
            <w:sz w:val="19"/>
            <w:szCs w:val="19"/>
          </w:rPr>
          <w:t>Txiv</w:t>
        </w:r>
      </w:ins>
      <w:proofErr w:type="spellEnd"/>
      <w:r w:rsidRPr="00216526">
        <w:rPr>
          <w:rFonts w:ascii="Arial" w:hAnsi="Arial" w:cs="Arial"/>
          <w:noProof/>
          <w:sz w:val="19"/>
          <w:szCs w:val="19"/>
        </w:rPr>
        <w:drawing>
          <wp:inline distT="0" distB="0" distL="0" distR="0" wp14:anchorId="18905672" wp14:editId="74511007">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64E0DAB8" wp14:editId="2133C08D">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del w:id="1148" w:author="Kaxiong" w:date="2021-05-17T21:05:00Z">
        <w:r w:rsidRPr="00216526" w:rsidDel="004F1A08">
          <w:rPr>
            <w:rFonts w:ascii="Arial" w:hAnsi="Arial" w:cs="Arial"/>
            <w:sz w:val="19"/>
            <w:szCs w:val="19"/>
          </w:rPr>
          <w:delText>s</w:delText>
        </w:r>
      </w:del>
      <w:proofErr w:type="spellStart"/>
      <w:ins w:id="1149" w:author="Kaxiong" w:date="2021-05-17T21:05:00Z">
        <w:r w:rsidR="004F1A08">
          <w:rPr>
            <w:rFonts w:ascii="Arial" w:hAnsi="Arial" w:cs="Arial"/>
            <w:sz w:val="19"/>
            <w:szCs w:val="19"/>
          </w:rPr>
          <w:t>S</w:t>
        </w:r>
      </w:ins>
      <w:r w:rsidRPr="00216526">
        <w:rPr>
          <w:rFonts w:ascii="Arial" w:hAnsi="Arial" w:cs="Arial"/>
          <w:sz w:val="19"/>
          <w:szCs w:val="19"/>
        </w:rPr>
        <w:t>aw</w:t>
      </w:r>
      <w:ins w:id="1150" w:author="Kaxiong" w:date="2021-05-17T19:35:00Z">
        <w:r w:rsidR="00A11606">
          <w:rPr>
            <w:rFonts w:ascii="Arial" w:hAnsi="Arial" w:cs="Arial"/>
            <w:sz w:val="19"/>
            <w:szCs w:val="19"/>
          </w:rPr>
          <w:t>v</w:t>
        </w:r>
      </w:ins>
      <w:proofErr w:type="spellEnd"/>
      <w:del w:id="1151" w:author="Kaxiong" w:date="2021-05-17T19:35:00Z">
        <w:r w:rsidRPr="00216526" w:rsidDel="00A11606">
          <w:rPr>
            <w:rFonts w:ascii="Arial" w:hAnsi="Arial" w:cs="Arial"/>
            <w:sz w:val="19"/>
            <w:szCs w:val="19"/>
          </w:rPr>
          <w:delText>m</w:delText>
        </w:r>
      </w:del>
      <w:r w:rsidRPr="00216526">
        <w:rPr>
          <w:rFonts w:ascii="Arial" w:hAnsi="Arial" w:cs="Arial"/>
          <w:sz w:val="19"/>
          <w:szCs w:val="19"/>
        </w:rPr>
        <w:t xml:space="preserve"> </w:t>
      </w:r>
      <w:del w:id="1152" w:author="Kaxiong" w:date="2021-05-17T21:05:00Z">
        <w:r w:rsidRPr="00216526" w:rsidDel="004F1A08">
          <w:rPr>
            <w:rFonts w:ascii="Arial" w:hAnsi="Arial" w:cs="Arial"/>
            <w:sz w:val="19"/>
            <w:szCs w:val="19"/>
          </w:rPr>
          <w:delText>c</w:delText>
        </w:r>
      </w:del>
      <w:proofErr w:type="spellStart"/>
      <w:ins w:id="1153" w:author="Kaxiong" w:date="2021-05-17T21:05:00Z">
        <w:r w:rsidR="004F1A08">
          <w:rPr>
            <w:rFonts w:ascii="Arial" w:hAnsi="Arial" w:cs="Arial"/>
            <w:sz w:val="19"/>
            <w:szCs w:val="19"/>
          </w:rPr>
          <w:t>C</w:t>
        </w:r>
      </w:ins>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596EB6CA" wp14:editId="07674DDC">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Pr="00787277">
        <w:rPr>
          <w:rFonts w:ascii="Arial" w:hAnsi="Arial" w:cs="Arial"/>
          <w:sz w:val="19"/>
          <w:szCs w:val="19"/>
        </w:rPr>
        <w:t>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cov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cov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muaj feem?</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2122A8AC" wp14:editId="49AD875B">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212E82BB" wp14:editId="1059FD27">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67518400" wp14:editId="3D41F51A">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del w:id="1154" w:author="Kaxiong" w:date="2021-05-17T21:05:00Z">
        <w:r w:rsidRPr="00787277" w:rsidDel="004F1A08">
          <w:rPr>
            <w:rFonts w:ascii="Arial" w:hAnsi="Arial" w:cs="Arial"/>
            <w:sz w:val="19"/>
            <w:szCs w:val="19"/>
          </w:rPr>
          <w:delText>m</w:delText>
        </w:r>
      </w:del>
      <w:proofErr w:type="spellStart"/>
      <w:ins w:id="1155" w:author="Kaxiong" w:date="2021-05-17T21:05:00Z">
        <w:r w:rsidR="004F1A08">
          <w:rPr>
            <w:rFonts w:ascii="Arial" w:hAnsi="Arial" w:cs="Arial"/>
            <w:sz w:val="19"/>
            <w:szCs w:val="19"/>
          </w:rPr>
          <w:t>M</w:t>
        </w:r>
      </w:ins>
      <w:r w:rsidRPr="00787277">
        <w:rPr>
          <w:rFonts w:ascii="Arial" w:hAnsi="Arial" w:cs="Arial"/>
          <w:sz w:val="19"/>
          <w:szCs w:val="19"/>
        </w:rPr>
        <w:t>uaj</w:t>
      </w:r>
      <w:proofErr w:type="spellEnd"/>
      <w:r w:rsidRPr="00787277">
        <w:rPr>
          <w:rFonts w:ascii="Arial" w:hAnsi="Arial" w:cs="Arial"/>
          <w:sz w:val="19"/>
          <w:szCs w:val="19"/>
        </w:rPr>
        <w:t xml:space="preserve"> </w:t>
      </w:r>
      <w:del w:id="1156" w:author="Kaxiong" w:date="2021-05-17T21:05:00Z">
        <w:r w:rsidRPr="00787277" w:rsidDel="004F1A08">
          <w:rPr>
            <w:rFonts w:ascii="Arial" w:hAnsi="Arial" w:cs="Arial"/>
            <w:sz w:val="19"/>
            <w:szCs w:val="19"/>
          </w:rPr>
          <w:delText>l</w:delText>
        </w:r>
      </w:del>
      <w:proofErr w:type="spellStart"/>
      <w:ins w:id="1157" w:author="Kaxiong" w:date="2021-05-17T21:05:00Z">
        <w:r w:rsidR="004F1A08">
          <w:rPr>
            <w:rFonts w:ascii="Arial" w:hAnsi="Arial" w:cs="Arial"/>
            <w:sz w:val="19"/>
            <w:szCs w:val="19"/>
          </w:rPr>
          <w:t>L</w:t>
        </w:r>
      </w:ins>
      <w:r w:rsidRPr="00787277">
        <w:rPr>
          <w:rFonts w:ascii="Arial" w:hAnsi="Arial" w:cs="Arial"/>
          <w:sz w:val="19"/>
          <w:szCs w:val="19"/>
        </w:rPr>
        <w:t>us</w:t>
      </w:r>
      <w:proofErr w:type="spellEnd"/>
      <w:r w:rsidRPr="00787277">
        <w:rPr>
          <w:rFonts w:ascii="Arial" w:hAnsi="Arial" w:cs="Arial"/>
          <w:sz w:val="19"/>
          <w:szCs w:val="19"/>
        </w:rPr>
        <w:t xml:space="preserve"> </w:t>
      </w:r>
      <w:del w:id="1158" w:author="Kaxiong" w:date="2021-05-17T21:05:00Z">
        <w:r w:rsidRPr="00787277" w:rsidDel="004F1A08">
          <w:rPr>
            <w:rFonts w:ascii="Arial" w:hAnsi="Arial" w:cs="Arial"/>
            <w:sz w:val="19"/>
            <w:szCs w:val="19"/>
          </w:rPr>
          <w:delText>t</w:delText>
        </w:r>
      </w:del>
      <w:proofErr w:type="spellStart"/>
      <w:ins w:id="1159" w:author="Kaxiong" w:date="2021-05-17T21:05:00Z">
        <w:r w:rsidR="004F1A08">
          <w:rPr>
            <w:rFonts w:ascii="Arial" w:hAnsi="Arial" w:cs="Arial"/>
            <w:sz w:val="19"/>
            <w:szCs w:val="19"/>
          </w:rPr>
          <w:t>T</w:t>
        </w:r>
      </w:ins>
      <w:r w:rsidRPr="00787277">
        <w:rPr>
          <w:rFonts w:ascii="Arial" w:hAnsi="Arial" w:cs="Arial"/>
          <w:sz w:val="19"/>
          <w:szCs w:val="19"/>
        </w:rPr>
        <w:t>eb</w:t>
      </w:r>
      <w:proofErr w:type="spellEnd"/>
    </w:p>
    <w:p w14:paraId="6B5799DB" w14:textId="7A240CCF" w:rsidR="001E53B5" w:rsidRDefault="001E53B5" w:rsidP="00EA0995">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del w:id="1160" w:author="Kaxiong" w:date="2021-05-17T16:09:00Z">
        <w:r w:rsidRPr="007C381B" w:rsidDel="004A36D3">
          <w:rPr>
            <w:rFonts w:ascii="Arial" w:hAnsi="Arial" w:cs="Arial"/>
            <w:sz w:val="19"/>
            <w:szCs w:val="19"/>
          </w:rPr>
          <w:delText xml:space="preserve"> </w:delText>
        </w:r>
      </w:del>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xaiv </w:t>
      </w:r>
      <w:proofErr w:type="spellStart"/>
      <w:r w:rsidRPr="007C381B">
        <w:rPr>
          <w:rFonts w:ascii="Arial" w:hAnsi="Arial" w:cs="Arial"/>
          <w:sz w:val="19"/>
          <w:szCs w:val="19"/>
        </w:rPr>
        <w:t>rau</w:t>
      </w:r>
      <w:proofErr w:type="spellEnd"/>
      <w:r w:rsidRPr="007C381B">
        <w:rPr>
          <w:rFonts w:ascii="Arial" w:hAnsi="Arial" w:cs="Arial"/>
          <w:sz w:val="19"/>
          <w:szCs w:val="19"/>
        </w:rPr>
        <w:t xml:space="preserve"> cov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cov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cov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del w:id="1161" w:author="Kaxiong" w:date="2021-05-17T16:10:00Z">
        <w:r w:rsidRPr="007C381B" w:rsidDel="004A36D3">
          <w:rPr>
            <w:rFonts w:ascii="Arial" w:hAnsi="Arial" w:cs="Arial"/>
            <w:sz w:val="19"/>
            <w:szCs w:val="19"/>
          </w:rPr>
          <w:delText xml:space="preserve">kev </w:delText>
        </w:r>
      </w:del>
      <w:r w:rsidRPr="007C381B">
        <w:rPr>
          <w:rFonts w:ascii="Arial" w:hAnsi="Arial" w:cs="Arial"/>
          <w:sz w:val="19"/>
          <w:szCs w:val="19"/>
        </w:rPr>
        <w:t xml:space="preserve">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cov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r w:rsidRPr="007C381B">
        <w:rPr>
          <w:rFonts w:ascii="Arial" w:hAnsi="Arial" w:cs="Arial"/>
          <w:sz w:val="19"/>
          <w:szCs w:val="19"/>
        </w:rPr>
        <w:t>faj</w:t>
      </w:r>
      <w:proofErr w:type="spellEnd"/>
      <w:r w:rsidRPr="007C381B">
        <w:rPr>
          <w:rFonts w:ascii="Arial" w:hAnsi="Arial" w:cs="Arial"/>
          <w:sz w:val="19"/>
          <w:szCs w:val="19"/>
        </w:rPr>
        <w:t xml:space="preserve"> </w:t>
      </w:r>
      <w:proofErr w:type="spellStart"/>
      <w:r w:rsidRPr="007C381B">
        <w:rPr>
          <w:rFonts w:ascii="Arial" w:hAnsi="Arial" w:cs="Arial"/>
          <w:sz w:val="19"/>
          <w:szCs w:val="19"/>
        </w:rPr>
        <w:t>seeb</w:t>
      </w:r>
      <w:proofErr w:type="spellEnd"/>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ins w:id="1162" w:author="Kaxiong" w:date="2021-05-17T21:04:00Z">
        <w:r w:rsidR="004F1A08">
          <w:rPr>
            <w:rFonts w:ascii="Arial" w:hAnsi="Arial" w:cs="Arial"/>
            <w:sz w:val="19"/>
            <w:szCs w:val="19"/>
          </w:rPr>
          <w:t xml:space="preserve">cov </w:t>
        </w:r>
      </w:ins>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Sau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del w:id="1163" w:author="Kaxiong" w:date="2021-05-17T19:36:00Z">
        <w:r w:rsidDel="00A11606">
          <w:rPr>
            <w:rFonts w:ascii="Arial" w:hAnsi="Arial" w:cs="Arial"/>
            <w:sz w:val="19"/>
            <w:szCs w:val="19"/>
          </w:rPr>
          <w:delText>,</w:delText>
        </w:r>
      </w:del>
      <w:r>
        <w:rPr>
          <w:rFonts w:ascii="Arial" w:hAnsi="Arial" w:cs="Arial"/>
          <w:sz w:val="19"/>
          <w:szCs w:val="19"/>
        </w:rPr>
        <w:t xml:space="preserve">                </w:t>
      </w:r>
      <w:r w:rsidRPr="007C381B">
        <w:rPr>
          <w:rFonts w:ascii="Arial" w:hAnsi="Arial" w:cs="Arial"/>
          <w:noProof/>
          <w:sz w:val="19"/>
          <w:szCs w:val="19"/>
        </w:rPr>
        <w:drawing>
          <wp:inline distT="0" distB="0" distL="0" distR="0" wp14:anchorId="2664BF03" wp14:editId="0200A465">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del w:id="1164" w:author="Kaxiong" w:date="2021-05-17T21:04:00Z">
        <w:r w:rsidRPr="007C381B" w:rsidDel="004F1A08">
          <w:rPr>
            <w:rFonts w:ascii="Arial" w:hAnsi="Arial" w:cs="Arial"/>
            <w:sz w:val="19"/>
            <w:szCs w:val="19"/>
          </w:rPr>
          <w:delText>t</w:delText>
        </w:r>
      </w:del>
      <w:proofErr w:type="spellStart"/>
      <w:ins w:id="1165" w:author="Kaxiong" w:date="2021-05-17T21:04:00Z">
        <w:r w:rsidR="004F1A08">
          <w:rPr>
            <w:rFonts w:ascii="Arial" w:hAnsi="Arial" w:cs="Arial"/>
            <w:sz w:val="19"/>
            <w:szCs w:val="19"/>
          </w:rPr>
          <w:t>T</w:t>
        </w:r>
      </w:ins>
      <w:r w:rsidRPr="007C381B">
        <w:rPr>
          <w:rFonts w:ascii="Arial" w:hAnsi="Arial" w:cs="Arial"/>
          <w:sz w:val="19"/>
          <w:szCs w:val="19"/>
        </w:rPr>
        <w:t>xiv</w:t>
      </w:r>
      <w:proofErr w:type="spellEnd"/>
      <w:r w:rsidRPr="007C381B">
        <w:rPr>
          <w:rFonts w:ascii="Arial" w:hAnsi="Arial" w:cs="Arial"/>
          <w:noProof/>
          <w:sz w:val="19"/>
          <w:szCs w:val="19"/>
        </w:rPr>
        <w:drawing>
          <wp:inline distT="0" distB="0" distL="0" distR="0" wp14:anchorId="6DAF630C" wp14:editId="7C77B194">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16E47307" wp14:editId="551D9B8C">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del w:id="1166" w:author="Kaxiong" w:date="2021-05-17T21:06:00Z">
        <w:r w:rsidRPr="007C381B" w:rsidDel="004F1A08">
          <w:rPr>
            <w:rFonts w:ascii="Arial" w:hAnsi="Arial" w:cs="Arial"/>
            <w:sz w:val="19"/>
            <w:szCs w:val="19"/>
          </w:rPr>
          <w:delText>s</w:delText>
        </w:r>
      </w:del>
      <w:proofErr w:type="spellStart"/>
      <w:ins w:id="1167" w:author="Kaxiong" w:date="2021-05-17T21:06:00Z">
        <w:r w:rsidR="004F1A08">
          <w:rPr>
            <w:rFonts w:ascii="Arial" w:hAnsi="Arial" w:cs="Arial"/>
            <w:sz w:val="19"/>
            <w:szCs w:val="19"/>
          </w:rPr>
          <w:t>S</w:t>
        </w:r>
      </w:ins>
      <w:r w:rsidRPr="007C381B">
        <w:rPr>
          <w:rFonts w:ascii="Arial" w:hAnsi="Arial" w:cs="Arial"/>
          <w:sz w:val="19"/>
          <w:szCs w:val="19"/>
        </w:rPr>
        <w:t>aw</w:t>
      </w:r>
      <w:ins w:id="1168" w:author="Kaxiong" w:date="2021-05-17T19:35:00Z">
        <w:r w:rsidR="00A11606">
          <w:rPr>
            <w:rFonts w:ascii="Arial" w:hAnsi="Arial" w:cs="Arial"/>
            <w:sz w:val="19"/>
            <w:szCs w:val="19"/>
          </w:rPr>
          <w:t>v</w:t>
        </w:r>
      </w:ins>
      <w:proofErr w:type="spellEnd"/>
      <w:del w:id="1169" w:author="Kaxiong" w:date="2021-05-17T19:35:00Z">
        <w:r w:rsidRPr="007C381B" w:rsidDel="00A11606">
          <w:rPr>
            <w:rFonts w:ascii="Arial" w:hAnsi="Arial" w:cs="Arial"/>
            <w:sz w:val="19"/>
            <w:szCs w:val="19"/>
          </w:rPr>
          <w:delText>m</w:delText>
        </w:r>
      </w:del>
      <w:r w:rsidRPr="007C381B">
        <w:rPr>
          <w:rFonts w:ascii="Arial" w:hAnsi="Arial" w:cs="Arial"/>
          <w:sz w:val="19"/>
          <w:szCs w:val="19"/>
        </w:rPr>
        <w:t xml:space="preserve"> </w:t>
      </w:r>
      <w:del w:id="1170" w:author="Kaxiong" w:date="2021-05-17T21:06:00Z">
        <w:r w:rsidRPr="007C381B" w:rsidDel="004F1A08">
          <w:rPr>
            <w:rFonts w:ascii="Arial" w:hAnsi="Arial" w:cs="Arial"/>
            <w:sz w:val="19"/>
            <w:szCs w:val="19"/>
          </w:rPr>
          <w:delText>c</w:delText>
        </w:r>
      </w:del>
      <w:del w:id="1171" w:author="Kaxiong" w:date="2021-05-17T16:18:00Z">
        <w:r w:rsidRPr="007C381B" w:rsidDel="006A1D11">
          <w:rPr>
            <w:rFonts w:ascii="Arial" w:hAnsi="Arial" w:cs="Arial"/>
            <w:sz w:val="19"/>
            <w:szCs w:val="19"/>
          </w:rPr>
          <w:delText>h</w:delText>
        </w:r>
      </w:del>
      <w:proofErr w:type="spellStart"/>
      <w:ins w:id="1172" w:author="Kaxiong" w:date="2021-05-17T21:06:00Z">
        <w:r w:rsidR="004F1A08">
          <w:rPr>
            <w:rFonts w:ascii="Arial" w:hAnsi="Arial" w:cs="Arial"/>
            <w:sz w:val="19"/>
            <w:szCs w:val="19"/>
          </w:rPr>
          <w:t>C</w:t>
        </w:r>
      </w:ins>
      <w:r w:rsidRPr="007C381B">
        <w:rPr>
          <w:rFonts w:ascii="Arial" w:hAnsi="Arial" w:cs="Arial"/>
          <w:sz w:val="19"/>
          <w:szCs w:val="19"/>
        </w:rPr>
        <w:t>ev</w:t>
      </w:r>
      <w:proofErr w:type="spellEnd"/>
      <w:r w:rsidRPr="007C381B">
        <w:rPr>
          <w:rFonts w:ascii="Arial" w:hAnsi="Arial" w:cs="Arial"/>
          <w:noProof/>
          <w:sz w:val="19"/>
          <w:szCs w:val="19"/>
        </w:rPr>
        <w:drawing>
          <wp:inline distT="0" distB="0" distL="0" distR="0" wp14:anchorId="6BE5390D" wp14:editId="53CA96D7">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Cov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1AB6572E" w14:textId="03358795" w:rsidR="001E53B5" w:rsidRPr="00187172" w:rsidRDefault="00A11606" w:rsidP="001E53B5">
      <w:pPr>
        <w:spacing w:after="0"/>
        <w:jc w:val="both"/>
        <w:rPr>
          <w:rFonts w:ascii="Arial" w:hAnsi="Arial" w:cs="Arial"/>
          <w:sz w:val="18"/>
          <w:szCs w:val="18"/>
        </w:rPr>
      </w:pPr>
      <w:r>
        <w:pict w14:anchorId="6FE9E45D">
          <v:shape id="Picture 39" o:spid="_x0000_i1035" type="#_x0000_t75" style="width:12.25pt;height:9.5pt;visibility:visible;mso-wrap-style:square">
            <v:imagedata r:id="rId9" o:title=""/>
          </v:shape>
        </w:pict>
      </w:r>
      <w:r w:rsidR="001E53B5">
        <w:t xml:space="preserve"> </w:t>
      </w:r>
      <w:proofErr w:type="spellStart"/>
      <w:r w:rsidR="001E53B5" w:rsidRPr="00187172">
        <w:rPr>
          <w:rFonts w:ascii="Arial" w:hAnsi="Arial" w:cs="Arial"/>
          <w:sz w:val="18"/>
          <w:szCs w:val="18"/>
        </w:rPr>
        <w:t>Niam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 Cov Tub </w:t>
      </w:r>
      <w:proofErr w:type="spellStart"/>
      <w:r w:rsidR="001E53B5" w:rsidRPr="00187172">
        <w:rPr>
          <w:rFonts w:ascii="Arial" w:hAnsi="Arial" w:cs="Arial"/>
          <w:sz w:val="18"/>
          <w:szCs w:val="18"/>
        </w:rPr>
        <w:t>Ntxhais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Loj</w:t>
      </w:r>
      <w:proofErr w:type="spellEnd"/>
      <w:r w:rsidR="001E53B5" w:rsidRPr="00187172">
        <w:rPr>
          <w:rFonts w:ascii="Arial" w:hAnsi="Arial" w:cs="Arial"/>
          <w:sz w:val="18"/>
          <w:szCs w:val="18"/>
        </w:rPr>
        <w:t xml:space="preserve"> tau </w:t>
      </w:r>
      <w:proofErr w:type="spellStart"/>
      <w:r w:rsidR="001E53B5" w:rsidRPr="00187172">
        <w:rPr>
          <w:rFonts w:ascii="Arial" w:hAnsi="Arial" w:cs="Arial"/>
          <w:sz w:val="18"/>
          <w:szCs w:val="18"/>
        </w:rPr>
        <w:t>txais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ib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daim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ntawv</w:t>
      </w:r>
      <w:proofErr w:type="spellEnd"/>
      <w:r w:rsidR="001E53B5" w:rsidRPr="00187172">
        <w:rPr>
          <w:rFonts w:ascii="Arial" w:hAnsi="Arial" w:cs="Arial"/>
          <w:sz w:val="18"/>
          <w:szCs w:val="18"/>
        </w:rPr>
        <w:t xml:space="preserve"> </w:t>
      </w:r>
      <w:proofErr w:type="spellStart"/>
      <w:r w:rsidR="001E53B5">
        <w:rPr>
          <w:rFonts w:ascii="Arial" w:hAnsi="Arial" w:cs="Arial"/>
          <w:sz w:val="18"/>
          <w:szCs w:val="18"/>
        </w:rPr>
        <w:t>luam</w:t>
      </w:r>
      <w:proofErr w:type="spellEnd"/>
      <w:r w:rsidR="001E53B5">
        <w:rPr>
          <w:rFonts w:ascii="Arial" w:hAnsi="Arial" w:cs="Arial"/>
          <w:sz w:val="18"/>
          <w:szCs w:val="18"/>
        </w:rPr>
        <w:t xml:space="preserve"> </w:t>
      </w:r>
      <w:proofErr w:type="spellStart"/>
      <w:r w:rsidR="001E53B5" w:rsidRPr="00187172">
        <w:rPr>
          <w:rFonts w:ascii="Arial" w:hAnsi="Arial" w:cs="Arial"/>
          <w:sz w:val="18"/>
          <w:szCs w:val="18"/>
        </w:rPr>
        <w:t>ntawm</w:t>
      </w:r>
      <w:proofErr w:type="spellEnd"/>
      <w:r w:rsidR="001E53B5" w:rsidRPr="00187172">
        <w:rPr>
          <w:rFonts w:ascii="Arial" w:hAnsi="Arial" w:cs="Arial"/>
          <w:sz w:val="18"/>
          <w:szCs w:val="18"/>
        </w:rPr>
        <w:t xml:space="preserve"> </w:t>
      </w:r>
      <w:r w:rsidR="001E53B5">
        <w:rPr>
          <w:rFonts w:ascii="Arial" w:hAnsi="Arial" w:cs="Arial"/>
          <w:sz w:val="18"/>
          <w:szCs w:val="18"/>
        </w:rPr>
        <w:t xml:space="preserve">cov </w:t>
      </w:r>
      <w:proofErr w:type="spellStart"/>
      <w:r w:rsidR="001E53B5" w:rsidRPr="00187172">
        <w:rPr>
          <w:rFonts w:ascii="Arial" w:hAnsi="Arial" w:cs="Arial"/>
          <w:sz w:val="18"/>
          <w:szCs w:val="18"/>
        </w:rPr>
        <w:t>Txheej</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Txheem</w:t>
      </w:r>
      <w:proofErr w:type="spellEnd"/>
      <w:r w:rsidR="001E53B5" w:rsidRPr="00187172">
        <w:rPr>
          <w:rFonts w:ascii="Arial" w:hAnsi="Arial" w:cs="Arial"/>
          <w:sz w:val="18"/>
          <w:szCs w:val="18"/>
        </w:rPr>
        <w:t xml:space="preserve"> Kev </w:t>
      </w:r>
      <w:proofErr w:type="spellStart"/>
      <w:r w:rsidR="001E53B5" w:rsidRPr="00187172">
        <w:rPr>
          <w:rFonts w:ascii="Arial" w:hAnsi="Arial" w:cs="Arial"/>
          <w:sz w:val="18"/>
          <w:szCs w:val="18"/>
        </w:rPr>
        <w:t>Saib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Xyuas</w:t>
      </w:r>
      <w:proofErr w:type="spellEnd"/>
      <w:r w:rsidR="001E53B5" w:rsidRPr="00187172">
        <w:rPr>
          <w:rFonts w:ascii="Arial" w:hAnsi="Arial" w:cs="Arial"/>
          <w:sz w:val="18"/>
          <w:szCs w:val="18"/>
        </w:rPr>
        <w:t xml:space="preserve"> Kev </w:t>
      </w:r>
      <w:proofErr w:type="spellStart"/>
      <w:r w:rsidR="001E53B5" w:rsidRPr="00187172">
        <w:rPr>
          <w:rFonts w:ascii="Arial" w:hAnsi="Arial" w:cs="Arial"/>
          <w:sz w:val="18"/>
          <w:szCs w:val="18"/>
        </w:rPr>
        <w:t>Nyab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Xeeb</w:t>
      </w:r>
      <w:proofErr w:type="spellEnd"/>
      <w:r w:rsidR="001E53B5" w:rsidRPr="00187172">
        <w:rPr>
          <w:rFonts w:ascii="Arial" w:hAnsi="Arial" w:cs="Arial"/>
          <w:sz w:val="18"/>
          <w:szCs w:val="18"/>
        </w:rPr>
        <w:t>.</w:t>
      </w:r>
    </w:p>
    <w:p w14:paraId="603B337C" w14:textId="421E62F3" w:rsidR="001E53B5" w:rsidRPr="004A6AB5" w:rsidRDefault="001E53B5" w:rsidP="001E53B5">
      <w:pPr>
        <w:spacing w:after="0"/>
        <w:jc w:val="both"/>
        <w:rPr>
          <w:rFonts w:ascii="Arial" w:hAnsi="Arial" w:cs="Arial"/>
          <w:sz w:val="18"/>
          <w:szCs w:val="18"/>
        </w:rPr>
      </w:pPr>
      <w:r w:rsidRPr="007C381B">
        <w:rPr>
          <w:noProof/>
          <w:sz w:val="19"/>
          <w:szCs w:val="19"/>
        </w:rPr>
        <w:drawing>
          <wp:inline distT="0" distB="0" distL="0" distR="0" wp14:anchorId="1E099E55" wp14:editId="720BEFC1">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 Cov 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del w:id="1173" w:author="Kaxiong" w:date="2021-05-17T21:07:00Z">
        <w:r w:rsidRPr="004A6AB5" w:rsidDel="007D4FDA">
          <w:rPr>
            <w:rFonts w:ascii="Arial" w:hAnsi="Arial" w:cs="Arial"/>
            <w:sz w:val="18"/>
            <w:szCs w:val="18"/>
          </w:rPr>
          <w:delText xml:space="preserve">daim ntawv </w:delText>
        </w:r>
      </w:del>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ins w:id="1174" w:author="Kaxiong" w:date="2021-05-17T21:07:00Z">
        <w:r w:rsidR="007D4FDA">
          <w:rPr>
            <w:rFonts w:ascii="Arial" w:hAnsi="Arial" w:cs="Arial"/>
            <w:sz w:val="18"/>
            <w:szCs w:val="18"/>
          </w:rPr>
          <w:t>kev</w:t>
        </w:r>
        <w:proofErr w:type="spellEnd"/>
        <w:r w:rsidR="007D4FDA">
          <w:rPr>
            <w:rFonts w:ascii="Arial" w:hAnsi="Arial" w:cs="Arial"/>
            <w:sz w:val="18"/>
            <w:szCs w:val="18"/>
          </w:rPr>
          <w:t xml:space="preserve"> </w:t>
        </w:r>
      </w:ins>
      <w:proofErr w:type="spellStart"/>
      <w:r w:rsidRPr="004A6AB5">
        <w:rPr>
          <w:rFonts w:ascii="Arial" w:hAnsi="Arial" w:cs="Arial"/>
          <w:sz w:val="18"/>
          <w:szCs w:val="18"/>
        </w:rPr>
        <w:t>ntsua</w:t>
      </w:r>
      <w:ins w:id="1175" w:author="Kaxiong" w:date="2021-05-17T21:07:00Z">
        <w:r w:rsidR="007D4FDA">
          <w:rPr>
            <w:rFonts w:ascii="Arial" w:hAnsi="Arial" w:cs="Arial"/>
            <w:sz w:val="18"/>
            <w:szCs w:val="18"/>
          </w:rPr>
          <w:t>m</w:t>
        </w:r>
      </w:ins>
      <w:proofErr w:type="spellEnd"/>
      <w:del w:id="1176" w:author="Kaxiong" w:date="2021-05-17T21:07:00Z">
        <w:r w:rsidRPr="004A6AB5" w:rsidDel="007D4FDA">
          <w:rPr>
            <w:rFonts w:ascii="Arial" w:hAnsi="Arial" w:cs="Arial"/>
            <w:sz w:val="18"/>
            <w:szCs w:val="18"/>
          </w:rPr>
          <w:delText>s</w:delText>
        </w:r>
      </w:del>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w:t>
      </w:r>
      <w:ins w:id="1177" w:author="Kaxiong" w:date="2021-05-17T16:12:00Z">
        <w:r w:rsidR="006A1D11">
          <w:rPr>
            <w:rFonts w:ascii="Arial" w:hAnsi="Arial" w:cs="Arial"/>
            <w:sz w:val="18"/>
            <w:szCs w:val="18"/>
          </w:rPr>
          <w:t>a</w:t>
        </w:r>
      </w:ins>
      <w:r w:rsidRPr="004A6AB5">
        <w:rPr>
          <w:rFonts w:ascii="Arial" w:hAnsi="Arial" w:cs="Arial"/>
          <w:sz w:val="18"/>
          <w:szCs w:val="18"/>
        </w:rPr>
        <w:t>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5A330997" w14:textId="4292E3E7" w:rsidR="001E53B5" w:rsidRPr="00187172" w:rsidRDefault="00A11606" w:rsidP="001E53B5">
      <w:pPr>
        <w:spacing w:after="0"/>
        <w:jc w:val="both"/>
        <w:rPr>
          <w:rFonts w:ascii="Arial" w:hAnsi="Arial" w:cs="Arial"/>
          <w:sz w:val="18"/>
          <w:szCs w:val="18"/>
        </w:rPr>
      </w:pPr>
      <w:r>
        <w:pict w14:anchorId="1F00783A">
          <v:shape id="Picture 40" o:spid="_x0000_i1036" type="#_x0000_t75" style="width:12.25pt;height:9.5pt;visibility:visible;mso-wrap-style:square">
            <v:imagedata r:id="rId9" o:title=""/>
          </v:shape>
        </w:pict>
      </w:r>
      <w:proofErr w:type="spellStart"/>
      <w:r w:rsidR="001E53B5">
        <w:rPr>
          <w:rFonts w:ascii="Arial" w:hAnsi="Arial" w:cs="Arial"/>
          <w:sz w:val="18"/>
          <w:szCs w:val="18"/>
        </w:rPr>
        <w:t>N</w:t>
      </w:r>
      <w:r w:rsidR="001E53B5" w:rsidRPr="00187172">
        <w:rPr>
          <w:rFonts w:ascii="Arial" w:hAnsi="Arial" w:cs="Arial"/>
          <w:sz w:val="18"/>
          <w:szCs w:val="18"/>
        </w:rPr>
        <w:t>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/Cov Tub </w:t>
      </w:r>
      <w:proofErr w:type="spellStart"/>
      <w:r w:rsidR="001E53B5" w:rsidRPr="00187172">
        <w:rPr>
          <w:rFonts w:ascii="Arial" w:hAnsi="Arial" w:cs="Arial"/>
          <w:sz w:val="18"/>
          <w:szCs w:val="18"/>
        </w:rPr>
        <w:t>Ntxhais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Loj</w:t>
      </w:r>
      <w:proofErr w:type="spellEnd"/>
      <w:r w:rsidR="001E53B5" w:rsidRPr="00187172">
        <w:rPr>
          <w:rFonts w:ascii="Arial" w:hAnsi="Arial" w:cs="Arial"/>
          <w:sz w:val="18"/>
          <w:szCs w:val="18"/>
        </w:rPr>
        <w:t xml:space="preserve"> tau </w:t>
      </w:r>
      <w:proofErr w:type="spellStart"/>
      <w:r w:rsidR="001E53B5" w:rsidRPr="00187172">
        <w:rPr>
          <w:rFonts w:ascii="Arial" w:hAnsi="Arial" w:cs="Arial"/>
          <w:sz w:val="18"/>
          <w:szCs w:val="18"/>
        </w:rPr>
        <w:t>txais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ib</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daim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ntawv</w:t>
      </w:r>
      <w:proofErr w:type="spellEnd"/>
      <w:r w:rsidR="001E53B5">
        <w:rPr>
          <w:rFonts w:ascii="Arial" w:hAnsi="Arial" w:cs="Arial"/>
          <w:sz w:val="18"/>
          <w:szCs w:val="18"/>
        </w:rPr>
        <w:t xml:space="preserve"> </w:t>
      </w:r>
      <w:proofErr w:type="spellStart"/>
      <w:r w:rsidR="001E53B5">
        <w:rPr>
          <w:rFonts w:ascii="Arial" w:hAnsi="Arial" w:cs="Arial"/>
          <w:sz w:val="18"/>
          <w:szCs w:val="18"/>
        </w:rPr>
        <w:t>luam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ntawm</w:t>
      </w:r>
      <w:proofErr w:type="spellEnd"/>
      <w:r w:rsidR="001E53B5" w:rsidRPr="00187172">
        <w:rPr>
          <w:rFonts w:ascii="Arial" w:hAnsi="Arial" w:cs="Arial"/>
          <w:sz w:val="18"/>
          <w:szCs w:val="18"/>
        </w:rPr>
        <w:t xml:space="preserve"> Kev</w:t>
      </w:r>
      <w:ins w:id="1178" w:author="Kaxiong" w:date="2021-05-17T21:08:00Z">
        <w:r w:rsidR="007D4FDA">
          <w:rPr>
            <w:rFonts w:ascii="Arial" w:hAnsi="Arial" w:cs="Arial"/>
            <w:sz w:val="18"/>
            <w:szCs w:val="18"/>
          </w:rPr>
          <w:t xml:space="preserve"> </w:t>
        </w:r>
        <w:proofErr w:type="spellStart"/>
        <w:r w:rsidR="007D4FDA">
          <w:rPr>
            <w:rFonts w:ascii="Arial" w:hAnsi="Arial" w:cs="Arial"/>
            <w:sz w:val="18"/>
            <w:szCs w:val="18"/>
          </w:rPr>
          <w:t>Npaj</w:t>
        </w:r>
        <w:proofErr w:type="spellEnd"/>
        <w:r w:rsidR="007D4FDA">
          <w:rPr>
            <w:rFonts w:ascii="Arial" w:hAnsi="Arial" w:cs="Arial"/>
            <w:sz w:val="18"/>
            <w:szCs w:val="18"/>
          </w:rPr>
          <w:t xml:space="preserve"> Kev</w:t>
        </w:r>
      </w:ins>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Rau </w:t>
      </w:r>
      <w:proofErr w:type="spellStart"/>
      <w:r w:rsidR="001E53B5">
        <w:rPr>
          <w:rFonts w:ascii="Arial" w:hAnsi="Arial" w:cs="Arial"/>
          <w:sz w:val="18"/>
          <w:szCs w:val="18"/>
        </w:rPr>
        <w:t>Ntiag</w:t>
      </w:r>
      <w:proofErr w:type="spellEnd"/>
      <w:r w:rsidR="001E53B5">
        <w:rPr>
          <w:rFonts w:ascii="Arial" w:hAnsi="Arial" w:cs="Arial"/>
          <w:sz w:val="18"/>
          <w:szCs w:val="18"/>
        </w:rPr>
        <w:t xml:space="preserve"> Tus</w:t>
      </w:r>
      <w:r w:rsidR="001E53B5" w:rsidRPr="00187172">
        <w:rPr>
          <w:rFonts w:ascii="Arial" w:hAnsi="Arial" w:cs="Arial"/>
          <w:sz w:val="18"/>
          <w:szCs w:val="18"/>
        </w:rPr>
        <w:t xml:space="preserve"> (IEP).</w:t>
      </w:r>
    </w:p>
    <w:p w14:paraId="7303D51F" w14:textId="0031CCD7" w:rsidR="001E53B5" w:rsidRPr="00187172" w:rsidRDefault="00A11606" w:rsidP="001E53B5">
      <w:pPr>
        <w:spacing w:after="0"/>
        <w:jc w:val="both"/>
        <w:rPr>
          <w:rFonts w:ascii="Arial" w:hAnsi="Arial" w:cs="Arial"/>
          <w:sz w:val="18"/>
          <w:szCs w:val="18"/>
        </w:rPr>
      </w:pPr>
      <w:r>
        <w:pict w14:anchorId="118AA9DC">
          <v:shape id="Picture 41" o:spid="_x0000_i1037" type="#_x0000_t75" style="width:12.25pt;height:9.5pt;visibility:visible;mso-wrap-style:square">
            <v:imagedata r:id="rId9" o:title=""/>
          </v:shape>
        </w:pict>
      </w:r>
      <w:proofErr w:type="spellStart"/>
      <w:r w:rsidR="001E53B5">
        <w:rPr>
          <w:rFonts w:ascii="Arial" w:hAnsi="Arial" w:cs="Arial"/>
          <w:sz w:val="18"/>
          <w:szCs w:val="18"/>
        </w:rPr>
        <w:t>N</w:t>
      </w:r>
      <w:r w:rsidR="001E53B5" w:rsidRPr="00187172">
        <w:rPr>
          <w:rFonts w:ascii="Arial" w:hAnsi="Arial" w:cs="Arial"/>
          <w:sz w:val="18"/>
          <w:szCs w:val="18"/>
        </w:rPr>
        <w:t>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 / Cov Tub </w:t>
      </w:r>
      <w:proofErr w:type="spellStart"/>
      <w:r w:rsidR="001E53B5" w:rsidRPr="00187172">
        <w:rPr>
          <w:rFonts w:ascii="Arial" w:hAnsi="Arial" w:cs="Arial"/>
          <w:sz w:val="18"/>
          <w:szCs w:val="18"/>
        </w:rPr>
        <w:t>Ntxhais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Kawm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Loj</w:t>
      </w:r>
      <w:proofErr w:type="spellEnd"/>
      <w:r w:rsidR="001E53B5" w:rsidRPr="00187172">
        <w:rPr>
          <w:rFonts w:ascii="Arial" w:hAnsi="Arial" w:cs="Arial"/>
          <w:sz w:val="18"/>
          <w:szCs w:val="18"/>
        </w:rPr>
        <w:t xml:space="preserve"> tau </w:t>
      </w:r>
      <w:proofErr w:type="spellStart"/>
      <w:r w:rsidR="001E53B5" w:rsidRPr="00187172">
        <w:rPr>
          <w:rFonts w:ascii="Arial" w:hAnsi="Arial" w:cs="Arial"/>
          <w:sz w:val="18"/>
          <w:szCs w:val="18"/>
        </w:rPr>
        <w:t>txais</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ntawv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sau</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qhia</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txog</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kev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tiv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thaiv</w:t>
      </w:r>
      <w:proofErr w:type="spellEnd"/>
      <w:r w:rsidR="001E53B5" w:rsidRPr="00187172">
        <w:rPr>
          <w:rFonts w:ascii="Arial" w:hAnsi="Arial" w:cs="Arial"/>
          <w:sz w:val="18"/>
          <w:szCs w:val="18"/>
        </w:rPr>
        <w:t xml:space="preserve"> </w:t>
      </w:r>
      <w:proofErr w:type="spellStart"/>
      <w:ins w:id="1179" w:author="Kaxiong" w:date="2021-05-17T21:09:00Z">
        <w:r w:rsidR="007D4FDA">
          <w:rPr>
            <w:rFonts w:ascii="Arial" w:hAnsi="Arial" w:cs="Arial"/>
            <w:sz w:val="18"/>
            <w:szCs w:val="18"/>
          </w:rPr>
          <w:t>uas</w:t>
        </w:r>
        <w:proofErr w:type="spellEnd"/>
        <w:r w:rsidR="007D4FDA">
          <w:rPr>
            <w:rFonts w:ascii="Arial" w:hAnsi="Arial" w:cs="Arial"/>
            <w:sz w:val="18"/>
            <w:szCs w:val="18"/>
          </w:rPr>
          <w:t xml:space="preserve"> </w:t>
        </w:r>
      </w:ins>
      <w:proofErr w:type="spellStart"/>
      <w:r w:rsidR="001E53B5" w:rsidRPr="00187172">
        <w:rPr>
          <w:rFonts w:ascii="Arial" w:hAnsi="Arial" w:cs="Arial"/>
          <w:sz w:val="18"/>
          <w:szCs w:val="18"/>
        </w:rPr>
        <w:t>muaj</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rau</w:t>
      </w:r>
      <w:proofErr w:type="spellEnd"/>
      <w:r w:rsidR="001E53B5" w:rsidRPr="00187172">
        <w:rPr>
          <w:rFonts w:ascii="Arial" w:hAnsi="Arial" w:cs="Arial"/>
          <w:sz w:val="18"/>
          <w:szCs w:val="18"/>
        </w:rPr>
        <w:t xml:space="preserve"> cov </w:t>
      </w:r>
      <w:proofErr w:type="spellStart"/>
      <w:r w:rsidR="001E53B5" w:rsidRPr="00187172">
        <w:rPr>
          <w:rFonts w:ascii="Arial" w:hAnsi="Arial" w:cs="Arial"/>
          <w:sz w:val="18"/>
          <w:szCs w:val="18"/>
        </w:rPr>
        <w:t>niam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txiv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thaum</w:t>
      </w:r>
      <w:proofErr w:type="spellEnd"/>
      <w:r w:rsidR="001E53B5" w:rsidRPr="00187172">
        <w:rPr>
          <w:rFonts w:ascii="Arial" w:hAnsi="Arial" w:cs="Arial"/>
          <w:sz w:val="18"/>
          <w:szCs w:val="18"/>
        </w:rPr>
        <w:t xml:space="preserve"> LEA </w:t>
      </w:r>
      <w:proofErr w:type="spellStart"/>
      <w:r w:rsidR="001E53B5" w:rsidRPr="00187172">
        <w:rPr>
          <w:rFonts w:ascii="Arial" w:hAnsi="Arial" w:cs="Arial"/>
          <w:sz w:val="18"/>
          <w:szCs w:val="18"/>
        </w:rPr>
        <w:t>thov</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kom</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nkag</w:t>
      </w:r>
      <w:proofErr w:type="spellEnd"/>
      <w:r w:rsidR="001E53B5" w:rsidRPr="00187172">
        <w:rPr>
          <w:rFonts w:ascii="Arial" w:hAnsi="Arial" w:cs="Arial"/>
          <w:sz w:val="18"/>
          <w:szCs w:val="18"/>
        </w:rPr>
        <w:t xml:space="preserve"> tau Medi-</w:t>
      </w:r>
      <w:proofErr w:type="spellStart"/>
      <w:r w:rsidR="001E53B5" w:rsidRPr="00187172">
        <w:rPr>
          <w:rFonts w:ascii="Arial" w:hAnsi="Arial" w:cs="Arial"/>
          <w:sz w:val="18"/>
          <w:szCs w:val="18"/>
        </w:rPr>
        <w:t>cal</w:t>
      </w:r>
      <w:proofErr w:type="spellEnd"/>
      <w:r w:rsidR="001E53B5" w:rsidRPr="00187172">
        <w:rPr>
          <w:rFonts w:ascii="Arial" w:hAnsi="Arial" w:cs="Arial"/>
          <w:sz w:val="18"/>
          <w:szCs w:val="18"/>
        </w:rPr>
        <w:t xml:space="preserve"> cov </w:t>
      </w:r>
      <w:proofErr w:type="spellStart"/>
      <w:r w:rsidR="001E53B5" w:rsidRPr="00187172">
        <w:rPr>
          <w:rFonts w:ascii="Arial" w:hAnsi="Arial" w:cs="Arial"/>
          <w:sz w:val="18"/>
          <w:szCs w:val="18"/>
        </w:rPr>
        <w:t>txiaj</w:t>
      </w:r>
      <w:proofErr w:type="spellEnd"/>
      <w:r w:rsidR="001E53B5" w:rsidRPr="00187172">
        <w:rPr>
          <w:rFonts w:ascii="Arial" w:hAnsi="Arial" w:cs="Arial"/>
          <w:sz w:val="18"/>
          <w:szCs w:val="18"/>
        </w:rPr>
        <w:t xml:space="preserve"> </w:t>
      </w:r>
      <w:proofErr w:type="spellStart"/>
      <w:r w:rsidR="001E53B5" w:rsidRPr="00187172">
        <w:rPr>
          <w:rFonts w:ascii="Arial" w:hAnsi="Arial" w:cs="Arial"/>
          <w:sz w:val="18"/>
          <w:szCs w:val="18"/>
        </w:rPr>
        <w:t>ntsig</w:t>
      </w:r>
      <w:proofErr w:type="spellEnd"/>
      <w:r w:rsidR="001E53B5" w:rsidRPr="00187172">
        <w:rPr>
          <w:rFonts w:ascii="Arial" w:hAnsi="Arial" w:cs="Arial"/>
          <w:sz w:val="18"/>
          <w:szCs w:val="18"/>
        </w:rPr>
        <w:t>.</w:t>
      </w:r>
    </w:p>
    <w:p w14:paraId="22A9094E" w14:textId="403807AC" w:rsidR="00A45A46" w:rsidRPr="00F5013B" w:rsidRDefault="001E53B5" w:rsidP="00F5013B">
      <w:pPr>
        <w:spacing w:after="0" w:line="240" w:lineRule="auto"/>
        <w:jc w:val="both"/>
        <w:rPr>
          <w:rFonts w:ascii="Arial" w:hAnsi="Arial" w:cs="Arial"/>
          <w:sz w:val="18"/>
          <w:szCs w:val="18"/>
        </w:rPr>
      </w:pPr>
      <w:r w:rsidRPr="007C381B">
        <w:rPr>
          <w:noProof/>
          <w:sz w:val="19"/>
          <w:szCs w:val="19"/>
        </w:rPr>
        <w:drawing>
          <wp:inline distT="0" distB="0" distL="0" distR="0" wp14:anchorId="534D24BC" wp14:editId="518732DD">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 xml:space="preserve">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cuv</w:t>
      </w:r>
      <w:proofErr w:type="spellEnd"/>
      <w:r w:rsidRPr="004A6AB5">
        <w:rPr>
          <w:rFonts w:ascii="Arial" w:hAnsi="Arial" w:cs="Arial"/>
          <w:sz w:val="18"/>
          <w:szCs w:val="18"/>
        </w:rPr>
        <w:t xml:space="preserve"> </w:t>
      </w:r>
      <w:proofErr w:type="spellStart"/>
      <w:r w:rsidRPr="004A6AB5">
        <w:rPr>
          <w:rFonts w:ascii="Arial" w:hAnsi="Arial" w:cs="Arial"/>
          <w:sz w:val="18"/>
          <w:szCs w:val="18"/>
        </w:rPr>
        <w:t>npe</w:t>
      </w:r>
      <w:proofErr w:type="spellEnd"/>
      <w:r w:rsidRPr="004A6AB5">
        <w:rPr>
          <w:rFonts w:ascii="Arial" w:hAnsi="Arial" w:cs="Arial"/>
          <w:sz w:val="18"/>
          <w:szCs w:val="18"/>
        </w:rPr>
        <w:t xml:space="preserve"> </w:t>
      </w:r>
      <w:proofErr w:type="spellStart"/>
      <w:r w:rsidRPr="004A6AB5">
        <w:rPr>
          <w:rFonts w:ascii="Arial" w:hAnsi="Arial" w:cs="Arial"/>
          <w:sz w:val="18"/>
          <w:szCs w:val="18"/>
        </w:rPr>
        <w:t>nyob</w:t>
      </w:r>
      <w:proofErr w:type="spellEnd"/>
      <w:r w:rsidRPr="004A6AB5">
        <w:rPr>
          <w:rFonts w:ascii="Arial" w:hAnsi="Arial" w:cs="Arial"/>
          <w:sz w:val="18"/>
          <w:szCs w:val="18"/>
        </w:rPr>
        <w:t xml:space="preserve"> </w:t>
      </w:r>
      <w:proofErr w:type="spellStart"/>
      <w:r w:rsidRPr="004A6AB5">
        <w:rPr>
          <w:rFonts w:ascii="Arial" w:hAnsi="Arial" w:cs="Arial"/>
          <w:sz w:val="18"/>
          <w:szCs w:val="18"/>
        </w:rPr>
        <w:t>hauv</w:t>
      </w:r>
      <w:proofErr w:type="spellEnd"/>
      <w:r w:rsidRPr="004A6AB5">
        <w:rPr>
          <w:rFonts w:ascii="Arial" w:hAnsi="Arial" w:cs="Arial"/>
          <w:sz w:val="18"/>
          <w:szCs w:val="18"/>
        </w:rPr>
        <w:t xml:space="preserve"> </w:t>
      </w:r>
      <w:proofErr w:type="spellStart"/>
      <w:r w:rsidRPr="004A6AB5">
        <w:rPr>
          <w:rFonts w:ascii="Arial" w:hAnsi="Arial" w:cs="Arial"/>
          <w:sz w:val="18"/>
          <w:szCs w:val="18"/>
        </w:rPr>
        <w:t>tsev</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sidRPr="004A6AB5">
        <w:rPr>
          <w:rFonts w:ascii="Arial" w:hAnsi="Arial" w:cs="Arial"/>
          <w:sz w:val="18"/>
          <w:szCs w:val="18"/>
        </w:rPr>
        <w:t xml:space="preserve"> </w:t>
      </w:r>
      <w:proofErr w:type="spellStart"/>
      <w:r w:rsidRPr="004A6AB5">
        <w:rPr>
          <w:rFonts w:ascii="Arial" w:hAnsi="Arial" w:cs="Arial"/>
          <w:sz w:val="18"/>
          <w:szCs w:val="18"/>
        </w:rPr>
        <w:t>ntiav</w:t>
      </w:r>
      <w:proofErr w:type="spellEnd"/>
      <w:r w:rsidRPr="004A6AB5">
        <w:rPr>
          <w:rFonts w:ascii="Arial" w:hAnsi="Arial" w:cs="Arial"/>
          <w:sz w:val="18"/>
          <w:szCs w:val="18"/>
        </w:rPr>
        <w:t xml:space="preserve"> los </w:t>
      </w:r>
      <w:proofErr w:type="spellStart"/>
      <w:r w:rsidRPr="004A6AB5">
        <w:rPr>
          <w:rFonts w:ascii="Arial" w:hAnsi="Arial" w:cs="Arial"/>
          <w:sz w:val="18"/>
          <w:szCs w:val="18"/>
        </w:rPr>
        <w:t>ntawm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w:t>
      </w:r>
      <w:proofErr w:type="spellStart"/>
      <w:r w:rsidRPr="004A6AB5">
        <w:rPr>
          <w:rFonts w:ascii="Arial" w:hAnsi="Arial" w:cs="Arial"/>
          <w:sz w:val="18"/>
          <w:szCs w:val="18"/>
        </w:rPr>
        <w:t>Xa</w:t>
      </w:r>
      <w:proofErr w:type="spellEnd"/>
      <w:r w:rsidRPr="004A6AB5">
        <w:rPr>
          <w:rFonts w:ascii="Arial" w:hAnsi="Arial" w:cs="Arial"/>
          <w:sz w:val="18"/>
          <w:szCs w:val="18"/>
        </w:rPr>
        <w:t xml:space="preserve"> </w:t>
      </w:r>
      <w:proofErr w:type="spellStart"/>
      <w:r w:rsidRPr="004A6AB5">
        <w:rPr>
          <w:rFonts w:ascii="Arial" w:hAnsi="Arial" w:cs="Arial"/>
          <w:sz w:val="18"/>
          <w:szCs w:val="18"/>
        </w:rPr>
        <w:t>mus</w:t>
      </w:r>
      <w:proofErr w:type="spellEnd"/>
      <w:r w:rsidRPr="004A6AB5">
        <w:rPr>
          <w:rFonts w:ascii="Arial" w:hAnsi="Arial" w:cs="Arial"/>
          <w:sz w:val="18"/>
          <w:szCs w:val="18"/>
        </w:rPr>
        <w:t xml:space="preserve"> </w:t>
      </w:r>
      <w:proofErr w:type="spellStart"/>
      <w:r w:rsidRPr="004A6AB5">
        <w:rPr>
          <w:rFonts w:ascii="Arial" w:hAnsi="Arial" w:cs="Arial"/>
          <w:sz w:val="18"/>
          <w:szCs w:val="18"/>
        </w:rPr>
        <w:t>rau</w:t>
      </w:r>
      <w:proofErr w:type="spellEnd"/>
      <w:r w:rsidRPr="004A6AB5">
        <w:rPr>
          <w:rFonts w:ascii="Arial" w:hAnsi="Arial" w:cs="Arial"/>
          <w:sz w:val="18"/>
          <w:szCs w:val="18"/>
        </w:rPr>
        <w:t xml:space="preserve"> </w:t>
      </w:r>
      <w:proofErr w:type="spellStart"/>
      <w:r w:rsidRPr="004A6AB5">
        <w:rPr>
          <w:rFonts w:ascii="Arial" w:hAnsi="Arial" w:cs="Arial"/>
          <w:sz w:val="18"/>
          <w:szCs w:val="18"/>
        </w:rPr>
        <w:t>Txoj</w:t>
      </w:r>
      <w:proofErr w:type="spellEnd"/>
      <w:r w:rsidRPr="004A6AB5">
        <w:rPr>
          <w:rFonts w:ascii="Arial" w:hAnsi="Arial" w:cs="Arial"/>
          <w:sz w:val="18"/>
          <w:szCs w:val="18"/>
        </w:rPr>
        <w:t xml:space="preserve"> </w:t>
      </w:r>
      <w:proofErr w:type="spellStart"/>
      <w:r w:rsidRPr="004A6AB5">
        <w:rPr>
          <w:rFonts w:ascii="Arial" w:hAnsi="Arial" w:cs="Arial"/>
          <w:sz w:val="18"/>
          <w:szCs w:val="18"/>
        </w:rPr>
        <w:t>Hauj</w:t>
      </w:r>
      <w:proofErr w:type="spellEnd"/>
      <w:r w:rsidRPr="004A6AB5">
        <w:rPr>
          <w:rFonts w:ascii="Arial" w:hAnsi="Arial" w:cs="Arial"/>
          <w:sz w:val="18"/>
          <w:szCs w:val="18"/>
        </w:rPr>
        <w:t xml:space="preserve"> </w:t>
      </w:r>
      <w:proofErr w:type="spellStart"/>
      <w:r w:rsidRPr="004A6AB5">
        <w:rPr>
          <w:rFonts w:ascii="Arial" w:hAnsi="Arial" w:cs="Arial"/>
          <w:sz w:val="18"/>
          <w:szCs w:val="18"/>
        </w:rPr>
        <w:t>lwm</w:t>
      </w:r>
      <w:proofErr w:type="spellEnd"/>
      <w:r>
        <w:rPr>
          <w:rFonts w:ascii="Arial" w:hAnsi="Arial" w:cs="Arial"/>
          <w:sz w:val="18"/>
          <w:szCs w:val="18"/>
        </w:rPr>
        <w:t xml:space="preserve"> </w:t>
      </w:r>
      <w:proofErr w:type="spellStart"/>
      <w:r>
        <w:rPr>
          <w:rFonts w:ascii="Arial" w:hAnsi="Arial" w:cs="Arial"/>
          <w:sz w:val="18"/>
          <w:szCs w:val="18"/>
        </w:rPr>
        <w:t>Hom</w:t>
      </w:r>
      <w:proofErr w:type="spellEnd"/>
      <w:r>
        <w:rPr>
          <w:rFonts w:ascii="Arial" w:hAnsi="Arial" w:cs="Arial"/>
          <w:sz w:val="18"/>
          <w:szCs w:val="18"/>
        </w:rPr>
        <w:t xml:space="preserve"> </w:t>
      </w:r>
      <w:proofErr w:type="spellStart"/>
      <w:r>
        <w:rPr>
          <w:rFonts w:ascii="Arial" w:hAnsi="Arial" w:cs="Arial"/>
          <w:sz w:val="18"/>
          <w:szCs w:val="18"/>
        </w:rPr>
        <w:t>Phiaj</w:t>
      </w:r>
      <w:proofErr w:type="spellEnd"/>
      <w:r w:rsidRPr="004A6AB5">
        <w:rPr>
          <w:rFonts w:ascii="Arial" w:hAnsi="Arial" w:cs="Arial"/>
          <w:sz w:val="18"/>
          <w:szCs w:val="18"/>
        </w:rPr>
        <w:t xml:space="preserve"> </w:t>
      </w:r>
      <w:proofErr w:type="spellStart"/>
      <w:r w:rsidRPr="004A6AB5">
        <w:rPr>
          <w:rFonts w:ascii="Arial" w:hAnsi="Arial" w:cs="Arial"/>
          <w:sz w:val="18"/>
          <w:szCs w:val="18"/>
        </w:rPr>
        <w:t>Pab</w:t>
      </w:r>
      <w:proofErr w:type="spellEnd"/>
      <w:r w:rsidRPr="004A6AB5">
        <w:rPr>
          <w:rFonts w:ascii="Arial" w:hAnsi="Arial" w:cs="Arial"/>
          <w:sz w:val="18"/>
          <w:szCs w:val="18"/>
        </w:rPr>
        <w:t xml:space="preserve"> </w:t>
      </w:r>
      <w:proofErr w:type="spellStart"/>
      <w:r>
        <w:rPr>
          <w:rFonts w:ascii="Arial" w:hAnsi="Arial" w:cs="Arial"/>
          <w:sz w:val="18"/>
          <w:szCs w:val="18"/>
        </w:rPr>
        <w:t>C</w:t>
      </w:r>
      <w:r w:rsidRPr="004A6AB5">
        <w:rPr>
          <w:rFonts w:ascii="Arial" w:hAnsi="Arial" w:cs="Arial"/>
          <w:sz w:val="18"/>
          <w:szCs w:val="18"/>
        </w:rPr>
        <w:t>uam</w:t>
      </w:r>
      <w:proofErr w:type="spellEnd"/>
      <w:r w:rsidRPr="004A6AB5">
        <w:rPr>
          <w:rFonts w:ascii="Arial" w:hAnsi="Arial" w:cs="Arial"/>
          <w:sz w:val="18"/>
          <w:szCs w:val="18"/>
        </w:rPr>
        <w:t xml:space="preserve"> </w:t>
      </w:r>
      <w:proofErr w:type="spellStart"/>
      <w:r>
        <w:rPr>
          <w:rFonts w:ascii="Arial" w:hAnsi="Arial" w:cs="Arial"/>
          <w:sz w:val="18"/>
          <w:szCs w:val="18"/>
        </w:rPr>
        <w:t>Ntiag</w:t>
      </w:r>
      <w:proofErr w:type="spellEnd"/>
      <w:r>
        <w:rPr>
          <w:rFonts w:ascii="Arial" w:hAnsi="Arial" w:cs="Arial"/>
          <w:sz w:val="18"/>
          <w:szCs w:val="18"/>
        </w:rPr>
        <w:t xml:space="preserve"> Tus (Individual </w:t>
      </w:r>
      <w:proofErr w:type="spellStart"/>
      <w:r>
        <w:rPr>
          <w:rFonts w:ascii="Arial" w:hAnsi="Arial" w:cs="Arial"/>
          <w:sz w:val="18"/>
          <w:szCs w:val="18"/>
        </w:rPr>
        <w:t>Serive</w:t>
      </w:r>
      <w:proofErr w:type="spellEnd"/>
      <w:r>
        <w:rPr>
          <w:rFonts w:ascii="Arial" w:hAnsi="Arial" w:cs="Arial"/>
          <w:sz w:val="18"/>
          <w:szCs w:val="18"/>
        </w:rPr>
        <w:t xml:space="preserve"> Plan)</w:t>
      </w:r>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tias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sectPr w:rsidR="00A45A46" w:rsidRPr="00F5013B" w:rsidSect="00431E3D">
      <w:headerReference w:type="default" r:id="rId15"/>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97CB7" w14:textId="77777777" w:rsidR="00A11606" w:rsidRDefault="00A11606" w:rsidP="009610B3">
      <w:pPr>
        <w:spacing w:after="0" w:line="240" w:lineRule="auto"/>
      </w:pPr>
      <w:r>
        <w:separator/>
      </w:r>
    </w:p>
  </w:endnote>
  <w:endnote w:type="continuationSeparator" w:id="0">
    <w:p w14:paraId="1A6E09BB" w14:textId="77777777" w:rsidR="00A11606" w:rsidRDefault="00A11606"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60EDE" w14:textId="77777777" w:rsidR="00A11606" w:rsidRDefault="00A11606" w:rsidP="009610B3">
      <w:pPr>
        <w:spacing w:after="0" w:line="240" w:lineRule="auto"/>
      </w:pPr>
      <w:r>
        <w:separator/>
      </w:r>
    </w:p>
  </w:footnote>
  <w:footnote w:type="continuationSeparator" w:id="0">
    <w:p w14:paraId="5916FAF7" w14:textId="77777777" w:rsidR="00A11606" w:rsidRDefault="00A11606"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9397" w14:textId="240C5C03" w:rsidR="00A11606" w:rsidRPr="00860F72" w:rsidRDefault="00A11606" w:rsidP="00860F72">
    <w:pPr>
      <w:pStyle w:val="Header"/>
      <w:tabs>
        <w:tab w:val="clear" w:pos="4680"/>
        <w:tab w:val="clear" w:pos="9360"/>
      </w:tabs>
      <w:jc w:val="right"/>
      <w:rPr>
        <w:rFonts w:ascii="Arial" w:hAnsi="Arial" w:cs="Arial"/>
        <w:color w:val="000000" w:themeColor="text1"/>
        <w:sz w:val="20"/>
        <w:szCs w:val="20"/>
      </w:rPr>
    </w:pPr>
    <w:proofErr w:type="spellStart"/>
    <w:r w:rsidRPr="00860F72">
      <w:rPr>
        <w:rFonts w:ascii="Arial" w:hAnsi="Arial" w:cs="Arial"/>
        <w:color w:val="000000" w:themeColor="text1"/>
        <w:sz w:val="20"/>
        <w:szCs w:val="20"/>
      </w:rPr>
      <w:t>Nploog</w:t>
    </w:r>
    <w:proofErr w:type="spellEnd"/>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Ntawv</w:t>
    </w:r>
    <w:proofErr w:type="spellEnd"/>
    <w:r w:rsidRPr="00860F72">
      <w:rPr>
        <w:rFonts w:ascii="Arial" w:hAnsi="Arial" w:cs="Arial"/>
        <w:color w:val="000000" w:themeColor="text1"/>
        <w:sz w:val="20"/>
        <w:szCs w:val="20"/>
      </w:rPr>
      <w:t xml:space="preserve"> </w:t>
    </w:r>
    <w:r w:rsidRPr="00860F72">
      <w:rPr>
        <w:rFonts w:ascii="Arial" w:hAnsi="Arial" w:cs="Arial"/>
        <w:color w:val="000000" w:themeColor="text1"/>
        <w:sz w:val="20"/>
        <w:szCs w:val="20"/>
      </w:rPr>
      <w:fldChar w:fldCharType="begin"/>
    </w:r>
    <w:r w:rsidRPr="00860F72">
      <w:rPr>
        <w:rFonts w:ascii="Arial" w:hAnsi="Arial" w:cs="Arial"/>
        <w:color w:val="000000" w:themeColor="text1"/>
        <w:sz w:val="20"/>
        <w:szCs w:val="20"/>
      </w:rPr>
      <w:instrText xml:space="preserve"> PAGE   \* MERGEFORMAT </w:instrText>
    </w:r>
    <w:r w:rsidRPr="00860F72">
      <w:rPr>
        <w:rFonts w:ascii="Arial" w:hAnsi="Arial" w:cs="Arial"/>
        <w:color w:val="000000" w:themeColor="text1"/>
        <w:sz w:val="20"/>
        <w:szCs w:val="20"/>
      </w:rPr>
      <w:fldChar w:fldCharType="separate"/>
    </w:r>
    <w:r w:rsidRPr="00860F72">
      <w:rPr>
        <w:rFonts w:ascii="Arial" w:hAnsi="Arial" w:cs="Arial"/>
        <w:noProof/>
        <w:color w:val="000000" w:themeColor="text1"/>
        <w:sz w:val="20"/>
        <w:szCs w:val="20"/>
      </w:rPr>
      <w:t>2</w:t>
    </w:r>
    <w:r w:rsidRPr="00860F72">
      <w:rPr>
        <w:rFonts w:ascii="Arial" w:hAnsi="Arial" w:cs="Arial"/>
        <w:color w:val="000000" w:themeColor="text1"/>
        <w:sz w:val="20"/>
        <w:szCs w:val="20"/>
      </w:rPr>
      <w:fldChar w:fldCharType="end"/>
    </w:r>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Ntawm</w:t>
    </w:r>
    <w:proofErr w:type="spellEnd"/>
    <w:r w:rsidRPr="00860F72">
      <w:rPr>
        <w:rFonts w:ascii="Arial" w:hAnsi="Arial" w:cs="Arial"/>
        <w:color w:val="000000" w:themeColor="text1"/>
        <w:sz w:val="20"/>
        <w:szCs w:val="20"/>
      </w:rPr>
      <w:t xml:space="preserve">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9pt;height:9.5pt;visibility:visible;mso-wrap-style:square" o:bullet="t">
        <v:imagedata r:id="rId1" o:title=""/>
      </v:shape>
    </w:pict>
  </w:numPicBullet>
  <w:abstractNum w:abstractNumId="0"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xiong">
    <w15:presenceInfo w15:providerId="None" w15:userId="Kaxi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0A2C"/>
    <w:rsid w:val="00001030"/>
    <w:rsid w:val="0001188D"/>
    <w:rsid w:val="00021A4C"/>
    <w:rsid w:val="000351EC"/>
    <w:rsid w:val="00060F31"/>
    <w:rsid w:val="000613E4"/>
    <w:rsid w:val="00065D55"/>
    <w:rsid w:val="000809BD"/>
    <w:rsid w:val="00085BCC"/>
    <w:rsid w:val="0009051A"/>
    <w:rsid w:val="000A2FF5"/>
    <w:rsid w:val="000B5E39"/>
    <w:rsid w:val="000F3435"/>
    <w:rsid w:val="000F5769"/>
    <w:rsid w:val="000F6094"/>
    <w:rsid w:val="0010177E"/>
    <w:rsid w:val="001101EA"/>
    <w:rsid w:val="001102E1"/>
    <w:rsid w:val="00112A79"/>
    <w:rsid w:val="00125B02"/>
    <w:rsid w:val="0012750E"/>
    <w:rsid w:val="00130F92"/>
    <w:rsid w:val="001316C8"/>
    <w:rsid w:val="00135A1A"/>
    <w:rsid w:val="00151C6F"/>
    <w:rsid w:val="00172A86"/>
    <w:rsid w:val="001828D4"/>
    <w:rsid w:val="0018595C"/>
    <w:rsid w:val="001860A6"/>
    <w:rsid w:val="00195BA5"/>
    <w:rsid w:val="001A011E"/>
    <w:rsid w:val="001A7671"/>
    <w:rsid w:val="001B1C13"/>
    <w:rsid w:val="001B3ABC"/>
    <w:rsid w:val="001B7080"/>
    <w:rsid w:val="001C5FD8"/>
    <w:rsid w:val="001D0128"/>
    <w:rsid w:val="001E0F1A"/>
    <w:rsid w:val="001E4135"/>
    <w:rsid w:val="001E53B5"/>
    <w:rsid w:val="001E6735"/>
    <w:rsid w:val="001F34DA"/>
    <w:rsid w:val="00201690"/>
    <w:rsid w:val="002155CB"/>
    <w:rsid w:val="00225259"/>
    <w:rsid w:val="0022753B"/>
    <w:rsid w:val="0024182A"/>
    <w:rsid w:val="0024401D"/>
    <w:rsid w:val="00244D04"/>
    <w:rsid w:val="00245EAA"/>
    <w:rsid w:val="0025005A"/>
    <w:rsid w:val="00250098"/>
    <w:rsid w:val="00266E14"/>
    <w:rsid w:val="00285E9F"/>
    <w:rsid w:val="002904D7"/>
    <w:rsid w:val="0029453E"/>
    <w:rsid w:val="002A1F2A"/>
    <w:rsid w:val="002C3423"/>
    <w:rsid w:val="002E1428"/>
    <w:rsid w:val="002F6C99"/>
    <w:rsid w:val="0031008F"/>
    <w:rsid w:val="00322D7B"/>
    <w:rsid w:val="00326392"/>
    <w:rsid w:val="0032662C"/>
    <w:rsid w:val="00343F34"/>
    <w:rsid w:val="00347BD1"/>
    <w:rsid w:val="00352818"/>
    <w:rsid w:val="00354C99"/>
    <w:rsid w:val="00356F71"/>
    <w:rsid w:val="003645C2"/>
    <w:rsid w:val="0036594A"/>
    <w:rsid w:val="003706A7"/>
    <w:rsid w:val="0038133D"/>
    <w:rsid w:val="00390B5A"/>
    <w:rsid w:val="00392BF1"/>
    <w:rsid w:val="003A566C"/>
    <w:rsid w:val="003B108F"/>
    <w:rsid w:val="003B1FA9"/>
    <w:rsid w:val="003B2E07"/>
    <w:rsid w:val="003B7DAE"/>
    <w:rsid w:val="003C6F86"/>
    <w:rsid w:val="003F56BD"/>
    <w:rsid w:val="0042390C"/>
    <w:rsid w:val="00431E3D"/>
    <w:rsid w:val="00444310"/>
    <w:rsid w:val="00451656"/>
    <w:rsid w:val="00456A3C"/>
    <w:rsid w:val="004647EE"/>
    <w:rsid w:val="00471FD7"/>
    <w:rsid w:val="00474C20"/>
    <w:rsid w:val="004760ED"/>
    <w:rsid w:val="00483511"/>
    <w:rsid w:val="00496B1A"/>
    <w:rsid w:val="004974EE"/>
    <w:rsid w:val="004A186F"/>
    <w:rsid w:val="004A36D3"/>
    <w:rsid w:val="004A3AD2"/>
    <w:rsid w:val="004A5560"/>
    <w:rsid w:val="004A63AF"/>
    <w:rsid w:val="004A72FA"/>
    <w:rsid w:val="004B1383"/>
    <w:rsid w:val="004B3BB7"/>
    <w:rsid w:val="004B5CF4"/>
    <w:rsid w:val="004E0455"/>
    <w:rsid w:val="004E1547"/>
    <w:rsid w:val="004E6EFE"/>
    <w:rsid w:val="004F1A08"/>
    <w:rsid w:val="004F43F5"/>
    <w:rsid w:val="004F6EC4"/>
    <w:rsid w:val="00503F5A"/>
    <w:rsid w:val="00534FF8"/>
    <w:rsid w:val="0053534B"/>
    <w:rsid w:val="00552B1A"/>
    <w:rsid w:val="005606B4"/>
    <w:rsid w:val="00562A1D"/>
    <w:rsid w:val="00566871"/>
    <w:rsid w:val="00570842"/>
    <w:rsid w:val="00574E12"/>
    <w:rsid w:val="005912BE"/>
    <w:rsid w:val="00594A8F"/>
    <w:rsid w:val="005B6B35"/>
    <w:rsid w:val="005C4295"/>
    <w:rsid w:val="005C6D05"/>
    <w:rsid w:val="005D4C29"/>
    <w:rsid w:val="005E0850"/>
    <w:rsid w:val="005E1116"/>
    <w:rsid w:val="005E21DD"/>
    <w:rsid w:val="005E3C8E"/>
    <w:rsid w:val="005E63E4"/>
    <w:rsid w:val="006136E1"/>
    <w:rsid w:val="00647D28"/>
    <w:rsid w:val="006532BF"/>
    <w:rsid w:val="0065513C"/>
    <w:rsid w:val="00655AA6"/>
    <w:rsid w:val="00664249"/>
    <w:rsid w:val="00666039"/>
    <w:rsid w:val="00672781"/>
    <w:rsid w:val="00677B23"/>
    <w:rsid w:val="006850B0"/>
    <w:rsid w:val="00685495"/>
    <w:rsid w:val="006860D4"/>
    <w:rsid w:val="006A1A6F"/>
    <w:rsid w:val="006A1D11"/>
    <w:rsid w:val="006B2195"/>
    <w:rsid w:val="006B6A07"/>
    <w:rsid w:val="006C7837"/>
    <w:rsid w:val="006D4BB4"/>
    <w:rsid w:val="006D63F8"/>
    <w:rsid w:val="006E1B34"/>
    <w:rsid w:val="006E1E95"/>
    <w:rsid w:val="006E616A"/>
    <w:rsid w:val="006E6F10"/>
    <w:rsid w:val="006F180A"/>
    <w:rsid w:val="00702723"/>
    <w:rsid w:val="00703865"/>
    <w:rsid w:val="00713A94"/>
    <w:rsid w:val="00723E26"/>
    <w:rsid w:val="00724384"/>
    <w:rsid w:val="007472DB"/>
    <w:rsid w:val="00754F8C"/>
    <w:rsid w:val="0076092B"/>
    <w:rsid w:val="007640B4"/>
    <w:rsid w:val="00764BA6"/>
    <w:rsid w:val="00775826"/>
    <w:rsid w:val="007810B2"/>
    <w:rsid w:val="007822B4"/>
    <w:rsid w:val="007824E0"/>
    <w:rsid w:val="00785A53"/>
    <w:rsid w:val="007865CD"/>
    <w:rsid w:val="0079038A"/>
    <w:rsid w:val="00793744"/>
    <w:rsid w:val="007959C2"/>
    <w:rsid w:val="007A0C14"/>
    <w:rsid w:val="007C669B"/>
    <w:rsid w:val="007D032C"/>
    <w:rsid w:val="007D4FDA"/>
    <w:rsid w:val="007D516E"/>
    <w:rsid w:val="007E257F"/>
    <w:rsid w:val="007E3B41"/>
    <w:rsid w:val="00806405"/>
    <w:rsid w:val="008112B5"/>
    <w:rsid w:val="00812987"/>
    <w:rsid w:val="008159A0"/>
    <w:rsid w:val="008224F0"/>
    <w:rsid w:val="00832174"/>
    <w:rsid w:val="0083359D"/>
    <w:rsid w:val="00835B13"/>
    <w:rsid w:val="0084080B"/>
    <w:rsid w:val="00847BDA"/>
    <w:rsid w:val="008577A2"/>
    <w:rsid w:val="00860F72"/>
    <w:rsid w:val="00861FB2"/>
    <w:rsid w:val="00867807"/>
    <w:rsid w:val="00867A41"/>
    <w:rsid w:val="008701C8"/>
    <w:rsid w:val="008715DF"/>
    <w:rsid w:val="00874D7F"/>
    <w:rsid w:val="00891C09"/>
    <w:rsid w:val="00895CE9"/>
    <w:rsid w:val="0089739E"/>
    <w:rsid w:val="008A2342"/>
    <w:rsid w:val="008A48EA"/>
    <w:rsid w:val="008A5276"/>
    <w:rsid w:val="008B00D8"/>
    <w:rsid w:val="008B08A0"/>
    <w:rsid w:val="008B1AEC"/>
    <w:rsid w:val="008B621B"/>
    <w:rsid w:val="008D6FBB"/>
    <w:rsid w:val="008D7920"/>
    <w:rsid w:val="008F378D"/>
    <w:rsid w:val="0090114B"/>
    <w:rsid w:val="00903415"/>
    <w:rsid w:val="009075FD"/>
    <w:rsid w:val="00911937"/>
    <w:rsid w:val="00911BF0"/>
    <w:rsid w:val="00916639"/>
    <w:rsid w:val="00923033"/>
    <w:rsid w:val="00933FDE"/>
    <w:rsid w:val="00941DFB"/>
    <w:rsid w:val="0095721C"/>
    <w:rsid w:val="009610B3"/>
    <w:rsid w:val="00963537"/>
    <w:rsid w:val="0096453E"/>
    <w:rsid w:val="009659B6"/>
    <w:rsid w:val="0097772C"/>
    <w:rsid w:val="00977BB9"/>
    <w:rsid w:val="00980E7A"/>
    <w:rsid w:val="009B19B6"/>
    <w:rsid w:val="009C1C2A"/>
    <w:rsid w:val="009C2667"/>
    <w:rsid w:val="009D21D1"/>
    <w:rsid w:val="009D520A"/>
    <w:rsid w:val="009E36D0"/>
    <w:rsid w:val="009F60EA"/>
    <w:rsid w:val="00A067DE"/>
    <w:rsid w:val="00A10248"/>
    <w:rsid w:val="00A11032"/>
    <w:rsid w:val="00A11606"/>
    <w:rsid w:val="00A1185B"/>
    <w:rsid w:val="00A23659"/>
    <w:rsid w:val="00A26BB5"/>
    <w:rsid w:val="00A3098B"/>
    <w:rsid w:val="00A40A9D"/>
    <w:rsid w:val="00A40BAA"/>
    <w:rsid w:val="00A45A46"/>
    <w:rsid w:val="00A502A1"/>
    <w:rsid w:val="00A521AA"/>
    <w:rsid w:val="00A523A1"/>
    <w:rsid w:val="00A523FD"/>
    <w:rsid w:val="00A572C6"/>
    <w:rsid w:val="00A61795"/>
    <w:rsid w:val="00A647D3"/>
    <w:rsid w:val="00A64F31"/>
    <w:rsid w:val="00A67A48"/>
    <w:rsid w:val="00A8765F"/>
    <w:rsid w:val="00A92FFF"/>
    <w:rsid w:val="00A9450E"/>
    <w:rsid w:val="00A9652B"/>
    <w:rsid w:val="00AA2990"/>
    <w:rsid w:val="00AA41FC"/>
    <w:rsid w:val="00AB7393"/>
    <w:rsid w:val="00AC2917"/>
    <w:rsid w:val="00AC52E3"/>
    <w:rsid w:val="00AC5C87"/>
    <w:rsid w:val="00AD5896"/>
    <w:rsid w:val="00AE2049"/>
    <w:rsid w:val="00B0068C"/>
    <w:rsid w:val="00B035DB"/>
    <w:rsid w:val="00B17253"/>
    <w:rsid w:val="00B23ED6"/>
    <w:rsid w:val="00B2591B"/>
    <w:rsid w:val="00B30170"/>
    <w:rsid w:val="00B42738"/>
    <w:rsid w:val="00B537F0"/>
    <w:rsid w:val="00B75CF3"/>
    <w:rsid w:val="00B76EB7"/>
    <w:rsid w:val="00B7793E"/>
    <w:rsid w:val="00B82BC3"/>
    <w:rsid w:val="00B84C40"/>
    <w:rsid w:val="00B87F45"/>
    <w:rsid w:val="00B92843"/>
    <w:rsid w:val="00B96E7F"/>
    <w:rsid w:val="00BB7A4F"/>
    <w:rsid w:val="00BB7A90"/>
    <w:rsid w:val="00BC2334"/>
    <w:rsid w:val="00BC2A45"/>
    <w:rsid w:val="00BD095B"/>
    <w:rsid w:val="00BD7986"/>
    <w:rsid w:val="00BE215D"/>
    <w:rsid w:val="00BF6324"/>
    <w:rsid w:val="00BF6423"/>
    <w:rsid w:val="00BF6C5B"/>
    <w:rsid w:val="00C000D0"/>
    <w:rsid w:val="00C1163E"/>
    <w:rsid w:val="00C11F38"/>
    <w:rsid w:val="00C23975"/>
    <w:rsid w:val="00C26D09"/>
    <w:rsid w:val="00C30A4A"/>
    <w:rsid w:val="00C3707D"/>
    <w:rsid w:val="00C45427"/>
    <w:rsid w:val="00C46152"/>
    <w:rsid w:val="00C52A27"/>
    <w:rsid w:val="00C633D9"/>
    <w:rsid w:val="00C66BC4"/>
    <w:rsid w:val="00C81966"/>
    <w:rsid w:val="00C81AAE"/>
    <w:rsid w:val="00C8752E"/>
    <w:rsid w:val="00C94293"/>
    <w:rsid w:val="00C95B46"/>
    <w:rsid w:val="00CA0A38"/>
    <w:rsid w:val="00CD2732"/>
    <w:rsid w:val="00CD548D"/>
    <w:rsid w:val="00CD5899"/>
    <w:rsid w:val="00CE046C"/>
    <w:rsid w:val="00CE576F"/>
    <w:rsid w:val="00CE6C8D"/>
    <w:rsid w:val="00CF0AAF"/>
    <w:rsid w:val="00CF36B5"/>
    <w:rsid w:val="00CF445D"/>
    <w:rsid w:val="00CF704E"/>
    <w:rsid w:val="00D1707E"/>
    <w:rsid w:val="00D17B43"/>
    <w:rsid w:val="00D4548D"/>
    <w:rsid w:val="00D61996"/>
    <w:rsid w:val="00D6516C"/>
    <w:rsid w:val="00D667E7"/>
    <w:rsid w:val="00D70509"/>
    <w:rsid w:val="00D732F5"/>
    <w:rsid w:val="00D764A1"/>
    <w:rsid w:val="00D80102"/>
    <w:rsid w:val="00D80722"/>
    <w:rsid w:val="00D84262"/>
    <w:rsid w:val="00D91E32"/>
    <w:rsid w:val="00D96D87"/>
    <w:rsid w:val="00DA4451"/>
    <w:rsid w:val="00DA6174"/>
    <w:rsid w:val="00DA6462"/>
    <w:rsid w:val="00DA6F66"/>
    <w:rsid w:val="00DB069F"/>
    <w:rsid w:val="00DB12A6"/>
    <w:rsid w:val="00DB51B7"/>
    <w:rsid w:val="00DB5B10"/>
    <w:rsid w:val="00DD5326"/>
    <w:rsid w:val="00DE4561"/>
    <w:rsid w:val="00DF206C"/>
    <w:rsid w:val="00E02E26"/>
    <w:rsid w:val="00E16C3E"/>
    <w:rsid w:val="00E1708A"/>
    <w:rsid w:val="00E27417"/>
    <w:rsid w:val="00E27480"/>
    <w:rsid w:val="00E348FF"/>
    <w:rsid w:val="00E57221"/>
    <w:rsid w:val="00E74571"/>
    <w:rsid w:val="00E75A42"/>
    <w:rsid w:val="00E76348"/>
    <w:rsid w:val="00E76871"/>
    <w:rsid w:val="00E846F3"/>
    <w:rsid w:val="00EA0995"/>
    <w:rsid w:val="00EA1472"/>
    <w:rsid w:val="00EA1B8E"/>
    <w:rsid w:val="00EA3266"/>
    <w:rsid w:val="00EA6046"/>
    <w:rsid w:val="00EC359C"/>
    <w:rsid w:val="00EC645E"/>
    <w:rsid w:val="00ED20E7"/>
    <w:rsid w:val="00ED79A5"/>
    <w:rsid w:val="00EE1E59"/>
    <w:rsid w:val="00EF224D"/>
    <w:rsid w:val="00F01108"/>
    <w:rsid w:val="00F068E2"/>
    <w:rsid w:val="00F11B00"/>
    <w:rsid w:val="00F17EF7"/>
    <w:rsid w:val="00F46B21"/>
    <w:rsid w:val="00F5013B"/>
    <w:rsid w:val="00F60B44"/>
    <w:rsid w:val="00F70162"/>
    <w:rsid w:val="00F71FEE"/>
    <w:rsid w:val="00F76229"/>
    <w:rsid w:val="00F82DAF"/>
    <w:rsid w:val="00F84230"/>
    <w:rsid w:val="00FA1174"/>
    <w:rsid w:val="00FA3693"/>
    <w:rsid w:val="00FC1CB4"/>
    <w:rsid w:val="00FC6378"/>
    <w:rsid w:val="00FC7638"/>
    <w:rsid w:val="00FE4335"/>
    <w:rsid w:val="00FE78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14</Pages>
  <Words>8390</Words>
  <Characters>47825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Kaxiong</cp:lastModifiedBy>
  <cp:revision>321</cp:revision>
  <cp:lastPrinted>2021-05-17T14:14:00Z</cp:lastPrinted>
  <dcterms:created xsi:type="dcterms:W3CDTF">2021-05-15T11:37:00Z</dcterms:created>
  <dcterms:modified xsi:type="dcterms:W3CDTF">2021-05-17T14:15:00Z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