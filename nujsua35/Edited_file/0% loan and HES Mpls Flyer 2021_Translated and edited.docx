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F86DF" w14:textId="77777777" w:rsidR="0063636E" w:rsidRDefault="0063636E">
      <w:pPr>
        <w:pStyle w:val="BodyText"/>
        <w:rPr>
          <w:rFonts w:ascii="Times New Roman"/>
          <w:sz w:val="20"/>
        </w:rPr>
      </w:pPr>
    </w:p>
    <w:p w14:paraId="03B5E61E" w14:textId="77777777" w:rsidR="0063636E" w:rsidRDefault="0063636E">
      <w:pPr>
        <w:pStyle w:val="BodyText"/>
        <w:rPr>
          <w:rFonts w:ascii="Times New Roman"/>
          <w:sz w:val="20"/>
        </w:rPr>
      </w:pPr>
    </w:p>
    <w:p w14:paraId="7449BCDA" w14:textId="77777777" w:rsidR="0063636E" w:rsidRDefault="0063636E">
      <w:pPr>
        <w:pStyle w:val="BodyText"/>
        <w:rPr>
          <w:rFonts w:ascii="Times New Roman"/>
          <w:sz w:val="20"/>
        </w:rPr>
      </w:pPr>
    </w:p>
    <w:p w14:paraId="4BDEDAA0" w14:textId="77777777" w:rsidR="0063636E" w:rsidRDefault="0063636E">
      <w:pPr>
        <w:pStyle w:val="BodyText"/>
        <w:rPr>
          <w:rFonts w:ascii="Times New Roman"/>
          <w:sz w:val="20"/>
        </w:rPr>
      </w:pPr>
    </w:p>
    <w:p w14:paraId="3F760777" w14:textId="77777777" w:rsidR="0063636E" w:rsidRDefault="0063636E">
      <w:pPr>
        <w:pStyle w:val="BodyText"/>
        <w:rPr>
          <w:rFonts w:ascii="Times New Roman"/>
          <w:sz w:val="20"/>
        </w:rPr>
      </w:pPr>
    </w:p>
    <w:p w14:paraId="2E0923D1" w14:textId="77777777" w:rsidR="0063636E" w:rsidRDefault="0063636E">
      <w:pPr>
        <w:pStyle w:val="BodyText"/>
        <w:rPr>
          <w:rFonts w:ascii="Times New Roman"/>
          <w:sz w:val="20"/>
        </w:rPr>
      </w:pPr>
    </w:p>
    <w:p w14:paraId="2FAFDC9F" w14:textId="77777777" w:rsidR="0063636E" w:rsidRDefault="0063636E">
      <w:pPr>
        <w:pStyle w:val="BodyText"/>
        <w:rPr>
          <w:rFonts w:ascii="Times New Roman"/>
          <w:sz w:val="20"/>
        </w:rPr>
      </w:pPr>
    </w:p>
    <w:p w14:paraId="08AF957C" w14:textId="77777777" w:rsidR="0063636E" w:rsidRDefault="0063636E">
      <w:pPr>
        <w:pStyle w:val="BodyText"/>
        <w:rPr>
          <w:rFonts w:ascii="Times New Roman"/>
          <w:sz w:val="20"/>
        </w:rPr>
      </w:pPr>
    </w:p>
    <w:p w14:paraId="530661BB" w14:textId="77777777" w:rsidR="0063636E" w:rsidRDefault="0063636E">
      <w:pPr>
        <w:pStyle w:val="BodyText"/>
        <w:rPr>
          <w:rFonts w:ascii="Times New Roman"/>
          <w:sz w:val="20"/>
        </w:rPr>
      </w:pPr>
    </w:p>
    <w:p w14:paraId="36E018CD" w14:textId="77777777" w:rsidR="0063636E" w:rsidRDefault="0063636E">
      <w:pPr>
        <w:pStyle w:val="BodyText"/>
        <w:rPr>
          <w:rFonts w:ascii="Times New Roman"/>
          <w:sz w:val="20"/>
        </w:rPr>
      </w:pPr>
    </w:p>
    <w:p w14:paraId="4E245075" w14:textId="77777777" w:rsidR="0063636E" w:rsidRDefault="0063636E">
      <w:pPr>
        <w:pStyle w:val="BodyText"/>
        <w:rPr>
          <w:rFonts w:ascii="Times New Roman"/>
          <w:sz w:val="20"/>
        </w:rPr>
      </w:pPr>
    </w:p>
    <w:p w14:paraId="622F6621" w14:textId="77777777" w:rsidR="0063636E" w:rsidRDefault="0063636E">
      <w:pPr>
        <w:pStyle w:val="BodyText"/>
        <w:rPr>
          <w:rFonts w:ascii="Times New Roman"/>
          <w:sz w:val="20"/>
        </w:rPr>
      </w:pPr>
    </w:p>
    <w:p w14:paraId="4F6DE0B8" w14:textId="77777777" w:rsidR="0063636E" w:rsidRDefault="0063636E">
      <w:pPr>
        <w:pStyle w:val="BodyText"/>
        <w:rPr>
          <w:rFonts w:ascii="Times New Roman"/>
          <w:sz w:val="20"/>
        </w:rPr>
      </w:pPr>
    </w:p>
    <w:p w14:paraId="4552DFCA" w14:textId="77777777" w:rsidR="0063636E" w:rsidRDefault="0063636E">
      <w:pPr>
        <w:pStyle w:val="BodyText"/>
        <w:rPr>
          <w:rFonts w:ascii="Times New Roman"/>
          <w:sz w:val="20"/>
        </w:rPr>
      </w:pPr>
    </w:p>
    <w:p w14:paraId="17602645" w14:textId="77777777" w:rsidR="0063636E" w:rsidRDefault="0063636E">
      <w:pPr>
        <w:pStyle w:val="BodyText"/>
        <w:rPr>
          <w:rFonts w:ascii="Times New Roman"/>
          <w:sz w:val="20"/>
        </w:rPr>
      </w:pPr>
    </w:p>
    <w:p w14:paraId="5EA8EF65" w14:textId="77777777" w:rsidR="0063636E" w:rsidRDefault="0063636E">
      <w:pPr>
        <w:pStyle w:val="BodyText"/>
        <w:rPr>
          <w:rFonts w:ascii="Times New Roman"/>
          <w:sz w:val="20"/>
        </w:rPr>
      </w:pPr>
    </w:p>
    <w:p w14:paraId="11F4D6BA" w14:textId="77777777" w:rsidR="0063636E" w:rsidRDefault="0063636E">
      <w:pPr>
        <w:pStyle w:val="BodyText"/>
        <w:rPr>
          <w:rFonts w:ascii="Times New Roman"/>
          <w:sz w:val="20"/>
        </w:rPr>
      </w:pPr>
    </w:p>
    <w:p w14:paraId="78DE59A9" w14:textId="77777777" w:rsidR="0063636E" w:rsidRDefault="0063636E">
      <w:pPr>
        <w:pStyle w:val="BodyText"/>
        <w:rPr>
          <w:rFonts w:ascii="Times New Roman"/>
          <w:sz w:val="20"/>
        </w:rPr>
      </w:pPr>
    </w:p>
    <w:p w14:paraId="05229C2A" w14:textId="0FD0ABAE" w:rsidR="0063636E" w:rsidRDefault="0063636E">
      <w:pPr>
        <w:pStyle w:val="BodyText"/>
        <w:spacing w:before="1"/>
        <w:rPr>
          <w:rFonts w:ascii="Times New Roman"/>
          <w:sz w:val="18"/>
        </w:rPr>
      </w:pPr>
    </w:p>
    <w:p w14:paraId="1BCD9CCD" w14:textId="76623195" w:rsidR="0063636E" w:rsidRPr="00D43F25" w:rsidRDefault="00F53297" w:rsidP="00D43F25">
      <w:pPr>
        <w:pStyle w:val="BodyText"/>
        <w:spacing w:line="266" w:lineRule="auto"/>
        <w:ind w:left="820" w:right="935"/>
        <w:jc w:val="both"/>
        <w:rPr>
          <w:sz w:val="20"/>
          <w:szCs w:val="20"/>
        </w:rPr>
      </w:pPr>
      <w:del w:id="0" w:author="Kaxiong" w:date="2021-05-19T19:13:00Z">
        <w:r>
          <w:pict w14:anchorId="5499532A">
            <v:group id="docshapegroup1" o:spid="_x0000_s1036" style="position:absolute;left:0;text-align:left;margin-left:39.75pt;margin-top:111.5pt;width:531.05pt;height:293.8pt;z-index:-15728640;mso-wrap-distance-left:0;mso-wrap-distance-right:0;mso-position-horizontal-relative:page" coordorigin="807,230" coordsize="10581,4341">
              <v:rect id="docshape2" o:spid="_x0000_s1040" style="position:absolute;left:806;top:230;width:10581;height:4341" fillcolor="#f4f2f1" stroked="f"/>
              <v:line id="_x0000_s1039" style="position:absolute" from="6120,4570" to="6120,230" strokecolor="#867b77" strokeweight="1pt">
                <v:stroke dashstyle="dash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3" o:spid="_x0000_s1038" type="#_x0000_t202" style="position:absolute;left:6130;top:230;width:5258;height:4341" fillcolor="#f4f2f1" stroked="f">
                <v:textbox style="mso-next-textbox:#docshape3" inset="0,0,0,0">
                  <w:txbxContent>
                    <w:p w14:paraId="72E0B403" w14:textId="1E2DA79C" w:rsidR="0063636E" w:rsidRPr="004303C8" w:rsidRDefault="00006664">
                      <w:pPr>
                        <w:spacing w:before="246"/>
                        <w:ind w:left="272"/>
                        <w:rPr>
                          <w:color w:val="000000"/>
                          <w:sz w:val="24"/>
                          <w:szCs w:val="24"/>
                        </w:rPr>
                      </w:pPr>
                      <w:ins w:id="1" w:author="Kaxiong" w:date="2021-05-19T19:02:00Z">
                        <w:r>
                          <w:rPr>
                            <w:color w:val="54BCEB"/>
                            <w:spacing w:val="18"/>
                            <w:sz w:val="24"/>
                            <w:szCs w:val="24"/>
                          </w:rPr>
                          <w:t>PAB PAWG</w:t>
                        </w:r>
                      </w:ins>
                      <w:del w:id="2" w:author="Kaxiong" w:date="2021-05-19T19:02:00Z">
                        <w:r w:rsidR="00247E67" w:rsidRPr="004303C8" w:rsidDel="00006664">
                          <w:rPr>
                            <w:color w:val="54BCEB"/>
                            <w:spacing w:val="18"/>
                            <w:sz w:val="24"/>
                            <w:szCs w:val="24"/>
                          </w:rPr>
                          <w:delText>TSEV</w:delText>
                        </w:r>
                      </w:del>
                      <w:r w:rsidR="00247E67" w:rsidRPr="004303C8">
                        <w:rPr>
                          <w:color w:val="54BCEB"/>
                          <w:spacing w:val="18"/>
                          <w:sz w:val="24"/>
                          <w:szCs w:val="24"/>
                        </w:rPr>
                        <w:t xml:space="preserve"> HLUAV TAW</w:t>
                      </w:r>
                      <w:ins w:id="3" w:author="Kaxiong" w:date="2021-05-19T19:02:00Z">
                        <w:r>
                          <w:rPr>
                            <w:color w:val="54BCEB"/>
                            <w:spacing w:val="18"/>
                            <w:sz w:val="24"/>
                            <w:szCs w:val="24"/>
                          </w:rPr>
                          <w:t>S</w:t>
                        </w:r>
                      </w:ins>
                      <w:r w:rsidR="00247E67" w:rsidRPr="004303C8">
                        <w:rPr>
                          <w:color w:val="54BCEB"/>
                          <w:spacing w:val="18"/>
                          <w:sz w:val="24"/>
                          <w:szCs w:val="24"/>
                        </w:rPr>
                        <w:t xml:space="preserve"> XOB</w:t>
                      </w:r>
                      <w:r w:rsidR="004303C8" w:rsidRPr="004303C8">
                        <w:rPr>
                          <w:color w:val="54BCEB"/>
                          <w:spacing w:val="18"/>
                          <w:sz w:val="24"/>
                          <w:szCs w:val="24"/>
                        </w:rPr>
                        <w:t xml:space="preserve"> </w:t>
                      </w:r>
                      <w:ins w:id="4" w:author="Kaxiong" w:date="2021-05-19T19:02:00Z">
                        <w:r>
                          <w:rPr>
                            <w:color w:val="54BCEB"/>
                            <w:spacing w:val="18"/>
                            <w:sz w:val="24"/>
                            <w:szCs w:val="24"/>
                          </w:rPr>
                          <w:t>HAUV TSEV</w:t>
                        </w:r>
                      </w:ins>
                      <w:del w:id="5" w:author="Kaxiong" w:date="2021-05-19T19:02:00Z">
                        <w:r w:rsidR="004303C8" w:rsidRPr="004303C8" w:rsidDel="00006664">
                          <w:rPr>
                            <w:color w:val="54BCEB"/>
                            <w:spacing w:val="18"/>
                            <w:sz w:val="24"/>
                            <w:szCs w:val="24"/>
                          </w:rPr>
                          <w:delText>PAB PAWG</w:delText>
                        </w:r>
                      </w:del>
                    </w:p>
                    <w:p w14:paraId="3166CEFB" w14:textId="1F7E3985" w:rsidR="0063636E" w:rsidRPr="00286826" w:rsidRDefault="00B7369C" w:rsidP="00DA37DD">
                      <w:pPr>
                        <w:spacing w:before="59" w:line="249" w:lineRule="auto"/>
                        <w:ind w:left="276"/>
                        <w:jc w:val="both"/>
                        <w:rPr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>Pab</w:t>
                      </w:r>
                      <w:proofErr w:type="spellEnd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>neeg</w:t>
                      </w:r>
                      <w:proofErr w:type="spellEnd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>ua</w:t>
                      </w:r>
                      <w:proofErr w:type="spellEnd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>hauj</w:t>
                      </w:r>
                      <w:proofErr w:type="spellEnd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>lwm</w:t>
                      </w:r>
                      <w:proofErr w:type="spellEnd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>ntawm</w:t>
                      </w:r>
                      <w:proofErr w:type="spellEnd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>hluav</w:t>
                      </w:r>
                      <w:proofErr w:type="spellEnd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taws </w:t>
                      </w:r>
                      <w:proofErr w:type="spellStart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>xob</w:t>
                      </w:r>
                      <w:proofErr w:type="spellEnd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>yuav</w:t>
                      </w:r>
                      <w:proofErr w:type="spellEnd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</w:t>
                      </w:r>
                      <w:del w:id="6" w:author="Kaxiong" w:date="2021-05-19T19:03:00Z">
                        <w:r w:rsidRPr="00286826" w:rsidDel="00006664">
                          <w:rPr>
                            <w:color w:val="7E8083"/>
                            <w:sz w:val="19"/>
                            <w:szCs w:val="19"/>
                          </w:rPr>
                          <w:delText>los</w:delText>
                        </w:r>
                      </w:del>
                      <w:proofErr w:type="spellStart"/>
                      <w:ins w:id="7" w:author="Kaxiong" w:date="2021-05-19T19:03:00Z">
                        <w:r w:rsidR="00006664">
                          <w:rPr>
                            <w:color w:val="7E8083"/>
                            <w:sz w:val="19"/>
                            <w:szCs w:val="19"/>
                          </w:rPr>
                          <w:t>tuaj</w:t>
                        </w:r>
                      </w:ins>
                      <w:proofErr w:type="spellEnd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>rau</w:t>
                      </w:r>
                      <w:proofErr w:type="spellEnd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>hauv</w:t>
                      </w:r>
                      <w:proofErr w:type="spellEnd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>koj</w:t>
                      </w:r>
                      <w:proofErr w:type="spellEnd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>lub</w:t>
                      </w:r>
                      <w:proofErr w:type="spellEnd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>tsev</w:t>
                      </w:r>
                      <w:proofErr w:type="spellEnd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>ntsuas</w:t>
                      </w:r>
                      <w:proofErr w:type="spellEnd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>koj</w:t>
                      </w:r>
                      <w:proofErr w:type="spellEnd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>lub</w:t>
                      </w:r>
                      <w:proofErr w:type="spellEnd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</w:t>
                      </w:r>
                      <w:ins w:id="8" w:author="Kaxiong" w:date="2021-05-19T19:03:00Z">
                        <w:r w:rsidR="00922D7D">
                          <w:rPr>
                            <w:color w:val="7E8083"/>
                            <w:sz w:val="19"/>
                            <w:szCs w:val="19"/>
                          </w:rPr>
                          <w:t xml:space="preserve">cov </w:t>
                        </w:r>
                        <w:proofErr w:type="spellStart"/>
                        <w:r w:rsidR="00922D7D">
                          <w:rPr>
                            <w:color w:val="7E8083"/>
                            <w:sz w:val="19"/>
                            <w:szCs w:val="19"/>
                          </w:rPr>
                          <w:t>tsam</w:t>
                        </w:r>
                        <w:proofErr w:type="spellEnd"/>
                        <w:r w:rsidR="00922D7D">
                          <w:rPr>
                            <w:color w:val="7E8083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="00922D7D">
                          <w:rPr>
                            <w:color w:val="7E8083"/>
                            <w:sz w:val="19"/>
                            <w:szCs w:val="19"/>
                          </w:rPr>
                          <w:t>thawj</w:t>
                        </w:r>
                      </w:ins>
                      <w:proofErr w:type="spellEnd"/>
                      <w:del w:id="9" w:author="Kaxiong" w:date="2021-05-19T19:03:00Z">
                        <w:r w:rsidRPr="00286826" w:rsidDel="00922D7D">
                          <w:rPr>
                            <w:color w:val="7E8083"/>
                            <w:sz w:val="19"/>
                            <w:szCs w:val="19"/>
                          </w:rPr>
                          <w:delText>sij hawm</w:delText>
                        </w:r>
                      </w:del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>txuag</w:t>
                      </w:r>
                      <w:proofErr w:type="spellEnd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>hluav</w:t>
                      </w:r>
                      <w:proofErr w:type="spellEnd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taws </w:t>
                      </w:r>
                      <w:proofErr w:type="spellStart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>xob</w:t>
                      </w:r>
                      <w:proofErr w:type="spellEnd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>thiab</w:t>
                      </w:r>
                      <w:proofErr w:type="spellEnd"/>
                      <w:r w:rsidR="00AD6B62" w:rsidRPr="00286826">
                        <w:rPr>
                          <w:color w:val="7E8083"/>
                          <w:sz w:val="19"/>
                          <w:szCs w:val="19"/>
                        </w:rPr>
                        <w:t>:</w:t>
                      </w:r>
                    </w:p>
                    <w:p w14:paraId="501F2F5A" w14:textId="5CEA6064" w:rsidR="0063636E" w:rsidRPr="00286826" w:rsidRDefault="0015363B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499"/>
                        </w:tabs>
                        <w:spacing w:before="113" w:line="247" w:lineRule="auto"/>
                        <w:ind w:right="274"/>
                        <w:rPr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286826">
                        <w:rPr>
                          <w:color w:val="7E8083"/>
                          <w:spacing w:val="-1"/>
                          <w:sz w:val="19"/>
                          <w:szCs w:val="19"/>
                        </w:rPr>
                        <w:t>Nruab</w:t>
                      </w:r>
                      <w:proofErr w:type="spellEnd"/>
                      <w:r w:rsidRPr="00286826">
                        <w:rPr>
                          <w:color w:val="7E8083"/>
                          <w:spacing w:val="-1"/>
                          <w:sz w:val="19"/>
                          <w:szCs w:val="19"/>
                        </w:rPr>
                        <w:t xml:space="preserve"> </w:t>
                      </w:r>
                      <w:ins w:id="10" w:author="Kaxiong" w:date="2021-05-19T19:04:00Z">
                        <w:r w:rsidR="00922D7D">
                          <w:rPr>
                            <w:color w:val="7E8083"/>
                            <w:spacing w:val="-1"/>
                            <w:sz w:val="19"/>
                            <w:szCs w:val="19"/>
                          </w:rPr>
                          <w:t xml:space="preserve">cov </w:t>
                        </w:r>
                        <w:proofErr w:type="spellStart"/>
                        <w:r w:rsidR="00922D7D">
                          <w:rPr>
                            <w:color w:val="7E8083"/>
                            <w:spacing w:val="-1"/>
                            <w:sz w:val="19"/>
                            <w:szCs w:val="19"/>
                          </w:rPr>
                          <w:t>khoom</w:t>
                        </w:r>
                        <w:proofErr w:type="spellEnd"/>
                        <w:r w:rsidR="00922D7D">
                          <w:rPr>
                            <w:color w:val="7E8083"/>
                            <w:spacing w:val="-1"/>
                            <w:sz w:val="19"/>
                            <w:szCs w:val="19"/>
                          </w:rPr>
                          <w:t xml:space="preserve"> </w:t>
                        </w:r>
                        <w:del w:id="11" w:author="Kaxiong" w:date="2021-05-19T17:07:00Z">
                          <w:r w:rsidR="00922D7D" w:rsidRPr="00286826" w:rsidDel="00D90499">
                            <w:rPr>
                              <w:color w:val="7E8083"/>
                              <w:spacing w:val="-1"/>
                              <w:sz w:val="19"/>
                              <w:szCs w:val="19"/>
                            </w:rPr>
                            <w:delText xml:space="preserve"> </w:delText>
                          </w:r>
                        </w:del>
                      </w:ins>
                      <w:del w:id="12" w:author="Kaxiong" w:date="2021-05-19T19:04:00Z">
                        <w:r w:rsidRPr="00286826" w:rsidDel="00922D7D">
                          <w:rPr>
                            <w:color w:val="7E8083"/>
                            <w:spacing w:val="-1"/>
                            <w:sz w:val="19"/>
                            <w:szCs w:val="19"/>
                          </w:rPr>
                          <w:delText xml:space="preserve">lub </w:delText>
                        </w:r>
                        <w:r w:rsidR="00DF6863" w:rsidRPr="00286826" w:rsidDel="00922D7D">
                          <w:rPr>
                            <w:color w:val="7E8083"/>
                            <w:spacing w:val="-1"/>
                            <w:sz w:val="19"/>
                            <w:szCs w:val="19"/>
                          </w:rPr>
                          <w:delText>hluav taws xob</w:delText>
                        </w:r>
                        <w:r w:rsidRPr="00286826" w:rsidDel="00922D7D">
                          <w:rPr>
                            <w:color w:val="7E8083"/>
                            <w:spacing w:val="-1"/>
                            <w:sz w:val="19"/>
                            <w:szCs w:val="19"/>
                          </w:rPr>
                          <w:delText xml:space="preserve"> </w:delText>
                        </w:r>
                      </w:del>
                      <w:proofErr w:type="spellStart"/>
                      <w:r w:rsidRPr="00286826">
                        <w:rPr>
                          <w:color w:val="7E8083"/>
                          <w:spacing w:val="-1"/>
                          <w:sz w:val="19"/>
                          <w:szCs w:val="19"/>
                        </w:rPr>
                        <w:t>txuag</w:t>
                      </w:r>
                      <w:proofErr w:type="spellEnd"/>
                      <w:r w:rsidRPr="00286826">
                        <w:rPr>
                          <w:color w:val="7E8083"/>
                          <w:spacing w:val="-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86826">
                        <w:rPr>
                          <w:color w:val="7E8083"/>
                          <w:spacing w:val="-1"/>
                          <w:sz w:val="19"/>
                          <w:szCs w:val="19"/>
                        </w:rPr>
                        <w:t>hluav</w:t>
                      </w:r>
                      <w:proofErr w:type="spellEnd"/>
                      <w:r w:rsidRPr="00286826">
                        <w:rPr>
                          <w:color w:val="7E8083"/>
                          <w:spacing w:val="-1"/>
                          <w:sz w:val="19"/>
                          <w:szCs w:val="19"/>
                        </w:rPr>
                        <w:t xml:space="preserve"> taws</w:t>
                      </w:r>
                      <w:ins w:id="13" w:author="Kaxiong" w:date="2021-05-19T19:05:00Z">
                        <w:r w:rsidR="00922D7D">
                          <w:rPr>
                            <w:color w:val="7E8083"/>
                            <w:spacing w:val="-1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="00922D7D">
                          <w:rPr>
                            <w:color w:val="7E8083"/>
                            <w:spacing w:val="-1"/>
                            <w:sz w:val="19"/>
                            <w:szCs w:val="19"/>
                          </w:rPr>
                          <w:t>xob</w:t>
                        </w:r>
                        <w:proofErr w:type="spellEnd"/>
                        <w:r w:rsidR="00922D7D">
                          <w:rPr>
                            <w:color w:val="7E8083"/>
                            <w:spacing w:val="-1"/>
                            <w:sz w:val="19"/>
                            <w:szCs w:val="19"/>
                          </w:rPr>
                          <w:t xml:space="preserve"> </w:t>
                        </w:r>
                      </w:ins>
                      <w:r w:rsidRPr="00286826">
                        <w:rPr>
                          <w:color w:val="7E8083"/>
                          <w:spacing w:val="-1"/>
                          <w:sz w:val="19"/>
                          <w:szCs w:val="19"/>
                        </w:rPr>
                        <w:t xml:space="preserve"> </w:t>
                      </w:r>
                      <w:del w:id="14" w:author="Kaxiong" w:date="2021-05-19T19:04:00Z">
                        <w:r w:rsidRPr="00286826" w:rsidDel="00922D7D">
                          <w:rPr>
                            <w:color w:val="7E8083"/>
                            <w:spacing w:val="-1"/>
                            <w:sz w:val="19"/>
                            <w:szCs w:val="19"/>
                          </w:rPr>
                          <w:delText xml:space="preserve">cov khoom siv </w:delText>
                        </w:r>
                      </w:del>
                      <w:proofErr w:type="spellStart"/>
                      <w:r w:rsidRPr="00286826">
                        <w:rPr>
                          <w:color w:val="7E8083"/>
                          <w:spacing w:val="-1"/>
                          <w:sz w:val="19"/>
                          <w:szCs w:val="19"/>
                        </w:rPr>
                        <w:t>xws</w:t>
                      </w:r>
                      <w:proofErr w:type="spellEnd"/>
                      <w:r w:rsidRPr="00286826">
                        <w:rPr>
                          <w:color w:val="7E8083"/>
                          <w:spacing w:val="-1"/>
                          <w:sz w:val="19"/>
                          <w:szCs w:val="19"/>
                        </w:rPr>
                        <w:t xml:space="preserve"> li: </w:t>
                      </w:r>
                      <w:proofErr w:type="spellStart"/>
                      <w:r w:rsidRPr="00286826">
                        <w:rPr>
                          <w:color w:val="7E8083"/>
                          <w:spacing w:val="-1"/>
                          <w:sz w:val="19"/>
                          <w:szCs w:val="19"/>
                        </w:rPr>
                        <w:t>lub</w:t>
                      </w:r>
                      <w:proofErr w:type="spellEnd"/>
                      <w:r w:rsidRPr="00286826">
                        <w:rPr>
                          <w:color w:val="7E8083"/>
                          <w:spacing w:val="-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86826">
                        <w:rPr>
                          <w:color w:val="7E8083"/>
                          <w:spacing w:val="-1"/>
                          <w:sz w:val="19"/>
                          <w:szCs w:val="19"/>
                        </w:rPr>
                        <w:t>teeb</w:t>
                      </w:r>
                      <w:proofErr w:type="spellEnd"/>
                      <w:r w:rsidRPr="00286826">
                        <w:rPr>
                          <w:color w:val="7E8083"/>
                          <w:spacing w:val="-1"/>
                          <w:sz w:val="19"/>
                          <w:szCs w:val="19"/>
                        </w:rPr>
                        <w:t xml:space="preserve"> ci LED, cov </w:t>
                      </w:r>
                      <w:proofErr w:type="spellStart"/>
                      <w:r w:rsidRPr="00286826">
                        <w:rPr>
                          <w:color w:val="7E8083"/>
                          <w:spacing w:val="-1"/>
                          <w:sz w:val="19"/>
                          <w:szCs w:val="19"/>
                        </w:rPr>
                        <w:t>qhov</w:t>
                      </w:r>
                      <w:proofErr w:type="spellEnd"/>
                      <w:r w:rsidRPr="00286826">
                        <w:rPr>
                          <w:color w:val="7E8083"/>
                          <w:spacing w:val="-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86826">
                        <w:rPr>
                          <w:color w:val="7E8083"/>
                          <w:spacing w:val="-1"/>
                          <w:sz w:val="19"/>
                          <w:szCs w:val="19"/>
                        </w:rPr>
                        <w:t>rooj</w:t>
                      </w:r>
                      <w:proofErr w:type="spellEnd"/>
                      <w:r w:rsidRPr="00286826">
                        <w:rPr>
                          <w:color w:val="7E8083"/>
                          <w:spacing w:val="-1"/>
                          <w:sz w:val="19"/>
                          <w:szCs w:val="19"/>
                        </w:rPr>
                        <w:t xml:space="preserve"> </w:t>
                      </w:r>
                      <w:del w:id="15" w:author="Kaxiong" w:date="2021-05-19T19:05:00Z">
                        <w:r w:rsidRPr="00286826" w:rsidDel="00922D7D">
                          <w:rPr>
                            <w:color w:val="7E8083"/>
                            <w:spacing w:val="-1"/>
                            <w:sz w:val="19"/>
                            <w:szCs w:val="19"/>
                          </w:rPr>
                          <w:delText>huab</w:delText>
                        </w:r>
                      </w:del>
                      <w:proofErr w:type="spellStart"/>
                      <w:ins w:id="16" w:author="Kaxiong" w:date="2021-05-19T19:05:00Z">
                        <w:r w:rsidR="00922D7D">
                          <w:rPr>
                            <w:color w:val="7E8083"/>
                            <w:spacing w:val="-1"/>
                            <w:sz w:val="19"/>
                            <w:szCs w:val="19"/>
                          </w:rPr>
                          <w:t>kaw</w:t>
                        </w:r>
                      </w:ins>
                      <w:proofErr w:type="spellEnd"/>
                      <w:r w:rsidRPr="00286826">
                        <w:rPr>
                          <w:color w:val="7E8083"/>
                          <w:spacing w:val="-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86826">
                        <w:rPr>
                          <w:color w:val="7E8083"/>
                          <w:spacing w:val="-1"/>
                          <w:sz w:val="19"/>
                          <w:szCs w:val="19"/>
                        </w:rPr>
                        <w:t>cua</w:t>
                      </w:r>
                      <w:proofErr w:type="spellEnd"/>
                      <w:r w:rsidRPr="00286826">
                        <w:rPr>
                          <w:color w:val="7E8083"/>
                          <w:spacing w:val="-1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ins w:id="17" w:author="Kaxiong" w:date="2021-05-19T19:06:00Z">
                        <w:r w:rsidR="00922D7D">
                          <w:rPr>
                            <w:color w:val="7E8083"/>
                            <w:spacing w:val="-1"/>
                            <w:sz w:val="19"/>
                            <w:szCs w:val="19"/>
                          </w:rPr>
                          <w:t>lub</w:t>
                        </w:r>
                        <w:proofErr w:type="spellEnd"/>
                        <w:r w:rsidR="00922D7D">
                          <w:rPr>
                            <w:color w:val="7E8083"/>
                            <w:spacing w:val="-1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="00922D7D">
                          <w:rPr>
                            <w:color w:val="7E8083"/>
                            <w:spacing w:val="-1"/>
                            <w:sz w:val="19"/>
                            <w:szCs w:val="19"/>
                          </w:rPr>
                          <w:t>saib</w:t>
                        </w:r>
                        <w:proofErr w:type="spellEnd"/>
                        <w:r w:rsidR="00922D7D">
                          <w:rPr>
                            <w:color w:val="7E8083"/>
                            <w:spacing w:val="-1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="00922D7D">
                          <w:rPr>
                            <w:color w:val="7E8083"/>
                            <w:spacing w:val="-1"/>
                            <w:sz w:val="19"/>
                            <w:szCs w:val="19"/>
                          </w:rPr>
                          <w:t>xyuas</w:t>
                        </w:r>
                      </w:ins>
                      <w:proofErr w:type="spellEnd"/>
                      <w:del w:id="18" w:author="Kaxiong" w:date="2021-05-19T19:06:00Z">
                        <w:r w:rsidR="00DF6863" w:rsidRPr="00286826" w:rsidDel="00922D7D">
                          <w:rPr>
                            <w:color w:val="7E8083"/>
                            <w:spacing w:val="-1"/>
                            <w:sz w:val="19"/>
                            <w:szCs w:val="19"/>
                          </w:rPr>
                          <w:delText>qhov cub</w:delText>
                        </w:r>
                        <w:r w:rsidRPr="00286826" w:rsidDel="00922D7D">
                          <w:rPr>
                            <w:color w:val="7E8083"/>
                            <w:spacing w:val="-1"/>
                            <w:sz w:val="19"/>
                            <w:szCs w:val="19"/>
                          </w:rPr>
                          <w:delText xml:space="preserve"> ntsuas</w:delText>
                        </w:r>
                      </w:del>
                      <w:r w:rsidRPr="00286826">
                        <w:rPr>
                          <w:color w:val="7E8083"/>
                          <w:spacing w:val="-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86826">
                        <w:rPr>
                          <w:color w:val="7E8083"/>
                          <w:spacing w:val="-1"/>
                          <w:sz w:val="19"/>
                          <w:szCs w:val="19"/>
                        </w:rPr>
                        <w:t>cua</w:t>
                      </w:r>
                      <w:proofErr w:type="spellEnd"/>
                      <w:r w:rsidRPr="00286826">
                        <w:rPr>
                          <w:color w:val="7E8083"/>
                          <w:spacing w:val="-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86826">
                        <w:rPr>
                          <w:color w:val="7E8083"/>
                          <w:spacing w:val="-1"/>
                          <w:sz w:val="19"/>
                          <w:szCs w:val="19"/>
                        </w:rPr>
                        <w:t>sov</w:t>
                      </w:r>
                      <w:proofErr w:type="spellEnd"/>
                      <w:ins w:id="19" w:author="Kaxiong" w:date="2021-05-19T19:07:00Z">
                        <w:r w:rsidR="00922D7D" w:rsidRPr="00922D7D">
                          <w:rPr>
                            <w:color w:val="7E8083"/>
                            <w:spacing w:val="-1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="00922D7D">
                          <w:rPr>
                            <w:color w:val="7E8083"/>
                            <w:spacing w:val="-1"/>
                            <w:sz w:val="19"/>
                            <w:szCs w:val="19"/>
                          </w:rPr>
                          <w:t>uas</w:t>
                        </w:r>
                        <w:proofErr w:type="spellEnd"/>
                        <w:r w:rsidR="00922D7D">
                          <w:rPr>
                            <w:color w:val="7E8083"/>
                            <w:spacing w:val="-1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="00922D7D">
                          <w:rPr>
                            <w:color w:val="7E8083"/>
                            <w:spacing w:val="-1"/>
                            <w:sz w:val="19"/>
                            <w:szCs w:val="19"/>
                          </w:rPr>
                          <w:t>siv</w:t>
                        </w:r>
                        <w:proofErr w:type="spellEnd"/>
                        <w:r w:rsidR="00922D7D">
                          <w:rPr>
                            <w:color w:val="7E8083"/>
                            <w:spacing w:val="-1"/>
                            <w:sz w:val="19"/>
                            <w:szCs w:val="19"/>
                          </w:rPr>
                          <w:t xml:space="preserve"> pos </w:t>
                        </w:r>
                        <w:proofErr w:type="spellStart"/>
                        <w:r w:rsidR="00922D7D">
                          <w:rPr>
                            <w:color w:val="7E8083"/>
                            <w:spacing w:val="-1"/>
                            <w:sz w:val="19"/>
                            <w:szCs w:val="19"/>
                          </w:rPr>
                          <w:t>kees</w:t>
                        </w:r>
                        <w:proofErr w:type="spellEnd"/>
                        <w:r w:rsidR="00922D7D">
                          <w:rPr>
                            <w:color w:val="7E8083"/>
                            <w:spacing w:val="-1"/>
                            <w:sz w:val="19"/>
                            <w:szCs w:val="19"/>
                          </w:rPr>
                          <w:t xml:space="preserve"> (programmable)</w:t>
                        </w:r>
                      </w:ins>
                      <w:r w:rsidRPr="00286826">
                        <w:rPr>
                          <w:color w:val="7E8083"/>
                          <w:spacing w:val="-1"/>
                          <w:sz w:val="19"/>
                          <w:szCs w:val="19"/>
                        </w:rPr>
                        <w:t xml:space="preserve">, </w:t>
                      </w:r>
                      <w:ins w:id="20" w:author="Kaxiong" w:date="2021-05-19T19:08:00Z">
                        <w:r w:rsidR="00922D7D">
                          <w:rPr>
                            <w:color w:val="7E8083"/>
                            <w:spacing w:val="-1"/>
                            <w:sz w:val="19"/>
                            <w:szCs w:val="19"/>
                          </w:rPr>
                          <w:t xml:space="preserve">cov </w:t>
                        </w:r>
                        <w:proofErr w:type="spellStart"/>
                        <w:r w:rsidR="00922D7D">
                          <w:rPr>
                            <w:color w:val="7E8083"/>
                            <w:spacing w:val="-1"/>
                            <w:sz w:val="19"/>
                            <w:szCs w:val="19"/>
                          </w:rPr>
                          <w:t>khoom</w:t>
                        </w:r>
                        <w:proofErr w:type="spellEnd"/>
                        <w:r w:rsidR="00922D7D">
                          <w:rPr>
                            <w:color w:val="7E8083"/>
                            <w:spacing w:val="-1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="00922D7D">
                          <w:rPr>
                            <w:color w:val="7E8083"/>
                            <w:spacing w:val="-1"/>
                            <w:sz w:val="19"/>
                            <w:szCs w:val="19"/>
                          </w:rPr>
                          <w:t>siv</w:t>
                        </w:r>
                        <w:proofErr w:type="spellEnd"/>
                        <w:r w:rsidR="00922D7D">
                          <w:rPr>
                            <w:color w:val="7E8083"/>
                            <w:spacing w:val="-1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="00922D7D">
                          <w:rPr>
                            <w:color w:val="7E8083"/>
                            <w:spacing w:val="-1"/>
                            <w:sz w:val="19"/>
                            <w:szCs w:val="19"/>
                          </w:rPr>
                          <w:t>dej</w:t>
                        </w:r>
                        <w:proofErr w:type="spellEnd"/>
                        <w:r w:rsidR="00922D7D">
                          <w:rPr>
                            <w:color w:val="7E8083"/>
                            <w:spacing w:val="-1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="00922D7D">
                          <w:rPr>
                            <w:color w:val="7E8083"/>
                            <w:spacing w:val="-1"/>
                            <w:sz w:val="19"/>
                            <w:szCs w:val="19"/>
                          </w:rPr>
                          <w:t>uas</w:t>
                        </w:r>
                        <w:proofErr w:type="spellEnd"/>
                        <w:r w:rsidR="00922D7D">
                          <w:rPr>
                            <w:color w:val="7E8083"/>
                            <w:spacing w:val="-1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="00922D7D">
                          <w:rPr>
                            <w:color w:val="7E8083"/>
                            <w:spacing w:val="-1"/>
                            <w:sz w:val="19"/>
                            <w:szCs w:val="19"/>
                          </w:rPr>
                          <w:t>muaj</w:t>
                        </w:r>
                        <w:proofErr w:type="spellEnd"/>
                        <w:r w:rsidR="00922D7D">
                          <w:rPr>
                            <w:color w:val="7E8083"/>
                            <w:spacing w:val="-1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="00922D7D">
                          <w:rPr>
                            <w:color w:val="7E8083"/>
                            <w:spacing w:val="-1"/>
                            <w:sz w:val="19"/>
                            <w:szCs w:val="19"/>
                          </w:rPr>
                          <w:t>txiaj</w:t>
                        </w:r>
                        <w:proofErr w:type="spellEnd"/>
                        <w:r w:rsidR="00922D7D">
                          <w:rPr>
                            <w:color w:val="7E8083"/>
                            <w:spacing w:val="-1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="00922D7D">
                          <w:rPr>
                            <w:color w:val="7E8083"/>
                            <w:spacing w:val="-1"/>
                            <w:sz w:val="19"/>
                            <w:szCs w:val="19"/>
                          </w:rPr>
                          <w:t>ntsig</w:t>
                        </w:r>
                        <w:proofErr w:type="spellEnd"/>
                        <w:r w:rsidR="00922D7D">
                          <w:rPr>
                            <w:color w:val="7E8083"/>
                            <w:spacing w:val="-1"/>
                            <w:sz w:val="19"/>
                            <w:szCs w:val="19"/>
                          </w:rPr>
                          <w:t xml:space="preserve"> zoo</w:t>
                        </w:r>
                      </w:ins>
                      <w:del w:id="21" w:author="Kaxiong" w:date="2021-05-19T19:08:00Z">
                        <w:r w:rsidRPr="00286826" w:rsidDel="00922D7D">
                          <w:rPr>
                            <w:color w:val="7E8083"/>
                            <w:spacing w:val="-1"/>
                            <w:sz w:val="19"/>
                            <w:szCs w:val="19"/>
                          </w:rPr>
                          <w:delText>txuag dej kom zoo</w:delText>
                        </w:r>
                      </w:del>
                      <w:r w:rsidRPr="00286826">
                        <w:rPr>
                          <w:color w:val="7E8083"/>
                          <w:spacing w:val="-1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286826">
                        <w:rPr>
                          <w:color w:val="7E8083"/>
                          <w:spacing w:val="-1"/>
                          <w:sz w:val="19"/>
                          <w:szCs w:val="19"/>
                        </w:rPr>
                        <w:t>thiab</w:t>
                      </w:r>
                      <w:proofErr w:type="spellEnd"/>
                      <w:r w:rsidRPr="00286826">
                        <w:rPr>
                          <w:color w:val="7E8083"/>
                          <w:spacing w:val="-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DF6863" w:rsidRPr="00286826">
                        <w:rPr>
                          <w:color w:val="7E8083"/>
                          <w:spacing w:val="-1"/>
                          <w:sz w:val="19"/>
                          <w:szCs w:val="19"/>
                        </w:rPr>
                        <w:t>lwm</w:t>
                      </w:r>
                      <w:proofErr w:type="spellEnd"/>
                      <w:r w:rsidR="00DF6863" w:rsidRPr="00286826">
                        <w:rPr>
                          <w:color w:val="7E8083"/>
                          <w:spacing w:val="-1"/>
                          <w:sz w:val="19"/>
                          <w:szCs w:val="19"/>
                        </w:rPr>
                        <w:t xml:space="preserve"> yam</w:t>
                      </w:r>
                    </w:p>
                    <w:p w14:paraId="57686410" w14:textId="3D0346A7" w:rsidR="0063636E" w:rsidRPr="00286826" w:rsidRDefault="0028682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505"/>
                        </w:tabs>
                        <w:spacing w:before="82" w:line="249" w:lineRule="auto"/>
                        <w:ind w:left="499" w:right="627" w:hanging="227"/>
                        <w:rPr>
                          <w:color w:val="000000"/>
                          <w:sz w:val="19"/>
                          <w:szCs w:val="19"/>
                        </w:rPr>
                      </w:pPr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>Siv</w:t>
                      </w:r>
                      <w:r w:rsidR="00AD3E0F"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AD3E0F" w:rsidRPr="00286826">
                        <w:rPr>
                          <w:color w:val="7E8083"/>
                          <w:sz w:val="19"/>
                          <w:szCs w:val="19"/>
                        </w:rPr>
                        <w:t>lub</w:t>
                      </w:r>
                      <w:proofErr w:type="spellEnd"/>
                      <w:r w:rsidR="00AD3E0F"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</w:t>
                      </w:r>
                      <w:del w:id="22" w:author="Kaxiong" w:date="2021-05-19T19:08:00Z">
                        <w:r w:rsidR="00AD3E0F" w:rsidRPr="00286826" w:rsidDel="00922D7D">
                          <w:rPr>
                            <w:color w:val="7E8083"/>
                            <w:sz w:val="19"/>
                            <w:szCs w:val="19"/>
                          </w:rPr>
                          <w:delText xml:space="preserve">ntsuas </w:delText>
                        </w:r>
                      </w:del>
                      <w:proofErr w:type="spellStart"/>
                      <w:ins w:id="23" w:author="Kaxiong" w:date="2021-05-19T19:08:00Z">
                        <w:r w:rsidR="00922D7D">
                          <w:rPr>
                            <w:color w:val="7E8083"/>
                            <w:sz w:val="19"/>
                            <w:szCs w:val="19"/>
                          </w:rPr>
                          <w:t>tshuab</w:t>
                        </w:r>
                        <w:proofErr w:type="spellEnd"/>
                        <w:r w:rsidR="00922D7D">
                          <w:rPr>
                            <w:color w:val="7E8083"/>
                            <w:sz w:val="19"/>
                            <w:szCs w:val="19"/>
                          </w:rPr>
                          <w:t xml:space="preserve"> </w:t>
                        </w:r>
                      </w:ins>
                      <w:r w:rsidR="00AD3E0F"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pa </w:t>
                      </w:r>
                      <w:ins w:id="24" w:author="Kaxiong" w:date="2021-05-19T19:09:00Z">
                        <w:r w:rsidR="00922D7D">
                          <w:rPr>
                            <w:color w:val="7E8083"/>
                            <w:sz w:val="19"/>
                            <w:szCs w:val="19"/>
                          </w:rPr>
                          <w:t xml:space="preserve">sim </w:t>
                        </w:r>
                        <w:proofErr w:type="spellStart"/>
                        <w:r w:rsidR="00922D7D">
                          <w:rPr>
                            <w:color w:val="7E8083"/>
                            <w:sz w:val="19"/>
                            <w:szCs w:val="19"/>
                          </w:rPr>
                          <w:t>lub</w:t>
                        </w:r>
                      </w:ins>
                      <w:proofErr w:type="spellEnd"/>
                      <w:del w:id="25" w:author="Kaxiong" w:date="2021-05-19T19:09:00Z">
                        <w:r w:rsidR="00AD3E0F" w:rsidRPr="00286826" w:rsidDel="00922D7D">
                          <w:rPr>
                            <w:color w:val="7E8083"/>
                            <w:sz w:val="19"/>
                            <w:szCs w:val="19"/>
                          </w:rPr>
                          <w:delText xml:space="preserve">ntawm </w:delText>
                        </w:r>
                      </w:del>
                      <w:ins w:id="26" w:author="Kaxiong" w:date="2021-05-19T19:09:00Z">
                        <w:r w:rsidR="00922D7D">
                          <w:rPr>
                            <w:color w:val="7E8083"/>
                            <w:sz w:val="19"/>
                            <w:szCs w:val="19"/>
                          </w:rPr>
                          <w:t xml:space="preserve"> </w:t>
                        </w:r>
                      </w:ins>
                      <w:proofErr w:type="spellStart"/>
                      <w:r w:rsidR="00AD3E0F" w:rsidRPr="00286826">
                        <w:rPr>
                          <w:color w:val="7E8083"/>
                          <w:sz w:val="19"/>
                          <w:szCs w:val="19"/>
                        </w:rPr>
                        <w:t>qhov</w:t>
                      </w:r>
                      <w:proofErr w:type="spellEnd"/>
                      <w:r w:rsidR="00AD3E0F"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AD3E0F" w:rsidRPr="00286826">
                        <w:rPr>
                          <w:color w:val="7E8083"/>
                          <w:sz w:val="19"/>
                          <w:szCs w:val="19"/>
                        </w:rPr>
                        <w:t>rooj</w:t>
                      </w:r>
                      <w:proofErr w:type="spellEnd"/>
                      <w:r w:rsidR="00AD3E0F"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</w:t>
                      </w:r>
                      <w:del w:id="27" w:author="Kaxiong" w:date="2021-05-19T19:10:00Z">
                        <w:r w:rsidR="00AD3E0F" w:rsidRPr="00286826" w:rsidDel="00922D7D">
                          <w:rPr>
                            <w:color w:val="7E8083"/>
                            <w:sz w:val="19"/>
                            <w:szCs w:val="19"/>
                          </w:rPr>
                          <w:delText>mus ntsuas kom cov</w:delText>
                        </w:r>
                      </w:del>
                      <w:proofErr w:type="spellStart"/>
                      <w:ins w:id="28" w:author="Kaxiong" w:date="2021-05-19T19:10:00Z">
                        <w:r w:rsidR="00922D7D">
                          <w:rPr>
                            <w:color w:val="7E8083"/>
                            <w:sz w:val="19"/>
                            <w:szCs w:val="19"/>
                          </w:rPr>
                          <w:t>seb</w:t>
                        </w:r>
                        <w:proofErr w:type="spellEnd"/>
                        <w:r w:rsidR="00922D7D">
                          <w:rPr>
                            <w:color w:val="7E8083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="00922D7D">
                          <w:rPr>
                            <w:color w:val="7E8083"/>
                            <w:sz w:val="19"/>
                            <w:szCs w:val="19"/>
                          </w:rPr>
                          <w:t>puas</w:t>
                        </w:r>
                        <w:proofErr w:type="spellEnd"/>
                        <w:r w:rsidR="00922D7D">
                          <w:rPr>
                            <w:color w:val="7E8083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="00922D7D">
                          <w:rPr>
                            <w:color w:val="7E8083"/>
                            <w:sz w:val="19"/>
                            <w:szCs w:val="19"/>
                          </w:rPr>
                          <w:t>muaj</w:t>
                        </w:r>
                      </w:ins>
                      <w:proofErr w:type="spellEnd"/>
                      <w:r w:rsidR="00AD3E0F"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AD3E0F" w:rsidRPr="00286826">
                        <w:rPr>
                          <w:color w:val="7E8083"/>
                          <w:sz w:val="19"/>
                          <w:szCs w:val="19"/>
                        </w:rPr>
                        <w:t>cua</w:t>
                      </w:r>
                      <w:proofErr w:type="spellEnd"/>
                      <w:r w:rsidR="00AD3E0F"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dim</w:t>
                      </w:r>
                      <w:del w:id="29" w:author="Kaxiong" w:date="2021-05-19T19:10:00Z">
                        <w:r w:rsidR="00AD3E0F" w:rsidRPr="00286826" w:rsidDel="00922D7D">
                          <w:rPr>
                            <w:color w:val="7E8083"/>
                            <w:sz w:val="19"/>
                            <w:szCs w:val="19"/>
                          </w:rPr>
                          <w:delText xml:space="preserve"> pa</w:delText>
                        </w:r>
                      </w:del>
                    </w:p>
                    <w:p w14:paraId="0F2215BF" w14:textId="4F44649D" w:rsidR="00922D7D" w:rsidRPr="00922D7D" w:rsidRDefault="00286826" w:rsidP="00922D7D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505"/>
                        </w:tabs>
                        <w:spacing w:before="82" w:line="249" w:lineRule="auto"/>
                        <w:ind w:left="499" w:right="746" w:hanging="227"/>
                        <w:rPr>
                          <w:ins w:id="30" w:author="Kaxiong" w:date="2021-05-19T19:11:00Z"/>
                          <w:color w:val="7E8083"/>
                          <w:sz w:val="19"/>
                          <w:szCs w:val="19"/>
                          <w:rPrChange w:id="31" w:author="Kaxiong" w:date="2021-05-19T19:11:00Z">
                            <w:rPr>
                              <w:ins w:id="32" w:author="Kaxiong" w:date="2021-05-19T19:11:00Z"/>
                              <w:color w:val="000000"/>
                              <w:sz w:val="19"/>
                              <w:szCs w:val="19"/>
                            </w:rPr>
                          </w:rPrChange>
                        </w:rPr>
                      </w:pPr>
                      <w:proofErr w:type="spellStart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>Ua</w:t>
                      </w:r>
                      <w:proofErr w:type="spellEnd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>kom</w:t>
                      </w:r>
                      <w:proofErr w:type="spellEnd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>tiav</w:t>
                      </w:r>
                      <w:proofErr w:type="spellEnd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>kev</w:t>
                      </w:r>
                      <w:proofErr w:type="spellEnd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>soj</w:t>
                      </w:r>
                      <w:proofErr w:type="spellEnd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>ntsuam</w:t>
                      </w:r>
                      <w:proofErr w:type="spellEnd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ins w:id="33" w:author="Kaxiong" w:date="2021-05-19T19:11:00Z">
                        <w:r w:rsidR="00922D7D" w:rsidRPr="00922D7D">
                          <w:rPr>
                            <w:color w:val="7E8083"/>
                            <w:sz w:val="19"/>
                            <w:szCs w:val="19"/>
                          </w:rPr>
                          <w:t>saib</w:t>
                        </w:r>
                        <w:proofErr w:type="spellEnd"/>
                        <w:r w:rsidR="00922D7D" w:rsidRPr="00922D7D">
                          <w:rPr>
                            <w:color w:val="7E8083"/>
                            <w:sz w:val="19"/>
                            <w:szCs w:val="19"/>
                          </w:rPr>
                          <w:t xml:space="preserve"> cov </w:t>
                        </w:r>
                        <w:proofErr w:type="spellStart"/>
                        <w:r w:rsidR="00922D7D" w:rsidRPr="00922D7D">
                          <w:rPr>
                            <w:color w:val="7E8083"/>
                            <w:sz w:val="19"/>
                            <w:szCs w:val="19"/>
                          </w:rPr>
                          <w:t>rwb</w:t>
                        </w:r>
                        <w:proofErr w:type="spellEnd"/>
                        <w:r w:rsidR="00922D7D" w:rsidRPr="00922D7D">
                          <w:rPr>
                            <w:color w:val="7E8083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="00922D7D" w:rsidRPr="00922D7D">
                          <w:rPr>
                            <w:color w:val="7E8083"/>
                            <w:sz w:val="19"/>
                            <w:szCs w:val="19"/>
                          </w:rPr>
                          <w:t>yas</w:t>
                        </w:r>
                        <w:proofErr w:type="spellEnd"/>
                        <w:r w:rsidR="00922D7D" w:rsidRPr="00922D7D">
                          <w:rPr>
                            <w:color w:val="7E8083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="00922D7D" w:rsidRPr="00922D7D">
                          <w:rPr>
                            <w:color w:val="7E8083"/>
                            <w:sz w:val="19"/>
                            <w:szCs w:val="19"/>
                          </w:rPr>
                          <w:t>thaiv</w:t>
                        </w:r>
                        <w:proofErr w:type="spellEnd"/>
                        <w:r w:rsidR="00922D7D" w:rsidRPr="00922D7D">
                          <w:rPr>
                            <w:color w:val="7E8083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="00922D7D" w:rsidRPr="00922D7D">
                          <w:rPr>
                            <w:color w:val="7E8083"/>
                            <w:sz w:val="19"/>
                            <w:szCs w:val="19"/>
                          </w:rPr>
                          <w:t>tsev</w:t>
                        </w:r>
                        <w:proofErr w:type="spellEnd"/>
                        <w:r w:rsidR="00922D7D" w:rsidRPr="00676CB1">
                          <w:rPr>
                            <w:color w:val="7E8083"/>
                            <w:sz w:val="19"/>
                            <w:szCs w:val="19"/>
                          </w:rPr>
                          <w:t xml:space="preserve"> </w:t>
                        </w:r>
                        <w:del w:id="34" w:author="Kaxiong" w:date="2021-05-19T17:24:00Z">
                          <w:r w:rsidR="00922D7D" w:rsidRPr="00922D7D" w:rsidDel="00E17449">
                            <w:rPr>
                              <w:color w:val="7E8083"/>
                              <w:sz w:val="19"/>
                              <w:szCs w:val="19"/>
                            </w:rPr>
                            <w:delText>xws li</w:delText>
                          </w:r>
                        </w:del>
                        <w:proofErr w:type="spellStart"/>
                        <w:r w:rsidR="00922D7D" w:rsidRPr="00922D7D">
                          <w:rPr>
                            <w:color w:val="7E8083"/>
                            <w:sz w:val="19"/>
                            <w:szCs w:val="19"/>
                          </w:rPr>
                          <w:t>suav</w:t>
                        </w:r>
                        <w:proofErr w:type="spellEnd"/>
                        <w:r w:rsidR="00922D7D" w:rsidRPr="00922D7D">
                          <w:rPr>
                            <w:color w:val="7E8083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="00922D7D" w:rsidRPr="00922D7D">
                          <w:rPr>
                            <w:color w:val="7E8083"/>
                            <w:sz w:val="19"/>
                            <w:szCs w:val="19"/>
                          </w:rPr>
                          <w:t>nrog</w:t>
                        </w:r>
                        <w:proofErr w:type="spellEnd"/>
                        <w:r w:rsidR="00922D7D" w:rsidRPr="00922D7D">
                          <w:rPr>
                            <w:color w:val="7E8083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="00922D7D" w:rsidRPr="00922D7D">
                          <w:rPr>
                            <w:color w:val="7E8083"/>
                            <w:sz w:val="19"/>
                            <w:szCs w:val="19"/>
                          </w:rPr>
                          <w:t>kev</w:t>
                        </w:r>
                        <w:proofErr w:type="spellEnd"/>
                        <w:r w:rsidR="00922D7D" w:rsidRPr="00922D7D">
                          <w:rPr>
                            <w:color w:val="7E8083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="00922D7D" w:rsidRPr="00922D7D">
                          <w:rPr>
                            <w:color w:val="7E8083"/>
                            <w:sz w:val="19"/>
                            <w:szCs w:val="19"/>
                          </w:rPr>
                          <w:t>saib</w:t>
                        </w:r>
                        <w:proofErr w:type="spellEnd"/>
                        <w:r w:rsidR="00922D7D" w:rsidRPr="00922D7D">
                          <w:rPr>
                            <w:color w:val="7E8083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="00922D7D" w:rsidRPr="00922D7D">
                          <w:rPr>
                            <w:color w:val="7E8083"/>
                            <w:sz w:val="19"/>
                            <w:szCs w:val="19"/>
                          </w:rPr>
                          <w:t>hauv</w:t>
                        </w:r>
                        <w:proofErr w:type="spellEnd"/>
                        <w:r w:rsidR="00922D7D" w:rsidRPr="00922D7D">
                          <w:rPr>
                            <w:color w:val="7E8083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="00922D7D" w:rsidRPr="00922D7D">
                          <w:rPr>
                            <w:color w:val="7E8083"/>
                            <w:sz w:val="19"/>
                            <w:szCs w:val="19"/>
                          </w:rPr>
                          <w:t>lub</w:t>
                        </w:r>
                        <w:proofErr w:type="spellEnd"/>
                        <w:r w:rsidR="00922D7D" w:rsidRPr="00922D7D">
                          <w:rPr>
                            <w:color w:val="7E8083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="00922D7D" w:rsidRPr="00922D7D">
                          <w:rPr>
                            <w:color w:val="7E8083"/>
                            <w:sz w:val="19"/>
                            <w:szCs w:val="19"/>
                          </w:rPr>
                          <w:t>koob</w:t>
                        </w:r>
                        <w:proofErr w:type="spellEnd"/>
                        <w:r w:rsidR="00922D7D" w:rsidRPr="00922D7D">
                          <w:rPr>
                            <w:color w:val="7E8083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="00922D7D" w:rsidRPr="00922D7D">
                          <w:rPr>
                            <w:color w:val="7E8083"/>
                            <w:sz w:val="19"/>
                            <w:szCs w:val="19"/>
                          </w:rPr>
                          <w:t>uas</w:t>
                        </w:r>
                        <w:proofErr w:type="spellEnd"/>
                        <w:r w:rsidR="00922D7D" w:rsidRPr="00922D7D">
                          <w:rPr>
                            <w:color w:val="7E8083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="00922D7D" w:rsidRPr="00922D7D">
                          <w:rPr>
                            <w:color w:val="7E8083"/>
                            <w:sz w:val="19"/>
                            <w:szCs w:val="19"/>
                          </w:rPr>
                          <w:t>tsis</w:t>
                        </w:r>
                        <w:proofErr w:type="spellEnd"/>
                        <w:r w:rsidR="00922D7D" w:rsidRPr="00922D7D">
                          <w:rPr>
                            <w:color w:val="7E8083"/>
                            <w:sz w:val="19"/>
                            <w:szCs w:val="19"/>
                          </w:rPr>
                          <w:t xml:space="preserve"> pom </w:t>
                        </w:r>
                        <w:proofErr w:type="spellStart"/>
                        <w:r w:rsidR="00922D7D" w:rsidRPr="00922D7D">
                          <w:rPr>
                            <w:color w:val="7E8083"/>
                            <w:sz w:val="19"/>
                            <w:szCs w:val="19"/>
                          </w:rPr>
                          <w:t>kob</w:t>
                        </w:r>
                        <w:proofErr w:type="spellEnd"/>
                        <w:r w:rsidR="00922D7D" w:rsidRPr="00922D7D">
                          <w:rPr>
                            <w:color w:val="7E8083"/>
                            <w:sz w:val="19"/>
                            <w:szCs w:val="19"/>
                          </w:rPr>
                          <w:t xml:space="preserve"> (infrared)</w:t>
                        </w:r>
                        <w:del w:id="35" w:author="Kaxiong" w:date="2021-05-19T17:27:00Z">
                          <w:r w:rsidR="00922D7D" w:rsidRPr="00922D7D" w:rsidDel="00C176E0">
                            <w:rPr>
                              <w:color w:val="7E8083"/>
                              <w:sz w:val="19"/>
                              <w:szCs w:val="19"/>
                            </w:rPr>
                            <w:delText xml:space="preserve"> cov duab infrared thaum ua tau</w:delText>
                          </w:r>
                        </w:del>
                        <w:r w:rsidR="00922D7D" w:rsidRPr="00922D7D">
                          <w:rPr>
                            <w:color w:val="7E8083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="00922D7D" w:rsidRPr="00922D7D">
                          <w:rPr>
                            <w:color w:val="7E8083"/>
                            <w:sz w:val="19"/>
                            <w:szCs w:val="19"/>
                          </w:rPr>
                          <w:t>yog</w:t>
                        </w:r>
                        <w:proofErr w:type="spellEnd"/>
                        <w:r w:rsidR="00922D7D" w:rsidRPr="00922D7D">
                          <w:rPr>
                            <w:color w:val="7E8083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="00922D7D" w:rsidRPr="00922D7D">
                          <w:rPr>
                            <w:color w:val="7E8083"/>
                            <w:sz w:val="19"/>
                            <w:szCs w:val="19"/>
                          </w:rPr>
                          <w:t>tias</w:t>
                        </w:r>
                        <w:proofErr w:type="spellEnd"/>
                        <w:r w:rsidR="00922D7D" w:rsidRPr="00922D7D">
                          <w:rPr>
                            <w:color w:val="7E8083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="00922D7D" w:rsidRPr="00922D7D">
                          <w:rPr>
                            <w:color w:val="7E8083"/>
                            <w:sz w:val="19"/>
                            <w:szCs w:val="19"/>
                          </w:rPr>
                          <w:t>ua</w:t>
                        </w:r>
                        <w:proofErr w:type="spellEnd"/>
                        <w:r w:rsidR="00922D7D" w:rsidRPr="00922D7D">
                          <w:rPr>
                            <w:color w:val="7E8083"/>
                            <w:sz w:val="19"/>
                            <w:szCs w:val="19"/>
                          </w:rPr>
                          <w:t xml:space="preserve"> tau</w:t>
                        </w:r>
                      </w:ins>
                    </w:p>
                    <w:p w14:paraId="5AD3A7E1" w14:textId="29A8F9A2" w:rsidR="0063636E" w:rsidRPr="00286826" w:rsidRDefault="00286826">
                      <w:pPr>
                        <w:tabs>
                          <w:tab w:val="left" w:pos="505"/>
                        </w:tabs>
                        <w:spacing w:before="82" w:line="249" w:lineRule="auto"/>
                        <w:ind w:left="272" w:right="746"/>
                        <w:rPr>
                          <w:color w:val="000000"/>
                          <w:sz w:val="19"/>
                          <w:szCs w:val="19"/>
                        </w:rPr>
                        <w:pPrChange w:id="36" w:author="Kaxiong" w:date="2021-05-19T19:14:00Z">
                          <w:pPr>
                            <w:numPr>
                              <w:numId w:val="2"/>
                            </w:numPr>
                            <w:tabs>
                              <w:tab w:val="left" w:pos="505"/>
                            </w:tabs>
                            <w:spacing w:before="82" w:line="249" w:lineRule="auto"/>
                            <w:ind w:left="499" w:right="746" w:hanging="227"/>
                          </w:pPr>
                        </w:pPrChange>
                      </w:pPr>
                      <w:del w:id="37" w:author="Kaxiong" w:date="2021-05-19T19:11:00Z">
                        <w:r w:rsidRPr="00286826" w:rsidDel="00922D7D">
                          <w:rPr>
                            <w:color w:val="7E8083"/>
                            <w:sz w:val="19"/>
                            <w:szCs w:val="19"/>
                          </w:rPr>
                          <w:delText>kev pom xws li cov duab infrared thaum ua tau</w:delText>
                        </w:r>
                      </w:del>
                    </w:p>
                    <w:p w14:paraId="04DC5C6D" w14:textId="4C01D696" w:rsidR="0063636E" w:rsidRPr="00286826" w:rsidRDefault="0028682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505"/>
                        </w:tabs>
                        <w:spacing w:before="82" w:line="249" w:lineRule="auto"/>
                        <w:ind w:left="512" w:right="658" w:hanging="241"/>
                        <w:rPr>
                          <w:color w:val="000000"/>
                          <w:sz w:val="19"/>
                          <w:szCs w:val="19"/>
                        </w:rPr>
                      </w:pPr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Kev </w:t>
                      </w:r>
                      <w:proofErr w:type="spellStart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>saib</w:t>
                      </w:r>
                      <w:proofErr w:type="spellEnd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>xyuas</w:t>
                      </w:r>
                      <w:proofErr w:type="spellEnd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>kev</w:t>
                      </w:r>
                      <w:proofErr w:type="spellEnd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>nyab</w:t>
                      </w:r>
                      <w:proofErr w:type="spellEnd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>xeeb</w:t>
                      </w:r>
                      <w:proofErr w:type="spellEnd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>koj</w:t>
                      </w:r>
                      <w:proofErr w:type="spellEnd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>lub</w:t>
                      </w:r>
                      <w:proofErr w:type="spellEnd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>tsev</w:t>
                      </w:r>
                      <w:proofErr w:type="spellEnd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cov </w:t>
                      </w:r>
                      <w:proofErr w:type="spellStart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>cua</w:t>
                      </w:r>
                      <w:proofErr w:type="spellEnd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>kub</w:t>
                      </w:r>
                      <w:proofErr w:type="spellEnd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>thiab</w:t>
                      </w:r>
                      <w:proofErr w:type="spellEnd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>taub</w:t>
                      </w:r>
                      <w:proofErr w:type="spellEnd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>rhaub</w:t>
                      </w:r>
                      <w:proofErr w:type="spellEnd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86826">
                        <w:rPr>
                          <w:color w:val="7E8083"/>
                          <w:sz w:val="19"/>
                          <w:szCs w:val="19"/>
                        </w:rPr>
                        <w:t>dej</w:t>
                      </w:r>
                      <w:proofErr w:type="spellEnd"/>
                    </w:p>
                  </w:txbxContent>
                </v:textbox>
              </v:shape>
              <v:shape id="docshape4" o:spid="_x0000_s1037" type="#_x0000_t202" style="position:absolute;left:806;top:230;width:5304;height:4341" fillcolor="#f4f2f1" stroked="f">
                <v:textbox style="mso-next-textbox:#docshape4" inset="0,0,0,0">
                  <w:txbxContent>
                    <w:p w14:paraId="68CB2C9B" w14:textId="5C733105" w:rsidR="0063636E" w:rsidRPr="002B6657" w:rsidDel="00006664" w:rsidRDefault="00006664" w:rsidP="002B6657">
                      <w:pPr>
                        <w:spacing w:before="259"/>
                        <w:ind w:left="260"/>
                        <w:jc w:val="both"/>
                        <w:rPr>
                          <w:del w:id="38" w:author="Kaxiong" w:date="2021-05-19T18:55:00Z"/>
                          <w:color w:val="000000"/>
                          <w:sz w:val="24"/>
                          <w:szCs w:val="24"/>
                        </w:rPr>
                      </w:pPr>
                      <w:ins w:id="39" w:author="Kaxiong" w:date="2021-05-19T18:55:00Z">
                        <w:r>
                          <w:rPr>
                            <w:color w:val="54BCEB"/>
                            <w:spacing w:val="18"/>
                            <w:sz w:val="24"/>
                            <w:szCs w:val="24"/>
                          </w:rPr>
                          <w:t>QHOOS KAS QIV TXAIS NYIAJ 0%</w:t>
                        </w:r>
                      </w:ins>
                      <w:del w:id="40" w:author="Kaxiong" w:date="2021-05-19T18:55:00Z">
                        <w:r w:rsidR="00AD6B62" w:rsidRPr="002B6657" w:rsidDel="00006664">
                          <w:rPr>
                            <w:color w:val="54BCEB"/>
                            <w:spacing w:val="12"/>
                            <w:sz w:val="24"/>
                            <w:szCs w:val="24"/>
                          </w:rPr>
                          <w:delText>0%</w:delText>
                        </w:r>
                        <w:r w:rsidR="00AD6B62" w:rsidRPr="002B6657" w:rsidDel="00006664">
                          <w:rPr>
                            <w:color w:val="54BCEB"/>
                            <w:spacing w:val="57"/>
                            <w:sz w:val="24"/>
                            <w:szCs w:val="24"/>
                          </w:rPr>
                          <w:delText xml:space="preserve"> </w:delText>
                        </w:r>
                        <w:r w:rsidR="002B6657" w:rsidRPr="002B6657" w:rsidDel="00006664">
                          <w:rPr>
                            <w:color w:val="54BCEB"/>
                            <w:spacing w:val="18"/>
                            <w:sz w:val="24"/>
                            <w:szCs w:val="24"/>
                          </w:rPr>
                          <w:delText>COV TXHEEJ TXHEEM PAB NYIAJ</w:delText>
                        </w:r>
                      </w:del>
                    </w:p>
                    <w:p w14:paraId="557B30AA" w14:textId="5A0150CB" w:rsidR="0063636E" w:rsidRDefault="00702356" w:rsidP="008C1C44">
                      <w:pPr>
                        <w:spacing w:before="62" w:line="249" w:lineRule="auto"/>
                        <w:ind w:left="260" w:right="432"/>
                        <w:jc w:val="both"/>
                        <w:rPr>
                          <w:color w:val="000000"/>
                          <w:sz w:val="20"/>
                        </w:rPr>
                      </w:pPr>
                      <w:r w:rsidRPr="008C1C44">
                        <w:rPr>
                          <w:color w:val="7E8083"/>
                          <w:sz w:val="18"/>
                          <w:szCs w:val="18"/>
                        </w:rPr>
                        <w:t xml:space="preserve">Txhawm </w:t>
                      </w:r>
                      <w:proofErr w:type="spellStart"/>
                      <w:r w:rsidRPr="008C1C44">
                        <w:rPr>
                          <w:color w:val="7E8083"/>
                          <w:sz w:val="18"/>
                          <w:szCs w:val="18"/>
                        </w:rPr>
                        <w:t>rau</w:t>
                      </w:r>
                      <w:proofErr w:type="spellEnd"/>
                      <w:r w:rsidR="008C1C44" w:rsidRPr="008C1C44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8C1C44" w:rsidRPr="008C1C44">
                        <w:rPr>
                          <w:color w:val="7E8083"/>
                          <w:sz w:val="18"/>
                          <w:szCs w:val="18"/>
                        </w:rPr>
                        <w:t>kom</w:t>
                      </w:r>
                      <w:proofErr w:type="spellEnd"/>
                      <w:r w:rsidRPr="008C1C44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C1C44">
                        <w:rPr>
                          <w:color w:val="7E8083"/>
                          <w:sz w:val="18"/>
                          <w:szCs w:val="18"/>
                        </w:rPr>
                        <w:t>tsim</w:t>
                      </w:r>
                      <w:proofErr w:type="spellEnd"/>
                      <w:r w:rsidRPr="008C1C44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C1C44">
                        <w:rPr>
                          <w:color w:val="7E8083"/>
                          <w:sz w:val="18"/>
                          <w:szCs w:val="18"/>
                        </w:rPr>
                        <w:t>nyog</w:t>
                      </w:r>
                      <w:proofErr w:type="spellEnd"/>
                      <w:ins w:id="41" w:author="Kaxiong" w:date="2021-05-19T18:55:00Z">
                        <w:r w:rsidR="00006664">
                          <w:rPr>
                            <w:color w:val="7E808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006664">
                          <w:rPr>
                            <w:color w:val="7E8083"/>
                            <w:sz w:val="18"/>
                            <w:szCs w:val="18"/>
                          </w:rPr>
                          <w:t>rau</w:t>
                        </w:r>
                      </w:ins>
                      <w:proofErr w:type="spellEnd"/>
                      <w:r w:rsidRPr="008C1C44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8C1C44" w:rsidRPr="008C1C44">
                        <w:rPr>
                          <w:color w:val="7E8083"/>
                          <w:sz w:val="18"/>
                          <w:szCs w:val="18"/>
                        </w:rPr>
                        <w:t>tus</w:t>
                      </w:r>
                      <w:proofErr w:type="spellEnd"/>
                      <w:r w:rsidR="008C1C44" w:rsidRPr="008C1C44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C1C44">
                        <w:rPr>
                          <w:color w:val="7E8083"/>
                          <w:sz w:val="18"/>
                          <w:szCs w:val="18"/>
                        </w:rPr>
                        <w:t>txais</w:t>
                      </w:r>
                      <w:proofErr w:type="spellEnd"/>
                      <w:r w:rsidRPr="008C1C44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C1C44">
                        <w:rPr>
                          <w:color w:val="7E8083"/>
                          <w:sz w:val="18"/>
                          <w:szCs w:val="18"/>
                        </w:rPr>
                        <w:t>nyiaj</w:t>
                      </w:r>
                      <w:proofErr w:type="spellEnd"/>
                      <w:r w:rsidRPr="008C1C44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C1C44">
                        <w:rPr>
                          <w:color w:val="7E8083"/>
                          <w:sz w:val="18"/>
                          <w:szCs w:val="18"/>
                        </w:rPr>
                        <w:t>yuav</w:t>
                      </w:r>
                      <w:proofErr w:type="spellEnd"/>
                      <w:r w:rsidRPr="008C1C44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C1C44">
                        <w:rPr>
                          <w:color w:val="7E8083"/>
                          <w:sz w:val="18"/>
                          <w:szCs w:val="18"/>
                        </w:rPr>
                        <w:t>tsum</w:t>
                      </w:r>
                      <w:proofErr w:type="spellEnd"/>
                      <w:r w:rsidRPr="008C1C44">
                        <w:rPr>
                          <w:color w:val="7E8083"/>
                          <w:sz w:val="18"/>
                          <w:szCs w:val="18"/>
                        </w:rPr>
                        <w:t xml:space="preserve"> tau </w:t>
                      </w:r>
                      <w:proofErr w:type="spellStart"/>
                      <w:r w:rsidRPr="008C1C44">
                        <w:rPr>
                          <w:color w:val="7E8083"/>
                          <w:sz w:val="18"/>
                          <w:szCs w:val="18"/>
                        </w:rPr>
                        <w:t>txais</w:t>
                      </w:r>
                      <w:proofErr w:type="spellEnd"/>
                      <w:r w:rsidRPr="008C1C44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C1C44">
                        <w:rPr>
                          <w:color w:val="7E8083"/>
                          <w:sz w:val="18"/>
                          <w:szCs w:val="18"/>
                        </w:rPr>
                        <w:t>kev</w:t>
                      </w:r>
                      <w:proofErr w:type="spellEnd"/>
                      <w:r w:rsidRPr="008C1C44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C1C44">
                        <w:rPr>
                          <w:color w:val="7E8083"/>
                          <w:sz w:val="18"/>
                          <w:szCs w:val="18"/>
                        </w:rPr>
                        <w:t>saib</w:t>
                      </w:r>
                      <w:proofErr w:type="spellEnd"/>
                      <w:r w:rsidRPr="008C1C44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C1C44">
                        <w:rPr>
                          <w:color w:val="7E8083"/>
                          <w:sz w:val="18"/>
                          <w:szCs w:val="18"/>
                        </w:rPr>
                        <w:t>xyuas</w:t>
                      </w:r>
                      <w:proofErr w:type="spellEnd"/>
                      <w:r w:rsidRPr="008C1C44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ins w:id="42" w:author="Kaxiong" w:date="2021-05-19T18:56:00Z">
                        <w:r w:rsidR="00006664">
                          <w:rPr>
                            <w:color w:val="7E8083"/>
                            <w:sz w:val="18"/>
                            <w:szCs w:val="18"/>
                          </w:rPr>
                          <w:t>ntawm</w:t>
                        </w:r>
                        <w:proofErr w:type="spellEnd"/>
                        <w:r w:rsidR="00006664">
                          <w:rPr>
                            <w:color w:val="7E808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006664">
                          <w:rPr>
                            <w:color w:val="7E8083"/>
                            <w:sz w:val="18"/>
                            <w:szCs w:val="18"/>
                          </w:rPr>
                          <w:t>Pab</w:t>
                        </w:r>
                        <w:proofErr w:type="spellEnd"/>
                        <w:r w:rsidR="00006664">
                          <w:rPr>
                            <w:color w:val="7E808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006664">
                          <w:rPr>
                            <w:color w:val="7E8083"/>
                            <w:sz w:val="18"/>
                            <w:szCs w:val="18"/>
                          </w:rPr>
                          <w:t>Pawg</w:t>
                        </w:r>
                      </w:ins>
                      <w:proofErr w:type="spellEnd"/>
                      <w:del w:id="43" w:author="Kaxiong" w:date="2021-05-19T18:56:00Z">
                        <w:r w:rsidRPr="008C1C44" w:rsidDel="00006664">
                          <w:rPr>
                            <w:color w:val="7E8083"/>
                            <w:sz w:val="18"/>
                            <w:szCs w:val="18"/>
                          </w:rPr>
                          <w:delText>hauv</w:delText>
                        </w:r>
                      </w:del>
                      <w:del w:id="44" w:author="Kaxiong" w:date="2021-05-20T15:04:00Z">
                        <w:r w:rsidRPr="008C1C44" w:rsidDel="006025A7">
                          <w:rPr>
                            <w:color w:val="7E8083"/>
                            <w:sz w:val="18"/>
                            <w:szCs w:val="18"/>
                          </w:rPr>
                          <w:delText xml:space="preserve"> Tsev</w:delText>
                        </w:r>
                      </w:del>
                      <w:r w:rsidRPr="008C1C44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C1C44">
                        <w:rPr>
                          <w:color w:val="7E8083"/>
                          <w:sz w:val="18"/>
                          <w:szCs w:val="18"/>
                        </w:rPr>
                        <w:t>Hluav</w:t>
                      </w:r>
                      <w:proofErr w:type="spellEnd"/>
                      <w:r w:rsidRPr="008C1C44">
                        <w:rPr>
                          <w:color w:val="7E8083"/>
                          <w:sz w:val="18"/>
                          <w:szCs w:val="18"/>
                        </w:rPr>
                        <w:t xml:space="preserve"> Taws </w:t>
                      </w:r>
                      <w:proofErr w:type="spellStart"/>
                      <w:r w:rsidRPr="008C1C44">
                        <w:rPr>
                          <w:color w:val="7E8083"/>
                          <w:sz w:val="18"/>
                          <w:szCs w:val="18"/>
                        </w:rPr>
                        <w:t>Xob</w:t>
                      </w:r>
                      <w:proofErr w:type="spellEnd"/>
                      <w:r w:rsidRPr="008C1C44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ins w:id="45" w:author="Kaxiong" w:date="2021-05-19T18:56:00Z">
                        <w:r w:rsidR="00006664">
                          <w:rPr>
                            <w:color w:val="7E8083"/>
                            <w:sz w:val="18"/>
                            <w:szCs w:val="18"/>
                          </w:rPr>
                          <w:t>Hauv</w:t>
                        </w:r>
                        <w:proofErr w:type="spellEnd"/>
                        <w:r w:rsidR="00006664">
                          <w:rPr>
                            <w:color w:val="7E808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006664">
                          <w:rPr>
                            <w:color w:val="7E8083"/>
                            <w:sz w:val="18"/>
                            <w:szCs w:val="18"/>
                          </w:rPr>
                          <w:t>Tsev</w:t>
                        </w:r>
                        <w:proofErr w:type="spellEnd"/>
                        <w:r w:rsidR="00006664">
                          <w:rPr>
                            <w:color w:val="7E808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006664">
                          <w:rPr>
                            <w:color w:val="7E8083"/>
                            <w:sz w:val="18"/>
                            <w:szCs w:val="18"/>
                          </w:rPr>
                          <w:t>nyob</w:t>
                        </w:r>
                        <w:proofErr w:type="spellEnd"/>
                        <w:r w:rsidR="00006664" w:rsidRPr="008C1C44">
                          <w:rPr>
                            <w:color w:val="7E8083"/>
                            <w:sz w:val="18"/>
                            <w:szCs w:val="18"/>
                          </w:rPr>
                          <w:t xml:space="preserve"> </w:t>
                        </w:r>
                      </w:ins>
                      <w:proofErr w:type="spellStart"/>
                      <w:r w:rsidRPr="008C1C44">
                        <w:rPr>
                          <w:color w:val="7E8083"/>
                          <w:sz w:val="18"/>
                          <w:szCs w:val="18"/>
                        </w:rPr>
                        <w:t>hauv</w:t>
                      </w:r>
                      <w:proofErr w:type="spellEnd"/>
                      <w:r w:rsidRPr="008C1C44">
                        <w:rPr>
                          <w:color w:val="7E8083"/>
                          <w:sz w:val="18"/>
                          <w:szCs w:val="18"/>
                        </w:rPr>
                        <w:t xml:space="preserve"> 3 </w:t>
                      </w:r>
                      <w:proofErr w:type="spellStart"/>
                      <w:r w:rsidRPr="008C1C44">
                        <w:rPr>
                          <w:color w:val="7E8083"/>
                          <w:sz w:val="18"/>
                          <w:szCs w:val="18"/>
                        </w:rPr>
                        <w:t>xyoos</w:t>
                      </w:r>
                      <w:proofErr w:type="spellEnd"/>
                      <w:r w:rsidRPr="008C1C44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C1C44">
                        <w:rPr>
                          <w:color w:val="7E8083"/>
                          <w:sz w:val="18"/>
                          <w:szCs w:val="18"/>
                        </w:rPr>
                        <w:t>dhau</w:t>
                      </w:r>
                      <w:proofErr w:type="spellEnd"/>
                      <w:r w:rsidRPr="008C1C44">
                        <w:rPr>
                          <w:color w:val="7E8083"/>
                          <w:sz w:val="18"/>
                          <w:szCs w:val="18"/>
                        </w:rPr>
                        <w:t xml:space="preserve"> los</w:t>
                      </w:r>
                      <w:r w:rsidR="00AD6B62">
                        <w:rPr>
                          <w:color w:val="7E8083"/>
                          <w:sz w:val="20"/>
                        </w:rPr>
                        <w:t>.</w:t>
                      </w:r>
                    </w:p>
                    <w:p w14:paraId="7206DB59" w14:textId="77777777" w:rsidR="0063636E" w:rsidRPr="0011744B" w:rsidRDefault="00AD6B62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87"/>
                        </w:tabs>
                        <w:spacing w:before="90"/>
                        <w:ind w:left="486" w:hanging="227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>0%</w:t>
                      </w:r>
                      <w:r w:rsidRPr="0011744B">
                        <w:rPr>
                          <w:color w:val="7E8083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>APR</w:t>
                      </w:r>
                    </w:p>
                    <w:p w14:paraId="0C19CD43" w14:textId="1D5C0DA7" w:rsidR="0063636E" w:rsidRPr="0011744B" w:rsidRDefault="00AD6B62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93"/>
                        </w:tabs>
                        <w:spacing w:before="91"/>
                        <w:ind w:left="492" w:hanging="233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>$15,000</w:t>
                      </w:r>
                      <w:r w:rsidRPr="0011744B">
                        <w:rPr>
                          <w:color w:val="7E8083"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 w:rsidR="00830FE4"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cov </w:t>
                      </w:r>
                      <w:proofErr w:type="spellStart"/>
                      <w:r w:rsidR="00830FE4" w:rsidRPr="0011744B">
                        <w:rPr>
                          <w:color w:val="7E8083"/>
                          <w:sz w:val="18"/>
                          <w:szCs w:val="18"/>
                        </w:rPr>
                        <w:t>nyiaj</w:t>
                      </w:r>
                      <w:proofErr w:type="spellEnd"/>
                      <w:r w:rsidR="00830FE4"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830FE4" w:rsidRPr="0011744B">
                        <w:rPr>
                          <w:color w:val="7E8083"/>
                          <w:sz w:val="18"/>
                          <w:szCs w:val="18"/>
                        </w:rPr>
                        <w:t>uas</w:t>
                      </w:r>
                      <w:proofErr w:type="spellEnd"/>
                      <w:r w:rsidR="00830FE4"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830FE4" w:rsidRPr="0011744B">
                        <w:rPr>
                          <w:color w:val="7E8083"/>
                          <w:sz w:val="18"/>
                          <w:szCs w:val="18"/>
                        </w:rPr>
                        <w:t>qiv</w:t>
                      </w:r>
                      <w:proofErr w:type="spellEnd"/>
                      <w:r w:rsidR="00830FE4"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830FE4" w:rsidRPr="0011744B">
                        <w:rPr>
                          <w:color w:val="7E8083"/>
                          <w:sz w:val="18"/>
                          <w:szCs w:val="18"/>
                        </w:rPr>
                        <w:t>ntau</w:t>
                      </w:r>
                      <w:proofErr w:type="spellEnd"/>
                      <w:r w:rsidR="00830FE4"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830FE4" w:rsidRPr="0011744B">
                        <w:rPr>
                          <w:color w:val="7E8083"/>
                          <w:sz w:val="18"/>
                          <w:szCs w:val="18"/>
                        </w:rPr>
                        <w:t>tshaj</w:t>
                      </w:r>
                      <w:proofErr w:type="spellEnd"/>
                      <w:r w:rsidR="00830FE4"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830FE4" w:rsidRPr="0011744B">
                        <w:rPr>
                          <w:color w:val="7E8083"/>
                          <w:sz w:val="18"/>
                          <w:szCs w:val="18"/>
                        </w:rPr>
                        <w:t>plaws</w:t>
                      </w:r>
                      <w:proofErr w:type="spellEnd"/>
                    </w:p>
                    <w:p w14:paraId="54E4346B" w14:textId="7C503078" w:rsidR="0063636E" w:rsidRPr="0011744B" w:rsidRDefault="00830FE4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93"/>
                        </w:tabs>
                        <w:spacing w:before="91"/>
                        <w:ind w:left="492" w:hanging="233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11744B">
                        <w:rPr>
                          <w:color w:val="000000"/>
                          <w:sz w:val="18"/>
                          <w:szCs w:val="18"/>
                        </w:rPr>
                        <w:t xml:space="preserve">Cov </w:t>
                      </w:r>
                      <w:proofErr w:type="spellStart"/>
                      <w:r w:rsidRPr="0011744B">
                        <w:rPr>
                          <w:color w:val="000000"/>
                          <w:sz w:val="18"/>
                          <w:szCs w:val="18"/>
                        </w:rPr>
                        <w:t>sij</w:t>
                      </w:r>
                      <w:proofErr w:type="spellEnd"/>
                      <w:r w:rsidRPr="0011744B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1744B">
                        <w:rPr>
                          <w:color w:val="000000"/>
                          <w:sz w:val="18"/>
                          <w:szCs w:val="18"/>
                        </w:rPr>
                        <w:t>hawm</w:t>
                      </w:r>
                      <w:proofErr w:type="spellEnd"/>
                      <w:r w:rsidRPr="0011744B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1744B">
                        <w:rPr>
                          <w:color w:val="000000"/>
                          <w:sz w:val="18"/>
                          <w:szCs w:val="18"/>
                        </w:rPr>
                        <w:t>ntev</w:t>
                      </w:r>
                      <w:proofErr w:type="spellEnd"/>
                      <w:r w:rsidRPr="0011744B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1744B">
                        <w:rPr>
                          <w:color w:val="000000"/>
                          <w:sz w:val="18"/>
                          <w:szCs w:val="18"/>
                        </w:rPr>
                        <w:t>txog</w:t>
                      </w:r>
                      <w:proofErr w:type="spellEnd"/>
                      <w:r w:rsidRPr="0011744B">
                        <w:rPr>
                          <w:color w:val="000000"/>
                          <w:sz w:val="18"/>
                          <w:szCs w:val="18"/>
                        </w:rPr>
                        <w:t xml:space="preserve"> 7 </w:t>
                      </w:r>
                      <w:proofErr w:type="spellStart"/>
                      <w:r w:rsidRPr="0011744B">
                        <w:rPr>
                          <w:color w:val="000000"/>
                          <w:sz w:val="18"/>
                          <w:szCs w:val="18"/>
                        </w:rPr>
                        <w:t>xyoo</w:t>
                      </w:r>
                      <w:proofErr w:type="spellEnd"/>
                    </w:p>
                    <w:p w14:paraId="51BBC5BC" w14:textId="5213C673" w:rsidR="0063636E" w:rsidRPr="0011744B" w:rsidRDefault="00830FE4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93"/>
                        </w:tabs>
                        <w:spacing w:before="92"/>
                        <w:ind w:left="492" w:hanging="233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11744B">
                        <w:rPr>
                          <w:color w:val="7E8083"/>
                          <w:w w:val="105"/>
                          <w:sz w:val="18"/>
                          <w:szCs w:val="18"/>
                        </w:rPr>
                        <w:t>Tsis</w:t>
                      </w:r>
                      <w:proofErr w:type="spellEnd"/>
                      <w:r w:rsidRPr="0011744B">
                        <w:rPr>
                          <w:color w:val="7E8083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1744B">
                        <w:rPr>
                          <w:color w:val="7E8083"/>
                          <w:w w:val="105"/>
                          <w:sz w:val="18"/>
                          <w:szCs w:val="18"/>
                        </w:rPr>
                        <w:t>muaj</w:t>
                      </w:r>
                      <w:proofErr w:type="spellEnd"/>
                      <w:r w:rsidRPr="0011744B">
                        <w:rPr>
                          <w:color w:val="7E8083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1744B">
                        <w:rPr>
                          <w:color w:val="7E8083"/>
                          <w:w w:val="105"/>
                          <w:sz w:val="18"/>
                          <w:szCs w:val="18"/>
                        </w:rPr>
                        <w:t>nqi</w:t>
                      </w:r>
                      <w:proofErr w:type="spellEnd"/>
                      <w:r w:rsidRPr="0011744B">
                        <w:rPr>
                          <w:color w:val="7E8083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1744B">
                        <w:rPr>
                          <w:color w:val="7E8083"/>
                          <w:w w:val="105"/>
                          <w:sz w:val="18"/>
                          <w:szCs w:val="18"/>
                        </w:rPr>
                        <w:t>ntawm</w:t>
                      </w:r>
                      <w:proofErr w:type="spellEnd"/>
                      <w:r w:rsidRPr="0011744B">
                        <w:rPr>
                          <w:color w:val="7E8083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1744B">
                        <w:rPr>
                          <w:color w:val="7E8083"/>
                          <w:w w:val="105"/>
                          <w:sz w:val="18"/>
                          <w:szCs w:val="18"/>
                        </w:rPr>
                        <w:t>kev</w:t>
                      </w:r>
                      <w:proofErr w:type="spellEnd"/>
                      <w:r w:rsidRPr="0011744B">
                        <w:rPr>
                          <w:color w:val="7E8083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1744B">
                        <w:rPr>
                          <w:color w:val="7E8083"/>
                          <w:w w:val="105"/>
                          <w:sz w:val="18"/>
                          <w:szCs w:val="18"/>
                        </w:rPr>
                        <w:t>kaw</w:t>
                      </w:r>
                      <w:proofErr w:type="spellEnd"/>
                    </w:p>
                    <w:p w14:paraId="2B9DA779" w14:textId="3F1E8AA9" w:rsidR="0063636E" w:rsidRPr="0011744B" w:rsidRDefault="0011744B" w:rsidP="0011744B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93"/>
                        </w:tabs>
                        <w:spacing w:before="91" w:line="249" w:lineRule="auto"/>
                        <w:ind w:right="307" w:hanging="227"/>
                        <w:jc w:val="both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Cov </w:t>
                      </w:r>
                      <w:proofErr w:type="spellStart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>kev</w:t>
                      </w:r>
                      <w:proofErr w:type="spellEnd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>txhim</w:t>
                      </w:r>
                      <w:proofErr w:type="spellEnd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>kho</w:t>
                      </w:r>
                      <w:proofErr w:type="spellEnd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>uas</w:t>
                      </w:r>
                      <w:proofErr w:type="spellEnd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>tsim</w:t>
                      </w:r>
                      <w:proofErr w:type="spellEnd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>nyog</w:t>
                      </w:r>
                      <w:proofErr w:type="spellEnd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>muaj</w:t>
                      </w:r>
                      <w:proofErr w:type="spellEnd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>xws</w:t>
                      </w:r>
                      <w:proofErr w:type="spellEnd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 li: </w:t>
                      </w:r>
                      <w:proofErr w:type="spellStart"/>
                      <w:ins w:id="46" w:author="Kaxiong" w:date="2021-05-19T18:57:00Z">
                        <w:r w:rsidR="00006664">
                          <w:rPr>
                            <w:color w:val="7E8083"/>
                            <w:sz w:val="18"/>
                            <w:szCs w:val="18"/>
                          </w:rPr>
                          <w:t>rwb</w:t>
                        </w:r>
                        <w:proofErr w:type="spellEnd"/>
                        <w:r w:rsidR="00006664">
                          <w:rPr>
                            <w:color w:val="7E808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006664">
                          <w:rPr>
                            <w:color w:val="7E8083"/>
                            <w:sz w:val="18"/>
                            <w:szCs w:val="18"/>
                          </w:rPr>
                          <w:t>yas</w:t>
                        </w:r>
                        <w:proofErr w:type="spellEnd"/>
                        <w:r w:rsidR="00006664" w:rsidRPr="0011744B" w:rsidDel="00006664">
                          <w:rPr>
                            <w:color w:val="7E8083"/>
                            <w:sz w:val="18"/>
                            <w:szCs w:val="18"/>
                          </w:rPr>
                          <w:t xml:space="preserve"> </w:t>
                        </w:r>
                      </w:ins>
                      <w:del w:id="47" w:author="Kaxiong" w:date="2021-05-19T18:57:00Z">
                        <w:r w:rsidRPr="0011744B" w:rsidDel="00006664">
                          <w:rPr>
                            <w:color w:val="7E8083"/>
                            <w:sz w:val="18"/>
                            <w:szCs w:val="18"/>
                          </w:rPr>
                          <w:delText xml:space="preserve">nthab rwb </w:delText>
                        </w:r>
                      </w:del>
                      <w:proofErr w:type="spellStart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>thaiv</w:t>
                      </w:r>
                      <w:proofErr w:type="spellEnd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del w:id="48" w:author="Kaxiong" w:date="2021-05-19T18:57:00Z">
                        <w:r w:rsidRPr="0011744B" w:rsidDel="00006664">
                          <w:rPr>
                            <w:color w:val="7E8083"/>
                            <w:sz w:val="18"/>
                            <w:szCs w:val="18"/>
                          </w:rPr>
                          <w:delText>tsev</w:delText>
                        </w:r>
                      </w:del>
                      <w:proofErr w:type="spellStart"/>
                      <w:ins w:id="49" w:author="Kaxiong" w:date="2021-05-19T18:57:00Z">
                        <w:r w:rsidR="00006664">
                          <w:rPr>
                            <w:color w:val="7E8083"/>
                            <w:sz w:val="18"/>
                            <w:szCs w:val="18"/>
                          </w:rPr>
                          <w:t>nthab</w:t>
                        </w:r>
                        <w:proofErr w:type="spellEnd"/>
                        <w:r w:rsidR="00006664">
                          <w:rPr>
                            <w:color w:val="7E808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006664">
                          <w:rPr>
                            <w:color w:val="7E8083"/>
                            <w:sz w:val="18"/>
                            <w:szCs w:val="18"/>
                          </w:rPr>
                          <w:t>tse</w:t>
                        </w:r>
                      </w:ins>
                      <w:proofErr w:type="spellEnd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>thiab</w:t>
                      </w:r>
                      <w:proofErr w:type="spellEnd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ins w:id="50" w:author="Kaxiong" w:date="2021-05-19T18:58:00Z">
                        <w:r w:rsidR="00006664">
                          <w:rPr>
                            <w:color w:val="7E8083"/>
                            <w:sz w:val="18"/>
                            <w:szCs w:val="18"/>
                          </w:rPr>
                          <w:t>yas</w:t>
                        </w:r>
                        <w:proofErr w:type="spellEnd"/>
                        <w:r w:rsidR="00006664">
                          <w:rPr>
                            <w:color w:val="7E808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006664">
                          <w:rPr>
                            <w:color w:val="7E8083"/>
                            <w:sz w:val="18"/>
                            <w:szCs w:val="18"/>
                          </w:rPr>
                          <w:t>ntsaws</w:t>
                        </w:r>
                        <w:proofErr w:type="spellEnd"/>
                        <w:r w:rsidR="00006664">
                          <w:rPr>
                            <w:color w:val="7E808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006664">
                          <w:rPr>
                            <w:color w:val="7E8083"/>
                            <w:sz w:val="18"/>
                            <w:szCs w:val="18"/>
                          </w:rPr>
                          <w:t>thaiv</w:t>
                        </w:r>
                        <w:proofErr w:type="spellEnd"/>
                        <w:r w:rsidR="00006664">
                          <w:rPr>
                            <w:color w:val="7E808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006664">
                          <w:rPr>
                            <w:color w:val="7E8083"/>
                            <w:sz w:val="18"/>
                            <w:szCs w:val="18"/>
                          </w:rPr>
                          <w:t>cua</w:t>
                        </w:r>
                        <w:proofErr w:type="spellEnd"/>
                        <w:r w:rsidR="00006664" w:rsidRPr="0011744B">
                          <w:rPr>
                            <w:color w:val="7E8083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="00006664">
                          <w:rPr>
                            <w:color w:val="7E8083"/>
                            <w:sz w:val="18"/>
                            <w:szCs w:val="18"/>
                          </w:rPr>
                          <w:t>rwb</w:t>
                        </w:r>
                        <w:proofErr w:type="spellEnd"/>
                        <w:r w:rsidR="00006664">
                          <w:rPr>
                            <w:color w:val="7E808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006664">
                          <w:rPr>
                            <w:color w:val="7E8083"/>
                            <w:sz w:val="18"/>
                            <w:szCs w:val="18"/>
                          </w:rPr>
                          <w:t>yas</w:t>
                        </w:r>
                      </w:ins>
                      <w:proofErr w:type="spellEnd"/>
                      <w:del w:id="51" w:author="Kaxiong" w:date="2021-05-19T18:58:00Z">
                        <w:r w:rsidRPr="0011744B" w:rsidDel="00006664">
                          <w:rPr>
                            <w:color w:val="7E8083"/>
                            <w:sz w:val="18"/>
                            <w:szCs w:val="18"/>
                          </w:rPr>
                          <w:delText>huab cua sib khi,</w:delText>
                        </w:r>
                      </w:del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>thaiv</w:t>
                      </w:r>
                      <w:proofErr w:type="spellEnd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>phab</w:t>
                      </w:r>
                      <w:proofErr w:type="spellEnd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>ntsa</w:t>
                      </w:r>
                      <w:proofErr w:type="spellEnd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, </w:t>
                      </w:r>
                      <w:del w:id="52" w:author="Kaxiong" w:date="2021-05-19T18:59:00Z">
                        <w:r w:rsidRPr="0011744B" w:rsidDel="00006664">
                          <w:rPr>
                            <w:color w:val="7E8083"/>
                            <w:sz w:val="18"/>
                            <w:szCs w:val="18"/>
                          </w:rPr>
                          <w:delText>huab cua</w:delText>
                        </w:r>
                      </w:del>
                      <w:proofErr w:type="spellStart"/>
                      <w:ins w:id="53" w:author="Kaxiong" w:date="2021-05-19T18:59:00Z">
                        <w:r w:rsidR="00006664">
                          <w:rPr>
                            <w:color w:val="7E8083"/>
                            <w:sz w:val="18"/>
                            <w:szCs w:val="18"/>
                          </w:rPr>
                          <w:t>lub</w:t>
                        </w:r>
                      </w:ins>
                      <w:proofErr w:type="spellEnd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>tso</w:t>
                      </w:r>
                      <w:proofErr w:type="spellEnd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>cua</w:t>
                      </w:r>
                      <w:proofErr w:type="spellEnd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>sov</w:t>
                      </w:r>
                      <w:proofErr w:type="spellEnd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>rau</w:t>
                      </w:r>
                      <w:proofErr w:type="spellEnd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>cua</w:t>
                      </w:r>
                      <w:proofErr w:type="spellEnd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>sov</w:t>
                      </w:r>
                      <w:proofErr w:type="spellEnd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>cua</w:t>
                      </w:r>
                      <w:proofErr w:type="spellEnd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>txias</w:t>
                      </w:r>
                      <w:proofErr w:type="spellEnd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>thiab</w:t>
                      </w:r>
                      <w:proofErr w:type="spellEnd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ins w:id="54" w:author="Kaxiong" w:date="2021-05-19T18:59:00Z">
                        <w:r w:rsidR="00006664">
                          <w:rPr>
                            <w:color w:val="7E8083"/>
                            <w:sz w:val="18"/>
                            <w:szCs w:val="18"/>
                          </w:rPr>
                          <w:t>rhaub</w:t>
                        </w:r>
                        <w:proofErr w:type="spellEnd"/>
                        <w:r w:rsidR="00006664">
                          <w:rPr>
                            <w:color w:val="7E8083"/>
                            <w:sz w:val="18"/>
                            <w:szCs w:val="18"/>
                          </w:rPr>
                          <w:t xml:space="preserve"> </w:t>
                        </w:r>
                      </w:ins>
                      <w:proofErr w:type="spellStart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>dej</w:t>
                      </w:r>
                      <w:proofErr w:type="spellEnd"/>
                      <w:ins w:id="55" w:author="Kaxiong" w:date="2021-05-19T18:59:00Z">
                        <w:r w:rsidR="00006664">
                          <w:rPr>
                            <w:color w:val="7E808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006664">
                          <w:rPr>
                            <w:color w:val="7E8083"/>
                            <w:sz w:val="18"/>
                            <w:szCs w:val="18"/>
                          </w:rPr>
                          <w:t>kub</w:t>
                        </w:r>
                      </w:ins>
                      <w:proofErr w:type="spellEnd"/>
                      <w:del w:id="56" w:author="Kaxiong" w:date="2021-05-19T18:59:00Z">
                        <w:r w:rsidRPr="0011744B" w:rsidDel="00006664">
                          <w:rPr>
                            <w:color w:val="7E8083"/>
                            <w:sz w:val="18"/>
                            <w:szCs w:val="18"/>
                          </w:rPr>
                          <w:delText xml:space="preserve"> cua sov</w:delText>
                        </w:r>
                      </w:del>
                      <w:del w:id="57" w:author="Kaxiong" w:date="2021-05-19T19:01:00Z">
                        <w:r w:rsidRPr="0011744B" w:rsidDel="00006664">
                          <w:rPr>
                            <w:color w:val="7E8083"/>
                            <w:sz w:val="18"/>
                            <w:szCs w:val="18"/>
                          </w:rPr>
                          <w:delText>),</w:delText>
                        </w:r>
                      </w:del>
                      <w:ins w:id="58" w:author="Kaxiong" w:date="2021-05-19T19:01:00Z">
                        <w:r w:rsidR="00006664" w:rsidRPr="0011744B">
                          <w:rPr>
                            <w:color w:val="7E8083"/>
                            <w:sz w:val="18"/>
                            <w:szCs w:val="18"/>
                          </w:rPr>
                          <w:t>),</w:t>
                        </w:r>
                        <w:r w:rsidR="00006664">
                          <w:rPr>
                            <w:color w:val="7E8083"/>
                            <w:sz w:val="18"/>
                            <w:szCs w:val="18"/>
                          </w:rPr>
                          <w:t xml:space="preserve"> cov</w:t>
                        </w:r>
                      </w:ins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>teeb</w:t>
                      </w:r>
                      <w:proofErr w:type="spellEnd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>meem</w:t>
                      </w:r>
                      <w:proofErr w:type="spellEnd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>kev</w:t>
                      </w:r>
                      <w:proofErr w:type="spellEnd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>noj</w:t>
                      </w:r>
                      <w:proofErr w:type="spellEnd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>qab</w:t>
                      </w:r>
                      <w:proofErr w:type="spellEnd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>haus</w:t>
                      </w:r>
                      <w:proofErr w:type="spellEnd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>huv</w:t>
                      </w:r>
                      <w:proofErr w:type="spellEnd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>thiab</w:t>
                      </w:r>
                      <w:proofErr w:type="spellEnd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>kev</w:t>
                      </w:r>
                      <w:proofErr w:type="spellEnd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>nyab</w:t>
                      </w:r>
                      <w:proofErr w:type="spellEnd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>xeeb</w:t>
                      </w:r>
                      <w:proofErr w:type="spellEnd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>thiab</w:t>
                      </w:r>
                      <w:proofErr w:type="spellEnd"/>
                      <w:ins w:id="59" w:author="Kaxiong" w:date="2021-05-19T19:00:00Z">
                        <w:r w:rsidR="00006664">
                          <w:rPr>
                            <w:color w:val="7E808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006664">
                          <w:rPr>
                            <w:color w:val="7E8083"/>
                            <w:sz w:val="18"/>
                            <w:szCs w:val="18"/>
                          </w:rPr>
                          <w:t>hluav</w:t>
                        </w:r>
                        <w:proofErr w:type="spellEnd"/>
                        <w:r w:rsidR="00006664">
                          <w:rPr>
                            <w:color w:val="7E8083"/>
                            <w:sz w:val="18"/>
                            <w:szCs w:val="18"/>
                          </w:rPr>
                          <w:t xml:space="preserve"> taws </w:t>
                        </w:r>
                        <w:proofErr w:type="spellStart"/>
                        <w:r w:rsidR="00006664">
                          <w:rPr>
                            <w:color w:val="7E8083"/>
                            <w:sz w:val="18"/>
                            <w:szCs w:val="18"/>
                          </w:rPr>
                          <w:t>xob</w:t>
                        </w:r>
                        <w:proofErr w:type="spellEnd"/>
                        <w:r w:rsidR="00006664">
                          <w:rPr>
                            <w:color w:val="7E808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006664">
                          <w:rPr>
                            <w:color w:val="7E8083"/>
                            <w:sz w:val="18"/>
                            <w:szCs w:val="18"/>
                          </w:rPr>
                          <w:t>tshav</w:t>
                        </w:r>
                        <w:proofErr w:type="spellEnd"/>
                        <w:r w:rsidR="00006664">
                          <w:rPr>
                            <w:color w:val="7E808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006664">
                          <w:rPr>
                            <w:color w:val="7E8083"/>
                            <w:sz w:val="18"/>
                            <w:szCs w:val="18"/>
                          </w:rPr>
                          <w:t>ntuj</w:t>
                        </w:r>
                      </w:ins>
                      <w:proofErr w:type="spellEnd"/>
                      <w:r w:rsidRPr="0011744B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del w:id="60" w:author="Kaxiong" w:date="2021-05-19T19:00:00Z">
                        <w:r w:rsidRPr="0011744B" w:rsidDel="00006664">
                          <w:rPr>
                            <w:color w:val="7E8083"/>
                            <w:sz w:val="18"/>
                            <w:szCs w:val="18"/>
                          </w:rPr>
                          <w:delText>hnub c</w:delText>
                        </w:r>
                      </w:del>
                      <w:del w:id="61" w:author="Kaxiong" w:date="2021-05-19T19:01:00Z">
                        <w:r w:rsidRPr="0011744B" w:rsidDel="00006664">
                          <w:rPr>
                            <w:color w:val="7E8083"/>
                            <w:sz w:val="18"/>
                            <w:szCs w:val="18"/>
                          </w:rPr>
                          <w:delText>i</w:delText>
                        </w:r>
                      </w:del>
                    </w:p>
                    <w:p w14:paraId="5A2E8F31" w14:textId="6A2A395C" w:rsidR="0063636E" w:rsidRPr="00F742A9" w:rsidRDefault="00F742A9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93"/>
                        </w:tabs>
                        <w:spacing w:before="83"/>
                        <w:ind w:left="492" w:hanging="233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F742A9">
                        <w:rPr>
                          <w:color w:val="7E8083"/>
                          <w:sz w:val="18"/>
                          <w:szCs w:val="18"/>
                        </w:rPr>
                        <w:t>Lwm</w:t>
                      </w:r>
                      <w:proofErr w:type="spellEnd"/>
                      <w:r w:rsidRPr="00F742A9">
                        <w:rPr>
                          <w:color w:val="7E8083"/>
                          <w:sz w:val="18"/>
                          <w:szCs w:val="18"/>
                        </w:rPr>
                        <w:t xml:space="preserve"> cov </w:t>
                      </w:r>
                      <w:proofErr w:type="spellStart"/>
                      <w:r w:rsidRPr="00F742A9">
                        <w:rPr>
                          <w:color w:val="7E8083"/>
                          <w:sz w:val="18"/>
                          <w:szCs w:val="18"/>
                        </w:rPr>
                        <w:t>kev</w:t>
                      </w:r>
                      <w:proofErr w:type="spellEnd"/>
                      <w:r w:rsidRPr="00F742A9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742A9">
                        <w:rPr>
                          <w:color w:val="7E8083"/>
                          <w:sz w:val="18"/>
                          <w:szCs w:val="18"/>
                        </w:rPr>
                        <w:t>uas</w:t>
                      </w:r>
                      <w:proofErr w:type="spellEnd"/>
                      <w:r w:rsidRPr="00F742A9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742A9">
                        <w:rPr>
                          <w:color w:val="7E8083"/>
                          <w:sz w:val="18"/>
                          <w:szCs w:val="18"/>
                        </w:rPr>
                        <w:t>tsim</w:t>
                      </w:r>
                      <w:proofErr w:type="spellEnd"/>
                      <w:r w:rsidRPr="00F742A9">
                        <w:rPr>
                          <w:color w:val="7E808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742A9">
                        <w:rPr>
                          <w:color w:val="7E8083"/>
                          <w:sz w:val="18"/>
                          <w:szCs w:val="18"/>
                        </w:rPr>
                        <w:t>nyog</w:t>
                      </w:r>
                      <w:proofErr w:type="spellEnd"/>
                      <w:r w:rsidRPr="00F742A9">
                        <w:rPr>
                          <w:color w:val="7E8083"/>
                          <w:sz w:val="18"/>
                          <w:szCs w:val="18"/>
                        </w:rPr>
                        <w:t xml:space="preserve"> tau </w:t>
                      </w:r>
                      <w:proofErr w:type="spellStart"/>
                      <w:r w:rsidRPr="00F742A9">
                        <w:rPr>
                          <w:color w:val="7E8083"/>
                          <w:sz w:val="18"/>
                          <w:szCs w:val="18"/>
                        </w:rPr>
                        <w:t>txais</w:t>
                      </w:r>
                      <w:proofErr w:type="spellEnd"/>
                    </w:p>
                  </w:txbxContent>
                </v:textbox>
              </v:shape>
              <w10:wrap type="topAndBottom" anchorx="page"/>
            </v:group>
          </w:pict>
        </w:r>
      </w:del>
      <w:proofErr w:type="spellStart"/>
      <w:r w:rsidR="00DF55E7" w:rsidRPr="00D43F25">
        <w:rPr>
          <w:color w:val="7E8083"/>
          <w:sz w:val="20"/>
          <w:szCs w:val="20"/>
        </w:rPr>
        <w:t>Lub</w:t>
      </w:r>
      <w:proofErr w:type="spellEnd"/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r w:rsidR="00DF55E7" w:rsidRPr="00D43F25">
        <w:rPr>
          <w:color w:val="7E8083"/>
          <w:sz w:val="20"/>
          <w:szCs w:val="20"/>
        </w:rPr>
        <w:t>nroog</w:t>
      </w:r>
      <w:proofErr w:type="spellEnd"/>
      <w:r w:rsidR="00DF55E7" w:rsidRPr="00D43F25">
        <w:rPr>
          <w:color w:val="7E8083"/>
          <w:sz w:val="20"/>
          <w:szCs w:val="20"/>
        </w:rPr>
        <w:t xml:space="preserve"> Minneapolis tab</w:t>
      </w:r>
      <w:r w:rsidR="00132FB4" w:rsidRPr="00D43F25">
        <w:rPr>
          <w:color w:val="7E8083"/>
          <w:sz w:val="20"/>
          <w:szCs w:val="20"/>
        </w:rPr>
        <w:t xml:space="preserve"> </w:t>
      </w:r>
      <w:r w:rsidR="00DF55E7" w:rsidRPr="00D43F25">
        <w:rPr>
          <w:color w:val="7E8083"/>
          <w:sz w:val="20"/>
          <w:szCs w:val="20"/>
        </w:rPr>
        <w:t xml:space="preserve">tom </w:t>
      </w:r>
      <w:proofErr w:type="spellStart"/>
      <w:r w:rsidR="00DF55E7" w:rsidRPr="00D43F25">
        <w:rPr>
          <w:color w:val="7E8083"/>
          <w:sz w:val="20"/>
          <w:szCs w:val="20"/>
        </w:rPr>
        <w:t>pab</w:t>
      </w:r>
      <w:proofErr w:type="spellEnd"/>
      <w:r w:rsidR="00DF55E7" w:rsidRPr="00D43F25">
        <w:rPr>
          <w:color w:val="7E8083"/>
          <w:sz w:val="20"/>
          <w:szCs w:val="20"/>
        </w:rPr>
        <w:t xml:space="preserve"> cov </w:t>
      </w:r>
      <w:proofErr w:type="spellStart"/>
      <w:r w:rsidR="00DF55E7" w:rsidRPr="00D43F25">
        <w:rPr>
          <w:color w:val="7E8083"/>
          <w:sz w:val="20"/>
          <w:szCs w:val="20"/>
        </w:rPr>
        <w:t>pej</w:t>
      </w:r>
      <w:proofErr w:type="spellEnd"/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r w:rsidR="00DF55E7" w:rsidRPr="00D43F25">
        <w:rPr>
          <w:color w:val="7E8083"/>
          <w:sz w:val="20"/>
          <w:szCs w:val="20"/>
        </w:rPr>
        <w:t>xeem</w:t>
      </w:r>
      <w:proofErr w:type="spellEnd"/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r w:rsidR="00DF55E7" w:rsidRPr="00D43F25">
        <w:rPr>
          <w:color w:val="7E8083"/>
          <w:sz w:val="20"/>
          <w:szCs w:val="20"/>
        </w:rPr>
        <w:t>txuag</w:t>
      </w:r>
      <w:proofErr w:type="spellEnd"/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r w:rsidR="00DF55E7" w:rsidRPr="00D43F25">
        <w:rPr>
          <w:color w:val="7E8083"/>
          <w:sz w:val="20"/>
          <w:szCs w:val="20"/>
        </w:rPr>
        <w:t>nyiaj</w:t>
      </w:r>
      <w:proofErr w:type="spellEnd"/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r w:rsidR="00DF55E7" w:rsidRPr="00D43F25">
        <w:rPr>
          <w:color w:val="7E8083"/>
          <w:sz w:val="20"/>
          <w:szCs w:val="20"/>
        </w:rPr>
        <w:t>thiab</w:t>
      </w:r>
      <w:proofErr w:type="spellEnd"/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ins w:id="62" w:author="Kaxiong" w:date="2021-05-19T18:44:00Z">
        <w:r w:rsidR="00172997">
          <w:rPr>
            <w:color w:val="7E8083"/>
            <w:sz w:val="20"/>
            <w:szCs w:val="20"/>
          </w:rPr>
          <w:t>nce</w:t>
        </w:r>
        <w:proofErr w:type="spellEnd"/>
        <w:r w:rsidR="00172997">
          <w:rPr>
            <w:color w:val="7E8083"/>
            <w:sz w:val="20"/>
            <w:szCs w:val="20"/>
          </w:rPr>
          <w:t xml:space="preserve"> </w:t>
        </w:r>
        <w:proofErr w:type="spellStart"/>
        <w:r w:rsidR="00172997">
          <w:rPr>
            <w:color w:val="7E8083"/>
            <w:sz w:val="20"/>
            <w:szCs w:val="20"/>
          </w:rPr>
          <w:t>kev</w:t>
        </w:r>
        <w:proofErr w:type="spellEnd"/>
        <w:r w:rsidR="00172997">
          <w:rPr>
            <w:color w:val="7E8083"/>
            <w:sz w:val="20"/>
            <w:szCs w:val="20"/>
          </w:rPr>
          <w:t xml:space="preserve"> tau zoo</w:t>
        </w:r>
        <w:r w:rsidR="00172997" w:rsidRPr="00D43F25">
          <w:rPr>
            <w:color w:val="7E8083"/>
            <w:sz w:val="20"/>
            <w:szCs w:val="20"/>
          </w:rPr>
          <w:t xml:space="preserve"> </w:t>
        </w:r>
      </w:ins>
      <w:del w:id="63" w:author="Kaxiong" w:date="2021-05-19T18:44:00Z">
        <w:r w:rsidR="00DF55E7" w:rsidRPr="00D43F25" w:rsidDel="00172997">
          <w:rPr>
            <w:color w:val="7E8083"/>
            <w:sz w:val="20"/>
            <w:szCs w:val="20"/>
          </w:rPr>
          <w:delText>kom</w:delText>
        </w:r>
        <w:r w:rsidR="00132FB4" w:rsidRPr="00D43F25" w:rsidDel="00172997">
          <w:rPr>
            <w:color w:val="7E8083"/>
            <w:sz w:val="20"/>
            <w:szCs w:val="20"/>
          </w:rPr>
          <w:delText xml:space="preserve"> saib xyuas</w:delText>
        </w:r>
        <w:r w:rsidR="00DF55E7" w:rsidRPr="00D43F25" w:rsidDel="00172997">
          <w:rPr>
            <w:color w:val="7E8083"/>
            <w:sz w:val="20"/>
            <w:szCs w:val="20"/>
          </w:rPr>
          <w:delText xml:space="preserve"> kev thaj yeeb </w:delText>
        </w:r>
      </w:del>
      <w:proofErr w:type="spellStart"/>
      <w:r w:rsidR="00DF55E7" w:rsidRPr="00D43F25">
        <w:rPr>
          <w:color w:val="7E8083"/>
          <w:sz w:val="20"/>
          <w:szCs w:val="20"/>
        </w:rPr>
        <w:t>rau</w:t>
      </w:r>
      <w:proofErr w:type="spellEnd"/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r w:rsidR="00DF55E7" w:rsidRPr="00D43F25">
        <w:rPr>
          <w:color w:val="7E8083"/>
          <w:sz w:val="20"/>
          <w:szCs w:val="20"/>
        </w:rPr>
        <w:t>hauv</w:t>
      </w:r>
      <w:proofErr w:type="spellEnd"/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r w:rsidR="00DF55E7" w:rsidRPr="00D43F25">
        <w:rPr>
          <w:color w:val="7E8083"/>
          <w:sz w:val="20"/>
          <w:szCs w:val="20"/>
        </w:rPr>
        <w:t>lawv</w:t>
      </w:r>
      <w:proofErr w:type="spellEnd"/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r w:rsidR="00DF55E7" w:rsidRPr="00D43F25">
        <w:rPr>
          <w:color w:val="7E8083"/>
          <w:sz w:val="20"/>
          <w:szCs w:val="20"/>
        </w:rPr>
        <w:t>tsev</w:t>
      </w:r>
      <w:proofErr w:type="spellEnd"/>
      <w:r w:rsidR="00DF55E7" w:rsidRPr="00D43F25">
        <w:rPr>
          <w:color w:val="7E8083"/>
          <w:sz w:val="20"/>
          <w:szCs w:val="20"/>
        </w:rPr>
        <w:t xml:space="preserve">. </w:t>
      </w:r>
      <w:proofErr w:type="spellStart"/>
      <w:r w:rsidR="00DF55E7" w:rsidRPr="00D43F25">
        <w:rPr>
          <w:color w:val="7E8083"/>
          <w:sz w:val="20"/>
          <w:szCs w:val="20"/>
        </w:rPr>
        <w:t>Thaum</w:t>
      </w:r>
      <w:proofErr w:type="spellEnd"/>
      <w:r w:rsidR="00DF55E7" w:rsidRPr="00D43F25">
        <w:rPr>
          <w:color w:val="7E8083"/>
          <w:sz w:val="20"/>
          <w:szCs w:val="20"/>
        </w:rPr>
        <w:t xml:space="preserve"> cov </w:t>
      </w:r>
      <w:proofErr w:type="spellStart"/>
      <w:r w:rsidR="00DF55E7" w:rsidRPr="00D43F25">
        <w:rPr>
          <w:color w:val="7E8083"/>
          <w:sz w:val="20"/>
          <w:szCs w:val="20"/>
        </w:rPr>
        <w:t>nyiaj</w:t>
      </w:r>
      <w:proofErr w:type="spellEnd"/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r w:rsidR="00DF55E7" w:rsidRPr="00D43F25">
        <w:rPr>
          <w:color w:val="7E8083"/>
          <w:sz w:val="20"/>
          <w:szCs w:val="20"/>
        </w:rPr>
        <w:t>tas</w:t>
      </w:r>
      <w:proofErr w:type="spellEnd"/>
      <w:r w:rsidR="00DF55E7" w:rsidRPr="00D43F25">
        <w:rPr>
          <w:color w:val="7E8083"/>
          <w:sz w:val="20"/>
          <w:szCs w:val="20"/>
        </w:rPr>
        <w:t xml:space="preserve"> </w:t>
      </w:r>
      <w:del w:id="64" w:author="Kaxiong" w:date="2021-05-19T18:44:00Z">
        <w:r w:rsidR="00DF55E7" w:rsidRPr="00D43F25" w:rsidDel="00172997">
          <w:rPr>
            <w:color w:val="7E8083"/>
            <w:sz w:val="20"/>
            <w:szCs w:val="20"/>
          </w:rPr>
          <w:delText>los</w:delText>
        </w:r>
      </w:del>
      <w:proofErr w:type="spellStart"/>
      <w:ins w:id="65" w:author="Kaxiong" w:date="2021-05-19T18:44:00Z">
        <w:r w:rsidR="00172997">
          <w:rPr>
            <w:color w:val="7E8083"/>
            <w:sz w:val="20"/>
            <w:szCs w:val="20"/>
          </w:rPr>
          <w:t>lawm</w:t>
        </w:r>
      </w:ins>
      <w:proofErr w:type="spellEnd"/>
      <w:r w:rsidR="00DF55E7" w:rsidRPr="00D43F25">
        <w:rPr>
          <w:color w:val="7E8083"/>
          <w:sz w:val="20"/>
          <w:szCs w:val="20"/>
        </w:rPr>
        <w:t xml:space="preserve">, </w:t>
      </w:r>
      <w:proofErr w:type="spellStart"/>
      <w:r w:rsidR="00DF55E7" w:rsidRPr="00D43F25">
        <w:rPr>
          <w:color w:val="7E8083"/>
          <w:sz w:val="20"/>
          <w:szCs w:val="20"/>
        </w:rPr>
        <w:t>Lub</w:t>
      </w:r>
      <w:proofErr w:type="spellEnd"/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r w:rsidR="00DF55E7" w:rsidRPr="00D43F25">
        <w:rPr>
          <w:color w:val="7E8083"/>
          <w:sz w:val="20"/>
          <w:szCs w:val="20"/>
        </w:rPr>
        <w:t>Nroog</w:t>
      </w:r>
      <w:proofErr w:type="spellEnd"/>
      <w:r w:rsidR="00DF55E7" w:rsidRPr="00D43F25">
        <w:rPr>
          <w:color w:val="7E8083"/>
          <w:sz w:val="20"/>
          <w:szCs w:val="20"/>
        </w:rPr>
        <w:t xml:space="preserve"> tab</w:t>
      </w:r>
      <w:r w:rsidR="00132FB4" w:rsidRPr="00D43F25">
        <w:rPr>
          <w:color w:val="7E8083"/>
          <w:sz w:val="20"/>
          <w:szCs w:val="20"/>
        </w:rPr>
        <w:t xml:space="preserve"> </w:t>
      </w:r>
      <w:r w:rsidR="00DF55E7" w:rsidRPr="00D43F25">
        <w:rPr>
          <w:color w:val="7E8083"/>
          <w:sz w:val="20"/>
          <w:szCs w:val="20"/>
        </w:rPr>
        <w:t xml:space="preserve">tom </w:t>
      </w:r>
      <w:proofErr w:type="spellStart"/>
      <w:r w:rsidR="00132FB4" w:rsidRPr="00D43F25">
        <w:rPr>
          <w:color w:val="7E8083"/>
          <w:sz w:val="20"/>
          <w:szCs w:val="20"/>
        </w:rPr>
        <w:t>pab</w:t>
      </w:r>
      <w:proofErr w:type="spellEnd"/>
      <w:r w:rsidR="00132FB4" w:rsidRPr="00D43F25">
        <w:rPr>
          <w:color w:val="7E8083"/>
          <w:sz w:val="20"/>
          <w:szCs w:val="20"/>
        </w:rPr>
        <w:t xml:space="preserve"> </w:t>
      </w:r>
      <w:proofErr w:type="spellStart"/>
      <w:r w:rsidR="00132FB4" w:rsidRPr="00D43F25">
        <w:rPr>
          <w:color w:val="7E8083"/>
          <w:sz w:val="20"/>
          <w:szCs w:val="20"/>
        </w:rPr>
        <w:t>nqi</w:t>
      </w:r>
      <w:proofErr w:type="spellEnd"/>
      <w:r w:rsidR="00132FB4" w:rsidRPr="00D43F25">
        <w:rPr>
          <w:color w:val="7E8083"/>
          <w:sz w:val="20"/>
          <w:szCs w:val="20"/>
        </w:rPr>
        <w:t xml:space="preserve"> </w:t>
      </w:r>
      <w:del w:id="66" w:author="Kaxiong" w:date="2021-05-19T18:45:00Z">
        <w:r w:rsidR="00132FB4" w:rsidRPr="00D43F25" w:rsidDel="00172997">
          <w:rPr>
            <w:color w:val="7E8083"/>
            <w:sz w:val="20"/>
            <w:szCs w:val="20"/>
          </w:rPr>
          <w:delText>li</w:delText>
        </w:r>
      </w:del>
      <w:ins w:id="67" w:author="Kaxiong" w:date="2021-05-19T18:45:00Z">
        <w:r w:rsidR="00172997">
          <w:rPr>
            <w:color w:val="7E8083"/>
            <w:sz w:val="20"/>
            <w:szCs w:val="20"/>
          </w:rPr>
          <w:t xml:space="preserve">them </w:t>
        </w:r>
        <w:proofErr w:type="spellStart"/>
        <w:r w:rsidR="00172997">
          <w:rPr>
            <w:color w:val="7E8083"/>
            <w:sz w:val="20"/>
            <w:szCs w:val="20"/>
          </w:rPr>
          <w:t>nyiaj</w:t>
        </w:r>
        <w:proofErr w:type="spellEnd"/>
        <w:r w:rsidR="00172997" w:rsidRPr="00D43F25">
          <w:rPr>
            <w:color w:val="7E8083"/>
            <w:sz w:val="20"/>
            <w:szCs w:val="20"/>
          </w:rPr>
          <w:t xml:space="preserve"> </w:t>
        </w:r>
        <w:proofErr w:type="spellStart"/>
        <w:r w:rsidR="00172997">
          <w:rPr>
            <w:color w:val="7E8083"/>
            <w:sz w:val="20"/>
            <w:szCs w:val="20"/>
          </w:rPr>
          <w:t>txiag</w:t>
        </w:r>
      </w:ins>
      <w:proofErr w:type="spellEnd"/>
      <w:r w:rsidR="00DF55E7" w:rsidRPr="00D43F25">
        <w:rPr>
          <w:color w:val="7E8083"/>
          <w:sz w:val="20"/>
          <w:szCs w:val="20"/>
        </w:rPr>
        <w:t xml:space="preserve"> 0% </w:t>
      </w:r>
      <w:proofErr w:type="spellStart"/>
      <w:r w:rsidR="00DF55E7" w:rsidRPr="00D43F25">
        <w:rPr>
          <w:color w:val="7E8083"/>
          <w:sz w:val="20"/>
          <w:szCs w:val="20"/>
        </w:rPr>
        <w:t>rau</w:t>
      </w:r>
      <w:proofErr w:type="spellEnd"/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r w:rsidR="00DF55E7" w:rsidRPr="00D43F25">
        <w:rPr>
          <w:color w:val="7E8083"/>
          <w:sz w:val="20"/>
          <w:szCs w:val="20"/>
        </w:rPr>
        <w:t>kev</w:t>
      </w:r>
      <w:proofErr w:type="spellEnd"/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r w:rsidR="00DF55E7" w:rsidRPr="00D43F25">
        <w:rPr>
          <w:color w:val="7E8083"/>
          <w:sz w:val="20"/>
          <w:szCs w:val="20"/>
        </w:rPr>
        <w:t>tsim</w:t>
      </w:r>
      <w:proofErr w:type="spellEnd"/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r w:rsidR="00DF55E7" w:rsidRPr="00D43F25">
        <w:rPr>
          <w:color w:val="7E8083"/>
          <w:sz w:val="20"/>
          <w:szCs w:val="20"/>
        </w:rPr>
        <w:t>kho</w:t>
      </w:r>
      <w:proofErr w:type="spellEnd"/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r w:rsidR="00DF55E7" w:rsidRPr="00D43F25">
        <w:rPr>
          <w:color w:val="7E8083"/>
          <w:sz w:val="20"/>
          <w:szCs w:val="20"/>
        </w:rPr>
        <w:t>kom</w:t>
      </w:r>
      <w:proofErr w:type="spellEnd"/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r w:rsidR="00DF55E7" w:rsidRPr="00D43F25">
        <w:rPr>
          <w:color w:val="7E8083"/>
          <w:sz w:val="20"/>
          <w:szCs w:val="20"/>
        </w:rPr>
        <w:t>hluav</w:t>
      </w:r>
      <w:proofErr w:type="spellEnd"/>
      <w:r w:rsidR="00DF55E7" w:rsidRPr="00D43F25">
        <w:rPr>
          <w:color w:val="7E8083"/>
          <w:sz w:val="20"/>
          <w:szCs w:val="20"/>
        </w:rPr>
        <w:t xml:space="preserve"> taws </w:t>
      </w:r>
      <w:proofErr w:type="spellStart"/>
      <w:r w:rsidR="00DF55E7" w:rsidRPr="00D43F25">
        <w:rPr>
          <w:color w:val="7E8083"/>
          <w:sz w:val="20"/>
          <w:szCs w:val="20"/>
        </w:rPr>
        <w:t>xob</w:t>
      </w:r>
      <w:proofErr w:type="spellEnd"/>
      <w:r w:rsidR="00DF55E7" w:rsidRPr="00D43F25">
        <w:rPr>
          <w:color w:val="7E8083"/>
          <w:sz w:val="20"/>
          <w:szCs w:val="20"/>
        </w:rPr>
        <w:t xml:space="preserve"> zoo </w:t>
      </w:r>
      <w:proofErr w:type="spellStart"/>
      <w:r w:rsidR="00DF55E7" w:rsidRPr="00D43F25">
        <w:rPr>
          <w:color w:val="7E8083"/>
          <w:sz w:val="20"/>
          <w:szCs w:val="20"/>
        </w:rPr>
        <w:t>rau</w:t>
      </w:r>
      <w:proofErr w:type="spellEnd"/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r w:rsidR="00DF55E7" w:rsidRPr="00D43F25">
        <w:rPr>
          <w:color w:val="7E8083"/>
          <w:sz w:val="20"/>
          <w:szCs w:val="20"/>
        </w:rPr>
        <w:t>txhua</w:t>
      </w:r>
      <w:proofErr w:type="spellEnd"/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r w:rsidR="00DF55E7" w:rsidRPr="00D43F25">
        <w:rPr>
          <w:color w:val="7E8083"/>
          <w:sz w:val="20"/>
          <w:szCs w:val="20"/>
        </w:rPr>
        <w:t>tsev</w:t>
      </w:r>
      <w:proofErr w:type="spellEnd"/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r w:rsidR="00DF55E7" w:rsidRPr="00D43F25">
        <w:rPr>
          <w:color w:val="7E8083"/>
          <w:sz w:val="20"/>
          <w:szCs w:val="20"/>
        </w:rPr>
        <w:t>neeg</w:t>
      </w:r>
      <w:proofErr w:type="spellEnd"/>
      <w:r w:rsidR="00DF55E7" w:rsidRPr="00D43F25">
        <w:rPr>
          <w:color w:val="7E8083"/>
          <w:sz w:val="20"/>
          <w:szCs w:val="20"/>
        </w:rPr>
        <w:t xml:space="preserve"> (</w:t>
      </w:r>
      <w:proofErr w:type="spellStart"/>
      <w:r w:rsidR="00DF55E7" w:rsidRPr="00D43F25">
        <w:rPr>
          <w:color w:val="7E8083"/>
          <w:sz w:val="20"/>
          <w:szCs w:val="20"/>
        </w:rPr>
        <w:t>tsis</w:t>
      </w:r>
      <w:proofErr w:type="spellEnd"/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ins w:id="68" w:author="Kaxiong" w:date="2021-05-19T18:49:00Z">
        <w:r w:rsidR="00172997">
          <w:rPr>
            <w:color w:val="7E8083"/>
            <w:sz w:val="20"/>
            <w:szCs w:val="20"/>
          </w:rPr>
          <w:t>hais</w:t>
        </w:r>
        <w:proofErr w:type="spellEnd"/>
        <w:r w:rsidR="00172997">
          <w:rPr>
            <w:color w:val="7E8083"/>
            <w:sz w:val="20"/>
            <w:szCs w:val="20"/>
          </w:rPr>
          <w:t xml:space="preserve"> </w:t>
        </w:r>
        <w:proofErr w:type="spellStart"/>
        <w:r w:rsidR="00172997">
          <w:rPr>
            <w:color w:val="7E8083"/>
            <w:sz w:val="20"/>
            <w:szCs w:val="20"/>
          </w:rPr>
          <w:t>txog</w:t>
        </w:r>
      </w:ins>
      <w:proofErr w:type="spellEnd"/>
      <w:del w:id="69" w:author="Kaxiong" w:date="2021-05-19T18:49:00Z">
        <w:r w:rsidR="00432641" w:rsidRPr="00D43F25" w:rsidDel="00172997">
          <w:rPr>
            <w:color w:val="7E8083"/>
            <w:sz w:val="20"/>
            <w:szCs w:val="20"/>
          </w:rPr>
          <w:delText>txwm</w:delText>
        </w:r>
      </w:del>
      <w:r w:rsidR="00432641" w:rsidRPr="00D43F25">
        <w:rPr>
          <w:color w:val="7E8083"/>
          <w:sz w:val="20"/>
          <w:szCs w:val="20"/>
        </w:rPr>
        <w:t xml:space="preserve"> </w:t>
      </w:r>
      <w:proofErr w:type="spellStart"/>
      <w:r w:rsidR="00DF55E7" w:rsidRPr="00D43F25">
        <w:rPr>
          <w:color w:val="7E8083"/>
          <w:sz w:val="20"/>
          <w:szCs w:val="20"/>
        </w:rPr>
        <w:t>nyiaj</w:t>
      </w:r>
      <w:proofErr w:type="spellEnd"/>
      <w:r w:rsidR="00DF55E7" w:rsidRPr="00D43F25">
        <w:rPr>
          <w:color w:val="7E8083"/>
          <w:sz w:val="20"/>
          <w:szCs w:val="20"/>
        </w:rPr>
        <w:t xml:space="preserve"> tau los) </w:t>
      </w:r>
      <w:proofErr w:type="spellStart"/>
      <w:r w:rsidR="00DF55E7" w:rsidRPr="00D43F25">
        <w:rPr>
          <w:color w:val="7E8083"/>
          <w:sz w:val="20"/>
          <w:szCs w:val="20"/>
        </w:rPr>
        <w:t>thiab</w:t>
      </w:r>
      <w:proofErr w:type="spellEnd"/>
      <w:ins w:id="70" w:author="Kaxiong" w:date="2021-05-19T18:49:00Z">
        <w:r w:rsidR="00172997" w:rsidRPr="00172997">
          <w:rPr>
            <w:color w:val="7E8083"/>
            <w:sz w:val="20"/>
            <w:szCs w:val="20"/>
          </w:rPr>
          <w:t xml:space="preserve"> </w:t>
        </w:r>
        <w:proofErr w:type="spellStart"/>
        <w:r w:rsidR="00172997">
          <w:rPr>
            <w:color w:val="7E8083"/>
            <w:sz w:val="20"/>
            <w:szCs w:val="20"/>
          </w:rPr>
          <w:t>muab</w:t>
        </w:r>
        <w:proofErr w:type="spellEnd"/>
        <w:r w:rsidR="00172997">
          <w:rPr>
            <w:color w:val="7E8083"/>
            <w:sz w:val="20"/>
            <w:szCs w:val="20"/>
          </w:rPr>
          <w:t xml:space="preserve"> </w:t>
        </w:r>
        <w:proofErr w:type="spellStart"/>
        <w:r w:rsidR="00172997">
          <w:rPr>
            <w:color w:val="7E8083"/>
            <w:sz w:val="20"/>
            <w:szCs w:val="20"/>
          </w:rPr>
          <w:t>kev</w:t>
        </w:r>
      </w:ins>
      <w:proofErr w:type="spellEnd"/>
      <w:r w:rsidR="00DF55E7" w:rsidRPr="00D43F25">
        <w:rPr>
          <w:color w:val="7E8083"/>
          <w:sz w:val="20"/>
          <w:szCs w:val="20"/>
        </w:rPr>
        <w:t xml:space="preserve"> pub </w:t>
      </w:r>
      <w:proofErr w:type="spellStart"/>
      <w:r w:rsidR="00DF55E7" w:rsidRPr="00D43F25">
        <w:rPr>
          <w:color w:val="7E8083"/>
          <w:sz w:val="20"/>
          <w:szCs w:val="20"/>
        </w:rPr>
        <w:t>dawb</w:t>
      </w:r>
      <w:proofErr w:type="spellEnd"/>
      <w:ins w:id="71" w:author="Kaxiong" w:date="2021-05-19T18:50:00Z">
        <w:r w:rsidR="00172997" w:rsidRPr="00172997">
          <w:rPr>
            <w:color w:val="7E8083"/>
            <w:sz w:val="20"/>
            <w:szCs w:val="20"/>
          </w:rPr>
          <w:t xml:space="preserve"> </w:t>
        </w:r>
        <w:proofErr w:type="spellStart"/>
        <w:r w:rsidR="00172997">
          <w:rPr>
            <w:color w:val="7E8083"/>
            <w:sz w:val="20"/>
            <w:szCs w:val="20"/>
          </w:rPr>
          <w:t>ntawm</w:t>
        </w:r>
        <w:proofErr w:type="spellEnd"/>
        <w:r w:rsidR="00172997">
          <w:rPr>
            <w:color w:val="7E8083"/>
            <w:sz w:val="20"/>
            <w:szCs w:val="20"/>
          </w:rPr>
          <w:t xml:space="preserve"> cov </w:t>
        </w:r>
        <w:proofErr w:type="spellStart"/>
        <w:r w:rsidR="00172997">
          <w:rPr>
            <w:color w:val="7E8083"/>
            <w:sz w:val="20"/>
            <w:szCs w:val="20"/>
          </w:rPr>
          <w:t>kev</w:t>
        </w:r>
        <w:proofErr w:type="spellEnd"/>
        <w:r w:rsidR="00172997">
          <w:rPr>
            <w:color w:val="7E8083"/>
            <w:sz w:val="20"/>
            <w:szCs w:val="20"/>
          </w:rPr>
          <w:t xml:space="preserve"> </w:t>
        </w:r>
        <w:proofErr w:type="spellStart"/>
        <w:r w:rsidR="00172997">
          <w:rPr>
            <w:color w:val="7E8083"/>
            <w:sz w:val="20"/>
            <w:szCs w:val="20"/>
          </w:rPr>
          <w:t>saib</w:t>
        </w:r>
        <w:proofErr w:type="spellEnd"/>
        <w:r w:rsidR="00172997">
          <w:rPr>
            <w:color w:val="7E8083"/>
            <w:sz w:val="20"/>
            <w:szCs w:val="20"/>
          </w:rPr>
          <w:t xml:space="preserve"> </w:t>
        </w:r>
        <w:proofErr w:type="spellStart"/>
        <w:r w:rsidR="00172997">
          <w:rPr>
            <w:color w:val="7E8083"/>
            <w:sz w:val="20"/>
            <w:szCs w:val="20"/>
          </w:rPr>
          <w:t>xyuas</w:t>
        </w:r>
        <w:proofErr w:type="spellEnd"/>
        <w:r w:rsidR="00172997">
          <w:rPr>
            <w:color w:val="7E8083"/>
            <w:sz w:val="20"/>
            <w:szCs w:val="20"/>
          </w:rPr>
          <w:t xml:space="preserve"> </w:t>
        </w:r>
        <w:proofErr w:type="spellStart"/>
        <w:r w:rsidR="00172997">
          <w:rPr>
            <w:color w:val="7E8083"/>
            <w:sz w:val="20"/>
            <w:szCs w:val="20"/>
          </w:rPr>
          <w:t>ntawm</w:t>
        </w:r>
        <w:proofErr w:type="spellEnd"/>
        <w:r w:rsidR="00172997">
          <w:rPr>
            <w:color w:val="7E8083"/>
            <w:sz w:val="20"/>
            <w:szCs w:val="20"/>
          </w:rPr>
          <w:t xml:space="preserve"> </w:t>
        </w:r>
        <w:proofErr w:type="spellStart"/>
        <w:r w:rsidR="00172997">
          <w:rPr>
            <w:color w:val="7E8083"/>
            <w:sz w:val="20"/>
            <w:szCs w:val="20"/>
          </w:rPr>
          <w:t>Pab</w:t>
        </w:r>
        <w:proofErr w:type="spellEnd"/>
        <w:r w:rsidR="00172997">
          <w:rPr>
            <w:color w:val="7E8083"/>
            <w:sz w:val="20"/>
            <w:szCs w:val="20"/>
          </w:rPr>
          <w:t xml:space="preserve"> </w:t>
        </w:r>
        <w:proofErr w:type="spellStart"/>
        <w:r w:rsidR="00172997">
          <w:rPr>
            <w:color w:val="7E8083"/>
            <w:sz w:val="20"/>
            <w:szCs w:val="20"/>
          </w:rPr>
          <w:t>Pawg</w:t>
        </w:r>
      </w:ins>
      <w:proofErr w:type="spellEnd"/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r w:rsidR="00DF55E7" w:rsidRPr="00D43F25">
        <w:rPr>
          <w:color w:val="7E8083"/>
          <w:sz w:val="20"/>
          <w:szCs w:val="20"/>
        </w:rPr>
        <w:t>Hluav</w:t>
      </w:r>
      <w:proofErr w:type="spellEnd"/>
      <w:r w:rsidR="00DF55E7" w:rsidRPr="00D43F25">
        <w:rPr>
          <w:color w:val="7E8083"/>
          <w:sz w:val="20"/>
          <w:szCs w:val="20"/>
        </w:rPr>
        <w:t xml:space="preserve"> Taws </w:t>
      </w:r>
      <w:proofErr w:type="spellStart"/>
      <w:r w:rsidR="00DF55E7" w:rsidRPr="00D43F25">
        <w:rPr>
          <w:color w:val="7E8083"/>
          <w:sz w:val="20"/>
          <w:szCs w:val="20"/>
        </w:rPr>
        <w:t>Xob</w:t>
      </w:r>
      <w:proofErr w:type="spellEnd"/>
      <w:ins w:id="72" w:author="Kaxiong" w:date="2021-05-19T18:50:00Z">
        <w:r w:rsidR="00172997" w:rsidRPr="00172997">
          <w:rPr>
            <w:color w:val="7E8083"/>
            <w:sz w:val="20"/>
            <w:szCs w:val="20"/>
          </w:rPr>
          <w:t xml:space="preserve"> </w:t>
        </w:r>
        <w:proofErr w:type="spellStart"/>
        <w:r w:rsidR="00172997">
          <w:rPr>
            <w:color w:val="7E8083"/>
            <w:sz w:val="20"/>
            <w:szCs w:val="20"/>
          </w:rPr>
          <w:t>Hauv</w:t>
        </w:r>
        <w:proofErr w:type="spellEnd"/>
        <w:r w:rsidR="00172997">
          <w:rPr>
            <w:color w:val="7E8083"/>
            <w:sz w:val="20"/>
            <w:szCs w:val="20"/>
          </w:rPr>
          <w:t xml:space="preserve"> </w:t>
        </w:r>
        <w:proofErr w:type="spellStart"/>
        <w:r w:rsidR="00172997">
          <w:rPr>
            <w:color w:val="7E8083"/>
            <w:sz w:val="20"/>
            <w:szCs w:val="20"/>
          </w:rPr>
          <w:t>Tsev</w:t>
        </w:r>
        <w:proofErr w:type="spellEnd"/>
        <w:r w:rsidR="00172997">
          <w:rPr>
            <w:color w:val="7E8083"/>
            <w:sz w:val="20"/>
            <w:szCs w:val="20"/>
          </w:rPr>
          <w:t xml:space="preserve"> (Home Energy Squad)</w:t>
        </w:r>
      </w:ins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r w:rsidR="00DF55E7" w:rsidRPr="00D43F25">
        <w:rPr>
          <w:color w:val="7E8083"/>
          <w:sz w:val="20"/>
          <w:szCs w:val="20"/>
        </w:rPr>
        <w:t>rau</w:t>
      </w:r>
      <w:proofErr w:type="spellEnd"/>
      <w:r w:rsidR="00DF55E7" w:rsidRPr="00D43F25">
        <w:rPr>
          <w:color w:val="7E8083"/>
          <w:sz w:val="20"/>
          <w:szCs w:val="20"/>
        </w:rPr>
        <w:t xml:space="preserve"> cov </w:t>
      </w:r>
      <w:proofErr w:type="spellStart"/>
      <w:r w:rsidR="00DF55E7" w:rsidRPr="00D43F25">
        <w:rPr>
          <w:color w:val="7E8083"/>
          <w:sz w:val="20"/>
          <w:szCs w:val="20"/>
        </w:rPr>
        <w:t>tsev</w:t>
      </w:r>
      <w:proofErr w:type="spellEnd"/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r w:rsidR="00DF55E7" w:rsidRPr="00D43F25">
        <w:rPr>
          <w:color w:val="7E8083"/>
          <w:sz w:val="20"/>
          <w:szCs w:val="20"/>
        </w:rPr>
        <w:t>neeg</w:t>
      </w:r>
      <w:proofErr w:type="spellEnd"/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r w:rsidR="00DF55E7" w:rsidRPr="00D43F25">
        <w:rPr>
          <w:color w:val="7E8083"/>
          <w:sz w:val="20"/>
          <w:szCs w:val="20"/>
        </w:rPr>
        <w:t>uas</w:t>
      </w:r>
      <w:proofErr w:type="spellEnd"/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r w:rsidR="00DF55E7" w:rsidRPr="00D43F25">
        <w:rPr>
          <w:color w:val="7E8083"/>
          <w:sz w:val="20"/>
          <w:szCs w:val="20"/>
        </w:rPr>
        <w:t>muaj</w:t>
      </w:r>
      <w:proofErr w:type="spellEnd"/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r w:rsidR="00DF55E7" w:rsidRPr="00D43F25">
        <w:rPr>
          <w:color w:val="7E8083"/>
          <w:sz w:val="20"/>
          <w:szCs w:val="20"/>
        </w:rPr>
        <w:t>nyiaj</w:t>
      </w:r>
      <w:proofErr w:type="spellEnd"/>
      <w:r w:rsidR="00DF55E7" w:rsidRPr="00D43F25">
        <w:rPr>
          <w:color w:val="7E8083"/>
          <w:sz w:val="20"/>
          <w:szCs w:val="20"/>
        </w:rPr>
        <w:t xml:space="preserve"> tau los </w:t>
      </w:r>
      <w:proofErr w:type="spellStart"/>
      <w:r w:rsidR="00DF55E7" w:rsidRPr="00D43F25">
        <w:rPr>
          <w:color w:val="7E8083"/>
          <w:sz w:val="20"/>
          <w:szCs w:val="20"/>
        </w:rPr>
        <w:t>tsawg</w:t>
      </w:r>
      <w:proofErr w:type="spellEnd"/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r w:rsidR="00DF55E7" w:rsidRPr="00D43F25">
        <w:rPr>
          <w:color w:val="7E8083"/>
          <w:sz w:val="20"/>
          <w:szCs w:val="20"/>
        </w:rPr>
        <w:t>dua</w:t>
      </w:r>
      <w:proofErr w:type="spellEnd"/>
      <w:r w:rsidR="00DF55E7" w:rsidRPr="00D43F25">
        <w:rPr>
          <w:color w:val="7E8083"/>
          <w:sz w:val="20"/>
          <w:szCs w:val="20"/>
        </w:rPr>
        <w:t xml:space="preserve"> $ 100,000. </w:t>
      </w:r>
      <w:proofErr w:type="spellStart"/>
      <w:r w:rsidR="00DF55E7" w:rsidRPr="00D43F25">
        <w:rPr>
          <w:color w:val="7E8083"/>
          <w:sz w:val="20"/>
          <w:szCs w:val="20"/>
        </w:rPr>
        <w:t>Txhua</w:t>
      </w:r>
      <w:proofErr w:type="spellEnd"/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ins w:id="73" w:author="Kaxiong" w:date="2021-05-19T18:51:00Z">
        <w:r w:rsidR="00172997">
          <w:rPr>
            <w:color w:val="7E8083"/>
            <w:sz w:val="20"/>
            <w:szCs w:val="20"/>
          </w:rPr>
          <w:t>pej</w:t>
        </w:r>
        <w:proofErr w:type="spellEnd"/>
        <w:r w:rsidR="00172997">
          <w:rPr>
            <w:color w:val="7E8083"/>
            <w:sz w:val="20"/>
            <w:szCs w:val="20"/>
          </w:rPr>
          <w:t xml:space="preserve"> </w:t>
        </w:r>
        <w:proofErr w:type="spellStart"/>
        <w:r w:rsidR="00172997">
          <w:rPr>
            <w:color w:val="7E8083"/>
            <w:sz w:val="20"/>
            <w:szCs w:val="20"/>
          </w:rPr>
          <w:t>xeem</w:t>
        </w:r>
      </w:ins>
      <w:proofErr w:type="spellEnd"/>
      <w:del w:id="74" w:author="Kaxiong" w:date="2021-05-19T18:51:00Z">
        <w:r w:rsidR="00DF55E7" w:rsidRPr="00D43F25" w:rsidDel="00172997">
          <w:rPr>
            <w:color w:val="7E8083"/>
            <w:sz w:val="20"/>
            <w:szCs w:val="20"/>
          </w:rPr>
          <w:delText>tus neeg</w:delText>
        </w:r>
      </w:del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r w:rsidR="00DF55E7" w:rsidRPr="00D43F25">
        <w:rPr>
          <w:color w:val="7E8083"/>
          <w:sz w:val="20"/>
          <w:szCs w:val="20"/>
        </w:rPr>
        <w:t>nyob</w:t>
      </w:r>
      <w:proofErr w:type="spellEnd"/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r w:rsidR="00DF55E7" w:rsidRPr="00D43F25">
        <w:rPr>
          <w:color w:val="7E8083"/>
          <w:sz w:val="20"/>
          <w:szCs w:val="20"/>
        </w:rPr>
        <w:t>hauv</w:t>
      </w:r>
      <w:proofErr w:type="spellEnd"/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ins w:id="75" w:author="Kaxiong" w:date="2021-05-19T18:51:00Z">
        <w:r w:rsidR="00172997">
          <w:rPr>
            <w:color w:val="7E8083"/>
            <w:sz w:val="20"/>
            <w:szCs w:val="20"/>
          </w:rPr>
          <w:t>Cheeb</w:t>
        </w:r>
        <w:proofErr w:type="spellEnd"/>
        <w:r w:rsidR="00172997">
          <w:rPr>
            <w:color w:val="7E8083"/>
            <w:sz w:val="20"/>
            <w:szCs w:val="20"/>
          </w:rPr>
          <w:t xml:space="preserve"> </w:t>
        </w:r>
        <w:proofErr w:type="spellStart"/>
        <w:r w:rsidR="00172997">
          <w:rPr>
            <w:color w:val="7E8083"/>
            <w:sz w:val="20"/>
            <w:szCs w:val="20"/>
          </w:rPr>
          <w:t>Tsam</w:t>
        </w:r>
        <w:proofErr w:type="spellEnd"/>
        <w:r w:rsidR="00172997">
          <w:rPr>
            <w:color w:val="7E8083"/>
            <w:sz w:val="20"/>
            <w:szCs w:val="20"/>
          </w:rPr>
          <w:t xml:space="preserve"> </w:t>
        </w:r>
        <w:proofErr w:type="spellStart"/>
        <w:r w:rsidR="00172997">
          <w:rPr>
            <w:color w:val="7E8083"/>
            <w:sz w:val="20"/>
            <w:szCs w:val="20"/>
          </w:rPr>
          <w:t>Ntsuab</w:t>
        </w:r>
        <w:proofErr w:type="spellEnd"/>
        <w:r w:rsidR="00172997" w:rsidRPr="00D43F25">
          <w:rPr>
            <w:color w:val="7E8083"/>
            <w:sz w:val="20"/>
            <w:szCs w:val="20"/>
          </w:rPr>
          <w:t xml:space="preserve"> </w:t>
        </w:r>
      </w:ins>
      <w:r w:rsidR="00DF55E7" w:rsidRPr="00D43F25">
        <w:rPr>
          <w:color w:val="7E8083"/>
          <w:sz w:val="20"/>
          <w:szCs w:val="20"/>
        </w:rPr>
        <w:t xml:space="preserve">Minneapolis </w:t>
      </w:r>
      <w:ins w:id="76" w:author="Kaxiong" w:date="2021-05-19T18:52:00Z">
        <w:r w:rsidR="00172997">
          <w:rPr>
            <w:color w:val="7E8083"/>
            <w:sz w:val="20"/>
            <w:szCs w:val="20"/>
          </w:rPr>
          <w:t xml:space="preserve">(Minneapolis </w:t>
        </w:r>
      </w:ins>
      <w:r w:rsidR="00DF55E7" w:rsidRPr="00D43F25">
        <w:rPr>
          <w:color w:val="7E8083"/>
          <w:sz w:val="20"/>
          <w:szCs w:val="20"/>
        </w:rPr>
        <w:t>Green Zone</w:t>
      </w:r>
      <w:ins w:id="77" w:author="Kaxiong" w:date="2021-05-19T18:52:00Z">
        <w:r w:rsidR="00172997">
          <w:rPr>
            <w:color w:val="7E8083"/>
            <w:sz w:val="20"/>
            <w:szCs w:val="20"/>
          </w:rPr>
          <w:t>)</w:t>
        </w:r>
      </w:ins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r w:rsidR="00DF55E7" w:rsidRPr="00D43F25">
        <w:rPr>
          <w:color w:val="7E8083"/>
          <w:sz w:val="20"/>
          <w:szCs w:val="20"/>
        </w:rPr>
        <w:t>tsim</w:t>
      </w:r>
      <w:proofErr w:type="spellEnd"/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r w:rsidR="00DF55E7" w:rsidRPr="00D43F25">
        <w:rPr>
          <w:color w:val="7E8083"/>
          <w:sz w:val="20"/>
          <w:szCs w:val="20"/>
        </w:rPr>
        <w:t>nyog</w:t>
      </w:r>
      <w:proofErr w:type="spellEnd"/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r w:rsidR="00DF55E7" w:rsidRPr="00D43F25">
        <w:rPr>
          <w:color w:val="7E8083"/>
          <w:sz w:val="20"/>
          <w:szCs w:val="20"/>
        </w:rPr>
        <w:t>rau</w:t>
      </w:r>
      <w:proofErr w:type="spellEnd"/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r w:rsidR="00DF55E7" w:rsidRPr="00D43F25">
        <w:rPr>
          <w:color w:val="7E8083"/>
          <w:sz w:val="20"/>
          <w:szCs w:val="20"/>
        </w:rPr>
        <w:t>kev</w:t>
      </w:r>
      <w:proofErr w:type="spellEnd"/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r w:rsidR="00DF55E7" w:rsidRPr="00D43F25">
        <w:rPr>
          <w:color w:val="7E8083"/>
          <w:sz w:val="20"/>
          <w:szCs w:val="20"/>
        </w:rPr>
        <w:t>mus</w:t>
      </w:r>
      <w:proofErr w:type="spellEnd"/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r w:rsidR="00DF55E7" w:rsidRPr="00D43F25">
        <w:rPr>
          <w:color w:val="7E8083"/>
          <w:sz w:val="20"/>
          <w:szCs w:val="20"/>
        </w:rPr>
        <w:t>ncig</w:t>
      </w:r>
      <w:proofErr w:type="spellEnd"/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r w:rsidR="00DF55E7" w:rsidRPr="00D43F25">
        <w:rPr>
          <w:color w:val="7E8083"/>
          <w:sz w:val="20"/>
          <w:szCs w:val="20"/>
        </w:rPr>
        <w:t>xyuas</w:t>
      </w:r>
      <w:proofErr w:type="spellEnd"/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r w:rsidR="00DF55E7" w:rsidRPr="00D43F25">
        <w:rPr>
          <w:color w:val="7E8083"/>
          <w:sz w:val="20"/>
          <w:szCs w:val="20"/>
        </w:rPr>
        <w:t>hluav</w:t>
      </w:r>
      <w:proofErr w:type="spellEnd"/>
      <w:r w:rsidR="00DF55E7" w:rsidRPr="00D43F25">
        <w:rPr>
          <w:color w:val="7E8083"/>
          <w:sz w:val="20"/>
          <w:szCs w:val="20"/>
        </w:rPr>
        <w:t xml:space="preserve"> taws </w:t>
      </w:r>
      <w:proofErr w:type="spellStart"/>
      <w:r w:rsidR="00DF55E7" w:rsidRPr="00D43F25">
        <w:rPr>
          <w:color w:val="7E8083"/>
          <w:sz w:val="20"/>
          <w:szCs w:val="20"/>
        </w:rPr>
        <w:t>xob</w:t>
      </w:r>
      <w:proofErr w:type="spellEnd"/>
      <w:r w:rsidR="00DF55E7" w:rsidRPr="00D43F25">
        <w:rPr>
          <w:color w:val="7E8083"/>
          <w:sz w:val="20"/>
          <w:szCs w:val="20"/>
        </w:rPr>
        <w:t xml:space="preserve"> pub </w:t>
      </w:r>
      <w:proofErr w:type="spellStart"/>
      <w:r w:rsidR="00DF55E7" w:rsidRPr="00D43F25">
        <w:rPr>
          <w:color w:val="7E8083"/>
          <w:sz w:val="20"/>
          <w:szCs w:val="20"/>
        </w:rPr>
        <w:t>dawb</w:t>
      </w:r>
      <w:proofErr w:type="spellEnd"/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r w:rsidR="00DF55E7" w:rsidRPr="00D43F25">
        <w:rPr>
          <w:color w:val="7E8083"/>
          <w:sz w:val="20"/>
          <w:szCs w:val="20"/>
        </w:rPr>
        <w:t>tsis</w:t>
      </w:r>
      <w:proofErr w:type="spellEnd"/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r w:rsidR="00DF55E7" w:rsidRPr="00D43F25">
        <w:rPr>
          <w:color w:val="7E8083"/>
          <w:sz w:val="20"/>
          <w:szCs w:val="20"/>
        </w:rPr>
        <w:t>hais</w:t>
      </w:r>
      <w:proofErr w:type="spellEnd"/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r w:rsidR="00DF55E7" w:rsidRPr="00D43F25">
        <w:rPr>
          <w:color w:val="7E8083"/>
          <w:sz w:val="20"/>
          <w:szCs w:val="20"/>
        </w:rPr>
        <w:t>txog</w:t>
      </w:r>
      <w:proofErr w:type="spellEnd"/>
      <w:r w:rsidR="00DF55E7" w:rsidRPr="00D43F25">
        <w:rPr>
          <w:color w:val="7E8083"/>
          <w:sz w:val="20"/>
          <w:szCs w:val="20"/>
        </w:rPr>
        <w:t xml:space="preserve"> </w:t>
      </w:r>
      <w:proofErr w:type="spellStart"/>
      <w:r w:rsidR="00DF55E7" w:rsidRPr="00D43F25">
        <w:rPr>
          <w:color w:val="7E8083"/>
          <w:sz w:val="20"/>
          <w:szCs w:val="20"/>
        </w:rPr>
        <w:t>nyiaj</w:t>
      </w:r>
      <w:proofErr w:type="spellEnd"/>
      <w:r w:rsidR="00DF55E7" w:rsidRPr="00D43F25">
        <w:rPr>
          <w:color w:val="7E8083"/>
          <w:sz w:val="20"/>
          <w:szCs w:val="20"/>
        </w:rPr>
        <w:t xml:space="preserve"> tau los: Bottineau, Cedar-Riverside, East Phillips, Hawthorne, Marshall Terrace, McKinley, Midtown Phillips, </w:t>
      </w:r>
      <w:r w:rsidR="00432641" w:rsidRPr="00D43F25">
        <w:rPr>
          <w:color w:val="7E8083"/>
          <w:sz w:val="20"/>
          <w:szCs w:val="20"/>
        </w:rPr>
        <w:t xml:space="preserve">Ze </w:t>
      </w:r>
      <w:proofErr w:type="spellStart"/>
      <w:r w:rsidR="00432641" w:rsidRPr="00D43F25">
        <w:rPr>
          <w:color w:val="7E8083"/>
          <w:sz w:val="20"/>
          <w:szCs w:val="20"/>
        </w:rPr>
        <w:t>Ya</w:t>
      </w:r>
      <w:del w:id="78" w:author="Kaxiong" w:date="2021-05-19T18:53:00Z">
        <w:r w:rsidR="00432641" w:rsidRPr="00D43F25" w:rsidDel="00006664">
          <w:rPr>
            <w:color w:val="7E8083"/>
            <w:sz w:val="20"/>
            <w:szCs w:val="20"/>
          </w:rPr>
          <w:delText>m</w:delText>
        </w:r>
      </w:del>
      <w:ins w:id="79" w:author="Kaxiong" w:date="2021-05-19T18:53:00Z">
        <w:r w:rsidR="00006664">
          <w:rPr>
            <w:color w:val="7E8083"/>
            <w:sz w:val="20"/>
            <w:szCs w:val="20"/>
          </w:rPr>
          <w:t>v</w:t>
        </w:r>
      </w:ins>
      <w:proofErr w:type="spellEnd"/>
      <w:r w:rsidR="00432641" w:rsidRPr="00D43F25">
        <w:rPr>
          <w:color w:val="7E8083"/>
          <w:sz w:val="20"/>
          <w:szCs w:val="20"/>
        </w:rPr>
        <w:t xml:space="preserve"> </w:t>
      </w:r>
      <w:proofErr w:type="spellStart"/>
      <w:r w:rsidR="00432641" w:rsidRPr="00D43F25">
        <w:rPr>
          <w:color w:val="7E8083"/>
          <w:sz w:val="20"/>
          <w:szCs w:val="20"/>
        </w:rPr>
        <w:t>Qaum</w:t>
      </w:r>
      <w:proofErr w:type="spellEnd"/>
      <w:r w:rsidR="00432641" w:rsidRPr="00D43F25">
        <w:rPr>
          <w:color w:val="7E8083"/>
          <w:sz w:val="20"/>
          <w:szCs w:val="20"/>
        </w:rPr>
        <w:t xml:space="preserve"> </w:t>
      </w:r>
      <w:proofErr w:type="spellStart"/>
      <w:r w:rsidR="00432641" w:rsidRPr="00D43F25">
        <w:rPr>
          <w:color w:val="7E8083"/>
          <w:sz w:val="20"/>
          <w:szCs w:val="20"/>
        </w:rPr>
        <w:t>Teb</w:t>
      </w:r>
      <w:proofErr w:type="spellEnd"/>
      <w:r w:rsidR="00DF55E7" w:rsidRPr="00D43F25">
        <w:rPr>
          <w:color w:val="7E8083"/>
          <w:sz w:val="20"/>
          <w:szCs w:val="20"/>
        </w:rPr>
        <w:t>,</w:t>
      </w:r>
      <w:ins w:id="80" w:author="Kaxiong" w:date="2021-05-19T18:54:00Z">
        <w:r w:rsidR="00006664" w:rsidRPr="00006664">
          <w:rPr>
            <w:color w:val="7E8083"/>
            <w:sz w:val="20"/>
            <w:szCs w:val="20"/>
          </w:rPr>
          <w:t xml:space="preserve"> </w:t>
        </w:r>
        <w:proofErr w:type="spellStart"/>
        <w:r w:rsidR="00006664">
          <w:rPr>
            <w:color w:val="7E8083"/>
            <w:sz w:val="20"/>
            <w:szCs w:val="20"/>
          </w:rPr>
          <w:t>Yav</w:t>
        </w:r>
        <w:proofErr w:type="spellEnd"/>
        <w:r w:rsidR="00006664">
          <w:rPr>
            <w:color w:val="7E8083"/>
            <w:sz w:val="20"/>
            <w:szCs w:val="20"/>
          </w:rPr>
          <w:t xml:space="preserve"> </w:t>
        </w:r>
        <w:proofErr w:type="spellStart"/>
        <w:r w:rsidR="00006664">
          <w:rPr>
            <w:color w:val="7E8083"/>
            <w:sz w:val="20"/>
            <w:szCs w:val="20"/>
          </w:rPr>
          <w:t>Hnub</w:t>
        </w:r>
        <w:proofErr w:type="spellEnd"/>
        <w:r w:rsidR="00006664">
          <w:rPr>
            <w:color w:val="7E8083"/>
            <w:sz w:val="20"/>
            <w:szCs w:val="20"/>
          </w:rPr>
          <w:t xml:space="preserve"> </w:t>
        </w:r>
        <w:proofErr w:type="spellStart"/>
        <w:r w:rsidR="00006664">
          <w:rPr>
            <w:color w:val="7E8083"/>
            <w:sz w:val="20"/>
            <w:szCs w:val="20"/>
          </w:rPr>
          <w:t>Poob</w:t>
        </w:r>
      </w:ins>
      <w:proofErr w:type="spellEnd"/>
      <w:r w:rsidR="00DF55E7" w:rsidRPr="00D43F25">
        <w:rPr>
          <w:color w:val="7E8083"/>
          <w:sz w:val="20"/>
          <w:szCs w:val="20"/>
        </w:rPr>
        <w:t xml:space="preserve"> Phillips</w:t>
      </w:r>
      <w:del w:id="81" w:author="Kaxiong" w:date="2021-05-19T18:54:00Z">
        <w:r w:rsidR="00DF55E7" w:rsidRPr="00D43F25" w:rsidDel="00006664">
          <w:rPr>
            <w:color w:val="7E8083"/>
            <w:sz w:val="20"/>
            <w:szCs w:val="20"/>
          </w:rPr>
          <w:delText xml:space="preserve"> West</w:delText>
        </w:r>
      </w:del>
      <w:r w:rsidR="00DF55E7" w:rsidRPr="00D43F25">
        <w:rPr>
          <w:color w:val="7E8083"/>
          <w:sz w:val="20"/>
          <w:szCs w:val="20"/>
        </w:rPr>
        <w:t xml:space="preserve">, Sheridan </w:t>
      </w:r>
      <w:proofErr w:type="spellStart"/>
      <w:r w:rsidR="00DF55E7" w:rsidRPr="00D43F25">
        <w:rPr>
          <w:color w:val="7E8083"/>
          <w:sz w:val="20"/>
          <w:szCs w:val="20"/>
        </w:rPr>
        <w:t>thiab</w:t>
      </w:r>
      <w:proofErr w:type="spellEnd"/>
      <w:r w:rsidR="00DF55E7" w:rsidRPr="00D43F25">
        <w:rPr>
          <w:color w:val="7E8083"/>
          <w:sz w:val="20"/>
          <w:szCs w:val="20"/>
        </w:rPr>
        <w:t xml:space="preserve"> </w:t>
      </w:r>
      <w:ins w:id="82" w:author="Kaxiong" w:date="2021-05-19T18:54:00Z">
        <w:r w:rsidR="00006664">
          <w:rPr>
            <w:color w:val="7E8083"/>
            <w:sz w:val="20"/>
            <w:szCs w:val="20"/>
          </w:rPr>
          <w:t xml:space="preserve">Zos </w:t>
        </w:r>
      </w:ins>
      <w:r w:rsidR="00DF55E7" w:rsidRPr="00D43F25">
        <w:rPr>
          <w:color w:val="7E8083"/>
          <w:sz w:val="20"/>
          <w:szCs w:val="20"/>
        </w:rPr>
        <w:t>Ventura</w:t>
      </w:r>
      <w:del w:id="83" w:author="Kaxiong" w:date="2021-05-19T18:54:00Z">
        <w:r w:rsidR="00DF55E7" w:rsidRPr="00D43F25" w:rsidDel="00006664">
          <w:rPr>
            <w:color w:val="7E8083"/>
            <w:sz w:val="20"/>
            <w:szCs w:val="20"/>
          </w:rPr>
          <w:delText xml:space="preserve"> Village</w:delText>
        </w:r>
      </w:del>
      <w:r w:rsidR="00AD6B62" w:rsidRPr="00D43F25">
        <w:rPr>
          <w:color w:val="7E8083"/>
          <w:sz w:val="20"/>
          <w:szCs w:val="20"/>
        </w:rPr>
        <w:t>.</w:t>
      </w:r>
    </w:p>
    <w:p w14:paraId="3A051806" w14:textId="5C6A5596" w:rsidR="0063636E" w:rsidRDefault="0063636E">
      <w:pPr>
        <w:pStyle w:val="BodyText"/>
        <w:rPr>
          <w:sz w:val="17"/>
        </w:rPr>
      </w:pPr>
    </w:p>
    <w:p w14:paraId="707776D1" w14:textId="27D2845C" w:rsidR="0063636E" w:rsidRDefault="0063636E">
      <w:pPr>
        <w:pStyle w:val="BodyText"/>
        <w:spacing w:before="7"/>
        <w:rPr>
          <w:sz w:val="10"/>
        </w:rPr>
      </w:pPr>
    </w:p>
    <w:p w14:paraId="32162B8F" w14:textId="77777777" w:rsidR="0063636E" w:rsidRDefault="0063636E">
      <w:pPr>
        <w:rPr>
          <w:sz w:val="10"/>
        </w:rPr>
        <w:sectPr w:rsidR="0063636E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14:paraId="053F3339" w14:textId="4E0C6841" w:rsidR="009D34B7" w:rsidRPr="005871F9" w:rsidRDefault="005871F9" w:rsidP="00677486">
      <w:pPr>
        <w:spacing w:before="2"/>
        <w:jc w:val="center"/>
        <w:rPr>
          <w:color w:val="54BCEB"/>
          <w:sz w:val="20"/>
          <w:szCs w:val="20"/>
        </w:rPr>
      </w:pPr>
      <w:r w:rsidRPr="005871F9">
        <w:rPr>
          <w:color w:val="54BCEB"/>
          <w:sz w:val="20"/>
          <w:szCs w:val="20"/>
        </w:rPr>
        <w:t>KEV</w:t>
      </w:r>
      <w:r w:rsidR="009D34B7" w:rsidRPr="005871F9">
        <w:rPr>
          <w:color w:val="54BCEB"/>
          <w:sz w:val="20"/>
          <w:szCs w:val="20"/>
        </w:rPr>
        <w:t xml:space="preserve"> THOV LOS</w:t>
      </w:r>
      <w:r w:rsidRPr="005871F9">
        <w:rPr>
          <w:color w:val="54BCEB"/>
          <w:sz w:val="20"/>
          <w:szCs w:val="20"/>
        </w:rPr>
        <w:t xml:space="preserve"> </w:t>
      </w:r>
      <w:r w:rsidR="009D34B7" w:rsidRPr="005871F9">
        <w:rPr>
          <w:color w:val="54BCEB"/>
          <w:sz w:val="20"/>
          <w:szCs w:val="20"/>
        </w:rPr>
        <w:t xml:space="preserve">SIS KAWM TXOG </w:t>
      </w:r>
      <w:r w:rsidRPr="005871F9">
        <w:rPr>
          <w:color w:val="54BCEB"/>
          <w:sz w:val="20"/>
          <w:szCs w:val="20"/>
        </w:rPr>
        <w:t xml:space="preserve">NTAWM </w:t>
      </w:r>
      <w:del w:id="84" w:author="Kaxiong" w:date="2021-05-20T15:08:00Z">
        <w:r w:rsidR="00677486" w:rsidDel="006025A7">
          <w:rPr>
            <w:color w:val="54BCEB"/>
            <w:sz w:val="20"/>
            <w:szCs w:val="20"/>
          </w:rPr>
          <w:delText xml:space="preserve">KEV THOV LOS SIS KAWM </w:delText>
        </w:r>
      </w:del>
      <w:ins w:id="85" w:author="Kaxiong" w:date="2021-05-19T19:34:00Z">
        <w:r w:rsidR="0049545D">
          <w:rPr>
            <w:color w:val="54BCEB"/>
            <w:sz w:val="20"/>
            <w:szCs w:val="20"/>
          </w:rPr>
          <w:t>TUS NQ</w:t>
        </w:r>
      </w:ins>
      <w:ins w:id="86" w:author="Kaxiong" w:date="2021-05-19T19:35:00Z">
        <w:r w:rsidR="0049545D">
          <w:rPr>
            <w:color w:val="54BCEB"/>
            <w:sz w:val="20"/>
            <w:szCs w:val="20"/>
          </w:rPr>
          <w:t xml:space="preserve">I </w:t>
        </w:r>
      </w:ins>
      <w:ins w:id="87" w:author="Kaxiong" w:date="2021-05-19T19:34:00Z">
        <w:r w:rsidR="00D01597">
          <w:rPr>
            <w:color w:val="54BCEB"/>
            <w:sz w:val="20"/>
            <w:szCs w:val="20"/>
          </w:rPr>
          <w:t xml:space="preserve">THEM </w:t>
        </w:r>
      </w:ins>
      <w:ins w:id="88" w:author="Kaxiong" w:date="2021-05-19T19:35:00Z">
        <w:r w:rsidR="0049545D">
          <w:rPr>
            <w:color w:val="54BCEB"/>
            <w:sz w:val="20"/>
            <w:szCs w:val="20"/>
          </w:rPr>
          <w:t>NYIAJ TXIAG</w:t>
        </w:r>
      </w:ins>
      <w:del w:id="89" w:author="Kaxiong" w:date="2021-05-19T19:34:00Z">
        <w:r w:rsidRPr="005871F9" w:rsidDel="00D01597">
          <w:rPr>
            <w:color w:val="54BCEB"/>
            <w:sz w:val="20"/>
            <w:szCs w:val="20"/>
          </w:rPr>
          <w:delText>YIAJ TXIAG</w:delText>
        </w:r>
        <w:r w:rsidR="009D34B7" w:rsidRPr="005871F9" w:rsidDel="00D01597">
          <w:rPr>
            <w:color w:val="54BCEB"/>
            <w:sz w:val="20"/>
            <w:szCs w:val="20"/>
          </w:rPr>
          <w:delText xml:space="preserve"> </w:delText>
        </w:r>
      </w:del>
      <w:r w:rsidR="009D34B7" w:rsidRPr="005871F9">
        <w:rPr>
          <w:color w:val="54BCEB"/>
          <w:sz w:val="20"/>
          <w:szCs w:val="20"/>
        </w:rPr>
        <w:t>0% HU RAU 612-335-5884 LOS</w:t>
      </w:r>
      <w:r w:rsidRPr="005871F9">
        <w:rPr>
          <w:color w:val="54BCEB"/>
          <w:sz w:val="20"/>
          <w:szCs w:val="20"/>
        </w:rPr>
        <w:t xml:space="preserve"> </w:t>
      </w:r>
      <w:r w:rsidR="009D34B7" w:rsidRPr="005871F9">
        <w:rPr>
          <w:color w:val="54BCEB"/>
          <w:sz w:val="20"/>
          <w:szCs w:val="20"/>
        </w:rPr>
        <w:t>SIS</w:t>
      </w:r>
    </w:p>
    <w:p w14:paraId="51A63832" w14:textId="160DD4AF" w:rsidR="0063636E" w:rsidRPr="005871F9" w:rsidRDefault="005871F9" w:rsidP="00677486">
      <w:pPr>
        <w:spacing w:before="2"/>
        <w:ind w:left="1129"/>
        <w:rPr>
          <w:sz w:val="20"/>
          <w:szCs w:val="20"/>
        </w:rPr>
      </w:pPr>
      <w:r w:rsidRPr="005871F9">
        <w:rPr>
          <w:color w:val="54BCEB"/>
          <w:sz w:val="20"/>
          <w:szCs w:val="20"/>
        </w:rPr>
        <w:t xml:space="preserve">MUS </w:t>
      </w:r>
      <w:del w:id="90" w:author="Kaxiong" w:date="2021-05-19T19:35:00Z">
        <w:r w:rsidRPr="005871F9" w:rsidDel="0049545D">
          <w:rPr>
            <w:color w:val="54BCEB"/>
            <w:sz w:val="20"/>
            <w:szCs w:val="20"/>
          </w:rPr>
          <w:delText>SAIB</w:delText>
        </w:r>
      </w:del>
      <w:ins w:id="91" w:author="Kaxiong" w:date="2021-05-19T19:35:00Z">
        <w:r w:rsidR="0049545D">
          <w:rPr>
            <w:color w:val="54BCEB"/>
            <w:sz w:val="20"/>
            <w:szCs w:val="20"/>
          </w:rPr>
          <w:t>C</w:t>
        </w:r>
      </w:ins>
      <w:ins w:id="92" w:author="Kaxiong" w:date="2021-05-19T19:36:00Z">
        <w:r w:rsidR="0049545D">
          <w:rPr>
            <w:color w:val="54BCEB"/>
            <w:sz w:val="20"/>
            <w:szCs w:val="20"/>
          </w:rPr>
          <w:t>UAG</w:t>
        </w:r>
      </w:ins>
      <w:r w:rsidR="009D34B7" w:rsidRPr="005871F9">
        <w:rPr>
          <w:color w:val="54BCEB"/>
          <w:sz w:val="20"/>
          <w:szCs w:val="20"/>
        </w:rPr>
        <w:t xml:space="preserve"> MNCEE.ORG/MPLS</w:t>
      </w:r>
    </w:p>
    <w:p w14:paraId="6DD5BDAC" w14:textId="3A10239E" w:rsidR="004C401A" w:rsidRPr="00677486" w:rsidRDefault="00AD6B62" w:rsidP="00677486">
      <w:pPr>
        <w:spacing w:before="63" w:line="249" w:lineRule="auto"/>
        <w:ind w:left="915" w:right="1318"/>
        <w:jc w:val="center"/>
      </w:pPr>
      <w:r>
        <w:br w:type="column"/>
      </w:r>
      <w:r w:rsidR="00F50595" w:rsidRPr="00F50595">
        <w:rPr>
          <w:color w:val="54BCEB"/>
          <w:sz w:val="20"/>
          <w:szCs w:val="20"/>
        </w:rPr>
        <w:t>TXHAWM</w:t>
      </w:r>
      <w:r w:rsidR="004C401A" w:rsidRPr="00F50595">
        <w:rPr>
          <w:color w:val="54BCEB"/>
          <w:sz w:val="20"/>
          <w:szCs w:val="20"/>
        </w:rPr>
        <w:t xml:space="preserve"> RAU</w:t>
      </w:r>
      <w:ins w:id="93" w:author="Kaxiong" w:date="2021-05-19T19:36:00Z">
        <w:r w:rsidR="0049545D">
          <w:rPr>
            <w:color w:val="54BCEB"/>
            <w:sz w:val="20"/>
            <w:szCs w:val="20"/>
          </w:rPr>
          <w:t xml:space="preserve"> TEEM CAIJ RAU KOJ LI KE</w:t>
        </w:r>
      </w:ins>
      <w:ins w:id="94" w:author="Kaxiong" w:date="2021-05-19T19:37:00Z">
        <w:r w:rsidR="0049545D">
          <w:rPr>
            <w:color w:val="54BCEB"/>
            <w:sz w:val="20"/>
            <w:szCs w:val="20"/>
          </w:rPr>
          <w:t xml:space="preserve">V SAB XYUAS NTAWM PAB PAWG </w:t>
        </w:r>
      </w:ins>
      <w:ins w:id="95" w:author="Kaxiong" w:date="2021-05-19T19:38:00Z">
        <w:r w:rsidR="0049545D">
          <w:rPr>
            <w:color w:val="54BCEB"/>
            <w:sz w:val="20"/>
            <w:szCs w:val="20"/>
          </w:rPr>
          <w:t xml:space="preserve">HLUAV TAWS </w:t>
        </w:r>
      </w:ins>
      <w:ins w:id="96" w:author="Kaxiong" w:date="2021-05-19T19:39:00Z">
        <w:r w:rsidR="0049545D">
          <w:rPr>
            <w:color w:val="54BCEB"/>
            <w:sz w:val="20"/>
            <w:szCs w:val="20"/>
          </w:rPr>
          <w:t xml:space="preserve">XOB </w:t>
        </w:r>
      </w:ins>
      <w:ins w:id="97" w:author="Kaxiong" w:date="2021-05-19T19:37:00Z">
        <w:r w:rsidR="0049545D">
          <w:rPr>
            <w:color w:val="54BCEB"/>
            <w:sz w:val="20"/>
            <w:szCs w:val="20"/>
          </w:rPr>
          <w:t>HAUV TSEV</w:t>
        </w:r>
      </w:ins>
      <w:del w:id="98" w:author="Kaxiong" w:date="2021-05-19T19:37:00Z">
        <w:r w:rsidR="004C401A" w:rsidRPr="00F50595" w:rsidDel="0049545D">
          <w:rPr>
            <w:color w:val="54BCEB"/>
            <w:sz w:val="20"/>
            <w:szCs w:val="20"/>
          </w:rPr>
          <w:delText xml:space="preserve"> </w:delText>
        </w:r>
        <w:r w:rsidR="00F50595" w:rsidRPr="00F50595" w:rsidDel="0049545D">
          <w:rPr>
            <w:color w:val="54BCEB"/>
            <w:sz w:val="20"/>
            <w:szCs w:val="20"/>
          </w:rPr>
          <w:delText xml:space="preserve">HU RAU </w:delText>
        </w:r>
        <w:r w:rsidR="004C401A" w:rsidRPr="00F50595" w:rsidDel="0049545D">
          <w:rPr>
            <w:color w:val="54BCEB"/>
            <w:sz w:val="20"/>
            <w:szCs w:val="20"/>
          </w:rPr>
          <w:delText>K</w:delText>
        </w:r>
      </w:del>
      <w:del w:id="99" w:author="Kaxiong" w:date="2021-05-19T19:38:00Z">
        <w:r w:rsidR="004C401A" w:rsidRPr="00F50595" w:rsidDel="0049545D">
          <w:rPr>
            <w:color w:val="54BCEB"/>
            <w:sz w:val="20"/>
            <w:szCs w:val="20"/>
          </w:rPr>
          <w:delText xml:space="preserve">OJ LUB TSEV </w:delText>
        </w:r>
        <w:r w:rsidR="00F50595" w:rsidRPr="00F50595" w:rsidDel="0049545D">
          <w:rPr>
            <w:color w:val="54BCEB"/>
            <w:sz w:val="20"/>
            <w:szCs w:val="20"/>
          </w:rPr>
          <w:delText>HLUAC TAWS XOB</w:delText>
        </w:r>
      </w:del>
      <w:r w:rsidR="004C401A" w:rsidRPr="00F50595">
        <w:rPr>
          <w:color w:val="54BCEB"/>
          <w:sz w:val="20"/>
          <w:szCs w:val="20"/>
        </w:rPr>
        <w:t xml:space="preserve"> HU RAU 651-328-6220</w:t>
      </w:r>
    </w:p>
    <w:p w14:paraId="6B907D00" w14:textId="58E714BF" w:rsidR="0063636E" w:rsidRPr="00F50595" w:rsidRDefault="004C401A" w:rsidP="004C401A">
      <w:pPr>
        <w:spacing w:before="63" w:line="249" w:lineRule="auto"/>
        <w:ind w:left="915" w:right="1318"/>
        <w:jc w:val="center"/>
        <w:rPr>
          <w:sz w:val="20"/>
          <w:szCs w:val="20"/>
        </w:rPr>
        <w:sectPr w:rsidR="0063636E" w:rsidRPr="00F50595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5686" w:space="40"/>
            <w:col w:w="6514"/>
          </w:cols>
        </w:sectPr>
      </w:pPr>
      <w:r w:rsidRPr="00F50595">
        <w:rPr>
          <w:color w:val="54BCEB"/>
          <w:sz w:val="20"/>
          <w:szCs w:val="20"/>
        </w:rPr>
        <w:t xml:space="preserve">LOS SIS </w:t>
      </w:r>
      <w:r w:rsidR="00F50595" w:rsidRPr="00F50595">
        <w:rPr>
          <w:color w:val="54BCEB"/>
          <w:sz w:val="20"/>
          <w:szCs w:val="20"/>
        </w:rPr>
        <w:t xml:space="preserve">MUS </w:t>
      </w:r>
      <w:del w:id="100" w:author="Kaxiong" w:date="2021-05-19T19:39:00Z">
        <w:r w:rsidR="00F50595" w:rsidRPr="00F50595" w:rsidDel="0049545D">
          <w:rPr>
            <w:color w:val="54BCEB"/>
            <w:sz w:val="20"/>
            <w:szCs w:val="20"/>
          </w:rPr>
          <w:delText>SAIB</w:delText>
        </w:r>
      </w:del>
      <w:ins w:id="101" w:author="Kaxiong" w:date="2021-05-19T19:39:00Z">
        <w:r w:rsidR="0049545D">
          <w:rPr>
            <w:color w:val="54BCEB"/>
            <w:sz w:val="20"/>
            <w:szCs w:val="20"/>
          </w:rPr>
          <w:t>CUAG</w:t>
        </w:r>
      </w:ins>
      <w:r w:rsidR="00F50595" w:rsidRPr="00F50595">
        <w:rPr>
          <w:color w:val="54BCEB"/>
          <w:sz w:val="20"/>
          <w:szCs w:val="20"/>
        </w:rPr>
        <w:t xml:space="preserve"> </w:t>
      </w:r>
      <w:r w:rsidRPr="00F50595">
        <w:rPr>
          <w:color w:val="54BCEB"/>
          <w:sz w:val="20"/>
          <w:szCs w:val="20"/>
        </w:rPr>
        <w:t>MNCEE.ORG/HES-MPLS</w:t>
      </w:r>
    </w:p>
    <w:p w14:paraId="211847DD" w14:textId="77777777" w:rsidR="0063636E" w:rsidRDefault="00F53297">
      <w:pPr>
        <w:pStyle w:val="BodyText"/>
        <w:spacing w:before="9"/>
        <w:rPr>
          <w:sz w:val="28"/>
        </w:rPr>
      </w:pPr>
      <w:r>
        <w:pict w14:anchorId="19185F5B">
          <v:group id="docshapegroup5" o:spid="_x0000_s1030" style="position:absolute;margin-left:0;margin-top:0;width:612pt;height:207.3pt;z-index:15729664;mso-position-horizontal-relative:page;mso-position-vertical-relative:page" coordsize="12240,41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6" o:spid="_x0000_s1035" type="#_x0000_t75" style="position:absolute;top:1446;width:4034;height:2694">
              <v:imagedata r:id="rId5" o:title=""/>
            </v:shape>
            <v:shape id="docshape7" o:spid="_x0000_s1034" type="#_x0000_t75" style="position:absolute;left:4096;top:1459;width:4041;height:2681">
              <v:imagedata r:id="rId6" o:title=""/>
            </v:shape>
            <v:rect id="docshape8" o:spid="_x0000_s1033" style="position:absolute;top:-1;width:12240;height:1480" fillcolor="#52b9e9" stroked="f"/>
            <v:shape id="docshape9" o:spid="_x0000_s1032" type="#_x0000_t75" style="position:absolute;left:8199;top:1453;width:4041;height:2693">
              <v:imagedata r:id="rId7" o:title=""/>
            </v:shape>
            <v:shape id="docshape10" o:spid="_x0000_s1031" type="#_x0000_t202" style="position:absolute;top:-1;width:12240;height:4146" filled="f" stroked="f">
              <v:textbox inset="0,0,0,0">
                <w:txbxContent>
                  <w:p w14:paraId="06A32DB8" w14:textId="4B644B08" w:rsidR="0063636E" w:rsidRPr="00E34FA9" w:rsidRDefault="00E34FA9" w:rsidP="00E34FA9">
                    <w:pPr>
                      <w:spacing w:before="290"/>
                      <w:ind w:left="1185" w:right="1177"/>
                      <w:jc w:val="center"/>
                      <w:rPr>
                        <w:b/>
                        <w:sz w:val="36"/>
                        <w:szCs w:val="36"/>
                      </w:rPr>
                    </w:pPr>
                    <w:r w:rsidRPr="00E34FA9">
                      <w:rPr>
                        <w:b/>
                        <w:color w:val="FFFFFF"/>
                        <w:sz w:val="36"/>
                        <w:szCs w:val="36"/>
                      </w:rPr>
                      <w:t xml:space="preserve">TXUAG HLUAV TAWS XOB THIAB </w:t>
                    </w:r>
                    <w:del w:id="102" w:author="Kaxiong" w:date="2021-05-19T18:40:00Z">
                      <w:r w:rsidRPr="00E34FA9" w:rsidDel="001A7C2E">
                        <w:rPr>
                          <w:b/>
                          <w:color w:val="FFFFFF"/>
                          <w:sz w:val="36"/>
                          <w:szCs w:val="36"/>
                        </w:rPr>
                        <w:delText xml:space="preserve">NYIAJ TXIAG </w:delText>
                      </w:r>
                    </w:del>
                    <w:r w:rsidRPr="00E34FA9">
                      <w:rPr>
                        <w:b/>
                        <w:color w:val="FFFFFF"/>
                        <w:sz w:val="36"/>
                        <w:szCs w:val="36"/>
                      </w:rPr>
                      <w:t xml:space="preserve">TSIS </w:t>
                    </w:r>
                    <w:ins w:id="103" w:author="Kaxiong" w:date="2021-05-19T18:40:00Z">
                      <w:r w:rsidR="001A7C2E">
                        <w:rPr>
                          <w:b/>
                          <w:color w:val="FFFFFF"/>
                          <w:sz w:val="36"/>
                          <w:szCs w:val="36"/>
                        </w:rPr>
                        <w:t xml:space="preserve">UA KOM POOB NYIAJ TXIAG </w:t>
                      </w:r>
                    </w:ins>
                    <w:del w:id="104" w:author="Kaxiong" w:date="2021-05-19T18:41:00Z">
                      <w:r w:rsidRPr="00E34FA9" w:rsidDel="001A7C2E">
                        <w:rPr>
                          <w:b/>
                          <w:color w:val="FFFFFF"/>
                          <w:sz w:val="36"/>
                          <w:szCs w:val="36"/>
                        </w:rPr>
                        <w:delText xml:space="preserve">MUAJ NUJ NQI </w:delText>
                      </w:r>
                    </w:del>
                    <w:r w:rsidRPr="00E34FA9">
                      <w:rPr>
                        <w:b/>
                        <w:color w:val="FFFFFF"/>
                        <w:sz w:val="36"/>
                        <w:szCs w:val="36"/>
                      </w:rPr>
                      <w:t xml:space="preserve">&amp; </w:t>
                    </w:r>
                    <w:del w:id="105" w:author="Kaxiong" w:date="2021-05-19T18:41:00Z">
                      <w:r w:rsidRPr="00E34FA9" w:rsidDel="001A7C2E">
                        <w:rPr>
                          <w:b/>
                          <w:color w:val="FFFFFF"/>
                          <w:sz w:val="36"/>
                          <w:szCs w:val="36"/>
                        </w:rPr>
                        <w:delText>TUS</w:delText>
                      </w:r>
                    </w:del>
                    <w:ins w:id="106" w:author="Kaxiong" w:date="2021-05-19T18:41:00Z">
                      <w:r w:rsidR="001A7C2E">
                        <w:rPr>
                          <w:b/>
                          <w:color w:val="FFFFFF"/>
                          <w:sz w:val="36"/>
                          <w:szCs w:val="36"/>
                        </w:rPr>
                        <w:t>COV KEV TSUAS XYUAS</w:t>
                      </w:r>
                    </w:ins>
                    <w:del w:id="107" w:author="Kaxiong" w:date="2021-05-19T18:42:00Z">
                      <w:r w:rsidRPr="00E34FA9" w:rsidDel="001A7C2E">
                        <w:rPr>
                          <w:b/>
                          <w:color w:val="FFFFFF"/>
                          <w:sz w:val="36"/>
                          <w:szCs w:val="36"/>
                        </w:rPr>
                        <w:delText xml:space="preserve"> SAIB XYUAS</w:delText>
                      </w:r>
                    </w:del>
                    <w:r w:rsidRPr="00E34FA9">
                      <w:rPr>
                        <w:b/>
                        <w:color w:val="FFFFFF"/>
                        <w:sz w:val="36"/>
                        <w:szCs w:val="36"/>
                      </w:rPr>
                      <w:t xml:space="preserve"> HLUAV TAWS XOB</w:t>
                    </w:r>
                    <w:ins w:id="108" w:author="Kaxiong" w:date="2021-05-19T18:42:00Z">
                      <w:r w:rsidR="001A7C2E">
                        <w:rPr>
                          <w:b/>
                          <w:color w:val="FFFFFF"/>
                          <w:sz w:val="36"/>
                          <w:szCs w:val="36"/>
                        </w:rPr>
                        <w:t xml:space="preserve"> DAWB</w:t>
                      </w:r>
                    </w:ins>
                  </w:p>
                </w:txbxContent>
              </v:textbox>
            </v:shape>
            <w10:wrap anchorx="page" anchory="page"/>
          </v:group>
        </w:pict>
      </w:r>
    </w:p>
    <w:p w14:paraId="6E741FD7" w14:textId="016CEF41" w:rsidR="0098361A" w:rsidDel="0049545D" w:rsidRDefault="00BD699A">
      <w:pPr>
        <w:spacing w:before="93" w:line="292" w:lineRule="auto"/>
        <w:ind w:right="2017"/>
        <w:jc w:val="center"/>
        <w:rPr>
          <w:del w:id="109" w:author="Kaxiong" w:date="2021-05-19T19:39:00Z"/>
          <w:i/>
          <w:color w:val="7E8083"/>
          <w:sz w:val="18"/>
          <w:szCs w:val="18"/>
        </w:rPr>
        <w:pPrChange w:id="110" w:author="Kaxiong" w:date="2021-05-20T15:12:00Z">
          <w:pPr>
            <w:spacing w:before="93" w:line="292" w:lineRule="auto"/>
            <w:ind w:left="3449" w:right="2017" w:hanging="1462"/>
            <w:jc w:val="center"/>
          </w:pPr>
        </w:pPrChange>
      </w:pPr>
      <w:proofErr w:type="spellStart"/>
      <w:r w:rsidRPr="002F1DF6">
        <w:rPr>
          <w:i/>
          <w:color w:val="7E8083"/>
          <w:sz w:val="18"/>
          <w:szCs w:val="18"/>
        </w:rPr>
        <w:t>Txhawm</w:t>
      </w:r>
      <w:proofErr w:type="spellEnd"/>
      <w:r w:rsidRPr="002F1DF6">
        <w:rPr>
          <w:i/>
          <w:color w:val="7E8083"/>
          <w:sz w:val="18"/>
          <w:szCs w:val="18"/>
        </w:rPr>
        <w:t xml:space="preserve"> </w:t>
      </w:r>
      <w:proofErr w:type="spellStart"/>
      <w:r w:rsidRPr="002F1DF6">
        <w:rPr>
          <w:i/>
          <w:color w:val="7E8083"/>
          <w:sz w:val="18"/>
          <w:szCs w:val="18"/>
        </w:rPr>
        <w:t>rau</w:t>
      </w:r>
      <w:proofErr w:type="spellEnd"/>
      <w:r w:rsidRPr="002F1DF6">
        <w:rPr>
          <w:i/>
          <w:color w:val="7E8083"/>
          <w:sz w:val="18"/>
          <w:szCs w:val="18"/>
        </w:rPr>
        <w:t xml:space="preserve"> cov </w:t>
      </w:r>
      <w:proofErr w:type="spellStart"/>
      <w:r w:rsidRPr="002F1DF6">
        <w:rPr>
          <w:i/>
          <w:color w:val="7E8083"/>
          <w:sz w:val="18"/>
          <w:szCs w:val="18"/>
        </w:rPr>
        <w:t>tsis</w:t>
      </w:r>
      <w:proofErr w:type="spellEnd"/>
      <w:r w:rsidRPr="002F1DF6">
        <w:rPr>
          <w:i/>
          <w:color w:val="7E8083"/>
          <w:sz w:val="18"/>
          <w:szCs w:val="18"/>
        </w:rPr>
        <w:t xml:space="preserve"> </w:t>
      </w:r>
      <w:proofErr w:type="spellStart"/>
      <w:r w:rsidRPr="002F1DF6">
        <w:rPr>
          <w:i/>
          <w:color w:val="7E8083"/>
          <w:sz w:val="18"/>
          <w:szCs w:val="18"/>
        </w:rPr>
        <w:t>nyob</w:t>
      </w:r>
      <w:proofErr w:type="spellEnd"/>
      <w:r w:rsidRPr="002F1DF6">
        <w:rPr>
          <w:i/>
          <w:color w:val="7E8083"/>
          <w:sz w:val="18"/>
          <w:szCs w:val="18"/>
        </w:rPr>
        <w:t xml:space="preserve"> </w:t>
      </w:r>
      <w:proofErr w:type="spellStart"/>
      <w:r w:rsidRPr="002F1DF6">
        <w:rPr>
          <w:i/>
          <w:color w:val="7E8083"/>
          <w:sz w:val="18"/>
          <w:szCs w:val="18"/>
        </w:rPr>
        <w:t>hauv</w:t>
      </w:r>
      <w:proofErr w:type="spellEnd"/>
      <w:r w:rsidRPr="002F1DF6">
        <w:rPr>
          <w:i/>
          <w:color w:val="7E8083"/>
          <w:sz w:val="18"/>
          <w:szCs w:val="18"/>
        </w:rPr>
        <w:t xml:space="preserve"> </w:t>
      </w:r>
      <w:proofErr w:type="spellStart"/>
      <w:ins w:id="111" w:author="Kaxiong" w:date="2021-05-19T19:17:00Z">
        <w:r w:rsidR="009548D5">
          <w:rPr>
            <w:i/>
            <w:color w:val="7E8083"/>
            <w:sz w:val="18"/>
            <w:szCs w:val="18"/>
          </w:rPr>
          <w:t>Cheeb</w:t>
        </w:r>
        <w:proofErr w:type="spellEnd"/>
        <w:r w:rsidR="009548D5">
          <w:rPr>
            <w:i/>
            <w:color w:val="7E8083"/>
            <w:sz w:val="18"/>
            <w:szCs w:val="18"/>
          </w:rPr>
          <w:t xml:space="preserve"> </w:t>
        </w:r>
        <w:proofErr w:type="spellStart"/>
        <w:r w:rsidR="009548D5">
          <w:rPr>
            <w:i/>
            <w:color w:val="7E8083"/>
            <w:sz w:val="18"/>
            <w:szCs w:val="18"/>
          </w:rPr>
          <w:t>Tsam</w:t>
        </w:r>
        <w:proofErr w:type="spellEnd"/>
        <w:r w:rsidR="009548D5">
          <w:rPr>
            <w:i/>
            <w:color w:val="7E8083"/>
            <w:sz w:val="18"/>
            <w:szCs w:val="18"/>
          </w:rPr>
          <w:t xml:space="preserve"> </w:t>
        </w:r>
        <w:proofErr w:type="spellStart"/>
        <w:r w:rsidR="009548D5">
          <w:rPr>
            <w:i/>
            <w:color w:val="7E8083"/>
            <w:sz w:val="18"/>
            <w:szCs w:val="18"/>
          </w:rPr>
          <w:t>Ntsuab</w:t>
        </w:r>
        <w:proofErr w:type="spellEnd"/>
        <w:r w:rsidR="009548D5">
          <w:rPr>
            <w:i/>
            <w:color w:val="7E8083"/>
            <w:sz w:val="18"/>
            <w:szCs w:val="18"/>
          </w:rPr>
          <w:t xml:space="preserve"> </w:t>
        </w:r>
      </w:ins>
      <w:r w:rsidRPr="002F1DF6">
        <w:rPr>
          <w:i/>
          <w:color w:val="7E8083"/>
          <w:sz w:val="18"/>
          <w:szCs w:val="18"/>
        </w:rPr>
        <w:t>Minneapolis</w:t>
      </w:r>
      <w:ins w:id="112" w:author="Kaxiong" w:date="2021-05-19T19:17:00Z">
        <w:r w:rsidR="009548D5">
          <w:rPr>
            <w:i/>
            <w:color w:val="7E8083"/>
            <w:sz w:val="18"/>
            <w:szCs w:val="18"/>
          </w:rPr>
          <w:t xml:space="preserve"> (Minneapolis</w:t>
        </w:r>
      </w:ins>
      <w:r w:rsidRPr="002F1DF6">
        <w:rPr>
          <w:i/>
          <w:color w:val="7E8083"/>
          <w:sz w:val="18"/>
          <w:szCs w:val="18"/>
        </w:rPr>
        <w:t xml:space="preserve"> Green Zone</w:t>
      </w:r>
      <w:ins w:id="113" w:author="Kaxiong" w:date="2021-05-19T19:17:00Z">
        <w:r w:rsidR="009548D5">
          <w:rPr>
            <w:i/>
            <w:color w:val="7E8083"/>
            <w:sz w:val="18"/>
            <w:szCs w:val="18"/>
          </w:rPr>
          <w:t xml:space="preserve">) </w:t>
        </w:r>
        <w:proofErr w:type="spellStart"/>
        <w:r w:rsidR="009548D5">
          <w:rPr>
            <w:i/>
            <w:color w:val="7E8083"/>
            <w:sz w:val="18"/>
            <w:szCs w:val="18"/>
          </w:rPr>
          <w:t>uas</w:t>
        </w:r>
        <w:proofErr w:type="spellEnd"/>
        <w:r w:rsidR="009548D5">
          <w:rPr>
            <w:i/>
            <w:color w:val="7E8083"/>
            <w:sz w:val="18"/>
            <w:szCs w:val="18"/>
          </w:rPr>
          <w:t xml:space="preserve"> tau</w:t>
        </w:r>
      </w:ins>
      <w:r w:rsidRPr="002F1DF6">
        <w:rPr>
          <w:i/>
          <w:color w:val="7E8083"/>
          <w:sz w:val="18"/>
          <w:szCs w:val="18"/>
        </w:rPr>
        <w:t xml:space="preserve"> </w:t>
      </w:r>
      <w:proofErr w:type="spellStart"/>
      <w:r w:rsidRPr="002F1DF6">
        <w:rPr>
          <w:i/>
          <w:color w:val="7E8083"/>
          <w:sz w:val="18"/>
          <w:szCs w:val="18"/>
        </w:rPr>
        <w:t>teev</w:t>
      </w:r>
      <w:proofErr w:type="spellEnd"/>
      <w:r w:rsidRPr="002F1DF6">
        <w:rPr>
          <w:i/>
          <w:color w:val="7E8083"/>
          <w:sz w:val="18"/>
          <w:szCs w:val="18"/>
        </w:rPr>
        <w:t xml:space="preserve"> </w:t>
      </w:r>
      <w:proofErr w:type="spellStart"/>
      <w:r w:rsidRPr="002F1DF6">
        <w:rPr>
          <w:i/>
          <w:color w:val="7E8083"/>
          <w:sz w:val="18"/>
          <w:szCs w:val="18"/>
        </w:rPr>
        <w:t>saum</w:t>
      </w:r>
      <w:proofErr w:type="spellEnd"/>
      <w:r w:rsidRPr="002F1DF6">
        <w:rPr>
          <w:i/>
          <w:color w:val="7E8083"/>
          <w:sz w:val="18"/>
          <w:szCs w:val="18"/>
        </w:rPr>
        <w:t xml:space="preserve"> </w:t>
      </w:r>
      <w:proofErr w:type="spellStart"/>
      <w:r w:rsidRPr="002F1DF6">
        <w:rPr>
          <w:i/>
          <w:color w:val="7E8083"/>
          <w:sz w:val="18"/>
          <w:szCs w:val="18"/>
        </w:rPr>
        <w:t>toj</w:t>
      </w:r>
      <w:proofErr w:type="spellEnd"/>
      <w:r w:rsidRPr="002F1DF6">
        <w:rPr>
          <w:i/>
          <w:color w:val="7E8083"/>
          <w:sz w:val="18"/>
          <w:szCs w:val="18"/>
        </w:rPr>
        <w:t xml:space="preserve"> </w:t>
      </w:r>
      <w:proofErr w:type="spellStart"/>
      <w:r w:rsidRPr="002F1DF6">
        <w:rPr>
          <w:i/>
          <w:color w:val="7E8083"/>
          <w:sz w:val="18"/>
          <w:szCs w:val="18"/>
        </w:rPr>
        <w:t>sau</w:t>
      </w:r>
      <w:del w:id="114" w:author="Kaxiong" w:date="2021-05-19T19:18:00Z">
        <w:r w:rsidRPr="002F1DF6" w:rsidDel="009548D5">
          <w:rPr>
            <w:i/>
            <w:color w:val="7E8083"/>
            <w:sz w:val="18"/>
            <w:szCs w:val="18"/>
          </w:rPr>
          <w:delText>d</w:delText>
        </w:r>
      </w:del>
      <w:ins w:id="115" w:author="Kaxiong" w:date="2021-05-19T19:18:00Z">
        <w:r w:rsidR="009548D5">
          <w:rPr>
            <w:i/>
            <w:color w:val="7E8083"/>
            <w:sz w:val="18"/>
            <w:szCs w:val="18"/>
          </w:rPr>
          <w:t>v</w:t>
        </w:r>
      </w:ins>
      <w:proofErr w:type="spellEnd"/>
      <w:r w:rsidRPr="002F1DF6">
        <w:rPr>
          <w:i/>
          <w:color w:val="7E8083"/>
          <w:sz w:val="18"/>
          <w:szCs w:val="18"/>
        </w:rPr>
        <w:t xml:space="preserve"> los </w:t>
      </w:r>
      <w:proofErr w:type="spellStart"/>
      <w:r w:rsidRPr="002F1DF6">
        <w:rPr>
          <w:i/>
          <w:color w:val="7E8083"/>
          <w:sz w:val="18"/>
          <w:szCs w:val="18"/>
        </w:rPr>
        <w:t>yog</w:t>
      </w:r>
      <w:proofErr w:type="spellEnd"/>
      <w:r w:rsidRPr="002F1DF6">
        <w:rPr>
          <w:i/>
          <w:color w:val="7E8083"/>
          <w:sz w:val="18"/>
          <w:szCs w:val="18"/>
        </w:rPr>
        <w:t xml:space="preserve"> </w:t>
      </w:r>
      <w:proofErr w:type="spellStart"/>
      <w:r w:rsidRPr="002F1DF6">
        <w:rPr>
          <w:i/>
          <w:color w:val="7E8083"/>
          <w:sz w:val="18"/>
          <w:szCs w:val="18"/>
        </w:rPr>
        <w:t>tsev</w:t>
      </w:r>
      <w:proofErr w:type="spellEnd"/>
      <w:r w:rsidRPr="002F1DF6">
        <w:rPr>
          <w:i/>
          <w:color w:val="7E8083"/>
          <w:sz w:val="18"/>
          <w:szCs w:val="18"/>
        </w:rPr>
        <w:t xml:space="preserve"> </w:t>
      </w:r>
      <w:proofErr w:type="spellStart"/>
      <w:r w:rsidRPr="002F1DF6">
        <w:rPr>
          <w:i/>
          <w:color w:val="7E8083"/>
          <w:sz w:val="18"/>
          <w:szCs w:val="18"/>
        </w:rPr>
        <w:t>neeg</w:t>
      </w:r>
      <w:proofErr w:type="spellEnd"/>
      <w:r w:rsidRPr="002F1DF6">
        <w:rPr>
          <w:i/>
          <w:color w:val="7E8083"/>
          <w:sz w:val="18"/>
          <w:szCs w:val="18"/>
        </w:rPr>
        <w:t xml:space="preserve"> </w:t>
      </w:r>
      <w:proofErr w:type="spellStart"/>
      <w:r w:rsidRPr="002F1DF6">
        <w:rPr>
          <w:i/>
          <w:color w:val="7E8083"/>
          <w:sz w:val="18"/>
          <w:szCs w:val="18"/>
        </w:rPr>
        <w:t>muaj</w:t>
      </w:r>
      <w:proofErr w:type="spellEnd"/>
      <w:r w:rsidRPr="002F1DF6">
        <w:rPr>
          <w:i/>
          <w:color w:val="7E8083"/>
          <w:sz w:val="18"/>
          <w:szCs w:val="18"/>
        </w:rPr>
        <w:t xml:space="preserve"> </w:t>
      </w:r>
      <w:proofErr w:type="spellStart"/>
      <w:ins w:id="116" w:author="Kaxiong" w:date="2021-05-19T19:41:00Z">
        <w:r w:rsidR="0049545D" w:rsidRPr="002F1DF6">
          <w:rPr>
            <w:i/>
            <w:color w:val="7E8083"/>
            <w:sz w:val="18"/>
            <w:szCs w:val="18"/>
          </w:rPr>
          <w:t>nyiaj</w:t>
        </w:r>
        <w:proofErr w:type="spellEnd"/>
        <w:r w:rsidR="0049545D" w:rsidRPr="002F1DF6">
          <w:rPr>
            <w:i/>
            <w:color w:val="7E8083"/>
            <w:sz w:val="18"/>
            <w:szCs w:val="18"/>
          </w:rPr>
          <w:t xml:space="preserve"> </w:t>
        </w:r>
        <w:r w:rsidR="0049545D">
          <w:rPr>
            <w:i/>
            <w:color w:val="7E8083"/>
            <w:sz w:val="18"/>
            <w:szCs w:val="18"/>
          </w:rPr>
          <w:t xml:space="preserve">los </w:t>
        </w:r>
        <w:proofErr w:type="spellStart"/>
        <w:r w:rsidR="0049545D" w:rsidRPr="002F1DF6">
          <w:rPr>
            <w:i/>
            <w:color w:val="7E8083"/>
            <w:sz w:val="18"/>
            <w:szCs w:val="18"/>
          </w:rPr>
          <w:t>ntau</w:t>
        </w:r>
        <w:proofErr w:type="spellEnd"/>
        <w:r w:rsidR="0049545D" w:rsidRPr="002F1DF6">
          <w:rPr>
            <w:i/>
            <w:color w:val="7E8083"/>
            <w:sz w:val="18"/>
            <w:szCs w:val="18"/>
          </w:rPr>
          <w:t xml:space="preserve"> </w:t>
        </w:r>
        <w:proofErr w:type="spellStart"/>
        <w:r w:rsidR="0049545D" w:rsidRPr="002F1DF6">
          <w:rPr>
            <w:i/>
            <w:color w:val="7E8083"/>
            <w:sz w:val="18"/>
            <w:szCs w:val="18"/>
          </w:rPr>
          <w:t>tshaj</w:t>
        </w:r>
        <w:proofErr w:type="spellEnd"/>
        <w:r w:rsidR="0049545D" w:rsidRPr="002F1DF6">
          <w:rPr>
            <w:i/>
            <w:color w:val="7E8083"/>
            <w:sz w:val="18"/>
            <w:szCs w:val="18"/>
          </w:rPr>
          <w:t xml:space="preserve"> $ 100,000, </w:t>
        </w:r>
        <w:proofErr w:type="spellStart"/>
        <w:r w:rsidR="0049545D">
          <w:rPr>
            <w:i/>
            <w:color w:val="7E8083"/>
            <w:sz w:val="18"/>
            <w:szCs w:val="18"/>
          </w:rPr>
          <w:t>Pab</w:t>
        </w:r>
        <w:proofErr w:type="spellEnd"/>
        <w:r w:rsidR="0049545D">
          <w:rPr>
            <w:i/>
            <w:color w:val="7E8083"/>
            <w:sz w:val="18"/>
            <w:szCs w:val="18"/>
          </w:rPr>
          <w:t xml:space="preserve"> </w:t>
        </w:r>
        <w:proofErr w:type="spellStart"/>
        <w:r w:rsidR="0049545D">
          <w:rPr>
            <w:i/>
            <w:color w:val="7E8083"/>
            <w:sz w:val="18"/>
            <w:szCs w:val="18"/>
          </w:rPr>
          <w:t>Pawg</w:t>
        </w:r>
        <w:proofErr w:type="spellEnd"/>
        <w:r w:rsidR="0049545D" w:rsidRPr="002F1DF6">
          <w:rPr>
            <w:i/>
            <w:color w:val="7E8083"/>
            <w:sz w:val="18"/>
            <w:szCs w:val="18"/>
          </w:rPr>
          <w:t xml:space="preserve"> </w:t>
        </w:r>
        <w:proofErr w:type="spellStart"/>
        <w:r w:rsidR="0049545D" w:rsidRPr="002F1DF6">
          <w:rPr>
            <w:i/>
            <w:color w:val="7E8083"/>
            <w:sz w:val="18"/>
            <w:szCs w:val="18"/>
          </w:rPr>
          <w:t>Hluav</w:t>
        </w:r>
        <w:proofErr w:type="spellEnd"/>
        <w:r w:rsidR="0049545D" w:rsidRPr="002F1DF6">
          <w:rPr>
            <w:i/>
            <w:color w:val="7E8083"/>
            <w:sz w:val="18"/>
            <w:szCs w:val="18"/>
          </w:rPr>
          <w:t xml:space="preserve"> Taws </w:t>
        </w:r>
        <w:proofErr w:type="spellStart"/>
        <w:r w:rsidR="0049545D" w:rsidRPr="002F1DF6">
          <w:rPr>
            <w:i/>
            <w:color w:val="7E8083"/>
            <w:sz w:val="18"/>
            <w:szCs w:val="18"/>
          </w:rPr>
          <w:t>Xob</w:t>
        </w:r>
        <w:proofErr w:type="spellEnd"/>
        <w:r w:rsidR="0049545D">
          <w:rPr>
            <w:i/>
            <w:color w:val="7E8083"/>
            <w:sz w:val="18"/>
            <w:szCs w:val="18"/>
          </w:rPr>
          <w:t xml:space="preserve"> </w:t>
        </w:r>
        <w:proofErr w:type="spellStart"/>
        <w:r w:rsidR="0049545D">
          <w:rPr>
            <w:i/>
            <w:color w:val="7E8083"/>
            <w:sz w:val="18"/>
            <w:szCs w:val="18"/>
          </w:rPr>
          <w:t>Hauv</w:t>
        </w:r>
        <w:proofErr w:type="spellEnd"/>
        <w:r w:rsidR="0049545D">
          <w:rPr>
            <w:i/>
            <w:color w:val="7E8083"/>
            <w:sz w:val="18"/>
            <w:szCs w:val="18"/>
          </w:rPr>
          <w:t xml:space="preserve"> </w:t>
        </w:r>
        <w:proofErr w:type="spellStart"/>
        <w:r w:rsidR="0049545D">
          <w:rPr>
            <w:i/>
            <w:color w:val="7E8083"/>
            <w:sz w:val="18"/>
            <w:szCs w:val="18"/>
          </w:rPr>
          <w:t>Tsev</w:t>
        </w:r>
        <w:proofErr w:type="spellEnd"/>
        <w:r w:rsidR="0049545D" w:rsidRPr="002F1DF6">
          <w:rPr>
            <w:i/>
            <w:color w:val="7E8083"/>
            <w:sz w:val="18"/>
            <w:szCs w:val="18"/>
          </w:rPr>
          <w:t xml:space="preserve"> </w:t>
        </w:r>
        <w:proofErr w:type="spellStart"/>
        <w:r w:rsidR="0049545D" w:rsidRPr="002F1DF6">
          <w:rPr>
            <w:i/>
            <w:color w:val="7E8083"/>
            <w:sz w:val="18"/>
            <w:szCs w:val="18"/>
          </w:rPr>
          <w:t>muaj</w:t>
        </w:r>
        <w:proofErr w:type="spellEnd"/>
        <w:r w:rsidR="0049545D" w:rsidRPr="002F1DF6">
          <w:rPr>
            <w:i/>
            <w:color w:val="7E8083"/>
            <w:sz w:val="18"/>
            <w:szCs w:val="18"/>
          </w:rPr>
          <w:t xml:space="preserve"> </w:t>
        </w:r>
        <w:proofErr w:type="spellStart"/>
        <w:r w:rsidR="0049545D" w:rsidRPr="002F1DF6">
          <w:rPr>
            <w:i/>
            <w:color w:val="7E8083"/>
            <w:sz w:val="18"/>
            <w:szCs w:val="18"/>
          </w:rPr>
          <w:t>rau</w:t>
        </w:r>
        <w:proofErr w:type="spellEnd"/>
        <w:r w:rsidR="0049545D" w:rsidRPr="002F1DF6">
          <w:rPr>
            <w:i/>
            <w:color w:val="7E8083"/>
            <w:sz w:val="18"/>
            <w:szCs w:val="18"/>
          </w:rPr>
          <w:t xml:space="preserve"> $ 100</w:t>
        </w:r>
      </w:ins>
    </w:p>
    <w:p w14:paraId="777C556C" w14:textId="4A9AF25C" w:rsidR="0098361A" w:rsidRDefault="0098361A">
      <w:pPr>
        <w:spacing w:before="93" w:line="292" w:lineRule="auto"/>
        <w:ind w:right="2017"/>
        <w:rPr>
          <w:i/>
          <w:sz w:val="20"/>
        </w:rPr>
        <w:pPrChange w:id="117" w:author="Kaxiong" w:date="2021-05-19T19:40:00Z">
          <w:pPr>
            <w:spacing w:before="93" w:line="292" w:lineRule="auto"/>
            <w:ind w:right="2017"/>
            <w:jc w:val="center"/>
          </w:pPr>
        </w:pPrChange>
      </w:pPr>
      <w:del w:id="118" w:author="Kaxiong" w:date="2021-05-19T19:41:00Z">
        <w:r w:rsidRPr="002F1DF6" w:rsidDel="0049545D">
          <w:rPr>
            <w:i/>
            <w:color w:val="7E8083"/>
            <w:sz w:val="18"/>
            <w:szCs w:val="18"/>
          </w:rPr>
          <w:delText xml:space="preserve">nyiaj ntau tshaj $ 100,000, </w:delText>
        </w:r>
      </w:del>
      <w:del w:id="119" w:author="Kaxiong" w:date="2021-05-19T19:19:00Z">
        <w:r w:rsidRPr="002F1DF6" w:rsidDel="009548D5">
          <w:rPr>
            <w:i/>
            <w:color w:val="7E8083"/>
            <w:sz w:val="18"/>
            <w:szCs w:val="18"/>
          </w:rPr>
          <w:delText>Tsev</w:delText>
        </w:r>
      </w:del>
      <w:del w:id="120" w:author="Kaxiong" w:date="2021-05-19T19:41:00Z">
        <w:r w:rsidRPr="002F1DF6" w:rsidDel="0049545D">
          <w:rPr>
            <w:i/>
            <w:color w:val="7E8083"/>
            <w:sz w:val="18"/>
            <w:szCs w:val="18"/>
          </w:rPr>
          <w:delText xml:space="preserve"> Hluav Taws Xob muaj rau $ 100</w:delText>
        </w:r>
        <w:r w:rsidDel="0049545D">
          <w:rPr>
            <w:i/>
            <w:color w:val="7E8083"/>
            <w:sz w:val="20"/>
          </w:rPr>
          <w:delText>.</w:delText>
        </w:r>
      </w:del>
    </w:p>
    <w:p w14:paraId="2916391A" w14:textId="70464DF8" w:rsidR="0063636E" w:rsidRDefault="0098361A">
      <w:pPr>
        <w:pStyle w:val="BodyText"/>
        <w:spacing w:before="2"/>
        <w:rPr>
          <w:i/>
          <w:sz w:val="11"/>
        </w:rPr>
      </w:pPr>
      <w:r>
        <w:rPr>
          <w:noProof/>
        </w:rPr>
        <w:lastRenderedPageBreak/>
        <w:drawing>
          <wp:anchor distT="0" distB="0" distL="0" distR="0" simplePos="0" relativeHeight="251654656" behindDoc="0" locked="0" layoutInCell="1" allowOverlap="1" wp14:anchorId="726E0F67" wp14:editId="038445B3">
            <wp:simplePos x="0" y="0"/>
            <wp:positionH relativeFrom="page">
              <wp:posOffset>495300</wp:posOffset>
            </wp:positionH>
            <wp:positionV relativeFrom="paragraph">
              <wp:posOffset>819150</wp:posOffset>
            </wp:positionV>
            <wp:extent cx="1288415" cy="984250"/>
            <wp:effectExtent l="0" t="0" r="6985" b="6350"/>
            <wp:wrapSquare wrapText="bothSides"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60A750AF" wp14:editId="6B999A65">
                <wp:simplePos x="0" y="0"/>
                <wp:positionH relativeFrom="page">
                  <wp:posOffset>0</wp:posOffset>
                </wp:positionH>
                <wp:positionV relativeFrom="paragraph">
                  <wp:posOffset>219075</wp:posOffset>
                </wp:positionV>
                <wp:extent cx="7772400" cy="3676650"/>
                <wp:effectExtent l="0" t="0" r="0" b="0"/>
                <wp:wrapSquare wrapText="bothSides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3676650"/>
                          <a:chOff x="4" y="697"/>
                          <a:chExt cx="12236" cy="3203"/>
                        </a:xfrm>
                      </wpg:grpSpPr>
                      <wps:wsp>
                        <wps:cNvPr id="3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4" y="2522"/>
                            <a:ext cx="12236" cy="1378"/>
                          </a:xfrm>
                          <a:prstGeom prst="rect">
                            <a:avLst/>
                          </a:prstGeom>
                          <a:solidFill>
                            <a:srgbClr val="52B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45EDB1" w14:textId="1F7D4AF3" w:rsidR="001E25B9" w:rsidRDefault="0049545D" w:rsidP="0098361A">
                              <w:proofErr w:type="spellStart"/>
                              <w:ins w:id="121" w:author="Kaxiong" w:date="2021-05-19T19:44:00Z">
                                <w:r>
                                  <w:t>Pab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Pawg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Hluav</w:t>
                                </w:r>
                                <w:proofErr w:type="spellEnd"/>
                                <w:r>
                                  <w:t xml:space="preserve"> Taws </w:t>
                                </w:r>
                                <w:proofErr w:type="spellStart"/>
                                <w:r>
                                  <w:t>Xo</w:t>
                                </w:r>
                                <w:r w:rsidR="001E25B9">
                                  <w:t>b</w:t>
                                </w:r>
                                <w:proofErr w:type="spellEnd"/>
                                <w:r w:rsidR="001E25B9">
                                  <w:t xml:space="preserve"> </w:t>
                                </w:r>
                                <w:proofErr w:type="spellStart"/>
                                <w:r w:rsidR="001E25B9">
                                  <w:t>Hauv</w:t>
                                </w:r>
                                <w:proofErr w:type="spellEnd"/>
                                <w:r w:rsidR="001E25B9">
                                  <w:t xml:space="preserve"> </w:t>
                                </w:r>
                                <w:proofErr w:type="spellStart"/>
                                <w:r w:rsidR="001E25B9">
                                  <w:t>Tsev</w:t>
                                </w:r>
                                <w:proofErr w:type="spellEnd"/>
                                <w:r w:rsidR="001E25B9">
                                  <w:t xml:space="preserve"> </w:t>
                                </w:r>
                              </w:ins>
                              <w:proofErr w:type="spellStart"/>
                              <w:ins w:id="122" w:author="Kaxiong" w:date="2021-05-19T19:45:00Z">
                                <w:r w:rsidR="001E25B9">
                                  <w:t>raug</w:t>
                                </w:r>
                                <w:proofErr w:type="spellEnd"/>
                                <w:r w:rsidR="001E25B9">
                                  <w:t xml:space="preserve"> </w:t>
                                </w:r>
                                <w:proofErr w:type="spellStart"/>
                                <w:r w:rsidR="001E25B9">
                                  <w:t>muab</w:t>
                                </w:r>
                                <w:proofErr w:type="spellEnd"/>
                                <w:r w:rsidR="001E25B9">
                                  <w:t xml:space="preserve"> los </w:t>
                                </w:r>
                                <w:proofErr w:type="spellStart"/>
                                <w:r w:rsidR="001E25B9">
                                  <w:t>ntaw</w:t>
                                </w:r>
                              </w:ins>
                              <w:ins w:id="123" w:author="Kaxiong" w:date="2021-05-20T13:10:00Z">
                                <w:r w:rsidR="00463E24">
                                  <w:t>m</w:t>
                                </w:r>
                              </w:ins>
                              <w:proofErr w:type="spellEnd"/>
                              <w:ins w:id="124" w:author="Kaxiong" w:date="2021-05-19T19:45:00Z">
                                <w:r w:rsidR="001E25B9">
                                  <w:t xml:space="preserve"> </w:t>
                                </w:r>
                                <w:bookmarkStart w:id="125" w:name="_Hlk72408773"/>
                                <w:proofErr w:type="spellStart"/>
                                <w:r w:rsidR="001E25B9">
                                  <w:t>Hluav</w:t>
                                </w:r>
                                <w:proofErr w:type="spellEnd"/>
                                <w:r w:rsidR="001E25B9">
                                  <w:t xml:space="preserve"> Ta</w:t>
                                </w:r>
                              </w:ins>
                              <w:ins w:id="126" w:author="Kaxiong" w:date="2021-05-19T19:46:00Z">
                                <w:r w:rsidR="001E25B9">
                                  <w:t xml:space="preserve">ws </w:t>
                                </w:r>
                                <w:proofErr w:type="spellStart"/>
                                <w:r w:rsidR="001E25B9">
                                  <w:t>Xob</w:t>
                                </w:r>
                                <w:proofErr w:type="spellEnd"/>
                                <w:r w:rsidR="001E25B9">
                                  <w:t xml:space="preserve"> CenterPoint </w:t>
                                </w:r>
                                <w:proofErr w:type="spellStart"/>
                                <w:r w:rsidR="001E25B9">
                                  <w:t>thiab</w:t>
                                </w:r>
                                <w:proofErr w:type="spellEnd"/>
                                <w:r w:rsidR="001E25B9">
                                  <w:t xml:space="preserve"> </w:t>
                                </w:r>
                                <w:proofErr w:type="spellStart"/>
                                <w:r w:rsidR="001E25B9">
                                  <w:t>Hluav</w:t>
                                </w:r>
                                <w:proofErr w:type="spellEnd"/>
                                <w:r w:rsidR="001E25B9">
                                  <w:t xml:space="preserve"> Taws </w:t>
                                </w:r>
                                <w:proofErr w:type="spellStart"/>
                                <w:r w:rsidR="001E25B9">
                                  <w:t>Xob</w:t>
                                </w:r>
                                <w:proofErr w:type="spellEnd"/>
                                <w:r w:rsidR="001E25B9">
                                  <w:t xml:space="preserve"> Xcel, </w:t>
                                </w:r>
                                <w:proofErr w:type="spellStart"/>
                                <w:r w:rsidR="001E25B9">
                                  <w:t>thiab</w:t>
                                </w:r>
                              </w:ins>
                              <w:proofErr w:type="spellEnd"/>
                              <w:ins w:id="127" w:author="Kaxiong" w:date="2021-05-19T19:47:00Z">
                                <w:r w:rsidR="001E25B9">
                                  <w:t xml:space="preserve"> </w:t>
                                </w:r>
                                <w:proofErr w:type="spellStart"/>
                                <w:r w:rsidR="001E25B9">
                                  <w:t>raug</w:t>
                                </w:r>
                                <w:proofErr w:type="spellEnd"/>
                                <w:r w:rsidR="001E25B9">
                                  <w:t xml:space="preserve"> </w:t>
                                </w:r>
                                <w:proofErr w:type="spellStart"/>
                                <w:r w:rsidR="001E25B9">
                                  <w:t>xa</w:t>
                                </w:r>
                                <w:proofErr w:type="spellEnd"/>
                                <w:r w:rsidR="001E25B9">
                                  <w:t xml:space="preserve"> los </w:t>
                                </w:r>
                                <w:proofErr w:type="spellStart"/>
                                <w:r w:rsidR="001E25B9">
                                  <w:t>ntawm</w:t>
                                </w:r>
                                <w:proofErr w:type="spellEnd"/>
                                <w:r w:rsidR="001E25B9">
                                  <w:t xml:space="preserve"> </w:t>
                                </w:r>
                              </w:ins>
                              <w:proofErr w:type="spellStart"/>
                              <w:ins w:id="128" w:author="Kaxiong" w:date="2021-05-19T19:48:00Z">
                                <w:r w:rsidR="001E25B9">
                                  <w:t>Hluav</w:t>
                                </w:r>
                                <w:proofErr w:type="spellEnd"/>
                                <w:r w:rsidR="001E25B9">
                                  <w:t xml:space="preserve"> Taws </w:t>
                                </w:r>
                                <w:proofErr w:type="spellStart"/>
                                <w:r w:rsidR="001E25B9">
                                  <w:t>Xob</w:t>
                                </w:r>
                                <w:proofErr w:type="spellEnd"/>
                                <w:r w:rsidR="001E25B9">
                                  <w:t xml:space="preserve"> </w:t>
                                </w:r>
                                <w:proofErr w:type="spellStart"/>
                                <w:r w:rsidR="001E25B9">
                                  <w:t>Centerfor</w:t>
                                </w:r>
                                <w:proofErr w:type="spellEnd"/>
                                <w:r w:rsidR="001E25B9">
                                  <w:t xml:space="preserve"> </w:t>
                                </w:r>
                                <w:proofErr w:type="spellStart"/>
                                <w:r w:rsidR="001E25B9">
                                  <w:t>thiab</w:t>
                                </w:r>
                                <w:proofErr w:type="spellEnd"/>
                                <w:r w:rsidR="001E25B9">
                                  <w:t xml:space="preserve"> Yam </w:t>
                                </w:r>
                                <w:proofErr w:type="spellStart"/>
                                <w:r w:rsidR="001E25B9">
                                  <w:t>Tsav</w:t>
                                </w:r>
                                <w:proofErr w:type="spellEnd"/>
                                <w:r w:rsidR="001E25B9">
                                  <w:t xml:space="preserve"> (</w:t>
                                </w:r>
                                <w:proofErr w:type="spellStart"/>
                                <w:r w:rsidR="001E25B9">
                                  <w:t>Centerfor</w:t>
                                </w:r>
                                <w:proofErr w:type="spellEnd"/>
                                <w:r w:rsidR="001E25B9">
                                  <w:t xml:space="preserve"> </w:t>
                                </w:r>
                              </w:ins>
                              <w:ins w:id="129" w:author="Kaxiong" w:date="2021-05-19T19:49:00Z">
                                <w:r w:rsidR="001E25B9">
                                  <w:t>Energy and Environment (CEE))</w:t>
                                </w:r>
                              </w:ins>
                              <w:ins w:id="130" w:author="Kaxiong" w:date="2021-05-19T19:50:00Z">
                                <w:r w:rsidR="001E25B9">
                                  <w:t xml:space="preserve"> </w:t>
                                </w:r>
                                <w:proofErr w:type="spellStart"/>
                                <w:r w:rsidR="001E25B9">
                                  <w:t>uas</w:t>
                                </w:r>
                                <w:proofErr w:type="spellEnd"/>
                                <w:r w:rsidR="001E25B9">
                                  <w:t xml:space="preserve"> </w:t>
                                </w:r>
                                <w:proofErr w:type="spellStart"/>
                                <w:r w:rsidR="001E25B9">
                                  <w:t>tsis</w:t>
                                </w:r>
                                <w:proofErr w:type="spellEnd"/>
                                <w:r w:rsidR="001E25B9">
                                  <w:t xml:space="preserve"> </w:t>
                                </w:r>
                                <w:proofErr w:type="spellStart"/>
                                <w:r w:rsidR="001E25B9">
                                  <w:t>vam</w:t>
                                </w:r>
                                <w:proofErr w:type="spellEnd"/>
                                <w:r w:rsidR="001E25B9">
                                  <w:t xml:space="preserve"> </w:t>
                                </w:r>
                                <w:proofErr w:type="spellStart"/>
                                <w:r w:rsidR="001E25B9">
                                  <w:t>nyiaj</w:t>
                                </w:r>
                                <w:proofErr w:type="spellEnd"/>
                                <w:r w:rsidR="001E25B9">
                                  <w:t xml:space="preserve"> </w:t>
                                </w:r>
                              </w:ins>
                              <w:proofErr w:type="spellStart"/>
                              <w:ins w:id="131" w:author="Kaxiong" w:date="2021-05-19T19:51:00Z">
                                <w:r w:rsidR="001E25B9">
                                  <w:t>ntawm</w:t>
                                </w:r>
                                <w:proofErr w:type="spellEnd"/>
                                <w:r w:rsidR="001E25B9">
                                  <w:t xml:space="preserve"> </w:t>
                                </w:r>
                                <w:proofErr w:type="spellStart"/>
                                <w:r w:rsidR="001E25B9">
                                  <w:t>zej</w:t>
                                </w:r>
                                <w:proofErr w:type="spellEnd"/>
                                <w:r w:rsidR="001E25B9">
                                  <w:t xml:space="preserve"> </w:t>
                                </w:r>
                                <w:proofErr w:type="spellStart"/>
                                <w:r w:rsidR="001E25B9">
                                  <w:t>zog</w:t>
                                </w:r>
                                <w:bookmarkEnd w:id="125"/>
                                <w:proofErr w:type="spellEnd"/>
                                <w:r w:rsidR="001E25B9">
                                  <w:t xml:space="preserve">. CEE </w:t>
                                </w:r>
                                <w:proofErr w:type="spellStart"/>
                                <w:r w:rsidR="001E25B9">
                                  <w:t>kuj</w:t>
                                </w:r>
                                <w:proofErr w:type="spellEnd"/>
                                <w:r w:rsidR="001E25B9">
                                  <w:t xml:space="preserve"> </w:t>
                                </w:r>
                                <w:proofErr w:type="spellStart"/>
                                <w:r w:rsidR="001E25B9">
                                  <w:t>saib</w:t>
                                </w:r>
                                <w:proofErr w:type="spellEnd"/>
                                <w:r w:rsidR="001E25B9">
                                  <w:t xml:space="preserve"> </w:t>
                                </w:r>
                                <w:proofErr w:type="spellStart"/>
                                <w:r w:rsidR="001E25B9">
                                  <w:t>xy</w:t>
                                </w:r>
                              </w:ins>
                              <w:ins w:id="132" w:author="Kaxiong" w:date="2021-05-19T19:52:00Z">
                                <w:r w:rsidR="001E25B9">
                                  <w:t>uas</w:t>
                                </w:r>
                                <w:proofErr w:type="spellEnd"/>
                                <w:r w:rsidR="001E25B9">
                                  <w:t xml:space="preserve"> </w:t>
                                </w:r>
                                <w:proofErr w:type="spellStart"/>
                                <w:r w:rsidR="001E25B9">
                                  <w:t>tus</w:t>
                                </w:r>
                                <w:proofErr w:type="spellEnd"/>
                                <w:r w:rsidR="001E25B9">
                                  <w:t xml:space="preserve"> </w:t>
                                </w:r>
                                <w:proofErr w:type="spellStart"/>
                                <w:r w:rsidR="001E25B9">
                                  <w:t>nqi</w:t>
                                </w:r>
                                <w:proofErr w:type="spellEnd"/>
                                <w:r w:rsidR="001E25B9">
                                  <w:t xml:space="preserve"> them </w:t>
                                </w:r>
                                <w:proofErr w:type="spellStart"/>
                                <w:r w:rsidR="001E25B9">
                                  <w:t>nyiaj</w:t>
                                </w:r>
                                <w:proofErr w:type="spellEnd"/>
                                <w:r w:rsidR="001E25B9">
                                  <w:t xml:space="preserve"> </w:t>
                                </w:r>
                                <w:proofErr w:type="spellStart"/>
                                <w:r w:rsidR="001E25B9">
                                  <w:t>txiag</w:t>
                                </w:r>
                                <w:proofErr w:type="spellEnd"/>
                                <w:r w:rsidR="001E25B9">
                                  <w:t xml:space="preserve"> 0% </w:t>
                                </w:r>
                              </w:ins>
                              <w:proofErr w:type="spellStart"/>
                              <w:ins w:id="133" w:author="Kaxiong" w:date="2021-05-20T15:10:00Z">
                                <w:r w:rsidR="006025A7">
                                  <w:t>uas</w:t>
                                </w:r>
                                <w:proofErr w:type="spellEnd"/>
                                <w:r w:rsidR="006025A7">
                                  <w:t xml:space="preserve"> </w:t>
                                </w:r>
                                <w:proofErr w:type="spellStart"/>
                                <w:r w:rsidR="006025A7">
                                  <w:t>ua</w:t>
                                </w:r>
                                <w:proofErr w:type="spellEnd"/>
                                <w:r w:rsidR="006025A7">
                                  <w:t xml:space="preserve"> </w:t>
                                </w:r>
                                <w:proofErr w:type="spellStart"/>
                                <w:r w:rsidR="006025A7">
                                  <w:t>tus</w:t>
                                </w:r>
                                <w:proofErr w:type="spellEnd"/>
                                <w:r w:rsidR="006025A7">
                                  <w:t xml:space="preserve"> </w:t>
                                </w:r>
                                <w:proofErr w:type="spellStart"/>
                                <w:r w:rsidR="006025A7">
                                  <w:t>sawv</w:t>
                                </w:r>
                                <w:proofErr w:type="spellEnd"/>
                                <w:r w:rsidR="006025A7">
                                  <w:t xml:space="preserve"> </w:t>
                                </w:r>
                                <w:proofErr w:type="spellStart"/>
                                <w:r w:rsidR="006025A7">
                                  <w:t>cev</w:t>
                                </w:r>
                                <w:proofErr w:type="spellEnd"/>
                                <w:r w:rsidR="006025A7">
                                  <w:t xml:space="preserve"> los </w:t>
                                </w:r>
                              </w:ins>
                              <w:proofErr w:type="spellStart"/>
                              <w:ins w:id="134" w:author="Kaxiong" w:date="2021-05-19T19:52:00Z">
                                <w:r w:rsidR="001E25B9">
                                  <w:t>ntawm</w:t>
                                </w:r>
                                <w:proofErr w:type="spellEnd"/>
                                <w:r w:rsidR="001E25B9">
                                  <w:t xml:space="preserve"> </w:t>
                                </w:r>
                                <w:proofErr w:type="spellStart"/>
                                <w:r w:rsidR="001E25B9">
                                  <w:t>lub</w:t>
                                </w:r>
                                <w:proofErr w:type="spellEnd"/>
                                <w:r w:rsidR="001E25B9">
                                  <w:t xml:space="preserve"> </w:t>
                                </w:r>
                                <w:proofErr w:type="spellStart"/>
                                <w:r w:rsidR="001E25B9">
                                  <w:t>nr</w:t>
                                </w:r>
                              </w:ins>
                              <w:ins w:id="135" w:author="Kaxiong" w:date="2021-05-19T19:53:00Z">
                                <w:r w:rsidR="001E25B9">
                                  <w:t>oog</w:t>
                                </w:r>
                                <w:proofErr w:type="spellEnd"/>
                                <w:r w:rsidR="001E25B9">
                                  <w:t xml:space="preserve"> Minneapolis.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17" y="697"/>
                            <a:ext cx="3110" cy="20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A750AF" id="Group 2" o:spid="_x0000_s1026" style="position:absolute;margin-left:0;margin-top:17.25pt;width:612pt;height:289.5pt;z-index:-251651584;mso-position-horizontal-relative:page" coordorigin="4,697" coordsize="12236,3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">
                <v:rect id="docshape12" o:spid="_x0000_s1027" style="position:absolute;left:4;top:2522;width:12236;height:1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" fillcolor="#52b9e9" stroked="f">
                  <v:textbox>
                    <w:txbxContent>
                      <w:p w14:paraId="6E45EDB1" w14:textId="1F7D4AF3" w:rsidR="001E25B9" w:rsidRDefault="0049545D" w:rsidP="0098361A">
                        <w:proofErr w:type="spellStart"/>
                        <w:ins w:id="136" w:author="Kaxiong" w:date="2021-05-19T19:44:00Z">
                          <w:r>
                            <w:t>Pab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Pawg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Hluav</w:t>
                          </w:r>
                          <w:proofErr w:type="spellEnd"/>
                          <w:r>
                            <w:t xml:space="preserve"> Taws </w:t>
                          </w:r>
                          <w:proofErr w:type="spellStart"/>
                          <w:r>
                            <w:t>Xo</w:t>
                          </w:r>
                          <w:r w:rsidR="001E25B9">
                            <w:t>b</w:t>
                          </w:r>
                          <w:proofErr w:type="spellEnd"/>
                          <w:r w:rsidR="001E25B9">
                            <w:t xml:space="preserve"> </w:t>
                          </w:r>
                          <w:proofErr w:type="spellStart"/>
                          <w:r w:rsidR="001E25B9">
                            <w:t>Hauv</w:t>
                          </w:r>
                          <w:proofErr w:type="spellEnd"/>
                          <w:r w:rsidR="001E25B9">
                            <w:t xml:space="preserve"> </w:t>
                          </w:r>
                          <w:proofErr w:type="spellStart"/>
                          <w:r w:rsidR="001E25B9">
                            <w:t>Tsev</w:t>
                          </w:r>
                          <w:proofErr w:type="spellEnd"/>
                          <w:r w:rsidR="001E25B9">
                            <w:t xml:space="preserve"> </w:t>
                          </w:r>
                        </w:ins>
                        <w:proofErr w:type="spellStart"/>
                        <w:ins w:id="137" w:author="Kaxiong" w:date="2021-05-19T19:45:00Z">
                          <w:r w:rsidR="001E25B9">
                            <w:t>raug</w:t>
                          </w:r>
                          <w:proofErr w:type="spellEnd"/>
                          <w:r w:rsidR="001E25B9">
                            <w:t xml:space="preserve"> </w:t>
                          </w:r>
                          <w:proofErr w:type="spellStart"/>
                          <w:r w:rsidR="001E25B9">
                            <w:t>muab</w:t>
                          </w:r>
                          <w:proofErr w:type="spellEnd"/>
                          <w:r w:rsidR="001E25B9">
                            <w:t xml:space="preserve"> los </w:t>
                          </w:r>
                          <w:proofErr w:type="spellStart"/>
                          <w:r w:rsidR="001E25B9">
                            <w:t>ntaw</w:t>
                          </w:r>
                        </w:ins>
                        <w:ins w:id="138" w:author="Kaxiong" w:date="2021-05-20T13:10:00Z">
                          <w:r w:rsidR="00463E24">
                            <w:t>m</w:t>
                          </w:r>
                        </w:ins>
                        <w:proofErr w:type="spellEnd"/>
                        <w:ins w:id="139" w:author="Kaxiong" w:date="2021-05-19T19:45:00Z">
                          <w:r w:rsidR="001E25B9">
                            <w:t xml:space="preserve"> </w:t>
                          </w:r>
                          <w:bookmarkStart w:id="140" w:name="_Hlk72408773"/>
                          <w:proofErr w:type="spellStart"/>
                          <w:r w:rsidR="001E25B9">
                            <w:t>Hluav</w:t>
                          </w:r>
                          <w:proofErr w:type="spellEnd"/>
                          <w:r w:rsidR="001E25B9">
                            <w:t xml:space="preserve"> Ta</w:t>
                          </w:r>
                        </w:ins>
                        <w:ins w:id="141" w:author="Kaxiong" w:date="2021-05-19T19:46:00Z">
                          <w:r w:rsidR="001E25B9">
                            <w:t xml:space="preserve">ws </w:t>
                          </w:r>
                          <w:proofErr w:type="spellStart"/>
                          <w:r w:rsidR="001E25B9">
                            <w:t>Xob</w:t>
                          </w:r>
                          <w:proofErr w:type="spellEnd"/>
                          <w:r w:rsidR="001E25B9">
                            <w:t xml:space="preserve"> CenterPoint </w:t>
                          </w:r>
                          <w:proofErr w:type="spellStart"/>
                          <w:r w:rsidR="001E25B9">
                            <w:t>thiab</w:t>
                          </w:r>
                          <w:proofErr w:type="spellEnd"/>
                          <w:r w:rsidR="001E25B9">
                            <w:t xml:space="preserve"> </w:t>
                          </w:r>
                          <w:proofErr w:type="spellStart"/>
                          <w:r w:rsidR="001E25B9">
                            <w:t>Hluav</w:t>
                          </w:r>
                          <w:proofErr w:type="spellEnd"/>
                          <w:r w:rsidR="001E25B9">
                            <w:t xml:space="preserve"> Taws </w:t>
                          </w:r>
                          <w:proofErr w:type="spellStart"/>
                          <w:r w:rsidR="001E25B9">
                            <w:t>Xob</w:t>
                          </w:r>
                          <w:proofErr w:type="spellEnd"/>
                          <w:r w:rsidR="001E25B9">
                            <w:t xml:space="preserve"> Xcel, </w:t>
                          </w:r>
                          <w:proofErr w:type="spellStart"/>
                          <w:r w:rsidR="001E25B9">
                            <w:t>thiab</w:t>
                          </w:r>
                        </w:ins>
                        <w:proofErr w:type="spellEnd"/>
                        <w:ins w:id="142" w:author="Kaxiong" w:date="2021-05-19T19:47:00Z">
                          <w:r w:rsidR="001E25B9">
                            <w:t xml:space="preserve"> </w:t>
                          </w:r>
                          <w:proofErr w:type="spellStart"/>
                          <w:r w:rsidR="001E25B9">
                            <w:t>raug</w:t>
                          </w:r>
                          <w:proofErr w:type="spellEnd"/>
                          <w:r w:rsidR="001E25B9">
                            <w:t xml:space="preserve"> </w:t>
                          </w:r>
                          <w:proofErr w:type="spellStart"/>
                          <w:r w:rsidR="001E25B9">
                            <w:t>xa</w:t>
                          </w:r>
                          <w:proofErr w:type="spellEnd"/>
                          <w:r w:rsidR="001E25B9">
                            <w:t xml:space="preserve"> los </w:t>
                          </w:r>
                          <w:proofErr w:type="spellStart"/>
                          <w:r w:rsidR="001E25B9">
                            <w:t>ntawm</w:t>
                          </w:r>
                          <w:proofErr w:type="spellEnd"/>
                          <w:r w:rsidR="001E25B9">
                            <w:t xml:space="preserve"> </w:t>
                          </w:r>
                        </w:ins>
                        <w:proofErr w:type="spellStart"/>
                        <w:ins w:id="143" w:author="Kaxiong" w:date="2021-05-19T19:48:00Z">
                          <w:r w:rsidR="001E25B9">
                            <w:t>Hluav</w:t>
                          </w:r>
                          <w:proofErr w:type="spellEnd"/>
                          <w:r w:rsidR="001E25B9">
                            <w:t xml:space="preserve"> Taws </w:t>
                          </w:r>
                          <w:proofErr w:type="spellStart"/>
                          <w:r w:rsidR="001E25B9">
                            <w:t>Xob</w:t>
                          </w:r>
                          <w:proofErr w:type="spellEnd"/>
                          <w:r w:rsidR="001E25B9">
                            <w:t xml:space="preserve"> </w:t>
                          </w:r>
                          <w:proofErr w:type="spellStart"/>
                          <w:r w:rsidR="001E25B9">
                            <w:t>Centerfor</w:t>
                          </w:r>
                          <w:proofErr w:type="spellEnd"/>
                          <w:r w:rsidR="001E25B9">
                            <w:t xml:space="preserve"> </w:t>
                          </w:r>
                          <w:proofErr w:type="spellStart"/>
                          <w:r w:rsidR="001E25B9">
                            <w:t>thiab</w:t>
                          </w:r>
                          <w:proofErr w:type="spellEnd"/>
                          <w:r w:rsidR="001E25B9">
                            <w:t xml:space="preserve"> Yam </w:t>
                          </w:r>
                          <w:proofErr w:type="spellStart"/>
                          <w:r w:rsidR="001E25B9">
                            <w:t>Tsav</w:t>
                          </w:r>
                          <w:proofErr w:type="spellEnd"/>
                          <w:r w:rsidR="001E25B9">
                            <w:t xml:space="preserve"> (</w:t>
                          </w:r>
                          <w:proofErr w:type="spellStart"/>
                          <w:r w:rsidR="001E25B9">
                            <w:t>Centerfor</w:t>
                          </w:r>
                          <w:proofErr w:type="spellEnd"/>
                          <w:r w:rsidR="001E25B9">
                            <w:t xml:space="preserve"> </w:t>
                          </w:r>
                        </w:ins>
                        <w:ins w:id="144" w:author="Kaxiong" w:date="2021-05-19T19:49:00Z">
                          <w:r w:rsidR="001E25B9">
                            <w:t>Energy and Environment (CEE))</w:t>
                          </w:r>
                        </w:ins>
                        <w:ins w:id="145" w:author="Kaxiong" w:date="2021-05-19T19:50:00Z">
                          <w:r w:rsidR="001E25B9">
                            <w:t xml:space="preserve"> </w:t>
                          </w:r>
                          <w:proofErr w:type="spellStart"/>
                          <w:r w:rsidR="001E25B9">
                            <w:t>uas</w:t>
                          </w:r>
                          <w:proofErr w:type="spellEnd"/>
                          <w:r w:rsidR="001E25B9">
                            <w:t xml:space="preserve"> </w:t>
                          </w:r>
                          <w:proofErr w:type="spellStart"/>
                          <w:r w:rsidR="001E25B9">
                            <w:t>tsis</w:t>
                          </w:r>
                          <w:proofErr w:type="spellEnd"/>
                          <w:r w:rsidR="001E25B9">
                            <w:t xml:space="preserve"> </w:t>
                          </w:r>
                          <w:proofErr w:type="spellStart"/>
                          <w:r w:rsidR="001E25B9">
                            <w:t>vam</w:t>
                          </w:r>
                          <w:proofErr w:type="spellEnd"/>
                          <w:r w:rsidR="001E25B9">
                            <w:t xml:space="preserve"> </w:t>
                          </w:r>
                          <w:proofErr w:type="spellStart"/>
                          <w:r w:rsidR="001E25B9">
                            <w:t>nyiaj</w:t>
                          </w:r>
                          <w:proofErr w:type="spellEnd"/>
                          <w:r w:rsidR="001E25B9">
                            <w:t xml:space="preserve"> </w:t>
                          </w:r>
                        </w:ins>
                        <w:proofErr w:type="spellStart"/>
                        <w:ins w:id="146" w:author="Kaxiong" w:date="2021-05-19T19:51:00Z">
                          <w:r w:rsidR="001E25B9">
                            <w:t>ntawm</w:t>
                          </w:r>
                          <w:proofErr w:type="spellEnd"/>
                          <w:r w:rsidR="001E25B9">
                            <w:t xml:space="preserve"> </w:t>
                          </w:r>
                          <w:proofErr w:type="spellStart"/>
                          <w:r w:rsidR="001E25B9">
                            <w:t>zej</w:t>
                          </w:r>
                          <w:proofErr w:type="spellEnd"/>
                          <w:r w:rsidR="001E25B9">
                            <w:t xml:space="preserve"> </w:t>
                          </w:r>
                          <w:proofErr w:type="spellStart"/>
                          <w:r w:rsidR="001E25B9">
                            <w:t>zog</w:t>
                          </w:r>
                          <w:bookmarkEnd w:id="140"/>
                          <w:proofErr w:type="spellEnd"/>
                          <w:r w:rsidR="001E25B9">
                            <w:t xml:space="preserve">. CEE </w:t>
                          </w:r>
                          <w:proofErr w:type="spellStart"/>
                          <w:r w:rsidR="001E25B9">
                            <w:t>kuj</w:t>
                          </w:r>
                          <w:proofErr w:type="spellEnd"/>
                          <w:r w:rsidR="001E25B9">
                            <w:t xml:space="preserve"> </w:t>
                          </w:r>
                          <w:proofErr w:type="spellStart"/>
                          <w:r w:rsidR="001E25B9">
                            <w:t>saib</w:t>
                          </w:r>
                          <w:proofErr w:type="spellEnd"/>
                          <w:r w:rsidR="001E25B9">
                            <w:t xml:space="preserve"> </w:t>
                          </w:r>
                          <w:proofErr w:type="spellStart"/>
                          <w:r w:rsidR="001E25B9">
                            <w:t>xy</w:t>
                          </w:r>
                        </w:ins>
                        <w:ins w:id="147" w:author="Kaxiong" w:date="2021-05-19T19:52:00Z">
                          <w:r w:rsidR="001E25B9">
                            <w:t>uas</w:t>
                          </w:r>
                          <w:proofErr w:type="spellEnd"/>
                          <w:r w:rsidR="001E25B9">
                            <w:t xml:space="preserve"> </w:t>
                          </w:r>
                          <w:proofErr w:type="spellStart"/>
                          <w:r w:rsidR="001E25B9">
                            <w:t>tus</w:t>
                          </w:r>
                          <w:proofErr w:type="spellEnd"/>
                          <w:r w:rsidR="001E25B9">
                            <w:t xml:space="preserve"> </w:t>
                          </w:r>
                          <w:proofErr w:type="spellStart"/>
                          <w:r w:rsidR="001E25B9">
                            <w:t>nqi</w:t>
                          </w:r>
                          <w:proofErr w:type="spellEnd"/>
                          <w:r w:rsidR="001E25B9">
                            <w:t xml:space="preserve"> them </w:t>
                          </w:r>
                          <w:proofErr w:type="spellStart"/>
                          <w:r w:rsidR="001E25B9">
                            <w:t>nyiaj</w:t>
                          </w:r>
                          <w:proofErr w:type="spellEnd"/>
                          <w:r w:rsidR="001E25B9">
                            <w:t xml:space="preserve"> </w:t>
                          </w:r>
                          <w:proofErr w:type="spellStart"/>
                          <w:r w:rsidR="001E25B9">
                            <w:t>txiag</w:t>
                          </w:r>
                          <w:proofErr w:type="spellEnd"/>
                          <w:r w:rsidR="001E25B9">
                            <w:t xml:space="preserve"> 0% </w:t>
                          </w:r>
                        </w:ins>
                        <w:proofErr w:type="spellStart"/>
                        <w:ins w:id="148" w:author="Kaxiong" w:date="2021-05-20T15:10:00Z">
                          <w:r w:rsidR="006025A7">
                            <w:t>uas</w:t>
                          </w:r>
                          <w:proofErr w:type="spellEnd"/>
                          <w:r w:rsidR="006025A7">
                            <w:t xml:space="preserve"> </w:t>
                          </w:r>
                          <w:proofErr w:type="spellStart"/>
                          <w:r w:rsidR="006025A7">
                            <w:t>ua</w:t>
                          </w:r>
                          <w:proofErr w:type="spellEnd"/>
                          <w:r w:rsidR="006025A7">
                            <w:t xml:space="preserve"> </w:t>
                          </w:r>
                          <w:proofErr w:type="spellStart"/>
                          <w:r w:rsidR="006025A7">
                            <w:t>tus</w:t>
                          </w:r>
                          <w:proofErr w:type="spellEnd"/>
                          <w:r w:rsidR="006025A7">
                            <w:t xml:space="preserve"> </w:t>
                          </w:r>
                          <w:proofErr w:type="spellStart"/>
                          <w:r w:rsidR="006025A7">
                            <w:t>sawv</w:t>
                          </w:r>
                          <w:proofErr w:type="spellEnd"/>
                          <w:r w:rsidR="006025A7">
                            <w:t xml:space="preserve"> </w:t>
                          </w:r>
                          <w:proofErr w:type="spellStart"/>
                          <w:r w:rsidR="006025A7">
                            <w:t>cev</w:t>
                          </w:r>
                          <w:proofErr w:type="spellEnd"/>
                          <w:r w:rsidR="006025A7">
                            <w:t xml:space="preserve"> los </w:t>
                          </w:r>
                        </w:ins>
                        <w:proofErr w:type="spellStart"/>
                        <w:ins w:id="149" w:author="Kaxiong" w:date="2021-05-19T19:52:00Z">
                          <w:r w:rsidR="001E25B9">
                            <w:t>ntawm</w:t>
                          </w:r>
                          <w:proofErr w:type="spellEnd"/>
                          <w:r w:rsidR="001E25B9">
                            <w:t xml:space="preserve"> </w:t>
                          </w:r>
                          <w:proofErr w:type="spellStart"/>
                          <w:r w:rsidR="001E25B9">
                            <w:t>lub</w:t>
                          </w:r>
                          <w:proofErr w:type="spellEnd"/>
                          <w:r w:rsidR="001E25B9">
                            <w:t xml:space="preserve"> </w:t>
                          </w:r>
                          <w:proofErr w:type="spellStart"/>
                          <w:r w:rsidR="001E25B9">
                            <w:t>nr</w:t>
                          </w:r>
                        </w:ins>
                        <w:ins w:id="150" w:author="Kaxiong" w:date="2021-05-19T19:53:00Z">
                          <w:r w:rsidR="001E25B9">
                            <w:t>oog</w:t>
                          </w:r>
                          <w:proofErr w:type="spellEnd"/>
                          <w:r w:rsidR="001E25B9">
                            <w:t xml:space="preserve"> Minneapolis.</w:t>
                          </w:r>
                        </w:ins>
                      </w:p>
                    </w:txbxContent>
                  </v:textbox>
                </v:rect>
                <v:shape id="docshape13" o:spid="_x0000_s1028" type="#_x0000_t75" style="position:absolute;left:8317;top:697;width:3110;height: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">
                  <v:imagedata r:id="rId10" o:title=""/>
                </v:shape>
                <w10:wrap type="square" anchorx="page"/>
              </v:group>
            </w:pict>
          </mc:Fallback>
        </mc:AlternateContent>
      </w:r>
    </w:p>
    <w:p w14:paraId="3307B51A" w14:textId="7F220F9A" w:rsidR="0098361A" w:rsidRPr="0098361A" w:rsidRDefault="0098361A" w:rsidP="0098361A"/>
    <w:p w14:paraId="3943A18C" w14:textId="17283198" w:rsidR="0098361A" w:rsidRPr="0098361A" w:rsidRDefault="0098361A" w:rsidP="0098361A"/>
    <w:p w14:paraId="7BB85609" w14:textId="53A807F6" w:rsidR="0098361A" w:rsidRPr="0098361A" w:rsidRDefault="0098361A" w:rsidP="0098361A"/>
    <w:p w14:paraId="76C78310" w14:textId="338E6BE7" w:rsidR="0098361A" w:rsidRPr="0098361A" w:rsidRDefault="0098361A" w:rsidP="0098361A"/>
    <w:p w14:paraId="0149551B" w14:textId="258190D8" w:rsidR="0098361A" w:rsidRPr="0098361A" w:rsidRDefault="0098361A" w:rsidP="0098361A"/>
    <w:p w14:paraId="000C68FA" w14:textId="0BAF987C" w:rsidR="0098361A" w:rsidRPr="0098361A" w:rsidRDefault="0098361A" w:rsidP="0098361A"/>
    <w:p w14:paraId="3B0D0886" w14:textId="3DACDCA6" w:rsidR="0098361A" w:rsidRPr="0098361A" w:rsidRDefault="0098361A" w:rsidP="0098361A"/>
    <w:p w14:paraId="4A5862FA" w14:textId="1D1CB05A" w:rsidR="0098361A" w:rsidRPr="0098361A" w:rsidRDefault="0098361A" w:rsidP="0098361A"/>
    <w:p w14:paraId="3062BA35" w14:textId="3CF42C85" w:rsidR="0098361A" w:rsidRPr="0098361A" w:rsidRDefault="0098361A" w:rsidP="0098361A"/>
    <w:p w14:paraId="2DEF7AE5" w14:textId="32D64543" w:rsidR="0098361A" w:rsidRPr="0098361A" w:rsidRDefault="0098361A" w:rsidP="0098361A"/>
    <w:p w14:paraId="5B2DA14F" w14:textId="2FDA96A8" w:rsidR="0098361A" w:rsidRPr="0098361A" w:rsidRDefault="0098361A" w:rsidP="0098361A"/>
    <w:p w14:paraId="02AA9BA7" w14:textId="5965D3FB" w:rsidR="0098361A" w:rsidRPr="0098361A" w:rsidRDefault="0098361A" w:rsidP="0098361A"/>
    <w:p w14:paraId="44CB1655" w14:textId="2AA800D2" w:rsidR="0098361A" w:rsidRPr="0098361A" w:rsidRDefault="0098361A" w:rsidP="0098361A">
      <w:pPr>
        <w:ind w:firstLine="720"/>
      </w:pPr>
    </w:p>
    <w:p w14:paraId="1EEB2BAE" w14:textId="422E9E5D" w:rsidR="0098361A" w:rsidRPr="0098361A" w:rsidRDefault="0098361A" w:rsidP="0098361A"/>
    <w:p w14:paraId="3435C069" w14:textId="5BBFBC90" w:rsidR="0098361A" w:rsidRPr="0098361A" w:rsidRDefault="0098361A" w:rsidP="0098361A"/>
    <w:p w14:paraId="20950B7D" w14:textId="578C9A6C" w:rsidR="0098361A" w:rsidRPr="0098361A" w:rsidRDefault="0098361A" w:rsidP="0098361A"/>
    <w:p w14:paraId="737CCA59" w14:textId="0A302D3C" w:rsidR="0098361A" w:rsidRPr="0098361A" w:rsidRDefault="0098361A" w:rsidP="0098361A"/>
    <w:sectPr w:rsidR="0098361A" w:rsidRPr="0098361A">
      <w:type w:val="continuous"/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DB41E6"/>
    <w:multiLevelType w:val="hybridMultilevel"/>
    <w:tmpl w:val="9EF6ECA8"/>
    <w:lvl w:ilvl="0" w:tplc="9DB23D86">
      <w:numFmt w:val="bullet"/>
      <w:lvlText w:val="•"/>
      <w:lvlJc w:val="left"/>
      <w:pPr>
        <w:ind w:left="487" w:hanging="226"/>
      </w:pPr>
      <w:rPr>
        <w:rFonts w:ascii="Arial" w:eastAsia="Arial" w:hAnsi="Arial" w:cs="Arial" w:hint="default"/>
        <w:b w:val="0"/>
        <w:bCs w:val="0"/>
        <w:i w:val="0"/>
        <w:iCs w:val="0"/>
        <w:color w:val="7E8083"/>
        <w:w w:val="142"/>
        <w:sz w:val="22"/>
        <w:szCs w:val="22"/>
      </w:rPr>
    </w:lvl>
    <w:lvl w:ilvl="1" w:tplc="CBFC0C16">
      <w:numFmt w:val="bullet"/>
      <w:lvlText w:val="•"/>
      <w:lvlJc w:val="left"/>
      <w:pPr>
        <w:ind w:left="962" w:hanging="226"/>
      </w:pPr>
      <w:rPr>
        <w:rFonts w:hint="default"/>
      </w:rPr>
    </w:lvl>
    <w:lvl w:ilvl="2" w:tplc="21200FFC">
      <w:numFmt w:val="bullet"/>
      <w:lvlText w:val="•"/>
      <w:lvlJc w:val="left"/>
      <w:pPr>
        <w:ind w:left="1444" w:hanging="226"/>
      </w:pPr>
      <w:rPr>
        <w:rFonts w:hint="default"/>
      </w:rPr>
    </w:lvl>
    <w:lvl w:ilvl="3" w:tplc="9796F8C6">
      <w:numFmt w:val="bullet"/>
      <w:lvlText w:val="•"/>
      <w:lvlJc w:val="left"/>
      <w:pPr>
        <w:ind w:left="1927" w:hanging="226"/>
      </w:pPr>
      <w:rPr>
        <w:rFonts w:hint="default"/>
      </w:rPr>
    </w:lvl>
    <w:lvl w:ilvl="4" w:tplc="56F8E9F4">
      <w:numFmt w:val="bullet"/>
      <w:lvlText w:val="•"/>
      <w:lvlJc w:val="left"/>
      <w:pPr>
        <w:ind w:left="2409" w:hanging="226"/>
      </w:pPr>
      <w:rPr>
        <w:rFonts w:hint="default"/>
      </w:rPr>
    </w:lvl>
    <w:lvl w:ilvl="5" w:tplc="D2CA2A9A">
      <w:numFmt w:val="bullet"/>
      <w:lvlText w:val="•"/>
      <w:lvlJc w:val="left"/>
      <w:pPr>
        <w:ind w:left="2891" w:hanging="226"/>
      </w:pPr>
      <w:rPr>
        <w:rFonts w:hint="default"/>
      </w:rPr>
    </w:lvl>
    <w:lvl w:ilvl="6" w:tplc="DF50B738">
      <w:numFmt w:val="bullet"/>
      <w:lvlText w:val="•"/>
      <w:lvlJc w:val="left"/>
      <w:pPr>
        <w:ind w:left="3374" w:hanging="226"/>
      </w:pPr>
      <w:rPr>
        <w:rFonts w:hint="default"/>
      </w:rPr>
    </w:lvl>
    <w:lvl w:ilvl="7" w:tplc="6FB4D81C">
      <w:numFmt w:val="bullet"/>
      <w:lvlText w:val="•"/>
      <w:lvlJc w:val="left"/>
      <w:pPr>
        <w:ind w:left="3856" w:hanging="226"/>
      </w:pPr>
      <w:rPr>
        <w:rFonts w:hint="default"/>
      </w:rPr>
    </w:lvl>
    <w:lvl w:ilvl="8" w:tplc="2DFA5706">
      <w:numFmt w:val="bullet"/>
      <w:lvlText w:val="•"/>
      <w:lvlJc w:val="left"/>
      <w:pPr>
        <w:ind w:left="4338" w:hanging="226"/>
      </w:pPr>
      <w:rPr>
        <w:rFonts w:hint="default"/>
      </w:rPr>
    </w:lvl>
  </w:abstractNum>
  <w:abstractNum w:abstractNumId="1" w15:restartNumberingAfterBreak="0">
    <w:nsid w:val="70536659"/>
    <w:multiLevelType w:val="hybridMultilevel"/>
    <w:tmpl w:val="571AF0AA"/>
    <w:lvl w:ilvl="0" w:tplc="644C2D56">
      <w:numFmt w:val="bullet"/>
      <w:lvlText w:val="•"/>
      <w:lvlJc w:val="left"/>
      <w:pPr>
        <w:ind w:left="498" w:hanging="226"/>
      </w:pPr>
      <w:rPr>
        <w:rFonts w:ascii="Arial" w:eastAsia="Arial" w:hAnsi="Arial" w:cs="Arial" w:hint="default"/>
        <w:b w:val="0"/>
        <w:bCs w:val="0"/>
        <w:i w:val="0"/>
        <w:iCs w:val="0"/>
        <w:color w:val="7E8083"/>
        <w:w w:val="142"/>
        <w:sz w:val="22"/>
        <w:szCs w:val="22"/>
      </w:rPr>
    </w:lvl>
    <w:lvl w:ilvl="1" w:tplc="C76E7EEE">
      <w:numFmt w:val="bullet"/>
      <w:lvlText w:val="•"/>
      <w:lvlJc w:val="left"/>
      <w:pPr>
        <w:ind w:left="975" w:hanging="226"/>
      </w:pPr>
      <w:rPr>
        <w:rFonts w:hint="default"/>
      </w:rPr>
    </w:lvl>
    <w:lvl w:ilvl="2" w:tplc="F36072DC">
      <w:numFmt w:val="bullet"/>
      <w:lvlText w:val="•"/>
      <w:lvlJc w:val="left"/>
      <w:pPr>
        <w:ind w:left="1451" w:hanging="226"/>
      </w:pPr>
      <w:rPr>
        <w:rFonts w:hint="default"/>
      </w:rPr>
    </w:lvl>
    <w:lvl w:ilvl="3" w:tplc="F3E649B0">
      <w:numFmt w:val="bullet"/>
      <w:lvlText w:val="•"/>
      <w:lvlJc w:val="left"/>
      <w:pPr>
        <w:ind w:left="1927" w:hanging="226"/>
      </w:pPr>
      <w:rPr>
        <w:rFonts w:hint="default"/>
      </w:rPr>
    </w:lvl>
    <w:lvl w:ilvl="4" w:tplc="4104C4DA">
      <w:numFmt w:val="bullet"/>
      <w:lvlText w:val="•"/>
      <w:lvlJc w:val="left"/>
      <w:pPr>
        <w:ind w:left="2402" w:hanging="226"/>
      </w:pPr>
      <w:rPr>
        <w:rFonts w:hint="default"/>
      </w:rPr>
    </w:lvl>
    <w:lvl w:ilvl="5" w:tplc="8D383A52">
      <w:numFmt w:val="bullet"/>
      <w:lvlText w:val="•"/>
      <w:lvlJc w:val="left"/>
      <w:pPr>
        <w:ind w:left="2878" w:hanging="226"/>
      </w:pPr>
      <w:rPr>
        <w:rFonts w:hint="default"/>
      </w:rPr>
    </w:lvl>
    <w:lvl w:ilvl="6" w:tplc="E02C9362">
      <w:numFmt w:val="bullet"/>
      <w:lvlText w:val="•"/>
      <w:lvlJc w:val="left"/>
      <w:pPr>
        <w:ind w:left="3354" w:hanging="226"/>
      </w:pPr>
      <w:rPr>
        <w:rFonts w:hint="default"/>
      </w:rPr>
    </w:lvl>
    <w:lvl w:ilvl="7" w:tplc="B51C804C">
      <w:numFmt w:val="bullet"/>
      <w:lvlText w:val="•"/>
      <w:lvlJc w:val="left"/>
      <w:pPr>
        <w:ind w:left="3830" w:hanging="226"/>
      </w:pPr>
      <w:rPr>
        <w:rFonts w:hint="default"/>
      </w:rPr>
    </w:lvl>
    <w:lvl w:ilvl="8" w:tplc="893C3B6E">
      <w:numFmt w:val="bullet"/>
      <w:lvlText w:val="•"/>
      <w:lvlJc w:val="left"/>
      <w:pPr>
        <w:ind w:left="4305" w:hanging="2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xiong">
    <w15:presenceInfo w15:providerId="None" w15:userId="Kaxi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636E"/>
    <w:rsid w:val="00006664"/>
    <w:rsid w:val="0011744B"/>
    <w:rsid w:val="00132FB4"/>
    <w:rsid w:val="0015363B"/>
    <w:rsid w:val="00172997"/>
    <w:rsid w:val="001A7C2E"/>
    <w:rsid w:val="001B1FA2"/>
    <w:rsid w:val="001E25B9"/>
    <w:rsid w:val="00247E67"/>
    <w:rsid w:val="00286826"/>
    <w:rsid w:val="002A371A"/>
    <w:rsid w:val="002B6657"/>
    <w:rsid w:val="002F1DF6"/>
    <w:rsid w:val="003F50BC"/>
    <w:rsid w:val="004303C8"/>
    <w:rsid w:val="00432641"/>
    <w:rsid w:val="00463E24"/>
    <w:rsid w:val="0049545D"/>
    <w:rsid w:val="004C401A"/>
    <w:rsid w:val="00551D10"/>
    <w:rsid w:val="005871F9"/>
    <w:rsid w:val="005F578C"/>
    <w:rsid w:val="006025A7"/>
    <w:rsid w:val="0063636E"/>
    <w:rsid w:val="00676CB1"/>
    <w:rsid w:val="00677486"/>
    <w:rsid w:val="006916B0"/>
    <w:rsid w:val="00702356"/>
    <w:rsid w:val="00830FE4"/>
    <w:rsid w:val="008C1C44"/>
    <w:rsid w:val="00916142"/>
    <w:rsid w:val="00922D7D"/>
    <w:rsid w:val="009548D5"/>
    <w:rsid w:val="0098361A"/>
    <w:rsid w:val="009D34B7"/>
    <w:rsid w:val="00AD3E0F"/>
    <w:rsid w:val="00AD6B62"/>
    <w:rsid w:val="00B7369C"/>
    <w:rsid w:val="00BD699A"/>
    <w:rsid w:val="00BF527D"/>
    <w:rsid w:val="00D01597"/>
    <w:rsid w:val="00D43F25"/>
    <w:rsid w:val="00DA37DD"/>
    <w:rsid w:val="00DF55E7"/>
    <w:rsid w:val="00DF6863"/>
    <w:rsid w:val="00E34FA9"/>
    <w:rsid w:val="00F17C28"/>
    <w:rsid w:val="00F50595"/>
    <w:rsid w:val="00F53297"/>
    <w:rsid w:val="00F7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1FB7A8CD"/>
  <w15:docId w15:val="{DF8D7640-B05C-42AB-A6F0-47AFC8D5B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0% and HES Mpls Flyer 2021</vt:lpstr>
    </vt:vector>
  </TitlesOfParts>
  <Company>City of Minneapolis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0% and HES Mpls Flyer 2021</dc:title>
  <cp:lastModifiedBy>Kaxiong</cp:lastModifiedBy>
  <cp:revision>38</cp:revision>
  <dcterms:created xsi:type="dcterms:W3CDTF">2021-05-13T22:17:00Z</dcterms:created>
  <dcterms:modified xsi:type="dcterms:W3CDTF">2021-05-20T08:23:00Z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2021-05-11T00:00:00Z</vt:filetime>
  </property>
  <property fmtid="{D5CDD505-2E9C-101B-9397-08002B2CF9AE}" pid="3" name="Creator">
    <vt:lpwstr>Adobe Illustrator 24.3 (Windows)</vt:lpwstr>
  </property>
  <property fmtid="{D5CDD505-2E9C-101B-9397-08002B2CF9AE}" pid="4" name="LastSaved">
    <vt:filetime>2021-05-13T00:00:00Z</vt:filetime>
  </property>
  <property fmtid="{D5CDD505-2E9C-101B-9397-08002B2CF9AE}" pid="5" name="_MarkAsFinal">
    <vt:bool>true</vt:bool>
  </property>
</Properties>
</file>