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07039" w14:textId="1DD69707" w:rsidR="003C36CE" w:rsidRDefault="00DE23C5">
      <w:pPr>
        <w:pStyle w:val="BodyText"/>
        <w:rPr>
          <w:rFonts w:ascii="Times New Roman"/>
          <w:sz w:val="20"/>
        </w:rPr>
      </w:pPr>
      <w:r>
        <w:rPr>
          <w:noProof/>
        </w:rPr>
        <w:pict w14:anchorId="2716C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3" o:spid="_x0000_s1033" type="#_x0000_t75" style="position:absolute;margin-left:369.6pt;margin-top:-74.45pt;width:210.25pt;height:337.95pt;z-index:-251653120">
            <v:imagedata r:id="rId4" o:title=""/>
          </v:shape>
        </w:pict>
      </w:r>
      <w:r>
        <w:rPr>
          <w:noProof/>
        </w:rPr>
        <w:pict w14:anchorId="6DC0F1EE">
          <v:rect id="docshape4" o:spid="_x0000_s1032" style="position:absolute;margin-left:-51.6pt;margin-top:-131.35pt;width:421.8pt;height:724.4pt;z-index:-251652096" fillcolor="#01546c" stroked="f"/>
        </w:pict>
      </w:r>
      <w:r>
        <w:rPr>
          <w:noProof/>
          <w:color w:val="FFFFFF"/>
          <w:sz w:val="56"/>
          <w:szCs w:val="56"/>
        </w:rPr>
        <w:pict w14:anchorId="0E810631">
          <v:shape id="docshape8" o:spid="_x0000_s1028" type="#_x0000_t75" style="position:absolute;margin-left:-14.55pt;margin-top:11.6pt;width:14.35pt;height:14.1pt;z-index:-251648000">
            <v:imagedata r:id="rId5" o:title=""/>
          </v:shape>
        </w:pict>
      </w:r>
      <w:r>
        <w:rPr>
          <w:noProof/>
          <w:color w:val="FFFFFF"/>
          <w:sz w:val="56"/>
          <w:szCs w:val="56"/>
        </w:rPr>
        <w:pict w14:anchorId="47EBEA9B">
          <v:shape id="docshape7" o:spid="_x0000_s1029" type="#_x0000_t75" style="position:absolute;margin-left:80.95pt;margin-top:10.3pt;width:57.6pt;height:20.1pt;z-index:-251649024">
            <v:imagedata r:id="rId6" o:title=""/>
          </v:shape>
        </w:pict>
      </w:r>
      <w:r>
        <w:rPr>
          <w:rFonts w:ascii="Times New Roman"/>
          <w:noProof/>
          <w:sz w:val="18"/>
        </w:rPr>
        <w:pict w14:anchorId="37C5F06D">
          <v:shape id="docshape6" o:spid="_x0000_s1030" type="#_x0000_t75" style="position:absolute;margin-left:5.7pt;margin-top:-46.1pt;width:112.05pt;height:43.15pt;z-index:-251650048">
            <v:imagedata r:id="rId7" o:title=""/>
          </v:shape>
        </w:pict>
      </w:r>
    </w:p>
    <w:p w14:paraId="5D0DFDC4" w14:textId="51A42805" w:rsidR="003C36CE" w:rsidRDefault="00DE23C5">
      <w:pPr>
        <w:pStyle w:val="BodyText"/>
        <w:rPr>
          <w:rFonts w:ascii="Times New Roman"/>
          <w:sz w:val="20"/>
        </w:rPr>
      </w:pPr>
      <w:r>
        <w:rPr>
          <w:noProof/>
          <w:color w:val="FFFFFF"/>
          <w:sz w:val="56"/>
          <w:szCs w:val="56"/>
        </w:rPr>
        <w:pict w14:anchorId="0B977521">
          <v:shape id="docshape9" o:spid="_x0000_s1027" style="position:absolute;margin-left:-.2pt;margin-top:4.9pt;width:55.6pt;height:9.3pt;z-index:-251646976" coordorigin="943,1541" coordsize="1112,186" o:spt="100" adj="0,,0" path="m1117,1541r-51,l1038,1577r-14,-36l977,1541r32,66l943,1681r53,l1029,1642r15,39l1093,1681r-34,-74l1117,1541xm1203,1618r-3,-19l1190,1586r-16,-7l1154,1577r-26,4l1109,1594r-12,19l1093,1637r2,15l1103,1667r15,12l1145,1684r20,-3l1181,1673r11,-14l1200,1640r-38,l1160,1646r-4,9l1134,1655r-2,-9l1132,1627r4,-22l1158,1605r3,1l1163,1608r2,2l1166,1613r,5l1203,1618xm1320,1621r,-2l1316,1601r,l1304,1587r-16,-8l1284,1578r,30l1284,1618r,1l1249,1619r3,-11l1259,1601r20,l1284,1608r,-30l1270,1577r-20,3l1230,1590r-15,19l1209,1639r3,17l1221,1670r16,10l1260,1684r27,-4l1303,1670r8,-11l1311,1659r3,-8l1277,1651r-2,4l1270,1659r-21,l1246,1650r,-11l1318,1639r2,-7l1320,1627r,-6xm1391,1541r-39,l1323,1681r39,l1391,1541xm1536,1541r-96,l1410,1681r98,l1511,1665r-79,l1442,1617r73,l1518,1601r-72,l1455,1557r78,l1536,1541xm1623,1585r-9,-8l1595,1577r-11,1l1575,1582r-9,5l1559,1595r-1,l1561,1579r-16,l1524,1681r16,l1552,1625r2,-8l1558,1609r5,-5l1570,1597r9,-5l1598,1592r8,4l1606,1610r-1,8l1591,1681r17,l1622,1615r1,-7l1623,1585xm1725,1622r,-1l1723,1603r-6,-11l1715,1589r-5,-4l1710,1606r-1,15l1650,1621r4,-12l1662,1600r10,-6l1685,1592r18,l1710,1606r,-21l1702,1580r-20,-3l1662,1582r-16,13l1634,1616r-4,27l1632,1656r7,14l1652,1679r21,4l1689,1681r13,-6l1708,1669r5,-5l1719,1649r-17,l1698,1662r-10,7l1659,1669r-12,-9l1647,1641r,-3l1647,1635r77,l1724,1632r1,-5l1725,1622xm1804,1577r-2,l1800,1577r-2,l1786,1579r-10,5l1768,1592r-7,9l1761,1601r4,-22l1750,1579r-21,102l1745,1681r11,-53l1759,1619r4,-7l1769,1604r7,-6l1789,1595r9,l1800,1595r4,-18xm1899,1579r-15,l1880,1598r,l1880,1597r-1,-5l1877,1585r-3,-2l1874,1602r,16l1871,1635r-6,15l1853,1662r-16,5l1820,1667r-8,-13l1812,1640r2,-16l1821,1609r11,-12l1848,1592r17,l1874,1602r,-19l1863,1577r-15,l1826,1583r-17,14l1799,1617r-4,23l1798,1657r7,13l1817,1679r16,3l1846,1682r12,-5l1864,1667r1,-1l1865,1667r-10,22l1840,1703r-19,7l1800,1712r-1,4l1796,1722r-2,5l1820,1725r25,-9l1867,1698r14,-32l1895,1598r4,-19xm1999,1579r-19,l1938,1660r-1,l1926,1579r-18,l1926,1681r-24,41l1918,1722r81,-143xm2043,1579r-7,l2036,1583r-1,6l2028,1589r1,-6l2036,1583r,-4l2024,1579r-5,24l2025,1603r2,-10l2033,1593r,1l2032,1597r,3l2032,1603r7,l2039,1593r1,-2l2035,1591r,l2040,1590r1,-1l2042,1588r,-5l2043,1579xm2055,1579r-5,-5l2050,1581r-4,19l2037,1608r-19,l2011,1600r4,-19l2025,1573r19,l2050,1581r,-7l2050,1573r-3,-3l2024,1570r-12,9l2007,1602r8,10l2038,1612r4,-4l2050,1602r2,-12l2055,1579xe" stroked="f">
            <v:stroke joinstyle="round"/>
            <v:formulas/>
            <v:path arrowok="t" o:connecttype="segments"/>
          </v:shape>
        </w:pict>
      </w:r>
    </w:p>
    <w:p w14:paraId="7CCD37D8" w14:textId="40D12E5D" w:rsidR="003C36CE" w:rsidRDefault="003C36CE">
      <w:pPr>
        <w:pStyle w:val="BodyText"/>
        <w:spacing w:before="11"/>
        <w:rPr>
          <w:rFonts w:ascii="Times New Roman"/>
          <w:sz w:val="18"/>
        </w:rPr>
      </w:pPr>
    </w:p>
    <w:p w14:paraId="7B04DE0C" w14:textId="77777777" w:rsidR="003512DB" w:rsidRDefault="003512DB" w:rsidP="003512DB">
      <w:pPr>
        <w:pStyle w:val="Title"/>
        <w:spacing w:line="244" w:lineRule="auto"/>
        <w:ind w:left="0"/>
        <w:rPr>
          <w:ins w:id="0" w:author="Kaxiong" w:date="2021-05-20T13:28:00Z"/>
          <w:color w:val="FFFFFF"/>
          <w:sz w:val="56"/>
          <w:szCs w:val="56"/>
        </w:rPr>
      </w:pPr>
    </w:p>
    <w:p w14:paraId="67E46309" w14:textId="46562E98" w:rsidR="003C36CE" w:rsidRPr="00EC0DB0" w:rsidRDefault="00165C93">
      <w:pPr>
        <w:pStyle w:val="Title"/>
        <w:spacing w:line="244" w:lineRule="auto"/>
        <w:ind w:left="0"/>
        <w:rPr>
          <w:color w:val="FFFFFF"/>
          <w:sz w:val="56"/>
          <w:szCs w:val="56"/>
          <w:rPrChange w:id="1" w:author="Kaxiong" w:date="2021-05-20T13:28:00Z">
            <w:rPr/>
          </w:rPrChange>
        </w:rPr>
        <w:pPrChange w:id="2" w:author="Kaxiong" w:date="2021-05-20T13:25:00Z">
          <w:pPr>
            <w:pStyle w:val="Title"/>
            <w:spacing w:line="244" w:lineRule="auto"/>
          </w:pPr>
        </w:pPrChange>
      </w:pPr>
      <w:proofErr w:type="spellStart"/>
      <w:ins w:id="3" w:author="Kaxiong" w:date="2021-05-20T12:19:00Z">
        <w:r>
          <w:rPr>
            <w:color w:val="FFFFFF"/>
            <w:sz w:val="56"/>
            <w:szCs w:val="56"/>
          </w:rPr>
          <w:t>Pab</w:t>
        </w:r>
        <w:proofErr w:type="spellEnd"/>
        <w:r>
          <w:rPr>
            <w:color w:val="FFFFFF"/>
            <w:sz w:val="56"/>
            <w:szCs w:val="56"/>
          </w:rPr>
          <w:t xml:space="preserve"> </w:t>
        </w:r>
        <w:proofErr w:type="spellStart"/>
        <w:r>
          <w:rPr>
            <w:color w:val="FFFFFF"/>
            <w:sz w:val="56"/>
            <w:szCs w:val="56"/>
          </w:rPr>
          <w:t>Pawg</w:t>
        </w:r>
      </w:ins>
      <w:proofErr w:type="spellEnd"/>
      <w:ins w:id="4" w:author="Kaxiong" w:date="2021-05-20T12:20:00Z">
        <w:r>
          <w:rPr>
            <w:color w:val="FFFFFF"/>
            <w:sz w:val="56"/>
            <w:szCs w:val="56"/>
          </w:rPr>
          <w:t xml:space="preserve"> </w:t>
        </w:r>
        <w:proofErr w:type="spellStart"/>
        <w:r>
          <w:rPr>
            <w:color w:val="FFFFFF"/>
            <w:sz w:val="56"/>
            <w:szCs w:val="56"/>
          </w:rPr>
          <w:t>Hluav</w:t>
        </w:r>
        <w:proofErr w:type="spellEnd"/>
        <w:r>
          <w:rPr>
            <w:color w:val="FFFFFF"/>
            <w:sz w:val="56"/>
            <w:szCs w:val="56"/>
          </w:rPr>
          <w:t xml:space="preserve"> Taws </w:t>
        </w:r>
        <w:proofErr w:type="spellStart"/>
        <w:r>
          <w:rPr>
            <w:color w:val="FFFFFF"/>
            <w:sz w:val="56"/>
            <w:szCs w:val="56"/>
          </w:rPr>
          <w:t>Xob</w:t>
        </w:r>
        <w:proofErr w:type="spellEnd"/>
        <w:r>
          <w:rPr>
            <w:color w:val="FFFFFF"/>
            <w:sz w:val="56"/>
            <w:szCs w:val="56"/>
          </w:rPr>
          <w:t xml:space="preserve"> </w:t>
        </w:r>
        <w:proofErr w:type="spellStart"/>
        <w:r>
          <w:rPr>
            <w:color w:val="FFFFFF"/>
            <w:sz w:val="56"/>
            <w:szCs w:val="56"/>
          </w:rPr>
          <w:t>Hauv</w:t>
        </w:r>
        <w:proofErr w:type="spellEnd"/>
        <w:r>
          <w:rPr>
            <w:color w:val="FFFFFF"/>
            <w:sz w:val="56"/>
            <w:szCs w:val="56"/>
          </w:rPr>
          <w:t xml:space="preserve"> </w:t>
        </w:r>
      </w:ins>
      <w:proofErr w:type="spellStart"/>
      <w:r w:rsidR="00D4170D" w:rsidRPr="00012F78">
        <w:rPr>
          <w:color w:val="FFFFFF"/>
          <w:sz w:val="56"/>
          <w:szCs w:val="56"/>
        </w:rPr>
        <w:t>Tsev</w:t>
      </w:r>
      <w:del w:id="5" w:author="Kaxiong" w:date="2021-05-20T12:20:00Z">
        <w:r w:rsidR="00D4170D" w:rsidRPr="00012F78" w:rsidDel="00165C93">
          <w:rPr>
            <w:color w:val="FFFFFF"/>
            <w:sz w:val="56"/>
            <w:szCs w:val="56"/>
          </w:rPr>
          <w:delText xml:space="preserve"> Hluav Taws Xob </w:delText>
        </w:r>
      </w:del>
      <w:r w:rsidR="00D4170D" w:rsidRPr="00012F78">
        <w:rPr>
          <w:color w:val="FFFFFF"/>
          <w:sz w:val="56"/>
          <w:szCs w:val="56"/>
        </w:rPr>
        <w:t>muaj</w:t>
      </w:r>
      <w:proofErr w:type="spellEnd"/>
      <w:r w:rsidR="00D4170D" w:rsidRPr="00012F78">
        <w:rPr>
          <w:color w:val="FFFFFF"/>
          <w:sz w:val="56"/>
          <w:szCs w:val="56"/>
        </w:rPr>
        <w:t xml:space="preserve"> </w:t>
      </w:r>
      <w:ins w:id="6" w:author="Kaxiong" w:date="2021-05-20T12:20:00Z">
        <w:r>
          <w:rPr>
            <w:color w:val="FFFFFF"/>
            <w:sz w:val="56"/>
            <w:szCs w:val="56"/>
          </w:rPr>
          <w:t xml:space="preserve">cov </w:t>
        </w:r>
      </w:ins>
      <w:proofErr w:type="spellStart"/>
      <w:r w:rsidR="00D4170D" w:rsidRPr="00012F78">
        <w:rPr>
          <w:color w:val="FFFFFF"/>
          <w:sz w:val="56"/>
          <w:szCs w:val="56"/>
        </w:rPr>
        <w:t>kev</w:t>
      </w:r>
      <w:proofErr w:type="spellEnd"/>
      <w:r w:rsidR="00D4170D" w:rsidRPr="00012F78">
        <w:rPr>
          <w:color w:val="FFFFFF"/>
          <w:sz w:val="56"/>
          <w:szCs w:val="56"/>
        </w:rPr>
        <w:t xml:space="preserve"> </w:t>
      </w:r>
      <w:proofErr w:type="spellStart"/>
      <w:r w:rsidR="00D4170D" w:rsidRPr="00012F78">
        <w:rPr>
          <w:color w:val="FFFFFF"/>
          <w:sz w:val="56"/>
          <w:szCs w:val="56"/>
        </w:rPr>
        <w:t>daws</w:t>
      </w:r>
      <w:proofErr w:type="spellEnd"/>
      <w:r w:rsidR="00D4170D" w:rsidRPr="00012F78">
        <w:rPr>
          <w:color w:val="FFFFFF"/>
          <w:sz w:val="56"/>
          <w:szCs w:val="56"/>
        </w:rPr>
        <w:t xml:space="preserve"> </w:t>
      </w:r>
      <w:proofErr w:type="spellStart"/>
      <w:r w:rsidR="00D4170D" w:rsidRPr="00012F78">
        <w:rPr>
          <w:color w:val="FFFFFF"/>
          <w:sz w:val="56"/>
          <w:szCs w:val="56"/>
        </w:rPr>
        <w:t>teeb</w:t>
      </w:r>
      <w:proofErr w:type="spellEnd"/>
      <w:r w:rsidR="00D4170D" w:rsidRPr="00012F78">
        <w:rPr>
          <w:color w:val="FFFFFF"/>
          <w:sz w:val="56"/>
          <w:szCs w:val="56"/>
        </w:rPr>
        <w:t xml:space="preserve"> </w:t>
      </w:r>
      <w:proofErr w:type="spellStart"/>
      <w:r w:rsidR="00D4170D" w:rsidRPr="00012F78">
        <w:rPr>
          <w:color w:val="FFFFFF"/>
          <w:sz w:val="56"/>
          <w:szCs w:val="56"/>
        </w:rPr>
        <w:t>meem</w:t>
      </w:r>
      <w:proofErr w:type="spellEnd"/>
      <w:r w:rsidR="00D4170D" w:rsidRPr="00012F78">
        <w:rPr>
          <w:color w:val="FFFFFF"/>
          <w:sz w:val="56"/>
          <w:szCs w:val="56"/>
        </w:rPr>
        <w:t xml:space="preserve"> </w:t>
      </w:r>
      <w:proofErr w:type="spellStart"/>
      <w:r w:rsidR="00D4170D" w:rsidRPr="00012F78">
        <w:rPr>
          <w:color w:val="FFFFFF"/>
          <w:sz w:val="56"/>
          <w:szCs w:val="56"/>
        </w:rPr>
        <w:t>kev</w:t>
      </w:r>
      <w:proofErr w:type="spellEnd"/>
      <w:r w:rsidR="00D4170D" w:rsidRPr="00012F78">
        <w:rPr>
          <w:color w:val="FFFFFF"/>
          <w:sz w:val="56"/>
          <w:szCs w:val="56"/>
        </w:rPr>
        <w:t xml:space="preserve"> </w:t>
      </w:r>
      <w:proofErr w:type="spellStart"/>
      <w:r w:rsidR="00D4170D" w:rsidRPr="00012F78">
        <w:rPr>
          <w:color w:val="FFFFFF"/>
          <w:sz w:val="56"/>
          <w:szCs w:val="56"/>
        </w:rPr>
        <w:t>siv</w:t>
      </w:r>
      <w:proofErr w:type="spellEnd"/>
      <w:r w:rsidR="00D4170D" w:rsidRPr="00012F78">
        <w:rPr>
          <w:color w:val="FFFFFF"/>
          <w:sz w:val="56"/>
          <w:szCs w:val="56"/>
        </w:rPr>
        <w:t xml:space="preserve"> </w:t>
      </w:r>
      <w:proofErr w:type="spellStart"/>
      <w:r w:rsidR="00D4170D" w:rsidRPr="00012F78">
        <w:rPr>
          <w:color w:val="FFFFFF"/>
          <w:sz w:val="56"/>
          <w:szCs w:val="56"/>
        </w:rPr>
        <w:t>hluav</w:t>
      </w:r>
      <w:proofErr w:type="spellEnd"/>
      <w:r w:rsidR="00D4170D" w:rsidRPr="00012F78">
        <w:rPr>
          <w:color w:val="FFFFFF"/>
          <w:sz w:val="56"/>
          <w:szCs w:val="56"/>
        </w:rPr>
        <w:t xml:space="preserve"> taws </w:t>
      </w:r>
      <w:proofErr w:type="spellStart"/>
      <w:r w:rsidR="00D4170D" w:rsidRPr="00012F78">
        <w:rPr>
          <w:color w:val="FFFFFF"/>
          <w:sz w:val="56"/>
          <w:szCs w:val="56"/>
        </w:rPr>
        <w:t>xob</w:t>
      </w:r>
      <w:proofErr w:type="spellEnd"/>
      <w:r w:rsidR="00D4170D" w:rsidRPr="00012F78">
        <w:rPr>
          <w:color w:val="FFFFFF"/>
          <w:sz w:val="56"/>
          <w:szCs w:val="56"/>
        </w:rPr>
        <w:t xml:space="preserve"> zoo </w:t>
      </w:r>
      <w:proofErr w:type="spellStart"/>
      <w:r w:rsidR="00D4170D" w:rsidRPr="00012F78">
        <w:rPr>
          <w:color w:val="FFFFFF"/>
          <w:sz w:val="56"/>
          <w:szCs w:val="56"/>
        </w:rPr>
        <w:t>rau</w:t>
      </w:r>
      <w:proofErr w:type="spellEnd"/>
      <w:r w:rsidR="00D4170D" w:rsidRPr="00012F78">
        <w:rPr>
          <w:color w:val="FFFFFF"/>
          <w:sz w:val="56"/>
          <w:szCs w:val="56"/>
        </w:rPr>
        <w:t xml:space="preserve"> </w:t>
      </w:r>
      <w:proofErr w:type="spellStart"/>
      <w:r w:rsidR="00D4170D" w:rsidRPr="00012F78">
        <w:rPr>
          <w:color w:val="FFFFFF"/>
          <w:sz w:val="56"/>
          <w:szCs w:val="56"/>
        </w:rPr>
        <w:t>koj</w:t>
      </w:r>
      <w:proofErr w:type="spellEnd"/>
      <w:r w:rsidR="00D4170D" w:rsidRPr="00012F78">
        <w:rPr>
          <w:color w:val="FFFFFF"/>
          <w:sz w:val="56"/>
          <w:szCs w:val="56"/>
        </w:rPr>
        <w:t xml:space="preserve"> </w:t>
      </w:r>
      <w:proofErr w:type="spellStart"/>
      <w:r w:rsidR="00D4170D" w:rsidRPr="00012F78">
        <w:rPr>
          <w:color w:val="FFFFFF"/>
          <w:sz w:val="56"/>
          <w:szCs w:val="56"/>
        </w:rPr>
        <w:t>lub</w:t>
      </w:r>
      <w:proofErr w:type="spellEnd"/>
      <w:r w:rsidR="00D4170D" w:rsidRPr="00012F78">
        <w:rPr>
          <w:color w:val="FFFFFF"/>
          <w:sz w:val="56"/>
          <w:szCs w:val="56"/>
        </w:rPr>
        <w:t xml:space="preserve"> </w:t>
      </w:r>
      <w:proofErr w:type="spellStart"/>
      <w:r w:rsidR="00D4170D" w:rsidRPr="00012F78">
        <w:rPr>
          <w:color w:val="FFFFFF"/>
          <w:sz w:val="56"/>
          <w:szCs w:val="56"/>
        </w:rPr>
        <w:t>tsev</w:t>
      </w:r>
      <w:proofErr w:type="spellEnd"/>
      <w:r w:rsidR="00E35DF0">
        <w:rPr>
          <w:color w:val="FFFFFF"/>
          <w:w w:val="95"/>
        </w:rPr>
        <w:t>.</w:t>
      </w:r>
    </w:p>
    <w:p w14:paraId="3FB83CFE" w14:textId="734646A5" w:rsidR="003C36CE" w:rsidRPr="00093CCC" w:rsidRDefault="00DE23C5" w:rsidP="007A6B8D">
      <w:pPr>
        <w:pStyle w:val="BodyText"/>
        <w:spacing w:before="352" w:line="247" w:lineRule="auto"/>
        <w:ind w:left="320" w:right="4436"/>
        <w:jc w:val="both"/>
        <w:rPr>
          <w:sz w:val="20"/>
          <w:szCs w:val="20"/>
        </w:rPr>
      </w:pPr>
      <w:r>
        <w:rPr>
          <w:noProof/>
          <w:color w:val="FFFFFF"/>
          <w:sz w:val="20"/>
          <w:szCs w:val="20"/>
        </w:rPr>
        <w:pict w14:anchorId="59DF5599">
          <v:shape id="docshape2" o:spid="_x0000_s1034" type="#_x0000_t75" style="position:absolute;left:0;text-align:left;margin-left:370.2pt;margin-top:15.85pt;width:208.7pt;height:329.55pt;z-index:-251654144">
            <v:imagedata r:id="rId8" o:title=""/>
          </v:shape>
        </w:pict>
      </w:r>
      <w:proofErr w:type="spellStart"/>
      <w:r w:rsidR="00620E30" w:rsidRPr="00093CCC">
        <w:rPr>
          <w:color w:val="FFFFFF"/>
          <w:w w:val="95"/>
          <w:sz w:val="20"/>
          <w:szCs w:val="20"/>
        </w:rPr>
        <w:t>Koj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thawj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kauj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ruam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yog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peb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qhov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kev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mus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ntsib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del w:id="7" w:author="Kaxiong" w:date="2021-05-20T12:22:00Z">
        <w:r w:rsidR="00620E30" w:rsidRPr="00093CCC" w:rsidDel="00165C93">
          <w:rPr>
            <w:color w:val="FFFFFF"/>
            <w:w w:val="95"/>
            <w:sz w:val="20"/>
            <w:szCs w:val="20"/>
          </w:rPr>
          <w:delText>virtual</w:delText>
        </w:r>
      </w:del>
      <w:proofErr w:type="spellStart"/>
      <w:ins w:id="8" w:author="Kaxiong" w:date="2021-05-20T12:22:00Z">
        <w:r w:rsidR="00165C93">
          <w:rPr>
            <w:color w:val="FFFFFF"/>
            <w:w w:val="95"/>
            <w:sz w:val="20"/>
            <w:szCs w:val="20"/>
          </w:rPr>
          <w:t>tiag</w:t>
        </w:r>
        <w:proofErr w:type="spellEnd"/>
        <w:r w:rsidR="00165C93">
          <w:rPr>
            <w:color w:val="FFFFFF"/>
            <w:w w:val="95"/>
            <w:sz w:val="20"/>
            <w:szCs w:val="20"/>
          </w:rPr>
          <w:t xml:space="preserve"> </w:t>
        </w:r>
        <w:proofErr w:type="spellStart"/>
        <w:r w:rsidR="00165C93">
          <w:rPr>
            <w:color w:val="FFFFFF"/>
            <w:w w:val="95"/>
            <w:sz w:val="20"/>
            <w:szCs w:val="20"/>
          </w:rPr>
          <w:t>tiag</w:t>
        </w:r>
      </w:ins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*. Kev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mus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del w:id="9" w:author="Kaxiong" w:date="2021-05-20T12:23:00Z">
        <w:r w:rsidR="00620E30" w:rsidRPr="00093CCC" w:rsidDel="00165C93">
          <w:rPr>
            <w:color w:val="FFFFFF"/>
            <w:w w:val="95"/>
            <w:sz w:val="20"/>
            <w:szCs w:val="20"/>
          </w:rPr>
          <w:delText>ntsib</w:delText>
        </w:r>
      </w:del>
      <w:proofErr w:type="spellStart"/>
      <w:ins w:id="10" w:author="Kaxiong" w:date="2021-05-20T12:23:00Z">
        <w:r w:rsidR="00165C93">
          <w:rPr>
            <w:color w:val="FFFFFF"/>
            <w:w w:val="95"/>
            <w:sz w:val="20"/>
            <w:szCs w:val="20"/>
          </w:rPr>
          <w:t>saib</w:t>
        </w:r>
        <w:proofErr w:type="spellEnd"/>
        <w:r w:rsidR="00165C93">
          <w:rPr>
            <w:color w:val="FFFFFF"/>
            <w:w w:val="95"/>
            <w:sz w:val="20"/>
            <w:szCs w:val="20"/>
          </w:rPr>
          <w:t xml:space="preserve"> </w:t>
        </w:r>
        <w:proofErr w:type="spellStart"/>
        <w:r w:rsidR="00165C93">
          <w:rPr>
            <w:color w:val="FFFFFF"/>
            <w:w w:val="95"/>
            <w:sz w:val="20"/>
            <w:szCs w:val="20"/>
          </w:rPr>
          <w:t>xyuas</w:t>
        </w:r>
      </w:ins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dawb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no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yuav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pab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koj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pom cov </w:t>
      </w:r>
      <w:proofErr w:type="spellStart"/>
      <w:ins w:id="11" w:author="Kaxiong" w:date="2021-05-20T12:24:00Z">
        <w:r w:rsidR="00165C93">
          <w:rPr>
            <w:color w:val="FFFFFF"/>
            <w:w w:val="95"/>
            <w:sz w:val="20"/>
            <w:szCs w:val="20"/>
          </w:rPr>
          <w:t>tsam</w:t>
        </w:r>
        <w:proofErr w:type="spellEnd"/>
        <w:r w:rsidR="00165C93">
          <w:rPr>
            <w:color w:val="FFFFFF"/>
            <w:w w:val="95"/>
            <w:sz w:val="20"/>
            <w:szCs w:val="20"/>
          </w:rPr>
          <w:t xml:space="preserve"> </w:t>
        </w:r>
        <w:proofErr w:type="spellStart"/>
        <w:r w:rsidR="00165C93">
          <w:rPr>
            <w:color w:val="FFFFFF"/>
            <w:w w:val="95"/>
            <w:sz w:val="20"/>
            <w:szCs w:val="20"/>
          </w:rPr>
          <w:t>thwj</w:t>
        </w:r>
        <w:proofErr w:type="spellEnd"/>
        <w:r w:rsidR="00165C93">
          <w:rPr>
            <w:color w:val="FFFFFF"/>
            <w:w w:val="95"/>
            <w:sz w:val="20"/>
            <w:szCs w:val="20"/>
          </w:rPr>
          <w:t xml:space="preserve"> </w:t>
        </w:r>
      </w:ins>
      <w:proofErr w:type="spellStart"/>
      <w:r w:rsidR="00620E30" w:rsidRPr="00093CCC">
        <w:rPr>
          <w:color w:val="FFFFFF"/>
          <w:w w:val="95"/>
          <w:sz w:val="20"/>
          <w:szCs w:val="20"/>
        </w:rPr>
        <w:t>hauv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kev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txuag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hluav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taws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xob</w:t>
      </w:r>
      <w:proofErr w:type="spellEnd"/>
      <w:ins w:id="12" w:author="Kaxiong" w:date="2021-05-20T12:24:00Z">
        <w:r w:rsidR="00165C93">
          <w:rPr>
            <w:color w:val="FFFFFF"/>
            <w:w w:val="95"/>
            <w:sz w:val="20"/>
            <w:szCs w:val="20"/>
          </w:rPr>
          <w:t xml:space="preserve"> </w:t>
        </w:r>
        <w:proofErr w:type="spellStart"/>
        <w:r w:rsidR="00165C93">
          <w:rPr>
            <w:color w:val="FFFFFF"/>
            <w:w w:val="95"/>
            <w:sz w:val="20"/>
            <w:szCs w:val="20"/>
          </w:rPr>
          <w:t>ua</w:t>
        </w:r>
      </w:ins>
      <w:ins w:id="13" w:author="Kaxiong" w:date="2021-05-20T12:25:00Z">
        <w:r w:rsidR="00165C93">
          <w:rPr>
            <w:color w:val="FFFFFF"/>
            <w:w w:val="95"/>
            <w:sz w:val="20"/>
            <w:szCs w:val="20"/>
          </w:rPr>
          <w:t>s</w:t>
        </w:r>
        <w:proofErr w:type="spellEnd"/>
        <w:r w:rsidR="00165C93">
          <w:rPr>
            <w:color w:val="FFFFFF"/>
            <w:w w:val="95"/>
            <w:sz w:val="20"/>
            <w:szCs w:val="20"/>
          </w:rPr>
          <w:t xml:space="preserve"> tau them </w:t>
        </w:r>
        <w:proofErr w:type="spellStart"/>
        <w:r w:rsidR="00165C93">
          <w:rPr>
            <w:color w:val="FFFFFF"/>
            <w:w w:val="95"/>
            <w:sz w:val="20"/>
            <w:szCs w:val="20"/>
          </w:rPr>
          <w:t>nqi</w:t>
        </w:r>
      </w:ins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tsawg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.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Yog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tias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koj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lub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tsev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tuaj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yeem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tau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txais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txiaj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ntsig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los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ntawm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kev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tuaj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del w:id="14" w:author="Kaxiong" w:date="2021-05-20T12:26:00Z">
        <w:r w:rsidR="00620E30" w:rsidRPr="00093CCC" w:rsidDel="00165C93">
          <w:rPr>
            <w:color w:val="FFFFFF"/>
            <w:w w:val="95"/>
            <w:sz w:val="20"/>
            <w:szCs w:val="20"/>
          </w:rPr>
          <w:delText>ntsib</w:delText>
        </w:r>
      </w:del>
      <w:proofErr w:type="spellStart"/>
      <w:ins w:id="15" w:author="Kaxiong" w:date="2021-05-20T12:26:00Z">
        <w:r w:rsidR="00165C93">
          <w:rPr>
            <w:color w:val="FFFFFF"/>
            <w:w w:val="95"/>
            <w:sz w:val="20"/>
            <w:szCs w:val="20"/>
          </w:rPr>
          <w:t>saib</w:t>
        </w:r>
        <w:proofErr w:type="spellEnd"/>
        <w:r w:rsidR="00165C93">
          <w:rPr>
            <w:color w:val="FFFFFF"/>
            <w:w w:val="95"/>
            <w:sz w:val="20"/>
            <w:szCs w:val="20"/>
          </w:rPr>
          <w:t xml:space="preserve"> </w:t>
        </w:r>
        <w:proofErr w:type="spellStart"/>
        <w:r w:rsidR="00165C93">
          <w:rPr>
            <w:color w:val="FFFFFF"/>
            <w:w w:val="95"/>
            <w:sz w:val="20"/>
            <w:szCs w:val="20"/>
          </w:rPr>
          <w:t>xyuas</w:t>
        </w:r>
      </w:ins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hauv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tsev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,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peb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yuav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del w:id="16" w:author="Kaxiong" w:date="2021-05-20T12:27:00Z">
        <w:r w:rsidR="00620E30" w:rsidRPr="00093CCC" w:rsidDel="00165C93">
          <w:rPr>
            <w:color w:val="FFFFFF"/>
            <w:w w:val="95"/>
            <w:sz w:val="20"/>
            <w:szCs w:val="20"/>
          </w:rPr>
          <w:delText>muab</w:delText>
        </w:r>
      </w:del>
      <w:proofErr w:type="spellStart"/>
      <w:ins w:id="17" w:author="Kaxiong" w:date="2021-05-20T12:27:00Z">
        <w:r w:rsidR="00165C93">
          <w:rPr>
            <w:color w:val="FFFFFF"/>
            <w:w w:val="95"/>
            <w:sz w:val="20"/>
            <w:szCs w:val="20"/>
          </w:rPr>
          <w:t>ua</w:t>
        </w:r>
        <w:proofErr w:type="spellEnd"/>
        <w:r w:rsidR="00165C93">
          <w:rPr>
            <w:color w:val="FFFFFF"/>
            <w:w w:val="95"/>
            <w:sz w:val="20"/>
            <w:szCs w:val="20"/>
          </w:rPr>
          <w:t xml:space="preserve"> </w:t>
        </w:r>
        <w:proofErr w:type="spellStart"/>
        <w:r w:rsidR="00165C93">
          <w:rPr>
            <w:color w:val="FFFFFF"/>
            <w:w w:val="95"/>
            <w:sz w:val="20"/>
            <w:szCs w:val="20"/>
          </w:rPr>
          <w:t>kom</w:t>
        </w:r>
      </w:ins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koj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del w:id="18" w:author="Kaxiong" w:date="2021-05-20T12:27:00Z">
        <w:r w:rsidR="00620E30" w:rsidRPr="00093CCC" w:rsidDel="00165C93">
          <w:rPr>
            <w:color w:val="FFFFFF"/>
            <w:w w:val="95"/>
            <w:sz w:val="20"/>
            <w:szCs w:val="20"/>
          </w:rPr>
          <w:delText>txuas</w:delText>
        </w:r>
      </w:del>
      <w:proofErr w:type="spellStart"/>
      <w:ins w:id="19" w:author="Kaxiong" w:date="2021-05-20T12:27:00Z">
        <w:r w:rsidR="00165C93">
          <w:rPr>
            <w:color w:val="FFFFFF"/>
            <w:w w:val="95"/>
            <w:sz w:val="20"/>
            <w:szCs w:val="20"/>
          </w:rPr>
          <w:t>ntsib</w:t>
        </w:r>
      </w:ins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rau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qhov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kev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mus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del w:id="20" w:author="Kaxiong" w:date="2021-05-20T12:29:00Z">
        <w:r w:rsidR="00620E30" w:rsidRPr="00093CCC" w:rsidDel="006A30E2">
          <w:rPr>
            <w:color w:val="FFFFFF"/>
            <w:w w:val="95"/>
            <w:sz w:val="20"/>
            <w:szCs w:val="20"/>
          </w:rPr>
          <w:delText>ntsib</w:delText>
        </w:r>
      </w:del>
      <w:proofErr w:type="spellStart"/>
      <w:ins w:id="21" w:author="Kaxiong" w:date="2021-05-20T12:29:00Z">
        <w:r w:rsidR="006A30E2">
          <w:rPr>
            <w:color w:val="FFFFFF"/>
            <w:w w:val="95"/>
            <w:sz w:val="20"/>
            <w:szCs w:val="20"/>
          </w:rPr>
          <w:t>saib</w:t>
        </w:r>
        <w:proofErr w:type="spellEnd"/>
        <w:r w:rsidR="006A30E2">
          <w:rPr>
            <w:color w:val="FFFFFF"/>
            <w:w w:val="95"/>
            <w:sz w:val="20"/>
            <w:szCs w:val="20"/>
          </w:rPr>
          <w:t xml:space="preserve"> </w:t>
        </w:r>
        <w:proofErr w:type="spellStart"/>
        <w:r w:rsidR="006A30E2">
          <w:rPr>
            <w:color w:val="FFFFFF"/>
            <w:w w:val="95"/>
            <w:sz w:val="20"/>
            <w:szCs w:val="20"/>
          </w:rPr>
          <w:t>xyuas</w:t>
        </w:r>
        <w:proofErr w:type="spellEnd"/>
        <w:r w:rsidR="006A30E2">
          <w:rPr>
            <w:color w:val="FFFFFF"/>
            <w:w w:val="95"/>
            <w:sz w:val="20"/>
            <w:szCs w:val="20"/>
          </w:rPr>
          <w:t xml:space="preserve"> </w:t>
        </w:r>
        <w:proofErr w:type="spellStart"/>
        <w:r w:rsidR="006A30E2">
          <w:rPr>
            <w:color w:val="FFFFFF"/>
            <w:w w:val="95"/>
            <w:sz w:val="20"/>
            <w:szCs w:val="20"/>
          </w:rPr>
          <w:t>uas</w:t>
        </w:r>
      </w:ins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zoo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tshaj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plaws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rau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koj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cov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kev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xav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tau.</w:t>
      </w:r>
    </w:p>
    <w:p w14:paraId="1A08A542" w14:textId="70EB6010" w:rsidR="003C36CE" w:rsidRPr="00093CCC" w:rsidRDefault="00493C87">
      <w:pPr>
        <w:pStyle w:val="BodyText"/>
        <w:spacing w:before="3"/>
        <w:ind w:left="320"/>
        <w:rPr>
          <w:sz w:val="20"/>
          <w:szCs w:val="20"/>
        </w:rPr>
      </w:pPr>
      <w:proofErr w:type="spellStart"/>
      <w:r w:rsidRPr="00093CCC">
        <w:rPr>
          <w:color w:val="FFFFFF"/>
          <w:w w:val="95"/>
          <w:sz w:val="20"/>
          <w:szCs w:val="20"/>
        </w:rPr>
        <w:t>Peb</w:t>
      </w:r>
      <w:proofErr w:type="spellEnd"/>
      <w:r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Pr="00093CCC">
        <w:rPr>
          <w:color w:val="FFFFFF"/>
          <w:w w:val="95"/>
          <w:sz w:val="20"/>
          <w:szCs w:val="20"/>
        </w:rPr>
        <w:t>muaj</w:t>
      </w:r>
      <w:proofErr w:type="spellEnd"/>
      <w:r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Pr="00093CCC">
        <w:rPr>
          <w:color w:val="FFFFFF"/>
          <w:w w:val="95"/>
          <w:sz w:val="20"/>
          <w:szCs w:val="20"/>
        </w:rPr>
        <w:t>ob</w:t>
      </w:r>
      <w:proofErr w:type="spellEnd"/>
      <w:r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Pr="00093CCC">
        <w:rPr>
          <w:color w:val="FFFFFF"/>
          <w:w w:val="95"/>
          <w:sz w:val="20"/>
          <w:szCs w:val="20"/>
        </w:rPr>
        <w:t>hom</w:t>
      </w:r>
      <w:proofErr w:type="spellEnd"/>
      <w:r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Pr="00093CCC">
        <w:rPr>
          <w:color w:val="FFFFFF"/>
          <w:w w:val="95"/>
          <w:sz w:val="20"/>
          <w:szCs w:val="20"/>
        </w:rPr>
        <w:t>kev</w:t>
      </w:r>
      <w:proofErr w:type="spellEnd"/>
      <w:r w:rsidRPr="00093CCC">
        <w:rPr>
          <w:color w:val="FFFFFF"/>
          <w:w w:val="95"/>
          <w:sz w:val="20"/>
          <w:szCs w:val="20"/>
        </w:rPr>
        <w:t xml:space="preserve"> </w:t>
      </w:r>
      <w:del w:id="22" w:author="Kaxiong" w:date="2021-05-20T12:29:00Z">
        <w:r w:rsidRPr="00093CCC" w:rsidDel="006A30E2">
          <w:rPr>
            <w:color w:val="FFFFFF"/>
            <w:w w:val="95"/>
            <w:sz w:val="20"/>
            <w:szCs w:val="20"/>
          </w:rPr>
          <w:delText>sib ntsib</w:delText>
        </w:r>
      </w:del>
      <w:proofErr w:type="spellStart"/>
      <w:ins w:id="23" w:author="Kaxiong" w:date="2021-05-20T12:29:00Z">
        <w:r w:rsidR="006A30E2">
          <w:rPr>
            <w:color w:val="FFFFFF"/>
            <w:w w:val="95"/>
            <w:sz w:val="20"/>
            <w:szCs w:val="20"/>
          </w:rPr>
          <w:t>mus</w:t>
        </w:r>
        <w:proofErr w:type="spellEnd"/>
        <w:r w:rsidR="006A30E2">
          <w:rPr>
            <w:color w:val="FFFFFF"/>
            <w:w w:val="95"/>
            <w:sz w:val="20"/>
            <w:szCs w:val="20"/>
          </w:rPr>
          <w:t xml:space="preserve"> </w:t>
        </w:r>
        <w:proofErr w:type="spellStart"/>
        <w:r w:rsidR="006A30E2">
          <w:rPr>
            <w:color w:val="FFFFFF"/>
            <w:w w:val="95"/>
            <w:sz w:val="20"/>
            <w:szCs w:val="20"/>
          </w:rPr>
          <w:t>saib</w:t>
        </w:r>
        <w:proofErr w:type="spellEnd"/>
        <w:r w:rsidR="006A30E2">
          <w:rPr>
            <w:color w:val="FFFFFF"/>
            <w:w w:val="95"/>
            <w:sz w:val="20"/>
            <w:szCs w:val="20"/>
          </w:rPr>
          <w:t xml:space="preserve"> </w:t>
        </w:r>
        <w:proofErr w:type="spellStart"/>
        <w:r w:rsidR="006A30E2">
          <w:rPr>
            <w:color w:val="FFFFFF"/>
            <w:w w:val="95"/>
            <w:sz w:val="20"/>
            <w:szCs w:val="20"/>
          </w:rPr>
          <w:t>xyuas</w:t>
        </w:r>
      </w:ins>
      <w:proofErr w:type="spellEnd"/>
      <w:r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Pr="00093CCC">
        <w:rPr>
          <w:color w:val="FFFFFF"/>
          <w:w w:val="95"/>
          <w:sz w:val="20"/>
          <w:szCs w:val="20"/>
        </w:rPr>
        <w:t>hauv</w:t>
      </w:r>
      <w:proofErr w:type="spellEnd"/>
      <w:r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Pr="00093CCC">
        <w:rPr>
          <w:color w:val="FFFFFF"/>
          <w:w w:val="95"/>
          <w:sz w:val="20"/>
          <w:szCs w:val="20"/>
        </w:rPr>
        <w:t>tsev</w:t>
      </w:r>
      <w:proofErr w:type="spellEnd"/>
      <w:r w:rsidR="00E35DF0" w:rsidRPr="00093CCC">
        <w:rPr>
          <w:color w:val="FFFFFF"/>
          <w:w w:val="95"/>
          <w:sz w:val="20"/>
          <w:szCs w:val="20"/>
        </w:rPr>
        <w:t>:</w:t>
      </w:r>
    </w:p>
    <w:p w14:paraId="58B8854E" w14:textId="13ECCD94" w:rsidR="003C36CE" w:rsidRPr="00093CCC" w:rsidRDefault="006A30E2">
      <w:pPr>
        <w:pStyle w:val="BodyText"/>
        <w:spacing w:before="189"/>
        <w:ind w:left="589"/>
        <w:rPr>
          <w:sz w:val="20"/>
          <w:szCs w:val="20"/>
        </w:rPr>
      </w:pPr>
      <w:ins w:id="24" w:author="Kaxiong" w:date="2021-05-20T12:35:00Z">
        <w:r>
          <w:rPr>
            <w:color w:val="AFBB36"/>
            <w:spacing w:val="-1"/>
            <w:w w:val="105"/>
            <w:sz w:val="20"/>
            <w:szCs w:val="20"/>
          </w:rPr>
          <w:t>Kev</w:t>
        </w:r>
      </w:ins>
      <w:ins w:id="25" w:author="Kaxiong" w:date="2021-05-20T12:36:00Z">
        <w:r>
          <w:rPr>
            <w:color w:val="AFBB36"/>
            <w:spacing w:val="-1"/>
            <w:w w:val="105"/>
            <w:sz w:val="20"/>
            <w:szCs w:val="20"/>
          </w:rPr>
          <w:t xml:space="preserve"> </w:t>
        </w:r>
      </w:ins>
      <w:r w:rsidR="00754D69" w:rsidRPr="00093CCC">
        <w:rPr>
          <w:color w:val="AFBB36"/>
          <w:spacing w:val="-1"/>
          <w:w w:val="105"/>
          <w:sz w:val="20"/>
          <w:szCs w:val="20"/>
        </w:rPr>
        <w:t xml:space="preserve">Mus </w:t>
      </w:r>
      <w:proofErr w:type="spellStart"/>
      <w:r w:rsidR="00754D69" w:rsidRPr="00093CCC">
        <w:rPr>
          <w:color w:val="AFBB36"/>
          <w:spacing w:val="-1"/>
          <w:w w:val="105"/>
          <w:sz w:val="20"/>
          <w:szCs w:val="20"/>
        </w:rPr>
        <w:t>Saib</w:t>
      </w:r>
      <w:proofErr w:type="spellEnd"/>
      <w:r w:rsidR="00754D69" w:rsidRPr="00093CCC">
        <w:rPr>
          <w:color w:val="AFBB36"/>
          <w:spacing w:val="-1"/>
          <w:w w:val="105"/>
          <w:sz w:val="20"/>
          <w:szCs w:val="20"/>
        </w:rPr>
        <w:t xml:space="preserve"> </w:t>
      </w:r>
      <w:proofErr w:type="spellStart"/>
      <w:ins w:id="26" w:author="Kaxiong" w:date="2021-05-20T12:35:00Z">
        <w:r>
          <w:rPr>
            <w:color w:val="AFBB36"/>
            <w:spacing w:val="-1"/>
            <w:w w:val="105"/>
            <w:sz w:val="20"/>
            <w:szCs w:val="20"/>
          </w:rPr>
          <w:t>Xyuas</w:t>
        </w:r>
        <w:proofErr w:type="spellEnd"/>
        <w:r>
          <w:rPr>
            <w:color w:val="AFBB36"/>
            <w:spacing w:val="-1"/>
            <w:w w:val="105"/>
            <w:sz w:val="20"/>
            <w:szCs w:val="20"/>
          </w:rPr>
          <w:t xml:space="preserve"> </w:t>
        </w:r>
        <w:proofErr w:type="spellStart"/>
        <w:r>
          <w:rPr>
            <w:color w:val="AFBB36"/>
            <w:spacing w:val="-1"/>
            <w:w w:val="105"/>
            <w:sz w:val="20"/>
            <w:szCs w:val="20"/>
          </w:rPr>
          <w:t>Ntawm</w:t>
        </w:r>
        <w:proofErr w:type="spellEnd"/>
        <w:r>
          <w:rPr>
            <w:color w:val="AFBB36"/>
            <w:spacing w:val="-1"/>
            <w:w w:val="105"/>
            <w:sz w:val="20"/>
            <w:szCs w:val="20"/>
          </w:rPr>
          <w:t xml:space="preserve"> Cov </w:t>
        </w:r>
        <w:proofErr w:type="spellStart"/>
        <w:r>
          <w:rPr>
            <w:color w:val="AFBB36"/>
            <w:spacing w:val="-1"/>
            <w:w w:val="105"/>
            <w:sz w:val="20"/>
            <w:szCs w:val="20"/>
          </w:rPr>
          <w:t>Neeg</w:t>
        </w:r>
        <w:proofErr w:type="spellEnd"/>
        <w:r>
          <w:rPr>
            <w:color w:val="AFBB36"/>
            <w:spacing w:val="-1"/>
            <w:w w:val="105"/>
            <w:sz w:val="20"/>
            <w:szCs w:val="20"/>
          </w:rPr>
          <w:t xml:space="preserve"> </w:t>
        </w:r>
        <w:proofErr w:type="spellStart"/>
        <w:r>
          <w:rPr>
            <w:color w:val="AFBB36"/>
            <w:spacing w:val="-1"/>
            <w:w w:val="105"/>
            <w:sz w:val="20"/>
            <w:szCs w:val="20"/>
          </w:rPr>
          <w:t>Qhia</w:t>
        </w:r>
        <w:proofErr w:type="spellEnd"/>
        <w:r>
          <w:rPr>
            <w:color w:val="AFBB36"/>
            <w:spacing w:val="-1"/>
            <w:w w:val="105"/>
            <w:sz w:val="20"/>
            <w:szCs w:val="20"/>
          </w:rPr>
          <w:t xml:space="preserve"> </w:t>
        </w:r>
      </w:ins>
      <w:proofErr w:type="spellStart"/>
      <w:r w:rsidR="00754D69" w:rsidRPr="00093CCC">
        <w:rPr>
          <w:color w:val="AFBB36"/>
          <w:spacing w:val="-1"/>
          <w:w w:val="105"/>
          <w:sz w:val="20"/>
          <w:szCs w:val="20"/>
        </w:rPr>
        <w:t>Txuag</w:t>
      </w:r>
      <w:proofErr w:type="spellEnd"/>
      <w:r w:rsidR="00754D69" w:rsidRPr="00093CCC">
        <w:rPr>
          <w:color w:val="AFBB36"/>
          <w:spacing w:val="-1"/>
          <w:w w:val="105"/>
          <w:sz w:val="20"/>
          <w:szCs w:val="20"/>
        </w:rPr>
        <w:t xml:space="preserve"> </w:t>
      </w:r>
      <w:proofErr w:type="spellStart"/>
      <w:r w:rsidR="00754D69" w:rsidRPr="00093CCC">
        <w:rPr>
          <w:color w:val="AFBB36"/>
          <w:spacing w:val="-1"/>
          <w:w w:val="105"/>
          <w:sz w:val="20"/>
          <w:szCs w:val="20"/>
        </w:rPr>
        <w:t>Hluav</w:t>
      </w:r>
      <w:proofErr w:type="spellEnd"/>
      <w:r w:rsidR="00754D69" w:rsidRPr="00093CCC">
        <w:rPr>
          <w:color w:val="AFBB36"/>
          <w:spacing w:val="-1"/>
          <w:w w:val="105"/>
          <w:sz w:val="20"/>
          <w:szCs w:val="20"/>
        </w:rPr>
        <w:t xml:space="preserve"> Taws </w:t>
      </w:r>
      <w:proofErr w:type="spellStart"/>
      <w:r w:rsidR="00754D69" w:rsidRPr="00093CCC">
        <w:rPr>
          <w:color w:val="AFBB36"/>
          <w:spacing w:val="-1"/>
          <w:w w:val="105"/>
          <w:sz w:val="20"/>
          <w:szCs w:val="20"/>
        </w:rPr>
        <w:t>Xob</w:t>
      </w:r>
      <w:proofErr w:type="spellEnd"/>
    </w:p>
    <w:p w14:paraId="39DEE13F" w14:textId="3E2F64E2" w:rsidR="003C36CE" w:rsidRPr="00093CCC" w:rsidRDefault="00F97225">
      <w:pPr>
        <w:pStyle w:val="BodyText"/>
        <w:spacing w:before="9" w:line="247" w:lineRule="auto"/>
        <w:ind w:left="589" w:right="4436"/>
        <w:rPr>
          <w:sz w:val="20"/>
          <w:szCs w:val="20"/>
        </w:rPr>
      </w:pPr>
      <w:proofErr w:type="spellStart"/>
      <w:r w:rsidRPr="00093CCC">
        <w:rPr>
          <w:color w:val="FFFFFF"/>
          <w:sz w:val="20"/>
          <w:szCs w:val="20"/>
        </w:rPr>
        <w:t>Npaj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rau</w:t>
      </w:r>
      <w:proofErr w:type="spellEnd"/>
      <w:r w:rsidRPr="00093CCC">
        <w:rPr>
          <w:color w:val="FFFFFF"/>
          <w:sz w:val="20"/>
          <w:szCs w:val="20"/>
        </w:rPr>
        <w:t xml:space="preserve"> cov </w:t>
      </w:r>
      <w:proofErr w:type="spellStart"/>
      <w:r w:rsidRPr="00093CCC">
        <w:rPr>
          <w:color w:val="FFFFFF"/>
          <w:sz w:val="20"/>
          <w:szCs w:val="20"/>
        </w:rPr>
        <w:t>tsev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tshiab</w:t>
      </w:r>
      <w:proofErr w:type="spellEnd"/>
      <w:r w:rsidRPr="00093CCC">
        <w:rPr>
          <w:color w:val="FFFFFF"/>
          <w:sz w:val="20"/>
          <w:szCs w:val="20"/>
        </w:rPr>
        <w:t xml:space="preserve"> (</w:t>
      </w:r>
      <w:proofErr w:type="spellStart"/>
      <w:r w:rsidRPr="00093CCC">
        <w:rPr>
          <w:color w:val="FFFFFF"/>
          <w:sz w:val="20"/>
          <w:szCs w:val="20"/>
        </w:rPr>
        <w:t>tsim</w:t>
      </w:r>
      <w:proofErr w:type="spellEnd"/>
      <w:r w:rsidRPr="00093CCC">
        <w:rPr>
          <w:color w:val="FFFFFF"/>
          <w:sz w:val="20"/>
          <w:szCs w:val="20"/>
        </w:rPr>
        <w:t xml:space="preserve"> los </w:t>
      </w:r>
      <w:proofErr w:type="spellStart"/>
      <w:r w:rsidRPr="00093CCC">
        <w:rPr>
          <w:color w:val="FFFFFF"/>
          <w:sz w:val="20"/>
          <w:szCs w:val="20"/>
        </w:rPr>
        <w:t>ntawm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xyoo</w:t>
      </w:r>
      <w:proofErr w:type="spellEnd"/>
      <w:r w:rsidRPr="00093CCC">
        <w:rPr>
          <w:color w:val="FFFFFF"/>
          <w:sz w:val="20"/>
          <w:szCs w:val="20"/>
        </w:rPr>
        <w:t xml:space="preserve"> 2000</w:t>
      </w:r>
      <w:ins w:id="27" w:author="Kaxiong" w:date="2021-05-20T12:38:00Z">
        <w:r w:rsidR="00D15AFF">
          <w:rPr>
            <w:color w:val="FFFFFF"/>
            <w:sz w:val="20"/>
            <w:szCs w:val="20"/>
          </w:rPr>
          <w:t xml:space="preserve"> </w:t>
        </w:r>
        <w:proofErr w:type="spellStart"/>
        <w:r w:rsidR="00D15AFF">
          <w:rPr>
            <w:color w:val="FFFFFF"/>
            <w:sz w:val="20"/>
            <w:szCs w:val="20"/>
          </w:rPr>
          <w:t>nce</w:t>
        </w:r>
        <w:proofErr w:type="spellEnd"/>
        <w:r w:rsidR="00D15AFF">
          <w:rPr>
            <w:color w:val="FFFFFF"/>
            <w:sz w:val="20"/>
            <w:szCs w:val="20"/>
          </w:rPr>
          <w:t xml:space="preserve"> los</w:t>
        </w:r>
      </w:ins>
      <w:r w:rsidRPr="00093CCC">
        <w:rPr>
          <w:color w:val="FFFFFF"/>
          <w:sz w:val="20"/>
          <w:szCs w:val="20"/>
        </w:rPr>
        <w:t xml:space="preserve">), cov </w:t>
      </w:r>
      <w:proofErr w:type="spellStart"/>
      <w:r w:rsidRPr="00093CCC">
        <w:rPr>
          <w:color w:val="FFFFFF"/>
          <w:sz w:val="20"/>
          <w:szCs w:val="20"/>
        </w:rPr>
        <w:t>tsev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del w:id="28" w:author="Kaxiong" w:date="2021-05-20T12:39:00Z">
        <w:r w:rsidRPr="00093CCC" w:rsidDel="00D15AFF">
          <w:rPr>
            <w:color w:val="FFFFFF"/>
            <w:sz w:val="20"/>
            <w:szCs w:val="20"/>
          </w:rPr>
          <w:delText>txawb</w:delText>
        </w:r>
      </w:del>
      <w:proofErr w:type="spellStart"/>
      <w:ins w:id="29" w:author="Kaxiong" w:date="2021-05-20T12:39:00Z">
        <w:r w:rsidR="00D15AFF">
          <w:rPr>
            <w:color w:val="FFFFFF"/>
            <w:sz w:val="20"/>
            <w:szCs w:val="20"/>
          </w:rPr>
          <w:t>tshem</w:t>
        </w:r>
        <w:proofErr w:type="spellEnd"/>
        <w:r w:rsidR="00D15AFF">
          <w:rPr>
            <w:color w:val="FFFFFF"/>
            <w:sz w:val="20"/>
            <w:szCs w:val="20"/>
          </w:rPr>
          <w:t xml:space="preserve"> </w:t>
        </w:r>
        <w:proofErr w:type="spellStart"/>
        <w:r w:rsidR="00D15AFF">
          <w:rPr>
            <w:color w:val="FFFFFF"/>
            <w:sz w:val="20"/>
            <w:szCs w:val="20"/>
          </w:rPr>
          <w:t>mus</w:t>
        </w:r>
        <w:proofErr w:type="spellEnd"/>
        <w:r w:rsidR="00D15AFF">
          <w:rPr>
            <w:color w:val="FFFFFF"/>
            <w:sz w:val="20"/>
            <w:szCs w:val="20"/>
          </w:rPr>
          <w:t xml:space="preserve"> los tau</w:t>
        </w:r>
      </w:ins>
      <w:r w:rsidRPr="00093CCC">
        <w:rPr>
          <w:color w:val="FFFFFF"/>
          <w:sz w:val="20"/>
          <w:szCs w:val="20"/>
        </w:rPr>
        <w:t xml:space="preserve">, </w:t>
      </w:r>
      <w:proofErr w:type="spellStart"/>
      <w:r w:rsidRPr="00093CCC">
        <w:rPr>
          <w:color w:val="FFFFFF"/>
          <w:sz w:val="20"/>
          <w:szCs w:val="20"/>
        </w:rPr>
        <w:t>tsev</w:t>
      </w:r>
      <w:proofErr w:type="spellEnd"/>
      <w:r w:rsidRPr="00093CCC">
        <w:rPr>
          <w:color w:val="FFFFFF"/>
          <w:sz w:val="20"/>
          <w:szCs w:val="20"/>
        </w:rPr>
        <w:t xml:space="preserve"> so </w:t>
      </w:r>
      <w:proofErr w:type="spellStart"/>
      <w:r w:rsidRPr="00093CCC">
        <w:rPr>
          <w:color w:val="FFFFFF"/>
          <w:sz w:val="20"/>
          <w:szCs w:val="20"/>
        </w:rPr>
        <w:t>thiab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tsev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xauj</w:t>
      </w:r>
      <w:proofErr w:type="spellEnd"/>
      <w:r w:rsidR="00E35DF0" w:rsidRPr="00093CCC">
        <w:rPr>
          <w:color w:val="FFFFFF"/>
          <w:sz w:val="20"/>
          <w:szCs w:val="20"/>
        </w:rPr>
        <w:t>.</w:t>
      </w:r>
    </w:p>
    <w:p w14:paraId="3673F48C" w14:textId="02D1B5FD" w:rsidR="003C36CE" w:rsidRPr="00093CCC" w:rsidRDefault="006A30E2">
      <w:pPr>
        <w:pStyle w:val="BodyText"/>
        <w:spacing w:before="182"/>
        <w:ind w:left="589"/>
        <w:rPr>
          <w:sz w:val="20"/>
          <w:szCs w:val="20"/>
        </w:rPr>
      </w:pPr>
      <w:ins w:id="30" w:author="Kaxiong" w:date="2021-05-20T12:36:00Z">
        <w:r>
          <w:rPr>
            <w:color w:val="AFBB36"/>
            <w:sz w:val="20"/>
            <w:szCs w:val="20"/>
          </w:rPr>
          <w:t xml:space="preserve">Kev </w:t>
        </w:r>
      </w:ins>
      <w:r w:rsidR="00F97225" w:rsidRPr="00093CCC">
        <w:rPr>
          <w:color w:val="AFBB36"/>
          <w:sz w:val="20"/>
          <w:szCs w:val="20"/>
        </w:rPr>
        <w:t xml:space="preserve">Mus </w:t>
      </w:r>
      <w:proofErr w:type="spellStart"/>
      <w:r w:rsidR="00F97225" w:rsidRPr="00093CCC">
        <w:rPr>
          <w:color w:val="AFBB36"/>
          <w:sz w:val="20"/>
          <w:szCs w:val="20"/>
        </w:rPr>
        <w:t>Sa</w:t>
      </w:r>
      <w:ins w:id="31" w:author="Kaxiong" w:date="2021-05-20T12:36:00Z">
        <w:r>
          <w:rPr>
            <w:color w:val="AFBB36"/>
            <w:sz w:val="20"/>
            <w:szCs w:val="20"/>
          </w:rPr>
          <w:t>ib</w:t>
        </w:r>
      </w:ins>
      <w:proofErr w:type="spellEnd"/>
      <w:del w:id="32" w:author="Kaxiong" w:date="2021-05-20T12:36:00Z">
        <w:r w:rsidR="00F97225" w:rsidRPr="00093CCC" w:rsidDel="006A30E2">
          <w:rPr>
            <w:color w:val="AFBB36"/>
            <w:sz w:val="20"/>
            <w:szCs w:val="20"/>
          </w:rPr>
          <w:delText xml:space="preserve">bi </w:delText>
        </w:r>
      </w:del>
      <w:ins w:id="33" w:author="Kaxiong" w:date="2021-05-20T12:36:00Z">
        <w:r>
          <w:rPr>
            <w:color w:val="AFBB36"/>
            <w:sz w:val="20"/>
            <w:szCs w:val="20"/>
          </w:rPr>
          <w:t xml:space="preserve"> </w:t>
        </w:r>
        <w:proofErr w:type="spellStart"/>
        <w:r>
          <w:rPr>
            <w:color w:val="AFBB36"/>
            <w:sz w:val="20"/>
            <w:szCs w:val="20"/>
          </w:rPr>
          <w:t>Xyuas</w:t>
        </w:r>
        <w:proofErr w:type="spellEnd"/>
        <w:r>
          <w:rPr>
            <w:color w:val="AFBB36"/>
            <w:sz w:val="20"/>
            <w:szCs w:val="20"/>
          </w:rPr>
          <w:t xml:space="preserve"> </w:t>
        </w:r>
        <w:proofErr w:type="spellStart"/>
        <w:r>
          <w:rPr>
            <w:color w:val="AFBB36"/>
            <w:sz w:val="20"/>
            <w:szCs w:val="20"/>
          </w:rPr>
          <w:t>Ntawm</w:t>
        </w:r>
        <w:proofErr w:type="spellEnd"/>
        <w:r>
          <w:rPr>
            <w:color w:val="AFBB36"/>
            <w:sz w:val="20"/>
            <w:szCs w:val="20"/>
          </w:rPr>
          <w:t xml:space="preserve"> </w:t>
        </w:r>
      </w:ins>
      <w:r w:rsidR="00F97225" w:rsidRPr="00093CCC">
        <w:rPr>
          <w:color w:val="AFBB36"/>
          <w:sz w:val="20"/>
          <w:szCs w:val="20"/>
        </w:rPr>
        <w:t xml:space="preserve">Cov </w:t>
      </w:r>
      <w:proofErr w:type="spellStart"/>
      <w:ins w:id="34" w:author="Kaxiong" w:date="2021-05-20T12:37:00Z">
        <w:r>
          <w:rPr>
            <w:color w:val="AFBB36"/>
            <w:sz w:val="20"/>
            <w:szCs w:val="20"/>
          </w:rPr>
          <w:t>Neeg</w:t>
        </w:r>
        <w:proofErr w:type="spellEnd"/>
        <w:r>
          <w:rPr>
            <w:color w:val="AFBB36"/>
            <w:sz w:val="20"/>
            <w:szCs w:val="20"/>
          </w:rPr>
          <w:t xml:space="preserve"> </w:t>
        </w:r>
        <w:proofErr w:type="spellStart"/>
        <w:r>
          <w:rPr>
            <w:color w:val="AFBB36"/>
            <w:sz w:val="20"/>
            <w:szCs w:val="20"/>
          </w:rPr>
          <w:t>Qhia</w:t>
        </w:r>
        <w:proofErr w:type="spellEnd"/>
        <w:r>
          <w:rPr>
            <w:color w:val="AFBB36"/>
            <w:sz w:val="20"/>
            <w:szCs w:val="20"/>
          </w:rPr>
          <w:t xml:space="preserve"> </w:t>
        </w:r>
        <w:proofErr w:type="spellStart"/>
        <w:r>
          <w:rPr>
            <w:color w:val="AFBB36"/>
            <w:sz w:val="20"/>
            <w:szCs w:val="20"/>
          </w:rPr>
          <w:t>Npaj</w:t>
        </w:r>
        <w:proofErr w:type="spellEnd"/>
        <w:r>
          <w:rPr>
            <w:color w:val="AFBB36"/>
            <w:sz w:val="20"/>
            <w:szCs w:val="20"/>
          </w:rPr>
          <w:t xml:space="preserve"> </w:t>
        </w:r>
      </w:ins>
      <w:proofErr w:type="spellStart"/>
      <w:r w:rsidR="00F97225" w:rsidRPr="00093CCC">
        <w:rPr>
          <w:color w:val="AFBB36"/>
          <w:sz w:val="20"/>
          <w:szCs w:val="20"/>
        </w:rPr>
        <w:t>Phiaj</w:t>
      </w:r>
      <w:proofErr w:type="spellEnd"/>
      <w:r w:rsidR="00F97225" w:rsidRPr="00093CCC">
        <w:rPr>
          <w:color w:val="AFBB36"/>
          <w:sz w:val="20"/>
          <w:szCs w:val="20"/>
        </w:rPr>
        <w:t xml:space="preserve"> </w:t>
      </w:r>
      <w:proofErr w:type="spellStart"/>
      <w:r w:rsidR="00F97225" w:rsidRPr="00093CCC">
        <w:rPr>
          <w:color w:val="AFBB36"/>
          <w:sz w:val="20"/>
          <w:szCs w:val="20"/>
        </w:rPr>
        <w:t>Xwm</w:t>
      </w:r>
      <w:proofErr w:type="spellEnd"/>
      <w:r w:rsidR="00F97225" w:rsidRPr="00093CCC">
        <w:rPr>
          <w:color w:val="AFBB36"/>
          <w:sz w:val="20"/>
          <w:szCs w:val="20"/>
        </w:rPr>
        <w:t xml:space="preserve"> </w:t>
      </w:r>
      <w:proofErr w:type="spellStart"/>
      <w:r w:rsidR="00F97225" w:rsidRPr="00093CCC">
        <w:rPr>
          <w:color w:val="AFBB36"/>
          <w:sz w:val="20"/>
          <w:szCs w:val="20"/>
        </w:rPr>
        <w:t>Hluav</w:t>
      </w:r>
      <w:proofErr w:type="spellEnd"/>
      <w:r w:rsidR="00F97225" w:rsidRPr="00093CCC">
        <w:rPr>
          <w:color w:val="AFBB36"/>
          <w:sz w:val="20"/>
          <w:szCs w:val="20"/>
        </w:rPr>
        <w:t xml:space="preserve"> Taws </w:t>
      </w:r>
      <w:proofErr w:type="spellStart"/>
      <w:r w:rsidR="00F97225" w:rsidRPr="00093CCC">
        <w:rPr>
          <w:color w:val="AFBB36"/>
          <w:sz w:val="20"/>
          <w:szCs w:val="20"/>
        </w:rPr>
        <w:t>Xob</w:t>
      </w:r>
      <w:proofErr w:type="spellEnd"/>
    </w:p>
    <w:p w14:paraId="19795D5A" w14:textId="3591335C" w:rsidR="003C36CE" w:rsidRPr="00093CCC" w:rsidRDefault="00210342">
      <w:pPr>
        <w:pStyle w:val="BodyText"/>
        <w:spacing w:before="9"/>
        <w:ind w:left="589"/>
        <w:rPr>
          <w:sz w:val="20"/>
          <w:szCs w:val="20"/>
        </w:rPr>
      </w:pPr>
      <w:r w:rsidRPr="00093CCC">
        <w:rPr>
          <w:color w:val="FFFFFF"/>
          <w:sz w:val="20"/>
          <w:szCs w:val="20"/>
        </w:rPr>
        <w:t xml:space="preserve">Pom zoo </w:t>
      </w:r>
      <w:proofErr w:type="spellStart"/>
      <w:r w:rsidRPr="00093CCC">
        <w:rPr>
          <w:color w:val="FFFFFF"/>
          <w:sz w:val="20"/>
          <w:szCs w:val="20"/>
        </w:rPr>
        <w:t>rau</w:t>
      </w:r>
      <w:proofErr w:type="spellEnd"/>
      <w:r w:rsidRPr="00093CCC">
        <w:rPr>
          <w:color w:val="FFFFFF"/>
          <w:sz w:val="20"/>
          <w:szCs w:val="20"/>
        </w:rPr>
        <w:t xml:space="preserve"> cov </w:t>
      </w:r>
      <w:proofErr w:type="spellStart"/>
      <w:r w:rsidRPr="00093CCC">
        <w:rPr>
          <w:color w:val="FFFFFF"/>
          <w:sz w:val="20"/>
          <w:szCs w:val="20"/>
        </w:rPr>
        <w:t>tsev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tsim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ua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ntej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xyoo</w:t>
      </w:r>
      <w:proofErr w:type="spellEnd"/>
      <w:r w:rsidRPr="00093CCC">
        <w:rPr>
          <w:color w:val="FFFFFF"/>
          <w:sz w:val="20"/>
          <w:szCs w:val="20"/>
        </w:rPr>
        <w:t xml:space="preserve"> 2000</w:t>
      </w:r>
      <w:r w:rsidR="00E35DF0" w:rsidRPr="00093CCC">
        <w:rPr>
          <w:color w:val="FFFFFF"/>
          <w:sz w:val="20"/>
          <w:szCs w:val="20"/>
        </w:rPr>
        <w:t>.</w:t>
      </w:r>
    </w:p>
    <w:p w14:paraId="5FFF0BE7" w14:textId="19427D5B" w:rsidR="003C36CE" w:rsidRPr="00685330" w:rsidDel="00DE577B" w:rsidRDefault="00210342" w:rsidP="00685330">
      <w:pPr>
        <w:pStyle w:val="BodyText"/>
        <w:spacing w:before="189" w:line="247" w:lineRule="auto"/>
        <w:ind w:left="320" w:right="4523"/>
        <w:jc w:val="both"/>
        <w:rPr>
          <w:del w:id="35" w:author="Kaxiong" w:date="2021-05-20T12:54:00Z"/>
          <w:sz w:val="20"/>
          <w:szCs w:val="20"/>
        </w:rPr>
      </w:pPr>
      <w:proofErr w:type="spellStart"/>
      <w:r w:rsidRPr="00685330">
        <w:rPr>
          <w:color w:val="FFFFFF"/>
          <w:sz w:val="20"/>
          <w:szCs w:val="20"/>
        </w:rPr>
        <w:t>Raws</w:t>
      </w:r>
      <w:proofErr w:type="spellEnd"/>
      <w:r w:rsidRPr="00685330">
        <w:rPr>
          <w:color w:val="FFFFFF"/>
          <w:sz w:val="20"/>
          <w:szCs w:val="20"/>
        </w:rPr>
        <w:t xml:space="preserve"> li </w:t>
      </w:r>
      <w:proofErr w:type="spellStart"/>
      <w:r w:rsidRPr="00685330">
        <w:rPr>
          <w:color w:val="FFFFFF"/>
          <w:sz w:val="20"/>
          <w:szCs w:val="20"/>
        </w:rPr>
        <w:t>qhov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koj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xav</w:t>
      </w:r>
      <w:proofErr w:type="spellEnd"/>
      <w:r w:rsidRPr="00685330">
        <w:rPr>
          <w:color w:val="FFFFFF"/>
          <w:sz w:val="20"/>
          <w:szCs w:val="20"/>
        </w:rPr>
        <w:t xml:space="preserve"> tau </w:t>
      </w:r>
      <w:proofErr w:type="spellStart"/>
      <w:r w:rsidRPr="00685330">
        <w:rPr>
          <w:color w:val="FFFFFF"/>
          <w:sz w:val="20"/>
          <w:szCs w:val="20"/>
        </w:rPr>
        <w:t>ntawm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koj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lub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tsev</w:t>
      </w:r>
      <w:proofErr w:type="spellEnd"/>
      <w:r w:rsidRPr="00685330">
        <w:rPr>
          <w:color w:val="FFFFFF"/>
          <w:sz w:val="20"/>
          <w:szCs w:val="20"/>
        </w:rPr>
        <w:t xml:space="preserve">, </w:t>
      </w:r>
      <w:ins w:id="36" w:author="Kaxiong" w:date="2021-05-20T12:40:00Z">
        <w:r w:rsidR="00D15AFF">
          <w:rPr>
            <w:color w:val="FFFFFF"/>
            <w:sz w:val="20"/>
            <w:szCs w:val="20"/>
          </w:rPr>
          <w:t xml:space="preserve">cov </w:t>
        </w:r>
      </w:ins>
      <w:proofErr w:type="spellStart"/>
      <w:r w:rsidRPr="00685330">
        <w:rPr>
          <w:color w:val="FFFFFF"/>
          <w:sz w:val="20"/>
          <w:szCs w:val="20"/>
        </w:rPr>
        <w:t>kev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mus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del w:id="37" w:author="Kaxiong" w:date="2021-05-20T12:40:00Z">
        <w:r w:rsidRPr="00685330" w:rsidDel="00D15AFF">
          <w:rPr>
            <w:color w:val="FFFFFF"/>
            <w:sz w:val="20"/>
            <w:szCs w:val="20"/>
          </w:rPr>
          <w:delText>ntsib</w:delText>
        </w:r>
      </w:del>
      <w:proofErr w:type="spellStart"/>
      <w:ins w:id="38" w:author="Kaxiong" w:date="2021-05-20T12:40:00Z">
        <w:r w:rsidR="00D15AFF">
          <w:rPr>
            <w:color w:val="FFFFFF"/>
            <w:sz w:val="20"/>
            <w:szCs w:val="20"/>
          </w:rPr>
          <w:t>saib</w:t>
        </w:r>
        <w:proofErr w:type="spellEnd"/>
        <w:r w:rsidR="00D15AFF">
          <w:rPr>
            <w:color w:val="FFFFFF"/>
            <w:sz w:val="20"/>
            <w:szCs w:val="20"/>
          </w:rPr>
          <w:t xml:space="preserve"> </w:t>
        </w:r>
        <w:proofErr w:type="spellStart"/>
        <w:r w:rsidR="00D15AFF">
          <w:rPr>
            <w:color w:val="FFFFFF"/>
            <w:sz w:val="20"/>
            <w:szCs w:val="20"/>
          </w:rPr>
          <w:t>xyuas</w:t>
        </w:r>
      </w:ins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suav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nrog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kev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del w:id="39" w:author="Kaxiong" w:date="2021-05-20T12:40:00Z">
        <w:r w:rsidRPr="00685330" w:rsidDel="00D15AFF">
          <w:rPr>
            <w:color w:val="FFFFFF"/>
            <w:sz w:val="20"/>
            <w:szCs w:val="20"/>
          </w:rPr>
          <w:delText>teeb tsa</w:delText>
        </w:r>
      </w:del>
      <w:proofErr w:type="spellStart"/>
      <w:ins w:id="40" w:author="Kaxiong" w:date="2021-05-20T12:40:00Z">
        <w:r w:rsidR="00D15AFF">
          <w:rPr>
            <w:color w:val="FFFFFF"/>
            <w:sz w:val="20"/>
            <w:szCs w:val="20"/>
          </w:rPr>
          <w:t>dhos</w:t>
        </w:r>
      </w:ins>
      <w:proofErr w:type="spellEnd"/>
      <w:r w:rsidRPr="00685330">
        <w:rPr>
          <w:color w:val="FFFFFF"/>
          <w:sz w:val="20"/>
          <w:szCs w:val="20"/>
        </w:rPr>
        <w:t xml:space="preserve"> cov </w:t>
      </w:r>
      <w:proofErr w:type="spellStart"/>
      <w:r w:rsidRPr="00685330">
        <w:rPr>
          <w:color w:val="FFFFFF"/>
          <w:sz w:val="20"/>
          <w:szCs w:val="20"/>
        </w:rPr>
        <w:t>khoom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siv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ins w:id="41" w:author="Kaxiong" w:date="2021-05-20T12:41:00Z">
        <w:r w:rsidR="00D15AFF">
          <w:rPr>
            <w:color w:val="FFFFFF"/>
            <w:sz w:val="20"/>
            <w:szCs w:val="20"/>
          </w:rPr>
          <w:t>txuag</w:t>
        </w:r>
        <w:proofErr w:type="spellEnd"/>
        <w:r w:rsidR="00D15AFF">
          <w:rPr>
            <w:color w:val="FFFFFF"/>
            <w:sz w:val="20"/>
            <w:szCs w:val="20"/>
          </w:rPr>
          <w:t xml:space="preserve"> </w:t>
        </w:r>
      </w:ins>
      <w:proofErr w:type="spellStart"/>
      <w:r w:rsidRPr="00685330">
        <w:rPr>
          <w:color w:val="FFFFFF"/>
          <w:sz w:val="20"/>
          <w:szCs w:val="20"/>
        </w:rPr>
        <w:t>hluav</w:t>
      </w:r>
      <w:proofErr w:type="spellEnd"/>
      <w:r w:rsidRPr="00685330">
        <w:rPr>
          <w:color w:val="FFFFFF"/>
          <w:sz w:val="20"/>
          <w:szCs w:val="20"/>
        </w:rPr>
        <w:t xml:space="preserve"> taws </w:t>
      </w:r>
      <w:proofErr w:type="spellStart"/>
      <w:r w:rsidRPr="00685330">
        <w:rPr>
          <w:color w:val="FFFFFF"/>
          <w:sz w:val="20"/>
          <w:szCs w:val="20"/>
        </w:rPr>
        <w:t>xob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del w:id="42" w:author="Kaxiong" w:date="2021-05-20T12:41:00Z">
        <w:r w:rsidRPr="00685330" w:rsidDel="00D15AFF">
          <w:rPr>
            <w:color w:val="FFFFFF"/>
            <w:sz w:val="20"/>
            <w:szCs w:val="20"/>
          </w:rPr>
          <w:delText xml:space="preserve">txuag </w:delText>
        </w:r>
      </w:del>
      <w:proofErr w:type="spellStart"/>
      <w:r w:rsidRPr="00685330">
        <w:rPr>
          <w:color w:val="FFFFFF"/>
          <w:sz w:val="20"/>
          <w:szCs w:val="20"/>
        </w:rPr>
        <w:t>xws</w:t>
      </w:r>
      <w:proofErr w:type="spellEnd"/>
      <w:r w:rsidRPr="00685330">
        <w:rPr>
          <w:color w:val="FFFFFF"/>
          <w:sz w:val="20"/>
          <w:szCs w:val="20"/>
        </w:rPr>
        <w:t xml:space="preserve"> li </w:t>
      </w:r>
      <w:del w:id="43" w:author="Kaxiong" w:date="2021-05-20T12:41:00Z">
        <w:r w:rsidRPr="00685330" w:rsidDel="00D15AFF">
          <w:rPr>
            <w:color w:val="FFFFFF"/>
            <w:sz w:val="20"/>
            <w:szCs w:val="20"/>
          </w:rPr>
          <w:delText>lub</w:delText>
        </w:r>
      </w:del>
      <w:ins w:id="44" w:author="Kaxiong" w:date="2021-05-20T12:41:00Z">
        <w:r w:rsidR="00D15AFF">
          <w:rPr>
            <w:color w:val="FFFFFF"/>
            <w:sz w:val="20"/>
            <w:szCs w:val="20"/>
          </w:rPr>
          <w:t>cov</w:t>
        </w:r>
      </w:ins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teeb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hluav</w:t>
      </w:r>
      <w:proofErr w:type="spellEnd"/>
      <w:r w:rsidRPr="00685330">
        <w:rPr>
          <w:color w:val="FFFFFF"/>
          <w:sz w:val="20"/>
          <w:szCs w:val="20"/>
        </w:rPr>
        <w:t xml:space="preserve"> taws </w:t>
      </w:r>
      <w:proofErr w:type="spellStart"/>
      <w:r w:rsidRPr="00685330">
        <w:rPr>
          <w:color w:val="FFFFFF"/>
          <w:sz w:val="20"/>
          <w:szCs w:val="20"/>
        </w:rPr>
        <w:t>xob</w:t>
      </w:r>
      <w:proofErr w:type="spellEnd"/>
      <w:r w:rsidRPr="00685330">
        <w:rPr>
          <w:color w:val="FFFFFF"/>
          <w:sz w:val="20"/>
          <w:szCs w:val="20"/>
        </w:rPr>
        <w:t xml:space="preserve"> LED, </w:t>
      </w:r>
      <w:proofErr w:type="spellStart"/>
      <w:r w:rsidRPr="00685330">
        <w:rPr>
          <w:color w:val="FFFFFF"/>
          <w:sz w:val="20"/>
          <w:szCs w:val="20"/>
        </w:rPr>
        <w:t>lub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qhov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rooj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thiab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ins w:id="45" w:author="Kaxiong" w:date="2021-05-20T12:53:00Z">
        <w:r w:rsidR="00DE577B">
          <w:rPr>
            <w:color w:val="FFFFFF"/>
            <w:sz w:val="20"/>
            <w:szCs w:val="20"/>
          </w:rPr>
          <w:t>qhov</w:t>
        </w:r>
        <w:proofErr w:type="spellEnd"/>
        <w:r w:rsidR="00DE577B">
          <w:rPr>
            <w:color w:val="FFFFFF"/>
            <w:sz w:val="20"/>
            <w:szCs w:val="20"/>
          </w:rPr>
          <w:t xml:space="preserve"> </w:t>
        </w:r>
        <w:proofErr w:type="spellStart"/>
        <w:r w:rsidR="00DE577B">
          <w:rPr>
            <w:color w:val="FFFFFF"/>
            <w:sz w:val="20"/>
            <w:szCs w:val="20"/>
          </w:rPr>
          <w:t>rooj</w:t>
        </w:r>
        <w:proofErr w:type="spellEnd"/>
        <w:r w:rsidR="00DE577B">
          <w:rPr>
            <w:color w:val="FFFFFF"/>
            <w:sz w:val="20"/>
            <w:szCs w:val="20"/>
          </w:rPr>
          <w:t xml:space="preserve"> </w:t>
        </w:r>
      </w:ins>
      <w:proofErr w:type="spellStart"/>
      <w:r w:rsidRPr="00685330">
        <w:rPr>
          <w:color w:val="FFFFFF"/>
          <w:sz w:val="20"/>
          <w:szCs w:val="20"/>
        </w:rPr>
        <w:t>nthab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ins w:id="46" w:author="Kaxiong" w:date="2021-05-20T12:53:00Z">
        <w:r w:rsidR="00DE577B">
          <w:rPr>
            <w:color w:val="FFFFFF"/>
            <w:sz w:val="20"/>
            <w:szCs w:val="20"/>
          </w:rPr>
          <w:t>tse</w:t>
        </w:r>
        <w:proofErr w:type="spellEnd"/>
        <w:r w:rsidR="00DE577B">
          <w:rPr>
            <w:color w:val="FFFFFF"/>
            <w:sz w:val="20"/>
            <w:szCs w:val="20"/>
          </w:rPr>
          <w:t xml:space="preserve"> </w:t>
        </w:r>
        <w:proofErr w:type="spellStart"/>
        <w:r w:rsidR="00DE577B">
          <w:rPr>
            <w:color w:val="FFFFFF"/>
            <w:sz w:val="20"/>
            <w:szCs w:val="20"/>
          </w:rPr>
          <w:t>uas</w:t>
        </w:r>
        <w:proofErr w:type="spellEnd"/>
        <w:r w:rsidR="00DE577B">
          <w:rPr>
            <w:color w:val="FFFFFF"/>
            <w:sz w:val="20"/>
            <w:szCs w:val="20"/>
          </w:rPr>
          <w:t xml:space="preserve"> </w:t>
        </w:r>
        <w:proofErr w:type="spellStart"/>
        <w:r w:rsidR="00DE577B">
          <w:rPr>
            <w:color w:val="FFFFFF"/>
            <w:sz w:val="20"/>
            <w:szCs w:val="20"/>
          </w:rPr>
          <w:t>kaw</w:t>
        </w:r>
        <w:proofErr w:type="spellEnd"/>
        <w:r w:rsidR="00DE577B">
          <w:rPr>
            <w:color w:val="FFFFFF"/>
            <w:sz w:val="20"/>
            <w:szCs w:val="20"/>
          </w:rPr>
          <w:t xml:space="preserve"> </w:t>
        </w:r>
        <w:proofErr w:type="spellStart"/>
        <w:r w:rsidR="00DE577B">
          <w:rPr>
            <w:color w:val="FFFFFF"/>
            <w:sz w:val="20"/>
            <w:szCs w:val="20"/>
          </w:rPr>
          <w:t>cua</w:t>
        </w:r>
      </w:ins>
      <w:proofErr w:type="spellEnd"/>
      <w:del w:id="47" w:author="Kaxiong" w:date="2021-05-20T12:53:00Z">
        <w:r w:rsidRPr="00685330" w:rsidDel="00DE577B">
          <w:rPr>
            <w:color w:val="FFFFFF"/>
            <w:sz w:val="20"/>
            <w:szCs w:val="20"/>
          </w:rPr>
          <w:delText>hle huab cua hle</w:delText>
        </w:r>
      </w:del>
      <w:r w:rsidRPr="00685330">
        <w:rPr>
          <w:color w:val="FFFFFF"/>
          <w:sz w:val="20"/>
          <w:szCs w:val="20"/>
        </w:rPr>
        <w:t xml:space="preserve">, </w:t>
      </w:r>
      <w:proofErr w:type="spellStart"/>
      <w:ins w:id="48" w:author="Kaxiong" w:date="2021-05-20T12:54:00Z">
        <w:r w:rsidR="00DE577B" w:rsidRPr="00286826">
          <w:rPr>
            <w:color w:val="7E8083"/>
            <w:spacing w:val="-1"/>
            <w:sz w:val="19"/>
            <w:szCs w:val="19"/>
          </w:rPr>
          <w:t>cua</w:t>
        </w:r>
        <w:proofErr w:type="spellEnd"/>
        <w:r w:rsidR="00DE577B" w:rsidRPr="00286826">
          <w:rPr>
            <w:color w:val="7E8083"/>
            <w:spacing w:val="-1"/>
            <w:sz w:val="19"/>
            <w:szCs w:val="19"/>
          </w:rPr>
          <w:t xml:space="preserve"> </w:t>
        </w:r>
        <w:proofErr w:type="spellStart"/>
        <w:r w:rsidR="00DE577B" w:rsidRPr="00286826">
          <w:rPr>
            <w:color w:val="7E8083"/>
            <w:spacing w:val="-1"/>
            <w:sz w:val="19"/>
            <w:szCs w:val="19"/>
          </w:rPr>
          <w:t>sov</w:t>
        </w:r>
        <w:proofErr w:type="spellEnd"/>
        <w:r w:rsidR="00DE577B" w:rsidRPr="00922D7D">
          <w:rPr>
            <w:color w:val="7E8083"/>
            <w:spacing w:val="-1"/>
            <w:sz w:val="19"/>
            <w:szCs w:val="19"/>
          </w:rPr>
          <w:t xml:space="preserve"> </w:t>
        </w:r>
        <w:proofErr w:type="spellStart"/>
        <w:r w:rsidR="00DE577B">
          <w:rPr>
            <w:color w:val="7E8083"/>
            <w:spacing w:val="-1"/>
            <w:sz w:val="19"/>
            <w:szCs w:val="19"/>
          </w:rPr>
          <w:t>uas</w:t>
        </w:r>
        <w:proofErr w:type="spellEnd"/>
        <w:r w:rsidR="00DE577B">
          <w:rPr>
            <w:color w:val="7E8083"/>
            <w:spacing w:val="-1"/>
            <w:sz w:val="19"/>
            <w:szCs w:val="19"/>
          </w:rPr>
          <w:t xml:space="preserve"> </w:t>
        </w:r>
        <w:proofErr w:type="spellStart"/>
        <w:r w:rsidR="00DE577B">
          <w:rPr>
            <w:color w:val="7E8083"/>
            <w:spacing w:val="-1"/>
            <w:sz w:val="19"/>
            <w:szCs w:val="19"/>
          </w:rPr>
          <w:t>siv</w:t>
        </w:r>
        <w:proofErr w:type="spellEnd"/>
        <w:r w:rsidR="00DE577B">
          <w:rPr>
            <w:color w:val="7E8083"/>
            <w:spacing w:val="-1"/>
            <w:sz w:val="19"/>
            <w:szCs w:val="19"/>
          </w:rPr>
          <w:t xml:space="preserve"> pos </w:t>
        </w:r>
        <w:proofErr w:type="spellStart"/>
        <w:r w:rsidR="00DE577B">
          <w:rPr>
            <w:color w:val="7E8083"/>
            <w:spacing w:val="-1"/>
            <w:sz w:val="19"/>
            <w:szCs w:val="19"/>
          </w:rPr>
          <w:t>kees</w:t>
        </w:r>
        <w:proofErr w:type="spellEnd"/>
        <w:r w:rsidR="00DE577B">
          <w:rPr>
            <w:color w:val="7E8083"/>
            <w:spacing w:val="-1"/>
            <w:sz w:val="19"/>
            <w:szCs w:val="19"/>
          </w:rPr>
          <w:t xml:space="preserve"> (programmable)</w:t>
        </w:r>
        <w:r w:rsidR="00DE577B" w:rsidRPr="00286826">
          <w:rPr>
            <w:color w:val="7E8083"/>
            <w:spacing w:val="-1"/>
            <w:sz w:val="19"/>
            <w:szCs w:val="19"/>
          </w:rPr>
          <w:t xml:space="preserve">, </w:t>
        </w:r>
        <w:r w:rsidR="00DE577B">
          <w:rPr>
            <w:color w:val="7E8083"/>
            <w:spacing w:val="-1"/>
            <w:sz w:val="19"/>
            <w:szCs w:val="19"/>
          </w:rPr>
          <w:t xml:space="preserve">cov </w:t>
        </w:r>
        <w:proofErr w:type="spellStart"/>
        <w:r w:rsidR="00DE577B">
          <w:rPr>
            <w:color w:val="7E8083"/>
            <w:spacing w:val="-1"/>
            <w:sz w:val="19"/>
            <w:szCs w:val="19"/>
          </w:rPr>
          <w:t>khoom</w:t>
        </w:r>
        <w:proofErr w:type="spellEnd"/>
        <w:r w:rsidR="00DE577B">
          <w:rPr>
            <w:color w:val="7E8083"/>
            <w:spacing w:val="-1"/>
            <w:sz w:val="19"/>
            <w:szCs w:val="19"/>
          </w:rPr>
          <w:t xml:space="preserve"> </w:t>
        </w:r>
        <w:proofErr w:type="spellStart"/>
        <w:r w:rsidR="00DE577B">
          <w:rPr>
            <w:color w:val="7E8083"/>
            <w:spacing w:val="-1"/>
            <w:sz w:val="19"/>
            <w:szCs w:val="19"/>
          </w:rPr>
          <w:t>siv</w:t>
        </w:r>
        <w:proofErr w:type="spellEnd"/>
        <w:r w:rsidR="00DE577B">
          <w:rPr>
            <w:color w:val="7E8083"/>
            <w:spacing w:val="-1"/>
            <w:sz w:val="19"/>
            <w:szCs w:val="19"/>
          </w:rPr>
          <w:t xml:space="preserve"> </w:t>
        </w:r>
        <w:proofErr w:type="spellStart"/>
        <w:r w:rsidR="00DE577B">
          <w:rPr>
            <w:color w:val="7E8083"/>
            <w:spacing w:val="-1"/>
            <w:sz w:val="19"/>
            <w:szCs w:val="19"/>
          </w:rPr>
          <w:t>dej</w:t>
        </w:r>
        <w:proofErr w:type="spellEnd"/>
        <w:r w:rsidR="00DE577B">
          <w:rPr>
            <w:color w:val="7E8083"/>
            <w:spacing w:val="-1"/>
            <w:sz w:val="19"/>
            <w:szCs w:val="19"/>
          </w:rPr>
          <w:t xml:space="preserve"> </w:t>
        </w:r>
        <w:proofErr w:type="spellStart"/>
        <w:r w:rsidR="00DE577B">
          <w:rPr>
            <w:color w:val="7E8083"/>
            <w:spacing w:val="-1"/>
            <w:sz w:val="19"/>
            <w:szCs w:val="19"/>
          </w:rPr>
          <w:t>uas</w:t>
        </w:r>
        <w:proofErr w:type="spellEnd"/>
        <w:r w:rsidR="00DE577B">
          <w:rPr>
            <w:color w:val="7E8083"/>
            <w:spacing w:val="-1"/>
            <w:sz w:val="19"/>
            <w:szCs w:val="19"/>
          </w:rPr>
          <w:t xml:space="preserve"> </w:t>
        </w:r>
        <w:proofErr w:type="spellStart"/>
        <w:r w:rsidR="00DE577B">
          <w:rPr>
            <w:color w:val="7E8083"/>
            <w:spacing w:val="-1"/>
            <w:sz w:val="19"/>
            <w:szCs w:val="19"/>
          </w:rPr>
          <w:t>muaj</w:t>
        </w:r>
        <w:proofErr w:type="spellEnd"/>
        <w:r w:rsidR="00DE577B">
          <w:rPr>
            <w:color w:val="7E8083"/>
            <w:spacing w:val="-1"/>
            <w:sz w:val="19"/>
            <w:szCs w:val="19"/>
          </w:rPr>
          <w:t xml:space="preserve"> </w:t>
        </w:r>
        <w:proofErr w:type="spellStart"/>
        <w:r w:rsidR="00DE577B">
          <w:rPr>
            <w:color w:val="7E8083"/>
            <w:spacing w:val="-1"/>
            <w:sz w:val="19"/>
            <w:szCs w:val="19"/>
          </w:rPr>
          <w:t>txiaj</w:t>
        </w:r>
        <w:proofErr w:type="spellEnd"/>
        <w:r w:rsidR="00DE577B">
          <w:rPr>
            <w:color w:val="7E8083"/>
            <w:spacing w:val="-1"/>
            <w:sz w:val="19"/>
            <w:szCs w:val="19"/>
          </w:rPr>
          <w:t xml:space="preserve"> </w:t>
        </w:r>
        <w:proofErr w:type="spellStart"/>
        <w:r w:rsidR="00DE577B">
          <w:rPr>
            <w:color w:val="7E8083"/>
            <w:spacing w:val="-1"/>
            <w:sz w:val="19"/>
            <w:szCs w:val="19"/>
          </w:rPr>
          <w:t>ntsig</w:t>
        </w:r>
        <w:proofErr w:type="spellEnd"/>
        <w:r w:rsidR="00DE577B">
          <w:rPr>
            <w:color w:val="7E8083"/>
            <w:spacing w:val="-1"/>
            <w:sz w:val="19"/>
            <w:szCs w:val="19"/>
          </w:rPr>
          <w:t xml:space="preserve"> zoo</w:t>
        </w:r>
      </w:ins>
      <w:ins w:id="49" w:author="Kaxiong" w:date="2021-05-20T12:55:00Z">
        <w:r w:rsidR="00DE577B">
          <w:rPr>
            <w:color w:val="7E8083"/>
            <w:spacing w:val="-1"/>
            <w:sz w:val="19"/>
            <w:szCs w:val="19"/>
          </w:rPr>
          <w:t>.</w:t>
        </w:r>
      </w:ins>
      <w:ins w:id="50" w:author="Kaxiong" w:date="2021-05-20T12:54:00Z">
        <w:r w:rsidR="00DE577B" w:rsidRPr="00685330" w:rsidDel="00DE577B">
          <w:rPr>
            <w:color w:val="FFFFFF"/>
            <w:sz w:val="20"/>
            <w:szCs w:val="20"/>
          </w:rPr>
          <w:t xml:space="preserve"> </w:t>
        </w:r>
      </w:ins>
      <w:del w:id="51" w:author="Kaxiong" w:date="2021-05-20T12:54:00Z">
        <w:r w:rsidRPr="00685330" w:rsidDel="00DE577B">
          <w:rPr>
            <w:color w:val="FFFFFF"/>
            <w:sz w:val="20"/>
            <w:szCs w:val="20"/>
          </w:rPr>
          <w:delText>qhov cuab yeej ntsuas sov, thiab cov dej ua hauj</w:delText>
        </w:r>
        <w:r w:rsidR="00685330" w:rsidRPr="00685330" w:rsidDel="00DE577B">
          <w:rPr>
            <w:color w:val="FFFFFF"/>
            <w:sz w:val="20"/>
            <w:szCs w:val="20"/>
          </w:rPr>
          <w:delText xml:space="preserve"> </w:delText>
        </w:r>
        <w:r w:rsidRPr="00685330" w:rsidDel="00DE577B">
          <w:rPr>
            <w:color w:val="FFFFFF"/>
            <w:sz w:val="20"/>
            <w:szCs w:val="20"/>
          </w:rPr>
          <w:delText>lwm kom zoo</w:delText>
        </w:r>
        <w:r w:rsidR="00E35DF0" w:rsidRPr="00685330" w:rsidDel="00DE577B">
          <w:rPr>
            <w:color w:val="FFFFFF"/>
            <w:sz w:val="20"/>
            <w:szCs w:val="20"/>
          </w:rPr>
          <w:delText>.</w:delText>
        </w:r>
      </w:del>
    </w:p>
    <w:p w14:paraId="56787E53" w14:textId="776DC007" w:rsidR="003C36CE" w:rsidRDefault="00763FBD" w:rsidP="00DE577B">
      <w:pPr>
        <w:pStyle w:val="BodyText"/>
        <w:spacing w:before="189" w:line="247" w:lineRule="auto"/>
        <w:ind w:left="320" w:right="4523"/>
        <w:jc w:val="both"/>
        <w:rPr>
          <w:ins w:id="52" w:author="Kaxiong" w:date="2021-05-20T13:04:00Z"/>
          <w:color w:val="FFFFFF"/>
        </w:rPr>
      </w:pPr>
      <w:r w:rsidRPr="00350971">
        <w:rPr>
          <w:color w:val="FFFFFF"/>
          <w:sz w:val="20"/>
          <w:szCs w:val="20"/>
        </w:rPr>
        <w:t xml:space="preserve">Tom </w:t>
      </w:r>
      <w:proofErr w:type="spellStart"/>
      <w:r w:rsidRPr="00350971">
        <w:rPr>
          <w:color w:val="FFFFFF"/>
          <w:sz w:val="20"/>
          <w:szCs w:val="20"/>
        </w:rPr>
        <w:t>qab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koj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tuaj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ntsib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ins w:id="53" w:author="Kaxiong" w:date="2021-05-20T12:55:00Z">
        <w:r w:rsidR="00DE577B">
          <w:rPr>
            <w:color w:val="FFFFFF"/>
            <w:sz w:val="20"/>
            <w:szCs w:val="20"/>
          </w:rPr>
          <w:t>l</w:t>
        </w:r>
      </w:ins>
      <w:ins w:id="54" w:author="Kaxiong" w:date="2021-05-20T12:56:00Z">
        <w:r w:rsidR="00DE577B">
          <w:rPr>
            <w:color w:val="FFFFFF"/>
            <w:sz w:val="20"/>
            <w:szCs w:val="20"/>
          </w:rPr>
          <w:t>awm</w:t>
        </w:r>
        <w:proofErr w:type="spellEnd"/>
        <w:r w:rsidR="00DE577B">
          <w:rPr>
            <w:color w:val="FFFFFF"/>
            <w:sz w:val="20"/>
            <w:szCs w:val="20"/>
          </w:rPr>
          <w:t xml:space="preserve"> </w:t>
        </w:r>
      </w:ins>
      <w:proofErr w:type="spellStart"/>
      <w:r w:rsidRPr="00350971">
        <w:rPr>
          <w:color w:val="FFFFFF"/>
          <w:sz w:val="20"/>
          <w:szCs w:val="20"/>
        </w:rPr>
        <w:t>koj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yuav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raug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txuas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nrog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tus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kws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tshaj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lij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pab</w:t>
      </w:r>
      <w:proofErr w:type="spellEnd"/>
      <w:r w:rsidR="00A555AA"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cuam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hluav</w:t>
      </w:r>
      <w:proofErr w:type="spellEnd"/>
      <w:r w:rsidRPr="00350971">
        <w:rPr>
          <w:color w:val="FFFFFF"/>
          <w:sz w:val="20"/>
          <w:szCs w:val="20"/>
        </w:rPr>
        <w:t xml:space="preserve"> taws </w:t>
      </w:r>
      <w:proofErr w:type="spellStart"/>
      <w:r w:rsidRPr="00350971">
        <w:rPr>
          <w:color w:val="FFFFFF"/>
          <w:sz w:val="20"/>
          <w:szCs w:val="20"/>
        </w:rPr>
        <w:t>xob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uas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tuaj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yeem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pab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koj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nrog</w:t>
      </w:r>
      <w:proofErr w:type="spellEnd"/>
      <w:r w:rsidRPr="00350971">
        <w:rPr>
          <w:color w:val="FFFFFF"/>
          <w:sz w:val="20"/>
          <w:szCs w:val="20"/>
        </w:rPr>
        <w:t xml:space="preserve"> cov </w:t>
      </w:r>
      <w:proofErr w:type="spellStart"/>
      <w:r w:rsidRPr="00350971">
        <w:rPr>
          <w:color w:val="FFFFFF"/>
          <w:sz w:val="20"/>
          <w:szCs w:val="20"/>
        </w:rPr>
        <w:t>kauj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ruam</w:t>
      </w:r>
      <w:proofErr w:type="spellEnd"/>
      <w:r w:rsidRPr="00350971">
        <w:rPr>
          <w:color w:val="FFFFFF"/>
          <w:sz w:val="20"/>
          <w:szCs w:val="20"/>
        </w:rPr>
        <w:t xml:space="preserve"> tom </w:t>
      </w:r>
      <w:proofErr w:type="spellStart"/>
      <w:r w:rsidRPr="00350971">
        <w:rPr>
          <w:color w:val="FFFFFF"/>
          <w:sz w:val="20"/>
          <w:szCs w:val="20"/>
        </w:rPr>
        <w:t>ntej</w:t>
      </w:r>
      <w:proofErr w:type="spellEnd"/>
      <w:r w:rsidRPr="00350971">
        <w:rPr>
          <w:color w:val="FFFFFF"/>
          <w:sz w:val="20"/>
          <w:szCs w:val="20"/>
        </w:rPr>
        <w:t xml:space="preserve"> los </w:t>
      </w:r>
      <w:proofErr w:type="spellStart"/>
      <w:r w:rsidRPr="00350971">
        <w:rPr>
          <w:color w:val="FFFFFF"/>
          <w:sz w:val="20"/>
          <w:szCs w:val="20"/>
        </w:rPr>
        <w:t>ntawm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kev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txuas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koj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nrog</w:t>
      </w:r>
      <w:proofErr w:type="spellEnd"/>
      <w:r w:rsidRPr="00350971">
        <w:rPr>
          <w:color w:val="FFFFFF"/>
          <w:sz w:val="20"/>
          <w:szCs w:val="20"/>
        </w:rPr>
        <w:t xml:space="preserve"> cov </w:t>
      </w:r>
      <w:proofErr w:type="spellStart"/>
      <w:r w:rsidRPr="00350971">
        <w:rPr>
          <w:color w:val="FFFFFF"/>
          <w:sz w:val="20"/>
          <w:szCs w:val="20"/>
        </w:rPr>
        <w:t>kws</w:t>
      </w:r>
      <w:proofErr w:type="spellEnd"/>
      <w:r w:rsidRPr="00350971">
        <w:rPr>
          <w:color w:val="FFFFFF"/>
          <w:sz w:val="20"/>
          <w:szCs w:val="20"/>
        </w:rPr>
        <w:t xml:space="preserve"> cog </w:t>
      </w:r>
      <w:proofErr w:type="spellStart"/>
      <w:r w:rsidRPr="00350971">
        <w:rPr>
          <w:color w:val="FFFFFF"/>
          <w:sz w:val="20"/>
          <w:szCs w:val="20"/>
        </w:rPr>
        <w:t>lus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ins w:id="55" w:author="Kaxiong" w:date="2021-05-20T12:56:00Z">
        <w:r w:rsidR="00DE577B">
          <w:rPr>
            <w:color w:val="FFFFFF"/>
            <w:sz w:val="20"/>
            <w:szCs w:val="20"/>
          </w:rPr>
          <w:t>uas</w:t>
        </w:r>
        <w:proofErr w:type="spellEnd"/>
        <w:r w:rsidR="00DE577B">
          <w:rPr>
            <w:color w:val="FFFFFF"/>
            <w:sz w:val="20"/>
            <w:szCs w:val="20"/>
          </w:rPr>
          <w:t xml:space="preserve"> </w:t>
        </w:r>
      </w:ins>
      <w:proofErr w:type="spellStart"/>
      <w:r w:rsidRPr="00350971">
        <w:rPr>
          <w:color w:val="FFFFFF"/>
          <w:sz w:val="20"/>
          <w:szCs w:val="20"/>
        </w:rPr>
        <w:t>tsim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nyog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thiab</w:t>
      </w:r>
      <w:proofErr w:type="spellEnd"/>
      <w:r w:rsidR="00A555AA" w:rsidRPr="00350971">
        <w:rPr>
          <w:color w:val="FFFFFF"/>
          <w:sz w:val="20"/>
          <w:szCs w:val="20"/>
        </w:rPr>
        <w:t xml:space="preserve"> them</w:t>
      </w:r>
      <w:r w:rsidRPr="00350971">
        <w:rPr>
          <w:color w:val="FFFFFF"/>
          <w:sz w:val="20"/>
          <w:szCs w:val="20"/>
        </w:rPr>
        <w:t xml:space="preserve"> cov </w:t>
      </w:r>
      <w:proofErr w:type="spellStart"/>
      <w:r w:rsidRPr="00350971">
        <w:rPr>
          <w:color w:val="FFFFFF"/>
          <w:sz w:val="20"/>
          <w:szCs w:val="20"/>
        </w:rPr>
        <w:t>nqi</w:t>
      </w:r>
      <w:proofErr w:type="spellEnd"/>
      <w:ins w:id="56" w:author="Kaxiong" w:date="2021-05-20T12:58:00Z">
        <w:r w:rsidR="00CC4B97">
          <w:rPr>
            <w:color w:val="FFFFFF"/>
            <w:sz w:val="20"/>
            <w:szCs w:val="20"/>
          </w:rPr>
          <w:t xml:space="preserve"> luv </w:t>
        </w:r>
        <w:proofErr w:type="spellStart"/>
        <w:r w:rsidR="00CC4B97">
          <w:rPr>
            <w:color w:val="FFFFFF"/>
            <w:sz w:val="20"/>
            <w:szCs w:val="20"/>
          </w:rPr>
          <w:t>ntawm</w:t>
        </w:r>
        <w:proofErr w:type="spellEnd"/>
        <w:r w:rsidR="00CC4B97">
          <w:rPr>
            <w:color w:val="FFFFFF"/>
            <w:sz w:val="20"/>
            <w:szCs w:val="20"/>
          </w:rPr>
          <w:t xml:space="preserve"> </w:t>
        </w:r>
        <w:proofErr w:type="spellStart"/>
        <w:r w:rsidR="00CC4B97">
          <w:rPr>
            <w:color w:val="FFFFFF"/>
            <w:sz w:val="20"/>
            <w:szCs w:val="20"/>
          </w:rPr>
          <w:t>kev</w:t>
        </w:r>
        <w:proofErr w:type="spellEnd"/>
        <w:r w:rsidR="00CC4B97">
          <w:rPr>
            <w:color w:val="FFFFFF"/>
            <w:sz w:val="20"/>
            <w:szCs w:val="20"/>
          </w:rPr>
          <w:t xml:space="preserve"> </w:t>
        </w:r>
        <w:proofErr w:type="spellStart"/>
        <w:r w:rsidR="00CC4B97">
          <w:rPr>
            <w:color w:val="FFFFFF"/>
            <w:sz w:val="20"/>
            <w:szCs w:val="20"/>
          </w:rPr>
          <w:t>pab</w:t>
        </w:r>
        <w:proofErr w:type="spellEnd"/>
        <w:r w:rsidR="00CC4B97">
          <w:rPr>
            <w:color w:val="FFFFFF"/>
            <w:sz w:val="20"/>
            <w:szCs w:val="20"/>
          </w:rPr>
          <w:t xml:space="preserve"> </w:t>
        </w:r>
        <w:proofErr w:type="spellStart"/>
        <w:r w:rsidR="00CC4B97">
          <w:rPr>
            <w:color w:val="FFFFFF"/>
            <w:sz w:val="20"/>
            <w:szCs w:val="20"/>
          </w:rPr>
          <w:t>cuam</w:t>
        </w:r>
        <w:proofErr w:type="spellEnd"/>
        <w:r w:rsidR="00CC4B97">
          <w:rPr>
            <w:color w:val="FFFFFF"/>
            <w:sz w:val="20"/>
            <w:szCs w:val="20"/>
          </w:rPr>
          <w:t xml:space="preserve"> </w:t>
        </w:r>
        <w:proofErr w:type="spellStart"/>
        <w:r w:rsidR="00CC4B97">
          <w:rPr>
            <w:color w:val="FFFFFF"/>
            <w:sz w:val="20"/>
            <w:szCs w:val="20"/>
          </w:rPr>
          <w:t>txog</w:t>
        </w:r>
      </w:ins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hluav</w:t>
      </w:r>
      <w:proofErr w:type="spellEnd"/>
      <w:r w:rsidRPr="00350971">
        <w:rPr>
          <w:color w:val="FFFFFF"/>
          <w:sz w:val="20"/>
          <w:szCs w:val="20"/>
        </w:rPr>
        <w:t xml:space="preserve"> taws </w:t>
      </w:r>
      <w:proofErr w:type="spellStart"/>
      <w:r w:rsidRPr="00350971">
        <w:rPr>
          <w:color w:val="FFFFFF"/>
          <w:sz w:val="20"/>
          <w:szCs w:val="20"/>
        </w:rPr>
        <w:t>xob</w:t>
      </w:r>
      <w:proofErr w:type="spellEnd"/>
      <w:del w:id="57" w:author="Kaxiong" w:date="2021-05-20T12:58:00Z">
        <w:r w:rsidRPr="00350971" w:rsidDel="00CC4B97">
          <w:rPr>
            <w:color w:val="FFFFFF"/>
            <w:sz w:val="20"/>
            <w:szCs w:val="20"/>
          </w:rPr>
          <w:delText xml:space="preserve"> ro</w:delText>
        </w:r>
      </w:del>
      <w:del w:id="58" w:author="Kaxiong" w:date="2021-05-20T12:59:00Z">
        <w:r w:rsidRPr="00350971" w:rsidDel="00CC4B97">
          <w:rPr>
            <w:color w:val="FFFFFF"/>
            <w:sz w:val="20"/>
            <w:szCs w:val="20"/>
          </w:rPr>
          <w:delText>v qab</w:delText>
        </w:r>
      </w:del>
      <w:r w:rsidRPr="00763FBD">
        <w:rPr>
          <w:color w:val="FFFFFF"/>
        </w:rPr>
        <w:t>.</w:t>
      </w:r>
    </w:p>
    <w:p w14:paraId="1008F7CC" w14:textId="77777777" w:rsidR="00CC4B97" w:rsidRPr="00260707" w:rsidRDefault="00CC4B97" w:rsidP="00CC4B97">
      <w:pPr>
        <w:pStyle w:val="BodyText"/>
        <w:spacing w:before="184"/>
        <w:ind w:left="320"/>
        <w:rPr>
          <w:ins w:id="59" w:author="Kaxiong" w:date="2021-05-20T13:04:00Z"/>
          <w:sz w:val="20"/>
          <w:szCs w:val="20"/>
        </w:rPr>
      </w:pPr>
      <w:ins w:id="60" w:author="Kaxiong" w:date="2021-05-20T13:04:00Z">
        <w:r>
          <w:rPr>
            <w:color w:val="FFFFFF"/>
            <w:sz w:val="20"/>
            <w:szCs w:val="20"/>
          </w:rPr>
          <w:t xml:space="preserve">Cov </w:t>
        </w:r>
        <w:proofErr w:type="spellStart"/>
        <w:r>
          <w:rPr>
            <w:color w:val="FFFFFF"/>
            <w:sz w:val="20"/>
            <w:szCs w:val="20"/>
          </w:rPr>
          <w:t>kev</w:t>
        </w:r>
        <w:proofErr w:type="spellEnd"/>
        <w:r>
          <w:rPr>
            <w:color w:val="FFFFFF"/>
            <w:sz w:val="20"/>
            <w:szCs w:val="20"/>
          </w:rPr>
          <w:t xml:space="preserve"> </w:t>
        </w:r>
        <w:proofErr w:type="spellStart"/>
        <w:r>
          <w:rPr>
            <w:color w:val="FFFFFF"/>
            <w:sz w:val="20"/>
            <w:szCs w:val="20"/>
          </w:rPr>
          <w:t>m</w:t>
        </w:r>
        <w:r w:rsidRPr="00260707">
          <w:rPr>
            <w:color w:val="FFFFFF"/>
            <w:sz w:val="20"/>
            <w:szCs w:val="20"/>
          </w:rPr>
          <w:t>us</w:t>
        </w:r>
        <w:proofErr w:type="spellEnd"/>
        <w:r w:rsidRPr="00260707">
          <w:rPr>
            <w:color w:val="FFFFFF"/>
            <w:sz w:val="20"/>
            <w:szCs w:val="20"/>
          </w:rPr>
          <w:t xml:space="preserve"> </w:t>
        </w:r>
        <w:proofErr w:type="spellStart"/>
        <w:r>
          <w:rPr>
            <w:color w:val="FFFFFF"/>
            <w:sz w:val="20"/>
            <w:szCs w:val="20"/>
          </w:rPr>
          <w:t>saib</w:t>
        </w:r>
        <w:proofErr w:type="spellEnd"/>
        <w:r>
          <w:rPr>
            <w:color w:val="FFFFFF"/>
            <w:sz w:val="20"/>
            <w:szCs w:val="20"/>
          </w:rPr>
          <w:t xml:space="preserve"> </w:t>
        </w:r>
        <w:proofErr w:type="spellStart"/>
        <w:r>
          <w:rPr>
            <w:color w:val="FFFFFF"/>
            <w:sz w:val="20"/>
            <w:szCs w:val="20"/>
          </w:rPr>
          <w:t>xyuas</w:t>
        </w:r>
        <w:proofErr w:type="spellEnd"/>
        <w:r w:rsidRPr="00260707">
          <w:rPr>
            <w:color w:val="FFFFFF"/>
            <w:sz w:val="20"/>
            <w:szCs w:val="20"/>
          </w:rPr>
          <w:t xml:space="preserve"> </w:t>
        </w:r>
        <w:proofErr w:type="spellStart"/>
        <w:r w:rsidRPr="00260707">
          <w:rPr>
            <w:color w:val="FFFFFF"/>
            <w:sz w:val="20"/>
            <w:szCs w:val="20"/>
          </w:rPr>
          <w:t>dawb</w:t>
        </w:r>
        <w:proofErr w:type="spellEnd"/>
        <w:r w:rsidRPr="00260707">
          <w:rPr>
            <w:color w:val="FFFFFF"/>
            <w:sz w:val="20"/>
            <w:szCs w:val="20"/>
          </w:rPr>
          <w:t xml:space="preserve"> </w:t>
        </w:r>
        <w:proofErr w:type="spellStart"/>
        <w:r>
          <w:rPr>
            <w:color w:val="FFFFFF"/>
            <w:sz w:val="20"/>
            <w:szCs w:val="20"/>
          </w:rPr>
          <w:t>muaj</w:t>
        </w:r>
        <w:proofErr w:type="spellEnd"/>
        <w:r w:rsidRPr="00260707">
          <w:rPr>
            <w:color w:val="FFFFFF"/>
            <w:sz w:val="20"/>
            <w:szCs w:val="20"/>
          </w:rPr>
          <w:t xml:space="preserve"> </w:t>
        </w:r>
        <w:proofErr w:type="spellStart"/>
        <w:r w:rsidRPr="00260707">
          <w:rPr>
            <w:color w:val="FFFFFF"/>
            <w:sz w:val="20"/>
            <w:szCs w:val="20"/>
          </w:rPr>
          <w:t>rau</w:t>
        </w:r>
        <w:proofErr w:type="spellEnd"/>
        <w:r w:rsidRPr="00260707">
          <w:rPr>
            <w:color w:val="FFFFFF"/>
            <w:sz w:val="20"/>
            <w:szCs w:val="20"/>
          </w:rPr>
          <w:t xml:space="preserve"> cov </w:t>
        </w:r>
        <w:proofErr w:type="spellStart"/>
        <w:r w:rsidRPr="00260707">
          <w:rPr>
            <w:color w:val="FFFFFF"/>
            <w:sz w:val="20"/>
            <w:szCs w:val="20"/>
          </w:rPr>
          <w:t>yim</w:t>
        </w:r>
        <w:proofErr w:type="spellEnd"/>
        <w:r w:rsidRPr="00260707">
          <w:rPr>
            <w:color w:val="FFFFFF"/>
            <w:sz w:val="20"/>
            <w:szCs w:val="20"/>
          </w:rPr>
          <w:t xml:space="preserve"> </w:t>
        </w:r>
        <w:proofErr w:type="spellStart"/>
        <w:r w:rsidRPr="00260707">
          <w:rPr>
            <w:color w:val="FFFFFF"/>
            <w:sz w:val="20"/>
            <w:szCs w:val="20"/>
          </w:rPr>
          <w:t>neeg</w:t>
        </w:r>
        <w:proofErr w:type="spellEnd"/>
        <w:r w:rsidRPr="00260707">
          <w:rPr>
            <w:color w:val="FFFFFF"/>
            <w:sz w:val="20"/>
            <w:szCs w:val="20"/>
          </w:rPr>
          <w:t xml:space="preserve"> </w:t>
        </w:r>
        <w:proofErr w:type="spellStart"/>
        <w:r w:rsidRPr="00260707">
          <w:rPr>
            <w:color w:val="FFFFFF"/>
            <w:sz w:val="20"/>
            <w:szCs w:val="20"/>
          </w:rPr>
          <w:t>uas</w:t>
        </w:r>
        <w:proofErr w:type="spellEnd"/>
        <w:r w:rsidRPr="00260707">
          <w:rPr>
            <w:color w:val="FFFFFF"/>
            <w:sz w:val="20"/>
            <w:szCs w:val="20"/>
          </w:rPr>
          <w:t xml:space="preserve"> </w:t>
        </w:r>
        <w:proofErr w:type="spellStart"/>
        <w:r w:rsidRPr="00260707">
          <w:rPr>
            <w:color w:val="FFFFFF"/>
            <w:sz w:val="20"/>
            <w:szCs w:val="20"/>
          </w:rPr>
          <w:t>khwv</w:t>
        </w:r>
        <w:proofErr w:type="spellEnd"/>
        <w:r w:rsidRPr="00260707">
          <w:rPr>
            <w:color w:val="FFFFFF"/>
            <w:sz w:val="20"/>
            <w:szCs w:val="20"/>
          </w:rPr>
          <w:t xml:space="preserve"> tau </w:t>
        </w:r>
        <w:proofErr w:type="spellStart"/>
        <w:r w:rsidRPr="00260707">
          <w:rPr>
            <w:color w:val="FFFFFF"/>
            <w:sz w:val="20"/>
            <w:szCs w:val="20"/>
          </w:rPr>
          <w:t>nyiaj</w:t>
        </w:r>
        <w:proofErr w:type="spellEnd"/>
        <w:r>
          <w:rPr>
            <w:color w:val="FFFFFF"/>
            <w:sz w:val="20"/>
            <w:szCs w:val="20"/>
          </w:rPr>
          <w:t xml:space="preserve"> </w:t>
        </w:r>
        <w:proofErr w:type="spellStart"/>
        <w:r>
          <w:rPr>
            <w:color w:val="FFFFFF"/>
            <w:sz w:val="20"/>
            <w:szCs w:val="20"/>
          </w:rPr>
          <w:t>uas</w:t>
        </w:r>
        <w:proofErr w:type="spellEnd"/>
        <w:r>
          <w:rPr>
            <w:color w:val="FFFFFF"/>
            <w:sz w:val="20"/>
            <w:szCs w:val="20"/>
          </w:rPr>
          <w:t xml:space="preserve"> </w:t>
        </w:r>
        <w:proofErr w:type="spellStart"/>
        <w:r>
          <w:rPr>
            <w:color w:val="FFFFFF"/>
            <w:sz w:val="20"/>
            <w:szCs w:val="20"/>
          </w:rPr>
          <w:t>tsim</w:t>
        </w:r>
        <w:proofErr w:type="spellEnd"/>
        <w:r>
          <w:rPr>
            <w:color w:val="FFFFFF"/>
            <w:sz w:val="20"/>
            <w:szCs w:val="20"/>
          </w:rPr>
          <w:t xml:space="preserve"> </w:t>
        </w:r>
        <w:proofErr w:type="spellStart"/>
        <w:r>
          <w:rPr>
            <w:color w:val="FFFFFF"/>
            <w:sz w:val="20"/>
            <w:szCs w:val="20"/>
          </w:rPr>
          <w:t>nyog</w:t>
        </w:r>
        <w:proofErr w:type="spellEnd"/>
        <w:r w:rsidRPr="00260707">
          <w:rPr>
            <w:color w:val="FFFFFF"/>
            <w:sz w:val="20"/>
            <w:szCs w:val="20"/>
          </w:rPr>
          <w:t>.</w:t>
        </w:r>
      </w:ins>
    </w:p>
    <w:p w14:paraId="4316FCEA" w14:textId="77777777" w:rsidR="00CC4B97" w:rsidRDefault="00CC4B97" w:rsidP="00CC4B97">
      <w:pPr>
        <w:pStyle w:val="BodyText"/>
        <w:rPr>
          <w:ins w:id="61" w:author="Kaxiong" w:date="2021-05-20T13:04:00Z"/>
          <w:sz w:val="20"/>
        </w:rPr>
      </w:pPr>
    </w:p>
    <w:p w14:paraId="486CC687" w14:textId="77777777" w:rsidR="00CC4B97" w:rsidRDefault="00CC4B97" w:rsidP="00DE577B">
      <w:pPr>
        <w:pStyle w:val="BodyText"/>
        <w:spacing w:before="189" w:line="247" w:lineRule="auto"/>
        <w:ind w:left="320" w:right="4523"/>
        <w:jc w:val="both"/>
      </w:pPr>
    </w:p>
    <w:p w14:paraId="67931516" w14:textId="42A1D729" w:rsidR="003C36CE" w:rsidRPr="00260707" w:rsidDel="00CC4B97" w:rsidRDefault="00260707">
      <w:pPr>
        <w:pStyle w:val="BodyText"/>
        <w:spacing w:before="184"/>
        <w:ind w:left="320"/>
        <w:rPr>
          <w:del w:id="62" w:author="Kaxiong" w:date="2021-05-20T13:04:00Z"/>
          <w:sz w:val="20"/>
          <w:szCs w:val="20"/>
        </w:rPr>
      </w:pPr>
      <w:del w:id="63" w:author="Kaxiong" w:date="2021-05-20T13:02:00Z">
        <w:r w:rsidRPr="00260707" w:rsidDel="00CC4B97">
          <w:rPr>
            <w:color w:val="FFFFFF"/>
            <w:sz w:val="20"/>
            <w:szCs w:val="20"/>
          </w:rPr>
          <w:delText>M</w:delText>
        </w:r>
      </w:del>
      <w:del w:id="64" w:author="Kaxiong" w:date="2021-05-20T13:04:00Z">
        <w:r w:rsidR="00CF1020" w:rsidRPr="00260707" w:rsidDel="00CC4B97">
          <w:rPr>
            <w:color w:val="FFFFFF"/>
            <w:sz w:val="20"/>
            <w:szCs w:val="20"/>
          </w:rPr>
          <w:delText xml:space="preserve">us </w:delText>
        </w:r>
      </w:del>
      <w:del w:id="65" w:author="Kaxiong" w:date="2021-05-20T13:02:00Z">
        <w:r w:rsidR="00CF1020" w:rsidRPr="00260707" w:rsidDel="00CC4B97">
          <w:rPr>
            <w:color w:val="FFFFFF"/>
            <w:sz w:val="20"/>
            <w:szCs w:val="20"/>
          </w:rPr>
          <w:delText>ntsib</w:delText>
        </w:r>
      </w:del>
      <w:del w:id="66" w:author="Kaxiong" w:date="2021-05-20T13:04:00Z">
        <w:r w:rsidR="00CF1020" w:rsidRPr="00260707" w:rsidDel="00CC4B97">
          <w:rPr>
            <w:color w:val="FFFFFF"/>
            <w:sz w:val="20"/>
            <w:szCs w:val="20"/>
          </w:rPr>
          <w:delText xml:space="preserve"> </w:delText>
        </w:r>
        <w:r w:rsidRPr="00260707" w:rsidDel="00CC4B97">
          <w:rPr>
            <w:color w:val="FFFFFF"/>
            <w:sz w:val="20"/>
            <w:szCs w:val="20"/>
          </w:rPr>
          <w:delText xml:space="preserve">dawb </w:delText>
        </w:r>
      </w:del>
      <w:del w:id="67" w:author="Kaxiong" w:date="2021-05-20T13:02:00Z">
        <w:r w:rsidR="00CF1020" w:rsidRPr="00260707" w:rsidDel="00CC4B97">
          <w:rPr>
            <w:color w:val="FFFFFF"/>
            <w:sz w:val="20"/>
            <w:szCs w:val="20"/>
          </w:rPr>
          <w:delText>ywj siab</w:delText>
        </w:r>
      </w:del>
      <w:del w:id="68" w:author="Kaxiong" w:date="2021-05-20T13:04:00Z">
        <w:r w:rsidR="00CF1020" w:rsidRPr="00260707" w:rsidDel="00CC4B97">
          <w:rPr>
            <w:color w:val="FFFFFF"/>
            <w:sz w:val="20"/>
            <w:szCs w:val="20"/>
          </w:rPr>
          <w:delText xml:space="preserve"> rau cov yim neeg uas khwv tau nyiaj</w:delText>
        </w:r>
        <w:r w:rsidR="00E35DF0" w:rsidRPr="00260707" w:rsidDel="00CC4B97">
          <w:rPr>
            <w:color w:val="FFFFFF"/>
            <w:sz w:val="20"/>
            <w:szCs w:val="20"/>
          </w:rPr>
          <w:delText>.</w:delText>
        </w:r>
      </w:del>
    </w:p>
    <w:p w14:paraId="109CCC28" w14:textId="55C8122A" w:rsidR="003C36CE" w:rsidDel="00CC4B97" w:rsidRDefault="003C36CE">
      <w:pPr>
        <w:pStyle w:val="BodyText"/>
        <w:rPr>
          <w:del w:id="69" w:author="Kaxiong" w:date="2021-05-20T13:04:00Z"/>
          <w:sz w:val="20"/>
        </w:rPr>
      </w:pPr>
    </w:p>
    <w:p w14:paraId="6A50C1DE" w14:textId="0820728D" w:rsidR="003C36CE" w:rsidRDefault="003C36CE">
      <w:pPr>
        <w:pStyle w:val="BodyText"/>
        <w:rPr>
          <w:sz w:val="20"/>
        </w:rPr>
      </w:pPr>
    </w:p>
    <w:p w14:paraId="372A495A" w14:textId="77777777" w:rsidR="003C36CE" w:rsidRDefault="003C36CE">
      <w:pPr>
        <w:pStyle w:val="BodyText"/>
        <w:spacing w:before="5"/>
        <w:rPr>
          <w:sz w:val="18"/>
        </w:rPr>
      </w:pPr>
    </w:p>
    <w:p w14:paraId="67CF76AC" w14:textId="5EC72C3C" w:rsidR="00E61FBA" w:rsidRPr="00E61FBA" w:rsidDel="006A30E2" w:rsidRDefault="00D60470" w:rsidP="00E61FBA">
      <w:pPr>
        <w:spacing w:before="98" w:line="247" w:lineRule="auto"/>
        <w:ind w:left="320" w:right="741"/>
        <w:jc w:val="both"/>
        <w:rPr>
          <w:moveFrom w:id="70" w:author="Kaxiong" w:date="2021-05-20T12:32:00Z"/>
          <w:color w:val="01546C"/>
          <w:sz w:val="46"/>
          <w:szCs w:val="46"/>
        </w:rPr>
      </w:pPr>
      <w:moveFromRangeStart w:id="71" w:author="Kaxiong" w:date="2021-05-20T12:32:00Z" w:name="move72406395"/>
      <w:moveFrom w:id="72" w:author="Kaxiong" w:date="2021-05-20T12:32:00Z">
        <w:r w:rsidRPr="00E42A25" w:rsidDel="006A30E2">
          <w:rPr>
            <w:color w:val="01546C"/>
            <w:spacing w:val="-1"/>
            <w:sz w:val="46"/>
            <w:szCs w:val="46"/>
          </w:rPr>
          <w:lastRenderedPageBreak/>
          <w:t xml:space="preserve">Xav paub ntau ntxiv thiab teem sij hawm must sib hu rau </w:t>
        </w:r>
        <w:r w:rsidR="00E35DF0" w:rsidRPr="00E42A25" w:rsidDel="006A30E2">
          <w:rPr>
            <w:color w:val="FFFFFF"/>
            <w:sz w:val="46"/>
            <w:szCs w:val="46"/>
          </w:rPr>
          <w:t>651-328-6220</w:t>
        </w:r>
        <w:r w:rsidR="00E35DF0" w:rsidRPr="00E42A25" w:rsidDel="006A30E2">
          <w:rPr>
            <w:color w:val="FFFFFF"/>
            <w:spacing w:val="2"/>
            <w:sz w:val="46"/>
            <w:szCs w:val="46"/>
          </w:rPr>
          <w:t xml:space="preserve"> </w:t>
        </w:r>
        <w:r w:rsidRPr="00E42A25" w:rsidDel="006A30E2">
          <w:rPr>
            <w:color w:val="01546C"/>
            <w:sz w:val="46"/>
            <w:szCs w:val="46"/>
          </w:rPr>
          <w:t>los sis mus saib</w:t>
        </w:r>
        <w:r w:rsidR="00E35DF0" w:rsidRPr="00E42A25" w:rsidDel="006A30E2">
          <w:rPr>
            <w:color w:val="01546C"/>
            <w:spacing w:val="3"/>
            <w:sz w:val="46"/>
            <w:szCs w:val="46"/>
          </w:rPr>
          <w:t xml:space="preserve"> </w:t>
        </w:r>
        <w:r w:rsidR="00E35DF0" w:rsidRPr="00E42A25" w:rsidDel="006A30E2">
          <w:rPr>
            <w:color w:val="FFFFFF"/>
            <w:sz w:val="46"/>
            <w:szCs w:val="46"/>
          </w:rPr>
          <w:t>mncee.org/hes</w:t>
        </w:r>
        <w:r w:rsidR="00E35DF0" w:rsidRPr="00E42A25" w:rsidDel="006A30E2">
          <w:rPr>
            <w:color w:val="01546C"/>
            <w:sz w:val="46"/>
            <w:szCs w:val="46"/>
          </w:rPr>
          <w:t>.</w:t>
        </w:r>
      </w:moveFrom>
    </w:p>
    <w:p w14:paraId="23534D2F" w14:textId="19F8DF67" w:rsidR="008B74EC" w:rsidDel="006A30E2" w:rsidRDefault="008B74EC">
      <w:pPr>
        <w:spacing w:before="245"/>
        <w:ind w:left="320"/>
        <w:rPr>
          <w:moveFrom w:id="73" w:author="Kaxiong" w:date="2021-05-20T12:32:00Z"/>
          <w:color w:val="01546C"/>
          <w:sz w:val="16"/>
          <w:szCs w:val="16"/>
        </w:rPr>
      </w:pPr>
    </w:p>
    <w:p w14:paraId="580E10CA" w14:textId="0889DA03" w:rsidR="003C36CE" w:rsidRPr="008B74EC" w:rsidDel="006A30E2" w:rsidRDefault="00E35DF0">
      <w:pPr>
        <w:spacing w:before="245"/>
        <w:ind w:left="320"/>
        <w:rPr>
          <w:moveFrom w:id="74" w:author="Kaxiong" w:date="2021-05-20T12:33:00Z"/>
          <w:sz w:val="16"/>
          <w:szCs w:val="16"/>
        </w:rPr>
      </w:pPr>
      <w:moveFromRangeStart w:id="75" w:author="Kaxiong" w:date="2021-05-20T12:33:00Z" w:name="move72406435"/>
      <w:moveFromRangeEnd w:id="71"/>
      <w:moveFrom w:id="76" w:author="Kaxiong" w:date="2021-05-20T12:33:00Z">
        <w:r w:rsidRPr="008B74EC" w:rsidDel="006A30E2">
          <w:rPr>
            <w:color w:val="01546C"/>
            <w:sz w:val="16"/>
            <w:szCs w:val="16"/>
          </w:rPr>
          <w:t>*</w:t>
        </w:r>
        <w:r w:rsidR="008B74EC" w:rsidRPr="008B74EC" w:rsidDel="006A30E2">
          <w:rPr>
            <w:sz w:val="16"/>
            <w:szCs w:val="16"/>
          </w:rPr>
          <w:t xml:space="preserve"> </w:t>
        </w:r>
        <w:r w:rsidR="008B74EC" w:rsidRPr="008B74EC" w:rsidDel="006A30E2">
          <w:rPr>
            <w:color w:val="01546C"/>
            <w:sz w:val="16"/>
            <w:szCs w:val="16"/>
          </w:rPr>
          <w:t>Muaj kev sib tham hauv xov tooj yog xav tau</w:t>
        </w:r>
        <w:r w:rsidRPr="008B74EC" w:rsidDel="006A30E2">
          <w:rPr>
            <w:color w:val="01546C"/>
            <w:sz w:val="16"/>
            <w:szCs w:val="16"/>
          </w:rPr>
          <w:t>.</w:t>
        </w:r>
      </w:moveFrom>
    </w:p>
    <w:moveFromRangeEnd w:id="75"/>
    <w:p w14:paraId="2EA702B4" w14:textId="5BDF2204" w:rsidR="003C36CE" w:rsidRDefault="00DE23C5">
      <w:pPr>
        <w:pStyle w:val="BodyText"/>
        <w:rPr>
          <w:sz w:val="20"/>
        </w:rPr>
      </w:pPr>
      <w:r>
        <w:rPr>
          <w:noProof/>
          <w:sz w:val="20"/>
        </w:rPr>
        <w:pict w14:anchorId="1ED9D034">
          <v:rect id="docshape5" o:spid="_x0000_s1031" style="position:absolute;margin-left:-36.15pt;margin-top:10.75pt;width:615.45pt;height:139.25pt;z-index:-251651072" fillcolor="#afbb36" stroked="f"/>
        </w:pict>
      </w:r>
    </w:p>
    <w:p w14:paraId="7B9F3194" w14:textId="530AAEC2" w:rsidR="006A30E2" w:rsidRPr="00E61FBA" w:rsidRDefault="006A30E2" w:rsidP="006A30E2">
      <w:pPr>
        <w:spacing w:before="98" w:line="247" w:lineRule="auto"/>
        <w:ind w:left="320" w:right="741"/>
        <w:jc w:val="both"/>
        <w:rPr>
          <w:moveTo w:id="77" w:author="Kaxiong" w:date="2021-05-20T12:32:00Z"/>
          <w:color w:val="01546C"/>
          <w:sz w:val="46"/>
          <w:szCs w:val="46"/>
        </w:rPr>
      </w:pPr>
      <w:moveToRangeStart w:id="78" w:author="Kaxiong" w:date="2021-05-20T12:32:00Z" w:name="move72406395"/>
      <w:proofErr w:type="spellStart"/>
      <w:moveTo w:id="79" w:author="Kaxiong" w:date="2021-05-20T12:32:00Z">
        <w:r w:rsidRPr="00E42A25">
          <w:rPr>
            <w:color w:val="01546C"/>
            <w:spacing w:val="-1"/>
            <w:sz w:val="46"/>
            <w:szCs w:val="46"/>
          </w:rPr>
          <w:t>Xav</w:t>
        </w:r>
        <w:proofErr w:type="spellEnd"/>
        <w:r w:rsidRPr="00E42A25">
          <w:rPr>
            <w:color w:val="01546C"/>
            <w:spacing w:val="-1"/>
            <w:sz w:val="46"/>
            <w:szCs w:val="46"/>
          </w:rPr>
          <w:t xml:space="preserve"> </w:t>
        </w:r>
        <w:proofErr w:type="spellStart"/>
        <w:r w:rsidRPr="00E42A25">
          <w:rPr>
            <w:color w:val="01546C"/>
            <w:spacing w:val="-1"/>
            <w:sz w:val="46"/>
            <w:szCs w:val="46"/>
          </w:rPr>
          <w:t>paub</w:t>
        </w:r>
        <w:proofErr w:type="spellEnd"/>
        <w:r w:rsidRPr="00E42A25">
          <w:rPr>
            <w:color w:val="01546C"/>
            <w:spacing w:val="-1"/>
            <w:sz w:val="46"/>
            <w:szCs w:val="46"/>
          </w:rPr>
          <w:t xml:space="preserve"> </w:t>
        </w:r>
        <w:proofErr w:type="spellStart"/>
        <w:r w:rsidRPr="00E42A25">
          <w:rPr>
            <w:color w:val="01546C"/>
            <w:spacing w:val="-1"/>
            <w:sz w:val="46"/>
            <w:szCs w:val="46"/>
          </w:rPr>
          <w:t>ntau</w:t>
        </w:r>
        <w:proofErr w:type="spellEnd"/>
        <w:r w:rsidRPr="00E42A25">
          <w:rPr>
            <w:color w:val="01546C"/>
            <w:spacing w:val="-1"/>
            <w:sz w:val="46"/>
            <w:szCs w:val="46"/>
          </w:rPr>
          <w:t xml:space="preserve"> </w:t>
        </w:r>
        <w:proofErr w:type="spellStart"/>
        <w:r w:rsidRPr="00E42A25">
          <w:rPr>
            <w:color w:val="01546C"/>
            <w:spacing w:val="-1"/>
            <w:sz w:val="46"/>
            <w:szCs w:val="46"/>
          </w:rPr>
          <w:t>ntxiv</w:t>
        </w:r>
        <w:proofErr w:type="spellEnd"/>
        <w:r w:rsidRPr="00E42A25">
          <w:rPr>
            <w:color w:val="01546C"/>
            <w:spacing w:val="-1"/>
            <w:sz w:val="46"/>
            <w:szCs w:val="46"/>
          </w:rPr>
          <w:t xml:space="preserve"> </w:t>
        </w:r>
        <w:proofErr w:type="spellStart"/>
        <w:r w:rsidRPr="00E42A25">
          <w:rPr>
            <w:color w:val="01546C"/>
            <w:spacing w:val="-1"/>
            <w:sz w:val="46"/>
            <w:szCs w:val="46"/>
          </w:rPr>
          <w:t>thiab</w:t>
        </w:r>
        <w:proofErr w:type="spellEnd"/>
        <w:r w:rsidRPr="00E42A25">
          <w:rPr>
            <w:color w:val="01546C"/>
            <w:spacing w:val="-1"/>
            <w:sz w:val="46"/>
            <w:szCs w:val="46"/>
          </w:rPr>
          <w:t xml:space="preserve"> teem </w:t>
        </w:r>
        <w:proofErr w:type="spellStart"/>
        <w:r w:rsidRPr="00E42A25">
          <w:rPr>
            <w:color w:val="01546C"/>
            <w:spacing w:val="-1"/>
            <w:sz w:val="46"/>
            <w:szCs w:val="46"/>
          </w:rPr>
          <w:t>sij</w:t>
        </w:r>
        <w:proofErr w:type="spellEnd"/>
        <w:r w:rsidRPr="00E42A25">
          <w:rPr>
            <w:color w:val="01546C"/>
            <w:spacing w:val="-1"/>
            <w:sz w:val="46"/>
            <w:szCs w:val="46"/>
          </w:rPr>
          <w:t xml:space="preserve"> </w:t>
        </w:r>
        <w:proofErr w:type="spellStart"/>
        <w:r w:rsidRPr="00E42A25">
          <w:rPr>
            <w:color w:val="01546C"/>
            <w:spacing w:val="-1"/>
            <w:sz w:val="46"/>
            <w:szCs w:val="46"/>
          </w:rPr>
          <w:t>hawm</w:t>
        </w:r>
        <w:proofErr w:type="spellEnd"/>
        <w:r w:rsidRPr="00E42A25">
          <w:rPr>
            <w:color w:val="01546C"/>
            <w:spacing w:val="-1"/>
            <w:sz w:val="46"/>
            <w:szCs w:val="46"/>
          </w:rPr>
          <w:t xml:space="preserve"> </w:t>
        </w:r>
      </w:moveTo>
      <w:proofErr w:type="spellStart"/>
      <w:ins w:id="80" w:author="Kaxiong" w:date="2021-05-20T13:06:00Z">
        <w:r w:rsidR="00CC4B97">
          <w:rPr>
            <w:color w:val="01546C"/>
            <w:spacing w:val="-1"/>
            <w:sz w:val="46"/>
            <w:szCs w:val="46"/>
          </w:rPr>
          <w:t>rau</w:t>
        </w:r>
        <w:proofErr w:type="spellEnd"/>
        <w:r w:rsidR="00CC4B97">
          <w:rPr>
            <w:color w:val="01546C"/>
            <w:spacing w:val="-1"/>
            <w:sz w:val="46"/>
            <w:szCs w:val="46"/>
          </w:rPr>
          <w:t xml:space="preserve"> </w:t>
        </w:r>
        <w:proofErr w:type="spellStart"/>
        <w:r w:rsidR="00CC4B97">
          <w:rPr>
            <w:color w:val="01546C"/>
            <w:spacing w:val="-1"/>
            <w:sz w:val="46"/>
            <w:szCs w:val="46"/>
          </w:rPr>
          <w:t>koj</w:t>
        </w:r>
        <w:proofErr w:type="spellEnd"/>
        <w:r w:rsidR="00CC4B97">
          <w:rPr>
            <w:color w:val="01546C"/>
            <w:spacing w:val="-1"/>
            <w:sz w:val="46"/>
            <w:szCs w:val="46"/>
          </w:rPr>
          <w:t xml:space="preserve"> li </w:t>
        </w:r>
        <w:proofErr w:type="spellStart"/>
        <w:r w:rsidR="00CC4B97">
          <w:rPr>
            <w:color w:val="01546C"/>
            <w:spacing w:val="-1"/>
            <w:sz w:val="46"/>
            <w:szCs w:val="46"/>
          </w:rPr>
          <w:t>kev</w:t>
        </w:r>
        <w:proofErr w:type="spellEnd"/>
        <w:r w:rsidR="00CC4B97">
          <w:rPr>
            <w:color w:val="01546C"/>
            <w:spacing w:val="-1"/>
            <w:sz w:val="46"/>
            <w:szCs w:val="46"/>
          </w:rPr>
          <w:t xml:space="preserve"> </w:t>
        </w:r>
      </w:ins>
      <w:proofErr w:type="spellStart"/>
      <w:moveTo w:id="81" w:author="Kaxiong" w:date="2021-05-20T12:32:00Z">
        <w:r w:rsidRPr="00E42A25">
          <w:rPr>
            <w:color w:val="01546C"/>
            <w:spacing w:val="-1"/>
            <w:sz w:val="46"/>
            <w:szCs w:val="46"/>
          </w:rPr>
          <w:t>mus</w:t>
        </w:r>
        <w:proofErr w:type="spellEnd"/>
        <w:del w:id="82" w:author="Kaxiong" w:date="2021-05-20T13:05:00Z">
          <w:r w:rsidRPr="00E42A25" w:rsidDel="00CC4B97">
            <w:rPr>
              <w:color w:val="01546C"/>
              <w:spacing w:val="-1"/>
              <w:sz w:val="46"/>
              <w:szCs w:val="46"/>
            </w:rPr>
            <w:delText>t sib</w:delText>
          </w:r>
        </w:del>
      </w:moveTo>
      <w:ins w:id="83" w:author="Kaxiong" w:date="2021-05-20T13:05:00Z">
        <w:r w:rsidR="00CC4B97">
          <w:rPr>
            <w:color w:val="01546C"/>
            <w:spacing w:val="-1"/>
            <w:sz w:val="46"/>
            <w:szCs w:val="46"/>
          </w:rPr>
          <w:t xml:space="preserve"> </w:t>
        </w:r>
        <w:proofErr w:type="spellStart"/>
        <w:r w:rsidR="00CC4B97">
          <w:rPr>
            <w:color w:val="01546C"/>
            <w:spacing w:val="-1"/>
            <w:sz w:val="46"/>
            <w:szCs w:val="46"/>
          </w:rPr>
          <w:t>saib</w:t>
        </w:r>
        <w:proofErr w:type="spellEnd"/>
        <w:r w:rsidR="00CC4B97">
          <w:rPr>
            <w:color w:val="01546C"/>
            <w:spacing w:val="-1"/>
            <w:sz w:val="46"/>
            <w:szCs w:val="46"/>
          </w:rPr>
          <w:t xml:space="preserve"> </w:t>
        </w:r>
        <w:proofErr w:type="spellStart"/>
        <w:r w:rsidR="00CC4B97">
          <w:rPr>
            <w:color w:val="01546C"/>
            <w:spacing w:val="-1"/>
            <w:sz w:val="46"/>
            <w:szCs w:val="46"/>
          </w:rPr>
          <w:t>xyuas</w:t>
        </w:r>
      </w:ins>
      <w:proofErr w:type="spellEnd"/>
      <w:ins w:id="84" w:author="Kaxiong" w:date="2021-05-20T13:06:00Z">
        <w:r w:rsidR="00CC4B97">
          <w:rPr>
            <w:color w:val="01546C"/>
            <w:spacing w:val="-1"/>
            <w:sz w:val="46"/>
            <w:szCs w:val="46"/>
          </w:rPr>
          <w:t xml:space="preserve"> </w:t>
        </w:r>
      </w:ins>
      <w:moveTo w:id="85" w:author="Kaxiong" w:date="2021-05-20T12:32:00Z">
        <w:del w:id="86" w:author="Kaxiong" w:date="2021-05-20T15:18:00Z">
          <w:r w:rsidRPr="00E42A25" w:rsidDel="00B21CEC">
            <w:rPr>
              <w:color w:val="01546C"/>
              <w:spacing w:val="-1"/>
              <w:sz w:val="46"/>
              <w:szCs w:val="46"/>
            </w:rPr>
            <w:delText xml:space="preserve"> </w:delText>
          </w:r>
        </w:del>
        <w:r w:rsidRPr="00E42A25">
          <w:rPr>
            <w:color w:val="01546C"/>
            <w:spacing w:val="-1"/>
            <w:sz w:val="46"/>
            <w:szCs w:val="46"/>
          </w:rPr>
          <w:t xml:space="preserve">hu </w:t>
        </w:r>
        <w:proofErr w:type="spellStart"/>
        <w:r w:rsidRPr="00E42A25">
          <w:rPr>
            <w:color w:val="01546C"/>
            <w:spacing w:val="-1"/>
            <w:sz w:val="46"/>
            <w:szCs w:val="46"/>
          </w:rPr>
          <w:t>rau</w:t>
        </w:r>
        <w:proofErr w:type="spellEnd"/>
        <w:r w:rsidRPr="00E42A25">
          <w:rPr>
            <w:color w:val="01546C"/>
            <w:spacing w:val="-1"/>
            <w:sz w:val="46"/>
            <w:szCs w:val="46"/>
          </w:rPr>
          <w:t xml:space="preserve"> </w:t>
        </w:r>
        <w:r w:rsidRPr="00E42A25">
          <w:rPr>
            <w:color w:val="FFFFFF"/>
            <w:sz w:val="46"/>
            <w:szCs w:val="46"/>
          </w:rPr>
          <w:t>651-328-6220</w:t>
        </w:r>
        <w:r w:rsidRPr="00E42A25">
          <w:rPr>
            <w:color w:val="FFFFFF"/>
            <w:spacing w:val="2"/>
            <w:sz w:val="46"/>
            <w:szCs w:val="46"/>
          </w:rPr>
          <w:t xml:space="preserve"> </w:t>
        </w:r>
        <w:r w:rsidRPr="00E42A25">
          <w:rPr>
            <w:color w:val="01546C"/>
            <w:sz w:val="46"/>
            <w:szCs w:val="46"/>
          </w:rPr>
          <w:t xml:space="preserve">los sis </w:t>
        </w:r>
        <w:proofErr w:type="spellStart"/>
        <w:r w:rsidRPr="00E42A25">
          <w:rPr>
            <w:color w:val="01546C"/>
            <w:sz w:val="46"/>
            <w:szCs w:val="46"/>
          </w:rPr>
          <w:t>mus</w:t>
        </w:r>
        <w:proofErr w:type="spellEnd"/>
        <w:r w:rsidRPr="00E42A25">
          <w:rPr>
            <w:color w:val="01546C"/>
            <w:sz w:val="46"/>
            <w:szCs w:val="46"/>
          </w:rPr>
          <w:t xml:space="preserve"> </w:t>
        </w:r>
        <w:del w:id="87" w:author="Kaxiong" w:date="2021-05-20T13:06:00Z">
          <w:r w:rsidRPr="00E42A25" w:rsidDel="00CC4B97">
            <w:rPr>
              <w:color w:val="01546C"/>
              <w:sz w:val="46"/>
              <w:szCs w:val="46"/>
            </w:rPr>
            <w:delText>saib</w:delText>
          </w:r>
        </w:del>
      </w:moveTo>
      <w:proofErr w:type="spellStart"/>
      <w:ins w:id="88" w:author="Kaxiong" w:date="2021-05-20T13:06:00Z">
        <w:r w:rsidR="00CC4B97">
          <w:rPr>
            <w:color w:val="01546C"/>
            <w:sz w:val="46"/>
            <w:szCs w:val="46"/>
          </w:rPr>
          <w:t>cuag</w:t>
        </w:r>
      </w:ins>
      <w:proofErr w:type="spellEnd"/>
      <w:moveTo w:id="89" w:author="Kaxiong" w:date="2021-05-20T12:32:00Z">
        <w:r w:rsidRPr="00E42A25">
          <w:rPr>
            <w:color w:val="01546C"/>
            <w:spacing w:val="3"/>
            <w:sz w:val="46"/>
            <w:szCs w:val="46"/>
          </w:rPr>
          <w:t xml:space="preserve"> </w:t>
        </w:r>
        <w:r w:rsidRPr="00E42A25">
          <w:rPr>
            <w:color w:val="FFFFFF"/>
            <w:sz w:val="46"/>
            <w:szCs w:val="46"/>
          </w:rPr>
          <w:t>mncee.org/</w:t>
        </w:r>
        <w:proofErr w:type="spellStart"/>
        <w:r w:rsidRPr="00E42A25">
          <w:rPr>
            <w:color w:val="FFFFFF"/>
            <w:sz w:val="46"/>
            <w:szCs w:val="46"/>
          </w:rPr>
          <w:t>hes</w:t>
        </w:r>
        <w:proofErr w:type="spellEnd"/>
        <w:r w:rsidRPr="00E42A25">
          <w:rPr>
            <w:color w:val="01546C"/>
            <w:sz w:val="46"/>
            <w:szCs w:val="46"/>
          </w:rPr>
          <w:t>.</w:t>
        </w:r>
      </w:moveTo>
    </w:p>
    <w:p w14:paraId="253DFFB1" w14:textId="77777777" w:rsidR="006A30E2" w:rsidRDefault="006A30E2" w:rsidP="006A30E2">
      <w:pPr>
        <w:spacing w:before="245"/>
        <w:ind w:left="320"/>
        <w:rPr>
          <w:moveTo w:id="90" w:author="Kaxiong" w:date="2021-05-20T12:32:00Z"/>
          <w:color w:val="01546C"/>
          <w:sz w:val="16"/>
          <w:szCs w:val="16"/>
        </w:rPr>
      </w:pPr>
    </w:p>
    <w:p w14:paraId="2B7D5A37" w14:textId="5BA16E85" w:rsidR="006A30E2" w:rsidRPr="008B74EC" w:rsidRDefault="006A30E2" w:rsidP="006A30E2">
      <w:pPr>
        <w:spacing w:before="245"/>
        <w:ind w:left="320"/>
        <w:rPr>
          <w:moveTo w:id="91" w:author="Kaxiong" w:date="2021-05-20T12:33:00Z"/>
          <w:sz w:val="16"/>
          <w:szCs w:val="16"/>
        </w:rPr>
      </w:pPr>
      <w:moveToRangeStart w:id="92" w:author="Kaxiong" w:date="2021-05-20T12:33:00Z" w:name="move72406435"/>
      <w:moveToRangeEnd w:id="78"/>
      <w:moveTo w:id="93" w:author="Kaxiong" w:date="2021-05-20T12:33:00Z">
        <w:r w:rsidRPr="008B74EC">
          <w:rPr>
            <w:color w:val="01546C"/>
            <w:sz w:val="16"/>
            <w:szCs w:val="16"/>
          </w:rPr>
          <w:t>*</w:t>
        </w:r>
        <w:r w:rsidRPr="008B74EC">
          <w:rPr>
            <w:sz w:val="16"/>
            <w:szCs w:val="16"/>
          </w:rPr>
          <w:t xml:space="preserve"> </w:t>
        </w:r>
        <w:proofErr w:type="spellStart"/>
        <w:r w:rsidRPr="008B74EC">
          <w:rPr>
            <w:color w:val="01546C"/>
            <w:sz w:val="16"/>
            <w:szCs w:val="16"/>
          </w:rPr>
          <w:t>Muaj</w:t>
        </w:r>
        <w:proofErr w:type="spellEnd"/>
        <w:r w:rsidRPr="008B74EC">
          <w:rPr>
            <w:color w:val="01546C"/>
            <w:sz w:val="16"/>
            <w:szCs w:val="16"/>
          </w:rPr>
          <w:t xml:space="preserve"> </w:t>
        </w:r>
        <w:proofErr w:type="spellStart"/>
        <w:r w:rsidRPr="008B74EC">
          <w:rPr>
            <w:color w:val="01546C"/>
            <w:sz w:val="16"/>
            <w:szCs w:val="16"/>
          </w:rPr>
          <w:t>kev</w:t>
        </w:r>
        <w:proofErr w:type="spellEnd"/>
        <w:r w:rsidRPr="008B74EC">
          <w:rPr>
            <w:color w:val="01546C"/>
            <w:sz w:val="16"/>
            <w:szCs w:val="16"/>
          </w:rPr>
          <w:t xml:space="preserve"> sib </w:t>
        </w:r>
        <w:proofErr w:type="spellStart"/>
        <w:r w:rsidRPr="008B74EC">
          <w:rPr>
            <w:color w:val="01546C"/>
            <w:sz w:val="16"/>
            <w:szCs w:val="16"/>
          </w:rPr>
          <w:t>tham</w:t>
        </w:r>
        <w:proofErr w:type="spellEnd"/>
        <w:r w:rsidRPr="008B74EC">
          <w:rPr>
            <w:color w:val="01546C"/>
            <w:sz w:val="16"/>
            <w:szCs w:val="16"/>
          </w:rPr>
          <w:t xml:space="preserve"> </w:t>
        </w:r>
      </w:moveTo>
      <w:ins w:id="94" w:author="Kaxiong" w:date="2021-05-20T13:07:00Z">
        <w:r w:rsidR="00CC4B97">
          <w:rPr>
            <w:color w:val="01546C"/>
            <w:sz w:val="16"/>
            <w:szCs w:val="16"/>
          </w:rPr>
          <w:t xml:space="preserve">sab </w:t>
        </w:r>
        <w:proofErr w:type="spellStart"/>
        <w:r w:rsidR="00CC4B97">
          <w:rPr>
            <w:color w:val="01546C"/>
            <w:sz w:val="16"/>
            <w:szCs w:val="16"/>
          </w:rPr>
          <w:t>laj</w:t>
        </w:r>
        <w:proofErr w:type="spellEnd"/>
        <w:r w:rsidR="00CC4B97">
          <w:rPr>
            <w:color w:val="01546C"/>
            <w:sz w:val="16"/>
            <w:szCs w:val="16"/>
          </w:rPr>
          <w:t xml:space="preserve"> </w:t>
        </w:r>
      </w:ins>
      <w:proofErr w:type="spellStart"/>
      <w:moveTo w:id="95" w:author="Kaxiong" w:date="2021-05-20T12:33:00Z">
        <w:r w:rsidRPr="008B74EC">
          <w:rPr>
            <w:color w:val="01546C"/>
            <w:sz w:val="16"/>
            <w:szCs w:val="16"/>
          </w:rPr>
          <w:t>hauv</w:t>
        </w:r>
        <w:proofErr w:type="spellEnd"/>
        <w:r w:rsidRPr="008B74EC">
          <w:rPr>
            <w:color w:val="01546C"/>
            <w:sz w:val="16"/>
            <w:szCs w:val="16"/>
          </w:rPr>
          <w:t xml:space="preserve"> </w:t>
        </w:r>
        <w:proofErr w:type="spellStart"/>
        <w:r w:rsidRPr="008B74EC">
          <w:rPr>
            <w:color w:val="01546C"/>
            <w:sz w:val="16"/>
            <w:szCs w:val="16"/>
          </w:rPr>
          <w:t>xov</w:t>
        </w:r>
        <w:proofErr w:type="spellEnd"/>
        <w:r w:rsidRPr="008B74EC">
          <w:rPr>
            <w:color w:val="01546C"/>
            <w:sz w:val="16"/>
            <w:szCs w:val="16"/>
          </w:rPr>
          <w:t xml:space="preserve"> </w:t>
        </w:r>
        <w:proofErr w:type="spellStart"/>
        <w:r w:rsidRPr="008B74EC">
          <w:rPr>
            <w:color w:val="01546C"/>
            <w:sz w:val="16"/>
            <w:szCs w:val="16"/>
          </w:rPr>
          <w:t>tooj</w:t>
        </w:r>
        <w:proofErr w:type="spellEnd"/>
        <w:r w:rsidRPr="008B74EC">
          <w:rPr>
            <w:color w:val="01546C"/>
            <w:sz w:val="16"/>
            <w:szCs w:val="16"/>
          </w:rPr>
          <w:t xml:space="preserve"> </w:t>
        </w:r>
        <w:proofErr w:type="spellStart"/>
        <w:r w:rsidRPr="008B74EC">
          <w:rPr>
            <w:color w:val="01546C"/>
            <w:sz w:val="16"/>
            <w:szCs w:val="16"/>
          </w:rPr>
          <w:t>yog</w:t>
        </w:r>
        <w:proofErr w:type="spellEnd"/>
        <w:r w:rsidRPr="008B74EC">
          <w:rPr>
            <w:color w:val="01546C"/>
            <w:sz w:val="16"/>
            <w:szCs w:val="16"/>
          </w:rPr>
          <w:t xml:space="preserve"> </w:t>
        </w:r>
        <w:proofErr w:type="spellStart"/>
        <w:r w:rsidRPr="008B74EC">
          <w:rPr>
            <w:color w:val="01546C"/>
            <w:sz w:val="16"/>
            <w:szCs w:val="16"/>
          </w:rPr>
          <w:t>xav</w:t>
        </w:r>
        <w:proofErr w:type="spellEnd"/>
        <w:r w:rsidRPr="008B74EC">
          <w:rPr>
            <w:color w:val="01546C"/>
            <w:sz w:val="16"/>
            <w:szCs w:val="16"/>
          </w:rPr>
          <w:t xml:space="preserve"> tau.</w:t>
        </w:r>
      </w:moveTo>
    </w:p>
    <w:moveToRangeEnd w:id="92"/>
    <w:p w14:paraId="581F8DC1" w14:textId="68DE3D50" w:rsidR="003C36CE" w:rsidRDefault="003C36CE">
      <w:pPr>
        <w:pStyle w:val="BodyText"/>
        <w:rPr>
          <w:sz w:val="20"/>
        </w:rPr>
      </w:pPr>
    </w:p>
    <w:p w14:paraId="4D8E0133" w14:textId="77777777" w:rsidR="003C36CE" w:rsidRDefault="003C36CE">
      <w:pPr>
        <w:pStyle w:val="BodyText"/>
        <w:rPr>
          <w:sz w:val="20"/>
        </w:rPr>
      </w:pPr>
    </w:p>
    <w:p w14:paraId="5BD0E46E" w14:textId="2BD7B721" w:rsidR="003C36CE" w:rsidRDefault="003C36CE">
      <w:pPr>
        <w:pStyle w:val="BodyText"/>
        <w:spacing w:before="7"/>
        <w:rPr>
          <w:sz w:val="18"/>
        </w:rPr>
      </w:pPr>
    </w:p>
    <w:p w14:paraId="15E06A06" w14:textId="77777777" w:rsidR="006A30E2" w:rsidRDefault="006A30E2" w:rsidP="006E7BEA">
      <w:pPr>
        <w:spacing w:line="247" w:lineRule="auto"/>
        <w:ind w:left="2162" w:right="2556"/>
        <w:jc w:val="both"/>
        <w:rPr>
          <w:ins w:id="96" w:author="Kaxiong" w:date="2021-05-20T12:32:00Z"/>
          <w:noProof/>
          <w:sz w:val="15"/>
          <w:szCs w:val="15"/>
        </w:rPr>
      </w:pPr>
    </w:p>
    <w:p w14:paraId="64D4929E" w14:textId="77777777" w:rsidR="006A30E2" w:rsidRDefault="006A30E2" w:rsidP="006E7BEA">
      <w:pPr>
        <w:spacing w:line="247" w:lineRule="auto"/>
        <w:ind w:left="2162" w:right="2556"/>
        <w:jc w:val="both"/>
        <w:rPr>
          <w:ins w:id="97" w:author="Kaxiong" w:date="2021-05-20T12:32:00Z"/>
          <w:noProof/>
          <w:sz w:val="15"/>
          <w:szCs w:val="15"/>
        </w:rPr>
      </w:pPr>
    </w:p>
    <w:p w14:paraId="6C7D1E2D" w14:textId="77777777" w:rsidR="006A30E2" w:rsidRDefault="006A30E2" w:rsidP="006E7BEA">
      <w:pPr>
        <w:spacing w:line="247" w:lineRule="auto"/>
        <w:ind w:left="2162" w:right="2556"/>
        <w:jc w:val="both"/>
        <w:rPr>
          <w:ins w:id="98" w:author="Kaxiong" w:date="2021-05-20T12:32:00Z"/>
          <w:noProof/>
          <w:sz w:val="15"/>
          <w:szCs w:val="15"/>
        </w:rPr>
      </w:pPr>
    </w:p>
    <w:p w14:paraId="49D7012A" w14:textId="77777777" w:rsidR="006A30E2" w:rsidRDefault="006A30E2" w:rsidP="006E7BEA">
      <w:pPr>
        <w:spacing w:line="247" w:lineRule="auto"/>
        <w:ind w:left="2162" w:right="2556"/>
        <w:jc w:val="both"/>
        <w:rPr>
          <w:ins w:id="99" w:author="Kaxiong" w:date="2021-05-20T12:32:00Z"/>
          <w:noProof/>
          <w:sz w:val="15"/>
          <w:szCs w:val="15"/>
        </w:rPr>
      </w:pPr>
    </w:p>
    <w:p w14:paraId="77D8472B" w14:textId="0B39175E" w:rsidR="003C36CE" w:rsidRDefault="00E35DF0" w:rsidP="006E7BEA">
      <w:pPr>
        <w:spacing w:line="247" w:lineRule="auto"/>
        <w:ind w:left="2162" w:right="2556"/>
        <w:jc w:val="both"/>
        <w:rPr>
          <w:sz w:val="16"/>
        </w:rPr>
      </w:pPr>
      <w:r w:rsidRPr="00E35DF0">
        <w:rPr>
          <w:noProof/>
          <w:sz w:val="15"/>
          <w:szCs w:val="15"/>
        </w:rPr>
        <w:drawing>
          <wp:anchor distT="0" distB="0" distL="0" distR="0" simplePos="0" relativeHeight="251657216" behindDoc="0" locked="0" layoutInCell="1" allowOverlap="1" wp14:anchorId="122EDD20" wp14:editId="3BB23173">
            <wp:simplePos x="0" y="0"/>
            <wp:positionH relativeFrom="page">
              <wp:posOffset>6182116</wp:posOffset>
            </wp:positionH>
            <wp:positionV relativeFrom="paragraph">
              <wp:posOffset>-72916</wp:posOffset>
            </wp:positionV>
            <wp:extent cx="1095101" cy="627524"/>
            <wp:effectExtent l="0" t="0" r="0" b="0"/>
            <wp:wrapNone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101" cy="62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DF0">
        <w:rPr>
          <w:noProof/>
          <w:sz w:val="15"/>
          <w:szCs w:val="15"/>
        </w:rPr>
        <w:drawing>
          <wp:anchor distT="0" distB="0" distL="0" distR="0" simplePos="0" relativeHeight="251661312" behindDoc="0" locked="0" layoutInCell="1" allowOverlap="1" wp14:anchorId="4B96867D" wp14:editId="48DAEBBE">
            <wp:simplePos x="0" y="0"/>
            <wp:positionH relativeFrom="page">
              <wp:posOffset>483930</wp:posOffset>
            </wp:positionH>
            <wp:positionV relativeFrom="paragraph">
              <wp:posOffset>-50299</wp:posOffset>
            </wp:positionV>
            <wp:extent cx="1050405" cy="610596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405" cy="610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BEA" w:rsidRPr="00E35DF0">
        <w:rPr>
          <w:noProof/>
          <w:sz w:val="15"/>
          <w:szCs w:val="15"/>
        </w:rPr>
        <w:t xml:space="preserve">Lub Nroog Minneapolis yog cov yuav txhawb nqa </w:t>
      </w:r>
      <w:ins w:id="100" w:author="Kaxiong" w:date="2021-05-20T13:08:00Z">
        <w:r w:rsidR="009E7342">
          <w:rPr>
            <w:noProof/>
            <w:sz w:val="15"/>
            <w:szCs w:val="15"/>
          </w:rPr>
          <w:t xml:space="preserve">Pab </w:t>
        </w:r>
      </w:ins>
      <w:r w:rsidR="006E7BEA" w:rsidRPr="00E35DF0">
        <w:rPr>
          <w:noProof/>
          <w:sz w:val="15"/>
          <w:szCs w:val="15"/>
        </w:rPr>
        <w:t>Pawg Hluav Taws Xob Hauv Tsev los ntawm kev yuav tus nqi</w:t>
      </w:r>
      <w:ins w:id="101" w:author="Kaxiong" w:date="2021-05-20T13:09:00Z">
        <w:r w:rsidR="009E7342">
          <w:rPr>
            <w:noProof/>
            <w:sz w:val="15"/>
            <w:szCs w:val="15"/>
          </w:rPr>
          <w:t xml:space="preserve"> qis</w:t>
        </w:r>
      </w:ins>
      <w:r w:rsidR="006E7BEA" w:rsidRPr="00E35DF0">
        <w:rPr>
          <w:noProof/>
          <w:sz w:val="15"/>
          <w:szCs w:val="15"/>
        </w:rPr>
        <w:t xml:space="preserve">. </w:t>
      </w:r>
      <w:del w:id="102" w:author="Kaxiong" w:date="2021-05-20T13:09:00Z">
        <w:r w:rsidR="006E7BEA" w:rsidRPr="00E35DF0" w:rsidDel="009E7342">
          <w:rPr>
            <w:noProof/>
            <w:sz w:val="15"/>
            <w:szCs w:val="15"/>
          </w:rPr>
          <w:delText>Tsev</w:delText>
        </w:r>
      </w:del>
      <w:ins w:id="103" w:author="Kaxiong" w:date="2021-05-20T13:09:00Z">
        <w:r w:rsidR="009E7342">
          <w:rPr>
            <w:noProof/>
            <w:sz w:val="15"/>
            <w:szCs w:val="15"/>
          </w:rPr>
          <w:t>Pab Pawg</w:t>
        </w:r>
      </w:ins>
      <w:r w:rsidR="006E7BEA" w:rsidRPr="00E35DF0">
        <w:rPr>
          <w:noProof/>
          <w:sz w:val="15"/>
          <w:szCs w:val="15"/>
        </w:rPr>
        <w:t xml:space="preserve"> Hluav Taws Xob </w:t>
      </w:r>
      <w:ins w:id="104" w:author="Kaxiong" w:date="2021-05-20T13:09:00Z">
        <w:r w:rsidR="009E7342">
          <w:rPr>
            <w:noProof/>
            <w:sz w:val="15"/>
            <w:szCs w:val="15"/>
          </w:rPr>
          <w:t xml:space="preserve">Hauv Tsev </w:t>
        </w:r>
      </w:ins>
      <w:r w:rsidR="006E7BEA" w:rsidRPr="00E35DF0">
        <w:rPr>
          <w:noProof/>
          <w:sz w:val="15"/>
          <w:szCs w:val="15"/>
        </w:rPr>
        <w:t xml:space="preserve">yog muab los ntawm </w:t>
      </w:r>
      <w:proofErr w:type="spellStart"/>
      <w:ins w:id="105" w:author="Kaxiong" w:date="2021-05-20T13:12:00Z">
        <w:r w:rsidR="009E7342" w:rsidRPr="009E7342">
          <w:rPr>
            <w:sz w:val="15"/>
            <w:szCs w:val="15"/>
            <w:rPrChange w:id="106" w:author="Kaxiong" w:date="2021-05-20T13:16:00Z">
              <w:rPr/>
            </w:rPrChange>
          </w:rPr>
          <w:t>Hluav</w:t>
        </w:r>
        <w:proofErr w:type="spellEnd"/>
        <w:r w:rsidR="009E7342" w:rsidRPr="009E7342">
          <w:rPr>
            <w:sz w:val="15"/>
            <w:szCs w:val="15"/>
            <w:rPrChange w:id="107" w:author="Kaxiong" w:date="2021-05-20T13:16:00Z">
              <w:rPr/>
            </w:rPrChange>
          </w:rPr>
          <w:t xml:space="preserve"> Taws </w:t>
        </w:r>
        <w:proofErr w:type="spellStart"/>
        <w:r w:rsidR="009E7342" w:rsidRPr="009E7342">
          <w:rPr>
            <w:sz w:val="15"/>
            <w:szCs w:val="15"/>
            <w:rPrChange w:id="108" w:author="Kaxiong" w:date="2021-05-20T13:16:00Z">
              <w:rPr/>
            </w:rPrChange>
          </w:rPr>
          <w:t>Xob</w:t>
        </w:r>
        <w:proofErr w:type="spellEnd"/>
        <w:r w:rsidR="009E7342" w:rsidRPr="009E7342">
          <w:rPr>
            <w:sz w:val="15"/>
            <w:szCs w:val="15"/>
            <w:rPrChange w:id="109" w:author="Kaxiong" w:date="2021-05-20T13:16:00Z">
              <w:rPr/>
            </w:rPrChange>
          </w:rPr>
          <w:t xml:space="preserve"> CenterPoint </w:t>
        </w:r>
        <w:proofErr w:type="spellStart"/>
        <w:r w:rsidR="009E7342" w:rsidRPr="009E7342">
          <w:rPr>
            <w:sz w:val="15"/>
            <w:szCs w:val="15"/>
            <w:rPrChange w:id="110" w:author="Kaxiong" w:date="2021-05-20T13:16:00Z">
              <w:rPr/>
            </w:rPrChange>
          </w:rPr>
          <w:t>thiab</w:t>
        </w:r>
        <w:proofErr w:type="spellEnd"/>
        <w:r w:rsidR="009E7342" w:rsidRPr="009E7342">
          <w:rPr>
            <w:sz w:val="15"/>
            <w:szCs w:val="15"/>
            <w:rPrChange w:id="111" w:author="Kaxiong" w:date="2021-05-20T13:16:00Z">
              <w:rPr/>
            </w:rPrChange>
          </w:rPr>
          <w:t xml:space="preserve"> </w:t>
        </w:r>
        <w:proofErr w:type="spellStart"/>
        <w:r w:rsidR="009E7342" w:rsidRPr="009E7342">
          <w:rPr>
            <w:sz w:val="15"/>
            <w:szCs w:val="15"/>
            <w:rPrChange w:id="112" w:author="Kaxiong" w:date="2021-05-20T13:16:00Z">
              <w:rPr/>
            </w:rPrChange>
          </w:rPr>
          <w:t>Hluav</w:t>
        </w:r>
        <w:proofErr w:type="spellEnd"/>
        <w:r w:rsidR="009E7342" w:rsidRPr="009E7342">
          <w:rPr>
            <w:sz w:val="15"/>
            <w:szCs w:val="15"/>
            <w:rPrChange w:id="113" w:author="Kaxiong" w:date="2021-05-20T13:16:00Z">
              <w:rPr/>
            </w:rPrChange>
          </w:rPr>
          <w:t xml:space="preserve"> Taws </w:t>
        </w:r>
        <w:proofErr w:type="spellStart"/>
        <w:r w:rsidR="009E7342" w:rsidRPr="009E7342">
          <w:rPr>
            <w:sz w:val="15"/>
            <w:szCs w:val="15"/>
            <w:rPrChange w:id="114" w:author="Kaxiong" w:date="2021-05-20T13:16:00Z">
              <w:rPr/>
            </w:rPrChange>
          </w:rPr>
          <w:t>Xob</w:t>
        </w:r>
        <w:proofErr w:type="spellEnd"/>
        <w:r w:rsidR="009E7342" w:rsidRPr="009E7342">
          <w:rPr>
            <w:sz w:val="15"/>
            <w:szCs w:val="15"/>
            <w:rPrChange w:id="115" w:author="Kaxiong" w:date="2021-05-20T13:16:00Z">
              <w:rPr/>
            </w:rPrChange>
          </w:rPr>
          <w:t xml:space="preserve"> Xcel, </w:t>
        </w:r>
        <w:proofErr w:type="spellStart"/>
        <w:r w:rsidR="009E7342" w:rsidRPr="009E7342">
          <w:rPr>
            <w:sz w:val="15"/>
            <w:szCs w:val="15"/>
            <w:rPrChange w:id="116" w:author="Kaxiong" w:date="2021-05-20T13:16:00Z">
              <w:rPr/>
            </w:rPrChange>
          </w:rPr>
          <w:t>thiab</w:t>
        </w:r>
        <w:proofErr w:type="spellEnd"/>
        <w:r w:rsidR="009E7342" w:rsidRPr="009E7342">
          <w:rPr>
            <w:sz w:val="15"/>
            <w:szCs w:val="15"/>
            <w:rPrChange w:id="117" w:author="Kaxiong" w:date="2021-05-20T13:16:00Z">
              <w:rPr/>
            </w:rPrChange>
          </w:rPr>
          <w:t xml:space="preserve"> </w:t>
        </w:r>
        <w:proofErr w:type="spellStart"/>
        <w:r w:rsidR="009E7342" w:rsidRPr="009E7342">
          <w:rPr>
            <w:sz w:val="15"/>
            <w:szCs w:val="15"/>
            <w:rPrChange w:id="118" w:author="Kaxiong" w:date="2021-05-20T13:16:00Z">
              <w:rPr/>
            </w:rPrChange>
          </w:rPr>
          <w:t>raug</w:t>
        </w:r>
        <w:proofErr w:type="spellEnd"/>
        <w:r w:rsidR="009E7342" w:rsidRPr="009E7342">
          <w:rPr>
            <w:sz w:val="15"/>
            <w:szCs w:val="15"/>
            <w:rPrChange w:id="119" w:author="Kaxiong" w:date="2021-05-20T13:16:00Z">
              <w:rPr/>
            </w:rPrChange>
          </w:rPr>
          <w:t xml:space="preserve"> </w:t>
        </w:r>
        <w:proofErr w:type="spellStart"/>
        <w:r w:rsidR="009E7342" w:rsidRPr="009E7342">
          <w:rPr>
            <w:sz w:val="15"/>
            <w:szCs w:val="15"/>
            <w:rPrChange w:id="120" w:author="Kaxiong" w:date="2021-05-20T13:16:00Z">
              <w:rPr/>
            </w:rPrChange>
          </w:rPr>
          <w:t>xa</w:t>
        </w:r>
        <w:proofErr w:type="spellEnd"/>
        <w:r w:rsidR="009E7342" w:rsidRPr="009E7342">
          <w:rPr>
            <w:sz w:val="15"/>
            <w:szCs w:val="15"/>
            <w:rPrChange w:id="121" w:author="Kaxiong" w:date="2021-05-20T13:16:00Z">
              <w:rPr/>
            </w:rPrChange>
          </w:rPr>
          <w:t xml:space="preserve"> los </w:t>
        </w:r>
        <w:proofErr w:type="spellStart"/>
        <w:r w:rsidR="009E7342" w:rsidRPr="009E7342">
          <w:rPr>
            <w:sz w:val="15"/>
            <w:szCs w:val="15"/>
            <w:rPrChange w:id="122" w:author="Kaxiong" w:date="2021-05-20T13:16:00Z">
              <w:rPr/>
            </w:rPrChange>
          </w:rPr>
          <w:t>ntawm</w:t>
        </w:r>
        <w:proofErr w:type="spellEnd"/>
        <w:r w:rsidR="009E7342" w:rsidRPr="009E7342">
          <w:rPr>
            <w:sz w:val="15"/>
            <w:szCs w:val="15"/>
            <w:rPrChange w:id="123" w:author="Kaxiong" w:date="2021-05-20T13:16:00Z">
              <w:rPr/>
            </w:rPrChange>
          </w:rPr>
          <w:t xml:space="preserve"> </w:t>
        </w:r>
        <w:proofErr w:type="spellStart"/>
        <w:r w:rsidR="009E7342" w:rsidRPr="009E7342">
          <w:rPr>
            <w:sz w:val="15"/>
            <w:szCs w:val="15"/>
            <w:rPrChange w:id="124" w:author="Kaxiong" w:date="2021-05-20T13:16:00Z">
              <w:rPr/>
            </w:rPrChange>
          </w:rPr>
          <w:t>Hluav</w:t>
        </w:r>
        <w:proofErr w:type="spellEnd"/>
        <w:r w:rsidR="009E7342" w:rsidRPr="009E7342">
          <w:rPr>
            <w:sz w:val="15"/>
            <w:szCs w:val="15"/>
            <w:rPrChange w:id="125" w:author="Kaxiong" w:date="2021-05-20T13:16:00Z">
              <w:rPr/>
            </w:rPrChange>
          </w:rPr>
          <w:t xml:space="preserve"> Taws </w:t>
        </w:r>
        <w:proofErr w:type="spellStart"/>
        <w:r w:rsidR="009E7342" w:rsidRPr="009E7342">
          <w:rPr>
            <w:sz w:val="15"/>
            <w:szCs w:val="15"/>
            <w:rPrChange w:id="126" w:author="Kaxiong" w:date="2021-05-20T13:16:00Z">
              <w:rPr/>
            </w:rPrChange>
          </w:rPr>
          <w:t>Xob</w:t>
        </w:r>
        <w:proofErr w:type="spellEnd"/>
        <w:r w:rsidR="009E7342" w:rsidRPr="009E7342">
          <w:rPr>
            <w:sz w:val="15"/>
            <w:szCs w:val="15"/>
            <w:rPrChange w:id="127" w:author="Kaxiong" w:date="2021-05-20T13:16:00Z">
              <w:rPr/>
            </w:rPrChange>
          </w:rPr>
          <w:t xml:space="preserve"> </w:t>
        </w:r>
        <w:proofErr w:type="spellStart"/>
        <w:r w:rsidR="009E7342" w:rsidRPr="009E7342">
          <w:rPr>
            <w:sz w:val="15"/>
            <w:szCs w:val="15"/>
            <w:rPrChange w:id="128" w:author="Kaxiong" w:date="2021-05-20T13:16:00Z">
              <w:rPr/>
            </w:rPrChange>
          </w:rPr>
          <w:t>Centerfor</w:t>
        </w:r>
        <w:proofErr w:type="spellEnd"/>
        <w:r w:rsidR="009E7342" w:rsidRPr="009E7342">
          <w:rPr>
            <w:sz w:val="15"/>
            <w:szCs w:val="15"/>
            <w:rPrChange w:id="129" w:author="Kaxiong" w:date="2021-05-20T13:16:00Z">
              <w:rPr/>
            </w:rPrChange>
          </w:rPr>
          <w:t xml:space="preserve"> </w:t>
        </w:r>
        <w:proofErr w:type="spellStart"/>
        <w:r w:rsidR="009E7342" w:rsidRPr="009E7342">
          <w:rPr>
            <w:sz w:val="15"/>
            <w:szCs w:val="15"/>
            <w:rPrChange w:id="130" w:author="Kaxiong" w:date="2021-05-20T13:16:00Z">
              <w:rPr/>
            </w:rPrChange>
          </w:rPr>
          <w:t>thiab</w:t>
        </w:r>
        <w:proofErr w:type="spellEnd"/>
        <w:r w:rsidR="009E7342" w:rsidRPr="009E7342">
          <w:rPr>
            <w:sz w:val="15"/>
            <w:szCs w:val="15"/>
            <w:rPrChange w:id="131" w:author="Kaxiong" w:date="2021-05-20T13:16:00Z">
              <w:rPr/>
            </w:rPrChange>
          </w:rPr>
          <w:t xml:space="preserve"> Yam </w:t>
        </w:r>
        <w:proofErr w:type="spellStart"/>
        <w:r w:rsidR="009E7342" w:rsidRPr="009E7342">
          <w:rPr>
            <w:sz w:val="15"/>
            <w:szCs w:val="15"/>
            <w:rPrChange w:id="132" w:author="Kaxiong" w:date="2021-05-20T13:16:00Z">
              <w:rPr/>
            </w:rPrChange>
          </w:rPr>
          <w:t>Tsav</w:t>
        </w:r>
        <w:proofErr w:type="spellEnd"/>
        <w:r w:rsidR="009E7342" w:rsidRPr="009E7342">
          <w:rPr>
            <w:sz w:val="15"/>
            <w:szCs w:val="15"/>
            <w:rPrChange w:id="133" w:author="Kaxiong" w:date="2021-05-20T13:16:00Z">
              <w:rPr/>
            </w:rPrChange>
          </w:rPr>
          <w:t xml:space="preserve"> (</w:t>
        </w:r>
        <w:proofErr w:type="spellStart"/>
        <w:r w:rsidR="009E7342" w:rsidRPr="009E7342">
          <w:rPr>
            <w:sz w:val="15"/>
            <w:szCs w:val="15"/>
            <w:rPrChange w:id="134" w:author="Kaxiong" w:date="2021-05-20T13:16:00Z">
              <w:rPr/>
            </w:rPrChange>
          </w:rPr>
          <w:t>Centerfor</w:t>
        </w:r>
        <w:proofErr w:type="spellEnd"/>
        <w:r w:rsidR="009E7342" w:rsidRPr="009E7342">
          <w:rPr>
            <w:sz w:val="15"/>
            <w:szCs w:val="15"/>
            <w:rPrChange w:id="135" w:author="Kaxiong" w:date="2021-05-20T13:16:00Z">
              <w:rPr/>
            </w:rPrChange>
          </w:rPr>
          <w:t xml:space="preserve"> Energy and Environment (CEE))</w:t>
        </w:r>
      </w:ins>
      <w:ins w:id="136" w:author="Kaxiong" w:date="2021-05-20T13:15:00Z">
        <w:r w:rsidR="009E7342" w:rsidRPr="009E7342">
          <w:rPr>
            <w:sz w:val="15"/>
            <w:szCs w:val="15"/>
            <w:rPrChange w:id="137" w:author="Kaxiong" w:date="2021-05-20T13:16:00Z">
              <w:rPr/>
            </w:rPrChange>
          </w:rPr>
          <w:t xml:space="preserve">, </w:t>
        </w:r>
      </w:ins>
      <w:proofErr w:type="spellStart"/>
      <w:ins w:id="138" w:author="Kaxiong" w:date="2021-05-20T13:12:00Z">
        <w:r w:rsidR="009E7342" w:rsidRPr="009E7342">
          <w:rPr>
            <w:sz w:val="15"/>
            <w:szCs w:val="15"/>
            <w:rPrChange w:id="139" w:author="Kaxiong" w:date="2021-05-20T13:16:00Z">
              <w:rPr/>
            </w:rPrChange>
          </w:rPr>
          <w:t>uas</w:t>
        </w:r>
        <w:proofErr w:type="spellEnd"/>
        <w:r w:rsidR="009E7342" w:rsidRPr="009E7342">
          <w:rPr>
            <w:sz w:val="15"/>
            <w:szCs w:val="15"/>
            <w:rPrChange w:id="140" w:author="Kaxiong" w:date="2021-05-20T13:16:00Z">
              <w:rPr/>
            </w:rPrChange>
          </w:rPr>
          <w:t xml:space="preserve"> </w:t>
        </w:r>
        <w:proofErr w:type="spellStart"/>
        <w:r w:rsidR="009E7342" w:rsidRPr="009E7342">
          <w:rPr>
            <w:sz w:val="15"/>
            <w:szCs w:val="15"/>
            <w:rPrChange w:id="141" w:author="Kaxiong" w:date="2021-05-20T13:16:00Z">
              <w:rPr/>
            </w:rPrChange>
          </w:rPr>
          <w:t>tsis</w:t>
        </w:r>
        <w:proofErr w:type="spellEnd"/>
        <w:r w:rsidR="009E7342" w:rsidRPr="009E7342">
          <w:rPr>
            <w:sz w:val="15"/>
            <w:szCs w:val="15"/>
            <w:rPrChange w:id="142" w:author="Kaxiong" w:date="2021-05-20T13:16:00Z">
              <w:rPr/>
            </w:rPrChange>
          </w:rPr>
          <w:t xml:space="preserve"> </w:t>
        </w:r>
        <w:proofErr w:type="spellStart"/>
        <w:r w:rsidR="009E7342" w:rsidRPr="009E7342">
          <w:rPr>
            <w:sz w:val="15"/>
            <w:szCs w:val="15"/>
            <w:rPrChange w:id="143" w:author="Kaxiong" w:date="2021-05-20T13:16:00Z">
              <w:rPr/>
            </w:rPrChange>
          </w:rPr>
          <w:t>vam</w:t>
        </w:r>
        <w:proofErr w:type="spellEnd"/>
        <w:r w:rsidR="009E7342" w:rsidRPr="009E7342">
          <w:rPr>
            <w:sz w:val="15"/>
            <w:szCs w:val="15"/>
            <w:rPrChange w:id="144" w:author="Kaxiong" w:date="2021-05-20T13:16:00Z">
              <w:rPr/>
            </w:rPrChange>
          </w:rPr>
          <w:t xml:space="preserve"> </w:t>
        </w:r>
        <w:proofErr w:type="spellStart"/>
        <w:r w:rsidR="009E7342" w:rsidRPr="009E7342">
          <w:rPr>
            <w:sz w:val="15"/>
            <w:szCs w:val="15"/>
            <w:rPrChange w:id="145" w:author="Kaxiong" w:date="2021-05-20T13:16:00Z">
              <w:rPr/>
            </w:rPrChange>
          </w:rPr>
          <w:t>nyiaj</w:t>
        </w:r>
        <w:proofErr w:type="spellEnd"/>
        <w:r w:rsidR="009E7342" w:rsidRPr="009E7342">
          <w:rPr>
            <w:sz w:val="15"/>
            <w:szCs w:val="15"/>
            <w:rPrChange w:id="146" w:author="Kaxiong" w:date="2021-05-20T13:16:00Z">
              <w:rPr/>
            </w:rPrChange>
          </w:rPr>
          <w:t xml:space="preserve"> </w:t>
        </w:r>
        <w:proofErr w:type="spellStart"/>
        <w:r w:rsidR="009E7342" w:rsidRPr="009E7342">
          <w:rPr>
            <w:sz w:val="15"/>
            <w:szCs w:val="15"/>
            <w:rPrChange w:id="147" w:author="Kaxiong" w:date="2021-05-20T13:16:00Z">
              <w:rPr/>
            </w:rPrChange>
          </w:rPr>
          <w:t>ntawm</w:t>
        </w:r>
        <w:proofErr w:type="spellEnd"/>
        <w:r w:rsidR="009E7342" w:rsidRPr="009E7342">
          <w:rPr>
            <w:sz w:val="15"/>
            <w:szCs w:val="15"/>
            <w:rPrChange w:id="148" w:author="Kaxiong" w:date="2021-05-20T13:16:00Z">
              <w:rPr/>
            </w:rPrChange>
          </w:rPr>
          <w:t xml:space="preserve"> </w:t>
        </w:r>
        <w:proofErr w:type="spellStart"/>
        <w:r w:rsidR="009E7342" w:rsidRPr="009E7342">
          <w:rPr>
            <w:sz w:val="15"/>
            <w:szCs w:val="15"/>
            <w:rPrChange w:id="149" w:author="Kaxiong" w:date="2021-05-20T13:16:00Z">
              <w:rPr/>
            </w:rPrChange>
          </w:rPr>
          <w:t>zej</w:t>
        </w:r>
        <w:proofErr w:type="spellEnd"/>
        <w:r w:rsidR="009E7342" w:rsidRPr="009E7342">
          <w:rPr>
            <w:sz w:val="15"/>
            <w:szCs w:val="15"/>
            <w:rPrChange w:id="150" w:author="Kaxiong" w:date="2021-05-20T13:16:00Z">
              <w:rPr/>
            </w:rPrChange>
          </w:rPr>
          <w:t xml:space="preserve"> </w:t>
        </w:r>
        <w:proofErr w:type="spellStart"/>
        <w:r w:rsidR="009E7342" w:rsidRPr="009E7342">
          <w:rPr>
            <w:sz w:val="15"/>
            <w:szCs w:val="15"/>
            <w:rPrChange w:id="151" w:author="Kaxiong" w:date="2021-05-20T13:16:00Z">
              <w:rPr/>
            </w:rPrChange>
          </w:rPr>
          <w:t>zog</w:t>
        </w:r>
      </w:ins>
      <w:proofErr w:type="spellEnd"/>
      <w:del w:id="152" w:author="Kaxiong" w:date="2021-05-20T13:12:00Z">
        <w:r w:rsidR="006E7BEA" w:rsidRPr="00E35DF0" w:rsidDel="009E7342">
          <w:rPr>
            <w:noProof/>
            <w:sz w:val="15"/>
            <w:szCs w:val="15"/>
          </w:rPr>
          <w:delText>CenterPoint Zog thiab Xcel Zog thiab xa los ntawm Lub Chaw rau Lub Zog thiab ib puag ncig (CEE), uas tsis yog hauv ib cheeb tsam</w:delText>
        </w:r>
        <w:r w:rsidDel="009E7342">
          <w:rPr>
            <w:color w:val="231F20"/>
            <w:sz w:val="16"/>
          </w:rPr>
          <w:delText>.</w:delText>
        </w:r>
      </w:del>
    </w:p>
    <w:sectPr w:rsidR="003C36CE">
      <w:type w:val="continuous"/>
      <w:pgSz w:w="12240" w:h="15840"/>
      <w:pgMar w:top="150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xiong">
    <w15:presenceInfo w15:providerId="None" w15:userId="Kaxi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6CE"/>
    <w:rsid w:val="00012F78"/>
    <w:rsid w:val="00093CCC"/>
    <w:rsid w:val="00165C93"/>
    <w:rsid w:val="001E218E"/>
    <w:rsid w:val="00210342"/>
    <w:rsid w:val="00260707"/>
    <w:rsid w:val="00350971"/>
    <w:rsid w:val="003512DB"/>
    <w:rsid w:val="003C36CE"/>
    <w:rsid w:val="00402639"/>
    <w:rsid w:val="00493C87"/>
    <w:rsid w:val="005E7225"/>
    <w:rsid w:val="00620E30"/>
    <w:rsid w:val="00685330"/>
    <w:rsid w:val="006A30E2"/>
    <w:rsid w:val="006E7BEA"/>
    <w:rsid w:val="00703A07"/>
    <w:rsid w:val="00754D69"/>
    <w:rsid w:val="00763FBD"/>
    <w:rsid w:val="007A6B8D"/>
    <w:rsid w:val="008B74EC"/>
    <w:rsid w:val="009E7342"/>
    <w:rsid w:val="00A555AA"/>
    <w:rsid w:val="00B21CEC"/>
    <w:rsid w:val="00B77723"/>
    <w:rsid w:val="00C67A68"/>
    <w:rsid w:val="00CC4B97"/>
    <w:rsid w:val="00CF1020"/>
    <w:rsid w:val="00D15AFF"/>
    <w:rsid w:val="00D4170D"/>
    <w:rsid w:val="00D60470"/>
    <w:rsid w:val="00DE23C5"/>
    <w:rsid w:val="00DE577B"/>
    <w:rsid w:val="00E35DF0"/>
    <w:rsid w:val="00E42A25"/>
    <w:rsid w:val="00E51610"/>
    <w:rsid w:val="00E61FBA"/>
    <w:rsid w:val="00EC0DB0"/>
    <w:rsid w:val="00F9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FDF2DE5"/>
  <w15:docId w15:val="{7729A4E4-E42F-47FB-A2D5-DA222D0B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8"/>
      <w:ind w:left="320" w:right="4436"/>
    </w:pPr>
    <w:rPr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Kaxiong</dc:creator>
  <cp:lastModifiedBy>Kaxiong</cp:lastModifiedBy>
  <cp:revision>30</cp:revision>
  <cp:lastPrinted>2021-05-20T08:20:00Z</cp:lastPrinted>
  <dcterms:created xsi:type="dcterms:W3CDTF">2021-05-13T22:18:00Z</dcterms:created>
  <dcterms:modified xsi:type="dcterms:W3CDTF">2021-05-20T08:21:00Z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2021-05-13T00:00:00Z</vt:filetime>
  </property>
  <property fmtid="{D5CDD505-2E9C-101B-9397-08002B2CF9AE}" pid="5" name="_MarkAsFinal">
    <vt:bool>true</vt:bool>
  </property>
</Properties>
</file>