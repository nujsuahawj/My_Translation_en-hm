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B099E" w14:textId="486687BF" w:rsidR="000F71ED" w:rsidRPr="00A54CA3" w:rsidRDefault="008F2683" w:rsidP="0027008A">
      <w:pPr>
        <w:spacing w:before="120" w:after="60"/>
        <w:rPr>
          <w:sz w:val="24"/>
        </w:rPr>
      </w:pPr>
      <w:r w:rsidRPr="0048278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FF64E63" wp14:editId="05B74DC0">
                <wp:simplePos x="0" y="0"/>
                <wp:positionH relativeFrom="column">
                  <wp:posOffset>4825353</wp:posOffset>
                </wp:positionH>
                <wp:positionV relativeFrom="paragraph">
                  <wp:posOffset>-364013</wp:posOffset>
                </wp:positionV>
                <wp:extent cx="2451913" cy="495058"/>
                <wp:effectExtent l="0" t="0" r="5715" b="6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913" cy="4950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FE007" w14:textId="7B9EB534" w:rsidR="00DE150C" w:rsidRPr="00825FBF" w:rsidRDefault="00DE150C" w:rsidP="00825FBF">
                            <w:pPr>
                              <w:pStyle w:val="Title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ins w:id="0" w:author="Fong RERHANG" w:date="2021-06-08T19:23:00Z">
                              <w:r>
                                <w:rPr>
                                  <w:sz w:val="28"/>
                                  <w:szCs w:val="28"/>
                                </w:rPr>
                                <w:t>Daim</w:t>
                              </w:r>
                              <w:proofErr w:type="spellEnd"/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ins>
                            <w:proofErr w:type="spellStart"/>
                            <w:r w:rsidRPr="00825FBF">
                              <w:rPr>
                                <w:sz w:val="28"/>
                                <w:szCs w:val="28"/>
                              </w:rPr>
                              <w:t>Foos</w:t>
                            </w:r>
                            <w:proofErr w:type="spellEnd"/>
                            <w:r w:rsidRPr="00825FB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ins w:id="1" w:author="Fong RERHANG" w:date="2021-06-08T19:23:00Z">
                              <w:r w:rsidRPr="00825FBF">
                                <w:rPr>
                                  <w:sz w:val="28"/>
                                  <w:szCs w:val="28"/>
                                </w:rPr>
                                <w:t>Ntaub</w:t>
                              </w:r>
                              <w:proofErr w:type="spellEnd"/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N</w:t>
                              </w:r>
                              <w:r w:rsidRPr="00825FBF">
                                <w:rPr>
                                  <w:sz w:val="28"/>
                                  <w:szCs w:val="28"/>
                                </w:rPr>
                                <w:t>tawv</w:t>
                              </w:r>
                              <w:proofErr w:type="spellEnd"/>
                              <w:r w:rsidRPr="00825FBF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ins>
                            <w:r w:rsidRPr="00825FBF">
                              <w:rPr>
                                <w:sz w:val="28"/>
                                <w:szCs w:val="28"/>
                              </w:rPr>
                              <w:t xml:space="preserve">NPP </w:t>
                            </w:r>
                            <w:del w:id="2" w:author="Fong RERHANG" w:date="2021-06-08T19:23:00Z">
                              <w:r w:rsidRPr="00825FBF" w:rsidDel="008F2683">
                                <w:rPr>
                                  <w:sz w:val="28"/>
                                  <w:szCs w:val="28"/>
                                </w:rPr>
                                <w:delText>Ntaub ntawv</w:delText>
                              </w:r>
                            </w:del>
                          </w:p>
                          <w:p w14:paraId="00A23EF8" w14:textId="77777777" w:rsidR="00DE150C" w:rsidRPr="00825FBF" w:rsidRDefault="00DE150C" w:rsidP="00825FBF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F64E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9.95pt;margin-top:-28.65pt;width:193.05pt;height:39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" fillcolor="white [3201]" stroked="f" strokeweight=".5pt">
                <v:textbox>
                  <w:txbxContent>
                    <w:p w14:paraId="2DDFE007" w14:textId="7B9EB534" w:rsidR="00DE150C" w:rsidRPr="00825FBF" w:rsidRDefault="00DE150C" w:rsidP="00825FBF">
                      <w:pPr>
                        <w:pStyle w:val="Title"/>
                        <w:jc w:val="both"/>
                        <w:rPr>
                          <w:sz w:val="28"/>
                          <w:szCs w:val="28"/>
                        </w:rPr>
                      </w:pPr>
                      <w:proofErr w:type="spellStart"/>
                      <w:ins w:id="3" w:author="Fong RERHANG" w:date="2021-06-08T19:23:00Z">
                        <w:r>
                          <w:rPr>
                            <w:sz w:val="28"/>
                            <w:szCs w:val="28"/>
                          </w:rPr>
                          <w:t>Daim</w:t>
                        </w:r>
                        <w:proofErr w:type="spellEnd"/>
                        <w:r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ins>
                      <w:proofErr w:type="spellStart"/>
                      <w:r w:rsidRPr="00825FBF">
                        <w:rPr>
                          <w:sz w:val="28"/>
                          <w:szCs w:val="28"/>
                        </w:rPr>
                        <w:t>Foos</w:t>
                      </w:r>
                      <w:proofErr w:type="spellEnd"/>
                      <w:r w:rsidRPr="00825FBF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ins w:id="4" w:author="Fong RERHANG" w:date="2021-06-08T19:23:00Z">
                        <w:r w:rsidRPr="00825FBF">
                          <w:rPr>
                            <w:sz w:val="28"/>
                            <w:szCs w:val="28"/>
                          </w:rPr>
                          <w:t>Ntaub</w:t>
                        </w:r>
                        <w:proofErr w:type="spellEnd"/>
                        <w:r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N</w:t>
                        </w:r>
                        <w:r w:rsidRPr="00825FBF">
                          <w:rPr>
                            <w:sz w:val="28"/>
                            <w:szCs w:val="28"/>
                          </w:rPr>
                          <w:t>tawv</w:t>
                        </w:r>
                        <w:proofErr w:type="spellEnd"/>
                        <w:r w:rsidRPr="00825FBF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ins>
                      <w:r w:rsidRPr="00825FBF">
                        <w:rPr>
                          <w:sz w:val="28"/>
                          <w:szCs w:val="28"/>
                        </w:rPr>
                        <w:t xml:space="preserve">NPP </w:t>
                      </w:r>
                      <w:del w:id="5" w:author="Fong RERHANG" w:date="2021-06-08T19:23:00Z">
                        <w:r w:rsidRPr="00825FBF" w:rsidDel="008F2683">
                          <w:rPr>
                            <w:sz w:val="28"/>
                            <w:szCs w:val="28"/>
                          </w:rPr>
                          <w:delText>Ntaub ntawv</w:delText>
                        </w:r>
                      </w:del>
                    </w:p>
                    <w:p w14:paraId="00A23EF8" w14:textId="77777777" w:rsidR="00DE150C" w:rsidRPr="00825FBF" w:rsidRDefault="00DE150C" w:rsidP="00825FBF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952CA" w:rsidRPr="00482789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E966D46" wp14:editId="55054D03">
                <wp:simplePos x="0" y="0"/>
                <wp:positionH relativeFrom="column">
                  <wp:posOffset>1495425</wp:posOffset>
                </wp:positionH>
                <wp:positionV relativeFrom="paragraph">
                  <wp:posOffset>-419100</wp:posOffset>
                </wp:positionV>
                <wp:extent cx="3415030" cy="8191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5030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E169B" w14:textId="1EED9392" w:rsidR="00DE150C" w:rsidRPr="0027008A" w:rsidRDefault="00DE150C" w:rsidP="0027008A">
                            <w:pPr>
                              <w:spacing w:after="0" w:line="240" w:lineRule="auto"/>
                              <w:rPr>
                                <w:i/>
                                <w:sz w:val="18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Cov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tib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neeg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yuav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khag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mus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rau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hauv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daim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foos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thov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chaw</w:t>
                            </w:r>
                            <w:r w:rsidRPr="0027008A">
                              <w:rPr>
                                <w:i/>
                                <w:sz w:val="18"/>
                                <w:szCs w:val="21"/>
                              </w:rPr>
                              <w:t>:</w:t>
                            </w:r>
                          </w:p>
                          <w:p w14:paraId="758611D8" w14:textId="4F528C89" w:rsidR="00DE150C" w:rsidRPr="0027008A" w:rsidRDefault="00DE150C" w:rsidP="0027008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270" w:hanging="180"/>
                              <w:rPr>
                                <w:i/>
                                <w:sz w:val="18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Koj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tus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kheej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</w:p>
                          <w:p w14:paraId="33678DFF" w14:textId="0BA31187" w:rsidR="00DE150C" w:rsidRPr="0027008A" w:rsidRDefault="00DE150C" w:rsidP="0027008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270" w:hanging="180"/>
                              <w:rPr>
                                <w:i/>
                                <w:sz w:val="18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Cov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me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nyuam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uas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tau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kev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tso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cai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ntawm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koj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sau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hauv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daim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foos</w:t>
                            </w:r>
                            <w:proofErr w:type="spellEnd"/>
                          </w:p>
                          <w:p w14:paraId="26BF334D" w14:textId="1D19487A" w:rsidR="00DE150C" w:rsidRPr="0027008A" w:rsidRDefault="00DE150C" w:rsidP="0027008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270" w:hanging="180"/>
                              <w:rPr>
                                <w:i/>
                                <w:sz w:val="18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Txhuas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tus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neeg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hnub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nyoo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18 los sis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tshaj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sau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npe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rau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lawv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daim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foos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los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ntawm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kev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pom zoo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ntawm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lawv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66D46" id="_x0000_s1027" type="#_x0000_t202" style="position:absolute;margin-left:117.75pt;margin-top:-33pt;width:268.9pt;height:64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" filled="f" stroked="f">
                <v:textbox>
                  <w:txbxContent>
                    <w:p w14:paraId="560E169B" w14:textId="1EED9392" w:rsidR="00DE150C" w:rsidRPr="0027008A" w:rsidRDefault="00DE150C" w:rsidP="0027008A">
                      <w:pPr>
                        <w:spacing w:after="0" w:line="240" w:lineRule="auto"/>
                        <w:rPr>
                          <w:i/>
                          <w:sz w:val="18"/>
                          <w:szCs w:val="21"/>
                        </w:rPr>
                      </w:pP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Cov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tib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neeg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yuav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khag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mus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rau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hauv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daim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foos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thov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chaw</w:t>
                      </w:r>
                      <w:r w:rsidRPr="0027008A">
                        <w:rPr>
                          <w:i/>
                          <w:sz w:val="18"/>
                          <w:szCs w:val="21"/>
                        </w:rPr>
                        <w:t>:</w:t>
                      </w:r>
                    </w:p>
                    <w:p w14:paraId="758611D8" w14:textId="4F528C89" w:rsidR="00DE150C" w:rsidRPr="0027008A" w:rsidRDefault="00DE150C" w:rsidP="0027008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270" w:hanging="180"/>
                        <w:rPr>
                          <w:i/>
                          <w:sz w:val="18"/>
                          <w:szCs w:val="21"/>
                        </w:rPr>
                      </w:pP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Koj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tus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kheej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</w:p>
                    <w:p w14:paraId="33678DFF" w14:textId="0BA31187" w:rsidR="00DE150C" w:rsidRPr="0027008A" w:rsidRDefault="00DE150C" w:rsidP="0027008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270" w:hanging="180"/>
                        <w:rPr>
                          <w:i/>
                          <w:sz w:val="18"/>
                          <w:szCs w:val="21"/>
                        </w:rPr>
                      </w:pP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Cov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me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nyuam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uas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tau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kev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tso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cai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ntawm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koj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sau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hauv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daim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foos</w:t>
                      </w:r>
                      <w:proofErr w:type="spellEnd"/>
                    </w:p>
                    <w:p w14:paraId="26BF334D" w14:textId="1D19487A" w:rsidR="00DE150C" w:rsidRPr="0027008A" w:rsidRDefault="00DE150C" w:rsidP="0027008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270" w:hanging="180"/>
                        <w:rPr>
                          <w:i/>
                          <w:sz w:val="18"/>
                          <w:szCs w:val="21"/>
                        </w:rPr>
                      </w:pP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Txhuas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tus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neeg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hnub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nyoo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18 los sis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tshaj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sau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npe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rau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lawv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daim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foos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los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ntawm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kev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pom zoo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ntawm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21"/>
                        </w:rPr>
                        <w:t>lawv</w:t>
                      </w:r>
                      <w:proofErr w:type="spellEnd"/>
                      <w:r>
                        <w:rPr>
                          <w:i/>
                          <w:sz w:val="18"/>
                          <w:szCs w:val="21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del w:id="6" w:author="Fong RERHANG" w:date="2021-06-08T19:21:00Z">
        <w:r w:rsidR="00482789" w:rsidRPr="00482789" w:rsidDel="008F2683">
          <w:rPr>
            <w:b/>
            <w:sz w:val="24"/>
            <w:szCs w:val="24"/>
          </w:rPr>
          <w:delText xml:space="preserve">Thawj </w:delText>
        </w:r>
      </w:del>
      <w:r w:rsidR="00482789" w:rsidRPr="00482789">
        <w:rPr>
          <w:b/>
          <w:sz w:val="24"/>
          <w:szCs w:val="24"/>
        </w:rPr>
        <w:t xml:space="preserve">Tus </w:t>
      </w:r>
      <w:proofErr w:type="spellStart"/>
      <w:r w:rsidR="00482789" w:rsidRPr="00482789">
        <w:rPr>
          <w:b/>
          <w:sz w:val="24"/>
          <w:szCs w:val="24"/>
        </w:rPr>
        <w:t>Saib</w:t>
      </w:r>
      <w:proofErr w:type="spellEnd"/>
      <w:r w:rsidR="00482789" w:rsidRPr="00482789">
        <w:rPr>
          <w:b/>
          <w:sz w:val="24"/>
          <w:szCs w:val="24"/>
        </w:rPr>
        <w:t xml:space="preserve"> </w:t>
      </w:r>
      <w:proofErr w:type="spellStart"/>
      <w:r w:rsidR="00482789" w:rsidRPr="00482789">
        <w:rPr>
          <w:b/>
          <w:sz w:val="24"/>
          <w:szCs w:val="24"/>
        </w:rPr>
        <w:t>Xyuas</w:t>
      </w:r>
      <w:proofErr w:type="spellEnd"/>
      <w:ins w:id="7" w:author="Fong RERHANG" w:date="2021-06-08T19:21:00Z">
        <w:r>
          <w:rPr>
            <w:b/>
            <w:sz w:val="24"/>
            <w:szCs w:val="24"/>
          </w:rPr>
          <w:t xml:space="preserve"> </w:t>
        </w:r>
        <w:proofErr w:type="spellStart"/>
        <w:r>
          <w:rPr>
            <w:b/>
            <w:sz w:val="24"/>
            <w:szCs w:val="24"/>
          </w:rPr>
          <w:t>Xub</w:t>
        </w:r>
        <w:proofErr w:type="spellEnd"/>
        <w:r>
          <w:rPr>
            <w:b/>
            <w:sz w:val="24"/>
            <w:szCs w:val="24"/>
          </w:rPr>
          <w:t xml:space="preserve"> </w:t>
        </w:r>
        <w:proofErr w:type="spellStart"/>
        <w:r>
          <w:rPr>
            <w:b/>
            <w:sz w:val="24"/>
            <w:szCs w:val="24"/>
          </w:rPr>
          <w:t>Thawj</w:t>
        </w:r>
      </w:ins>
      <w:proofErr w:type="spellEnd"/>
      <w:r w:rsidR="00482789">
        <w:rPr>
          <w:b/>
          <w:sz w:val="28"/>
          <w:szCs w:val="28"/>
        </w:rPr>
        <w:t xml:space="preserve"> </w:t>
      </w:r>
      <w:r w:rsidR="00DB4662">
        <w:rPr>
          <w:b/>
          <w:noProof/>
          <w:sz w:val="28"/>
          <w:szCs w:val="28"/>
        </w:rPr>
        <w:tab/>
      </w:r>
      <w:r w:rsidR="00DB4662">
        <w:rPr>
          <w:b/>
          <w:noProof/>
          <w:sz w:val="28"/>
          <w:szCs w:val="28"/>
        </w:rPr>
        <w:tab/>
      </w:r>
      <w:r w:rsidR="0027008A">
        <w:rPr>
          <w:b/>
          <w:noProof/>
          <w:sz w:val="28"/>
          <w:szCs w:val="28"/>
        </w:rPr>
        <w:tab/>
      </w:r>
      <w:r w:rsidR="0027008A">
        <w:rPr>
          <w:b/>
          <w:noProof/>
          <w:sz w:val="28"/>
          <w:szCs w:val="28"/>
        </w:rPr>
        <w:tab/>
      </w:r>
      <w:r w:rsidR="0027008A">
        <w:rPr>
          <w:b/>
          <w:noProof/>
          <w:sz w:val="28"/>
          <w:szCs w:val="28"/>
        </w:rPr>
        <w:tab/>
      </w:r>
      <w:r w:rsidR="0027008A">
        <w:rPr>
          <w:b/>
          <w:noProof/>
          <w:sz w:val="28"/>
          <w:szCs w:val="28"/>
        </w:rPr>
        <w:tab/>
      </w:r>
      <w:r w:rsidR="0027008A">
        <w:rPr>
          <w:b/>
          <w:noProof/>
          <w:sz w:val="28"/>
          <w:szCs w:val="28"/>
        </w:rPr>
        <w:tab/>
      </w:r>
      <w:r w:rsidR="00482789">
        <w:rPr>
          <w:b/>
          <w:noProof/>
          <w:sz w:val="28"/>
          <w:szCs w:val="28"/>
        </w:rPr>
        <w:t xml:space="preserve">   </w:t>
      </w:r>
      <w:r w:rsidR="0027008A">
        <w:rPr>
          <w:b/>
          <w:noProof/>
          <w:sz w:val="28"/>
          <w:szCs w:val="28"/>
        </w:rPr>
        <w:t xml:space="preserve"> </w:t>
      </w:r>
      <w:r w:rsidR="00482789">
        <w:rPr>
          <w:b/>
          <w:noProof/>
          <w:sz w:val="28"/>
          <w:szCs w:val="28"/>
        </w:rPr>
        <w:t xml:space="preserve">               </w:t>
      </w:r>
      <w:proofErr w:type="spellStart"/>
      <w:r w:rsidR="0059766D" w:rsidRPr="00482789">
        <w:rPr>
          <w:b/>
          <w:sz w:val="20"/>
          <w:szCs w:val="20"/>
        </w:rPr>
        <w:t>Hnub</w:t>
      </w:r>
      <w:proofErr w:type="spellEnd"/>
      <w:r w:rsidR="0059766D" w:rsidRPr="00482789">
        <w:rPr>
          <w:b/>
          <w:sz w:val="20"/>
          <w:szCs w:val="20"/>
        </w:rPr>
        <w:t xml:space="preserve"> No </w:t>
      </w:r>
      <w:proofErr w:type="spellStart"/>
      <w:r w:rsidR="0059766D" w:rsidRPr="00482789">
        <w:rPr>
          <w:b/>
          <w:sz w:val="20"/>
          <w:szCs w:val="20"/>
        </w:rPr>
        <w:t>Hnub</w:t>
      </w:r>
      <w:proofErr w:type="spellEnd"/>
      <w:r w:rsidR="0059766D" w:rsidRPr="00482789">
        <w:rPr>
          <w:b/>
          <w:sz w:val="20"/>
          <w:szCs w:val="20"/>
        </w:rPr>
        <w:t xml:space="preserve"> Tim</w:t>
      </w:r>
      <w:r w:rsidR="00DB4662" w:rsidRPr="00A54CA3">
        <w:rPr>
          <w:b/>
          <w:szCs w:val="20"/>
        </w:rPr>
        <w:t xml:space="preserve">: </w:t>
      </w:r>
      <w:r w:rsidR="00DB4662" w:rsidRPr="0027008A">
        <w:rPr>
          <w:b/>
          <w:sz w:val="20"/>
          <w:szCs w:val="20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DB4662" w:rsidRPr="0027008A">
        <w:rPr>
          <w:b/>
          <w:sz w:val="20"/>
          <w:szCs w:val="20"/>
          <w:u w:val="single"/>
        </w:rPr>
        <w:instrText xml:space="preserve"> FORMTEXT </w:instrText>
      </w:r>
      <w:r w:rsidR="00DB4662" w:rsidRPr="0027008A">
        <w:rPr>
          <w:b/>
          <w:sz w:val="20"/>
          <w:szCs w:val="20"/>
          <w:u w:val="single"/>
        </w:rPr>
      </w:r>
      <w:r w:rsidR="00DB4662" w:rsidRPr="0027008A">
        <w:rPr>
          <w:b/>
          <w:sz w:val="20"/>
          <w:szCs w:val="20"/>
          <w:u w:val="single"/>
        </w:rPr>
        <w:fldChar w:fldCharType="separate"/>
      </w:r>
      <w:r w:rsidR="00DB4662" w:rsidRPr="0027008A">
        <w:rPr>
          <w:b/>
          <w:sz w:val="20"/>
          <w:szCs w:val="20"/>
          <w:u w:val="single"/>
        </w:rPr>
        <w:t> </w:t>
      </w:r>
      <w:r w:rsidR="00DB4662" w:rsidRPr="0027008A">
        <w:rPr>
          <w:b/>
          <w:sz w:val="20"/>
          <w:szCs w:val="20"/>
          <w:u w:val="single"/>
        </w:rPr>
        <w:t> </w:t>
      </w:r>
      <w:r w:rsidR="00DB4662" w:rsidRPr="0027008A">
        <w:rPr>
          <w:b/>
          <w:sz w:val="20"/>
          <w:szCs w:val="20"/>
          <w:u w:val="single"/>
        </w:rPr>
        <w:t> </w:t>
      </w:r>
      <w:r w:rsidR="00DB4662" w:rsidRPr="0027008A">
        <w:rPr>
          <w:b/>
          <w:sz w:val="20"/>
          <w:szCs w:val="20"/>
          <w:u w:val="single"/>
        </w:rPr>
        <w:t> </w:t>
      </w:r>
      <w:r w:rsidR="00DB4662" w:rsidRPr="0027008A">
        <w:rPr>
          <w:b/>
          <w:sz w:val="20"/>
          <w:szCs w:val="20"/>
          <w:u w:val="single"/>
        </w:rPr>
        <w:t> </w:t>
      </w:r>
      <w:r w:rsidR="00DB4662" w:rsidRPr="0027008A">
        <w:rPr>
          <w:b/>
          <w:sz w:val="20"/>
          <w:szCs w:val="20"/>
          <w:u w:val="single"/>
        </w:rPr>
        <w:fldChar w:fldCharType="end"/>
      </w:r>
    </w:p>
    <w:tbl>
      <w:tblPr>
        <w:tblStyle w:val="TableGrid"/>
        <w:tblpPr w:leftFromText="180" w:rightFromText="180" w:vertAnchor="text" w:horzAnchor="margin" w:tblpXSpec="center" w:tblpY="16"/>
        <w:tblW w:w="11358" w:type="dxa"/>
        <w:tblLook w:val="04A0" w:firstRow="1" w:lastRow="0" w:firstColumn="1" w:lastColumn="0" w:noHBand="0" w:noVBand="1"/>
      </w:tblPr>
      <w:tblGrid>
        <w:gridCol w:w="1459"/>
        <w:gridCol w:w="1739"/>
        <w:gridCol w:w="1176"/>
        <w:gridCol w:w="621"/>
        <w:gridCol w:w="840"/>
        <w:gridCol w:w="463"/>
        <w:gridCol w:w="195"/>
        <w:gridCol w:w="148"/>
        <w:gridCol w:w="2047"/>
        <w:gridCol w:w="2670"/>
      </w:tblGrid>
      <w:tr w:rsidR="00AD5C82" w:rsidRPr="00256AF2" w14:paraId="482F88FF" w14:textId="77777777" w:rsidTr="00A54CA3">
        <w:tc>
          <w:tcPr>
            <w:tcW w:w="5835" w:type="dxa"/>
            <w:gridSpan w:val="5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14CCDA7A" w14:textId="41B5634A" w:rsidR="00AD5C82" w:rsidRPr="003D26B1" w:rsidRDefault="0092499E" w:rsidP="00F0747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Thawj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Lub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Npe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thiab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Lub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Npe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ins w:id="8" w:author="Fong RERHANG" w:date="2021-06-08T19:27:00Z">
              <w:r w:rsidR="003342AE">
                <w:rPr>
                  <w:b/>
                  <w:sz w:val="20"/>
                  <w:szCs w:val="20"/>
                </w:rPr>
                <w:t>Nrab</w:t>
              </w:r>
            </w:ins>
            <w:proofErr w:type="spellEnd"/>
            <w:del w:id="9" w:author="Fong RERHANG" w:date="2021-06-08T19:26:00Z">
              <w:r w:rsidDel="003342AE">
                <w:rPr>
                  <w:b/>
                  <w:sz w:val="20"/>
                  <w:szCs w:val="20"/>
                </w:rPr>
                <w:delText>Luv</w:delText>
              </w:r>
            </w:del>
            <w:r w:rsidR="00AD5C82" w:rsidRPr="003D26B1">
              <w:rPr>
                <w:b/>
                <w:sz w:val="20"/>
                <w:szCs w:val="20"/>
              </w:rPr>
              <w:t>:</w:t>
            </w:r>
            <w:r w:rsidR="00AD5C82" w:rsidRPr="003D26B1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0" w:name="Text1"/>
            <w:r w:rsidR="00AD5C82" w:rsidRPr="003D26B1">
              <w:rPr>
                <w:b/>
                <w:sz w:val="20"/>
                <w:szCs w:val="20"/>
              </w:rPr>
              <w:instrText xml:space="preserve"> FORMTEXT </w:instrText>
            </w:r>
            <w:r w:rsidR="00AD5C82" w:rsidRPr="003D26B1">
              <w:rPr>
                <w:b/>
                <w:sz w:val="20"/>
                <w:szCs w:val="20"/>
              </w:rPr>
            </w:r>
            <w:r w:rsidR="00AD5C82" w:rsidRPr="003D26B1">
              <w:rPr>
                <w:b/>
                <w:sz w:val="20"/>
                <w:szCs w:val="20"/>
              </w:rPr>
              <w:fldChar w:fldCharType="separate"/>
            </w:r>
            <w:r w:rsidR="00AD5C82" w:rsidRPr="003D26B1">
              <w:rPr>
                <w:b/>
                <w:sz w:val="20"/>
                <w:szCs w:val="20"/>
              </w:rPr>
              <w:t> </w:t>
            </w:r>
            <w:r w:rsidR="00AD5C82" w:rsidRPr="003D26B1">
              <w:rPr>
                <w:b/>
                <w:sz w:val="20"/>
                <w:szCs w:val="20"/>
              </w:rPr>
              <w:t> </w:t>
            </w:r>
            <w:r w:rsidR="00AD5C82" w:rsidRPr="003D26B1">
              <w:rPr>
                <w:b/>
                <w:sz w:val="20"/>
                <w:szCs w:val="20"/>
              </w:rPr>
              <w:t> </w:t>
            </w:r>
            <w:r w:rsidR="00AD5C82" w:rsidRPr="003D26B1">
              <w:rPr>
                <w:b/>
                <w:sz w:val="20"/>
                <w:szCs w:val="20"/>
              </w:rPr>
              <w:t> </w:t>
            </w:r>
            <w:r w:rsidR="00AD5C82" w:rsidRPr="003D26B1">
              <w:rPr>
                <w:b/>
                <w:sz w:val="20"/>
                <w:szCs w:val="20"/>
              </w:rPr>
              <w:t> </w:t>
            </w:r>
            <w:r w:rsidR="00AD5C82" w:rsidRPr="003D26B1">
              <w:rPr>
                <w:b/>
                <w:sz w:val="20"/>
                <w:szCs w:val="20"/>
              </w:rPr>
              <w:fldChar w:fldCharType="end"/>
            </w:r>
            <w:bookmarkEnd w:id="10"/>
            <w:r w:rsidR="00AD5C82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5523" w:type="dxa"/>
            <w:gridSpan w:val="5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1E63943" w14:textId="763BECA6" w:rsidR="00AD5C82" w:rsidRPr="003D26B1" w:rsidRDefault="004952CA" w:rsidP="00AD5C8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Lub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Xeem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Thiab</w:t>
            </w:r>
            <w:proofErr w:type="spellEnd"/>
            <w:r>
              <w:rPr>
                <w:b/>
                <w:sz w:val="20"/>
                <w:szCs w:val="20"/>
              </w:rPr>
              <w:t xml:space="preserve"> Tom </w:t>
            </w:r>
            <w:proofErr w:type="spellStart"/>
            <w:r>
              <w:rPr>
                <w:b/>
                <w:sz w:val="20"/>
                <w:szCs w:val="20"/>
              </w:rPr>
              <w:t>Kawg</w:t>
            </w:r>
            <w:proofErr w:type="spellEnd"/>
            <w:r w:rsidR="00AD5C82">
              <w:rPr>
                <w:b/>
                <w:sz w:val="20"/>
                <w:szCs w:val="20"/>
              </w:rPr>
              <w:t xml:space="preserve">: </w:t>
            </w:r>
            <w:r w:rsidR="00AD5C82" w:rsidRPr="003D26B1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AD5C82" w:rsidRPr="003D26B1">
              <w:rPr>
                <w:b/>
                <w:sz w:val="20"/>
                <w:szCs w:val="20"/>
              </w:rPr>
              <w:instrText xml:space="preserve"> FORMTEXT </w:instrText>
            </w:r>
            <w:r w:rsidR="00AD5C82" w:rsidRPr="003D26B1">
              <w:rPr>
                <w:b/>
                <w:sz w:val="20"/>
                <w:szCs w:val="20"/>
              </w:rPr>
            </w:r>
            <w:r w:rsidR="00AD5C82" w:rsidRPr="003D26B1">
              <w:rPr>
                <w:b/>
                <w:sz w:val="20"/>
                <w:szCs w:val="20"/>
              </w:rPr>
              <w:fldChar w:fldCharType="separate"/>
            </w:r>
            <w:r w:rsidR="00AD5C82" w:rsidRPr="003D26B1">
              <w:rPr>
                <w:b/>
                <w:sz w:val="20"/>
                <w:szCs w:val="20"/>
              </w:rPr>
              <w:t> </w:t>
            </w:r>
            <w:r w:rsidR="00AD5C82" w:rsidRPr="003D26B1">
              <w:rPr>
                <w:b/>
                <w:sz w:val="20"/>
                <w:szCs w:val="20"/>
              </w:rPr>
              <w:t> </w:t>
            </w:r>
            <w:r w:rsidR="00AD5C82" w:rsidRPr="003D26B1">
              <w:rPr>
                <w:b/>
                <w:sz w:val="20"/>
                <w:szCs w:val="20"/>
              </w:rPr>
              <w:t> </w:t>
            </w:r>
            <w:r w:rsidR="00AD5C82" w:rsidRPr="003D26B1">
              <w:rPr>
                <w:b/>
                <w:sz w:val="20"/>
                <w:szCs w:val="20"/>
              </w:rPr>
              <w:t> </w:t>
            </w:r>
            <w:r w:rsidR="00AD5C82" w:rsidRPr="003D26B1">
              <w:rPr>
                <w:b/>
                <w:sz w:val="20"/>
                <w:szCs w:val="20"/>
              </w:rPr>
              <w:t> </w:t>
            </w:r>
            <w:r w:rsidR="00AD5C82" w:rsidRPr="003D26B1">
              <w:rPr>
                <w:b/>
                <w:sz w:val="20"/>
                <w:szCs w:val="20"/>
              </w:rPr>
              <w:fldChar w:fldCharType="end"/>
            </w:r>
            <w:r w:rsidR="00AD5C82">
              <w:rPr>
                <w:b/>
                <w:sz w:val="20"/>
                <w:szCs w:val="20"/>
              </w:rPr>
              <w:t xml:space="preserve">  </w:t>
            </w:r>
          </w:p>
        </w:tc>
      </w:tr>
      <w:tr w:rsidR="00E321ED" w:rsidRPr="00256AF2" w14:paraId="0F4D7DB4" w14:textId="77777777" w:rsidTr="00A54CA3">
        <w:tc>
          <w:tcPr>
            <w:tcW w:w="6493" w:type="dxa"/>
            <w:gridSpan w:val="7"/>
            <w:tcBorders>
              <w:left w:val="single" w:sz="12" w:space="0" w:color="auto"/>
            </w:tcBorders>
            <w:shd w:val="clear" w:color="auto" w:fill="FFFFFF" w:themeFill="background1"/>
          </w:tcPr>
          <w:p w14:paraId="62A76751" w14:textId="01ECD0E3" w:rsidR="00E321ED" w:rsidRPr="003D26B1" w:rsidRDefault="00E321ED" w:rsidP="00E321ED">
            <w:pPr>
              <w:rPr>
                <w:b/>
                <w:sz w:val="20"/>
                <w:szCs w:val="20"/>
              </w:rPr>
            </w:pPr>
            <w:r w:rsidRPr="003D26B1">
              <w:rPr>
                <w:b/>
                <w:sz w:val="20"/>
                <w:szCs w:val="20"/>
              </w:rPr>
              <w:t xml:space="preserve">Chaw </w:t>
            </w:r>
            <w:proofErr w:type="spellStart"/>
            <w:r w:rsidRPr="003D26B1">
              <w:rPr>
                <w:b/>
                <w:sz w:val="20"/>
                <w:szCs w:val="20"/>
              </w:rPr>
              <w:t>Nyob</w:t>
            </w:r>
            <w:proofErr w:type="spellEnd"/>
            <w:r w:rsidRPr="003D26B1">
              <w:rPr>
                <w:b/>
                <w:sz w:val="20"/>
                <w:szCs w:val="20"/>
              </w:rPr>
              <w:t xml:space="preserve">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FORMTEXT </w:instrText>
            </w:r>
            <w:r w:rsidRPr="003D26B1">
              <w:rPr>
                <w:b/>
                <w:sz w:val="20"/>
                <w:szCs w:val="20"/>
              </w:rPr>
            </w:r>
            <w:r w:rsidRPr="003D26B1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noProof/>
                <w:sz w:val="20"/>
                <w:szCs w:val="20"/>
              </w:rPr>
              <w:t>     </w:t>
            </w:r>
            <w:r w:rsidRPr="003D26B1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4865" w:type="dxa"/>
            <w:gridSpan w:val="3"/>
            <w:tcBorders>
              <w:right w:val="single" w:sz="12" w:space="0" w:color="auto"/>
            </w:tcBorders>
            <w:shd w:val="clear" w:color="auto" w:fill="FFFFFF" w:themeFill="background1"/>
          </w:tcPr>
          <w:p w14:paraId="4B336F9B" w14:textId="25709B28" w:rsidR="00E321ED" w:rsidRPr="003D26B1" w:rsidRDefault="00E321ED" w:rsidP="00E321ED">
            <w:pPr>
              <w:rPr>
                <w:b/>
                <w:sz w:val="20"/>
                <w:szCs w:val="20"/>
              </w:rPr>
            </w:pPr>
            <w:proofErr w:type="spellStart"/>
            <w:r w:rsidRPr="003D26B1">
              <w:rPr>
                <w:b/>
                <w:sz w:val="20"/>
                <w:szCs w:val="20"/>
              </w:rPr>
              <w:t>Xov</w:t>
            </w:r>
            <w:proofErr w:type="spellEnd"/>
            <w:ins w:id="11" w:author="Fong RERHANG" w:date="2021-06-08T19:26:00Z">
              <w:r w:rsidR="008F2683">
                <w:rPr>
                  <w:b/>
                  <w:sz w:val="20"/>
                  <w:szCs w:val="20"/>
                </w:rPr>
                <w:t xml:space="preserve"> </w:t>
              </w:r>
            </w:ins>
            <w:del w:id="12" w:author="Fong RERHANG" w:date="2021-06-08T19:26:00Z">
              <w:r w:rsidRPr="003D26B1" w:rsidDel="008F2683">
                <w:rPr>
                  <w:b/>
                  <w:sz w:val="20"/>
                  <w:szCs w:val="20"/>
                </w:rPr>
                <w:delText>t</w:delText>
              </w:r>
            </w:del>
            <w:proofErr w:type="spellStart"/>
            <w:ins w:id="13" w:author="Fong RERHANG" w:date="2021-06-08T19:26:00Z">
              <w:r w:rsidR="008F2683">
                <w:rPr>
                  <w:b/>
                  <w:sz w:val="20"/>
                  <w:szCs w:val="20"/>
                </w:rPr>
                <w:t>T</w:t>
              </w:r>
            </w:ins>
            <w:r w:rsidRPr="003D26B1">
              <w:rPr>
                <w:b/>
                <w:sz w:val="20"/>
                <w:szCs w:val="20"/>
              </w:rPr>
              <w:t>ooj</w:t>
            </w:r>
            <w:proofErr w:type="spellEnd"/>
            <w:r w:rsidRPr="003D26B1">
              <w:rPr>
                <w:b/>
                <w:sz w:val="20"/>
                <w:szCs w:val="20"/>
              </w:rPr>
              <w:t xml:space="preserve"> 1: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FORMTEXT </w:instrText>
            </w:r>
            <w:r w:rsidRPr="003D26B1">
              <w:rPr>
                <w:b/>
                <w:sz w:val="20"/>
                <w:szCs w:val="20"/>
              </w:rPr>
            </w:r>
            <w:r w:rsidRPr="003D26B1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t>     </w:t>
            </w:r>
            <w:r w:rsidRPr="003D26B1">
              <w:rPr>
                <w:b/>
                <w:sz w:val="20"/>
                <w:szCs w:val="20"/>
              </w:rPr>
              <w:fldChar w:fldCharType="end"/>
            </w:r>
          </w:p>
        </w:tc>
      </w:tr>
      <w:tr w:rsidR="00E321ED" w:rsidRPr="00256AF2" w14:paraId="48523C60" w14:textId="77777777" w:rsidTr="00A54CA3">
        <w:tc>
          <w:tcPr>
            <w:tcW w:w="6493" w:type="dxa"/>
            <w:gridSpan w:val="7"/>
            <w:tcBorders>
              <w:left w:val="single" w:sz="12" w:space="0" w:color="auto"/>
            </w:tcBorders>
            <w:shd w:val="clear" w:color="auto" w:fill="FFFFFF" w:themeFill="background1"/>
          </w:tcPr>
          <w:p w14:paraId="2ADC278D" w14:textId="625BF7AC" w:rsidR="00E321ED" w:rsidRPr="003D26B1" w:rsidRDefault="00E321ED" w:rsidP="00E321ED">
            <w:pPr>
              <w:rPr>
                <w:b/>
                <w:sz w:val="20"/>
                <w:szCs w:val="20"/>
              </w:rPr>
            </w:pPr>
            <w:proofErr w:type="spellStart"/>
            <w:r w:rsidRPr="003D26B1">
              <w:rPr>
                <w:b/>
                <w:sz w:val="20"/>
                <w:szCs w:val="20"/>
              </w:rPr>
              <w:t>Nroog</w:t>
            </w:r>
            <w:proofErr w:type="spellEnd"/>
            <w:r w:rsidRPr="003D26B1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3D26B1">
              <w:rPr>
                <w:b/>
                <w:sz w:val="20"/>
                <w:szCs w:val="20"/>
              </w:rPr>
              <w:t>thiab</w:t>
            </w:r>
            <w:proofErr w:type="spellEnd"/>
            <w:r w:rsidRPr="003D26B1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3D26B1">
              <w:rPr>
                <w:b/>
                <w:sz w:val="20"/>
                <w:szCs w:val="20"/>
              </w:rPr>
              <w:t>Zauv</w:t>
            </w:r>
            <w:proofErr w:type="spellEnd"/>
            <w:r w:rsidRPr="003D26B1">
              <w:rPr>
                <w:b/>
                <w:sz w:val="20"/>
                <w:szCs w:val="20"/>
              </w:rPr>
              <w:t xml:space="preserve"> </w:t>
            </w:r>
            <w:ins w:id="14" w:author="Fong RERHANG" w:date="2021-06-08T19:27:00Z">
              <w:r w:rsidR="003342AE">
                <w:rPr>
                  <w:b/>
                  <w:sz w:val="20"/>
                  <w:szCs w:val="20"/>
                </w:rPr>
                <w:t>Zip</w:t>
              </w:r>
            </w:ins>
            <w:del w:id="15" w:author="Fong RERHANG" w:date="2021-06-08T19:28:00Z">
              <w:r w:rsidRPr="003D26B1" w:rsidDel="003342AE">
                <w:rPr>
                  <w:b/>
                  <w:sz w:val="20"/>
                  <w:szCs w:val="20"/>
                </w:rPr>
                <w:delText>Cheeb Tsam</w:delText>
              </w:r>
            </w:del>
            <w:r w:rsidRPr="003D26B1">
              <w:rPr>
                <w:b/>
                <w:sz w:val="20"/>
                <w:szCs w:val="20"/>
              </w:rPr>
              <w:t xml:space="preserve">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FORMTEXT </w:instrText>
            </w:r>
            <w:r w:rsidRPr="003D26B1">
              <w:rPr>
                <w:b/>
                <w:sz w:val="20"/>
                <w:szCs w:val="20"/>
              </w:rPr>
            </w:r>
            <w:r w:rsidRPr="003D26B1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noProof/>
                <w:sz w:val="20"/>
                <w:szCs w:val="20"/>
              </w:rPr>
              <w:t>     </w:t>
            </w:r>
            <w:r w:rsidRPr="003D26B1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4865" w:type="dxa"/>
            <w:gridSpan w:val="3"/>
            <w:tcBorders>
              <w:right w:val="single" w:sz="12" w:space="0" w:color="auto"/>
            </w:tcBorders>
            <w:shd w:val="clear" w:color="auto" w:fill="FFFFFF" w:themeFill="background1"/>
          </w:tcPr>
          <w:p w14:paraId="5AE618CC" w14:textId="69F0AC3C" w:rsidR="00E321ED" w:rsidRPr="003D26B1" w:rsidRDefault="00E321ED" w:rsidP="00E321ED">
            <w:pPr>
              <w:rPr>
                <w:b/>
                <w:sz w:val="20"/>
                <w:szCs w:val="20"/>
              </w:rPr>
            </w:pPr>
            <w:proofErr w:type="spellStart"/>
            <w:r w:rsidRPr="003D26B1">
              <w:rPr>
                <w:b/>
                <w:sz w:val="20"/>
                <w:szCs w:val="20"/>
              </w:rPr>
              <w:t>Xov</w:t>
            </w:r>
            <w:proofErr w:type="spellEnd"/>
            <w:ins w:id="16" w:author="Fong RERHANG" w:date="2021-06-08T19:26:00Z">
              <w:r w:rsidR="008F2683">
                <w:rPr>
                  <w:b/>
                  <w:sz w:val="20"/>
                  <w:szCs w:val="20"/>
                </w:rPr>
                <w:t xml:space="preserve"> </w:t>
              </w:r>
            </w:ins>
            <w:del w:id="17" w:author="Fong RERHANG" w:date="2021-06-08T19:26:00Z">
              <w:r w:rsidRPr="003D26B1" w:rsidDel="008F2683">
                <w:rPr>
                  <w:b/>
                  <w:sz w:val="20"/>
                  <w:szCs w:val="20"/>
                </w:rPr>
                <w:delText>t</w:delText>
              </w:r>
            </w:del>
            <w:proofErr w:type="spellStart"/>
            <w:ins w:id="18" w:author="Fong RERHANG" w:date="2021-06-08T19:26:00Z">
              <w:r w:rsidR="008F2683">
                <w:rPr>
                  <w:b/>
                  <w:sz w:val="20"/>
                  <w:szCs w:val="20"/>
                </w:rPr>
                <w:t>T</w:t>
              </w:r>
            </w:ins>
            <w:r w:rsidRPr="003D26B1">
              <w:rPr>
                <w:b/>
                <w:sz w:val="20"/>
                <w:szCs w:val="20"/>
              </w:rPr>
              <w:t>ooj</w:t>
            </w:r>
            <w:proofErr w:type="spellEnd"/>
            <w:r w:rsidRPr="003D26B1">
              <w:rPr>
                <w:b/>
                <w:sz w:val="20"/>
                <w:szCs w:val="20"/>
              </w:rPr>
              <w:t xml:space="preserve"> 2: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FORMTEXT </w:instrText>
            </w:r>
            <w:r w:rsidRPr="003D26B1">
              <w:rPr>
                <w:b/>
                <w:sz w:val="20"/>
                <w:szCs w:val="20"/>
              </w:rPr>
            </w:r>
            <w:r w:rsidRPr="003D26B1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noProof/>
                <w:sz w:val="20"/>
                <w:szCs w:val="20"/>
              </w:rPr>
              <w:t>     </w:t>
            </w:r>
            <w:r w:rsidRPr="003D26B1">
              <w:rPr>
                <w:b/>
                <w:sz w:val="20"/>
                <w:szCs w:val="20"/>
              </w:rPr>
              <w:fldChar w:fldCharType="end"/>
            </w:r>
          </w:p>
        </w:tc>
      </w:tr>
      <w:tr w:rsidR="00EF0C19" w:rsidRPr="00256AF2" w14:paraId="2454E973" w14:textId="77777777" w:rsidTr="00A54CA3">
        <w:trPr>
          <w:trHeight w:val="293"/>
        </w:trPr>
        <w:tc>
          <w:tcPr>
            <w:tcW w:w="6493" w:type="dxa"/>
            <w:gridSpan w:val="7"/>
            <w:tcBorders>
              <w:left w:val="single" w:sz="12" w:space="0" w:color="auto"/>
            </w:tcBorders>
            <w:shd w:val="clear" w:color="auto" w:fill="FFFFFF" w:themeFill="background1"/>
          </w:tcPr>
          <w:p w14:paraId="15E308CB" w14:textId="5AC0276C" w:rsidR="00EF0C19" w:rsidRPr="003D26B1" w:rsidRDefault="003342AE" w:rsidP="00EF0C19">
            <w:pPr>
              <w:rPr>
                <w:b/>
                <w:sz w:val="20"/>
                <w:szCs w:val="20"/>
              </w:rPr>
            </w:pPr>
            <w:proofErr w:type="spellStart"/>
            <w:ins w:id="19" w:author="Fong RERHANG" w:date="2021-06-08T19:30:00Z">
              <w:r>
                <w:rPr>
                  <w:b/>
                  <w:sz w:val="20"/>
                  <w:szCs w:val="20"/>
                </w:rPr>
                <w:t>Txiv</w:t>
              </w:r>
              <w:proofErr w:type="spellEnd"/>
              <w:r>
                <w:rPr>
                  <w:b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b/>
                  <w:sz w:val="20"/>
                  <w:szCs w:val="20"/>
                </w:rPr>
                <w:t>Neej</w:t>
              </w:r>
            </w:ins>
            <w:proofErr w:type="spellEnd"/>
            <w:del w:id="20" w:author="Fong RERHANG" w:date="2021-06-08T19:30:00Z">
              <w:r w:rsidR="00EF0C19" w:rsidRPr="003D26B1" w:rsidDel="003342AE">
                <w:rPr>
                  <w:b/>
                  <w:sz w:val="20"/>
                  <w:szCs w:val="20"/>
                </w:rPr>
                <w:delText>Tub</w:delText>
              </w:r>
            </w:del>
            <w:r w:rsidR="00EF0C19" w:rsidRPr="003D26B1">
              <w:rPr>
                <w:b/>
                <w:sz w:val="20"/>
                <w:szCs w:val="20"/>
              </w:rPr>
              <w:t xml:space="preserve"> los</w:t>
            </w:r>
            <w:ins w:id="21" w:author="Fong RERHANG" w:date="2021-06-08T19:30:00Z">
              <w:r>
                <w:rPr>
                  <w:b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b/>
                  <w:sz w:val="20"/>
                  <w:szCs w:val="20"/>
                </w:rPr>
                <w:t>Poj</w:t>
              </w:r>
              <w:proofErr w:type="spellEnd"/>
              <w:r>
                <w:rPr>
                  <w:b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b/>
                  <w:sz w:val="20"/>
                  <w:szCs w:val="20"/>
                </w:rPr>
                <w:t>Niam</w:t>
              </w:r>
            </w:ins>
            <w:proofErr w:type="spellEnd"/>
            <w:del w:id="22" w:author="Fong RERHANG" w:date="2021-06-08T19:30:00Z">
              <w:r w:rsidR="00EF0C19" w:rsidRPr="003D26B1" w:rsidDel="003342AE">
                <w:rPr>
                  <w:b/>
                  <w:sz w:val="20"/>
                  <w:szCs w:val="20"/>
                </w:rPr>
                <w:delText xml:space="preserve"> ntxhais</w:delText>
              </w:r>
            </w:del>
            <w:r w:rsidR="00EF0C19" w:rsidRPr="003D26B1">
              <w:rPr>
                <w:b/>
                <w:sz w:val="20"/>
                <w:szCs w:val="20"/>
              </w:rPr>
              <w:t xml:space="preserve">: </w:t>
            </w:r>
            <w:r w:rsidR="00EF0C19"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heck1"/>
            <w:r w:rsidR="00EF0C19"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="00EF0C19" w:rsidRPr="003D26B1">
              <w:rPr>
                <w:b/>
                <w:sz w:val="20"/>
                <w:szCs w:val="20"/>
              </w:rPr>
              <w:fldChar w:fldCharType="end"/>
            </w:r>
            <w:bookmarkEnd w:id="23"/>
            <w:r w:rsidR="00EF0C19">
              <w:rPr>
                <w:b/>
                <w:sz w:val="20"/>
                <w:szCs w:val="20"/>
              </w:rPr>
              <w:t xml:space="preserve"> </w:t>
            </w:r>
            <w:proofErr w:type="spellStart"/>
            <w:ins w:id="24" w:author="Fong RERHANG" w:date="2021-06-08T19:31:00Z">
              <w:r>
                <w:rPr>
                  <w:sz w:val="20"/>
                  <w:szCs w:val="20"/>
                </w:rPr>
                <w:t>Txiv</w:t>
              </w:r>
              <w:proofErr w:type="spellEnd"/>
              <w:r>
                <w:rPr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sz w:val="20"/>
                  <w:szCs w:val="20"/>
                </w:rPr>
                <w:t>Neej</w:t>
              </w:r>
            </w:ins>
            <w:proofErr w:type="spellEnd"/>
            <w:del w:id="25" w:author="Fong RERHANG" w:date="2021-06-08T19:31:00Z">
              <w:r w:rsidR="00EF0C19" w:rsidRPr="003D26B1" w:rsidDel="003342AE">
                <w:rPr>
                  <w:sz w:val="20"/>
                  <w:szCs w:val="20"/>
                </w:rPr>
                <w:delText>Tu</w:delText>
              </w:r>
              <w:r w:rsidR="00EF0C19" w:rsidDel="003342AE">
                <w:rPr>
                  <w:sz w:val="20"/>
                  <w:szCs w:val="20"/>
                </w:rPr>
                <w:delText>b</w:delText>
              </w:r>
            </w:del>
            <w:r w:rsidR="00EF0C19" w:rsidRPr="003D26B1">
              <w:rPr>
                <w:sz w:val="20"/>
                <w:szCs w:val="20"/>
              </w:rPr>
              <w:t xml:space="preserve"> </w:t>
            </w:r>
            <w:r w:rsidR="00EF0C19"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F0C19"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="00EF0C19" w:rsidRPr="003D26B1">
              <w:rPr>
                <w:b/>
                <w:sz w:val="20"/>
                <w:szCs w:val="20"/>
              </w:rPr>
              <w:fldChar w:fldCharType="end"/>
            </w:r>
            <w:r w:rsidR="00EF0C19">
              <w:rPr>
                <w:b/>
                <w:sz w:val="20"/>
                <w:szCs w:val="20"/>
              </w:rPr>
              <w:t xml:space="preserve"> </w:t>
            </w:r>
            <w:proofErr w:type="spellStart"/>
            <w:ins w:id="26" w:author="Fong RERHANG" w:date="2021-06-08T19:31:00Z">
              <w:r w:rsidRPr="003342AE">
                <w:rPr>
                  <w:bCs/>
                  <w:sz w:val="20"/>
                  <w:szCs w:val="20"/>
                  <w:rPrChange w:id="27" w:author="Fong RERHANG" w:date="2021-06-08T19:33:00Z">
                    <w:rPr>
                      <w:b/>
                      <w:sz w:val="20"/>
                      <w:szCs w:val="20"/>
                    </w:rPr>
                  </w:rPrChange>
                </w:rPr>
                <w:t>Poj</w:t>
              </w:r>
              <w:proofErr w:type="spellEnd"/>
              <w:r w:rsidRPr="003342AE">
                <w:rPr>
                  <w:bCs/>
                  <w:sz w:val="20"/>
                  <w:szCs w:val="20"/>
                  <w:rPrChange w:id="28" w:author="Fong RERHANG" w:date="2021-06-08T19:33:00Z">
                    <w:rPr>
                      <w:b/>
                      <w:sz w:val="20"/>
                      <w:szCs w:val="20"/>
                    </w:rPr>
                  </w:rPrChange>
                </w:rPr>
                <w:t xml:space="preserve"> </w:t>
              </w:r>
              <w:proofErr w:type="spellStart"/>
              <w:r w:rsidRPr="003342AE">
                <w:rPr>
                  <w:bCs/>
                  <w:sz w:val="20"/>
                  <w:szCs w:val="20"/>
                  <w:rPrChange w:id="29" w:author="Fong RERHANG" w:date="2021-06-08T19:33:00Z">
                    <w:rPr>
                      <w:b/>
                      <w:sz w:val="20"/>
                      <w:szCs w:val="20"/>
                    </w:rPr>
                  </w:rPrChange>
                </w:rPr>
                <w:t>Niam</w:t>
              </w:r>
            </w:ins>
            <w:proofErr w:type="spellEnd"/>
            <w:del w:id="30" w:author="Fong RERHANG" w:date="2021-06-08T19:31:00Z">
              <w:r w:rsidR="00EF0C19" w:rsidRPr="003342AE" w:rsidDel="003342AE">
                <w:rPr>
                  <w:bCs/>
                  <w:sz w:val="20"/>
                  <w:szCs w:val="20"/>
                  <w:rPrChange w:id="31" w:author="Fong RERHANG" w:date="2021-06-08T19:33:00Z">
                    <w:rPr>
                      <w:b/>
                      <w:sz w:val="20"/>
                      <w:szCs w:val="20"/>
                    </w:rPr>
                  </w:rPrChange>
                </w:rPr>
                <w:delText>Ntxhai</w:delText>
              </w:r>
            </w:del>
            <w:r w:rsidR="00EF0C19">
              <w:rPr>
                <w:b/>
                <w:sz w:val="20"/>
                <w:szCs w:val="20"/>
              </w:rPr>
              <w:t xml:space="preserve"> </w:t>
            </w:r>
            <w:r w:rsidR="00EF0C19"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F0C19"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="00EF0C19" w:rsidRPr="003D26B1">
              <w:rPr>
                <w:b/>
                <w:sz w:val="20"/>
                <w:szCs w:val="20"/>
              </w:rPr>
              <w:fldChar w:fldCharType="end"/>
            </w:r>
            <w:r w:rsidR="00EF0C19">
              <w:rPr>
                <w:b/>
                <w:sz w:val="20"/>
                <w:szCs w:val="20"/>
              </w:rPr>
              <w:t xml:space="preserve"> </w:t>
            </w:r>
            <w:proofErr w:type="spellStart"/>
            <w:ins w:id="32" w:author="Fong RERHANG" w:date="2021-06-08T19:34:00Z">
              <w:r w:rsidRPr="003342AE">
                <w:rPr>
                  <w:bCs/>
                  <w:sz w:val="20"/>
                  <w:szCs w:val="20"/>
                  <w:rPrChange w:id="33" w:author="Fong RERHANG" w:date="2021-06-08T19:34:00Z">
                    <w:rPr>
                      <w:b/>
                      <w:sz w:val="20"/>
                      <w:szCs w:val="20"/>
                    </w:rPr>
                  </w:rPrChange>
                </w:rPr>
                <w:t>Hloov</w:t>
              </w:r>
              <w:proofErr w:type="spellEnd"/>
              <w:r w:rsidRPr="003342AE">
                <w:rPr>
                  <w:bCs/>
                  <w:sz w:val="20"/>
                  <w:szCs w:val="20"/>
                  <w:rPrChange w:id="34" w:author="Fong RERHANG" w:date="2021-06-08T19:34:00Z">
                    <w:rPr>
                      <w:b/>
                      <w:sz w:val="20"/>
                      <w:szCs w:val="20"/>
                    </w:rPr>
                  </w:rPrChange>
                </w:rPr>
                <w:t xml:space="preserve"> </w:t>
              </w:r>
              <w:proofErr w:type="spellStart"/>
              <w:r w:rsidRPr="003342AE">
                <w:rPr>
                  <w:bCs/>
                  <w:sz w:val="20"/>
                  <w:szCs w:val="20"/>
                  <w:rPrChange w:id="35" w:author="Fong RERHANG" w:date="2021-06-08T19:34:00Z">
                    <w:rPr>
                      <w:b/>
                      <w:sz w:val="20"/>
                      <w:szCs w:val="20"/>
                    </w:rPr>
                  </w:rPrChange>
                </w:rPr>
                <w:t>Cev</w:t>
              </w:r>
            </w:ins>
            <w:proofErr w:type="spellEnd"/>
            <w:del w:id="36" w:author="Fong RERHANG" w:date="2021-06-08T19:34:00Z">
              <w:r w:rsidR="00EF0C19" w:rsidRPr="003342AE" w:rsidDel="003342AE">
                <w:rPr>
                  <w:bCs/>
                  <w:sz w:val="20"/>
                  <w:szCs w:val="20"/>
                  <w:rPrChange w:id="37" w:author="Fong RERHANG" w:date="2021-06-08T19:34:00Z">
                    <w:rPr>
                      <w:b/>
                      <w:sz w:val="20"/>
                      <w:szCs w:val="20"/>
                    </w:rPr>
                  </w:rPrChange>
                </w:rPr>
                <w:delText>Kab txhws</w:delText>
              </w:r>
            </w:del>
            <w:ins w:id="38" w:author="Fong RERHANG" w:date="2021-06-08T19:36:00Z">
              <w:r>
                <w:rPr>
                  <w:bCs/>
                  <w:sz w:val="20"/>
                  <w:szCs w:val="20"/>
                </w:rPr>
                <w:t xml:space="preserve">(Transgender) </w:t>
              </w:r>
            </w:ins>
            <w:r w:rsidR="00EF0C19">
              <w:rPr>
                <w:b/>
                <w:sz w:val="20"/>
                <w:szCs w:val="20"/>
              </w:rPr>
              <w:t xml:space="preserve"> </w:t>
            </w:r>
            <w:r w:rsidR="00EF0C19"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F0C19"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="00EF0C19" w:rsidRPr="003D26B1">
              <w:rPr>
                <w:b/>
                <w:sz w:val="20"/>
                <w:szCs w:val="20"/>
              </w:rPr>
              <w:fldChar w:fldCharType="end"/>
            </w:r>
            <w:r w:rsidR="00EF0C1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EF0C19">
              <w:rPr>
                <w:sz w:val="20"/>
                <w:szCs w:val="20"/>
              </w:rPr>
              <w:t>Lwm</w:t>
            </w:r>
            <w:proofErr w:type="spellEnd"/>
            <w:r w:rsidR="00EF0C19">
              <w:rPr>
                <w:sz w:val="20"/>
                <w:szCs w:val="20"/>
              </w:rPr>
              <w:t xml:space="preserve"> yam</w:t>
            </w:r>
          </w:p>
        </w:tc>
        <w:tc>
          <w:tcPr>
            <w:tcW w:w="4865" w:type="dxa"/>
            <w:gridSpan w:val="3"/>
            <w:tcBorders>
              <w:right w:val="single" w:sz="12" w:space="0" w:color="auto"/>
            </w:tcBorders>
            <w:shd w:val="clear" w:color="auto" w:fill="FFFFFF" w:themeFill="background1"/>
          </w:tcPr>
          <w:p w14:paraId="41D50606" w14:textId="7BFF9077" w:rsidR="00EF0C19" w:rsidRPr="003D26B1" w:rsidRDefault="003342AE" w:rsidP="00EF0C19">
            <w:pPr>
              <w:rPr>
                <w:b/>
                <w:sz w:val="20"/>
                <w:szCs w:val="20"/>
              </w:rPr>
            </w:pPr>
            <w:proofErr w:type="spellStart"/>
            <w:ins w:id="39" w:author="Fong RERHANG" w:date="2021-06-08T19:28:00Z">
              <w:r>
                <w:rPr>
                  <w:b/>
                  <w:sz w:val="20"/>
                  <w:szCs w:val="20"/>
                </w:rPr>
                <w:t>Hnub</w:t>
              </w:r>
              <w:proofErr w:type="spellEnd"/>
              <w:r>
                <w:rPr>
                  <w:b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b/>
                  <w:sz w:val="20"/>
                  <w:szCs w:val="20"/>
                </w:rPr>
                <w:t>Yug</w:t>
              </w:r>
            </w:ins>
            <w:proofErr w:type="spellEnd"/>
            <w:del w:id="40" w:author="Fong RERHANG" w:date="2021-06-08T19:28:00Z">
              <w:r w:rsidR="00EF0C19" w:rsidRPr="003D26B1" w:rsidDel="003342AE">
                <w:rPr>
                  <w:b/>
                  <w:sz w:val="20"/>
                  <w:szCs w:val="20"/>
                </w:rPr>
                <w:delText>DOB</w:delText>
              </w:r>
            </w:del>
            <w:r w:rsidR="00EF0C19" w:rsidRPr="003D26B1">
              <w:rPr>
                <w:b/>
                <w:sz w:val="20"/>
                <w:szCs w:val="20"/>
              </w:rPr>
              <w:t xml:space="preserve">: </w:t>
            </w:r>
            <w:r w:rsidR="00EF0C19" w:rsidRPr="003D26B1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EF0C19" w:rsidRPr="003D26B1">
              <w:rPr>
                <w:b/>
                <w:sz w:val="20"/>
                <w:szCs w:val="20"/>
              </w:rPr>
              <w:instrText xml:space="preserve"> FORMTEXT </w:instrText>
            </w:r>
            <w:r w:rsidR="00EF0C19" w:rsidRPr="003D26B1">
              <w:rPr>
                <w:b/>
                <w:sz w:val="20"/>
                <w:szCs w:val="20"/>
              </w:rPr>
            </w:r>
            <w:r w:rsidR="00EF0C19" w:rsidRPr="003D26B1">
              <w:rPr>
                <w:b/>
                <w:sz w:val="20"/>
                <w:szCs w:val="20"/>
              </w:rPr>
              <w:fldChar w:fldCharType="separate"/>
            </w:r>
            <w:r w:rsidR="00EF0C19" w:rsidRPr="003D26B1">
              <w:rPr>
                <w:b/>
                <w:noProof/>
                <w:sz w:val="20"/>
                <w:szCs w:val="20"/>
              </w:rPr>
              <w:t>     </w:t>
            </w:r>
            <w:r w:rsidR="00EF0C19" w:rsidRPr="003D26B1">
              <w:rPr>
                <w:b/>
                <w:sz w:val="20"/>
                <w:szCs w:val="20"/>
              </w:rPr>
              <w:fldChar w:fldCharType="end"/>
            </w:r>
          </w:p>
        </w:tc>
      </w:tr>
      <w:tr w:rsidR="00F21044" w:rsidRPr="00256AF2" w14:paraId="7830E477" w14:textId="77777777" w:rsidTr="00A41AEB">
        <w:trPr>
          <w:trHeight w:val="166"/>
        </w:trPr>
        <w:tc>
          <w:tcPr>
            <w:tcW w:w="11358" w:type="dxa"/>
            <w:gridSpan w:val="10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88CAF60" w14:textId="306929C0" w:rsidR="00F21044" w:rsidRPr="003D26B1" w:rsidRDefault="0050625A" w:rsidP="00F210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Kev Cob </w:t>
            </w:r>
            <w:proofErr w:type="spellStart"/>
            <w:r>
              <w:rPr>
                <w:b/>
                <w:sz w:val="20"/>
                <w:szCs w:val="20"/>
              </w:rPr>
              <w:t>Qhia</w:t>
            </w:r>
            <w:proofErr w:type="spellEnd"/>
            <w:r w:rsidR="00F21044" w:rsidRPr="003D26B1">
              <w:rPr>
                <w:b/>
                <w:sz w:val="20"/>
                <w:szCs w:val="20"/>
              </w:rPr>
              <w:t xml:space="preserve">: </w:t>
            </w:r>
            <w:r w:rsidR="00F21044"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1044"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="00F21044" w:rsidRPr="003D26B1">
              <w:rPr>
                <w:b/>
                <w:sz w:val="20"/>
                <w:szCs w:val="20"/>
              </w:rPr>
              <w:fldChar w:fldCharType="end"/>
            </w:r>
            <w:del w:id="41" w:author="Fong RERHANG" w:date="2021-06-08T19:35:00Z">
              <w:r w:rsidR="00F21044" w:rsidRPr="003D26B1" w:rsidDel="003342AE">
                <w:rPr>
                  <w:sz w:val="20"/>
                  <w:szCs w:val="20"/>
                </w:rPr>
                <w:delText>Gay</w:delText>
              </w:r>
            </w:del>
            <w:proofErr w:type="spellStart"/>
            <w:ins w:id="42" w:author="Fong RERHANG" w:date="2021-06-08T19:35:00Z">
              <w:r w:rsidR="003342AE">
                <w:rPr>
                  <w:sz w:val="20"/>
                  <w:szCs w:val="20"/>
                </w:rPr>
                <w:t>Kab</w:t>
              </w:r>
              <w:proofErr w:type="spellEnd"/>
              <w:r w:rsidR="003342AE">
                <w:rPr>
                  <w:sz w:val="20"/>
                  <w:szCs w:val="20"/>
                </w:rPr>
                <w:t xml:space="preserve"> </w:t>
              </w:r>
            </w:ins>
            <w:proofErr w:type="spellStart"/>
            <w:ins w:id="43" w:author="Fong RERHANG" w:date="2021-06-08T19:36:00Z">
              <w:r w:rsidR="003342AE">
                <w:rPr>
                  <w:sz w:val="20"/>
                  <w:szCs w:val="20"/>
                </w:rPr>
                <w:t>Txhws</w:t>
              </w:r>
              <w:proofErr w:type="spellEnd"/>
              <w:r w:rsidR="003342AE">
                <w:rPr>
                  <w:sz w:val="20"/>
                  <w:szCs w:val="20"/>
                </w:rPr>
                <w:t xml:space="preserve"> (Gay)</w:t>
              </w:r>
            </w:ins>
            <w:r w:rsidR="00F21044"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1044"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="00F21044" w:rsidRPr="003D26B1">
              <w:rPr>
                <w:b/>
                <w:sz w:val="20"/>
                <w:szCs w:val="20"/>
              </w:rPr>
              <w:fldChar w:fldCharType="end"/>
            </w:r>
            <w:proofErr w:type="spellStart"/>
            <w:del w:id="44" w:author="Fong RERHANG" w:date="2021-06-08T19:38:00Z">
              <w:r w:rsidRPr="001F776F" w:rsidDel="001F776F">
                <w:rPr>
                  <w:bCs/>
                  <w:sz w:val="20"/>
                  <w:szCs w:val="20"/>
                  <w:rPrChange w:id="45" w:author="Fong RERHANG" w:date="2021-06-08T19:37:00Z">
                    <w:rPr>
                      <w:b/>
                      <w:sz w:val="20"/>
                      <w:szCs w:val="20"/>
                    </w:rPr>
                  </w:rPrChange>
                </w:rPr>
                <w:delText>n</w:delText>
              </w:r>
            </w:del>
            <w:ins w:id="46" w:author="Fong RERHANG" w:date="2021-06-08T19:38:00Z">
              <w:r w:rsidR="001F776F">
                <w:rPr>
                  <w:bCs/>
                  <w:sz w:val="20"/>
                  <w:szCs w:val="20"/>
                </w:rPr>
                <w:t>N</w:t>
              </w:r>
            </w:ins>
            <w:r w:rsidRPr="001F776F">
              <w:rPr>
                <w:bCs/>
                <w:sz w:val="20"/>
                <w:szCs w:val="20"/>
                <w:rPrChange w:id="47" w:author="Fong RERHANG" w:date="2021-06-08T19:37:00Z">
                  <w:rPr>
                    <w:b/>
                    <w:sz w:val="20"/>
                    <w:szCs w:val="20"/>
                  </w:rPr>
                </w:rPrChange>
              </w:rPr>
              <w:t>yiaj</w:t>
            </w:r>
            <w:proofErr w:type="spellEnd"/>
            <w:r w:rsidRPr="001F776F">
              <w:rPr>
                <w:bCs/>
                <w:sz w:val="20"/>
                <w:szCs w:val="20"/>
                <w:rPrChange w:id="48" w:author="Fong RERHANG" w:date="2021-06-08T19:37:00Z">
                  <w:rPr>
                    <w:b/>
                    <w:sz w:val="20"/>
                    <w:szCs w:val="20"/>
                  </w:rPr>
                </w:rPrChange>
              </w:rPr>
              <w:t xml:space="preserve"> </w:t>
            </w:r>
            <w:del w:id="49" w:author="Fong RERHANG" w:date="2021-06-08T19:38:00Z">
              <w:r w:rsidRPr="001F776F" w:rsidDel="001F776F">
                <w:rPr>
                  <w:bCs/>
                  <w:sz w:val="20"/>
                  <w:szCs w:val="20"/>
                  <w:rPrChange w:id="50" w:author="Fong RERHANG" w:date="2021-06-08T19:37:00Z">
                    <w:rPr>
                      <w:b/>
                      <w:sz w:val="20"/>
                      <w:szCs w:val="20"/>
                    </w:rPr>
                  </w:rPrChange>
                </w:rPr>
                <w:delText>p</w:delText>
              </w:r>
            </w:del>
            <w:proofErr w:type="spellStart"/>
            <w:ins w:id="51" w:author="Fong RERHANG" w:date="2021-06-08T19:38:00Z">
              <w:r w:rsidR="001F776F">
                <w:rPr>
                  <w:bCs/>
                  <w:sz w:val="20"/>
                  <w:szCs w:val="20"/>
                </w:rPr>
                <w:t>P</w:t>
              </w:r>
            </w:ins>
            <w:r w:rsidRPr="001F776F">
              <w:rPr>
                <w:bCs/>
                <w:sz w:val="20"/>
                <w:szCs w:val="20"/>
                <w:rPrChange w:id="52" w:author="Fong RERHANG" w:date="2021-06-08T19:37:00Z">
                  <w:rPr>
                    <w:b/>
                    <w:sz w:val="20"/>
                    <w:szCs w:val="20"/>
                  </w:rPr>
                </w:rPrChange>
              </w:rPr>
              <w:t>oj</w:t>
            </w:r>
            <w:proofErr w:type="spellEnd"/>
            <w:r w:rsidRPr="001F776F">
              <w:rPr>
                <w:bCs/>
                <w:sz w:val="20"/>
                <w:szCs w:val="20"/>
                <w:rPrChange w:id="53" w:author="Fong RERHANG" w:date="2021-06-08T19:37:00Z">
                  <w:rPr>
                    <w:b/>
                    <w:sz w:val="20"/>
                    <w:szCs w:val="20"/>
                  </w:rPr>
                </w:rPrChange>
              </w:rPr>
              <w:t xml:space="preserve"> </w:t>
            </w:r>
            <w:del w:id="54" w:author="Fong RERHANG" w:date="2021-06-08T19:38:00Z">
              <w:r w:rsidRPr="001F776F" w:rsidDel="001F776F">
                <w:rPr>
                  <w:bCs/>
                  <w:sz w:val="20"/>
                  <w:szCs w:val="20"/>
                  <w:rPrChange w:id="55" w:author="Fong RERHANG" w:date="2021-06-08T19:37:00Z">
                    <w:rPr>
                      <w:b/>
                      <w:sz w:val="20"/>
                      <w:szCs w:val="20"/>
                    </w:rPr>
                  </w:rPrChange>
                </w:rPr>
                <w:delText>n</w:delText>
              </w:r>
            </w:del>
            <w:proofErr w:type="spellStart"/>
            <w:ins w:id="56" w:author="Fong RERHANG" w:date="2021-06-08T19:38:00Z">
              <w:r w:rsidR="001F776F">
                <w:rPr>
                  <w:bCs/>
                  <w:sz w:val="20"/>
                  <w:szCs w:val="20"/>
                </w:rPr>
                <w:t>N</w:t>
              </w:r>
            </w:ins>
            <w:r w:rsidRPr="001F776F">
              <w:rPr>
                <w:bCs/>
                <w:sz w:val="20"/>
                <w:szCs w:val="20"/>
                <w:rPrChange w:id="57" w:author="Fong RERHANG" w:date="2021-06-08T19:37:00Z">
                  <w:rPr>
                    <w:b/>
                    <w:sz w:val="20"/>
                    <w:szCs w:val="20"/>
                  </w:rPr>
                </w:rPrChange>
              </w:rPr>
              <w:t>iam</w:t>
            </w:r>
            <w:proofErr w:type="spellEnd"/>
            <w:r w:rsidR="00F21044" w:rsidRPr="003D26B1">
              <w:rPr>
                <w:sz w:val="20"/>
                <w:szCs w:val="20"/>
              </w:rPr>
              <w:t xml:space="preserve"> </w:t>
            </w:r>
            <w:r w:rsidR="00F21044"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1044"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="00F21044" w:rsidRPr="003D26B1">
              <w:rPr>
                <w:b/>
                <w:sz w:val="20"/>
                <w:szCs w:val="20"/>
              </w:rPr>
              <w:fldChar w:fldCharType="end"/>
            </w:r>
            <w:r w:rsidRPr="001F776F">
              <w:rPr>
                <w:bCs/>
                <w:sz w:val="20"/>
                <w:szCs w:val="20"/>
                <w:rPrChange w:id="58" w:author="Fong RERHANG" w:date="2021-06-08T19:37:00Z">
                  <w:rPr>
                    <w:b/>
                    <w:sz w:val="20"/>
                    <w:szCs w:val="20"/>
                  </w:rPr>
                </w:rPrChange>
              </w:rPr>
              <w:t xml:space="preserve">Ob </w:t>
            </w:r>
            <w:proofErr w:type="spellStart"/>
            <w:r w:rsidRPr="001F776F">
              <w:rPr>
                <w:bCs/>
                <w:sz w:val="20"/>
                <w:szCs w:val="20"/>
                <w:rPrChange w:id="59" w:author="Fong RERHANG" w:date="2021-06-08T19:37:00Z">
                  <w:rPr>
                    <w:b/>
                    <w:sz w:val="20"/>
                    <w:szCs w:val="20"/>
                  </w:rPr>
                </w:rPrChange>
              </w:rPr>
              <w:t>Hom</w:t>
            </w:r>
            <w:proofErr w:type="spellEnd"/>
            <w:r w:rsidR="00F21044" w:rsidRPr="003D26B1">
              <w:rPr>
                <w:sz w:val="20"/>
                <w:szCs w:val="20"/>
              </w:rPr>
              <w:t xml:space="preserve"> </w:t>
            </w:r>
            <w:r w:rsidR="00F21044"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1044"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="00F21044" w:rsidRPr="003D26B1">
              <w:rPr>
                <w:b/>
                <w:sz w:val="20"/>
                <w:szCs w:val="20"/>
              </w:rPr>
              <w:fldChar w:fldCharType="end"/>
            </w:r>
            <w:r w:rsidRPr="001F776F">
              <w:rPr>
                <w:bCs/>
                <w:sz w:val="20"/>
                <w:szCs w:val="20"/>
                <w:rPrChange w:id="60" w:author="Fong RERHANG" w:date="2021-06-08T19:37:00Z">
                  <w:rPr>
                    <w:b/>
                    <w:sz w:val="20"/>
                    <w:szCs w:val="20"/>
                  </w:rPr>
                </w:rPrChange>
              </w:rPr>
              <w:t xml:space="preserve">Kev </w:t>
            </w:r>
            <w:proofErr w:type="spellStart"/>
            <w:r w:rsidRPr="001F776F">
              <w:rPr>
                <w:bCs/>
                <w:sz w:val="20"/>
                <w:szCs w:val="20"/>
                <w:rPrChange w:id="61" w:author="Fong RERHANG" w:date="2021-06-08T19:37:00Z">
                  <w:rPr>
                    <w:b/>
                    <w:sz w:val="20"/>
                    <w:szCs w:val="20"/>
                  </w:rPr>
                </w:rPrChange>
              </w:rPr>
              <w:t>Tsim</w:t>
            </w:r>
            <w:proofErr w:type="spellEnd"/>
            <w:r w:rsidRPr="001F776F">
              <w:rPr>
                <w:bCs/>
                <w:sz w:val="20"/>
                <w:szCs w:val="20"/>
                <w:rPrChange w:id="62" w:author="Fong RERHANG" w:date="2021-06-08T19:37:00Z">
                  <w:rPr>
                    <w:b/>
                    <w:sz w:val="20"/>
                    <w:szCs w:val="20"/>
                  </w:rPr>
                </w:rPrChange>
              </w:rPr>
              <w:t xml:space="preserve"> </w:t>
            </w:r>
            <w:proofErr w:type="spellStart"/>
            <w:r w:rsidRPr="001F776F">
              <w:rPr>
                <w:bCs/>
                <w:sz w:val="20"/>
                <w:szCs w:val="20"/>
                <w:rPrChange w:id="63" w:author="Fong RERHANG" w:date="2021-06-08T19:37:00Z">
                  <w:rPr>
                    <w:b/>
                    <w:sz w:val="20"/>
                    <w:szCs w:val="20"/>
                  </w:rPr>
                </w:rPrChange>
              </w:rPr>
              <w:t>Cov</w:t>
            </w:r>
            <w:proofErr w:type="spellEnd"/>
            <w:r w:rsidRPr="001F776F">
              <w:rPr>
                <w:bCs/>
                <w:sz w:val="20"/>
                <w:szCs w:val="20"/>
                <w:rPrChange w:id="64" w:author="Fong RERHANG" w:date="2021-06-08T19:37:00Z">
                  <w:rPr>
                    <w:b/>
                    <w:sz w:val="20"/>
                    <w:szCs w:val="20"/>
                  </w:rPr>
                </w:rPrChange>
              </w:rPr>
              <w:t xml:space="preserve"> </w:t>
            </w:r>
            <w:proofErr w:type="spellStart"/>
            <w:r w:rsidRPr="001F776F">
              <w:rPr>
                <w:bCs/>
                <w:sz w:val="20"/>
                <w:szCs w:val="20"/>
                <w:rPrChange w:id="65" w:author="Fong RERHANG" w:date="2021-06-08T19:37:00Z">
                  <w:rPr>
                    <w:b/>
                    <w:sz w:val="20"/>
                    <w:szCs w:val="20"/>
                  </w:rPr>
                </w:rPrChange>
              </w:rPr>
              <w:t>Lus</w:t>
            </w:r>
            <w:proofErr w:type="spellEnd"/>
            <w:ins w:id="66" w:author="Fong RERHANG" w:date="2021-06-08T19:38:00Z">
              <w:r w:rsidR="001F776F">
                <w:rPr>
                  <w:bCs/>
                  <w:sz w:val="20"/>
                  <w:szCs w:val="20"/>
                </w:rPr>
                <w:t xml:space="preserve"> </w:t>
              </w:r>
            </w:ins>
            <w:proofErr w:type="spellStart"/>
            <w:r w:rsidR="00F21044" w:rsidRPr="003D26B1">
              <w:rPr>
                <w:sz w:val="20"/>
                <w:szCs w:val="20"/>
              </w:rPr>
              <w:t>Nug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F21044"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21044"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="00F21044" w:rsidRPr="003D26B1">
              <w:rPr>
                <w:b/>
                <w:sz w:val="20"/>
                <w:szCs w:val="20"/>
              </w:rPr>
              <w:fldChar w:fldCharType="end"/>
            </w:r>
            <w:proofErr w:type="spellStart"/>
            <w:r w:rsidR="00F21044" w:rsidRPr="003D26B1">
              <w:rPr>
                <w:sz w:val="20"/>
                <w:szCs w:val="20"/>
              </w:rPr>
              <w:t>Ncaj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Qha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F21044"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1044"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="00F21044" w:rsidRPr="003D26B1">
              <w:rPr>
                <w:b/>
                <w:sz w:val="20"/>
                <w:szCs w:val="20"/>
              </w:rPr>
              <w:fldChar w:fldCharType="end"/>
            </w:r>
            <w:proofErr w:type="spellStart"/>
            <w:ins w:id="67" w:author="Fong RERHANG" w:date="2021-06-08T19:43:00Z">
              <w:r w:rsidR="001F776F" w:rsidRPr="001F776F">
                <w:rPr>
                  <w:bCs/>
                  <w:sz w:val="20"/>
                  <w:szCs w:val="20"/>
                  <w:rPrChange w:id="68" w:author="Fong RERHANG" w:date="2021-06-08T19:45:00Z">
                    <w:rPr>
                      <w:b/>
                      <w:sz w:val="20"/>
                      <w:szCs w:val="20"/>
                    </w:rPr>
                  </w:rPrChange>
                </w:rPr>
                <w:t>Hloov</w:t>
              </w:r>
              <w:proofErr w:type="spellEnd"/>
              <w:r w:rsidR="001F776F" w:rsidRPr="001F776F">
                <w:rPr>
                  <w:bCs/>
                  <w:sz w:val="20"/>
                  <w:szCs w:val="20"/>
                  <w:rPrChange w:id="69" w:author="Fong RERHANG" w:date="2021-06-08T19:45:00Z">
                    <w:rPr>
                      <w:b/>
                      <w:sz w:val="20"/>
                      <w:szCs w:val="20"/>
                    </w:rPr>
                  </w:rPrChange>
                </w:rPr>
                <w:t xml:space="preserve"> </w:t>
              </w:r>
            </w:ins>
            <w:proofErr w:type="spellStart"/>
            <w:ins w:id="70" w:author="Fong RERHANG" w:date="2021-06-08T19:44:00Z">
              <w:r w:rsidR="001F776F" w:rsidRPr="001F776F">
                <w:rPr>
                  <w:bCs/>
                  <w:sz w:val="20"/>
                  <w:szCs w:val="20"/>
                  <w:rPrChange w:id="71" w:author="Fong RERHANG" w:date="2021-06-08T19:45:00Z">
                    <w:rPr>
                      <w:b/>
                      <w:sz w:val="20"/>
                      <w:szCs w:val="20"/>
                    </w:rPr>
                  </w:rPrChange>
                </w:rPr>
                <w:t>Hauv</w:t>
              </w:r>
              <w:proofErr w:type="spellEnd"/>
              <w:r w:rsidR="001F776F" w:rsidRPr="001F776F">
                <w:rPr>
                  <w:bCs/>
                  <w:sz w:val="20"/>
                  <w:szCs w:val="20"/>
                  <w:rPrChange w:id="72" w:author="Fong RERHANG" w:date="2021-06-08T19:45:00Z">
                    <w:rPr>
                      <w:b/>
                      <w:sz w:val="20"/>
                      <w:szCs w:val="20"/>
                    </w:rPr>
                  </w:rPrChange>
                </w:rPr>
                <w:t xml:space="preserve"> </w:t>
              </w:r>
              <w:proofErr w:type="spellStart"/>
              <w:r w:rsidR="001F776F" w:rsidRPr="001F776F">
                <w:rPr>
                  <w:bCs/>
                  <w:sz w:val="20"/>
                  <w:szCs w:val="20"/>
                  <w:rPrChange w:id="73" w:author="Fong RERHANG" w:date="2021-06-08T19:45:00Z">
                    <w:rPr>
                      <w:b/>
                      <w:sz w:val="20"/>
                      <w:szCs w:val="20"/>
                    </w:rPr>
                  </w:rPrChange>
                </w:rPr>
                <w:t>Plab</w:t>
              </w:r>
              <w:proofErr w:type="spellEnd"/>
              <w:r w:rsidR="001F776F">
                <w:rPr>
                  <w:b/>
                  <w:sz w:val="20"/>
                  <w:szCs w:val="20"/>
                </w:rPr>
                <w:t xml:space="preserve"> (</w:t>
              </w:r>
            </w:ins>
            <w:r w:rsidR="00F21044" w:rsidRPr="003D26B1">
              <w:rPr>
                <w:sz w:val="20"/>
                <w:szCs w:val="20"/>
              </w:rPr>
              <w:t>Intersex</w:t>
            </w:r>
            <w:ins w:id="74" w:author="Fong RERHANG" w:date="2021-06-08T19:44:00Z">
              <w:r w:rsidR="001F776F">
                <w:rPr>
                  <w:sz w:val="20"/>
                  <w:szCs w:val="20"/>
                </w:rPr>
                <w:t>)</w:t>
              </w:r>
            </w:ins>
            <w:r w:rsidR="00F21044"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1044"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="00F21044" w:rsidRPr="003D26B1">
              <w:rPr>
                <w:b/>
                <w:sz w:val="20"/>
                <w:szCs w:val="20"/>
              </w:rPr>
              <w:fldChar w:fldCharType="end"/>
            </w:r>
            <w:r w:rsidR="006E7636" w:rsidRPr="00E27FD8">
              <w:rPr>
                <w:sz w:val="20"/>
                <w:szCs w:val="20"/>
              </w:rPr>
              <w:t xml:space="preserve"> </w:t>
            </w:r>
            <w:proofErr w:type="spellStart"/>
            <w:r w:rsidR="006E7636" w:rsidRPr="00E27FD8">
              <w:rPr>
                <w:sz w:val="20"/>
                <w:szCs w:val="20"/>
              </w:rPr>
              <w:t>Tsis</w:t>
            </w:r>
            <w:proofErr w:type="spellEnd"/>
            <w:r w:rsidR="006E7636" w:rsidRPr="00E27FD8">
              <w:rPr>
                <w:sz w:val="20"/>
                <w:szCs w:val="20"/>
              </w:rPr>
              <w:t xml:space="preserve"> </w:t>
            </w:r>
            <w:del w:id="75" w:author="Fong RERHANG" w:date="2021-06-08T19:45:00Z">
              <w:r w:rsidR="006E7636" w:rsidRPr="00E27FD8" w:rsidDel="001F776F">
                <w:rPr>
                  <w:sz w:val="20"/>
                  <w:szCs w:val="20"/>
                </w:rPr>
                <w:delText>T</w:delText>
              </w:r>
            </w:del>
            <w:proofErr w:type="spellStart"/>
            <w:ins w:id="76" w:author="Fong RERHANG" w:date="2021-06-08T19:45:00Z">
              <w:r w:rsidR="001F776F">
                <w:rPr>
                  <w:sz w:val="20"/>
                  <w:szCs w:val="20"/>
                </w:rPr>
                <w:t>t</w:t>
              </w:r>
            </w:ins>
            <w:r w:rsidR="006E7636" w:rsidRPr="00E27FD8">
              <w:rPr>
                <w:sz w:val="20"/>
                <w:szCs w:val="20"/>
              </w:rPr>
              <w:t>eb</w:t>
            </w:r>
            <w:proofErr w:type="spellEnd"/>
            <w:r w:rsidR="006E7636" w:rsidRPr="00E27FD8">
              <w:rPr>
                <w:sz w:val="20"/>
                <w:szCs w:val="20"/>
              </w:rPr>
              <w:t xml:space="preserve"> </w:t>
            </w:r>
            <w:proofErr w:type="spellStart"/>
            <w:r w:rsidR="006E7636" w:rsidRPr="00E27FD8">
              <w:rPr>
                <w:sz w:val="20"/>
                <w:szCs w:val="20"/>
              </w:rPr>
              <w:t>rau</w:t>
            </w:r>
            <w:proofErr w:type="spellEnd"/>
            <w:r w:rsidR="006E7636" w:rsidRPr="00E27FD8">
              <w:rPr>
                <w:sz w:val="20"/>
                <w:szCs w:val="20"/>
              </w:rPr>
              <w:t xml:space="preserve"> </w:t>
            </w:r>
            <w:proofErr w:type="spellStart"/>
            <w:r w:rsidR="006E7636">
              <w:rPr>
                <w:sz w:val="20"/>
                <w:szCs w:val="20"/>
              </w:rPr>
              <w:t>cov</w:t>
            </w:r>
            <w:proofErr w:type="spellEnd"/>
            <w:r w:rsidR="006E7636">
              <w:rPr>
                <w:sz w:val="20"/>
                <w:szCs w:val="20"/>
              </w:rPr>
              <w:t xml:space="preserve"> </w:t>
            </w:r>
            <w:proofErr w:type="spellStart"/>
            <w:r w:rsidR="006E7636">
              <w:rPr>
                <w:sz w:val="20"/>
                <w:szCs w:val="20"/>
              </w:rPr>
              <w:t>lus</w:t>
            </w:r>
            <w:proofErr w:type="spellEnd"/>
            <w:r w:rsidR="006E7636">
              <w:rPr>
                <w:sz w:val="20"/>
                <w:szCs w:val="20"/>
              </w:rPr>
              <w:t xml:space="preserve"> </w:t>
            </w:r>
            <w:proofErr w:type="spellStart"/>
            <w:r w:rsidR="006E7636">
              <w:rPr>
                <w:sz w:val="20"/>
                <w:szCs w:val="20"/>
              </w:rPr>
              <w:t>nug</w:t>
            </w:r>
            <w:proofErr w:type="spellEnd"/>
          </w:p>
        </w:tc>
      </w:tr>
      <w:tr w:rsidR="00F21044" w:rsidRPr="00256AF2" w14:paraId="1C3B5259" w14:textId="77777777" w:rsidTr="00F0747E">
        <w:trPr>
          <w:trHeight w:val="263"/>
        </w:trPr>
        <w:tc>
          <w:tcPr>
            <w:tcW w:w="11358" w:type="dxa"/>
            <w:gridSpan w:val="10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6B9AD55" w14:textId="74BA58FF" w:rsidR="00F21044" w:rsidRPr="003D26B1" w:rsidRDefault="009031CD" w:rsidP="00F21044">
            <w:pPr>
              <w:rPr>
                <w:b/>
                <w:sz w:val="20"/>
                <w:szCs w:val="20"/>
              </w:rPr>
            </w:pPr>
            <w:proofErr w:type="spellStart"/>
            <w:r w:rsidRPr="003D26B1">
              <w:rPr>
                <w:b/>
                <w:sz w:val="20"/>
                <w:szCs w:val="20"/>
              </w:rPr>
              <w:t>Haiv</w:t>
            </w:r>
            <w:proofErr w:type="spellEnd"/>
            <w:r w:rsidRPr="003D26B1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3D26B1">
              <w:rPr>
                <w:b/>
                <w:sz w:val="20"/>
                <w:szCs w:val="20"/>
              </w:rPr>
              <w:t>neeg</w:t>
            </w:r>
            <w:proofErr w:type="spellEnd"/>
            <w:r w:rsidRPr="003D26B1">
              <w:rPr>
                <w:b/>
                <w:sz w:val="20"/>
                <w:szCs w:val="20"/>
              </w:rPr>
              <w:t xml:space="preserve">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3D26B1">
              <w:rPr>
                <w:sz w:val="20"/>
                <w:szCs w:val="20"/>
              </w:rPr>
              <w:t>Neeg</w:t>
            </w:r>
            <w:proofErr w:type="spellEnd"/>
            <w:r w:rsidRPr="003D26B1">
              <w:rPr>
                <w:sz w:val="20"/>
                <w:szCs w:val="20"/>
              </w:rPr>
              <w:t xml:space="preserve"> </w:t>
            </w:r>
            <w:proofErr w:type="spellStart"/>
            <w:r w:rsidRPr="003D26B1">
              <w:rPr>
                <w:sz w:val="20"/>
                <w:szCs w:val="20"/>
              </w:rPr>
              <w:t>Mev</w:t>
            </w:r>
            <w:proofErr w:type="spellEnd"/>
            <w:ins w:id="77" w:author="Fong RERHANG" w:date="2021-06-08T19:46:00Z">
              <w:r w:rsidR="00303AAF">
                <w:rPr>
                  <w:sz w:val="20"/>
                  <w:szCs w:val="20"/>
                </w:rPr>
                <w:t xml:space="preserve"> (</w:t>
              </w:r>
            </w:ins>
            <w:ins w:id="78" w:author="Fong RERHANG" w:date="2021-06-08T19:47:00Z">
              <w:r w:rsidR="00303AAF">
                <w:rPr>
                  <w:sz w:val="20"/>
                  <w:szCs w:val="20"/>
                </w:rPr>
                <w:t>Hispanic)</w:t>
              </w:r>
            </w:ins>
            <w:r w:rsidRPr="003D26B1">
              <w:rPr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754224" w:rsidRPr="001F776F">
              <w:rPr>
                <w:bCs/>
                <w:sz w:val="20"/>
                <w:szCs w:val="20"/>
                <w:rPrChange w:id="79" w:author="Fong RERHANG" w:date="2021-06-08T19:46:00Z">
                  <w:rPr>
                    <w:b/>
                    <w:sz w:val="20"/>
                    <w:szCs w:val="20"/>
                  </w:rPr>
                </w:rPrChange>
              </w:rPr>
              <w:t>Tsis</w:t>
            </w:r>
            <w:proofErr w:type="spellEnd"/>
            <w:r w:rsidR="00754224" w:rsidRPr="001F776F">
              <w:rPr>
                <w:bCs/>
                <w:sz w:val="20"/>
                <w:szCs w:val="20"/>
                <w:rPrChange w:id="80" w:author="Fong RERHANG" w:date="2021-06-08T19:46:00Z">
                  <w:rPr>
                    <w:b/>
                    <w:sz w:val="20"/>
                    <w:szCs w:val="20"/>
                  </w:rPr>
                </w:rPrChange>
              </w:rPr>
              <w:t xml:space="preserve"> </w:t>
            </w:r>
            <w:proofErr w:type="spellStart"/>
            <w:r w:rsidR="00754224" w:rsidRPr="001F776F">
              <w:rPr>
                <w:bCs/>
                <w:sz w:val="20"/>
                <w:szCs w:val="20"/>
                <w:rPrChange w:id="81" w:author="Fong RERHANG" w:date="2021-06-08T19:46:00Z">
                  <w:rPr>
                    <w:b/>
                    <w:sz w:val="20"/>
                    <w:szCs w:val="20"/>
                  </w:rPr>
                </w:rPrChange>
              </w:rPr>
              <w:t>yog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ins w:id="82" w:author="Fong RERHANG" w:date="2021-06-08T19:47:00Z">
              <w:r w:rsidR="00303AAF" w:rsidRPr="00303AAF">
                <w:rPr>
                  <w:bCs/>
                  <w:sz w:val="20"/>
                  <w:szCs w:val="20"/>
                  <w:rPrChange w:id="83" w:author="Fong RERHANG" w:date="2021-06-08T19:47:00Z">
                    <w:rPr>
                      <w:b/>
                      <w:sz w:val="20"/>
                      <w:szCs w:val="20"/>
                    </w:rPr>
                  </w:rPrChange>
                </w:rPr>
                <w:t>Mev</w:t>
              </w:r>
              <w:proofErr w:type="spellEnd"/>
              <w:r w:rsidR="00303AAF" w:rsidRPr="00303AAF">
                <w:rPr>
                  <w:bCs/>
                  <w:sz w:val="20"/>
                  <w:szCs w:val="20"/>
                  <w:rPrChange w:id="84" w:author="Fong RERHANG" w:date="2021-06-08T19:47:00Z">
                    <w:rPr>
                      <w:b/>
                      <w:sz w:val="20"/>
                      <w:szCs w:val="20"/>
                    </w:rPr>
                  </w:rPrChange>
                </w:rPr>
                <w:t xml:space="preserve"> (</w:t>
              </w:r>
            </w:ins>
            <w:r w:rsidRPr="003D26B1">
              <w:rPr>
                <w:sz w:val="20"/>
                <w:szCs w:val="20"/>
              </w:rPr>
              <w:t>Hispanic</w:t>
            </w:r>
            <w:ins w:id="85" w:author="Fong RERHANG" w:date="2021-06-08T19:47:00Z">
              <w:r w:rsidR="00303AAF">
                <w:rPr>
                  <w:sz w:val="20"/>
                  <w:szCs w:val="20"/>
                </w:rPr>
                <w:t>)</w:t>
              </w:r>
            </w:ins>
            <w:r w:rsidR="00754224">
              <w:rPr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proofErr w:type="spellStart"/>
            <w:r>
              <w:rPr>
                <w:sz w:val="20"/>
                <w:szCs w:val="20"/>
              </w:rPr>
              <w:t>Tsis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paub</w:t>
            </w:r>
            <w:proofErr w:type="spellEnd"/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E27FD8">
              <w:rPr>
                <w:sz w:val="20"/>
                <w:szCs w:val="20"/>
              </w:rPr>
              <w:t>Tsis</w:t>
            </w:r>
            <w:proofErr w:type="spellEnd"/>
            <w:r w:rsidRPr="00E27FD8">
              <w:rPr>
                <w:sz w:val="20"/>
                <w:szCs w:val="20"/>
              </w:rPr>
              <w:t xml:space="preserve"> </w:t>
            </w:r>
            <w:proofErr w:type="spellStart"/>
            <w:ins w:id="86" w:author="Fong RERHANG" w:date="2021-06-08T19:47:00Z">
              <w:r w:rsidR="00303AAF">
                <w:rPr>
                  <w:sz w:val="20"/>
                  <w:szCs w:val="20"/>
                </w:rPr>
                <w:t>t</w:t>
              </w:r>
            </w:ins>
            <w:del w:id="87" w:author="Fong RERHANG" w:date="2021-06-08T19:47:00Z">
              <w:r w:rsidRPr="00E27FD8" w:rsidDel="00303AAF">
                <w:rPr>
                  <w:sz w:val="20"/>
                  <w:szCs w:val="20"/>
                </w:rPr>
                <w:delText>T</w:delText>
              </w:r>
            </w:del>
            <w:r w:rsidRPr="00E27FD8">
              <w:rPr>
                <w:sz w:val="20"/>
                <w:szCs w:val="20"/>
              </w:rPr>
              <w:t>eb</w:t>
            </w:r>
            <w:proofErr w:type="spellEnd"/>
            <w:r w:rsidRPr="00E27FD8">
              <w:rPr>
                <w:sz w:val="20"/>
                <w:szCs w:val="20"/>
              </w:rPr>
              <w:t xml:space="preserve"> </w:t>
            </w:r>
            <w:proofErr w:type="spellStart"/>
            <w:r w:rsidRPr="00E27FD8">
              <w:rPr>
                <w:sz w:val="20"/>
                <w:szCs w:val="20"/>
              </w:rPr>
              <w:t>rau</w:t>
            </w:r>
            <w:proofErr w:type="spellEnd"/>
            <w:r w:rsidRPr="00E27FD8">
              <w:rPr>
                <w:sz w:val="20"/>
                <w:szCs w:val="20"/>
              </w:rPr>
              <w:t xml:space="preserve"> </w:t>
            </w:r>
            <w:proofErr w:type="spellStart"/>
            <w:r w:rsidR="0047710B">
              <w:rPr>
                <w:sz w:val="20"/>
                <w:szCs w:val="20"/>
              </w:rPr>
              <w:t>cov</w:t>
            </w:r>
            <w:proofErr w:type="spellEnd"/>
            <w:r w:rsidR="0047710B">
              <w:rPr>
                <w:sz w:val="20"/>
                <w:szCs w:val="20"/>
              </w:rPr>
              <w:t xml:space="preserve"> </w:t>
            </w:r>
            <w:proofErr w:type="spellStart"/>
            <w:r w:rsidR="0047710B">
              <w:rPr>
                <w:sz w:val="20"/>
                <w:szCs w:val="20"/>
              </w:rPr>
              <w:t>lus</w:t>
            </w:r>
            <w:proofErr w:type="spellEnd"/>
            <w:r w:rsidR="0047710B">
              <w:rPr>
                <w:sz w:val="20"/>
                <w:szCs w:val="20"/>
              </w:rPr>
              <w:t xml:space="preserve"> </w:t>
            </w:r>
            <w:proofErr w:type="spellStart"/>
            <w:r w:rsidR="0047710B">
              <w:rPr>
                <w:sz w:val="20"/>
                <w:szCs w:val="20"/>
              </w:rPr>
              <w:t>nug</w:t>
            </w:r>
            <w:proofErr w:type="spellEnd"/>
          </w:p>
        </w:tc>
      </w:tr>
      <w:tr w:rsidR="00F21044" w:rsidRPr="00256AF2" w14:paraId="5AF9EC96" w14:textId="77777777" w:rsidTr="00A54CA3">
        <w:trPr>
          <w:trHeight w:val="1253"/>
        </w:trPr>
        <w:tc>
          <w:tcPr>
            <w:tcW w:w="1459" w:type="dxa"/>
            <w:tcBorders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AD2EA37" w14:textId="71BF5DB6" w:rsidR="00F21044" w:rsidRPr="00892542" w:rsidRDefault="0062566A" w:rsidP="00F21044">
            <w:pPr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Hom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Neeg</w:t>
            </w:r>
            <w:proofErr w:type="spellEnd"/>
            <w:r w:rsidR="00F21044" w:rsidRPr="00892542">
              <w:rPr>
                <w:sz w:val="20"/>
                <w:szCs w:val="20"/>
              </w:rPr>
              <w:t xml:space="preserve"> </w:t>
            </w:r>
          </w:p>
          <w:p w14:paraId="786FF733" w14:textId="6284D153" w:rsidR="00F21044" w:rsidRPr="00065690" w:rsidRDefault="00F21044" w:rsidP="00F21044">
            <w:pPr>
              <w:rPr>
                <w:sz w:val="20"/>
                <w:szCs w:val="20"/>
              </w:rPr>
            </w:pPr>
            <w:r w:rsidRPr="00065690">
              <w:rPr>
                <w:sz w:val="20"/>
                <w:szCs w:val="20"/>
              </w:rPr>
              <w:t>(</w:t>
            </w:r>
            <w:r w:rsidR="00E446A9">
              <w:rPr>
                <w:sz w:val="20"/>
                <w:szCs w:val="20"/>
              </w:rPr>
              <w:t>Kos</w:t>
            </w:r>
          </w:p>
          <w:p w14:paraId="7A6B5AB5" w14:textId="47B71003" w:rsidR="00F21044" w:rsidRPr="00EB550E" w:rsidRDefault="0062566A" w:rsidP="00F21044">
            <w:pPr>
              <w:rPr>
                <w:sz w:val="16"/>
                <w:szCs w:val="16"/>
              </w:rPr>
            </w:pPr>
            <w:proofErr w:type="spellStart"/>
            <w:r>
              <w:rPr>
                <w:sz w:val="20"/>
                <w:szCs w:val="20"/>
              </w:rPr>
              <w:t>Txog</w:t>
            </w:r>
            <w:proofErr w:type="spellEnd"/>
            <w:r>
              <w:rPr>
                <w:sz w:val="20"/>
                <w:szCs w:val="20"/>
              </w:rPr>
              <w:t xml:space="preserve"> li</w:t>
            </w:r>
            <w:r w:rsidR="00F21044" w:rsidRPr="00065690">
              <w:rPr>
                <w:sz w:val="20"/>
                <w:szCs w:val="20"/>
              </w:rPr>
              <w:t xml:space="preserve"> 5)</w:t>
            </w:r>
          </w:p>
        </w:tc>
        <w:tc>
          <w:tcPr>
            <w:tcW w:w="2915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383C346" w14:textId="672A2302" w:rsidR="00F21044" w:rsidRPr="00144877" w:rsidRDefault="00F21044" w:rsidP="00F21044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44877">
              <w:rPr>
                <w:sz w:val="20"/>
                <w:szCs w:val="20"/>
              </w:rPr>
              <w:t xml:space="preserve">African </w:t>
            </w:r>
            <w:proofErr w:type="spellStart"/>
            <w:ins w:id="88" w:author="Fong RERHANG" w:date="2021-06-08T19:48:00Z">
              <w:r w:rsidR="00303AAF">
                <w:rPr>
                  <w:sz w:val="20"/>
                  <w:szCs w:val="20"/>
                </w:rPr>
                <w:t>Mekas</w:t>
              </w:r>
            </w:ins>
            <w:proofErr w:type="spellEnd"/>
            <w:del w:id="89" w:author="Fong RERHANG" w:date="2021-06-08T19:48:00Z">
              <w:r w:rsidRPr="00144877" w:rsidDel="00303AAF">
                <w:rPr>
                  <w:sz w:val="20"/>
                  <w:szCs w:val="20"/>
                </w:rPr>
                <w:delText>American</w:delText>
              </w:r>
            </w:del>
            <w:r w:rsidRPr="00144877">
              <w:rPr>
                <w:sz w:val="20"/>
                <w:szCs w:val="20"/>
              </w:rPr>
              <w:t xml:space="preserve"> </w:t>
            </w:r>
          </w:p>
          <w:p w14:paraId="70E70F19" w14:textId="10947A5B" w:rsidR="00F21044" w:rsidRPr="00144877" w:rsidRDefault="00F21044" w:rsidP="00F21044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44877">
              <w:rPr>
                <w:sz w:val="20"/>
                <w:szCs w:val="20"/>
              </w:rPr>
              <w:t xml:space="preserve">Amer. </w:t>
            </w:r>
            <w:proofErr w:type="spellStart"/>
            <w:ins w:id="90" w:author="Fong RERHANG" w:date="2021-06-08T19:49:00Z">
              <w:r w:rsidR="00303AAF">
                <w:rPr>
                  <w:sz w:val="20"/>
                  <w:szCs w:val="20"/>
                </w:rPr>
                <w:t>Neeg</w:t>
              </w:r>
              <w:proofErr w:type="spellEnd"/>
              <w:r w:rsidR="00303AAF">
                <w:rPr>
                  <w:sz w:val="20"/>
                  <w:szCs w:val="20"/>
                </w:rPr>
                <w:t xml:space="preserve"> </w:t>
              </w:r>
            </w:ins>
            <w:r w:rsidRPr="00144877">
              <w:rPr>
                <w:sz w:val="20"/>
                <w:szCs w:val="20"/>
              </w:rPr>
              <w:t>India</w:t>
            </w:r>
            <w:del w:id="91" w:author="Fong RERHANG" w:date="2021-06-08T19:49:00Z">
              <w:r w:rsidRPr="00144877" w:rsidDel="00303AAF">
                <w:rPr>
                  <w:sz w:val="20"/>
                  <w:szCs w:val="20"/>
                </w:rPr>
                <w:delText>n</w:delText>
              </w:r>
            </w:del>
            <w:r w:rsidRPr="00144877">
              <w:rPr>
                <w:sz w:val="20"/>
                <w:szCs w:val="20"/>
              </w:rPr>
              <w:t>/</w:t>
            </w:r>
            <w:proofErr w:type="spellStart"/>
            <w:r w:rsidR="00A15D62">
              <w:rPr>
                <w:sz w:val="20"/>
                <w:szCs w:val="20"/>
              </w:rPr>
              <w:t>haiv</w:t>
            </w:r>
            <w:proofErr w:type="spellEnd"/>
            <w:r w:rsidR="00A15D62">
              <w:rPr>
                <w:sz w:val="20"/>
                <w:szCs w:val="20"/>
              </w:rPr>
              <w:t xml:space="preserve"> </w:t>
            </w:r>
            <w:proofErr w:type="spellStart"/>
            <w:r w:rsidR="00A15D62">
              <w:rPr>
                <w:sz w:val="20"/>
                <w:szCs w:val="20"/>
              </w:rPr>
              <w:t>neeg</w:t>
            </w:r>
            <w:proofErr w:type="spellEnd"/>
            <w:ins w:id="92" w:author="Fong RERHANG" w:date="2021-06-08T19:49:00Z">
              <w:r w:rsidR="00303AAF">
                <w:rPr>
                  <w:sz w:val="20"/>
                  <w:szCs w:val="20"/>
                </w:rPr>
                <w:t xml:space="preserve"> </w:t>
              </w:r>
            </w:ins>
            <w:r w:rsidRPr="00144877">
              <w:rPr>
                <w:sz w:val="20"/>
                <w:szCs w:val="20"/>
              </w:rPr>
              <w:t>Alaskan</w:t>
            </w:r>
          </w:p>
          <w:p w14:paraId="6B3B1489" w14:textId="6CA1EA5C" w:rsidR="00F21044" w:rsidRPr="00144877" w:rsidRDefault="00F21044" w:rsidP="00F21044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ins w:id="93" w:author="Fong RERHANG" w:date="2021-06-08T19:50:00Z">
              <w:r w:rsidR="00303AAF">
                <w:rPr>
                  <w:b/>
                  <w:sz w:val="20"/>
                  <w:szCs w:val="20"/>
                </w:rPr>
                <w:t xml:space="preserve"> </w:t>
              </w:r>
            </w:ins>
            <w:proofErr w:type="spellStart"/>
            <w:r w:rsidRPr="00144877">
              <w:rPr>
                <w:sz w:val="20"/>
                <w:szCs w:val="20"/>
              </w:rPr>
              <w:t>A</w:t>
            </w:r>
            <w:ins w:id="94" w:author="Fong RERHANG" w:date="2021-06-08T19:50:00Z">
              <w:r w:rsidR="00303AAF">
                <w:rPr>
                  <w:sz w:val="20"/>
                  <w:szCs w:val="20"/>
                </w:rPr>
                <w:t>xi</w:t>
              </w:r>
              <w:proofErr w:type="spellEnd"/>
              <w:r w:rsidR="00303AAF">
                <w:rPr>
                  <w:sz w:val="20"/>
                  <w:szCs w:val="20"/>
                </w:rPr>
                <w:t xml:space="preserve"> </w:t>
              </w:r>
            </w:ins>
            <w:del w:id="95" w:author="Fong RERHANG" w:date="2021-06-08T19:50:00Z">
              <w:r w:rsidRPr="00144877" w:rsidDel="00303AAF">
                <w:rPr>
                  <w:sz w:val="20"/>
                  <w:szCs w:val="20"/>
                </w:rPr>
                <w:delText>sian</w:delText>
              </w:r>
            </w:del>
            <w:r w:rsidRPr="00144877">
              <w:rPr>
                <w:sz w:val="20"/>
                <w:szCs w:val="20"/>
              </w:rPr>
              <w:t xml:space="preserve"> India</w:t>
            </w:r>
            <w:del w:id="96" w:author="Fong RERHANG" w:date="2021-06-08T19:50:00Z">
              <w:r w:rsidRPr="00144877" w:rsidDel="00303AAF">
                <w:rPr>
                  <w:sz w:val="20"/>
                  <w:szCs w:val="20"/>
                </w:rPr>
                <w:delText>n</w:delText>
              </w:r>
            </w:del>
            <w:r w:rsidRPr="00144877">
              <w:rPr>
                <w:sz w:val="20"/>
                <w:szCs w:val="20"/>
              </w:rPr>
              <w:t xml:space="preserve"> </w:t>
            </w:r>
          </w:p>
          <w:p w14:paraId="548FBFAF" w14:textId="742A28B9" w:rsidR="00F21044" w:rsidRPr="00144877" w:rsidRDefault="00F21044" w:rsidP="00F21044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97" w:author="Fong RERHANG" w:date="2021-06-08T19:53:00Z">
              <w:r w:rsidRPr="00144877" w:rsidDel="00303AAF">
                <w:rPr>
                  <w:sz w:val="20"/>
                  <w:szCs w:val="20"/>
                </w:rPr>
                <w:delText>White</w:delText>
              </w:r>
            </w:del>
            <w:proofErr w:type="spellStart"/>
            <w:ins w:id="98" w:author="Fong RERHANG" w:date="2021-06-08T19:53:00Z">
              <w:r w:rsidR="00303AAF">
                <w:rPr>
                  <w:sz w:val="20"/>
                  <w:szCs w:val="20"/>
                </w:rPr>
                <w:t>Tawv</w:t>
              </w:r>
              <w:proofErr w:type="spellEnd"/>
              <w:r w:rsidR="00303AAF">
                <w:rPr>
                  <w:sz w:val="20"/>
                  <w:szCs w:val="20"/>
                </w:rPr>
                <w:t xml:space="preserve"> </w:t>
              </w:r>
              <w:proofErr w:type="spellStart"/>
              <w:r w:rsidR="00303AAF">
                <w:rPr>
                  <w:sz w:val="20"/>
                  <w:szCs w:val="20"/>
                </w:rPr>
                <w:t>Dawb</w:t>
              </w:r>
            </w:ins>
            <w:proofErr w:type="spellEnd"/>
            <w:r w:rsidRPr="00144877">
              <w:rPr>
                <w:sz w:val="20"/>
                <w:szCs w:val="20"/>
              </w:rPr>
              <w:t>/</w:t>
            </w:r>
            <w:proofErr w:type="spellStart"/>
            <w:ins w:id="99" w:author="Fong RERHANG" w:date="2021-06-08T19:53:00Z">
              <w:r w:rsidR="00303AAF">
                <w:rPr>
                  <w:sz w:val="20"/>
                  <w:szCs w:val="20"/>
                </w:rPr>
                <w:t>Neeg</w:t>
              </w:r>
              <w:proofErr w:type="spellEnd"/>
              <w:r w:rsidR="00303AAF">
                <w:rPr>
                  <w:sz w:val="20"/>
                  <w:szCs w:val="20"/>
                </w:rPr>
                <w:t xml:space="preserve"> </w:t>
              </w:r>
              <w:proofErr w:type="spellStart"/>
              <w:r w:rsidR="00303AAF">
                <w:rPr>
                  <w:sz w:val="20"/>
                  <w:szCs w:val="20"/>
                </w:rPr>
                <w:t>Mev</w:t>
              </w:r>
            </w:ins>
            <w:proofErr w:type="spellEnd"/>
            <w:del w:id="100" w:author="Fong RERHANG" w:date="2021-06-08T19:53:00Z">
              <w:r w:rsidRPr="00144877" w:rsidDel="00303AAF">
                <w:rPr>
                  <w:sz w:val="20"/>
                  <w:szCs w:val="20"/>
                </w:rPr>
                <w:delText>Caucasian</w:delText>
              </w:r>
            </w:del>
            <w:r w:rsidRPr="00144877">
              <w:rPr>
                <w:sz w:val="20"/>
                <w:szCs w:val="20"/>
              </w:rPr>
              <w:t xml:space="preserve"> </w:t>
            </w:r>
          </w:p>
          <w:p w14:paraId="29B9766A" w14:textId="7EB1C173" w:rsidR="00F21044" w:rsidRPr="00144877" w:rsidRDefault="00F21044" w:rsidP="00F21044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="00A15D62" w:rsidRPr="0040111E">
              <w:rPr>
                <w:bCs/>
                <w:sz w:val="20"/>
                <w:szCs w:val="20"/>
              </w:rPr>
              <w:t>Suav</w:t>
            </w:r>
            <w:proofErr w:type="spellEnd"/>
          </w:p>
          <w:p w14:paraId="4B00922E" w14:textId="41E7F730" w:rsidR="00F21044" w:rsidRPr="00A54CA3" w:rsidRDefault="00F21044" w:rsidP="00F21044">
            <w:pPr>
              <w:ind w:left="-105"/>
              <w:rPr>
                <w:b/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ins w:id="101" w:author="Fong RERHANG" w:date="2021-06-08T19:54:00Z">
              <w:r w:rsidR="00303AAF">
                <w:rPr>
                  <w:sz w:val="20"/>
                  <w:szCs w:val="20"/>
                </w:rPr>
                <w:t>Kas Pu Cia (</w:t>
              </w:r>
              <w:proofErr w:type="spellStart"/>
              <w:r w:rsidR="00303AAF">
                <w:rPr>
                  <w:sz w:val="20"/>
                  <w:szCs w:val="20"/>
                </w:rPr>
                <w:t>Combodia</w:t>
              </w:r>
            </w:ins>
            <w:proofErr w:type="spellEnd"/>
            <w:ins w:id="102" w:author="Fong RERHANG" w:date="2021-06-08T19:55:00Z">
              <w:r w:rsidR="00303AAF">
                <w:rPr>
                  <w:sz w:val="20"/>
                  <w:szCs w:val="20"/>
                </w:rPr>
                <w:t>)</w:t>
              </w:r>
            </w:ins>
            <w:del w:id="103" w:author="Fong RERHANG" w:date="2021-06-08T19:54:00Z">
              <w:r w:rsidRPr="00144877" w:rsidDel="00303AAF">
                <w:rPr>
                  <w:sz w:val="20"/>
                  <w:szCs w:val="20"/>
                </w:rPr>
                <w:delText>Cambodian</w:delText>
              </w:r>
            </w:del>
          </w:p>
        </w:tc>
        <w:tc>
          <w:tcPr>
            <w:tcW w:w="19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FF4C819" w14:textId="77777777" w:rsidR="00F21044" w:rsidRPr="00892542" w:rsidRDefault="00F21044" w:rsidP="00F21044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Filipino </w:t>
            </w:r>
          </w:p>
          <w:p w14:paraId="1CAD5BAC" w14:textId="47193C4B" w:rsidR="00F21044" w:rsidRPr="00892542" w:rsidRDefault="00F21044" w:rsidP="00F21044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ins w:id="104" w:author="Fong RERHANG" w:date="2021-06-08T19:55:00Z">
              <w:r w:rsidR="00303AAF" w:rsidRPr="00303AAF">
                <w:rPr>
                  <w:bCs/>
                  <w:sz w:val="20"/>
                  <w:szCs w:val="20"/>
                  <w:rPrChange w:id="105" w:author="Fong RERHANG" w:date="2021-06-08T19:55:00Z">
                    <w:rPr>
                      <w:b/>
                      <w:sz w:val="20"/>
                      <w:szCs w:val="20"/>
                    </w:rPr>
                  </w:rPrChange>
                </w:rPr>
                <w:t>Lav</w:t>
              </w:r>
              <w:proofErr w:type="spellEnd"/>
              <w:r w:rsidR="00303AAF" w:rsidRPr="00303AAF">
                <w:rPr>
                  <w:bCs/>
                  <w:sz w:val="20"/>
                  <w:szCs w:val="20"/>
                  <w:rPrChange w:id="106" w:author="Fong RERHANG" w:date="2021-06-08T19:55:00Z">
                    <w:rPr>
                      <w:b/>
                      <w:sz w:val="20"/>
                      <w:szCs w:val="20"/>
                    </w:rPr>
                  </w:rPrChange>
                </w:rPr>
                <w:t xml:space="preserve"> Xia</w:t>
              </w:r>
              <w:r w:rsidR="00303AAF">
                <w:rPr>
                  <w:b/>
                  <w:sz w:val="20"/>
                  <w:szCs w:val="20"/>
                </w:rPr>
                <w:t xml:space="preserve"> </w:t>
              </w:r>
            </w:ins>
            <w:del w:id="107" w:author="Fong RERHANG" w:date="2021-06-08T19:59:00Z">
              <w:r w:rsidRPr="00303AAF" w:rsidDel="002F1898">
                <w:rPr>
                  <w:bCs/>
                  <w:sz w:val="20"/>
                  <w:szCs w:val="20"/>
                  <w:rPrChange w:id="108" w:author="Fong RERHANG" w:date="2021-06-08T19:55:00Z">
                    <w:rPr>
                      <w:sz w:val="20"/>
                      <w:szCs w:val="20"/>
                    </w:rPr>
                  </w:rPrChange>
                </w:rPr>
                <w:delText>Former Soviet</w:delText>
              </w:r>
            </w:del>
            <w:r w:rsidRPr="00303AAF">
              <w:rPr>
                <w:bCs/>
                <w:sz w:val="20"/>
                <w:szCs w:val="20"/>
                <w:rPrChange w:id="109" w:author="Fong RERHANG" w:date="2021-06-08T19:55:00Z">
                  <w:rPr>
                    <w:sz w:val="20"/>
                    <w:szCs w:val="20"/>
                  </w:rPr>
                </w:rPrChange>
              </w:rPr>
              <w:t xml:space="preserve"> </w:t>
            </w:r>
          </w:p>
          <w:p w14:paraId="41A2A13D" w14:textId="77777777" w:rsidR="00F21044" w:rsidRPr="00892542" w:rsidRDefault="00F21044" w:rsidP="00F21044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Hawaii</w:t>
            </w:r>
            <w:del w:id="110" w:author="Fong RERHANG" w:date="2021-06-08T19:59:00Z">
              <w:r w:rsidRPr="00892542" w:rsidDel="002F1898">
                <w:rPr>
                  <w:sz w:val="20"/>
                  <w:szCs w:val="20"/>
                </w:rPr>
                <w:delText>an</w:delText>
              </w:r>
            </w:del>
            <w:r w:rsidRPr="00892542">
              <w:rPr>
                <w:sz w:val="20"/>
                <w:szCs w:val="20"/>
              </w:rPr>
              <w:t xml:space="preserve"> </w:t>
            </w:r>
          </w:p>
          <w:p w14:paraId="17106D24" w14:textId="461BA0BD" w:rsidR="00F21044" w:rsidRDefault="00F21044" w:rsidP="00F21044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="00E446A9" w:rsidRPr="0040111E">
              <w:rPr>
                <w:bCs/>
                <w:sz w:val="20"/>
                <w:szCs w:val="20"/>
              </w:rPr>
              <w:t>Hmoob</w:t>
            </w:r>
            <w:proofErr w:type="spellEnd"/>
          </w:p>
          <w:p w14:paraId="6C37B898" w14:textId="68947116" w:rsidR="00F21044" w:rsidRPr="00A764FE" w:rsidRDefault="00F21044" w:rsidP="00F21044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ins w:id="111" w:author="Fong RERHANG" w:date="2021-06-08T19:56:00Z">
              <w:r w:rsidR="00303AAF" w:rsidRPr="002F1898">
                <w:rPr>
                  <w:bCs/>
                  <w:sz w:val="20"/>
                  <w:szCs w:val="20"/>
                  <w:rPrChange w:id="112" w:author="Fong RERHANG" w:date="2021-06-08T20:01:00Z">
                    <w:rPr>
                      <w:b/>
                      <w:sz w:val="20"/>
                      <w:szCs w:val="20"/>
                    </w:rPr>
                  </w:rPrChange>
                </w:rPr>
                <w:t>Yij</w:t>
              </w:r>
              <w:proofErr w:type="spellEnd"/>
              <w:r w:rsidR="00303AAF" w:rsidRPr="002F1898">
                <w:rPr>
                  <w:bCs/>
                  <w:sz w:val="20"/>
                  <w:szCs w:val="20"/>
                  <w:rPrChange w:id="113" w:author="Fong RERHANG" w:date="2021-06-08T20:01:00Z">
                    <w:rPr>
                      <w:b/>
                      <w:sz w:val="20"/>
                      <w:szCs w:val="20"/>
                    </w:rPr>
                  </w:rPrChange>
                </w:rPr>
                <w:t xml:space="preserve"> </w:t>
              </w:r>
              <w:proofErr w:type="spellStart"/>
              <w:r w:rsidR="00303AAF" w:rsidRPr="002F1898">
                <w:rPr>
                  <w:bCs/>
                  <w:sz w:val="20"/>
                  <w:szCs w:val="20"/>
                  <w:rPrChange w:id="114" w:author="Fong RERHANG" w:date="2021-06-08T20:01:00Z">
                    <w:rPr>
                      <w:b/>
                      <w:sz w:val="20"/>
                      <w:szCs w:val="20"/>
                    </w:rPr>
                  </w:rPrChange>
                </w:rPr>
                <w:t>Peem</w:t>
              </w:r>
            </w:ins>
            <w:proofErr w:type="spellEnd"/>
            <w:del w:id="115" w:author="Fong RERHANG" w:date="2021-06-08T19:55:00Z">
              <w:r w:rsidRPr="002F1898" w:rsidDel="00303AAF">
                <w:rPr>
                  <w:bCs/>
                  <w:sz w:val="20"/>
                  <w:szCs w:val="20"/>
                  <w:rPrChange w:id="116" w:author="Fong RERHANG" w:date="2021-06-08T20:01:00Z">
                    <w:rPr>
                      <w:sz w:val="20"/>
                      <w:szCs w:val="20"/>
                    </w:rPr>
                  </w:rPrChange>
                </w:rPr>
                <w:delText>Japanese</w:delText>
              </w:r>
              <w:r w:rsidRPr="00892542" w:rsidDel="00303AAF">
                <w:rPr>
                  <w:b/>
                  <w:sz w:val="20"/>
                  <w:szCs w:val="20"/>
                </w:rPr>
                <w:delText xml:space="preserve"> </w:delText>
              </w:r>
            </w:del>
          </w:p>
        </w:tc>
        <w:tc>
          <w:tcPr>
            <w:tcW w:w="239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0B19A1A" w14:textId="12ED575A" w:rsidR="00F21044" w:rsidRPr="0010415F" w:rsidRDefault="00F21044" w:rsidP="00F21044">
            <w:pPr>
              <w:ind w:left="-105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117" w:author="Fong RERHANG" w:date="2021-06-08T19:56:00Z">
              <w:r w:rsidRPr="0010415F" w:rsidDel="00303AAF">
                <w:rPr>
                  <w:sz w:val="20"/>
                  <w:szCs w:val="20"/>
                  <w:lang w:val="es-419"/>
                </w:rPr>
                <w:delText>Korean</w:delText>
              </w:r>
            </w:del>
            <w:ins w:id="118" w:author="Fong RERHANG" w:date="2021-06-08T19:56:00Z">
              <w:r w:rsidR="00303AAF">
                <w:rPr>
                  <w:sz w:val="20"/>
                  <w:szCs w:val="20"/>
                  <w:lang w:val="es-419"/>
                </w:rPr>
                <w:t xml:space="preserve"> </w:t>
              </w:r>
              <w:proofErr w:type="spellStart"/>
              <w:r w:rsidR="00303AAF">
                <w:rPr>
                  <w:sz w:val="20"/>
                  <w:szCs w:val="20"/>
                  <w:lang w:val="es-419"/>
                </w:rPr>
                <w:t>Kos</w:t>
              </w:r>
              <w:proofErr w:type="spellEnd"/>
              <w:r w:rsidR="00303AAF">
                <w:rPr>
                  <w:sz w:val="20"/>
                  <w:szCs w:val="20"/>
                  <w:lang w:val="es-419"/>
                </w:rPr>
                <w:t xml:space="preserve"> Lim </w:t>
              </w:r>
            </w:ins>
            <w:r w:rsidRPr="0010415F">
              <w:rPr>
                <w:sz w:val="20"/>
                <w:szCs w:val="20"/>
                <w:lang w:val="es-419"/>
              </w:rPr>
              <w:t xml:space="preserve"> </w:t>
            </w:r>
          </w:p>
          <w:p w14:paraId="2871AD17" w14:textId="4DC76251" w:rsidR="00F21044" w:rsidRPr="0010415F" w:rsidRDefault="00F21044" w:rsidP="00F21044">
            <w:pPr>
              <w:ind w:left="-105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119" w:author="Fong RERHANG" w:date="2021-06-08T19:56:00Z">
              <w:r w:rsidRPr="0010415F" w:rsidDel="00303AAF">
                <w:rPr>
                  <w:sz w:val="20"/>
                  <w:szCs w:val="20"/>
                  <w:lang w:val="es-419"/>
                </w:rPr>
                <w:delText>Laotian</w:delText>
              </w:r>
            </w:del>
            <w:proofErr w:type="spellStart"/>
            <w:ins w:id="120" w:author="Fong RERHANG" w:date="2021-06-08T19:56:00Z">
              <w:r w:rsidR="00303AAF">
                <w:rPr>
                  <w:sz w:val="20"/>
                  <w:szCs w:val="20"/>
                  <w:lang w:val="es-419"/>
                </w:rPr>
                <w:t>Nplog</w:t>
              </w:r>
            </w:ins>
            <w:proofErr w:type="spellEnd"/>
          </w:p>
          <w:p w14:paraId="2C0A166F" w14:textId="4BDFEB85" w:rsidR="00F21044" w:rsidRPr="0010415F" w:rsidRDefault="00F21044" w:rsidP="00F21044">
            <w:pPr>
              <w:ind w:left="-105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Mexican</w:t>
            </w:r>
            <w:proofErr w:type="spellEnd"/>
            <w:r>
              <w:rPr>
                <w:sz w:val="20"/>
                <w:szCs w:val="20"/>
                <w:lang w:val="es-419"/>
              </w:rPr>
              <w:t xml:space="preserve"> </w:t>
            </w:r>
            <w:r w:rsidR="003C0362">
              <w:rPr>
                <w:sz w:val="20"/>
                <w:szCs w:val="20"/>
                <w:lang w:val="es-419"/>
              </w:rPr>
              <w:t xml:space="preserve">lo </w:t>
            </w:r>
            <w:proofErr w:type="spellStart"/>
            <w:r w:rsidR="003C0362">
              <w:rPr>
                <w:sz w:val="20"/>
                <w:szCs w:val="20"/>
                <w:lang w:val="es-419"/>
              </w:rPr>
              <w:t>sis</w:t>
            </w:r>
            <w:proofErr w:type="spellEnd"/>
            <w:r>
              <w:rPr>
                <w:sz w:val="20"/>
                <w:szCs w:val="20"/>
                <w:lang w:val="es-419"/>
              </w:rPr>
              <w:t xml:space="preserve"> </w:t>
            </w:r>
            <w:r w:rsidRPr="0010415F">
              <w:rPr>
                <w:sz w:val="20"/>
                <w:szCs w:val="20"/>
                <w:lang w:val="es-419"/>
              </w:rPr>
              <w:t>Latino</w:t>
            </w:r>
          </w:p>
          <w:p w14:paraId="1A0B7A51" w14:textId="1FF42584" w:rsidR="00F21044" w:rsidRPr="0010415F" w:rsidRDefault="00F21044" w:rsidP="00F21044">
            <w:pPr>
              <w:ind w:left="-105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ins w:id="121" w:author="Fong RERHANG" w:date="2021-06-08T19:58:00Z">
              <w:r w:rsidR="002F1898" w:rsidRPr="002F1898">
                <w:rPr>
                  <w:bCs/>
                  <w:sz w:val="20"/>
                  <w:szCs w:val="20"/>
                  <w:rPrChange w:id="122" w:author="Fong RERHANG" w:date="2021-06-08T19:58:00Z">
                    <w:rPr>
                      <w:b/>
                      <w:sz w:val="20"/>
                      <w:szCs w:val="20"/>
                    </w:rPr>
                  </w:rPrChange>
                </w:rPr>
                <w:t>Cos (</w:t>
              </w:r>
            </w:ins>
            <w:proofErr w:type="spellStart"/>
            <w:r w:rsidRPr="002F1898">
              <w:rPr>
                <w:bCs/>
                <w:sz w:val="20"/>
                <w:szCs w:val="20"/>
                <w:lang w:val="es-419"/>
                <w:rPrChange w:id="123" w:author="Fong RERHANG" w:date="2021-06-08T19:58:00Z">
                  <w:rPr>
                    <w:sz w:val="20"/>
                    <w:szCs w:val="20"/>
                    <w:lang w:val="es-419"/>
                  </w:rPr>
                </w:rPrChange>
              </w:rPr>
              <w:t>Mien</w:t>
            </w:r>
            <w:proofErr w:type="spellEnd"/>
            <w:ins w:id="124" w:author="Fong RERHANG" w:date="2021-06-08T19:58:00Z">
              <w:r w:rsidR="002F1898" w:rsidRPr="002F1898">
                <w:rPr>
                  <w:bCs/>
                  <w:sz w:val="20"/>
                  <w:szCs w:val="20"/>
                  <w:lang w:val="es-419"/>
                  <w:rPrChange w:id="125" w:author="Fong RERHANG" w:date="2021-06-08T19:58:00Z">
                    <w:rPr>
                      <w:sz w:val="20"/>
                      <w:szCs w:val="20"/>
                      <w:lang w:val="es-419"/>
                    </w:rPr>
                  </w:rPrChange>
                </w:rPr>
                <w:t>)</w:t>
              </w:r>
            </w:ins>
            <w:r w:rsidRPr="0010415F">
              <w:rPr>
                <w:sz w:val="20"/>
                <w:szCs w:val="20"/>
                <w:lang w:val="es-419"/>
              </w:rPr>
              <w:t xml:space="preserve"> </w:t>
            </w:r>
          </w:p>
          <w:p w14:paraId="45602EAC" w14:textId="3B199385" w:rsidR="00F21044" w:rsidRPr="00A764FE" w:rsidRDefault="00F21044" w:rsidP="00F21044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ins w:id="126" w:author="Fong RERHANG" w:date="2021-06-08T19:58:00Z">
              <w:r w:rsidR="002F1898">
                <w:rPr>
                  <w:bCs/>
                  <w:sz w:val="18"/>
                  <w:szCs w:val="18"/>
                </w:rPr>
                <w:t>L</w:t>
              </w:r>
            </w:ins>
            <w:del w:id="127" w:author="Fong RERHANG" w:date="2021-06-08T19:58:00Z">
              <w:r w:rsidR="003C0362" w:rsidRPr="0040111E" w:rsidDel="002F1898">
                <w:rPr>
                  <w:bCs/>
                  <w:sz w:val="18"/>
                  <w:szCs w:val="18"/>
                </w:rPr>
                <w:delText>l</w:delText>
              </w:r>
            </w:del>
            <w:r w:rsidR="003C0362" w:rsidRPr="0040111E">
              <w:rPr>
                <w:bCs/>
                <w:sz w:val="18"/>
                <w:szCs w:val="18"/>
              </w:rPr>
              <w:t>wm</w:t>
            </w:r>
            <w:proofErr w:type="spellEnd"/>
            <w:r w:rsidR="003C0362" w:rsidRPr="0040111E">
              <w:rPr>
                <w:bCs/>
                <w:sz w:val="18"/>
                <w:szCs w:val="18"/>
              </w:rPr>
              <w:t xml:space="preserve"> </w:t>
            </w:r>
            <w:ins w:id="128" w:author="Fong RERHANG" w:date="2021-06-08T19:58:00Z">
              <w:r w:rsidR="002F1898">
                <w:rPr>
                  <w:bCs/>
                  <w:sz w:val="18"/>
                  <w:szCs w:val="18"/>
                </w:rPr>
                <w:t>Y</w:t>
              </w:r>
            </w:ins>
            <w:del w:id="129" w:author="Fong RERHANG" w:date="2021-06-08T19:58:00Z">
              <w:r w:rsidR="003C0362" w:rsidRPr="0040111E" w:rsidDel="002F1898">
                <w:rPr>
                  <w:bCs/>
                  <w:sz w:val="18"/>
                  <w:szCs w:val="18"/>
                </w:rPr>
                <w:delText>y</w:delText>
              </w:r>
            </w:del>
            <w:r w:rsidR="003C0362" w:rsidRPr="0040111E">
              <w:rPr>
                <w:bCs/>
                <w:sz w:val="18"/>
                <w:szCs w:val="18"/>
              </w:rPr>
              <w:t>am (</w:t>
            </w:r>
            <w:proofErr w:type="spellStart"/>
            <w:r w:rsidR="003C0362" w:rsidRPr="0040111E">
              <w:rPr>
                <w:bCs/>
                <w:sz w:val="18"/>
                <w:szCs w:val="18"/>
              </w:rPr>
              <w:t>sau</w:t>
            </w:r>
            <w:proofErr w:type="spellEnd"/>
            <w:r w:rsidR="003C0362" w:rsidRPr="0040111E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="003C0362" w:rsidRPr="0040111E">
              <w:rPr>
                <w:bCs/>
                <w:sz w:val="18"/>
                <w:szCs w:val="18"/>
              </w:rPr>
              <w:t>rau</w:t>
            </w:r>
            <w:proofErr w:type="spellEnd"/>
            <w:r w:rsidR="003C0362" w:rsidRPr="0040111E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="003C0362" w:rsidRPr="0040111E">
              <w:rPr>
                <w:bCs/>
                <w:sz w:val="18"/>
                <w:szCs w:val="18"/>
              </w:rPr>
              <w:t>hau</w:t>
            </w:r>
            <w:proofErr w:type="spellEnd"/>
            <w:r w:rsidR="003C0362" w:rsidRPr="0040111E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="003C0362" w:rsidRPr="0040111E">
              <w:rPr>
                <w:bCs/>
                <w:sz w:val="18"/>
                <w:szCs w:val="18"/>
              </w:rPr>
              <w:t>qb</w:t>
            </w:r>
            <w:proofErr w:type="spellEnd"/>
            <w:r w:rsidR="003C0362" w:rsidRPr="0040111E">
              <w:rPr>
                <w:bCs/>
                <w:sz w:val="18"/>
                <w:szCs w:val="18"/>
              </w:rPr>
              <w:t>)</w:t>
            </w:r>
            <w:r w:rsidRPr="00892542">
              <w:rPr>
                <w:sz w:val="20"/>
                <w:szCs w:val="20"/>
              </w:rPr>
              <w:t xml:space="preserve"> 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5EB4DA2" w14:textId="45326EDA" w:rsidR="00F21044" w:rsidRPr="00892542" w:rsidRDefault="00F21044" w:rsidP="00F21044">
            <w:pPr>
              <w:ind w:left="-105" w:right="-1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="002742B6">
              <w:rPr>
                <w:sz w:val="20"/>
                <w:szCs w:val="20"/>
              </w:rPr>
              <w:t xml:space="preserve"> </w:t>
            </w:r>
            <w:proofErr w:type="spellStart"/>
            <w:ins w:id="130" w:author="Fong RERHANG" w:date="2021-06-08T20:00:00Z">
              <w:r w:rsidR="002F1898">
                <w:rPr>
                  <w:sz w:val="20"/>
                  <w:szCs w:val="20"/>
                </w:rPr>
                <w:t>Lwm</w:t>
              </w:r>
              <w:proofErr w:type="spellEnd"/>
              <w:r w:rsidR="002F1898">
                <w:rPr>
                  <w:sz w:val="20"/>
                  <w:szCs w:val="20"/>
                </w:rPr>
                <w:t xml:space="preserve"> Yam </w:t>
              </w:r>
            </w:ins>
            <w:proofErr w:type="spellStart"/>
            <w:ins w:id="131" w:author="Fong RERHANG" w:date="2021-06-08T20:01:00Z">
              <w:r w:rsidR="002F1898">
                <w:rPr>
                  <w:sz w:val="20"/>
                  <w:szCs w:val="20"/>
                </w:rPr>
                <w:t>Neeg</w:t>
              </w:r>
              <w:proofErr w:type="spellEnd"/>
              <w:r w:rsidR="002F1898">
                <w:rPr>
                  <w:sz w:val="20"/>
                  <w:szCs w:val="20"/>
                </w:rPr>
                <w:t xml:space="preserve"> </w:t>
              </w:r>
            </w:ins>
            <w:proofErr w:type="spellStart"/>
            <w:r w:rsidR="002742B6">
              <w:rPr>
                <w:sz w:val="20"/>
                <w:szCs w:val="20"/>
              </w:rPr>
              <w:t>Haiv</w:t>
            </w:r>
            <w:proofErr w:type="spellEnd"/>
            <w:r w:rsidR="002742B6">
              <w:rPr>
                <w:sz w:val="20"/>
                <w:szCs w:val="20"/>
              </w:rPr>
              <w:t xml:space="preserve"> </w:t>
            </w:r>
            <w:proofErr w:type="spellStart"/>
            <w:r w:rsidR="002742B6">
              <w:rPr>
                <w:sz w:val="20"/>
                <w:szCs w:val="20"/>
              </w:rPr>
              <w:t>Txwv</w:t>
            </w:r>
            <w:proofErr w:type="spellEnd"/>
            <w:r w:rsidR="002742B6" w:rsidRPr="00892542">
              <w:rPr>
                <w:sz w:val="20"/>
                <w:szCs w:val="20"/>
              </w:rPr>
              <w:t xml:space="preserve"> </w:t>
            </w:r>
            <w:r w:rsidRPr="00892542">
              <w:rPr>
                <w:sz w:val="20"/>
                <w:szCs w:val="20"/>
              </w:rPr>
              <w:t xml:space="preserve">Pacific </w:t>
            </w:r>
            <w:del w:id="132" w:author="Fong RERHANG" w:date="2021-06-08T20:01:00Z">
              <w:r w:rsidR="002742B6" w:rsidDel="002F1898">
                <w:rPr>
                  <w:sz w:val="20"/>
                  <w:szCs w:val="20"/>
                </w:rPr>
                <w:delText>lwm yam</w:delText>
              </w:r>
            </w:del>
          </w:p>
          <w:p w14:paraId="7F0E0ED3" w14:textId="77777777" w:rsidR="00F21044" w:rsidRPr="00892542" w:rsidRDefault="00F21044" w:rsidP="00F21044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Samoan </w:t>
            </w:r>
          </w:p>
          <w:p w14:paraId="595B9FB9" w14:textId="77777777" w:rsidR="00F21044" w:rsidRPr="00892542" w:rsidRDefault="00F21044" w:rsidP="00F21044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892542">
              <w:rPr>
                <w:sz w:val="20"/>
                <w:szCs w:val="20"/>
              </w:rPr>
              <w:t>Ukrainia</w:t>
            </w:r>
            <w:proofErr w:type="spellEnd"/>
            <w:del w:id="133" w:author="Fong RERHANG" w:date="2021-06-08T20:01:00Z">
              <w:r w:rsidRPr="00892542" w:rsidDel="002F1898">
                <w:rPr>
                  <w:sz w:val="20"/>
                  <w:szCs w:val="20"/>
                </w:rPr>
                <w:delText>n</w:delText>
              </w:r>
            </w:del>
            <w:r w:rsidRPr="00892542">
              <w:rPr>
                <w:sz w:val="20"/>
                <w:szCs w:val="20"/>
              </w:rPr>
              <w:t xml:space="preserve"> </w:t>
            </w:r>
          </w:p>
          <w:p w14:paraId="2B0B6BC7" w14:textId="0596A8BE" w:rsidR="00F21044" w:rsidRPr="00892542" w:rsidRDefault="00F21044" w:rsidP="00F21044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proofErr w:type="gramStart"/>
            <w:r w:rsidRPr="00892542">
              <w:rPr>
                <w:sz w:val="20"/>
                <w:szCs w:val="20"/>
              </w:rPr>
              <w:t>Unk</w:t>
            </w:r>
            <w:proofErr w:type="spellEnd"/>
            <w:r w:rsidRPr="00892542">
              <w:rPr>
                <w:sz w:val="20"/>
                <w:szCs w:val="20"/>
              </w:rPr>
              <w:t>./</w:t>
            </w:r>
            <w:proofErr w:type="gramEnd"/>
            <w:r w:rsidR="000A3C60">
              <w:rPr>
                <w:sz w:val="20"/>
                <w:szCs w:val="20"/>
              </w:rPr>
              <w:t xml:space="preserve"> </w:t>
            </w:r>
            <w:proofErr w:type="spellStart"/>
            <w:r w:rsidR="000A3C60">
              <w:rPr>
                <w:sz w:val="20"/>
                <w:szCs w:val="20"/>
              </w:rPr>
              <w:t>Qhia</w:t>
            </w:r>
            <w:proofErr w:type="spellEnd"/>
            <w:r w:rsidR="000A3C60">
              <w:rPr>
                <w:sz w:val="20"/>
                <w:szCs w:val="20"/>
              </w:rPr>
              <w:t xml:space="preserve"> </w:t>
            </w:r>
            <w:proofErr w:type="spellStart"/>
            <w:r w:rsidR="000A3C60">
              <w:rPr>
                <w:sz w:val="20"/>
                <w:szCs w:val="20"/>
              </w:rPr>
              <w:t>tsis</w:t>
            </w:r>
            <w:proofErr w:type="spellEnd"/>
            <w:r w:rsidR="000A3C60">
              <w:rPr>
                <w:sz w:val="20"/>
                <w:szCs w:val="20"/>
              </w:rPr>
              <w:t xml:space="preserve"> tau</w:t>
            </w:r>
            <w:r w:rsidR="000A3C60" w:rsidRPr="00892542">
              <w:rPr>
                <w:sz w:val="20"/>
                <w:szCs w:val="20"/>
              </w:rPr>
              <w:t xml:space="preserve"> </w:t>
            </w:r>
            <w:r w:rsidRPr="00892542">
              <w:rPr>
                <w:sz w:val="20"/>
                <w:szCs w:val="20"/>
              </w:rPr>
              <w:t xml:space="preserve"> </w:t>
            </w:r>
          </w:p>
          <w:p w14:paraId="70327686" w14:textId="1AF3FA56" w:rsidR="00F21044" w:rsidRPr="00A764FE" w:rsidRDefault="00F21044" w:rsidP="00F21044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ins w:id="134" w:author="Fong RERHANG" w:date="2021-06-08T20:01:00Z">
              <w:r w:rsidR="002F1898" w:rsidRPr="002F1898">
                <w:rPr>
                  <w:bCs/>
                  <w:sz w:val="20"/>
                  <w:szCs w:val="20"/>
                  <w:rPrChange w:id="135" w:author="Fong RERHANG" w:date="2021-06-08T20:01:00Z">
                    <w:rPr>
                      <w:b/>
                      <w:sz w:val="20"/>
                      <w:szCs w:val="20"/>
                    </w:rPr>
                  </w:rPrChange>
                </w:rPr>
                <w:t>Nyab</w:t>
              </w:r>
              <w:proofErr w:type="spellEnd"/>
              <w:r w:rsidR="002F1898" w:rsidRPr="002F1898">
                <w:rPr>
                  <w:bCs/>
                  <w:sz w:val="20"/>
                  <w:szCs w:val="20"/>
                  <w:rPrChange w:id="136" w:author="Fong RERHANG" w:date="2021-06-08T20:01:00Z">
                    <w:rPr>
                      <w:b/>
                      <w:sz w:val="20"/>
                      <w:szCs w:val="20"/>
                    </w:rPr>
                  </w:rPrChange>
                </w:rPr>
                <w:t xml:space="preserve"> </w:t>
              </w:r>
              <w:proofErr w:type="spellStart"/>
              <w:r w:rsidR="002F1898" w:rsidRPr="002F1898">
                <w:rPr>
                  <w:bCs/>
                  <w:sz w:val="20"/>
                  <w:szCs w:val="20"/>
                  <w:rPrChange w:id="137" w:author="Fong RERHANG" w:date="2021-06-08T20:01:00Z">
                    <w:rPr>
                      <w:b/>
                      <w:sz w:val="20"/>
                      <w:szCs w:val="20"/>
                    </w:rPr>
                  </w:rPrChange>
                </w:rPr>
                <w:t>Laj</w:t>
              </w:r>
            </w:ins>
            <w:proofErr w:type="spellEnd"/>
            <w:del w:id="138" w:author="Fong RERHANG" w:date="2021-06-08T20:01:00Z">
              <w:r w:rsidRPr="002F1898" w:rsidDel="002F1898">
                <w:rPr>
                  <w:bCs/>
                  <w:sz w:val="20"/>
                  <w:szCs w:val="20"/>
                  <w:rPrChange w:id="139" w:author="Fong RERHANG" w:date="2021-06-08T20:01:00Z">
                    <w:rPr>
                      <w:sz w:val="20"/>
                      <w:szCs w:val="20"/>
                    </w:rPr>
                  </w:rPrChange>
                </w:rPr>
                <w:delText>Vietnamese</w:delText>
              </w:r>
            </w:del>
            <w:r w:rsidRPr="00892542">
              <w:rPr>
                <w:sz w:val="20"/>
                <w:szCs w:val="20"/>
              </w:rPr>
              <w:t xml:space="preserve"> </w:t>
            </w:r>
          </w:p>
        </w:tc>
      </w:tr>
      <w:tr w:rsidR="00F21044" w:rsidRPr="00256AF2" w14:paraId="00F03055" w14:textId="77777777" w:rsidTr="00A54CA3">
        <w:trPr>
          <w:trHeight w:val="350"/>
        </w:trPr>
        <w:tc>
          <w:tcPr>
            <w:tcW w:w="1459" w:type="dxa"/>
            <w:tcBorders>
              <w:left w:val="single" w:sz="12" w:space="0" w:color="auto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40F624B6" w14:textId="7C8AB14B" w:rsidR="00F21044" w:rsidRPr="00892542" w:rsidRDefault="00E446A9" w:rsidP="00F2104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Nyiam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Haiv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Lus</w:t>
            </w:r>
            <w:proofErr w:type="spellEnd"/>
          </w:p>
          <w:p w14:paraId="3DEB3B60" w14:textId="680B0B14" w:rsidR="00F21044" w:rsidRPr="0026018A" w:rsidRDefault="00F21044" w:rsidP="00F21044">
            <w:pPr>
              <w:rPr>
                <w:sz w:val="20"/>
                <w:szCs w:val="20"/>
              </w:rPr>
            </w:pPr>
            <w:r w:rsidRPr="00065690">
              <w:rPr>
                <w:sz w:val="20"/>
                <w:szCs w:val="20"/>
              </w:rPr>
              <w:t>(</w:t>
            </w:r>
            <w:r w:rsidR="00E446A9">
              <w:rPr>
                <w:sz w:val="20"/>
                <w:szCs w:val="20"/>
              </w:rPr>
              <w:t xml:space="preserve">Kos </w:t>
            </w:r>
            <w:proofErr w:type="spellStart"/>
            <w:r w:rsidR="00E446A9">
              <w:rPr>
                <w:sz w:val="20"/>
                <w:szCs w:val="20"/>
              </w:rPr>
              <w:t>ib</w:t>
            </w:r>
            <w:proofErr w:type="spellEnd"/>
            <w:r w:rsidR="00E446A9">
              <w:rPr>
                <w:sz w:val="20"/>
                <w:szCs w:val="20"/>
              </w:rPr>
              <w:t xml:space="preserve"> </w:t>
            </w:r>
            <w:proofErr w:type="spellStart"/>
            <w:r w:rsidR="00E446A9">
              <w:rPr>
                <w:sz w:val="20"/>
                <w:szCs w:val="20"/>
              </w:rPr>
              <w:t>qhos</w:t>
            </w:r>
            <w:proofErr w:type="spellEnd"/>
            <w:r w:rsidR="00E446A9">
              <w:rPr>
                <w:sz w:val="20"/>
                <w:szCs w:val="20"/>
              </w:rPr>
              <w:t xml:space="preserve"> </w:t>
            </w:r>
            <w:proofErr w:type="spellStart"/>
            <w:r w:rsidR="00E446A9">
              <w:rPr>
                <w:sz w:val="20"/>
                <w:szCs w:val="20"/>
              </w:rPr>
              <w:t>xwb</w:t>
            </w:r>
            <w:proofErr w:type="spellEnd"/>
            <w:r w:rsidRPr="00065690">
              <w:rPr>
                <w:sz w:val="20"/>
                <w:szCs w:val="20"/>
              </w:rPr>
              <w:t>)</w:t>
            </w:r>
          </w:p>
        </w:tc>
        <w:tc>
          <w:tcPr>
            <w:tcW w:w="1739" w:type="dxa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0451A2E0" w14:textId="77777777" w:rsidR="00F21044" w:rsidRDefault="00F21044" w:rsidP="00F21044">
            <w:pPr>
              <w:rPr>
                <w:b/>
                <w:sz w:val="20"/>
                <w:szCs w:val="20"/>
              </w:rPr>
            </w:pPr>
          </w:p>
          <w:p w14:paraId="4AE22C6A" w14:textId="77777777" w:rsidR="00F21044" w:rsidRPr="0010415F" w:rsidRDefault="00F21044" w:rsidP="00F21044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Arabic</w:t>
            </w:r>
            <w:proofErr w:type="spellEnd"/>
            <w:r w:rsidRPr="0010415F">
              <w:rPr>
                <w:sz w:val="20"/>
                <w:szCs w:val="20"/>
                <w:lang w:val="es-419"/>
              </w:rPr>
              <w:t xml:space="preserve"> </w:t>
            </w:r>
          </w:p>
          <w:p w14:paraId="61CEAB75" w14:textId="77777777" w:rsidR="00F21044" w:rsidRPr="0010415F" w:rsidRDefault="00F21044" w:rsidP="00F21044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Armenian</w:t>
            </w:r>
            <w:proofErr w:type="spellEnd"/>
          </w:p>
          <w:p w14:paraId="5094963F" w14:textId="77777777" w:rsidR="00F21044" w:rsidRPr="0010415F" w:rsidRDefault="00F21044" w:rsidP="00F21044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0415F">
              <w:rPr>
                <w:sz w:val="20"/>
                <w:szCs w:val="20"/>
                <w:lang w:val="es-419"/>
              </w:rPr>
              <w:t xml:space="preserve">ASL </w:t>
            </w:r>
          </w:p>
          <w:p w14:paraId="6F54DA8E" w14:textId="77777777" w:rsidR="00F21044" w:rsidRPr="0010415F" w:rsidRDefault="00F21044" w:rsidP="00F21044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Cambodian</w:t>
            </w:r>
            <w:proofErr w:type="spellEnd"/>
            <w:r w:rsidRPr="0010415F">
              <w:rPr>
                <w:sz w:val="20"/>
                <w:szCs w:val="20"/>
                <w:lang w:val="es-419"/>
              </w:rPr>
              <w:t xml:space="preserve"> </w:t>
            </w:r>
          </w:p>
          <w:p w14:paraId="25517A77" w14:textId="4418E11E" w:rsidR="00F21044" w:rsidRPr="0010415F" w:rsidRDefault="00F21044" w:rsidP="00F21044">
            <w:pPr>
              <w:rPr>
                <w:b/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ins w:id="140" w:author="Fong RERHANG" w:date="2021-06-08T20:02:00Z">
              <w:r w:rsidR="002F1898" w:rsidRPr="002F1898">
                <w:rPr>
                  <w:bCs/>
                  <w:sz w:val="20"/>
                  <w:szCs w:val="20"/>
                  <w:rPrChange w:id="141" w:author="Fong RERHANG" w:date="2021-06-08T20:02:00Z">
                    <w:rPr>
                      <w:b/>
                      <w:sz w:val="20"/>
                      <w:szCs w:val="20"/>
                    </w:rPr>
                  </w:rPrChange>
                </w:rPr>
                <w:t>Lus</w:t>
              </w:r>
              <w:proofErr w:type="spellEnd"/>
              <w:r w:rsidR="002F1898" w:rsidRPr="002F1898">
                <w:rPr>
                  <w:bCs/>
                  <w:sz w:val="20"/>
                  <w:szCs w:val="20"/>
                  <w:rPrChange w:id="142" w:author="Fong RERHANG" w:date="2021-06-08T20:02:00Z">
                    <w:rPr>
                      <w:b/>
                      <w:sz w:val="20"/>
                      <w:szCs w:val="20"/>
                    </w:rPr>
                  </w:rPrChange>
                </w:rPr>
                <w:t xml:space="preserve"> </w:t>
              </w:r>
              <w:proofErr w:type="spellStart"/>
              <w:r w:rsidR="002F1898" w:rsidRPr="002F1898">
                <w:rPr>
                  <w:bCs/>
                  <w:sz w:val="20"/>
                  <w:szCs w:val="20"/>
                  <w:rPrChange w:id="143" w:author="Fong RERHANG" w:date="2021-06-08T20:02:00Z">
                    <w:rPr>
                      <w:b/>
                      <w:sz w:val="20"/>
                      <w:szCs w:val="20"/>
                    </w:rPr>
                  </w:rPrChange>
                </w:rPr>
                <w:t>Suav</w:t>
              </w:r>
              <w:proofErr w:type="spellEnd"/>
              <w:r w:rsidR="002F1898">
                <w:rPr>
                  <w:b/>
                  <w:sz w:val="20"/>
                  <w:szCs w:val="20"/>
                </w:rPr>
                <w:t xml:space="preserve"> </w:t>
              </w:r>
            </w:ins>
            <w:proofErr w:type="spellStart"/>
            <w:r w:rsidRPr="0010415F">
              <w:rPr>
                <w:sz w:val="20"/>
                <w:szCs w:val="20"/>
                <w:lang w:val="es-419"/>
              </w:rPr>
              <w:t>Cantonese</w:t>
            </w:r>
            <w:proofErr w:type="spellEnd"/>
          </w:p>
        </w:tc>
        <w:tc>
          <w:tcPr>
            <w:tcW w:w="1797" w:type="dxa"/>
            <w:gridSpan w:val="2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41D3EAE4" w14:textId="7F88CC0A" w:rsidR="00F21044" w:rsidRPr="00892542" w:rsidRDefault="00F21044" w:rsidP="00F21044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144" w:author="Fong RERHANG" w:date="2021-06-08T20:03:00Z">
              <w:r w:rsidRPr="00892542" w:rsidDel="002F1898">
                <w:rPr>
                  <w:sz w:val="20"/>
                  <w:szCs w:val="20"/>
                </w:rPr>
                <w:delText>English</w:delText>
              </w:r>
            </w:del>
            <w:proofErr w:type="spellStart"/>
            <w:ins w:id="145" w:author="Fong RERHANG" w:date="2021-06-08T20:03:00Z">
              <w:r w:rsidR="002F1898">
                <w:rPr>
                  <w:sz w:val="20"/>
                  <w:szCs w:val="20"/>
                </w:rPr>
                <w:t>Askiv</w:t>
              </w:r>
            </w:ins>
            <w:proofErr w:type="spellEnd"/>
          </w:p>
          <w:p w14:paraId="79E7077D" w14:textId="77777777" w:rsidR="00F21044" w:rsidRPr="00892542" w:rsidRDefault="00F21044" w:rsidP="00F21044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Farsi</w:t>
            </w:r>
          </w:p>
          <w:p w14:paraId="2F173E5F" w14:textId="6EF80F83" w:rsidR="00F21044" w:rsidRPr="00892542" w:rsidRDefault="00F21044" w:rsidP="00F21044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146" w:author="Fong RERHANG" w:date="2021-06-08T20:03:00Z">
              <w:r w:rsidRPr="00892542" w:rsidDel="002F1898">
                <w:rPr>
                  <w:sz w:val="20"/>
                  <w:szCs w:val="20"/>
                </w:rPr>
                <w:delText>French</w:delText>
              </w:r>
            </w:del>
            <w:ins w:id="147" w:author="Fong RERHANG" w:date="2021-06-08T20:03:00Z">
              <w:r w:rsidR="002F1898">
                <w:rPr>
                  <w:sz w:val="20"/>
                  <w:szCs w:val="20"/>
                </w:rPr>
                <w:t xml:space="preserve">Fab </w:t>
              </w:r>
              <w:proofErr w:type="spellStart"/>
              <w:r w:rsidR="002F1898">
                <w:rPr>
                  <w:sz w:val="20"/>
                  <w:szCs w:val="20"/>
                </w:rPr>
                <w:t>Kis</w:t>
              </w:r>
            </w:ins>
            <w:proofErr w:type="spellEnd"/>
          </w:p>
          <w:p w14:paraId="29C09502" w14:textId="77777777" w:rsidR="00F21044" w:rsidRPr="00892542" w:rsidRDefault="00F21044" w:rsidP="00F21044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Hebrew </w:t>
            </w:r>
          </w:p>
          <w:p w14:paraId="5C21470A" w14:textId="4E5315BD" w:rsidR="00F21044" w:rsidRPr="00892542" w:rsidRDefault="00F21044" w:rsidP="00F21044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892542">
              <w:rPr>
                <w:sz w:val="20"/>
                <w:szCs w:val="20"/>
              </w:rPr>
              <w:t>Hm</w:t>
            </w:r>
            <w:r w:rsidR="00A54048">
              <w:rPr>
                <w:sz w:val="20"/>
                <w:szCs w:val="20"/>
              </w:rPr>
              <w:t>oob</w:t>
            </w:r>
            <w:proofErr w:type="spellEnd"/>
          </w:p>
          <w:p w14:paraId="03AF3842" w14:textId="77777777" w:rsidR="00F21044" w:rsidRPr="00A764FE" w:rsidRDefault="00F21044" w:rsidP="00F21044">
            <w:pPr>
              <w:rPr>
                <w:b/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Ilocano</w:t>
            </w:r>
          </w:p>
        </w:tc>
        <w:tc>
          <w:tcPr>
            <w:tcW w:w="1646" w:type="dxa"/>
            <w:gridSpan w:val="4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740DE57C" w14:textId="77777777" w:rsidR="00F21044" w:rsidRPr="0010415F" w:rsidRDefault="00F21044" w:rsidP="00F21044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Italian</w:t>
            </w:r>
            <w:proofErr w:type="spellEnd"/>
          </w:p>
          <w:p w14:paraId="5429B803" w14:textId="1D032867" w:rsidR="00F21044" w:rsidRPr="0010415F" w:rsidRDefault="00F21044" w:rsidP="00F21044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148" w:author="Fong RERHANG" w:date="2021-06-08T20:03:00Z">
              <w:r w:rsidRPr="0010415F" w:rsidDel="002F1898">
                <w:rPr>
                  <w:sz w:val="20"/>
                  <w:szCs w:val="20"/>
                  <w:lang w:val="es-419"/>
                </w:rPr>
                <w:delText>Japanese</w:delText>
              </w:r>
            </w:del>
            <w:proofErr w:type="spellStart"/>
            <w:ins w:id="149" w:author="Fong RERHANG" w:date="2021-06-08T20:03:00Z">
              <w:r w:rsidR="002F1898">
                <w:rPr>
                  <w:sz w:val="20"/>
                  <w:szCs w:val="20"/>
                  <w:lang w:val="es-419"/>
                </w:rPr>
                <w:t>Yij</w:t>
              </w:r>
              <w:proofErr w:type="spellEnd"/>
              <w:r w:rsidR="002F1898">
                <w:rPr>
                  <w:sz w:val="20"/>
                  <w:szCs w:val="20"/>
                  <w:lang w:val="es-419"/>
                </w:rPr>
                <w:t xml:space="preserve"> </w:t>
              </w:r>
              <w:proofErr w:type="spellStart"/>
              <w:r w:rsidR="002F1898">
                <w:rPr>
                  <w:sz w:val="20"/>
                  <w:szCs w:val="20"/>
                  <w:lang w:val="es-419"/>
                </w:rPr>
                <w:t>Peem</w:t>
              </w:r>
            </w:ins>
            <w:proofErr w:type="spellEnd"/>
          </w:p>
          <w:p w14:paraId="5F852F91" w14:textId="2E00F490" w:rsidR="00F21044" w:rsidRPr="0010415F" w:rsidRDefault="00F21044" w:rsidP="00F21044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150" w:author="Fong RERHANG" w:date="2021-06-08T20:03:00Z">
              <w:r w:rsidRPr="0010415F" w:rsidDel="002F1898">
                <w:rPr>
                  <w:sz w:val="20"/>
                  <w:szCs w:val="20"/>
                  <w:lang w:val="es-419"/>
                </w:rPr>
                <w:delText>Korean</w:delText>
              </w:r>
            </w:del>
            <w:proofErr w:type="spellStart"/>
            <w:ins w:id="151" w:author="Fong RERHANG" w:date="2021-06-08T20:03:00Z">
              <w:r w:rsidR="002F1898">
                <w:rPr>
                  <w:sz w:val="20"/>
                  <w:szCs w:val="20"/>
                  <w:lang w:val="es-419"/>
                </w:rPr>
                <w:t>Kos</w:t>
              </w:r>
              <w:proofErr w:type="spellEnd"/>
              <w:r w:rsidR="002F1898">
                <w:rPr>
                  <w:sz w:val="20"/>
                  <w:szCs w:val="20"/>
                  <w:lang w:val="es-419"/>
                </w:rPr>
                <w:t xml:space="preserve"> Lim</w:t>
              </w:r>
            </w:ins>
          </w:p>
          <w:p w14:paraId="137EBDC6" w14:textId="4B5236E1" w:rsidR="00F21044" w:rsidRPr="0010415F" w:rsidRDefault="00F21044" w:rsidP="00F21044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152" w:author="Fong RERHANG" w:date="2021-06-08T20:04:00Z">
              <w:r w:rsidR="007550E8" w:rsidRPr="002F1898" w:rsidDel="002F1898">
                <w:rPr>
                  <w:bCs/>
                  <w:sz w:val="20"/>
                  <w:szCs w:val="20"/>
                  <w:rPrChange w:id="153" w:author="Fong RERHANG" w:date="2021-06-08T20:04:00Z">
                    <w:rPr>
                      <w:b/>
                      <w:sz w:val="20"/>
                      <w:szCs w:val="20"/>
                    </w:rPr>
                  </w:rPrChange>
                </w:rPr>
                <w:delText>P</w:delText>
              </w:r>
            </w:del>
            <w:proofErr w:type="spellStart"/>
            <w:ins w:id="154" w:author="Fong RERHANG" w:date="2021-06-08T20:04:00Z">
              <w:r w:rsidR="002F1898" w:rsidRPr="002F1898">
                <w:rPr>
                  <w:bCs/>
                  <w:sz w:val="20"/>
                  <w:szCs w:val="20"/>
                  <w:rPrChange w:id="155" w:author="Fong RERHANG" w:date="2021-06-08T20:04:00Z">
                    <w:rPr>
                      <w:b/>
                      <w:sz w:val="20"/>
                      <w:szCs w:val="20"/>
                    </w:rPr>
                  </w:rPrChange>
                </w:rPr>
                <w:t>Np</w:t>
              </w:r>
            </w:ins>
            <w:r w:rsidR="007550E8" w:rsidRPr="002F1898">
              <w:rPr>
                <w:bCs/>
                <w:sz w:val="20"/>
                <w:szCs w:val="20"/>
                <w:rPrChange w:id="156" w:author="Fong RERHANG" w:date="2021-06-08T20:04:00Z">
                  <w:rPr>
                    <w:b/>
                    <w:sz w:val="20"/>
                    <w:szCs w:val="20"/>
                  </w:rPr>
                </w:rPrChange>
              </w:rPr>
              <w:t>log</w:t>
            </w:r>
            <w:proofErr w:type="spellEnd"/>
            <w:r w:rsidRPr="002F1898">
              <w:rPr>
                <w:bCs/>
                <w:sz w:val="20"/>
                <w:szCs w:val="20"/>
                <w:lang w:val="es-419"/>
                <w:rPrChange w:id="157" w:author="Fong RERHANG" w:date="2021-06-08T20:04:00Z">
                  <w:rPr>
                    <w:sz w:val="20"/>
                    <w:szCs w:val="20"/>
                    <w:lang w:val="es-419"/>
                  </w:rPr>
                </w:rPrChange>
              </w:rPr>
              <w:t xml:space="preserve"> </w:t>
            </w:r>
          </w:p>
          <w:p w14:paraId="0042FE38" w14:textId="77777777" w:rsidR="00F21044" w:rsidRPr="0010415F" w:rsidRDefault="00F21044" w:rsidP="00F21044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Mandarin</w:t>
            </w:r>
            <w:proofErr w:type="spellEnd"/>
          </w:p>
          <w:p w14:paraId="251F610B" w14:textId="27191F7C" w:rsidR="00F21044" w:rsidRPr="001D59B1" w:rsidRDefault="00F21044" w:rsidP="00F21044">
            <w:pPr>
              <w:rPr>
                <w:b/>
                <w:sz w:val="20"/>
                <w:szCs w:val="20"/>
                <w:lang w:val="es-MX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ins w:id="158" w:author="Fong RERHANG" w:date="2021-06-08T20:04:00Z">
              <w:r w:rsidR="002F1898" w:rsidRPr="002F1898">
                <w:rPr>
                  <w:bCs/>
                  <w:sz w:val="20"/>
                  <w:szCs w:val="20"/>
                  <w:rPrChange w:id="159" w:author="Fong RERHANG" w:date="2021-06-08T20:04:00Z">
                    <w:rPr>
                      <w:b/>
                      <w:sz w:val="20"/>
                      <w:szCs w:val="20"/>
                    </w:rPr>
                  </w:rPrChange>
                </w:rPr>
                <w:t>Cov</w:t>
              </w:r>
              <w:proofErr w:type="spellEnd"/>
              <w:r w:rsidR="002F1898" w:rsidRPr="002F1898">
                <w:rPr>
                  <w:bCs/>
                  <w:sz w:val="20"/>
                  <w:szCs w:val="20"/>
                  <w:rPrChange w:id="160" w:author="Fong RERHANG" w:date="2021-06-08T20:04:00Z">
                    <w:rPr>
                      <w:b/>
                      <w:sz w:val="20"/>
                      <w:szCs w:val="20"/>
                    </w:rPr>
                  </w:rPrChange>
                </w:rPr>
                <w:t xml:space="preserve"> (</w:t>
              </w:r>
            </w:ins>
            <w:proofErr w:type="spellStart"/>
            <w:r w:rsidRPr="0010415F">
              <w:rPr>
                <w:sz w:val="20"/>
                <w:szCs w:val="20"/>
                <w:lang w:val="es-419"/>
              </w:rPr>
              <w:t>Mien</w:t>
            </w:r>
            <w:proofErr w:type="spellEnd"/>
            <w:ins w:id="161" w:author="Fong RERHANG" w:date="2021-06-08T20:04:00Z">
              <w:r w:rsidR="002F1898">
                <w:rPr>
                  <w:sz w:val="20"/>
                  <w:szCs w:val="20"/>
                  <w:lang w:val="es-419"/>
                </w:rPr>
                <w:t>)</w:t>
              </w:r>
            </w:ins>
          </w:p>
        </w:tc>
        <w:tc>
          <w:tcPr>
            <w:tcW w:w="2047" w:type="dxa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3FDAAD67" w14:textId="636F1ED7" w:rsidR="00F21044" w:rsidRPr="00892542" w:rsidRDefault="00F21044" w:rsidP="00F21044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="009E0B27" w:rsidRPr="002F1898">
              <w:rPr>
                <w:bCs/>
                <w:sz w:val="20"/>
                <w:szCs w:val="20"/>
                <w:rPrChange w:id="162" w:author="Fong RERHANG" w:date="2021-06-08T20:05:00Z">
                  <w:rPr>
                    <w:b/>
                    <w:sz w:val="20"/>
                    <w:szCs w:val="20"/>
                  </w:rPr>
                </w:rPrChange>
              </w:rPr>
              <w:t>Lwm</w:t>
            </w:r>
            <w:proofErr w:type="spellEnd"/>
            <w:r w:rsidR="009E0B27" w:rsidRPr="002F1898">
              <w:rPr>
                <w:bCs/>
                <w:sz w:val="20"/>
                <w:szCs w:val="20"/>
                <w:rPrChange w:id="163" w:author="Fong RERHANG" w:date="2021-06-08T20:05:00Z">
                  <w:rPr>
                    <w:b/>
                    <w:sz w:val="20"/>
                    <w:szCs w:val="20"/>
                  </w:rPr>
                </w:rPrChange>
              </w:rPr>
              <w:t xml:space="preserve"> yam </w:t>
            </w:r>
            <w:proofErr w:type="spellStart"/>
            <w:ins w:id="164" w:author="Fong RERHANG" w:date="2021-06-08T20:05:00Z">
              <w:r w:rsidR="002F1898" w:rsidRPr="002F1898">
                <w:rPr>
                  <w:bCs/>
                  <w:sz w:val="20"/>
                  <w:szCs w:val="20"/>
                  <w:rPrChange w:id="165" w:author="Fong RERHANG" w:date="2021-06-08T20:05:00Z">
                    <w:rPr>
                      <w:b/>
                      <w:sz w:val="20"/>
                      <w:szCs w:val="20"/>
                    </w:rPr>
                  </w:rPrChange>
                </w:rPr>
                <w:t>lus</w:t>
              </w:r>
              <w:proofErr w:type="spellEnd"/>
              <w:r w:rsidR="002F1898" w:rsidRPr="002F1898">
                <w:rPr>
                  <w:bCs/>
                  <w:sz w:val="20"/>
                  <w:szCs w:val="20"/>
                  <w:rPrChange w:id="166" w:author="Fong RERHANG" w:date="2021-06-08T20:05:00Z">
                    <w:rPr>
                      <w:b/>
                      <w:sz w:val="20"/>
                      <w:szCs w:val="20"/>
                    </w:rPr>
                  </w:rPrChange>
                </w:rPr>
                <w:t xml:space="preserve"> </w:t>
              </w:r>
            </w:ins>
            <w:proofErr w:type="spellStart"/>
            <w:r w:rsidR="009E0B27" w:rsidRPr="002F1898">
              <w:rPr>
                <w:bCs/>
                <w:sz w:val="20"/>
                <w:szCs w:val="20"/>
                <w:rPrChange w:id="167" w:author="Fong RERHANG" w:date="2021-06-08T20:05:00Z">
                  <w:rPr>
                    <w:b/>
                    <w:sz w:val="20"/>
                    <w:szCs w:val="20"/>
                  </w:rPr>
                </w:rPrChange>
              </w:rPr>
              <w:t>suav</w:t>
            </w:r>
            <w:proofErr w:type="spellEnd"/>
          </w:p>
          <w:p w14:paraId="433B1871" w14:textId="091CA315" w:rsidR="00F21044" w:rsidRPr="00892542" w:rsidRDefault="00F21044" w:rsidP="00F21044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="009E0B27" w:rsidRPr="002F1898">
              <w:rPr>
                <w:bCs/>
                <w:sz w:val="20"/>
                <w:szCs w:val="20"/>
                <w:rPrChange w:id="168" w:author="Fong RERHANG" w:date="2021-06-08T20:06:00Z">
                  <w:rPr>
                    <w:b/>
                    <w:sz w:val="16"/>
                    <w:szCs w:val="16"/>
                  </w:rPr>
                </w:rPrChange>
              </w:rPr>
              <w:t>Lwm</w:t>
            </w:r>
            <w:proofErr w:type="spellEnd"/>
            <w:r w:rsidR="009E0B27" w:rsidRPr="002F1898">
              <w:rPr>
                <w:bCs/>
                <w:sz w:val="20"/>
                <w:szCs w:val="20"/>
                <w:rPrChange w:id="169" w:author="Fong RERHANG" w:date="2021-06-08T20:06:00Z">
                  <w:rPr>
                    <w:b/>
                    <w:sz w:val="16"/>
                    <w:szCs w:val="16"/>
                  </w:rPr>
                </w:rPrChange>
              </w:rPr>
              <w:t xml:space="preserve"> yam </w:t>
            </w:r>
            <w:proofErr w:type="spellStart"/>
            <w:r w:rsidR="009E0B27" w:rsidRPr="002F1898">
              <w:rPr>
                <w:bCs/>
                <w:sz w:val="20"/>
                <w:szCs w:val="20"/>
                <w:rPrChange w:id="170" w:author="Fong RERHANG" w:date="2021-06-08T20:06:00Z">
                  <w:rPr>
                    <w:b/>
                    <w:sz w:val="16"/>
                    <w:szCs w:val="16"/>
                  </w:rPr>
                </w:rPrChange>
              </w:rPr>
              <w:t>tsis</w:t>
            </w:r>
            <w:proofErr w:type="spellEnd"/>
            <w:r w:rsidR="009E0B27" w:rsidRPr="002F1898">
              <w:rPr>
                <w:bCs/>
                <w:sz w:val="20"/>
                <w:szCs w:val="20"/>
                <w:rPrChange w:id="171" w:author="Fong RERHANG" w:date="2021-06-08T20:06:00Z">
                  <w:rPr>
                    <w:b/>
                    <w:sz w:val="16"/>
                    <w:szCs w:val="16"/>
                  </w:rPr>
                </w:rPrChange>
              </w:rPr>
              <w:t xml:space="preserve"> </w:t>
            </w:r>
            <w:proofErr w:type="spellStart"/>
            <w:r w:rsidR="009E0B27" w:rsidRPr="002F1898">
              <w:rPr>
                <w:bCs/>
                <w:sz w:val="20"/>
                <w:szCs w:val="20"/>
                <w:rPrChange w:id="172" w:author="Fong RERHANG" w:date="2021-06-08T20:06:00Z">
                  <w:rPr>
                    <w:b/>
                    <w:sz w:val="16"/>
                    <w:szCs w:val="16"/>
                  </w:rPr>
                </w:rPrChange>
              </w:rPr>
              <w:t>yog</w:t>
            </w:r>
            <w:proofErr w:type="spellEnd"/>
            <w:ins w:id="173" w:author="Fong RERHANG" w:date="2021-06-08T20:05:00Z">
              <w:r w:rsidR="002F1898" w:rsidRPr="002F1898">
                <w:rPr>
                  <w:bCs/>
                  <w:sz w:val="20"/>
                  <w:szCs w:val="20"/>
                  <w:rPrChange w:id="174" w:author="Fong RERHANG" w:date="2021-06-08T20:06:00Z">
                    <w:rPr>
                      <w:sz w:val="16"/>
                      <w:szCs w:val="16"/>
                    </w:rPr>
                  </w:rPrChange>
                </w:rPr>
                <w:t xml:space="preserve"> </w:t>
              </w:r>
              <w:proofErr w:type="spellStart"/>
              <w:r w:rsidR="002F1898" w:rsidRPr="002F1898">
                <w:rPr>
                  <w:bCs/>
                  <w:sz w:val="20"/>
                  <w:szCs w:val="20"/>
                  <w:rPrChange w:id="175" w:author="Fong RERHANG" w:date="2021-06-08T20:06:00Z">
                    <w:rPr>
                      <w:sz w:val="16"/>
                      <w:szCs w:val="16"/>
                    </w:rPr>
                  </w:rPrChange>
                </w:rPr>
                <w:t>lus</w:t>
              </w:r>
              <w:proofErr w:type="spellEnd"/>
              <w:r w:rsidR="002F1898" w:rsidRPr="002F1898">
                <w:rPr>
                  <w:bCs/>
                  <w:sz w:val="20"/>
                  <w:szCs w:val="20"/>
                  <w:rPrChange w:id="176" w:author="Fong RERHANG" w:date="2021-06-08T20:06:00Z">
                    <w:rPr>
                      <w:sz w:val="16"/>
                      <w:szCs w:val="16"/>
                    </w:rPr>
                  </w:rPrChange>
                </w:rPr>
                <w:t xml:space="preserve"> </w:t>
              </w:r>
            </w:ins>
            <w:proofErr w:type="spellStart"/>
            <w:ins w:id="177" w:author="Fong RERHANG" w:date="2021-06-08T20:06:00Z">
              <w:r w:rsidR="002F1898" w:rsidRPr="002F1898">
                <w:rPr>
                  <w:bCs/>
                  <w:sz w:val="20"/>
                  <w:szCs w:val="20"/>
                  <w:rPrChange w:id="178" w:author="Fong RERHANG" w:date="2021-06-08T20:06:00Z">
                    <w:rPr>
                      <w:sz w:val="16"/>
                      <w:szCs w:val="16"/>
                    </w:rPr>
                  </w:rPrChange>
                </w:rPr>
                <w:t>Askid</w:t>
              </w:r>
            </w:ins>
            <w:proofErr w:type="spellEnd"/>
            <w:del w:id="179" w:author="Fong RERHANG" w:date="2021-06-08T20:05:00Z">
              <w:r w:rsidRPr="002F1898" w:rsidDel="002F1898">
                <w:rPr>
                  <w:bCs/>
                  <w:sz w:val="20"/>
                  <w:szCs w:val="20"/>
                  <w:rPrChange w:id="180" w:author="Fong RERHANG" w:date="2021-06-08T20:06:00Z">
                    <w:rPr>
                      <w:sz w:val="16"/>
                      <w:szCs w:val="16"/>
                    </w:rPr>
                  </w:rPrChange>
                </w:rPr>
                <w:delText>-Eng</w:delText>
              </w:r>
            </w:del>
            <w:r w:rsidRPr="002F1898">
              <w:rPr>
                <w:bCs/>
                <w:sz w:val="18"/>
                <w:szCs w:val="18"/>
                <w:rPrChange w:id="181" w:author="Fong RERHANG" w:date="2021-06-08T20:06:00Z">
                  <w:rPr>
                    <w:sz w:val="16"/>
                    <w:szCs w:val="16"/>
                  </w:rPr>
                </w:rPrChange>
              </w:rPr>
              <w:t>.</w:t>
            </w:r>
          </w:p>
          <w:p w14:paraId="4D258097" w14:textId="77777777" w:rsidR="00F21044" w:rsidRPr="00892542" w:rsidRDefault="00F21044" w:rsidP="00F21044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Polish</w:t>
            </w:r>
          </w:p>
          <w:p w14:paraId="32C2FD05" w14:textId="77777777" w:rsidR="00F21044" w:rsidRPr="00892542" w:rsidRDefault="00F21044" w:rsidP="00F21044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Portuguese </w:t>
            </w:r>
          </w:p>
          <w:p w14:paraId="7D716C53" w14:textId="4B6B5FB2" w:rsidR="00F21044" w:rsidRPr="00892542" w:rsidRDefault="00F21044" w:rsidP="00F21044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ins w:id="182" w:author="Fong RERHANG" w:date="2021-06-08T20:06:00Z">
              <w:r w:rsidR="002F1898">
                <w:rPr>
                  <w:sz w:val="20"/>
                  <w:szCs w:val="20"/>
                </w:rPr>
                <w:t>Lav</w:t>
              </w:r>
              <w:proofErr w:type="spellEnd"/>
              <w:r w:rsidR="002F1898">
                <w:rPr>
                  <w:sz w:val="20"/>
                  <w:szCs w:val="20"/>
                </w:rPr>
                <w:t xml:space="preserve"> </w:t>
              </w:r>
              <w:proofErr w:type="spellStart"/>
              <w:r w:rsidR="002F1898">
                <w:rPr>
                  <w:sz w:val="20"/>
                  <w:szCs w:val="20"/>
                </w:rPr>
                <w:t>Xias</w:t>
              </w:r>
            </w:ins>
            <w:proofErr w:type="spellEnd"/>
            <w:del w:id="183" w:author="Fong RERHANG" w:date="2021-06-08T20:06:00Z">
              <w:r w:rsidRPr="00892542" w:rsidDel="002F1898">
                <w:rPr>
                  <w:sz w:val="20"/>
                  <w:szCs w:val="20"/>
                </w:rPr>
                <w:delText>Russian</w:delText>
              </w:r>
            </w:del>
          </w:p>
          <w:p w14:paraId="03559F3F" w14:textId="77777777" w:rsidR="00F21044" w:rsidRPr="00A764FE" w:rsidRDefault="00F21044" w:rsidP="00F21044">
            <w:pPr>
              <w:rPr>
                <w:b/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Samoan</w:t>
            </w:r>
          </w:p>
        </w:tc>
        <w:tc>
          <w:tcPr>
            <w:tcW w:w="2670" w:type="dxa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6CAE75E" w14:textId="77777777" w:rsidR="00F21044" w:rsidRPr="00892542" w:rsidRDefault="00F21044" w:rsidP="00F21044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Spanish</w:t>
            </w:r>
          </w:p>
          <w:p w14:paraId="311AAC75" w14:textId="77777777" w:rsidR="00F21044" w:rsidRPr="00892542" w:rsidRDefault="00F21044" w:rsidP="00F21044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Tagalog</w:t>
            </w:r>
          </w:p>
          <w:p w14:paraId="6756DDE4" w14:textId="71431C3C" w:rsidR="00F21044" w:rsidRPr="00892542" w:rsidRDefault="00F21044" w:rsidP="00F21044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892542">
              <w:rPr>
                <w:sz w:val="20"/>
                <w:szCs w:val="20"/>
              </w:rPr>
              <w:t>Thai</w:t>
            </w:r>
            <w:ins w:id="184" w:author="Fong RERHANG" w:date="2021-06-08T20:06:00Z">
              <w:r w:rsidR="002F1898">
                <w:rPr>
                  <w:sz w:val="20"/>
                  <w:szCs w:val="20"/>
                </w:rPr>
                <w:t>b</w:t>
              </w:r>
            </w:ins>
            <w:proofErr w:type="spellEnd"/>
            <w:del w:id="185" w:author="Fong RERHANG" w:date="2021-06-08T20:06:00Z">
              <w:r w:rsidRPr="00892542" w:rsidDel="002F1898">
                <w:rPr>
                  <w:sz w:val="20"/>
                  <w:szCs w:val="20"/>
                </w:rPr>
                <w:delText xml:space="preserve"> </w:delText>
              </w:r>
            </w:del>
          </w:p>
          <w:p w14:paraId="0A8B686C" w14:textId="77777777" w:rsidR="00F21044" w:rsidRPr="00892542" w:rsidRDefault="00F21044" w:rsidP="00F21044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Turkish </w:t>
            </w:r>
          </w:p>
          <w:p w14:paraId="21319CA0" w14:textId="79B8C236" w:rsidR="00F21044" w:rsidRPr="00892542" w:rsidRDefault="00F21044" w:rsidP="00F21044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proofErr w:type="gramStart"/>
            <w:r w:rsidRPr="00892542">
              <w:rPr>
                <w:sz w:val="20"/>
                <w:szCs w:val="20"/>
              </w:rPr>
              <w:t>Unk</w:t>
            </w:r>
            <w:proofErr w:type="spellEnd"/>
            <w:r w:rsidRPr="00892542">
              <w:rPr>
                <w:sz w:val="20"/>
                <w:szCs w:val="20"/>
              </w:rPr>
              <w:t>./</w:t>
            </w:r>
            <w:proofErr w:type="gramEnd"/>
            <w:r w:rsidR="000A3C60">
              <w:rPr>
                <w:sz w:val="20"/>
                <w:szCs w:val="20"/>
              </w:rPr>
              <w:t xml:space="preserve"> </w:t>
            </w:r>
            <w:proofErr w:type="spellStart"/>
            <w:r w:rsidR="000A3C60">
              <w:rPr>
                <w:sz w:val="20"/>
                <w:szCs w:val="20"/>
              </w:rPr>
              <w:t>Qhia</w:t>
            </w:r>
            <w:proofErr w:type="spellEnd"/>
            <w:r w:rsidR="000A3C60">
              <w:rPr>
                <w:sz w:val="20"/>
                <w:szCs w:val="20"/>
              </w:rPr>
              <w:t xml:space="preserve"> </w:t>
            </w:r>
            <w:proofErr w:type="spellStart"/>
            <w:r w:rsidR="000A3C60">
              <w:rPr>
                <w:sz w:val="20"/>
                <w:szCs w:val="20"/>
              </w:rPr>
              <w:t>tsis</w:t>
            </w:r>
            <w:proofErr w:type="spellEnd"/>
            <w:r w:rsidR="000A3C60">
              <w:rPr>
                <w:sz w:val="20"/>
                <w:szCs w:val="20"/>
              </w:rPr>
              <w:t xml:space="preserve"> tau</w:t>
            </w:r>
          </w:p>
          <w:p w14:paraId="0752721B" w14:textId="70CA0002" w:rsidR="00F21044" w:rsidRPr="00A764FE" w:rsidRDefault="00F21044" w:rsidP="00F21044">
            <w:pPr>
              <w:rPr>
                <w:b/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186" w:author="Fong RERHANG" w:date="2021-06-08T20:07:00Z">
              <w:r w:rsidRPr="00892542" w:rsidDel="002F1898">
                <w:rPr>
                  <w:sz w:val="20"/>
                  <w:szCs w:val="20"/>
                </w:rPr>
                <w:delText>Vietnam</w:delText>
              </w:r>
            </w:del>
            <w:del w:id="187" w:author="Fong RERHANG" w:date="2021-06-08T20:06:00Z">
              <w:r w:rsidRPr="00892542" w:rsidDel="002F1898">
                <w:rPr>
                  <w:sz w:val="20"/>
                  <w:szCs w:val="20"/>
                </w:rPr>
                <w:delText>ese</w:delText>
              </w:r>
            </w:del>
            <w:proofErr w:type="spellStart"/>
            <w:ins w:id="188" w:author="Fong RERHANG" w:date="2021-06-08T20:07:00Z">
              <w:r w:rsidR="002F1898">
                <w:rPr>
                  <w:sz w:val="20"/>
                  <w:szCs w:val="20"/>
                </w:rPr>
                <w:t>Nyab</w:t>
              </w:r>
              <w:proofErr w:type="spellEnd"/>
              <w:r w:rsidR="002F1898">
                <w:rPr>
                  <w:sz w:val="20"/>
                  <w:szCs w:val="20"/>
                </w:rPr>
                <w:t xml:space="preserve"> </w:t>
              </w:r>
              <w:proofErr w:type="spellStart"/>
              <w:r w:rsidR="002F1898">
                <w:rPr>
                  <w:sz w:val="20"/>
                  <w:szCs w:val="20"/>
                </w:rPr>
                <w:t>Laj</w:t>
              </w:r>
            </w:ins>
            <w:proofErr w:type="spellEnd"/>
          </w:p>
        </w:tc>
      </w:tr>
    </w:tbl>
    <w:p w14:paraId="197ADB0A" w14:textId="1BE4D252" w:rsidR="00277126" w:rsidRPr="00A17D10" w:rsidRDefault="00E13078" w:rsidP="005D3862">
      <w:pPr>
        <w:spacing w:after="0"/>
        <w:jc w:val="center"/>
        <w:rPr>
          <w:b/>
          <w:sz w:val="26"/>
          <w:szCs w:val="26"/>
        </w:rPr>
      </w:pPr>
      <w:proofErr w:type="spellStart"/>
      <w:ins w:id="189" w:author="Fong RERHANG" w:date="2021-06-08T20:09:00Z">
        <w:r>
          <w:rPr>
            <w:b/>
            <w:sz w:val="26"/>
            <w:szCs w:val="26"/>
          </w:rPr>
          <w:t>Daim</w:t>
        </w:r>
        <w:proofErr w:type="spellEnd"/>
        <w:r>
          <w:rPr>
            <w:b/>
            <w:sz w:val="26"/>
            <w:szCs w:val="26"/>
          </w:rPr>
          <w:t xml:space="preserve"> </w:t>
        </w:r>
        <w:proofErr w:type="spellStart"/>
        <w:r>
          <w:rPr>
            <w:b/>
            <w:sz w:val="26"/>
            <w:szCs w:val="26"/>
          </w:rPr>
          <w:t>Phiaj</w:t>
        </w:r>
        <w:proofErr w:type="spellEnd"/>
        <w:r>
          <w:rPr>
            <w:b/>
            <w:sz w:val="26"/>
            <w:szCs w:val="26"/>
          </w:rPr>
          <w:t xml:space="preserve"> </w:t>
        </w:r>
      </w:ins>
      <w:proofErr w:type="spellStart"/>
      <w:r w:rsidR="00D51736" w:rsidRPr="00A17D10">
        <w:rPr>
          <w:b/>
          <w:sz w:val="26"/>
          <w:szCs w:val="26"/>
        </w:rPr>
        <w:t>Tswv</w:t>
      </w:r>
      <w:proofErr w:type="spellEnd"/>
      <w:r w:rsidR="00D51736" w:rsidRPr="00A17D10">
        <w:rPr>
          <w:b/>
          <w:sz w:val="26"/>
          <w:szCs w:val="26"/>
        </w:rPr>
        <w:t xml:space="preserve"> </w:t>
      </w:r>
      <w:proofErr w:type="spellStart"/>
      <w:r w:rsidR="00D51736" w:rsidRPr="00A17D10">
        <w:rPr>
          <w:b/>
          <w:sz w:val="26"/>
          <w:szCs w:val="26"/>
        </w:rPr>
        <w:t>Cuab</w:t>
      </w:r>
      <w:proofErr w:type="spellEnd"/>
      <w:r w:rsidR="00D51736" w:rsidRPr="00A17D10">
        <w:rPr>
          <w:b/>
          <w:sz w:val="26"/>
          <w:szCs w:val="26"/>
        </w:rPr>
        <w:t xml:space="preserve"> </w:t>
      </w:r>
      <w:proofErr w:type="spellStart"/>
      <w:ins w:id="190" w:author="Fong RERHANG" w:date="2021-06-08T20:09:00Z">
        <w:r>
          <w:rPr>
            <w:b/>
            <w:sz w:val="26"/>
            <w:szCs w:val="26"/>
          </w:rPr>
          <w:t>Tsev</w:t>
        </w:r>
        <w:proofErr w:type="spellEnd"/>
        <w:r>
          <w:rPr>
            <w:b/>
            <w:sz w:val="26"/>
            <w:szCs w:val="26"/>
          </w:rPr>
          <w:t xml:space="preserve"> </w:t>
        </w:r>
        <w:proofErr w:type="spellStart"/>
        <w:r>
          <w:rPr>
            <w:b/>
            <w:sz w:val="26"/>
            <w:szCs w:val="26"/>
          </w:rPr>
          <w:t>Neeg</w:t>
        </w:r>
      </w:ins>
      <w:proofErr w:type="spellEnd"/>
      <w:del w:id="191" w:author="Fong RERHANG" w:date="2021-06-08T20:09:00Z">
        <w:r w:rsidR="00D51736" w:rsidRPr="00A17D10" w:rsidDel="00E13078">
          <w:rPr>
            <w:b/>
            <w:sz w:val="26"/>
            <w:szCs w:val="26"/>
          </w:rPr>
          <w:delText>Txog Ntawm Cov Neeg Hauv Tsev</w:delText>
        </w:r>
      </w:del>
    </w:p>
    <w:tbl>
      <w:tblPr>
        <w:tblStyle w:val="TableGrid"/>
        <w:tblpPr w:leftFromText="180" w:rightFromText="180" w:vertAnchor="text" w:horzAnchor="margin" w:tblpXSpec="center" w:tblpY="16"/>
        <w:tblW w:w="11597" w:type="dxa"/>
        <w:tblLayout w:type="fixed"/>
        <w:tblLook w:val="04A0" w:firstRow="1" w:lastRow="0" w:firstColumn="1" w:lastColumn="0" w:noHBand="0" w:noVBand="1"/>
      </w:tblPr>
      <w:tblGrid>
        <w:gridCol w:w="1616"/>
        <w:gridCol w:w="1505"/>
        <w:gridCol w:w="1235"/>
        <w:gridCol w:w="1029"/>
        <w:gridCol w:w="554"/>
        <w:gridCol w:w="2324"/>
        <w:gridCol w:w="992"/>
        <w:gridCol w:w="2342"/>
      </w:tblGrid>
      <w:tr w:rsidR="00CD43A2" w:rsidRPr="004955B2" w14:paraId="6766D902" w14:textId="77777777" w:rsidTr="00462B72">
        <w:tc>
          <w:tcPr>
            <w:tcW w:w="5385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931BDEB" w14:textId="3C9504D0" w:rsidR="00CD43A2" w:rsidRPr="003D26B1" w:rsidRDefault="00CD43A2" w:rsidP="00CD43A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Thawj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Lub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Npe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thiab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Lub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Npe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ins w:id="192" w:author="Fong RERHANG" w:date="2021-06-08T20:10:00Z">
              <w:r w:rsidR="00E13078">
                <w:rPr>
                  <w:b/>
                  <w:sz w:val="20"/>
                  <w:szCs w:val="20"/>
                </w:rPr>
                <w:t>Nrab</w:t>
              </w:r>
            </w:ins>
            <w:proofErr w:type="spellEnd"/>
            <w:del w:id="193" w:author="Fong RERHANG" w:date="2021-06-08T20:10:00Z">
              <w:r w:rsidDel="00E13078">
                <w:rPr>
                  <w:b/>
                  <w:sz w:val="20"/>
                  <w:szCs w:val="20"/>
                </w:rPr>
                <w:delText>Luv</w:delText>
              </w:r>
            </w:del>
            <w:r w:rsidRPr="003D26B1">
              <w:rPr>
                <w:b/>
                <w:sz w:val="20"/>
                <w:szCs w:val="20"/>
              </w:rPr>
              <w:t>: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FORMTEXT </w:instrText>
            </w:r>
            <w:r w:rsidRPr="003D26B1">
              <w:rPr>
                <w:b/>
                <w:sz w:val="20"/>
                <w:szCs w:val="20"/>
              </w:rPr>
            </w:r>
            <w:r w:rsidRPr="003D26B1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387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44F9097" w14:textId="2CA0755B" w:rsidR="00CD43A2" w:rsidRPr="003D26B1" w:rsidRDefault="00CD43A2" w:rsidP="00CD43A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Lub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Xeem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Thiab</w:t>
            </w:r>
            <w:proofErr w:type="spellEnd"/>
            <w:r>
              <w:rPr>
                <w:b/>
                <w:sz w:val="20"/>
                <w:szCs w:val="20"/>
              </w:rPr>
              <w:t xml:space="preserve"> Tom </w:t>
            </w:r>
            <w:proofErr w:type="spellStart"/>
            <w:r>
              <w:rPr>
                <w:b/>
                <w:sz w:val="20"/>
                <w:szCs w:val="20"/>
              </w:rPr>
              <w:t>Kawg</w:t>
            </w:r>
            <w:proofErr w:type="spellEnd"/>
            <w:r>
              <w:rPr>
                <w:b/>
                <w:sz w:val="20"/>
                <w:szCs w:val="20"/>
              </w:rPr>
              <w:t xml:space="preserve">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FORMTEXT </w:instrText>
            </w:r>
            <w:r w:rsidRPr="003D26B1">
              <w:rPr>
                <w:b/>
                <w:sz w:val="20"/>
                <w:szCs w:val="20"/>
              </w:rPr>
            </w:r>
            <w:r w:rsidRPr="003D26B1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 </w:t>
            </w:r>
          </w:p>
        </w:tc>
        <w:tc>
          <w:tcPr>
            <w:tcW w:w="234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B6AB322" w14:textId="723EE633" w:rsidR="00CD43A2" w:rsidRPr="003D26B1" w:rsidRDefault="00E13078" w:rsidP="00CD43A2">
            <w:pPr>
              <w:rPr>
                <w:b/>
                <w:sz w:val="20"/>
                <w:szCs w:val="20"/>
              </w:rPr>
            </w:pPr>
            <w:proofErr w:type="spellStart"/>
            <w:ins w:id="194" w:author="Fong RERHANG" w:date="2021-06-08T20:10:00Z">
              <w:r>
                <w:rPr>
                  <w:b/>
                  <w:sz w:val="20"/>
                  <w:szCs w:val="20"/>
                </w:rPr>
                <w:t>Hnub</w:t>
              </w:r>
              <w:proofErr w:type="spellEnd"/>
              <w:r>
                <w:rPr>
                  <w:b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b/>
                  <w:sz w:val="20"/>
                  <w:szCs w:val="20"/>
                </w:rPr>
                <w:t>Yug</w:t>
              </w:r>
            </w:ins>
            <w:proofErr w:type="spellEnd"/>
            <w:del w:id="195" w:author="Fong RERHANG" w:date="2021-06-08T20:10:00Z">
              <w:r w:rsidR="00CD43A2" w:rsidRPr="003D26B1" w:rsidDel="00E13078">
                <w:rPr>
                  <w:b/>
                  <w:sz w:val="20"/>
                  <w:szCs w:val="20"/>
                </w:rPr>
                <w:delText>D.O.B.</w:delText>
              </w:r>
            </w:del>
            <w:r w:rsidR="00CD43A2" w:rsidRPr="003D26B1">
              <w:rPr>
                <w:b/>
                <w:sz w:val="20"/>
                <w:szCs w:val="20"/>
              </w:rPr>
              <w:t xml:space="preserve">: </w:t>
            </w:r>
            <w:r w:rsidR="00CD43A2" w:rsidRPr="003D26B1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CD43A2" w:rsidRPr="003D26B1">
              <w:rPr>
                <w:b/>
                <w:sz w:val="20"/>
                <w:szCs w:val="20"/>
              </w:rPr>
              <w:instrText xml:space="preserve"> FORMTEXT </w:instrText>
            </w:r>
            <w:r w:rsidR="00CD43A2" w:rsidRPr="003D26B1">
              <w:rPr>
                <w:b/>
                <w:sz w:val="20"/>
                <w:szCs w:val="20"/>
              </w:rPr>
            </w:r>
            <w:r w:rsidR="00CD43A2" w:rsidRPr="003D26B1">
              <w:rPr>
                <w:b/>
                <w:sz w:val="20"/>
                <w:szCs w:val="20"/>
              </w:rPr>
              <w:fldChar w:fldCharType="separate"/>
            </w:r>
            <w:r w:rsidR="00CD43A2" w:rsidRPr="003D26B1">
              <w:rPr>
                <w:b/>
                <w:noProof/>
                <w:sz w:val="20"/>
                <w:szCs w:val="20"/>
              </w:rPr>
              <w:t> </w:t>
            </w:r>
            <w:r w:rsidR="00CD43A2" w:rsidRPr="003D26B1">
              <w:rPr>
                <w:b/>
                <w:noProof/>
                <w:sz w:val="20"/>
                <w:szCs w:val="20"/>
              </w:rPr>
              <w:t> </w:t>
            </w:r>
            <w:r w:rsidR="00CD43A2" w:rsidRPr="003D26B1">
              <w:rPr>
                <w:b/>
                <w:noProof/>
                <w:sz w:val="20"/>
                <w:szCs w:val="20"/>
              </w:rPr>
              <w:t> </w:t>
            </w:r>
            <w:r w:rsidR="00CD43A2" w:rsidRPr="003D26B1">
              <w:rPr>
                <w:b/>
                <w:noProof/>
                <w:sz w:val="20"/>
                <w:szCs w:val="20"/>
              </w:rPr>
              <w:t> </w:t>
            </w:r>
            <w:r w:rsidR="00CD43A2" w:rsidRPr="003D26B1">
              <w:rPr>
                <w:b/>
                <w:noProof/>
                <w:sz w:val="20"/>
                <w:szCs w:val="20"/>
              </w:rPr>
              <w:t> </w:t>
            </w:r>
            <w:r w:rsidR="00CD43A2" w:rsidRPr="003D26B1">
              <w:rPr>
                <w:b/>
                <w:sz w:val="20"/>
                <w:szCs w:val="20"/>
              </w:rPr>
              <w:fldChar w:fldCharType="end"/>
            </w:r>
            <w:r w:rsidR="00CD43A2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277126" w:rsidRPr="002D06EE" w14:paraId="34BA4268" w14:textId="77777777" w:rsidTr="00462B72">
        <w:trPr>
          <w:trHeight w:val="263"/>
        </w:trPr>
        <w:tc>
          <w:tcPr>
            <w:tcW w:w="5385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FA00604" w14:textId="180DBCC9" w:rsidR="00277126" w:rsidRPr="003D26B1" w:rsidRDefault="00E13078" w:rsidP="007251AB">
            <w:pPr>
              <w:rPr>
                <w:b/>
                <w:sz w:val="20"/>
                <w:szCs w:val="20"/>
              </w:rPr>
            </w:pPr>
            <w:proofErr w:type="spellStart"/>
            <w:ins w:id="196" w:author="Fong RERHANG" w:date="2021-06-08T20:11:00Z">
              <w:r>
                <w:rPr>
                  <w:b/>
                  <w:sz w:val="20"/>
                  <w:szCs w:val="20"/>
                </w:rPr>
                <w:t>Txiv</w:t>
              </w:r>
              <w:proofErr w:type="spellEnd"/>
              <w:r>
                <w:rPr>
                  <w:b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b/>
                  <w:sz w:val="20"/>
                  <w:szCs w:val="20"/>
                </w:rPr>
                <w:t>Neeg</w:t>
              </w:r>
            </w:ins>
            <w:del w:id="197" w:author="Fong RERHANG" w:date="2021-06-08T20:11:00Z">
              <w:r w:rsidR="00462B72" w:rsidRPr="003D26B1" w:rsidDel="00E13078">
                <w:rPr>
                  <w:b/>
                  <w:sz w:val="20"/>
                  <w:szCs w:val="20"/>
                </w:rPr>
                <w:delText xml:space="preserve">Tub </w:delText>
              </w:r>
            </w:del>
            <w:r w:rsidR="00462B72" w:rsidRPr="003D26B1">
              <w:rPr>
                <w:b/>
                <w:sz w:val="20"/>
                <w:szCs w:val="20"/>
              </w:rPr>
              <w:t>los</w:t>
            </w:r>
            <w:proofErr w:type="spellEnd"/>
            <w:r w:rsidR="00462B72" w:rsidRPr="003D26B1">
              <w:rPr>
                <w:b/>
                <w:sz w:val="20"/>
                <w:szCs w:val="20"/>
              </w:rPr>
              <w:t xml:space="preserve"> </w:t>
            </w:r>
            <w:proofErr w:type="spellStart"/>
            <w:ins w:id="198" w:author="Fong RERHANG" w:date="2021-06-08T20:11:00Z">
              <w:r>
                <w:rPr>
                  <w:b/>
                  <w:sz w:val="20"/>
                  <w:szCs w:val="20"/>
                </w:rPr>
                <w:t>Poj</w:t>
              </w:r>
              <w:proofErr w:type="spellEnd"/>
              <w:r>
                <w:rPr>
                  <w:b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b/>
                  <w:sz w:val="20"/>
                  <w:szCs w:val="20"/>
                </w:rPr>
                <w:t>Niam</w:t>
              </w:r>
            </w:ins>
            <w:proofErr w:type="spellEnd"/>
            <w:del w:id="199" w:author="Fong RERHANG" w:date="2021-06-08T20:11:00Z">
              <w:r w:rsidR="00462B72" w:rsidRPr="003D26B1" w:rsidDel="00E13078">
                <w:rPr>
                  <w:b/>
                  <w:sz w:val="20"/>
                  <w:szCs w:val="20"/>
                </w:rPr>
                <w:delText>ntxhais</w:delText>
              </w:r>
            </w:del>
            <w:r w:rsidR="00462B72" w:rsidRPr="003D26B1">
              <w:rPr>
                <w:b/>
                <w:sz w:val="20"/>
                <w:szCs w:val="20"/>
              </w:rPr>
              <w:t xml:space="preserve">: </w:t>
            </w:r>
            <w:r w:rsidR="00462B72"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62B72"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="00462B72" w:rsidRPr="003D26B1">
              <w:rPr>
                <w:b/>
                <w:sz w:val="20"/>
                <w:szCs w:val="20"/>
              </w:rPr>
              <w:fldChar w:fldCharType="end"/>
            </w:r>
            <w:r w:rsidR="00462B72">
              <w:rPr>
                <w:b/>
                <w:sz w:val="20"/>
                <w:szCs w:val="20"/>
              </w:rPr>
              <w:t xml:space="preserve"> </w:t>
            </w:r>
            <w:proofErr w:type="spellStart"/>
            <w:ins w:id="200" w:author="Fong RERHANG" w:date="2021-06-08T20:11:00Z">
              <w:r w:rsidRPr="00E13078">
                <w:rPr>
                  <w:bCs/>
                  <w:sz w:val="20"/>
                  <w:szCs w:val="20"/>
                  <w:rPrChange w:id="201" w:author="Fong RERHANG" w:date="2021-06-08T20:11:00Z">
                    <w:rPr>
                      <w:b/>
                      <w:sz w:val="20"/>
                      <w:szCs w:val="20"/>
                    </w:rPr>
                  </w:rPrChange>
                </w:rPr>
                <w:t>Txiv</w:t>
              </w:r>
              <w:proofErr w:type="spellEnd"/>
              <w:r w:rsidRPr="00E13078">
                <w:rPr>
                  <w:bCs/>
                  <w:sz w:val="20"/>
                  <w:szCs w:val="20"/>
                  <w:rPrChange w:id="202" w:author="Fong RERHANG" w:date="2021-06-08T20:11:00Z">
                    <w:rPr>
                      <w:b/>
                      <w:sz w:val="20"/>
                      <w:szCs w:val="20"/>
                    </w:rPr>
                  </w:rPrChange>
                </w:rPr>
                <w:t xml:space="preserve"> </w:t>
              </w:r>
              <w:proofErr w:type="spellStart"/>
              <w:r w:rsidRPr="00E13078">
                <w:rPr>
                  <w:bCs/>
                  <w:sz w:val="20"/>
                  <w:szCs w:val="20"/>
                  <w:rPrChange w:id="203" w:author="Fong RERHANG" w:date="2021-06-08T20:11:00Z">
                    <w:rPr>
                      <w:b/>
                      <w:sz w:val="20"/>
                      <w:szCs w:val="20"/>
                    </w:rPr>
                  </w:rPrChange>
                </w:rPr>
                <w:t>Neeg</w:t>
              </w:r>
            </w:ins>
            <w:proofErr w:type="spellEnd"/>
            <w:del w:id="204" w:author="Fong RERHANG" w:date="2021-06-08T20:11:00Z">
              <w:r w:rsidR="00462B72" w:rsidRPr="00E13078" w:rsidDel="00E13078">
                <w:rPr>
                  <w:bCs/>
                  <w:sz w:val="20"/>
                  <w:szCs w:val="20"/>
                  <w:rPrChange w:id="205" w:author="Fong RERHANG" w:date="2021-06-08T20:11:00Z">
                    <w:rPr>
                      <w:sz w:val="20"/>
                      <w:szCs w:val="20"/>
                    </w:rPr>
                  </w:rPrChange>
                </w:rPr>
                <w:delText>Tub</w:delText>
              </w:r>
            </w:del>
            <w:r w:rsidR="00462B72" w:rsidRPr="003D26B1">
              <w:rPr>
                <w:sz w:val="20"/>
                <w:szCs w:val="20"/>
              </w:rPr>
              <w:t xml:space="preserve"> </w:t>
            </w:r>
            <w:r w:rsidR="00462B72"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62B72"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="00462B72" w:rsidRPr="003D26B1">
              <w:rPr>
                <w:b/>
                <w:sz w:val="20"/>
                <w:szCs w:val="20"/>
              </w:rPr>
              <w:fldChar w:fldCharType="end"/>
            </w:r>
            <w:r w:rsidR="00462B72">
              <w:rPr>
                <w:b/>
                <w:sz w:val="20"/>
                <w:szCs w:val="20"/>
              </w:rPr>
              <w:t xml:space="preserve"> </w:t>
            </w:r>
            <w:proofErr w:type="spellStart"/>
            <w:ins w:id="206" w:author="Fong RERHANG" w:date="2021-06-08T20:11:00Z">
              <w:r w:rsidRPr="00E13078">
                <w:rPr>
                  <w:bCs/>
                  <w:sz w:val="20"/>
                  <w:szCs w:val="20"/>
                  <w:rPrChange w:id="207" w:author="Fong RERHANG" w:date="2021-06-08T20:12:00Z">
                    <w:rPr>
                      <w:b/>
                      <w:sz w:val="20"/>
                      <w:szCs w:val="20"/>
                    </w:rPr>
                  </w:rPrChange>
                </w:rPr>
                <w:t>Poj</w:t>
              </w:r>
              <w:proofErr w:type="spellEnd"/>
              <w:r w:rsidRPr="00E13078">
                <w:rPr>
                  <w:bCs/>
                  <w:sz w:val="20"/>
                  <w:szCs w:val="20"/>
                  <w:rPrChange w:id="208" w:author="Fong RERHANG" w:date="2021-06-08T20:12:00Z">
                    <w:rPr>
                      <w:b/>
                      <w:sz w:val="20"/>
                      <w:szCs w:val="20"/>
                    </w:rPr>
                  </w:rPrChange>
                </w:rPr>
                <w:t xml:space="preserve"> </w:t>
              </w:r>
              <w:proofErr w:type="spellStart"/>
              <w:r w:rsidRPr="00E13078">
                <w:rPr>
                  <w:bCs/>
                  <w:sz w:val="20"/>
                  <w:szCs w:val="20"/>
                  <w:rPrChange w:id="209" w:author="Fong RERHANG" w:date="2021-06-08T20:12:00Z">
                    <w:rPr>
                      <w:b/>
                      <w:sz w:val="20"/>
                      <w:szCs w:val="20"/>
                    </w:rPr>
                  </w:rPrChange>
                </w:rPr>
                <w:t>Niam</w:t>
              </w:r>
            </w:ins>
            <w:proofErr w:type="spellEnd"/>
            <w:del w:id="210" w:author="Fong RERHANG" w:date="2021-06-08T20:11:00Z">
              <w:r w:rsidR="00462B72" w:rsidRPr="00E13078" w:rsidDel="00E13078">
                <w:rPr>
                  <w:bCs/>
                  <w:sz w:val="20"/>
                  <w:szCs w:val="20"/>
                  <w:rPrChange w:id="211" w:author="Fong RERHANG" w:date="2021-06-08T20:12:00Z">
                    <w:rPr>
                      <w:b/>
                      <w:sz w:val="20"/>
                      <w:szCs w:val="20"/>
                    </w:rPr>
                  </w:rPrChange>
                </w:rPr>
                <w:delText>Ntxhai</w:delText>
              </w:r>
            </w:del>
            <w:r w:rsidR="00462B72" w:rsidRPr="00E13078">
              <w:rPr>
                <w:bCs/>
                <w:sz w:val="20"/>
                <w:szCs w:val="20"/>
                <w:rPrChange w:id="212" w:author="Fong RERHANG" w:date="2021-06-08T20:12:00Z">
                  <w:rPr>
                    <w:b/>
                    <w:sz w:val="20"/>
                    <w:szCs w:val="20"/>
                  </w:rPr>
                </w:rPrChange>
              </w:rPr>
              <w:t xml:space="preserve"> </w:t>
            </w:r>
            <w:r w:rsidR="00462B72" w:rsidRPr="00E13078">
              <w:rPr>
                <w:bCs/>
                <w:sz w:val="20"/>
                <w:szCs w:val="20"/>
                <w:rPrChange w:id="213" w:author="Fong RERHANG" w:date="2021-06-08T20:12:00Z">
                  <w:rPr>
                    <w:b/>
                    <w:sz w:val="20"/>
                    <w:szCs w:val="20"/>
                  </w:rPr>
                </w:rPrChange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62B72" w:rsidRPr="00E13078">
              <w:rPr>
                <w:bCs/>
                <w:sz w:val="20"/>
                <w:szCs w:val="20"/>
                <w:rPrChange w:id="214" w:author="Fong RERHANG" w:date="2021-06-08T20:12:00Z">
                  <w:rPr>
                    <w:b/>
                    <w:sz w:val="20"/>
                    <w:szCs w:val="20"/>
                  </w:rPr>
                </w:rPrChange>
              </w:rPr>
              <w:instrText xml:space="preserve"> FORMCHECKBOX </w:instrText>
            </w:r>
            <w:r w:rsidR="00DE150C">
              <w:rPr>
                <w:bCs/>
                <w:sz w:val="20"/>
                <w:szCs w:val="20"/>
                <w:rPrChange w:id="215" w:author="Fong RERHANG" w:date="2021-06-08T20:12:00Z">
                  <w:rPr>
                    <w:bCs/>
                    <w:sz w:val="20"/>
                    <w:szCs w:val="20"/>
                  </w:rPr>
                </w:rPrChange>
              </w:rPr>
            </w:r>
            <w:r w:rsidR="00DE150C">
              <w:rPr>
                <w:bCs/>
                <w:sz w:val="20"/>
                <w:szCs w:val="20"/>
                <w:rPrChange w:id="216" w:author="Fong RERHANG" w:date="2021-06-08T20:12:00Z">
                  <w:rPr>
                    <w:bCs/>
                    <w:sz w:val="20"/>
                    <w:szCs w:val="20"/>
                  </w:rPr>
                </w:rPrChange>
              </w:rPr>
              <w:fldChar w:fldCharType="separate"/>
            </w:r>
            <w:r w:rsidR="00462B72" w:rsidRPr="00E13078">
              <w:rPr>
                <w:bCs/>
                <w:sz w:val="20"/>
                <w:szCs w:val="20"/>
                <w:rPrChange w:id="217" w:author="Fong RERHANG" w:date="2021-06-08T20:12:00Z">
                  <w:rPr>
                    <w:b/>
                    <w:sz w:val="20"/>
                    <w:szCs w:val="20"/>
                  </w:rPr>
                </w:rPrChange>
              </w:rPr>
              <w:fldChar w:fldCharType="end"/>
            </w:r>
            <w:r w:rsidR="00462B72" w:rsidRPr="00E13078">
              <w:rPr>
                <w:bCs/>
                <w:sz w:val="20"/>
                <w:szCs w:val="20"/>
                <w:rPrChange w:id="218" w:author="Fong RERHANG" w:date="2021-06-08T20:12:00Z">
                  <w:rPr>
                    <w:b/>
                    <w:sz w:val="20"/>
                    <w:szCs w:val="20"/>
                  </w:rPr>
                </w:rPrChange>
              </w:rPr>
              <w:t xml:space="preserve"> </w:t>
            </w:r>
            <w:del w:id="219" w:author="Fong RERHANG" w:date="2021-06-08T20:11:00Z">
              <w:r w:rsidR="00462B72" w:rsidRPr="00E13078" w:rsidDel="00E13078">
                <w:rPr>
                  <w:bCs/>
                  <w:sz w:val="20"/>
                  <w:szCs w:val="20"/>
                  <w:rPrChange w:id="220" w:author="Fong RERHANG" w:date="2021-06-08T20:12:00Z">
                    <w:rPr>
                      <w:b/>
                      <w:sz w:val="20"/>
                      <w:szCs w:val="20"/>
                    </w:rPr>
                  </w:rPrChange>
                </w:rPr>
                <w:delText>Kab txhws</w:delText>
              </w:r>
            </w:del>
            <w:proofErr w:type="spellStart"/>
            <w:ins w:id="221" w:author="Fong RERHANG" w:date="2021-06-08T20:11:00Z">
              <w:r w:rsidRPr="00E13078">
                <w:rPr>
                  <w:bCs/>
                  <w:sz w:val="20"/>
                  <w:szCs w:val="20"/>
                  <w:rPrChange w:id="222" w:author="Fong RERHANG" w:date="2021-06-08T20:12:00Z">
                    <w:rPr>
                      <w:b/>
                      <w:sz w:val="20"/>
                      <w:szCs w:val="20"/>
                    </w:rPr>
                  </w:rPrChange>
                </w:rPr>
                <w:t>Hloov</w:t>
              </w:r>
              <w:proofErr w:type="spellEnd"/>
              <w:r w:rsidRPr="00E13078">
                <w:rPr>
                  <w:bCs/>
                  <w:sz w:val="20"/>
                  <w:szCs w:val="20"/>
                  <w:rPrChange w:id="223" w:author="Fong RERHANG" w:date="2021-06-08T20:12:00Z">
                    <w:rPr>
                      <w:b/>
                      <w:sz w:val="20"/>
                      <w:szCs w:val="20"/>
                    </w:rPr>
                  </w:rPrChange>
                </w:rPr>
                <w:t xml:space="preserve"> </w:t>
              </w:r>
              <w:proofErr w:type="spellStart"/>
              <w:r w:rsidRPr="00E13078">
                <w:rPr>
                  <w:bCs/>
                  <w:sz w:val="20"/>
                  <w:szCs w:val="20"/>
                  <w:rPrChange w:id="224" w:author="Fong RERHANG" w:date="2021-06-08T20:12:00Z">
                    <w:rPr>
                      <w:b/>
                      <w:sz w:val="20"/>
                      <w:szCs w:val="20"/>
                    </w:rPr>
                  </w:rPrChange>
                </w:rPr>
                <w:t>Cev</w:t>
              </w:r>
            </w:ins>
            <w:proofErr w:type="spellEnd"/>
            <w:r w:rsidR="00462B72" w:rsidRPr="00E13078">
              <w:rPr>
                <w:bCs/>
                <w:sz w:val="20"/>
                <w:szCs w:val="20"/>
                <w:rPrChange w:id="225" w:author="Fong RERHANG" w:date="2021-06-08T20:12:00Z">
                  <w:rPr>
                    <w:b/>
                    <w:sz w:val="20"/>
                    <w:szCs w:val="20"/>
                  </w:rPr>
                </w:rPrChange>
              </w:rPr>
              <w:t xml:space="preserve"> </w:t>
            </w:r>
            <w:r w:rsidR="00462B72"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62B72"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="00462B72" w:rsidRPr="003D26B1">
              <w:rPr>
                <w:b/>
                <w:sz w:val="20"/>
                <w:szCs w:val="20"/>
              </w:rPr>
              <w:fldChar w:fldCharType="end"/>
            </w:r>
            <w:r w:rsidR="00462B7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462B72">
              <w:rPr>
                <w:sz w:val="20"/>
                <w:szCs w:val="20"/>
              </w:rPr>
              <w:t>Lwm</w:t>
            </w:r>
            <w:proofErr w:type="spellEnd"/>
            <w:r w:rsidR="00462B72">
              <w:rPr>
                <w:sz w:val="20"/>
                <w:szCs w:val="20"/>
              </w:rPr>
              <w:t xml:space="preserve"> yam</w:t>
            </w:r>
          </w:p>
        </w:tc>
        <w:tc>
          <w:tcPr>
            <w:tcW w:w="6212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913B958" w14:textId="05C03C0B" w:rsidR="00277126" w:rsidRPr="003D26B1" w:rsidRDefault="00EC7129" w:rsidP="003B46A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Kev sib </w:t>
            </w:r>
            <w:proofErr w:type="spellStart"/>
            <w:r>
              <w:rPr>
                <w:b/>
                <w:sz w:val="20"/>
                <w:szCs w:val="20"/>
              </w:rPr>
              <w:t>nrog</w:t>
            </w:r>
            <w:proofErr w:type="spellEnd"/>
            <w:r>
              <w:rPr>
                <w:b/>
                <w:sz w:val="20"/>
                <w:szCs w:val="20"/>
              </w:rPr>
              <w:t xml:space="preserve"> zoo </w:t>
            </w:r>
            <w:proofErr w:type="spellStart"/>
            <w:r>
              <w:rPr>
                <w:b/>
                <w:sz w:val="20"/>
                <w:szCs w:val="20"/>
              </w:rPr>
              <w:t>nrog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tus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neeg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saib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xyuas</w:t>
            </w:r>
            <w:proofErr w:type="spellEnd"/>
            <w:r w:rsidR="00012B73" w:rsidRPr="003D26B1">
              <w:rPr>
                <w:b/>
                <w:sz w:val="20"/>
                <w:szCs w:val="20"/>
              </w:rPr>
              <w:t xml:space="preserve">: </w:t>
            </w:r>
            <w:r w:rsidR="00012B73" w:rsidRPr="003D26B1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12B73" w:rsidRPr="003D26B1">
              <w:rPr>
                <w:b/>
                <w:sz w:val="20"/>
                <w:szCs w:val="20"/>
              </w:rPr>
              <w:instrText xml:space="preserve"> FORMTEXT </w:instrText>
            </w:r>
            <w:r w:rsidR="00012B73" w:rsidRPr="003D26B1">
              <w:rPr>
                <w:b/>
                <w:sz w:val="20"/>
                <w:szCs w:val="20"/>
              </w:rPr>
            </w:r>
            <w:r w:rsidR="00012B73" w:rsidRPr="003D26B1">
              <w:rPr>
                <w:b/>
                <w:sz w:val="20"/>
                <w:szCs w:val="20"/>
              </w:rPr>
              <w:fldChar w:fldCharType="separate"/>
            </w:r>
            <w:r w:rsidR="00012B73" w:rsidRPr="003D26B1">
              <w:rPr>
                <w:b/>
                <w:noProof/>
                <w:sz w:val="20"/>
                <w:szCs w:val="20"/>
              </w:rPr>
              <w:t> </w:t>
            </w:r>
            <w:r w:rsidR="00012B73" w:rsidRPr="003D26B1">
              <w:rPr>
                <w:b/>
                <w:noProof/>
                <w:sz w:val="20"/>
                <w:szCs w:val="20"/>
              </w:rPr>
              <w:t> </w:t>
            </w:r>
            <w:r w:rsidR="00012B73" w:rsidRPr="003D26B1">
              <w:rPr>
                <w:b/>
                <w:noProof/>
                <w:sz w:val="20"/>
                <w:szCs w:val="20"/>
              </w:rPr>
              <w:t> </w:t>
            </w:r>
            <w:r w:rsidR="00012B73" w:rsidRPr="003D26B1">
              <w:rPr>
                <w:b/>
                <w:noProof/>
                <w:sz w:val="20"/>
                <w:szCs w:val="20"/>
              </w:rPr>
              <w:t> </w:t>
            </w:r>
            <w:r w:rsidR="00012B73" w:rsidRPr="003D26B1">
              <w:rPr>
                <w:b/>
                <w:noProof/>
                <w:sz w:val="20"/>
                <w:szCs w:val="20"/>
              </w:rPr>
              <w:t> </w:t>
            </w:r>
            <w:r w:rsidR="00012B73" w:rsidRPr="003D26B1">
              <w:rPr>
                <w:b/>
                <w:sz w:val="20"/>
                <w:szCs w:val="20"/>
              </w:rPr>
              <w:fldChar w:fldCharType="end"/>
            </w:r>
          </w:p>
        </w:tc>
      </w:tr>
      <w:tr w:rsidR="00A615F7" w:rsidRPr="002D06EE" w14:paraId="51138B27" w14:textId="77777777" w:rsidTr="00A54CA3">
        <w:trPr>
          <w:trHeight w:val="263"/>
        </w:trPr>
        <w:tc>
          <w:tcPr>
            <w:tcW w:w="11597" w:type="dxa"/>
            <w:gridSpan w:val="8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89256A9" w14:textId="69CBF754" w:rsidR="00A615F7" w:rsidRPr="003D26B1" w:rsidRDefault="00A615F7" w:rsidP="00A615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Kev Cob </w:t>
            </w:r>
            <w:proofErr w:type="spellStart"/>
            <w:r>
              <w:rPr>
                <w:b/>
                <w:sz w:val="20"/>
                <w:szCs w:val="20"/>
              </w:rPr>
              <w:t>Qhia</w:t>
            </w:r>
            <w:proofErr w:type="spellEnd"/>
            <w:r w:rsidRPr="003D26B1">
              <w:rPr>
                <w:b/>
                <w:sz w:val="20"/>
                <w:szCs w:val="20"/>
              </w:rPr>
              <w:t xml:space="preserve">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proofErr w:type="spellStart"/>
            <w:ins w:id="226" w:author="Fong RERHANG" w:date="2021-06-08T20:12:00Z">
              <w:r w:rsidR="00E13078">
                <w:rPr>
                  <w:b/>
                  <w:sz w:val="20"/>
                  <w:szCs w:val="20"/>
                </w:rPr>
                <w:t>Kab</w:t>
              </w:r>
              <w:proofErr w:type="spellEnd"/>
              <w:r w:rsidR="00E13078">
                <w:rPr>
                  <w:b/>
                  <w:sz w:val="20"/>
                  <w:szCs w:val="20"/>
                </w:rPr>
                <w:t xml:space="preserve"> </w:t>
              </w:r>
              <w:proofErr w:type="spellStart"/>
              <w:r w:rsidR="00E13078">
                <w:rPr>
                  <w:b/>
                  <w:sz w:val="20"/>
                  <w:szCs w:val="20"/>
                </w:rPr>
                <w:t>txhaws</w:t>
              </w:r>
              <w:proofErr w:type="spellEnd"/>
              <w:r w:rsidR="00E13078">
                <w:rPr>
                  <w:b/>
                  <w:sz w:val="20"/>
                  <w:szCs w:val="20"/>
                </w:rPr>
                <w:t xml:space="preserve"> (</w:t>
              </w:r>
            </w:ins>
            <w:r w:rsidRPr="003D26B1">
              <w:rPr>
                <w:sz w:val="20"/>
                <w:szCs w:val="20"/>
              </w:rPr>
              <w:t>Gay</w:t>
            </w:r>
            <w:ins w:id="227" w:author="Fong RERHANG" w:date="2021-06-08T20:12:00Z">
              <w:r w:rsidR="00E13078">
                <w:rPr>
                  <w:sz w:val="20"/>
                  <w:szCs w:val="20"/>
                </w:rPr>
                <w:t>)</w:t>
              </w:r>
            </w:ins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proofErr w:type="spellStart"/>
            <w:ins w:id="228" w:author="Fong RERHANG" w:date="2021-06-08T20:12:00Z">
              <w:r w:rsidR="00E13078">
                <w:rPr>
                  <w:bCs/>
                  <w:sz w:val="20"/>
                  <w:szCs w:val="20"/>
                </w:rPr>
                <w:t>N</w:t>
              </w:r>
            </w:ins>
            <w:del w:id="229" w:author="Fong RERHANG" w:date="2021-06-08T20:12:00Z">
              <w:r w:rsidRPr="00E13078" w:rsidDel="00E13078">
                <w:rPr>
                  <w:bCs/>
                  <w:sz w:val="20"/>
                  <w:szCs w:val="20"/>
                  <w:rPrChange w:id="230" w:author="Fong RERHANG" w:date="2021-06-08T20:12:00Z">
                    <w:rPr>
                      <w:b/>
                      <w:sz w:val="20"/>
                      <w:szCs w:val="20"/>
                    </w:rPr>
                  </w:rPrChange>
                </w:rPr>
                <w:delText>n</w:delText>
              </w:r>
            </w:del>
            <w:r w:rsidRPr="00E13078">
              <w:rPr>
                <w:bCs/>
                <w:sz w:val="20"/>
                <w:szCs w:val="20"/>
                <w:rPrChange w:id="231" w:author="Fong RERHANG" w:date="2021-06-08T20:12:00Z">
                  <w:rPr>
                    <w:b/>
                    <w:sz w:val="20"/>
                    <w:szCs w:val="20"/>
                  </w:rPr>
                </w:rPrChange>
              </w:rPr>
              <w:t>yiaj</w:t>
            </w:r>
            <w:proofErr w:type="spellEnd"/>
            <w:r w:rsidRPr="00E13078">
              <w:rPr>
                <w:bCs/>
                <w:sz w:val="20"/>
                <w:szCs w:val="20"/>
                <w:rPrChange w:id="232" w:author="Fong RERHANG" w:date="2021-06-08T20:12:00Z">
                  <w:rPr>
                    <w:b/>
                    <w:sz w:val="20"/>
                    <w:szCs w:val="20"/>
                  </w:rPr>
                </w:rPrChange>
              </w:rPr>
              <w:t xml:space="preserve"> </w:t>
            </w:r>
            <w:proofErr w:type="spellStart"/>
            <w:ins w:id="233" w:author="Fong RERHANG" w:date="2021-06-08T20:12:00Z">
              <w:r w:rsidR="00E13078">
                <w:rPr>
                  <w:bCs/>
                  <w:sz w:val="20"/>
                  <w:szCs w:val="20"/>
                </w:rPr>
                <w:t>P</w:t>
              </w:r>
            </w:ins>
            <w:del w:id="234" w:author="Fong RERHANG" w:date="2021-06-08T20:12:00Z">
              <w:r w:rsidRPr="00E13078" w:rsidDel="00E13078">
                <w:rPr>
                  <w:bCs/>
                  <w:sz w:val="20"/>
                  <w:szCs w:val="20"/>
                  <w:rPrChange w:id="235" w:author="Fong RERHANG" w:date="2021-06-08T20:12:00Z">
                    <w:rPr>
                      <w:b/>
                      <w:sz w:val="20"/>
                      <w:szCs w:val="20"/>
                    </w:rPr>
                  </w:rPrChange>
                </w:rPr>
                <w:delText>p</w:delText>
              </w:r>
            </w:del>
            <w:r w:rsidRPr="00E13078">
              <w:rPr>
                <w:bCs/>
                <w:sz w:val="20"/>
                <w:szCs w:val="20"/>
                <w:rPrChange w:id="236" w:author="Fong RERHANG" w:date="2021-06-08T20:12:00Z">
                  <w:rPr>
                    <w:b/>
                    <w:sz w:val="20"/>
                    <w:szCs w:val="20"/>
                  </w:rPr>
                </w:rPrChange>
              </w:rPr>
              <w:t>oj</w:t>
            </w:r>
            <w:proofErr w:type="spellEnd"/>
            <w:r w:rsidRPr="00E13078">
              <w:rPr>
                <w:bCs/>
                <w:sz w:val="20"/>
                <w:szCs w:val="20"/>
                <w:rPrChange w:id="237" w:author="Fong RERHANG" w:date="2021-06-08T20:12:00Z">
                  <w:rPr>
                    <w:b/>
                    <w:sz w:val="20"/>
                    <w:szCs w:val="20"/>
                  </w:rPr>
                </w:rPrChange>
              </w:rPr>
              <w:t xml:space="preserve"> </w:t>
            </w:r>
            <w:proofErr w:type="spellStart"/>
            <w:ins w:id="238" w:author="Fong RERHANG" w:date="2021-06-08T20:12:00Z">
              <w:r w:rsidR="00E13078">
                <w:rPr>
                  <w:bCs/>
                  <w:sz w:val="20"/>
                  <w:szCs w:val="20"/>
                </w:rPr>
                <w:t>N</w:t>
              </w:r>
            </w:ins>
            <w:del w:id="239" w:author="Fong RERHANG" w:date="2021-06-08T20:12:00Z">
              <w:r w:rsidRPr="00E13078" w:rsidDel="00E13078">
                <w:rPr>
                  <w:bCs/>
                  <w:sz w:val="20"/>
                  <w:szCs w:val="20"/>
                  <w:rPrChange w:id="240" w:author="Fong RERHANG" w:date="2021-06-08T20:12:00Z">
                    <w:rPr>
                      <w:b/>
                      <w:sz w:val="20"/>
                      <w:szCs w:val="20"/>
                    </w:rPr>
                  </w:rPrChange>
                </w:rPr>
                <w:delText>n</w:delText>
              </w:r>
            </w:del>
            <w:r w:rsidRPr="00E13078">
              <w:rPr>
                <w:bCs/>
                <w:sz w:val="20"/>
                <w:szCs w:val="20"/>
                <w:rPrChange w:id="241" w:author="Fong RERHANG" w:date="2021-06-08T20:12:00Z">
                  <w:rPr>
                    <w:b/>
                    <w:sz w:val="20"/>
                    <w:szCs w:val="20"/>
                  </w:rPr>
                </w:rPrChange>
              </w:rPr>
              <w:t>iam</w:t>
            </w:r>
            <w:proofErr w:type="spellEnd"/>
            <w:r w:rsidRPr="00E13078">
              <w:rPr>
                <w:bCs/>
                <w:sz w:val="20"/>
                <w:szCs w:val="20"/>
                <w:rPrChange w:id="242" w:author="Fong RERHANG" w:date="2021-06-08T20:12:00Z">
                  <w:rPr>
                    <w:sz w:val="20"/>
                    <w:szCs w:val="20"/>
                  </w:rPr>
                </w:rPrChange>
              </w:rPr>
              <w:t xml:space="preserve"> </w:t>
            </w:r>
            <w:r w:rsidRPr="00E13078">
              <w:rPr>
                <w:bCs/>
                <w:sz w:val="20"/>
                <w:szCs w:val="20"/>
                <w:rPrChange w:id="243" w:author="Fong RERHANG" w:date="2021-06-08T20:12:00Z">
                  <w:rPr>
                    <w:b/>
                    <w:sz w:val="20"/>
                    <w:szCs w:val="20"/>
                  </w:rPr>
                </w:rPrChange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3078">
              <w:rPr>
                <w:bCs/>
                <w:sz w:val="20"/>
                <w:szCs w:val="20"/>
                <w:rPrChange w:id="244" w:author="Fong RERHANG" w:date="2021-06-08T20:12:00Z">
                  <w:rPr>
                    <w:b/>
                    <w:sz w:val="20"/>
                    <w:szCs w:val="20"/>
                  </w:rPr>
                </w:rPrChange>
              </w:rPr>
              <w:instrText xml:space="preserve"> FORMCHECKBOX </w:instrText>
            </w:r>
            <w:r w:rsidR="00DE150C">
              <w:rPr>
                <w:bCs/>
                <w:sz w:val="20"/>
                <w:szCs w:val="20"/>
                <w:rPrChange w:id="245" w:author="Fong RERHANG" w:date="2021-06-08T20:12:00Z">
                  <w:rPr>
                    <w:bCs/>
                    <w:sz w:val="20"/>
                    <w:szCs w:val="20"/>
                  </w:rPr>
                </w:rPrChange>
              </w:rPr>
            </w:r>
            <w:r w:rsidR="00DE150C">
              <w:rPr>
                <w:bCs/>
                <w:sz w:val="20"/>
                <w:szCs w:val="20"/>
                <w:rPrChange w:id="246" w:author="Fong RERHANG" w:date="2021-06-08T20:12:00Z">
                  <w:rPr>
                    <w:bCs/>
                    <w:sz w:val="20"/>
                    <w:szCs w:val="20"/>
                  </w:rPr>
                </w:rPrChange>
              </w:rPr>
              <w:fldChar w:fldCharType="separate"/>
            </w:r>
            <w:r w:rsidRPr="00E13078">
              <w:rPr>
                <w:bCs/>
                <w:sz w:val="20"/>
                <w:szCs w:val="20"/>
                <w:rPrChange w:id="247" w:author="Fong RERHANG" w:date="2021-06-08T20:12:00Z">
                  <w:rPr>
                    <w:b/>
                    <w:sz w:val="20"/>
                    <w:szCs w:val="20"/>
                  </w:rPr>
                </w:rPrChange>
              </w:rPr>
              <w:fldChar w:fldCharType="end"/>
            </w:r>
            <w:r w:rsidRPr="00E13078">
              <w:rPr>
                <w:bCs/>
                <w:sz w:val="20"/>
                <w:szCs w:val="20"/>
                <w:rPrChange w:id="248" w:author="Fong RERHANG" w:date="2021-06-08T20:12:00Z">
                  <w:rPr>
                    <w:b/>
                    <w:sz w:val="20"/>
                    <w:szCs w:val="20"/>
                  </w:rPr>
                </w:rPrChange>
              </w:rPr>
              <w:t xml:space="preserve">Ob </w:t>
            </w:r>
            <w:proofErr w:type="spellStart"/>
            <w:r w:rsidRPr="00E13078">
              <w:rPr>
                <w:bCs/>
                <w:sz w:val="20"/>
                <w:szCs w:val="20"/>
                <w:rPrChange w:id="249" w:author="Fong RERHANG" w:date="2021-06-08T20:12:00Z">
                  <w:rPr>
                    <w:b/>
                    <w:sz w:val="20"/>
                    <w:szCs w:val="20"/>
                  </w:rPr>
                </w:rPrChange>
              </w:rPr>
              <w:t>Hom</w:t>
            </w:r>
            <w:proofErr w:type="spellEnd"/>
            <w:r w:rsidRPr="00E13078">
              <w:rPr>
                <w:bCs/>
                <w:sz w:val="20"/>
                <w:szCs w:val="20"/>
                <w:rPrChange w:id="250" w:author="Fong RERHANG" w:date="2021-06-08T20:12:00Z">
                  <w:rPr>
                    <w:sz w:val="20"/>
                    <w:szCs w:val="20"/>
                  </w:rPr>
                </w:rPrChange>
              </w:rPr>
              <w:t xml:space="preserve"> </w:t>
            </w:r>
            <w:r w:rsidRPr="00E13078">
              <w:rPr>
                <w:bCs/>
                <w:sz w:val="20"/>
                <w:szCs w:val="20"/>
                <w:rPrChange w:id="251" w:author="Fong RERHANG" w:date="2021-06-08T20:12:00Z">
                  <w:rPr>
                    <w:b/>
                    <w:sz w:val="20"/>
                    <w:szCs w:val="20"/>
                  </w:rPr>
                </w:rPrChange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3078">
              <w:rPr>
                <w:bCs/>
                <w:sz w:val="20"/>
                <w:szCs w:val="20"/>
                <w:rPrChange w:id="252" w:author="Fong RERHANG" w:date="2021-06-08T20:12:00Z">
                  <w:rPr>
                    <w:b/>
                    <w:sz w:val="20"/>
                    <w:szCs w:val="20"/>
                  </w:rPr>
                </w:rPrChange>
              </w:rPr>
              <w:instrText xml:space="preserve"> FORMCHECKBOX </w:instrText>
            </w:r>
            <w:r w:rsidR="00DE150C">
              <w:rPr>
                <w:bCs/>
                <w:sz w:val="20"/>
                <w:szCs w:val="20"/>
                <w:rPrChange w:id="253" w:author="Fong RERHANG" w:date="2021-06-08T20:12:00Z">
                  <w:rPr>
                    <w:bCs/>
                    <w:sz w:val="20"/>
                    <w:szCs w:val="20"/>
                  </w:rPr>
                </w:rPrChange>
              </w:rPr>
            </w:r>
            <w:r w:rsidR="00DE150C">
              <w:rPr>
                <w:bCs/>
                <w:sz w:val="20"/>
                <w:szCs w:val="20"/>
                <w:rPrChange w:id="254" w:author="Fong RERHANG" w:date="2021-06-08T20:12:00Z">
                  <w:rPr>
                    <w:bCs/>
                    <w:sz w:val="20"/>
                    <w:szCs w:val="20"/>
                  </w:rPr>
                </w:rPrChange>
              </w:rPr>
              <w:fldChar w:fldCharType="separate"/>
            </w:r>
            <w:r w:rsidRPr="00E13078">
              <w:rPr>
                <w:bCs/>
                <w:sz w:val="20"/>
                <w:szCs w:val="20"/>
                <w:rPrChange w:id="255" w:author="Fong RERHANG" w:date="2021-06-08T20:12:00Z">
                  <w:rPr>
                    <w:b/>
                    <w:sz w:val="20"/>
                    <w:szCs w:val="20"/>
                  </w:rPr>
                </w:rPrChange>
              </w:rPr>
              <w:fldChar w:fldCharType="end"/>
            </w:r>
            <w:r w:rsidRPr="00E13078">
              <w:rPr>
                <w:bCs/>
                <w:sz w:val="20"/>
                <w:szCs w:val="20"/>
                <w:rPrChange w:id="256" w:author="Fong RERHANG" w:date="2021-06-08T20:12:00Z">
                  <w:rPr>
                    <w:b/>
                    <w:sz w:val="20"/>
                    <w:szCs w:val="20"/>
                  </w:rPr>
                </w:rPrChange>
              </w:rPr>
              <w:t xml:space="preserve">Kev </w:t>
            </w:r>
            <w:proofErr w:type="spellStart"/>
            <w:r w:rsidRPr="00E13078">
              <w:rPr>
                <w:bCs/>
                <w:sz w:val="20"/>
                <w:szCs w:val="20"/>
                <w:rPrChange w:id="257" w:author="Fong RERHANG" w:date="2021-06-08T20:12:00Z">
                  <w:rPr>
                    <w:b/>
                    <w:sz w:val="20"/>
                    <w:szCs w:val="20"/>
                  </w:rPr>
                </w:rPrChange>
              </w:rPr>
              <w:t>Tsim</w:t>
            </w:r>
            <w:proofErr w:type="spellEnd"/>
            <w:r w:rsidRPr="00E13078">
              <w:rPr>
                <w:bCs/>
                <w:sz w:val="20"/>
                <w:szCs w:val="20"/>
                <w:rPrChange w:id="258" w:author="Fong RERHANG" w:date="2021-06-08T20:12:00Z">
                  <w:rPr>
                    <w:b/>
                    <w:sz w:val="20"/>
                    <w:szCs w:val="20"/>
                  </w:rPr>
                </w:rPrChange>
              </w:rPr>
              <w:t xml:space="preserve"> </w:t>
            </w:r>
            <w:proofErr w:type="spellStart"/>
            <w:r w:rsidRPr="00E13078">
              <w:rPr>
                <w:bCs/>
                <w:sz w:val="20"/>
                <w:szCs w:val="20"/>
                <w:rPrChange w:id="259" w:author="Fong RERHANG" w:date="2021-06-08T20:12:00Z">
                  <w:rPr>
                    <w:b/>
                    <w:sz w:val="20"/>
                    <w:szCs w:val="20"/>
                  </w:rPr>
                </w:rPrChange>
              </w:rPr>
              <w:t>Cov</w:t>
            </w:r>
            <w:proofErr w:type="spellEnd"/>
            <w:r w:rsidRPr="00E13078">
              <w:rPr>
                <w:bCs/>
                <w:sz w:val="20"/>
                <w:szCs w:val="20"/>
                <w:rPrChange w:id="260" w:author="Fong RERHANG" w:date="2021-06-08T20:12:00Z">
                  <w:rPr>
                    <w:b/>
                    <w:sz w:val="20"/>
                    <w:szCs w:val="20"/>
                  </w:rPr>
                </w:rPrChange>
              </w:rPr>
              <w:t xml:space="preserve"> </w:t>
            </w:r>
            <w:proofErr w:type="spellStart"/>
            <w:r w:rsidRPr="00E13078">
              <w:rPr>
                <w:bCs/>
                <w:sz w:val="20"/>
                <w:szCs w:val="20"/>
                <w:rPrChange w:id="261" w:author="Fong RERHANG" w:date="2021-06-08T20:12:00Z">
                  <w:rPr>
                    <w:b/>
                    <w:sz w:val="20"/>
                    <w:szCs w:val="20"/>
                  </w:rPr>
                </w:rPrChange>
              </w:rPr>
              <w:t>Lus</w:t>
            </w:r>
            <w:proofErr w:type="spellEnd"/>
            <w:ins w:id="262" w:author="Fong RERHANG" w:date="2021-06-08T20:12:00Z">
              <w:r w:rsidR="00E13078">
                <w:rPr>
                  <w:bCs/>
                  <w:sz w:val="20"/>
                  <w:szCs w:val="20"/>
                </w:rPr>
                <w:t xml:space="preserve"> </w:t>
              </w:r>
            </w:ins>
            <w:proofErr w:type="spellStart"/>
            <w:r w:rsidRPr="00E13078">
              <w:rPr>
                <w:bCs/>
                <w:sz w:val="20"/>
                <w:szCs w:val="20"/>
                <w:rPrChange w:id="263" w:author="Fong RERHANG" w:date="2021-06-08T20:12:00Z">
                  <w:rPr>
                    <w:sz w:val="20"/>
                    <w:szCs w:val="20"/>
                  </w:rPr>
                </w:rPrChange>
              </w:rPr>
              <w:t>Nug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3D26B1">
              <w:rPr>
                <w:sz w:val="20"/>
                <w:szCs w:val="20"/>
              </w:rPr>
              <w:t>Ncaj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Qha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proofErr w:type="spellStart"/>
            <w:ins w:id="264" w:author="Fong RERHANG" w:date="2021-06-08T20:13:00Z">
              <w:r w:rsidR="00E13078" w:rsidRPr="00E13078">
                <w:rPr>
                  <w:bCs/>
                  <w:sz w:val="20"/>
                  <w:szCs w:val="20"/>
                  <w:rPrChange w:id="265" w:author="Fong RERHANG" w:date="2021-06-08T20:13:00Z">
                    <w:rPr>
                      <w:b/>
                      <w:sz w:val="20"/>
                      <w:szCs w:val="20"/>
                    </w:rPr>
                  </w:rPrChange>
                </w:rPr>
                <w:t>Hloov</w:t>
              </w:r>
              <w:proofErr w:type="spellEnd"/>
              <w:r w:rsidR="00E13078" w:rsidRPr="00E13078">
                <w:rPr>
                  <w:bCs/>
                  <w:sz w:val="20"/>
                  <w:szCs w:val="20"/>
                  <w:rPrChange w:id="266" w:author="Fong RERHANG" w:date="2021-06-08T20:13:00Z">
                    <w:rPr>
                      <w:b/>
                      <w:sz w:val="20"/>
                      <w:szCs w:val="20"/>
                    </w:rPr>
                  </w:rPrChange>
                </w:rPr>
                <w:t xml:space="preserve"> </w:t>
              </w:r>
              <w:proofErr w:type="spellStart"/>
              <w:r w:rsidR="00E13078" w:rsidRPr="00E13078">
                <w:rPr>
                  <w:bCs/>
                  <w:sz w:val="20"/>
                  <w:szCs w:val="20"/>
                  <w:rPrChange w:id="267" w:author="Fong RERHANG" w:date="2021-06-08T20:13:00Z">
                    <w:rPr>
                      <w:b/>
                      <w:sz w:val="20"/>
                      <w:szCs w:val="20"/>
                    </w:rPr>
                  </w:rPrChange>
                </w:rPr>
                <w:t>Hauv</w:t>
              </w:r>
              <w:proofErr w:type="spellEnd"/>
              <w:r w:rsidR="00E13078" w:rsidRPr="00E13078">
                <w:rPr>
                  <w:bCs/>
                  <w:sz w:val="20"/>
                  <w:szCs w:val="20"/>
                  <w:rPrChange w:id="268" w:author="Fong RERHANG" w:date="2021-06-08T20:13:00Z">
                    <w:rPr>
                      <w:b/>
                      <w:sz w:val="20"/>
                      <w:szCs w:val="20"/>
                    </w:rPr>
                  </w:rPrChange>
                </w:rPr>
                <w:t xml:space="preserve"> </w:t>
              </w:r>
              <w:proofErr w:type="spellStart"/>
              <w:r w:rsidR="00E13078" w:rsidRPr="00E13078">
                <w:rPr>
                  <w:bCs/>
                  <w:sz w:val="20"/>
                  <w:szCs w:val="20"/>
                  <w:rPrChange w:id="269" w:author="Fong RERHANG" w:date="2021-06-08T20:13:00Z">
                    <w:rPr>
                      <w:b/>
                      <w:sz w:val="20"/>
                      <w:szCs w:val="20"/>
                    </w:rPr>
                  </w:rPrChange>
                </w:rPr>
                <w:t>Plab</w:t>
              </w:r>
              <w:proofErr w:type="spellEnd"/>
              <w:r w:rsidR="00E13078" w:rsidRPr="00E13078">
                <w:rPr>
                  <w:bCs/>
                  <w:sz w:val="20"/>
                  <w:szCs w:val="20"/>
                  <w:rPrChange w:id="270" w:author="Fong RERHANG" w:date="2021-06-08T20:13:00Z">
                    <w:rPr>
                      <w:b/>
                      <w:sz w:val="20"/>
                      <w:szCs w:val="20"/>
                    </w:rPr>
                  </w:rPrChange>
                </w:rPr>
                <w:t xml:space="preserve"> (</w:t>
              </w:r>
            </w:ins>
            <w:r w:rsidRPr="003D26B1">
              <w:rPr>
                <w:sz w:val="20"/>
                <w:szCs w:val="20"/>
              </w:rPr>
              <w:t>Intersex</w:t>
            </w:r>
            <w:ins w:id="271" w:author="Fong RERHANG" w:date="2021-06-08T20:13:00Z">
              <w:r w:rsidR="00E13078">
                <w:rPr>
                  <w:sz w:val="20"/>
                  <w:szCs w:val="20"/>
                </w:rPr>
                <w:t>)</w:t>
              </w:r>
            </w:ins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="006E7636" w:rsidRPr="00E27FD8">
              <w:rPr>
                <w:sz w:val="20"/>
                <w:szCs w:val="20"/>
              </w:rPr>
              <w:t xml:space="preserve"> </w:t>
            </w:r>
            <w:proofErr w:type="spellStart"/>
            <w:r w:rsidR="006E7636" w:rsidRPr="00E27FD8">
              <w:rPr>
                <w:sz w:val="20"/>
                <w:szCs w:val="20"/>
              </w:rPr>
              <w:t>Tsis</w:t>
            </w:r>
            <w:proofErr w:type="spellEnd"/>
            <w:r w:rsidR="006E7636" w:rsidRPr="00E27FD8">
              <w:rPr>
                <w:sz w:val="20"/>
                <w:szCs w:val="20"/>
              </w:rPr>
              <w:t xml:space="preserve"> </w:t>
            </w:r>
            <w:proofErr w:type="spellStart"/>
            <w:r w:rsidR="006E7636" w:rsidRPr="00E27FD8">
              <w:rPr>
                <w:sz w:val="20"/>
                <w:szCs w:val="20"/>
              </w:rPr>
              <w:t>Teb</w:t>
            </w:r>
            <w:proofErr w:type="spellEnd"/>
            <w:r w:rsidR="006E7636" w:rsidRPr="00E27FD8">
              <w:rPr>
                <w:sz w:val="20"/>
                <w:szCs w:val="20"/>
              </w:rPr>
              <w:t xml:space="preserve"> </w:t>
            </w:r>
            <w:proofErr w:type="spellStart"/>
            <w:r w:rsidR="006E7636" w:rsidRPr="00E27FD8">
              <w:rPr>
                <w:sz w:val="20"/>
                <w:szCs w:val="20"/>
              </w:rPr>
              <w:t>rau</w:t>
            </w:r>
            <w:proofErr w:type="spellEnd"/>
            <w:r w:rsidR="006E7636" w:rsidRPr="00E27FD8">
              <w:rPr>
                <w:sz w:val="20"/>
                <w:szCs w:val="20"/>
              </w:rPr>
              <w:t xml:space="preserve"> </w:t>
            </w:r>
            <w:proofErr w:type="spellStart"/>
            <w:r w:rsidR="006E7636">
              <w:rPr>
                <w:sz w:val="20"/>
                <w:szCs w:val="20"/>
              </w:rPr>
              <w:t>cov</w:t>
            </w:r>
            <w:proofErr w:type="spellEnd"/>
            <w:r w:rsidR="006E7636">
              <w:rPr>
                <w:sz w:val="20"/>
                <w:szCs w:val="20"/>
              </w:rPr>
              <w:t xml:space="preserve"> </w:t>
            </w:r>
            <w:proofErr w:type="spellStart"/>
            <w:r w:rsidR="006E7636">
              <w:rPr>
                <w:sz w:val="20"/>
                <w:szCs w:val="20"/>
              </w:rPr>
              <w:t>lus</w:t>
            </w:r>
            <w:proofErr w:type="spellEnd"/>
            <w:r w:rsidR="006E7636">
              <w:rPr>
                <w:sz w:val="20"/>
                <w:szCs w:val="20"/>
              </w:rPr>
              <w:t xml:space="preserve"> </w:t>
            </w:r>
            <w:proofErr w:type="spellStart"/>
            <w:r w:rsidR="006E7636">
              <w:rPr>
                <w:sz w:val="20"/>
                <w:szCs w:val="20"/>
              </w:rPr>
              <w:t>nug</w:t>
            </w:r>
            <w:proofErr w:type="spellEnd"/>
          </w:p>
        </w:tc>
      </w:tr>
      <w:tr w:rsidR="00A615F7" w:rsidRPr="002D06EE" w14:paraId="032F4069" w14:textId="77777777" w:rsidTr="00A54CA3">
        <w:trPr>
          <w:trHeight w:val="263"/>
        </w:trPr>
        <w:tc>
          <w:tcPr>
            <w:tcW w:w="11597" w:type="dxa"/>
            <w:gridSpan w:val="8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5CE375F" w14:textId="7D784677" w:rsidR="00A615F7" w:rsidRPr="003D26B1" w:rsidRDefault="00A615F7" w:rsidP="00A615F7">
            <w:pPr>
              <w:rPr>
                <w:b/>
                <w:sz w:val="20"/>
                <w:szCs w:val="20"/>
              </w:rPr>
            </w:pPr>
            <w:proofErr w:type="spellStart"/>
            <w:r w:rsidRPr="003D26B1">
              <w:rPr>
                <w:b/>
                <w:sz w:val="20"/>
                <w:szCs w:val="20"/>
              </w:rPr>
              <w:t>Haiv</w:t>
            </w:r>
            <w:proofErr w:type="spellEnd"/>
            <w:r w:rsidRPr="003D26B1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3D26B1">
              <w:rPr>
                <w:b/>
                <w:sz w:val="20"/>
                <w:szCs w:val="20"/>
              </w:rPr>
              <w:t>neeg</w:t>
            </w:r>
            <w:proofErr w:type="spellEnd"/>
            <w:r w:rsidRPr="003D26B1">
              <w:rPr>
                <w:b/>
                <w:sz w:val="20"/>
                <w:szCs w:val="20"/>
              </w:rPr>
              <w:t xml:space="preserve">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3D26B1">
              <w:rPr>
                <w:sz w:val="20"/>
                <w:szCs w:val="20"/>
              </w:rPr>
              <w:t>Neeg</w:t>
            </w:r>
            <w:proofErr w:type="spellEnd"/>
            <w:r w:rsidRPr="003D26B1">
              <w:rPr>
                <w:sz w:val="20"/>
                <w:szCs w:val="20"/>
              </w:rPr>
              <w:t xml:space="preserve"> </w:t>
            </w:r>
            <w:proofErr w:type="spellStart"/>
            <w:r w:rsidRPr="003D26B1">
              <w:rPr>
                <w:sz w:val="20"/>
                <w:szCs w:val="20"/>
              </w:rPr>
              <w:t>Mev</w:t>
            </w:r>
            <w:proofErr w:type="spellEnd"/>
            <w:ins w:id="272" w:author="Fong RERHANG" w:date="2021-06-08T20:13:00Z">
              <w:r w:rsidR="00E13078">
                <w:rPr>
                  <w:sz w:val="20"/>
                  <w:szCs w:val="20"/>
                </w:rPr>
                <w:t xml:space="preserve"> </w:t>
              </w:r>
            </w:ins>
            <w:ins w:id="273" w:author="Fong RERHANG" w:date="2021-06-08T20:14:00Z">
              <w:r w:rsidR="00E13078">
                <w:rPr>
                  <w:sz w:val="20"/>
                  <w:szCs w:val="20"/>
                </w:rPr>
                <w:t>(Hispanic)</w:t>
              </w:r>
            </w:ins>
            <w:r w:rsidRPr="003D26B1">
              <w:rPr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A54048" w:rsidRPr="00E13078">
              <w:rPr>
                <w:bCs/>
                <w:sz w:val="20"/>
                <w:szCs w:val="20"/>
                <w:rPrChange w:id="274" w:author="Fong RERHANG" w:date="2021-06-08T20:13:00Z">
                  <w:rPr>
                    <w:b/>
                    <w:sz w:val="20"/>
                    <w:szCs w:val="20"/>
                  </w:rPr>
                </w:rPrChange>
              </w:rPr>
              <w:t>Tsis</w:t>
            </w:r>
            <w:proofErr w:type="spellEnd"/>
            <w:r w:rsidR="00A54048" w:rsidRPr="00E13078">
              <w:rPr>
                <w:bCs/>
                <w:sz w:val="20"/>
                <w:szCs w:val="20"/>
                <w:rPrChange w:id="275" w:author="Fong RERHANG" w:date="2021-06-08T20:13:00Z">
                  <w:rPr>
                    <w:b/>
                    <w:sz w:val="20"/>
                    <w:szCs w:val="20"/>
                  </w:rPr>
                </w:rPrChange>
              </w:rPr>
              <w:t xml:space="preserve"> </w:t>
            </w:r>
            <w:proofErr w:type="spellStart"/>
            <w:r w:rsidR="00A54048" w:rsidRPr="00E13078">
              <w:rPr>
                <w:bCs/>
                <w:sz w:val="20"/>
                <w:szCs w:val="20"/>
                <w:rPrChange w:id="276" w:author="Fong RERHANG" w:date="2021-06-08T20:13:00Z">
                  <w:rPr>
                    <w:b/>
                    <w:sz w:val="20"/>
                    <w:szCs w:val="20"/>
                  </w:rPr>
                </w:rPrChange>
              </w:rPr>
              <w:t>yog</w:t>
            </w:r>
            <w:proofErr w:type="spellEnd"/>
            <w:ins w:id="277" w:author="Fong RERHANG" w:date="2021-06-08T20:13:00Z">
              <w:r w:rsidR="00E13078">
                <w:rPr>
                  <w:sz w:val="20"/>
                  <w:szCs w:val="20"/>
                </w:rPr>
                <w:t xml:space="preserve"> </w:t>
              </w:r>
              <w:proofErr w:type="spellStart"/>
              <w:r w:rsidR="00E13078">
                <w:rPr>
                  <w:sz w:val="20"/>
                  <w:szCs w:val="20"/>
                </w:rPr>
                <w:t>Mev</w:t>
              </w:r>
            </w:ins>
            <w:proofErr w:type="spellEnd"/>
            <w:r w:rsidRPr="00E13078">
              <w:rPr>
                <w:sz w:val="20"/>
                <w:szCs w:val="20"/>
                <w:rPrChange w:id="278" w:author="Fong RERHANG" w:date="2021-06-08T20:13:00Z">
                  <w:rPr>
                    <w:b/>
                    <w:sz w:val="20"/>
                    <w:szCs w:val="20"/>
                  </w:rPr>
                </w:rPrChange>
              </w:rPr>
              <w:t xml:space="preserve"> </w:t>
            </w:r>
            <w:ins w:id="279" w:author="Fong RERHANG" w:date="2021-06-08T20:13:00Z">
              <w:r w:rsidR="00E13078">
                <w:rPr>
                  <w:sz w:val="20"/>
                  <w:szCs w:val="20"/>
                </w:rPr>
                <w:t>(</w:t>
              </w:r>
            </w:ins>
            <w:r w:rsidRPr="003D26B1">
              <w:rPr>
                <w:sz w:val="20"/>
                <w:szCs w:val="20"/>
              </w:rPr>
              <w:t>Hispanic</w:t>
            </w:r>
            <w:ins w:id="280" w:author="Fong RERHANG" w:date="2021-06-08T20:13:00Z">
              <w:r w:rsidR="00E13078">
                <w:rPr>
                  <w:sz w:val="20"/>
                  <w:szCs w:val="20"/>
                </w:rPr>
                <w:t>)</w:t>
              </w:r>
            </w:ins>
            <w:r w:rsidR="00A54048">
              <w:rPr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proofErr w:type="spellStart"/>
            <w:r>
              <w:rPr>
                <w:sz w:val="20"/>
                <w:szCs w:val="20"/>
              </w:rPr>
              <w:t>Tsis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paub</w:t>
            </w:r>
            <w:proofErr w:type="spellEnd"/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E27FD8">
              <w:rPr>
                <w:sz w:val="20"/>
                <w:szCs w:val="20"/>
              </w:rPr>
              <w:t>Tsis</w:t>
            </w:r>
            <w:proofErr w:type="spellEnd"/>
            <w:r w:rsidRPr="00E27FD8">
              <w:rPr>
                <w:sz w:val="20"/>
                <w:szCs w:val="20"/>
              </w:rPr>
              <w:t xml:space="preserve"> </w:t>
            </w:r>
            <w:proofErr w:type="spellStart"/>
            <w:ins w:id="281" w:author="Fong RERHANG" w:date="2021-06-08T20:14:00Z">
              <w:r w:rsidR="00E13078">
                <w:rPr>
                  <w:sz w:val="20"/>
                  <w:szCs w:val="20"/>
                </w:rPr>
                <w:t>t</w:t>
              </w:r>
            </w:ins>
            <w:del w:id="282" w:author="Fong RERHANG" w:date="2021-06-08T20:14:00Z">
              <w:r w:rsidRPr="00E27FD8" w:rsidDel="00E13078">
                <w:rPr>
                  <w:sz w:val="20"/>
                  <w:szCs w:val="20"/>
                </w:rPr>
                <w:delText>T</w:delText>
              </w:r>
            </w:del>
            <w:r w:rsidRPr="00E27FD8">
              <w:rPr>
                <w:sz w:val="20"/>
                <w:szCs w:val="20"/>
              </w:rPr>
              <w:t>eb</w:t>
            </w:r>
            <w:proofErr w:type="spellEnd"/>
            <w:r w:rsidRPr="00E27FD8">
              <w:rPr>
                <w:sz w:val="20"/>
                <w:szCs w:val="20"/>
              </w:rPr>
              <w:t xml:space="preserve"> </w:t>
            </w:r>
            <w:proofErr w:type="spellStart"/>
            <w:r w:rsidRPr="00E27FD8">
              <w:rPr>
                <w:sz w:val="20"/>
                <w:szCs w:val="20"/>
              </w:rPr>
              <w:t>rau</w:t>
            </w:r>
            <w:proofErr w:type="spellEnd"/>
            <w:r w:rsidRPr="00E27FD8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lus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nug</w:t>
            </w:r>
            <w:proofErr w:type="spellEnd"/>
          </w:p>
        </w:tc>
      </w:tr>
      <w:tr w:rsidR="00BB522E" w:rsidRPr="002D06EE" w14:paraId="1D6E6B28" w14:textId="77777777" w:rsidTr="00A54CA3">
        <w:trPr>
          <w:trHeight w:val="1187"/>
        </w:trPr>
        <w:tc>
          <w:tcPr>
            <w:tcW w:w="1616" w:type="dxa"/>
            <w:tcBorders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B59638C" w14:textId="77777777" w:rsidR="00BB522E" w:rsidRPr="00892542" w:rsidRDefault="00BB522E" w:rsidP="00BB522E">
            <w:pPr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Hom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Neeg</w:t>
            </w:r>
            <w:proofErr w:type="spellEnd"/>
            <w:r w:rsidRPr="00892542">
              <w:rPr>
                <w:sz w:val="20"/>
                <w:szCs w:val="20"/>
              </w:rPr>
              <w:t xml:space="preserve"> </w:t>
            </w:r>
          </w:p>
          <w:p w14:paraId="4F4CA46F" w14:textId="77777777" w:rsidR="00BB522E" w:rsidRPr="00065690" w:rsidRDefault="00BB522E" w:rsidP="00BB522E">
            <w:pPr>
              <w:rPr>
                <w:sz w:val="20"/>
                <w:szCs w:val="20"/>
              </w:rPr>
            </w:pPr>
            <w:r w:rsidRPr="0006569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Kos</w:t>
            </w:r>
          </w:p>
          <w:p w14:paraId="36502297" w14:textId="4A4D2777" w:rsidR="00BB522E" w:rsidRPr="003D26B1" w:rsidRDefault="00BB522E" w:rsidP="00BB522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Txog</w:t>
            </w:r>
            <w:proofErr w:type="spellEnd"/>
            <w:r>
              <w:rPr>
                <w:sz w:val="20"/>
                <w:szCs w:val="20"/>
              </w:rPr>
              <w:t xml:space="preserve"> li</w:t>
            </w:r>
            <w:r w:rsidRPr="00065690">
              <w:rPr>
                <w:sz w:val="20"/>
                <w:szCs w:val="20"/>
              </w:rPr>
              <w:t xml:space="preserve"> 5)</w:t>
            </w:r>
          </w:p>
        </w:tc>
        <w:tc>
          <w:tcPr>
            <w:tcW w:w="2740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A25E3D8" w14:textId="2262A1A7" w:rsidR="00BB522E" w:rsidRPr="00144877" w:rsidRDefault="00BB522E" w:rsidP="00BB522E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44877">
              <w:rPr>
                <w:sz w:val="20"/>
                <w:szCs w:val="20"/>
              </w:rPr>
              <w:t xml:space="preserve">African </w:t>
            </w:r>
            <w:proofErr w:type="spellStart"/>
            <w:ins w:id="283" w:author="Fong RERHANG" w:date="2021-06-08T20:14:00Z">
              <w:r w:rsidR="00E13078">
                <w:rPr>
                  <w:sz w:val="20"/>
                  <w:szCs w:val="20"/>
                </w:rPr>
                <w:t>Mekas</w:t>
              </w:r>
            </w:ins>
            <w:proofErr w:type="spellEnd"/>
            <w:del w:id="284" w:author="Fong RERHANG" w:date="2021-06-08T20:14:00Z">
              <w:r w:rsidRPr="00144877" w:rsidDel="00E13078">
                <w:rPr>
                  <w:sz w:val="20"/>
                  <w:szCs w:val="20"/>
                </w:rPr>
                <w:delText xml:space="preserve">American </w:delText>
              </w:r>
            </w:del>
          </w:p>
          <w:p w14:paraId="4AA2CB7B" w14:textId="0B0C6C1F" w:rsidR="00BB522E" w:rsidRPr="00144877" w:rsidRDefault="00BB522E" w:rsidP="00BB522E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E13078">
              <w:rPr>
                <w:sz w:val="20"/>
                <w:szCs w:val="20"/>
                <w:rPrChange w:id="285" w:author="Fong RERHANG" w:date="2021-06-08T20:14:00Z">
                  <w:rPr>
                    <w:sz w:val="16"/>
                    <w:szCs w:val="16"/>
                  </w:rPr>
                </w:rPrChange>
              </w:rPr>
              <w:t>Amer. Indian/</w:t>
            </w:r>
            <w:proofErr w:type="spellStart"/>
            <w:r w:rsidRPr="00E13078">
              <w:rPr>
                <w:sz w:val="20"/>
                <w:szCs w:val="20"/>
                <w:rPrChange w:id="286" w:author="Fong RERHANG" w:date="2021-06-08T20:14:00Z">
                  <w:rPr>
                    <w:sz w:val="16"/>
                    <w:szCs w:val="16"/>
                  </w:rPr>
                </w:rPrChange>
              </w:rPr>
              <w:t>haiv</w:t>
            </w:r>
            <w:proofErr w:type="spellEnd"/>
            <w:r w:rsidR="00B41859" w:rsidRPr="00E13078">
              <w:rPr>
                <w:sz w:val="20"/>
                <w:szCs w:val="20"/>
                <w:rPrChange w:id="287" w:author="Fong RERHANG" w:date="2021-06-08T20:14:00Z">
                  <w:rPr>
                    <w:sz w:val="16"/>
                    <w:szCs w:val="16"/>
                  </w:rPr>
                </w:rPrChange>
              </w:rPr>
              <w:t xml:space="preserve"> </w:t>
            </w:r>
            <w:proofErr w:type="spellStart"/>
            <w:r w:rsidR="00B41859" w:rsidRPr="00E13078">
              <w:rPr>
                <w:sz w:val="20"/>
                <w:szCs w:val="20"/>
                <w:rPrChange w:id="288" w:author="Fong RERHANG" w:date="2021-06-08T20:14:00Z">
                  <w:rPr>
                    <w:sz w:val="16"/>
                    <w:szCs w:val="16"/>
                  </w:rPr>
                </w:rPrChange>
              </w:rPr>
              <w:t>neeg</w:t>
            </w:r>
            <w:proofErr w:type="spellEnd"/>
            <w:r w:rsidRPr="00E13078">
              <w:rPr>
                <w:sz w:val="20"/>
                <w:szCs w:val="20"/>
                <w:rPrChange w:id="289" w:author="Fong RERHANG" w:date="2021-06-08T20:14:00Z">
                  <w:rPr>
                    <w:sz w:val="16"/>
                    <w:szCs w:val="16"/>
                  </w:rPr>
                </w:rPrChange>
              </w:rPr>
              <w:t xml:space="preserve"> Alaskan</w:t>
            </w:r>
          </w:p>
          <w:p w14:paraId="62650ABE" w14:textId="4C8C0A37" w:rsidR="00BB522E" w:rsidRPr="00144877" w:rsidRDefault="00BB522E" w:rsidP="00BB522E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44877">
              <w:rPr>
                <w:sz w:val="20"/>
                <w:szCs w:val="20"/>
              </w:rPr>
              <w:t>A</w:t>
            </w:r>
            <w:ins w:id="290" w:author="Fong RERHANG" w:date="2021-06-08T20:15:00Z">
              <w:r w:rsidR="00E13078">
                <w:rPr>
                  <w:sz w:val="20"/>
                  <w:szCs w:val="20"/>
                </w:rPr>
                <w:t xml:space="preserve">xis </w:t>
              </w:r>
            </w:ins>
            <w:del w:id="291" w:author="Fong RERHANG" w:date="2021-06-08T20:15:00Z">
              <w:r w:rsidRPr="00144877" w:rsidDel="00E13078">
                <w:rPr>
                  <w:sz w:val="20"/>
                  <w:szCs w:val="20"/>
                </w:rPr>
                <w:delText xml:space="preserve">sian </w:delText>
              </w:r>
            </w:del>
            <w:r w:rsidRPr="00144877">
              <w:rPr>
                <w:sz w:val="20"/>
                <w:szCs w:val="20"/>
              </w:rPr>
              <w:t>Indian</w:t>
            </w:r>
            <w:del w:id="292" w:author="Fong RERHANG" w:date="2021-06-08T20:15:00Z">
              <w:r w:rsidRPr="00144877" w:rsidDel="00E13078">
                <w:rPr>
                  <w:sz w:val="20"/>
                  <w:szCs w:val="20"/>
                </w:rPr>
                <w:delText xml:space="preserve"> </w:delText>
              </w:r>
            </w:del>
          </w:p>
          <w:p w14:paraId="595A0BCA" w14:textId="31421DA9" w:rsidR="00BB522E" w:rsidRPr="00144877" w:rsidRDefault="00BB522E" w:rsidP="00BB522E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ins w:id="293" w:author="Fong RERHANG" w:date="2021-06-08T20:15:00Z">
              <w:r w:rsidR="00E13078" w:rsidRPr="00E13078">
                <w:rPr>
                  <w:bCs/>
                  <w:sz w:val="20"/>
                  <w:szCs w:val="20"/>
                  <w:rPrChange w:id="294" w:author="Fong RERHANG" w:date="2021-06-08T20:15:00Z">
                    <w:rPr>
                      <w:b/>
                      <w:sz w:val="20"/>
                      <w:szCs w:val="20"/>
                    </w:rPr>
                  </w:rPrChange>
                </w:rPr>
                <w:t>Tawv</w:t>
              </w:r>
              <w:proofErr w:type="spellEnd"/>
              <w:r w:rsidR="00E13078" w:rsidRPr="00E13078">
                <w:rPr>
                  <w:bCs/>
                  <w:sz w:val="20"/>
                  <w:szCs w:val="20"/>
                  <w:rPrChange w:id="295" w:author="Fong RERHANG" w:date="2021-06-08T20:15:00Z">
                    <w:rPr>
                      <w:b/>
                      <w:sz w:val="20"/>
                      <w:szCs w:val="20"/>
                    </w:rPr>
                  </w:rPrChange>
                </w:rPr>
                <w:t xml:space="preserve"> </w:t>
              </w:r>
              <w:proofErr w:type="spellStart"/>
              <w:r w:rsidR="00E13078" w:rsidRPr="00E13078">
                <w:rPr>
                  <w:bCs/>
                  <w:sz w:val="20"/>
                  <w:szCs w:val="20"/>
                  <w:rPrChange w:id="296" w:author="Fong RERHANG" w:date="2021-06-08T20:15:00Z">
                    <w:rPr>
                      <w:b/>
                      <w:sz w:val="20"/>
                      <w:szCs w:val="20"/>
                    </w:rPr>
                  </w:rPrChange>
                </w:rPr>
                <w:t>Dawb</w:t>
              </w:r>
            </w:ins>
            <w:proofErr w:type="spellEnd"/>
            <w:del w:id="297" w:author="Fong RERHANG" w:date="2021-06-08T20:15:00Z">
              <w:r w:rsidRPr="00E13078" w:rsidDel="00E13078">
                <w:rPr>
                  <w:bCs/>
                  <w:sz w:val="20"/>
                  <w:szCs w:val="20"/>
                  <w:rPrChange w:id="298" w:author="Fong RERHANG" w:date="2021-06-08T20:15:00Z">
                    <w:rPr>
                      <w:sz w:val="20"/>
                      <w:szCs w:val="20"/>
                    </w:rPr>
                  </w:rPrChange>
                </w:rPr>
                <w:delText>White</w:delText>
              </w:r>
              <w:r w:rsidRPr="00144877" w:rsidDel="00E13078">
                <w:rPr>
                  <w:sz w:val="20"/>
                  <w:szCs w:val="20"/>
                </w:rPr>
                <w:delText>/</w:delText>
              </w:r>
            </w:del>
            <w:ins w:id="299" w:author="Fong RERHANG" w:date="2021-06-08T20:15:00Z">
              <w:r w:rsidR="00E13078">
                <w:rPr>
                  <w:sz w:val="20"/>
                  <w:szCs w:val="20"/>
                </w:rPr>
                <w:t>/</w:t>
              </w:r>
              <w:proofErr w:type="spellStart"/>
              <w:r w:rsidR="00E13078">
                <w:rPr>
                  <w:sz w:val="20"/>
                  <w:szCs w:val="20"/>
                </w:rPr>
                <w:t>Mev</w:t>
              </w:r>
            </w:ins>
            <w:r w:rsidRPr="00144877">
              <w:rPr>
                <w:sz w:val="20"/>
                <w:szCs w:val="20"/>
              </w:rPr>
              <w:t>Caucasian</w:t>
            </w:r>
            <w:proofErr w:type="spellEnd"/>
            <w:r w:rsidRPr="00144877">
              <w:rPr>
                <w:sz w:val="20"/>
                <w:szCs w:val="20"/>
              </w:rPr>
              <w:t xml:space="preserve"> </w:t>
            </w:r>
          </w:p>
          <w:p w14:paraId="6E832C61" w14:textId="77777777" w:rsidR="00BB522E" w:rsidRPr="00144877" w:rsidRDefault="00BB522E" w:rsidP="00BB522E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>
              <w:rPr>
                <w:b/>
                <w:sz w:val="20"/>
                <w:szCs w:val="20"/>
              </w:rPr>
              <w:t>Suav</w:t>
            </w:r>
            <w:proofErr w:type="spellEnd"/>
          </w:p>
          <w:p w14:paraId="24362D66" w14:textId="4D5CD99B" w:rsidR="00BB522E" w:rsidRPr="00A764FE" w:rsidRDefault="00BB522E" w:rsidP="00BB522E">
            <w:pPr>
              <w:ind w:left="-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300" w:author="Fong RERHANG" w:date="2021-06-08T20:15:00Z">
              <w:r w:rsidRPr="00144877" w:rsidDel="00E13078">
                <w:rPr>
                  <w:sz w:val="20"/>
                  <w:szCs w:val="20"/>
                </w:rPr>
                <w:delText>Cambodian</w:delText>
              </w:r>
            </w:del>
            <w:ins w:id="301" w:author="Fong RERHANG" w:date="2021-06-08T20:15:00Z">
              <w:r w:rsidR="00E13078">
                <w:rPr>
                  <w:sz w:val="20"/>
                  <w:szCs w:val="20"/>
                </w:rPr>
                <w:t xml:space="preserve">Kas Pus </w:t>
              </w:r>
              <w:proofErr w:type="spellStart"/>
              <w:r w:rsidR="00E13078">
                <w:rPr>
                  <w:sz w:val="20"/>
                  <w:szCs w:val="20"/>
                </w:rPr>
                <w:t>Cias</w:t>
              </w:r>
            </w:ins>
            <w:proofErr w:type="spellEnd"/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2AE70E7" w14:textId="77777777" w:rsidR="00BB522E" w:rsidRPr="00892542" w:rsidRDefault="00BB522E" w:rsidP="00BB522E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Filipino </w:t>
            </w:r>
          </w:p>
          <w:p w14:paraId="292E5504" w14:textId="0E2955FD" w:rsidR="00BB522E" w:rsidRPr="00892542" w:rsidRDefault="00BB522E" w:rsidP="00BB522E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ins w:id="302" w:author="Fong RERHANG" w:date="2021-06-08T20:16:00Z">
              <w:r w:rsidR="00E13078" w:rsidRPr="006A0812">
                <w:rPr>
                  <w:bCs/>
                  <w:sz w:val="20"/>
                  <w:szCs w:val="20"/>
                  <w:rPrChange w:id="303" w:author="Fong RERHANG" w:date="2021-06-08T20:19:00Z">
                    <w:rPr>
                      <w:b/>
                      <w:sz w:val="20"/>
                      <w:szCs w:val="20"/>
                    </w:rPr>
                  </w:rPrChange>
                </w:rPr>
                <w:t>Lav</w:t>
              </w:r>
              <w:proofErr w:type="spellEnd"/>
              <w:r w:rsidR="00E13078" w:rsidRPr="006A0812">
                <w:rPr>
                  <w:bCs/>
                  <w:sz w:val="20"/>
                  <w:szCs w:val="20"/>
                  <w:rPrChange w:id="304" w:author="Fong RERHANG" w:date="2021-06-08T20:19:00Z">
                    <w:rPr>
                      <w:b/>
                      <w:sz w:val="20"/>
                      <w:szCs w:val="20"/>
                    </w:rPr>
                  </w:rPrChange>
                </w:rPr>
                <w:t xml:space="preserve"> </w:t>
              </w:r>
              <w:proofErr w:type="spellStart"/>
              <w:r w:rsidR="00E13078" w:rsidRPr="006A0812">
                <w:rPr>
                  <w:bCs/>
                  <w:sz w:val="20"/>
                  <w:szCs w:val="20"/>
                  <w:rPrChange w:id="305" w:author="Fong RERHANG" w:date="2021-06-08T20:19:00Z">
                    <w:rPr>
                      <w:b/>
                      <w:sz w:val="20"/>
                      <w:szCs w:val="20"/>
                    </w:rPr>
                  </w:rPrChange>
                </w:rPr>
                <w:t>Xias</w:t>
              </w:r>
            </w:ins>
            <w:proofErr w:type="spellEnd"/>
            <w:del w:id="306" w:author="Fong RERHANG" w:date="2021-06-08T20:16:00Z">
              <w:r w:rsidRPr="006A0812" w:rsidDel="00E13078">
                <w:rPr>
                  <w:bCs/>
                  <w:sz w:val="20"/>
                  <w:szCs w:val="20"/>
                  <w:rPrChange w:id="307" w:author="Fong RERHANG" w:date="2021-06-08T20:19:00Z">
                    <w:rPr>
                      <w:sz w:val="20"/>
                      <w:szCs w:val="20"/>
                    </w:rPr>
                  </w:rPrChange>
                </w:rPr>
                <w:delText>Former</w:delText>
              </w:r>
              <w:r w:rsidRPr="00892542" w:rsidDel="00E13078">
                <w:rPr>
                  <w:sz w:val="20"/>
                  <w:szCs w:val="20"/>
                </w:rPr>
                <w:delText xml:space="preserve"> Soviet</w:delText>
              </w:r>
            </w:del>
            <w:r w:rsidRPr="00892542">
              <w:rPr>
                <w:sz w:val="20"/>
                <w:szCs w:val="20"/>
              </w:rPr>
              <w:t xml:space="preserve"> </w:t>
            </w:r>
          </w:p>
          <w:p w14:paraId="7180411C" w14:textId="77777777" w:rsidR="00BB522E" w:rsidRPr="00892542" w:rsidRDefault="00BB522E" w:rsidP="00BB522E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Hawaiian </w:t>
            </w:r>
          </w:p>
          <w:p w14:paraId="604EB406" w14:textId="77777777" w:rsidR="00BB522E" w:rsidRDefault="00BB522E" w:rsidP="00BB522E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40111E">
              <w:rPr>
                <w:bCs/>
                <w:sz w:val="20"/>
                <w:szCs w:val="20"/>
              </w:rPr>
              <w:t>Hmoob</w:t>
            </w:r>
            <w:proofErr w:type="spellEnd"/>
          </w:p>
          <w:p w14:paraId="41B50FD2" w14:textId="6FF3DA47" w:rsidR="00BB522E" w:rsidRPr="00A764FE" w:rsidRDefault="00BB522E" w:rsidP="00BB522E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308" w:author="Fong RERHANG" w:date="2021-06-08T20:16:00Z">
              <w:r w:rsidRPr="00892542" w:rsidDel="00E13078">
                <w:rPr>
                  <w:sz w:val="20"/>
                  <w:szCs w:val="20"/>
                </w:rPr>
                <w:delText>Japanes</w:delText>
              </w:r>
            </w:del>
            <w:ins w:id="309" w:author="Fong RERHANG" w:date="2021-06-08T20:16:00Z">
              <w:r w:rsidR="00E13078">
                <w:rPr>
                  <w:b/>
                  <w:sz w:val="20"/>
                  <w:szCs w:val="20"/>
                </w:rPr>
                <w:t xml:space="preserve"> </w:t>
              </w:r>
              <w:proofErr w:type="spellStart"/>
              <w:r w:rsidR="00E13078" w:rsidRPr="006A0812">
                <w:rPr>
                  <w:bCs/>
                  <w:sz w:val="20"/>
                  <w:szCs w:val="20"/>
                  <w:rPrChange w:id="310" w:author="Fong RERHANG" w:date="2021-06-08T20:19:00Z">
                    <w:rPr>
                      <w:b/>
                      <w:sz w:val="20"/>
                      <w:szCs w:val="20"/>
                    </w:rPr>
                  </w:rPrChange>
                </w:rPr>
                <w:t>Yij</w:t>
              </w:r>
              <w:proofErr w:type="spellEnd"/>
              <w:r w:rsidR="00E13078" w:rsidRPr="006A0812">
                <w:rPr>
                  <w:bCs/>
                  <w:sz w:val="20"/>
                  <w:szCs w:val="20"/>
                  <w:rPrChange w:id="311" w:author="Fong RERHANG" w:date="2021-06-08T20:19:00Z">
                    <w:rPr>
                      <w:b/>
                      <w:sz w:val="20"/>
                      <w:szCs w:val="20"/>
                    </w:rPr>
                  </w:rPrChange>
                </w:rPr>
                <w:t xml:space="preserve"> </w:t>
              </w:r>
              <w:proofErr w:type="spellStart"/>
              <w:r w:rsidR="00E13078" w:rsidRPr="006A0812">
                <w:rPr>
                  <w:bCs/>
                  <w:sz w:val="20"/>
                  <w:szCs w:val="20"/>
                  <w:rPrChange w:id="312" w:author="Fong RERHANG" w:date="2021-06-08T20:19:00Z">
                    <w:rPr>
                      <w:b/>
                      <w:sz w:val="20"/>
                      <w:szCs w:val="20"/>
                    </w:rPr>
                  </w:rPrChange>
                </w:rPr>
                <w:t>Peem</w:t>
              </w:r>
            </w:ins>
            <w:proofErr w:type="spellEnd"/>
            <w:del w:id="313" w:author="Fong RERHANG" w:date="2021-06-08T20:16:00Z">
              <w:r w:rsidRPr="006A0812" w:rsidDel="00E13078">
                <w:rPr>
                  <w:bCs/>
                  <w:sz w:val="20"/>
                  <w:szCs w:val="20"/>
                  <w:rPrChange w:id="314" w:author="Fong RERHANG" w:date="2021-06-08T20:19:00Z">
                    <w:rPr>
                      <w:sz w:val="20"/>
                      <w:szCs w:val="20"/>
                    </w:rPr>
                  </w:rPrChange>
                </w:rPr>
                <w:delText>e</w:delText>
              </w:r>
              <w:r w:rsidRPr="00892542" w:rsidDel="00E13078">
                <w:rPr>
                  <w:b/>
                  <w:sz w:val="20"/>
                  <w:szCs w:val="20"/>
                </w:rPr>
                <w:delText xml:space="preserve"> </w:delText>
              </w:r>
            </w:del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E98C23F" w14:textId="75FD26DB" w:rsidR="00BB522E" w:rsidRPr="0010415F" w:rsidRDefault="00BB522E" w:rsidP="00BB522E">
            <w:pPr>
              <w:ind w:left="-105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315" w:author="Fong RERHANG" w:date="2021-06-08T20:17:00Z">
              <w:r w:rsidRPr="0010415F" w:rsidDel="00E13078">
                <w:rPr>
                  <w:sz w:val="20"/>
                  <w:szCs w:val="20"/>
                  <w:lang w:val="es-419"/>
                </w:rPr>
                <w:delText xml:space="preserve">Korean </w:delText>
              </w:r>
            </w:del>
            <w:proofErr w:type="spellStart"/>
            <w:ins w:id="316" w:author="Fong RERHANG" w:date="2021-06-08T20:16:00Z">
              <w:r w:rsidR="00E13078">
                <w:rPr>
                  <w:sz w:val="20"/>
                  <w:szCs w:val="20"/>
                  <w:lang w:val="es-419"/>
                </w:rPr>
                <w:t>Kos</w:t>
              </w:r>
              <w:proofErr w:type="spellEnd"/>
              <w:r w:rsidR="00E13078">
                <w:rPr>
                  <w:sz w:val="20"/>
                  <w:szCs w:val="20"/>
                  <w:lang w:val="es-419"/>
                </w:rPr>
                <w:t xml:space="preserve"> </w:t>
              </w:r>
              <w:proofErr w:type="spellStart"/>
              <w:r w:rsidR="00E13078">
                <w:rPr>
                  <w:sz w:val="20"/>
                  <w:szCs w:val="20"/>
                  <w:lang w:val="es-419"/>
                </w:rPr>
                <w:t>l</w:t>
              </w:r>
            </w:ins>
            <w:ins w:id="317" w:author="Fong RERHANG" w:date="2021-06-08T20:17:00Z">
              <w:r w:rsidR="00E13078">
                <w:rPr>
                  <w:sz w:val="20"/>
                  <w:szCs w:val="20"/>
                  <w:lang w:val="es-419"/>
                </w:rPr>
                <w:t>im</w:t>
              </w:r>
            </w:ins>
            <w:proofErr w:type="spellEnd"/>
          </w:p>
          <w:p w14:paraId="2560CACC" w14:textId="3D02939E" w:rsidR="00BB522E" w:rsidRPr="0010415F" w:rsidRDefault="00BB522E" w:rsidP="00BB522E">
            <w:pPr>
              <w:ind w:left="-105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318" w:author="Fong RERHANG" w:date="2021-06-08T20:17:00Z">
              <w:r w:rsidRPr="0010415F" w:rsidDel="00E13078">
                <w:rPr>
                  <w:sz w:val="20"/>
                  <w:szCs w:val="20"/>
                  <w:lang w:val="es-419"/>
                </w:rPr>
                <w:delText>Laotian</w:delText>
              </w:r>
            </w:del>
            <w:ins w:id="319" w:author="Fong RERHANG" w:date="2021-06-08T20:17:00Z">
              <w:r w:rsidR="00E13078">
                <w:rPr>
                  <w:sz w:val="20"/>
                  <w:szCs w:val="20"/>
                  <w:lang w:val="es-419"/>
                </w:rPr>
                <w:t xml:space="preserve"> </w:t>
              </w:r>
              <w:proofErr w:type="spellStart"/>
              <w:r w:rsidR="00E13078">
                <w:rPr>
                  <w:sz w:val="20"/>
                  <w:szCs w:val="20"/>
                  <w:lang w:val="es-419"/>
                </w:rPr>
                <w:t>Nplog</w:t>
              </w:r>
            </w:ins>
            <w:proofErr w:type="spellEnd"/>
          </w:p>
          <w:p w14:paraId="0D50C63C" w14:textId="2480730F" w:rsidR="00BB522E" w:rsidRPr="0010415F" w:rsidRDefault="00BB522E" w:rsidP="00BB522E">
            <w:pPr>
              <w:ind w:left="-105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Mexican</w:t>
            </w:r>
            <w:proofErr w:type="spellEnd"/>
            <w:r>
              <w:rPr>
                <w:sz w:val="20"/>
                <w:szCs w:val="20"/>
                <w:lang w:val="es-419"/>
              </w:rPr>
              <w:t xml:space="preserve"> </w:t>
            </w:r>
            <w:r w:rsidR="007471F9">
              <w:rPr>
                <w:sz w:val="20"/>
                <w:szCs w:val="20"/>
                <w:lang w:val="es-419"/>
              </w:rPr>
              <w:t xml:space="preserve">los </w:t>
            </w:r>
            <w:proofErr w:type="spellStart"/>
            <w:r w:rsidR="007471F9">
              <w:rPr>
                <w:sz w:val="20"/>
                <w:szCs w:val="20"/>
                <w:lang w:val="es-419"/>
              </w:rPr>
              <w:t>sis</w:t>
            </w:r>
            <w:proofErr w:type="spellEnd"/>
            <w:r>
              <w:rPr>
                <w:sz w:val="20"/>
                <w:szCs w:val="20"/>
                <w:lang w:val="es-419"/>
              </w:rPr>
              <w:t xml:space="preserve"> </w:t>
            </w:r>
            <w:r w:rsidRPr="0010415F">
              <w:rPr>
                <w:sz w:val="20"/>
                <w:szCs w:val="20"/>
                <w:lang w:val="es-419"/>
              </w:rPr>
              <w:t>Latino</w:t>
            </w:r>
          </w:p>
          <w:p w14:paraId="6ED1A244" w14:textId="1CC5854F" w:rsidR="00BB522E" w:rsidRPr="0010415F" w:rsidRDefault="00BB522E" w:rsidP="00BB522E">
            <w:pPr>
              <w:ind w:left="-105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ins w:id="320" w:author="Fong RERHANG" w:date="2021-06-08T20:17:00Z">
              <w:r w:rsidR="006A0812" w:rsidRPr="006A0812">
                <w:rPr>
                  <w:bCs/>
                  <w:sz w:val="20"/>
                  <w:szCs w:val="20"/>
                  <w:rPrChange w:id="321" w:author="Fong RERHANG" w:date="2021-06-08T20:20:00Z">
                    <w:rPr>
                      <w:b/>
                      <w:sz w:val="20"/>
                      <w:szCs w:val="20"/>
                    </w:rPr>
                  </w:rPrChange>
                </w:rPr>
                <w:t>Cos</w:t>
              </w:r>
              <w:r w:rsidR="006A0812">
                <w:rPr>
                  <w:b/>
                  <w:sz w:val="20"/>
                  <w:szCs w:val="20"/>
                </w:rPr>
                <w:t xml:space="preserve"> (</w:t>
              </w:r>
            </w:ins>
            <w:proofErr w:type="spellStart"/>
            <w:r w:rsidRPr="0010415F">
              <w:rPr>
                <w:sz w:val="20"/>
                <w:szCs w:val="20"/>
                <w:lang w:val="es-419"/>
              </w:rPr>
              <w:t>Mien</w:t>
            </w:r>
            <w:proofErr w:type="spellEnd"/>
            <w:ins w:id="322" w:author="Fong RERHANG" w:date="2021-06-08T20:17:00Z">
              <w:r w:rsidR="006A0812">
                <w:rPr>
                  <w:sz w:val="20"/>
                  <w:szCs w:val="20"/>
                  <w:lang w:val="es-419"/>
                </w:rPr>
                <w:t>)</w:t>
              </w:r>
            </w:ins>
            <w:del w:id="323" w:author="Fong RERHANG" w:date="2021-06-08T20:17:00Z">
              <w:r w:rsidRPr="0010415F" w:rsidDel="006A0812">
                <w:rPr>
                  <w:sz w:val="20"/>
                  <w:szCs w:val="20"/>
                  <w:lang w:val="es-419"/>
                </w:rPr>
                <w:delText xml:space="preserve"> </w:delText>
              </w:r>
            </w:del>
          </w:p>
          <w:p w14:paraId="15E33F6A" w14:textId="6097FB18" w:rsidR="00BB522E" w:rsidRPr="00A764FE" w:rsidRDefault="00BB522E" w:rsidP="00BB522E">
            <w:pPr>
              <w:ind w:left="-66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="007471F9" w:rsidRPr="003C0362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7471F9" w:rsidRPr="006A0812">
              <w:rPr>
                <w:bCs/>
                <w:sz w:val="20"/>
                <w:szCs w:val="20"/>
                <w:rPrChange w:id="324" w:author="Fong RERHANG" w:date="2021-06-08T20:17:00Z">
                  <w:rPr>
                    <w:bCs/>
                    <w:sz w:val="16"/>
                    <w:szCs w:val="16"/>
                  </w:rPr>
                </w:rPrChange>
              </w:rPr>
              <w:t>lwm</w:t>
            </w:r>
            <w:proofErr w:type="spellEnd"/>
            <w:r w:rsidR="007471F9" w:rsidRPr="006A0812">
              <w:rPr>
                <w:bCs/>
                <w:sz w:val="20"/>
                <w:szCs w:val="20"/>
                <w:rPrChange w:id="325" w:author="Fong RERHANG" w:date="2021-06-08T20:17:00Z">
                  <w:rPr>
                    <w:bCs/>
                    <w:sz w:val="16"/>
                    <w:szCs w:val="16"/>
                  </w:rPr>
                </w:rPrChange>
              </w:rPr>
              <w:t xml:space="preserve"> yam (</w:t>
            </w:r>
            <w:proofErr w:type="spellStart"/>
            <w:r w:rsidR="007471F9" w:rsidRPr="006A0812">
              <w:rPr>
                <w:bCs/>
                <w:sz w:val="20"/>
                <w:szCs w:val="20"/>
                <w:rPrChange w:id="326" w:author="Fong RERHANG" w:date="2021-06-08T20:17:00Z">
                  <w:rPr>
                    <w:bCs/>
                    <w:sz w:val="16"/>
                    <w:szCs w:val="16"/>
                  </w:rPr>
                </w:rPrChange>
              </w:rPr>
              <w:t>sau</w:t>
            </w:r>
            <w:proofErr w:type="spellEnd"/>
            <w:r w:rsidR="007471F9" w:rsidRPr="006A0812">
              <w:rPr>
                <w:bCs/>
                <w:sz w:val="20"/>
                <w:szCs w:val="20"/>
                <w:rPrChange w:id="327" w:author="Fong RERHANG" w:date="2021-06-08T20:17:00Z">
                  <w:rPr>
                    <w:bCs/>
                    <w:sz w:val="16"/>
                    <w:szCs w:val="16"/>
                  </w:rPr>
                </w:rPrChange>
              </w:rPr>
              <w:t xml:space="preserve"> </w:t>
            </w:r>
            <w:proofErr w:type="spellStart"/>
            <w:r w:rsidR="007471F9" w:rsidRPr="006A0812">
              <w:rPr>
                <w:bCs/>
                <w:sz w:val="20"/>
                <w:szCs w:val="20"/>
                <w:rPrChange w:id="328" w:author="Fong RERHANG" w:date="2021-06-08T20:17:00Z">
                  <w:rPr>
                    <w:bCs/>
                    <w:sz w:val="16"/>
                    <w:szCs w:val="16"/>
                  </w:rPr>
                </w:rPrChange>
              </w:rPr>
              <w:t>rau</w:t>
            </w:r>
            <w:proofErr w:type="spellEnd"/>
            <w:r w:rsidR="007471F9" w:rsidRPr="006A0812">
              <w:rPr>
                <w:bCs/>
                <w:sz w:val="20"/>
                <w:szCs w:val="20"/>
                <w:rPrChange w:id="329" w:author="Fong RERHANG" w:date="2021-06-08T20:17:00Z">
                  <w:rPr>
                    <w:bCs/>
                    <w:sz w:val="16"/>
                    <w:szCs w:val="16"/>
                  </w:rPr>
                </w:rPrChange>
              </w:rPr>
              <w:t xml:space="preserve"> </w:t>
            </w:r>
            <w:proofErr w:type="spellStart"/>
            <w:r w:rsidR="007471F9" w:rsidRPr="006A0812">
              <w:rPr>
                <w:bCs/>
                <w:sz w:val="20"/>
                <w:szCs w:val="20"/>
                <w:rPrChange w:id="330" w:author="Fong RERHANG" w:date="2021-06-08T20:17:00Z">
                  <w:rPr>
                    <w:bCs/>
                    <w:sz w:val="16"/>
                    <w:szCs w:val="16"/>
                  </w:rPr>
                </w:rPrChange>
              </w:rPr>
              <w:t>hau</w:t>
            </w:r>
            <w:proofErr w:type="spellEnd"/>
            <w:r w:rsidR="007471F9" w:rsidRPr="006A0812">
              <w:rPr>
                <w:bCs/>
                <w:sz w:val="20"/>
                <w:szCs w:val="20"/>
                <w:rPrChange w:id="331" w:author="Fong RERHANG" w:date="2021-06-08T20:17:00Z">
                  <w:rPr>
                    <w:bCs/>
                    <w:sz w:val="16"/>
                    <w:szCs w:val="16"/>
                  </w:rPr>
                </w:rPrChange>
              </w:rPr>
              <w:t xml:space="preserve"> </w:t>
            </w:r>
            <w:proofErr w:type="spellStart"/>
            <w:r w:rsidR="007471F9" w:rsidRPr="006A0812">
              <w:rPr>
                <w:bCs/>
                <w:sz w:val="20"/>
                <w:szCs w:val="20"/>
                <w:rPrChange w:id="332" w:author="Fong RERHANG" w:date="2021-06-08T20:17:00Z">
                  <w:rPr>
                    <w:bCs/>
                    <w:sz w:val="16"/>
                    <w:szCs w:val="16"/>
                  </w:rPr>
                </w:rPrChange>
              </w:rPr>
              <w:t>q</w:t>
            </w:r>
            <w:ins w:id="333" w:author="Fong RERHANG" w:date="2021-06-08T20:17:00Z">
              <w:r w:rsidR="006A0812">
                <w:rPr>
                  <w:bCs/>
                  <w:sz w:val="20"/>
                  <w:szCs w:val="20"/>
                </w:rPr>
                <w:t>a</w:t>
              </w:r>
            </w:ins>
            <w:r w:rsidR="007471F9" w:rsidRPr="006A0812">
              <w:rPr>
                <w:bCs/>
                <w:sz w:val="20"/>
                <w:szCs w:val="20"/>
                <w:rPrChange w:id="334" w:author="Fong RERHANG" w:date="2021-06-08T20:17:00Z">
                  <w:rPr>
                    <w:bCs/>
                    <w:sz w:val="16"/>
                    <w:szCs w:val="16"/>
                  </w:rPr>
                </w:rPrChange>
              </w:rPr>
              <w:t>b</w:t>
            </w:r>
            <w:proofErr w:type="spellEnd"/>
            <w:r w:rsidR="007471F9" w:rsidRPr="006A0812">
              <w:rPr>
                <w:bCs/>
                <w:sz w:val="20"/>
                <w:szCs w:val="20"/>
                <w:rPrChange w:id="335" w:author="Fong RERHANG" w:date="2021-06-08T20:17:00Z">
                  <w:rPr>
                    <w:bCs/>
                    <w:sz w:val="16"/>
                    <w:szCs w:val="16"/>
                  </w:rPr>
                </w:rPrChange>
              </w:rPr>
              <w:t>)</w:t>
            </w:r>
          </w:p>
        </w:tc>
        <w:tc>
          <w:tcPr>
            <w:tcW w:w="3334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7584FE5" w14:textId="65AAF400" w:rsidR="00BB522E" w:rsidRPr="00892542" w:rsidRDefault="00BB522E" w:rsidP="00BB522E">
            <w:pPr>
              <w:ind w:left="-105" w:right="-1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ins w:id="336" w:author="Fong RERHANG" w:date="2021-06-08T20:18:00Z">
              <w:r w:rsidR="006A0812">
                <w:rPr>
                  <w:sz w:val="20"/>
                  <w:szCs w:val="20"/>
                </w:rPr>
                <w:t>Lwm</w:t>
              </w:r>
              <w:proofErr w:type="spellEnd"/>
              <w:r w:rsidR="006A0812">
                <w:rPr>
                  <w:sz w:val="20"/>
                  <w:szCs w:val="20"/>
                </w:rPr>
                <w:t xml:space="preserve"> Yam </w:t>
              </w:r>
              <w:proofErr w:type="spellStart"/>
              <w:r w:rsidR="006A0812">
                <w:rPr>
                  <w:sz w:val="20"/>
                  <w:szCs w:val="20"/>
                </w:rPr>
                <w:t>Neeg</w:t>
              </w:r>
              <w:proofErr w:type="spellEnd"/>
              <w:r w:rsidR="006A0812">
                <w:rPr>
                  <w:sz w:val="20"/>
                  <w:szCs w:val="20"/>
                </w:rPr>
                <w:t xml:space="preserve"> </w:t>
              </w:r>
            </w:ins>
            <w:del w:id="337" w:author="Fong RERHANG" w:date="2021-06-08T20:18:00Z">
              <w:r w:rsidR="007471F9" w:rsidDel="006A0812">
                <w:rPr>
                  <w:sz w:val="20"/>
                  <w:szCs w:val="20"/>
                </w:rPr>
                <w:delText xml:space="preserve"> </w:delText>
              </w:r>
            </w:del>
            <w:proofErr w:type="spellStart"/>
            <w:r w:rsidR="007471F9">
              <w:rPr>
                <w:sz w:val="20"/>
                <w:szCs w:val="20"/>
              </w:rPr>
              <w:t>Haiv</w:t>
            </w:r>
            <w:proofErr w:type="spellEnd"/>
            <w:r w:rsidR="007471F9">
              <w:rPr>
                <w:sz w:val="20"/>
                <w:szCs w:val="20"/>
              </w:rPr>
              <w:t xml:space="preserve"> </w:t>
            </w:r>
            <w:proofErr w:type="spellStart"/>
            <w:r w:rsidR="007471F9">
              <w:rPr>
                <w:sz w:val="20"/>
                <w:szCs w:val="20"/>
              </w:rPr>
              <w:t>Txwv</w:t>
            </w:r>
            <w:proofErr w:type="spellEnd"/>
            <w:r w:rsidR="007471F9" w:rsidRPr="00892542">
              <w:rPr>
                <w:sz w:val="20"/>
                <w:szCs w:val="20"/>
              </w:rPr>
              <w:t xml:space="preserve"> Pacifi</w:t>
            </w:r>
            <w:ins w:id="338" w:author="Fong RERHANG" w:date="2021-06-08T20:18:00Z">
              <w:r w:rsidR="006A0812">
                <w:rPr>
                  <w:sz w:val="20"/>
                  <w:szCs w:val="20"/>
                </w:rPr>
                <w:t xml:space="preserve">c </w:t>
              </w:r>
            </w:ins>
            <w:del w:id="339" w:author="Fong RERHANG" w:date="2021-06-08T20:18:00Z">
              <w:r w:rsidR="007471F9" w:rsidRPr="00892542" w:rsidDel="006A0812">
                <w:rPr>
                  <w:sz w:val="20"/>
                  <w:szCs w:val="20"/>
                </w:rPr>
                <w:delText xml:space="preserve">c </w:delText>
              </w:r>
              <w:r w:rsidR="007471F9" w:rsidDel="006A0812">
                <w:rPr>
                  <w:sz w:val="20"/>
                  <w:szCs w:val="20"/>
                </w:rPr>
                <w:delText>lwm yam</w:delText>
              </w:r>
            </w:del>
          </w:p>
          <w:p w14:paraId="71FDDB41" w14:textId="77777777" w:rsidR="00BB522E" w:rsidRPr="00892542" w:rsidRDefault="00BB522E" w:rsidP="00BB522E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Samoan </w:t>
            </w:r>
          </w:p>
          <w:p w14:paraId="32D14F5D" w14:textId="77777777" w:rsidR="00BB522E" w:rsidRPr="00892542" w:rsidRDefault="00BB522E" w:rsidP="00BB522E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Ukrainian </w:t>
            </w:r>
          </w:p>
          <w:p w14:paraId="22DE7B47" w14:textId="58A691CE" w:rsidR="00BB522E" w:rsidRPr="00892542" w:rsidRDefault="00BB522E" w:rsidP="00BB522E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proofErr w:type="gramStart"/>
            <w:r w:rsidRPr="00892542">
              <w:rPr>
                <w:sz w:val="20"/>
                <w:szCs w:val="20"/>
              </w:rPr>
              <w:t>Unk</w:t>
            </w:r>
            <w:proofErr w:type="spellEnd"/>
            <w:r w:rsidRPr="00892542">
              <w:rPr>
                <w:sz w:val="20"/>
                <w:szCs w:val="20"/>
              </w:rPr>
              <w:t>./</w:t>
            </w:r>
            <w:proofErr w:type="gramEnd"/>
            <w:r w:rsidR="000A3C60">
              <w:rPr>
                <w:sz w:val="20"/>
                <w:szCs w:val="20"/>
              </w:rPr>
              <w:t xml:space="preserve"> </w:t>
            </w:r>
            <w:proofErr w:type="spellStart"/>
            <w:r w:rsidR="000A3C60">
              <w:rPr>
                <w:sz w:val="20"/>
                <w:szCs w:val="20"/>
              </w:rPr>
              <w:t>Qhia</w:t>
            </w:r>
            <w:proofErr w:type="spellEnd"/>
            <w:r w:rsidR="000A3C60">
              <w:rPr>
                <w:sz w:val="20"/>
                <w:szCs w:val="20"/>
              </w:rPr>
              <w:t xml:space="preserve"> </w:t>
            </w:r>
            <w:proofErr w:type="spellStart"/>
            <w:r w:rsidR="000A3C60">
              <w:rPr>
                <w:sz w:val="20"/>
                <w:szCs w:val="20"/>
              </w:rPr>
              <w:t>tsis</w:t>
            </w:r>
            <w:proofErr w:type="spellEnd"/>
            <w:r w:rsidR="000A3C60">
              <w:rPr>
                <w:sz w:val="20"/>
                <w:szCs w:val="20"/>
              </w:rPr>
              <w:t xml:space="preserve"> tau</w:t>
            </w:r>
            <w:r w:rsidR="000A3C60" w:rsidRPr="00892542">
              <w:rPr>
                <w:sz w:val="20"/>
                <w:szCs w:val="20"/>
              </w:rPr>
              <w:t xml:space="preserve"> </w:t>
            </w:r>
            <w:r w:rsidRPr="00892542">
              <w:rPr>
                <w:sz w:val="20"/>
                <w:szCs w:val="20"/>
              </w:rPr>
              <w:t xml:space="preserve"> </w:t>
            </w:r>
          </w:p>
          <w:p w14:paraId="0B7B8A1F" w14:textId="24F4C868" w:rsidR="00BB522E" w:rsidRPr="00A764FE" w:rsidRDefault="00BB522E" w:rsidP="00BB522E">
            <w:pPr>
              <w:ind w:left="-4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340" w:author="Fong RERHANG" w:date="2021-06-08T20:19:00Z">
              <w:r w:rsidRPr="00892542" w:rsidDel="006A0812">
                <w:rPr>
                  <w:sz w:val="20"/>
                  <w:szCs w:val="20"/>
                </w:rPr>
                <w:delText>Vietnamese</w:delText>
              </w:r>
            </w:del>
            <w:del w:id="341" w:author="Fong RERHANG" w:date="2021-06-08T20:18:00Z">
              <w:r w:rsidRPr="00892542" w:rsidDel="006A0812">
                <w:rPr>
                  <w:sz w:val="20"/>
                  <w:szCs w:val="20"/>
                </w:rPr>
                <w:delText xml:space="preserve"> </w:delText>
              </w:r>
            </w:del>
            <w:proofErr w:type="spellStart"/>
            <w:ins w:id="342" w:author="Fong RERHANG" w:date="2021-06-08T20:19:00Z">
              <w:r w:rsidR="006A0812">
                <w:rPr>
                  <w:sz w:val="20"/>
                  <w:szCs w:val="20"/>
                </w:rPr>
                <w:t>Nyab</w:t>
              </w:r>
              <w:proofErr w:type="spellEnd"/>
              <w:r w:rsidR="006A0812">
                <w:rPr>
                  <w:sz w:val="20"/>
                  <w:szCs w:val="20"/>
                </w:rPr>
                <w:t xml:space="preserve"> </w:t>
              </w:r>
              <w:proofErr w:type="spellStart"/>
              <w:r w:rsidR="006A0812">
                <w:rPr>
                  <w:sz w:val="20"/>
                  <w:szCs w:val="20"/>
                </w:rPr>
                <w:t>Laj</w:t>
              </w:r>
            </w:ins>
            <w:proofErr w:type="spellEnd"/>
          </w:p>
        </w:tc>
      </w:tr>
      <w:tr w:rsidR="00FA471E" w:rsidRPr="002D06EE" w14:paraId="6848AD90" w14:textId="77777777" w:rsidTr="00A54CA3">
        <w:trPr>
          <w:trHeight w:val="350"/>
        </w:trPr>
        <w:tc>
          <w:tcPr>
            <w:tcW w:w="1616" w:type="dxa"/>
            <w:tcBorders>
              <w:left w:val="single" w:sz="12" w:space="0" w:color="auto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3BE1B3DD" w14:textId="77777777" w:rsidR="00FA471E" w:rsidRPr="00892542" w:rsidRDefault="00FA471E" w:rsidP="00FA471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Nyiam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Haiv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Lus</w:t>
            </w:r>
            <w:proofErr w:type="spellEnd"/>
          </w:p>
          <w:p w14:paraId="306F8756" w14:textId="5CBE033E" w:rsidR="00FA471E" w:rsidRPr="003D26B1" w:rsidRDefault="00FA471E" w:rsidP="00FA471E">
            <w:pPr>
              <w:rPr>
                <w:sz w:val="20"/>
                <w:szCs w:val="20"/>
              </w:rPr>
            </w:pPr>
            <w:r w:rsidRPr="0006569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Kos </w:t>
            </w:r>
            <w:proofErr w:type="spellStart"/>
            <w:r>
              <w:rPr>
                <w:sz w:val="20"/>
                <w:szCs w:val="20"/>
              </w:rPr>
              <w:t>ib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qhos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xwb</w:t>
            </w:r>
            <w:proofErr w:type="spellEnd"/>
            <w:r w:rsidRPr="00065690">
              <w:rPr>
                <w:sz w:val="20"/>
                <w:szCs w:val="20"/>
              </w:rPr>
              <w:t>)</w:t>
            </w:r>
          </w:p>
        </w:tc>
        <w:tc>
          <w:tcPr>
            <w:tcW w:w="1505" w:type="dxa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165D3CFD" w14:textId="77777777" w:rsidR="00FA471E" w:rsidRDefault="00FA471E" w:rsidP="00FA471E">
            <w:pPr>
              <w:rPr>
                <w:b/>
                <w:sz w:val="20"/>
                <w:szCs w:val="20"/>
              </w:rPr>
            </w:pPr>
          </w:p>
          <w:p w14:paraId="11F97262" w14:textId="77777777" w:rsidR="00FA471E" w:rsidRPr="0010415F" w:rsidRDefault="00FA471E" w:rsidP="00FA471E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Arabic</w:t>
            </w:r>
            <w:proofErr w:type="spellEnd"/>
            <w:r w:rsidRPr="0010415F">
              <w:rPr>
                <w:sz w:val="20"/>
                <w:szCs w:val="20"/>
                <w:lang w:val="es-419"/>
              </w:rPr>
              <w:t xml:space="preserve"> </w:t>
            </w:r>
          </w:p>
          <w:p w14:paraId="29A5C89F" w14:textId="77777777" w:rsidR="00FA471E" w:rsidRPr="0010415F" w:rsidRDefault="00FA471E" w:rsidP="00FA471E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Armenian</w:t>
            </w:r>
            <w:proofErr w:type="spellEnd"/>
          </w:p>
          <w:p w14:paraId="580E41A2" w14:textId="77777777" w:rsidR="00FA471E" w:rsidRPr="0010415F" w:rsidRDefault="00FA471E" w:rsidP="00FA471E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0415F">
              <w:rPr>
                <w:sz w:val="20"/>
                <w:szCs w:val="20"/>
                <w:lang w:val="es-419"/>
              </w:rPr>
              <w:t xml:space="preserve">ASL </w:t>
            </w:r>
          </w:p>
          <w:p w14:paraId="35F8B915" w14:textId="77777777" w:rsidR="00FA471E" w:rsidRPr="0010415F" w:rsidRDefault="00FA471E" w:rsidP="00FA471E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Cambodian</w:t>
            </w:r>
            <w:proofErr w:type="spellEnd"/>
            <w:r w:rsidRPr="0010415F">
              <w:rPr>
                <w:sz w:val="20"/>
                <w:szCs w:val="20"/>
                <w:lang w:val="es-419"/>
              </w:rPr>
              <w:t xml:space="preserve"> </w:t>
            </w:r>
          </w:p>
          <w:p w14:paraId="06C2E13E" w14:textId="0E6B64E8" w:rsidR="00FA471E" w:rsidRPr="001D59B1" w:rsidRDefault="00FA471E" w:rsidP="00FA471E">
            <w:pPr>
              <w:ind w:left="-29"/>
              <w:rPr>
                <w:b/>
                <w:sz w:val="20"/>
                <w:szCs w:val="20"/>
                <w:lang w:val="es-MX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343" w:author="Fong RERHANG" w:date="2021-06-08T20:20:00Z">
              <w:r w:rsidRPr="0010415F" w:rsidDel="006A0812">
                <w:rPr>
                  <w:sz w:val="20"/>
                  <w:szCs w:val="20"/>
                  <w:lang w:val="es-419"/>
                </w:rPr>
                <w:delText>Cantonese</w:delText>
              </w:r>
            </w:del>
            <w:proofErr w:type="spellStart"/>
            <w:ins w:id="344" w:author="Fong RERHANG" w:date="2021-06-08T20:20:00Z">
              <w:r w:rsidR="006A0812">
                <w:rPr>
                  <w:sz w:val="20"/>
                  <w:szCs w:val="20"/>
                  <w:lang w:val="es-419"/>
                </w:rPr>
                <w:t>suav</w:t>
              </w:r>
            </w:ins>
            <w:proofErr w:type="spellEnd"/>
          </w:p>
        </w:tc>
        <w:tc>
          <w:tcPr>
            <w:tcW w:w="1235" w:type="dxa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1B25BEA5" w14:textId="2EBA45BB" w:rsidR="00FA471E" w:rsidRPr="00892542" w:rsidRDefault="00FA471E" w:rsidP="00FA471E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345" w:author="Fong RERHANG" w:date="2021-06-08T20:20:00Z">
              <w:r w:rsidRPr="00892542" w:rsidDel="006A0812">
                <w:rPr>
                  <w:sz w:val="20"/>
                  <w:szCs w:val="20"/>
                </w:rPr>
                <w:delText>English</w:delText>
              </w:r>
            </w:del>
            <w:proofErr w:type="spellStart"/>
            <w:ins w:id="346" w:author="Fong RERHANG" w:date="2021-06-08T20:20:00Z">
              <w:r w:rsidR="006A0812">
                <w:rPr>
                  <w:sz w:val="20"/>
                  <w:szCs w:val="20"/>
                </w:rPr>
                <w:t>Askiv</w:t>
              </w:r>
            </w:ins>
            <w:proofErr w:type="spellEnd"/>
          </w:p>
          <w:p w14:paraId="120F7DE9" w14:textId="77777777" w:rsidR="00FA471E" w:rsidRPr="00892542" w:rsidRDefault="00FA471E" w:rsidP="00FA471E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Farsi</w:t>
            </w:r>
          </w:p>
          <w:p w14:paraId="775E0F6F" w14:textId="4763512F" w:rsidR="00FA471E" w:rsidRPr="00892542" w:rsidRDefault="00FA471E" w:rsidP="00FA471E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347" w:author="Fong RERHANG" w:date="2021-06-08T20:20:00Z">
              <w:r w:rsidRPr="00892542" w:rsidDel="006A0812">
                <w:rPr>
                  <w:sz w:val="20"/>
                  <w:szCs w:val="20"/>
                </w:rPr>
                <w:delText>French</w:delText>
              </w:r>
            </w:del>
            <w:ins w:id="348" w:author="Fong RERHANG" w:date="2021-06-08T20:20:00Z">
              <w:r w:rsidR="006A0812">
                <w:rPr>
                  <w:sz w:val="20"/>
                  <w:szCs w:val="20"/>
                </w:rPr>
                <w:t xml:space="preserve">Fab </w:t>
              </w:r>
              <w:proofErr w:type="spellStart"/>
              <w:r w:rsidR="006A0812">
                <w:rPr>
                  <w:sz w:val="20"/>
                  <w:szCs w:val="20"/>
                </w:rPr>
                <w:t>kis</w:t>
              </w:r>
            </w:ins>
            <w:proofErr w:type="spellEnd"/>
          </w:p>
          <w:p w14:paraId="6E831393" w14:textId="77777777" w:rsidR="00FA471E" w:rsidRPr="00892542" w:rsidRDefault="00FA471E" w:rsidP="00FA471E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Hebrew </w:t>
            </w:r>
          </w:p>
          <w:p w14:paraId="3592F127" w14:textId="1F14C01A" w:rsidR="00FA471E" w:rsidRPr="00892542" w:rsidRDefault="00FA471E" w:rsidP="00FA471E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892542">
              <w:rPr>
                <w:sz w:val="20"/>
                <w:szCs w:val="20"/>
              </w:rPr>
              <w:t>Hm</w:t>
            </w:r>
            <w:r w:rsidR="00A54048">
              <w:rPr>
                <w:sz w:val="20"/>
                <w:szCs w:val="20"/>
              </w:rPr>
              <w:t>oob</w:t>
            </w:r>
            <w:proofErr w:type="spellEnd"/>
          </w:p>
          <w:p w14:paraId="53DE1036" w14:textId="613A3DA8" w:rsidR="00FA471E" w:rsidRPr="003D26B1" w:rsidRDefault="00FA471E" w:rsidP="00FA471E">
            <w:pPr>
              <w:rPr>
                <w:b/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Ilocano</w:t>
            </w:r>
          </w:p>
        </w:tc>
        <w:tc>
          <w:tcPr>
            <w:tcW w:w="1583" w:type="dxa"/>
            <w:gridSpan w:val="2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789F0D69" w14:textId="77777777" w:rsidR="00FA471E" w:rsidRPr="0010415F" w:rsidRDefault="00FA471E" w:rsidP="00FA471E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Italian</w:t>
            </w:r>
            <w:proofErr w:type="spellEnd"/>
          </w:p>
          <w:p w14:paraId="08D262FE" w14:textId="63E0CE40" w:rsidR="00FA471E" w:rsidRPr="0010415F" w:rsidRDefault="00FA471E" w:rsidP="00FA471E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349" w:author="Fong RERHANG" w:date="2021-06-08T20:21:00Z">
              <w:r w:rsidRPr="0010415F" w:rsidDel="006A0812">
                <w:rPr>
                  <w:sz w:val="20"/>
                  <w:szCs w:val="20"/>
                  <w:lang w:val="es-419"/>
                </w:rPr>
                <w:delText>Japanese</w:delText>
              </w:r>
            </w:del>
            <w:proofErr w:type="spellStart"/>
            <w:ins w:id="350" w:author="Fong RERHANG" w:date="2021-06-08T20:21:00Z">
              <w:r w:rsidR="006A0812">
                <w:rPr>
                  <w:sz w:val="20"/>
                  <w:szCs w:val="20"/>
                  <w:lang w:val="es-419"/>
                </w:rPr>
                <w:t>Yij</w:t>
              </w:r>
              <w:proofErr w:type="spellEnd"/>
              <w:r w:rsidR="006A0812">
                <w:rPr>
                  <w:sz w:val="20"/>
                  <w:szCs w:val="20"/>
                  <w:lang w:val="es-419"/>
                </w:rPr>
                <w:t xml:space="preserve"> </w:t>
              </w:r>
              <w:proofErr w:type="spellStart"/>
              <w:r w:rsidR="006A0812">
                <w:rPr>
                  <w:sz w:val="20"/>
                  <w:szCs w:val="20"/>
                  <w:lang w:val="es-419"/>
                </w:rPr>
                <w:t>Peem</w:t>
              </w:r>
            </w:ins>
            <w:proofErr w:type="spellEnd"/>
          </w:p>
          <w:p w14:paraId="0A2C68D8" w14:textId="761A4FDD" w:rsidR="00FA471E" w:rsidRPr="0010415F" w:rsidRDefault="00FA471E" w:rsidP="00FA471E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351" w:author="Fong RERHANG" w:date="2021-06-08T20:21:00Z">
              <w:r w:rsidRPr="0010415F" w:rsidDel="006A0812">
                <w:rPr>
                  <w:sz w:val="20"/>
                  <w:szCs w:val="20"/>
                  <w:lang w:val="es-419"/>
                </w:rPr>
                <w:delText>Korean</w:delText>
              </w:r>
            </w:del>
            <w:proofErr w:type="spellStart"/>
            <w:ins w:id="352" w:author="Fong RERHANG" w:date="2021-06-08T20:21:00Z">
              <w:r w:rsidR="006A0812">
                <w:rPr>
                  <w:sz w:val="20"/>
                  <w:szCs w:val="20"/>
                  <w:lang w:val="es-419"/>
                </w:rPr>
                <w:t>Kos</w:t>
              </w:r>
              <w:proofErr w:type="spellEnd"/>
              <w:r w:rsidR="006A0812">
                <w:rPr>
                  <w:sz w:val="20"/>
                  <w:szCs w:val="20"/>
                  <w:lang w:val="es-419"/>
                </w:rPr>
                <w:t xml:space="preserve"> Lim</w:t>
              </w:r>
            </w:ins>
          </w:p>
          <w:p w14:paraId="64BECD48" w14:textId="5B8F08BC" w:rsidR="00FA471E" w:rsidRPr="0010415F" w:rsidRDefault="00FA471E" w:rsidP="00FA471E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353" w:author="Fong RERHANG" w:date="2021-06-08T20:21:00Z">
              <w:r w:rsidRPr="006A0812" w:rsidDel="006A0812">
                <w:rPr>
                  <w:bCs/>
                  <w:sz w:val="20"/>
                  <w:szCs w:val="20"/>
                  <w:rPrChange w:id="354" w:author="Fong RERHANG" w:date="2021-06-08T20:21:00Z">
                    <w:rPr>
                      <w:b/>
                      <w:sz w:val="20"/>
                      <w:szCs w:val="20"/>
                    </w:rPr>
                  </w:rPrChange>
                </w:rPr>
                <w:delText>Plog</w:delText>
              </w:r>
              <w:r w:rsidRPr="006A0812" w:rsidDel="006A0812">
                <w:rPr>
                  <w:bCs/>
                  <w:sz w:val="20"/>
                  <w:szCs w:val="20"/>
                  <w:lang w:val="es-419"/>
                  <w:rPrChange w:id="355" w:author="Fong RERHANG" w:date="2021-06-08T20:21:00Z">
                    <w:rPr>
                      <w:sz w:val="20"/>
                      <w:szCs w:val="20"/>
                      <w:lang w:val="es-419"/>
                    </w:rPr>
                  </w:rPrChange>
                </w:rPr>
                <w:delText xml:space="preserve"> </w:delText>
              </w:r>
            </w:del>
            <w:proofErr w:type="spellStart"/>
            <w:ins w:id="356" w:author="Fong RERHANG" w:date="2021-06-08T20:21:00Z">
              <w:r w:rsidR="006A0812" w:rsidRPr="006A0812">
                <w:rPr>
                  <w:bCs/>
                  <w:sz w:val="20"/>
                  <w:szCs w:val="20"/>
                  <w:rPrChange w:id="357" w:author="Fong RERHANG" w:date="2021-06-08T20:21:00Z">
                    <w:rPr>
                      <w:b/>
                      <w:sz w:val="20"/>
                      <w:szCs w:val="20"/>
                    </w:rPr>
                  </w:rPrChange>
                </w:rPr>
                <w:t>Nplog</w:t>
              </w:r>
            </w:ins>
            <w:proofErr w:type="spellEnd"/>
          </w:p>
          <w:p w14:paraId="06D62072" w14:textId="77777777" w:rsidR="00FA471E" w:rsidRPr="0010415F" w:rsidRDefault="00FA471E" w:rsidP="00FA471E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Mandarin</w:t>
            </w:r>
            <w:proofErr w:type="spellEnd"/>
          </w:p>
          <w:p w14:paraId="2F97CB3B" w14:textId="1B1EF9AF" w:rsidR="00FA471E" w:rsidRPr="001D59B1" w:rsidRDefault="00FA471E" w:rsidP="00FA471E">
            <w:pPr>
              <w:rPr>
                <w:b/>
                <w:sz w:val="20"/>
                <w:szCs w:val="20"/>
                <w:lang w:val="es-MX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ins w:id="358" w:author="Fong RERHANG" w:date="2021-06-08T20:21:00Z">
              <w:r w:rsidR="006A0812" w:rsidRPr="006A0812">
                <w:rPr>
                  <w:bCs/>
                  <w:sz w:val="20"/>
                  <w:szCs w:val="20"/>
                  <w:rPrChange w:id="359" w:author="Fong RERHANG" w:date="2021-06-08T20:21:00Z">
                    <w:rPr>
                      <w:b/>
                      <w:sz w:val="20"/>
                      <w:szCs w:val="20"/>
                    </w:rPr>
                  </w:rPrChange>
                </w:rPr>
                <w:t>Cog (</w:t>
              </w:r>
            </w:ins>
            <w:proofErr w:type="spellStart"/>
            <w:r w:rsidRPr="0010415F">
              <w:rPr>
                <w:sz w:val="20"/>
                <w:szCs w:val="20"/>
                <w:lang w:val="es-419"/>
              </w:rPr>
              <w:t>Mien</w:t>
            </w:r>
            <w:proofErr w:type="spellEnd"/>
            <w:ins w:id="360" w:author="Fong RERHANG" w:date="2021-06-08T20:21:00Z">
              <w:r w:rsidR="006A0812">
                <w:rPr>
                  <w:sz w:val="20"/>
                  <w:szCs w:val="20"/>
                  <w:lang w:val="es-419"/>
                </w:rPr>
                <w:t>)</w:t>
              </w:r>
            </w:ins>
          </w:p>
        </w:tc>
        <w:tc>
          <w:tcPr>
            <w:tcW w:w="2324" w:type="dxa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30E66DE9" w14:textId="15310681" w:rsidR="00FA471E" w:rsidRPr="00892542" w:rsidRDefault="00FA471E" w:rsidP="00FA471E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="007471F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7471F9" w:rsidRPr="0040111E">
              <w:rPr>
                <w:bCs/>
                <w:sz w:val="20"/>
                <w:szCs w:val="20"/>
              </w:rPr>
              <w:t>Lwm</w:t>
            </w:r>
            <w:proofErr w:type="spellEnd"/>
            <w:r w:rsidR="007471F9" w:rsidRPr="0040111E">
              <w:rPr>
                <w:bCs/>
                <w:sz w:val="20"/>
                <w:szCs w:val="20"/>
              </w:rPr>
              <w:t xml:space="preserve"> yam </w:t>
            </w:r>
            <w:proofErr w:type="spellStart"/>
            <w:r w:rsidR="007471F9" w:rsidRPr="0040111E">
              <w:rPr>
                <w:bCs/>
                <w:sz w:val="20"/>
                <w:szCs w:val="20"/>
              </w:rPr>
              <w:t>suav</w:t>
            </w:r>
            <w:proofErr w:type="spellEnd"/>
          </w:p>
          <w:p w14:paraId="131346DC" w14:textId="21553CCA" w:rsidR="00FA471E" w:rsidRPr="00892542" w:rsidRDefault="00FA471E" w:rsidP="00FA471E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="007471F9" w:rsidRPr="00346AE4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="007471F9" w:rsidRPr="006A0812">
              <w:rPr>
                <w:bCs/>
                <w:sz w:val="20"/>
                <w:szCs w:val="20"/>
                <w:rPrChange w:id="361" w:author="Fong RERHANG" w:date="2021-06-08T20:21:00Z">
                  <w:rPr>
                    <w:b/>
                    <w:sz w:val="16"/>
                    <w:szCs w:val="16"/>
                  </w:rPr>
                </w:rPrChange>
              </w:rPr>
              <w:t>Lwm</w:t>
            </w:r>
            <w:proofErr w:type="spellEnd"/>
            <w:r w:rsidR="007471F9" w:rsidRPr="006A0812">
              <w:rPr>
                <w:bCs/>
                <w:sz w:val="20"/>
                <w:szCs w:val="20"/>
                <w:rPrChange w:id="362" w:author="Fong RERHANG" w:date="2021-06-08T20:21:00Z">
                  <w:rPr>
                    <w:b/>
                    <w:sz w:val="16"/>
                    <w:szCs w:val="16"/>
                  </w:rPr>
                </w:rPrChange>
              </w:rPr>
              <w:t xml:space="preserve"> yam </w:t>
            </w:r>
            <w:proofErr w:type="spellStart"/>
            <w:r w:rsidR="007471F9" w:rsidRPr="006A0812">
              <w:rPr>
                <w:bCs/>
                <w:sz w:val="20"/>
                <w:szCs w:val="20"/>
                <w:rPrChange w:id="363" w:author="Fong RERHANG" w:date="2021-06-08T20:21:00Z">
                  <w:rPr>
                    <w:b/>
                    <w:sz w:val="16"/>
                    <w:szCs w:val="16"/>
                  </w:rPr>
                </w:rPrChange>
              </w:rPr>
              <w:t>tsis</w:t>
            </w:r>
            <w:proofErr w:type="spellEnd"/>
            <w:r w:rsidR="007471F9" w:rsidRPr="006A0812">
              <w:rPr>
                <w:bCs/>
                <w:sz w:val="20"/>
                <w:szCs w:val="20"/>
                <w:rPrChange w:id="364" w:author="Fong RERHANG" w:date="2021-06-08T20:21:00Z">
                  <w:rPr>
                    <w:b/>
                    <w:sz w:val="16"/>
                    <w:szCs w:val="16"/>
                  </w:rPr>
                </w:rPrChange>
              </w:rPr>
              <w:t xml:space="preserve"> </w:t>
            </w:r>
            <w:proofErr w:type="spellStart"/>
            <w:r w:rsidR="007471F9" w:rsidRPr="006A0812">
              <w:rPr>
                <w:bCs/>
                <w:sz w:val="20"/>
                <w:szCs w:val="20"/>
                <w:rPrChange w:id="365" w:author="Fong RERHANG" w:date="2021-06-08T20:21:00Z">
                  <w:rPr>
                    <w:b/>
                    <w:sz w:val="16"/>
                    <w:szCs w:val="16"/>
                  </w:rPr>
                </w:rPrChange>
              </w:rPr>
              <w:t>y</w:t>
            </w:r>
            <w:ins w:id="366" w:author="Fong RERHANG" w:date="2021-06-08T20:22:00Z">
              <w:r w:rsidR="006A0812">
                <w:rPr>
                  <w:bCs/>
                  <w:sz w:val="20"/>
                  <w:szCs w:val="20"/>
                </w:rPr>
                <w:t>og</w:t>
              </w:r>
              <w:proofErr w:type="spellEnd"/>
              <w:r w:rsidR="006A0812">
                <w:rPr>
                  <w:bCs/>
                  <w:sz w:val="20"/>
                  <w:szCs w:val="20"/>
                </w:rPr>
                <w:t xml:space="preserve"> </w:t>
              </w:r>
              <w:proofErr w:type="spellStart"/>
              <w:r w:rsidR="006A0812">
                <w:rPr>
                  <w:bCs/>
                  <w:sz w:val="20"/>
                  <w:szCs w:val="20"/>
                </w:rPr>
                <w:t>lus</w:t>
              </w:r>
              <w:proofErr w:type="spellEnd"/>
              <w:r w:rsidR="006A0812">
                <w:rPr>
                  <w:bCs/>
                  <w:sz w:val="20"/>
                  <w:szCs w:val="20"/>
                </w:rPr>
                <w:t xml:space="preserve"> </w:t>
              </w:r>
              <w:proofErr w:type="spellStart"/>
              <w:r w:rsidR="006A0812">
                <w:rPr>
                  <w:bCs/>
                  <w:sz w:val="20"/>
                  <w:szCs w:val="20"/>
                </w:rPr>
                <w:t>Askiv</w:t>
              </w:r>
            </w:ins>
            <w:proofErr w:type="spellEnd"/>
            <w:del w:id="367" w:author="Fong RERHANG" w:date="2021-06-08T20:22:00Z">
              <w:r w:rsidR="007471F9" w:rsidRPr="006A0812" w:rsidDel="006A0812">
                <w:rPr>
                  <w:bCs/>
                  <w:sz w:val="20"/>
                  <w:szCs w:val="20"/>
                  <w:rPrChange w:id="368" w:author="Fong RERHANG" w:date="2021-06-08T20:21:00Z">
                    <w:rPr>
                      <w:b/>
                      <w:sz w:val="16"/>
                      <w:szCs w:val="16"/>
                    </w:rPr>
                  </w:rPrChange>
                </w:rPr>
                <w:delText>og</w:delText>
              </w:r>
              <w:r w:rsidR="007471F9" w:rsidRPr="006A0812" w:rsidDel="006A0812">
                <w:rPr>
                  <w:bCs/>
                  <w:sz w:val="20"/>
                  <w:szCs w:val="20"/>
                  <w:rPrChange w:id="369" w:author="Fong RERHANG" w:date="2021-06-08T20:21:00Z">
                    <w:rPr>
                      <w:sz w:val="16"/>
                      <w:szCs w:val="16"/>
                    </w:rPr>
                  </w:rPrChange>
                </w:rPr>
                <w:delText>-Eng</w:delText>
              </w:r>
            </w:del>
            <w:r w:rsidR="007471F9" w:rsidRPr="006A0812">
              <w:rPr>
                <w:bCs/>
                <w:sz w:val="20"/>
                <w:szCs w:val="20"/>
                <w:rPrChange w:id="370" w:author="Fong RERHANG" w:date="2021-06-08T20:21:00Z">
                  <w:rPr>
                    <w:sz w:val="16"/>
                    <w:szCs w:val="16"/>
                  </w:rPr>
                </w:rPrChange>
              </w:rPr>
              <w:t>.</w:t>
            </w:r>
          </w:p>
          <w:p w14:paraId="659216C6" w14:textId="77777777" w:rsidR="00FA471E" w:rsidRPr="00892542" w:rsidRDefault="00FA471E" w:rsidP="00FA471E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Polish</w:t>
            </w:r>
          </w:p>
          <w:p w14:paraId="30809441" w14:textId="77777777" w:rsidR="00FA471E" w:rsidRPr="00892542" w:rsidRDefault="00FA471E" w:rsidP="00FA471E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Portuguese </w:t>
            </w:r>
          </w:p>
          <w:p w14:paraId="4FC451C9" w14:textId="12D6F2AA" w:rsidR="00FA471E" w:rsidRPr="00892542" w:rsidRDefault="00FA471E" w:rsidP="00FA471E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ins w:id="371" w:author="Fong RERHANG" w:date="2021-06-08T20:22:00Z">
              <w:r w:rsidR="006A0812">
                <w:rPr>
                  <w:sz w:val="20"/>
                  <w:szCs w:val="20"/>
                </w:rPr>
                <w:t>Lav</w:t>
              </w:r>
              <w:proofErr w:type="spellEnd"/>
              <w:r w:rsidR="006A0812">
                <w:rPr>
                  <w:sz w:val="20"/>
                  <w:szCs w:val="20"/>
                </w:rPr>
                <w:t xml:space="preserve"> </w:t>
              </w:r>
              <w:proofErr w:type="spellStart"/>
              <w:r w:rsidR="006A0812">
                <w:rPr>
                  <w:sz w:val="20"/>
                  <w:szCs w:val="20"/>
                </w:rPr>
                <w:t>Xias</w:t>
              </w:r>
            </w:ins>
            <w:proofErr w:type="spellEnd"/>
            <w:del w:id="372" w:author="Fong RERHANG" w:date="2021-06-08T20:22:00Z">
              <w:r w:rsidRPr="00892542" w:rsidDel="006A0812">
                <w:rPr>
                  <w:sz w:val="20"/>
                  <w:szCs w:val="20"/>
                </w:rPr>
                <w:delText>Russian</w:delText>
              </w:r>
            </w:del>
          </w:p>
          <w:p w14:paraId="7A711590" w14:textId="3982737F" w:rsidR="00FA471E" w:rsidRPr="003D26B1" w:rsidRDefault="00FA471E" w:rsidP="00FA471E">
            <w:pPr>
              <w:rPr>
                <w:b/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Samoan</w:t>
            </w:r>
          </w:p>
        </w:tc>
        <w:tc>
          <w:tcPr>
            <w:tcW w:w="3334" w:type="dxa"/>
            <w:gridSpan w:val="2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39D3AB5" w14:textId="77777777" w:rsidR="00FA471E" w:rsidRPr="00892542" w:rsidRDefault="00FA471E" w:rsidP="00FA471E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Spanish</w:t>
            </w:r>
          </w:p>
          <w:p w14:paraId="71E21DCC" w14:textId="77777777" w:rsidR="00FA471E" w:rsidRPr="00892542" w:rsidRDefault="00FA471E" w:rsidP="00FA471E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Tagalog</w:t>
            </w:r>
          </w:p>
          <w:p w14:paraId="0A9E189E" w14:textId="5B2816EF" w:rsidR="00FA471E" w:rsidRPr="00892542" w:rsidRDefault="00FA471E" w:rsidP="00FA471E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892542">
              <w:rPr>
                <w:sz w:val="20"/>
                <w:szCs w:val="20"/>
              </w:rPr>
              <w:t>Thai</w:t>
            </w:r>
            <w:ins w:id="373" w:author="Fong RERHANG" w:date="2021-06-08T20:22:00Z">
              <w:r w:rsidR="006A0812">
                <w:rPr>
                  <w:sz w:val="20"/>
                  <w:szCs w:val="20"/>
                </w:rPr>
                <w:t>b</w:t>
              </w:r>
            </w:ins>
            <w:proofErr w:type="spellEnd"/>
            <w:del w:id="374" w:author="Fong RERHANG" w:date="2021-06-08T20:22:00Z">
              <w:r w:rsidRPr="00892542" w:rsidDel="006A0812">
                <w:rPr>
                  <w:sz w:val="20"/>
                  <w:szCs w:val="20"/>
                </w:rPr>
                <w:delText xml:space="preserve"> </w:delText>
              </w:r>
            </w:del>
          </w:p>
          <w:p w14:paraId="6E232276" w14:textId="77777777" w:rsidR="00FA471E" w:rsidRPr="00892542" w:rsidRDefault="00FA471E" w:rsidP="00FA471E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Turkish </w:t>
            </w:r>
          </w:p>
          <w:p w14:paraId="54EE0A7E" w14:textId="0C9A8987" w:rsidR="00FA471E" w:rsidRPr="00892542" w:rsidRDefault="00FA471E" w:rsidP="00FA471E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proofErr w:type="gramStart"/>
            <w:r w:rsidRPr="00892542">
              <w:rPr>
                <w:sz w:val="20"/>
                <w:szCs w:val="20"/>
              </w:rPr>
              <w:t>Unk</w:t>
            </w:r>
            <w:proofErr w:type="spellEnd"/>
            <w:r w:rsidRPr="00892542">
              <w:rPr>
                <w:sz w:val="20"/>
                <w:szCs w:val="20"/>
              </w:rPr>
              <w:t>./</w:t>
            </w:r>
            <w:proofErr w:type="gramEnd"/>
            <w:r w:rsidR="000A3C60">
              <w:rPr>
                <w:sz w:val="20"/>
                <w:szCs w:val="20"/>
              </w:rPr>
              <w:t xml:space="preserve"> </w:t>
            </w:r>
            <w:proofErr w:type="spellStart"/>
            <w:r w:rsidR="000A3C60">
              <w:rPr>
                <w:sz w:val="20"/>
                <w:szCs w:val="20"/>
              </w:rPr>
              <w:t>Qhia</w:t>
            </w:r>
            <w:proofErr w:type="spellEnd"/>
            <w:r w:rsidR="000A3C60">
              <w:rPr>
                <w:sz w:val="20"/>
                <w:szCs w:val="20"/>
              </w:rPr>
              <w:t xml:space="preserve"> </w:t>
            </w:r>
            <w:proofErr w:type="spellStart"/>
            <w:r w:rsidR="000A3C60">
              <w:rPr>
                <w:sz w:val="20"/>
                <w:szCs w:val="20"/>
              </w:rPr>
              <w:t>tsis</w:t>
            </w:r>
            <w:proofErr w:type="spellEnd"/>
            <w:r w:rsidR="000A3C60">
              <w:rPr>
                <w:sz w:val="20"/>
                <w:szCs w:val="20"/>
              </w:rPr>
              <w:t xml:space="preserve"> tau</w:t>
            </w:r>
          </w:p>
          <w:p w14:paraId="202C8DCD" w14:textId="6694C5B3" w:rsidR="00FA471E" w:rsidRPr="003D26B1" w:rsidRDefault="00FA471E" w:rsidP="00FA471E">
            <w:pPr>
              <w:rPr>
                <w:b/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375" w:author="Fong RERHANG" w:date="2021-06-08T20:22:00Z">
              <w:r w:rsidRPr="00892542" w:rsidDel="006A0812">
                <w:rPr>
                  <w:sz w:val="20"/>
                  <w:szCs w:val="20"/>
                </w:rPr>
                <w:delText>Vietnamese</w:delText>
              </w:r>
            </w:del>
            <w:proofErr w:type="spellStart"/>
            <w:ins w:id="376" w:author="Fong RERHANG" w:date="2021-06-08T20:22:00Z">
              <w:r w:rsidR="006A0812">
                <w:rPr>
                  <w:sz w:val="20"/>
                  <w:szCs w:val="20"/>
                </w:rPr>
                <w:t>Nyab</w:t>
              </w:r>
              <w:proofErr w:type="spellEnd"/>
              <w:r w:rsidR="006A0812">
                <w:rPr>
                  <w:sz w:val="20"/>
                  <w:szCs w:val="20"/>
                </w:rPr>
                <w:t xml:space="preserve"> </w:t>
              </w:r>
              <w:proofErr w:type="spellStart"/>
              <w:r w:rsidR="006A0812">
                <w:rPr>
                  <w:sz w:val="20"/>
                  <w:szCs w:val="20"/>
                </w:rPr>
                <w:t>Laj</w:t>
              </w:r>
            </w:ins>
            <w:proofErr w:type="spellEnd"/>
          </w:p>
        </w:tc>
      </w:tr>
    </w:tbl>
    <w:p w14:paraId="47376114" w14:textId="77777777" w:rsidR="000F71ED" w:rsidRDefault="000F71ED" w:rsidP="00277126">
      <w:pPr>
        <w:spacing w:after="0"/>
        <w:contextualSpacing/>
        <w:rPr>
          <w:noProof/>
        </w:rPr>
      </w:pPr>
    </w:p>
    <w:tbl>
      <w:tblPr>
        <w:tblStyle w:val="TableGrid"/>
        <w:tblpPr w:leftFromText="180" w:rightFromText="180" w:vertAnchor="text" w:horzAnchor="margin" w:tblpXSpec="center" w:tblpY="16"/>
        <w:tblW w:w="11597" w:type="dxa"/>
        <w:tblLayout w:type="fixed"/>
        <w:tblLook w:val="04A0" w:firstRow="1" w:lastRow="0" w:firstColumn="1" w:lastColumn="0" w:noHBand="0" w:noVBand="1"/>
      </w:tblPr>
      <w:tblGrid>
        <w:gridCol w:w="1616"/>
        <w:gridCol w:w="1505"/>
        <w:gridCol w:w="1235"/>
        <w:gridCol w:w="1029"/>
        <w:gridCol w:w="554"/>
        <w:gridCol w:w="2324"/>
        <w:gridCol w:w="992"/>
        <w:gridCol w:w="2342"/>
      </w:tblGrid>
      <w:tr w:rsidR="00322191" w:rsidRPr="004955B2" w14:paraId="17D92C5D" w14:textId="77777777" w:rsidTr="00B93E0B">
        <w:tc>
          <w:tcPr>
            <w:tcW w:w="5385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32940818" w14:textId="7E8C57A6" w:rsidR="00322191" w:rsidRPr="003D26B1" w:rsidRDefault="00322191" w:rsidP="0032219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Thawj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Lub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Npe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thiab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Lub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Npe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ins w:id="377" w:author="Fong RERHANG" w:date="2021-06-08T21:06:00Z">
              <w:r w:rsidR="00B22795">
                <w:rPr>
                  <w:b/>
                  <w:sz w:val="20"/>
                  <w:szCs w:val="20"/>
                </w:rPr>
                <w:t>Nrab</w:t>
              </w:r>
            </w:ins>
            <w:proofErr w:type="spellEnd"/>
            <w:del w:id="378" w:author="Fong RERHANG" w:date="2021-06-08T21:06:00Z">
              <w:r w:rsidDel="00B22795">
                <w:rPr>
                  <w:b/>
                  <w:sz w:val="20"/>
                  <w:szCs w:val="20"/>
                </w:rPr>
                <w:delText>Luv</w:delText>
              </w:r>
            </w:del>
            <w:r w:rsidRPr="003D26B1">
              <w:rPr>
                <w:b/>
                <w:sz w:val="20"/>
                <w:szCs w:val="20"/>
              </w:rPr>
              <w:t>: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FORMTEXT </w:instrText>
            </w:r>
            <w:r w:rsidRPr="003D26B1">
              <w:rPr>
                <w:b/>
                <w:sz w:val="20"/>
                <w:szCs w:val="20"/>
              </w:rPr>
            </w:r>
            <w:r w:rsidRPr="003D26B1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387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40753A9" w14:textId="24D79A6C" w:rsidR="00322191" w:rsidRPr="003D26B1" w:rsidRDefault="00322191" w:rsidP="0032219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Lub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Xeem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Thiab</w:t>
            </w:r>
            <w:proofErr w:type="spellEnd"/>
            <w:r>
              <w:rPr>
                <w:b/>
                <w:sz w:val="20"/>
                <w:szCs w:val="20"/>
              </w:rPr>
              <w:t xml:space="preserve"> Tom </w:t>
            </w:r>
            <w:proofErr w:type="spellStart"/>
            <w:r>
              <w:rPr>
                <w:b/>
                <w:sz w:val="20"/>
                <w:szCs w:val="20"/>
              </w:rPr>
              <w:t>Kawg</w:t>
            </w:r>
            <w:proofErr w:type="spellEnd"/>
            <w:r>
              <w:rPr>
                <w:b/>
                <w:sz w:val="20"/>
                <w:szCs w:val="20"/>
              </w:rPr>
              <w:t xml:space="preserve">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FORMTEXT </w:instrText>
            </w:r>
            <w:r w:rsidRPr="003D26B1">
              <w:rPr>
                <w:b/>
                <w:sz w:val="20"/>
                <w:szCs w:val="20"/>
              </w:rPr>
            </w:r>
            <w:r w:rsidRPr="003D26B1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 </w:t>
            </w:r>
          </w:p>
        </w:tc>
        <w:tc>
          <w:tcPr>
            <w:tcW w:w="234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8217D85" w14:textId="70972250" w:rsidR="00322191" w:rsidRPr="003D26B1" w:rsidRDefault="00322191" w:rsidP="00322191">
            <w:pPr>
              <w:rPr>
                <w:b/>
                <w:sz w:val="20"/>
                <w:szCs w:val="20"/>
              </w:rPr>
            </w:pPr>
            <w:del w:id="379" w:author="Fong RERHANG" w:date="2021-06-08T21:06:00Z">
              <w:r w:rsidRPr="003D26B1" w:rsidDel="00B22795">
                <w:rPr>
                  <w:b/>
                  <w:sz w:val="20"/>
                  <w:szCs w:val="20"/>
                </w:rPr>
                <w:delText>D.O.B</w:delText>
              </w:r>
            </w:del>
            <w:proofErr w:type="spellStart"/>
            <w:ins w:id="380" w:author="Fong RERHANG" w:date="2021-06-08T21:06:00Z">
              <w:r w:rsidR="00B22795">
                <w:rPr>
                  <w:b/>
                  <w:sz w:val="20"/>
                  <w:szCs w:val="20"/>
                </w:rPr>
                <w:t>H</w:t>
              </w:r>
            </w:ins>
            <w:ins w:id="381" w:author="Fong RERHANG" w:date="2021-06-08T21:07:00Z">
              <w:r w:rsidR="00B22795">
                <w:rPr>
                  <w:b/>
                  <w:sz w:val="20"/>
                  <w:szCs w:val="20"/>
                </w:rPr>
                <w:t>n</w:t>
              </w:r>
            </w:ins>
            <w:ins w:id="382" w:author="Fong RERHANG" w:date="2021-06-08T21:06:00Z">
              <w:r w:rsidR="00B22795">
                <w:rPr>
                  <w:b/>
                  <w:sz w:val="20"/>
                  <w:szCs w:val="20"/>
                </w:rPr>
                <w:t>ub</w:t>
              </w:r>
            </w:ins>
            <w:proofErr w:type="spellEnd"/>
            <w:ins w:id="383" w:author="Fong RERHANG" w:date="2021-06-08T21:07:00Z">
              <w:r w:rsidR="00B22795">
                <w:rPr>
                  <w:b/>
                  <w:sz w:val="20"/>
                  <w:szCs w:val="20"/>
                </w:rPr>
                <w:t xml:space="preserve"> </w:t>
              </w:r>
              <w:proofErr w:type="spellStart"/>
              <w:proofErr w:type="gramStart"/>
              <w:r w:rsidR="00B22795">
                <w:rPr>
                  <w:b/>
                  <w:sz w:val="20"/>
                  <w:szCs w:val="20"/>
                </w:rPr>
                <w:t>Yug</w:t>
              </w:r>
            </w:ins>
            <w:proofErr w:type="spellEnd"/>
            <w:ins w:id="384" w:author="Fong RERHANG" w:date="2021-06-08T21:06:00Z">
              <w:r w:rsidR="00B22795">
                <w:rPr>
                  <w:b/>
                  <w:sz w:val="20"/>
                  <w:szCs w:val="20"/>
                </w:rPr>
                <w:t xml:space="preserve"> </w:t>
              </w:r>
            </w:ins>
            <w:r w:rsidRPr="003D26B1">
              <w:rPr>
                <w:b/>
                <w:sz w:val="20"/>
                <w:szCs w:val="20"/>
              </w:rPr>
              <w:t>.</w:t>
            </w:r>
            <w:proofErr w:type="gramEnd"/>
            <w:r w:rsidRPr="003D26B1">
              <w:rPr>
                <w:b/>
                <w:sz w:val="20"/>
                <w:szCs w:val="20"/>
              </w:rPr>
              <w:t xml:space="preserve">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FORMTEXT </w:instrText>
            </w:r>
            <w:r w:rsidRPr="003D26B1">
              <w:rPr>
                <w:b/>
                <w:sz w:val="20"/>
                <w:szCs w:val="20"/>
              </w:rPr>
            </w:r>
            <w:r w:rsidRPr="003D26B1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322191" w:rsidRPr="002D06EE" w14:paraId="0CB66469" w14:textId="77777777" w:rsidTr="00B93E0B">
        <w:trPr>
          <w:trHeight w:val="263"/>
        </w:trPr>
        <w:tc>
          <w:tcPr>
            <w:tcW w:w="5385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187A57C" w14:textId="54E37206" w:rsidR="00322191" w:rsidRPr="003D26B1" w:rsidRDefault="00322191" w:rsidP="00322191">
            <w:pPr>
              <w:rPr>
                <w:b/>
                <w:sz w:val="20"/>
                <w:szCs w:val="20"/>
              </w:rPr>
            </w:pPr>
            <w:del w:id="385" w:author="Fong RERHANG" w:date="2021-06-08T21:07:00Z">
              <w:r w:rsidRPr="003D26B1" w:rsidDel="00CA1541">
                <w:rPr>
                  <w:b/>
                  <w:sz w:val="20"/>
                  <w:szCs w:val="20"/>
                </w:rPr>
                <w:lastRenderedPageBreak/>
                <w:delText>Tub los ntxhais</w:delText>
              </w:r>
            </w:del>
            <w:proofErr w:type="spellStart"/>
            <w:ins w:id="386" w:author="Fong RERHANG" w:date="2021-06-08T21:07:00Z">
              <w:r w:rsidR="00CA1541">
                <w:rPr>
                  <w:b/>
                  <w:sz w:val="20"/>
                  <w:szCs w:val="20"/>
                </w:rPr>
                <w:t>Txiv</w:t>
              </w:r>
              <w:proofErr w:type="spellEnd"/>
              <w:r w:rsidR="00CA1541">
                <w:rPr>
                  <w:b/>
                  <w:sz w:val="20"/>
                  <w:szCs w:val="20"/>
                </w:rPr>
                <w:t xml:space="preserve"> </w:t>
              </w:r>
              <w:proofErr w:type="spellStart"/>
              <w:r w:rsidR="00CA1541">
                <w:rPr>
                  <w:b/>
                  <w:sz w:val="20"/>
                  <w:szCs w:val="20"/>
                </w:rPr>
                <w:t>Neej</w:t>
              </w:r>
              <w:proofErr w:type="spellEnd"/>
              <w:r w:rsidR="00CA1541">
                <w:rPr>
                  <w:b/>
                  <w:sz w:val="20"/>
                  <w:szCs w:val="20"/>
                </w:rPr>
                <w:t xml:space="preserve"> </w:t>
              </w:r>
            </w:ins>
            <w:ins w:id="387" w:author="Fong RERHANG" w:date="2021-06-08T21:08:00Z">
              <w:r w:rsidR="00CA1541">
                <w:rPr>
                  <w:b/>
                  <w:sz w:val="20"/>
                  <w:szCs w:val="20"/>
                </w:rPr>
                <w:t xml:space="preserve">lo </w:t>
              </w:r>
              <w:proofErr w:type="spellStart"/>
              <w:r w:rsidR="00CA1541">
                <w:rPr>
                  <w:b/>
                  <w:sz w:val="20"/>
                  <w:szCs w:val="20"/>
                </w:rPr>
                <w:t>Poj</w:t>
              </w:r>
              <w:proofErr w:type="spellEnd"/>
              <w:r w:rsidR="00CA1541">
                <w:rPr>
                  <w:b/>
                  <w:sz w:val="20"/>
                  <w:szCs w:val="20"/>
                </w:rPr>
                <w:t xml:space="preserve"> </w:t>
              </w:r>
              <w:proofErr w:type="spellStart"/>
              <w:r w:rsidR="00CA1541">
                <w:rPr>
                  <w:b/>
                  <w:sz w:val="20"/>
                  <w:szCs w:val="20"/>
                </w:rPr>
                <w:t>Niam</w:t>
              </w:r>
            </w:ins>
            <w:proofErr w:type="spellEnd"/>
            <w:r w:rsidRPr="003D26B1">
              <w:rPr>
                <w:b/>
                <w:sz w:val="20"/>
                <w:szCs w:val="20"/>
              </w:rPr>
              <w:t xml:space="preserve">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</w:t>
            </w:r>
            <w:del w:id="388" w:author="Fong RERHANG" w:date="2021-06-08T21:09:00Z">
              <w:r w:rsidRPr="003D26B1" w:rsidDel="00CA1541">
                <w:rPr>
                  <w:sz w:val="20"/>
                  <w:szCs w:val="20"/>
                </w:rPr>
                <w:delText>Tu</w:delText>
              </w:r>
              <w:r w:rsidDel="00CA1541">
                <w:rPr>
                  <w:sz w:val="20"/>
                  <w:szCs w:val="20"/>
                </w:rPr>
                <w:delText>b</w:delText>
              </w:r>
              <w:r w:rsidRPr="003D26B1" w:rsidDel="00CA1541">
                <w:rPr>
                  <w:sz w:val="20"/>
                  <w:szCs w:val="20"/>
                </w:rPr>
                <w:delText xml:space="preserve"> </w:delText>
              </w:r>
            </w:del>
            <w:proofErr w:type="spellStart"/>
            <w:ins w:id="389" w:author="Fong RERHANG" w:date="2021-06-08T21:09:00Z">
              <w:r w:rsidR="00CA1541">
                <w:rPr>
                  <w:sz w:val="20"/>
                  <w:szCs w:val="20"/>
                </w:rPr>
                <w:t>Txiv</w:t>
              </w:r>
              <w:proofErr w:type="spellEnd"/>
              <w:r w:rsidR="00CA1541">
                <w:rPr>
                  <w:sz w:val="20"/>
                  <w:szCs w:val="20"/>
                </w:rPr>
                <w:t xml:space="preserve"> </w:t>
              </w:r>
              <w:proofErr w:type="spellStart"/>
              <w:r w:rsidR="00CA1541">
                <w:rPr>
                  <w:sz w:val="20"/>
                  <w:szCs w:val="20"/>
                </w:rPr>
                <w:t>Neej</w:t>
              </w:r>
              <w:proofErr w:type="spellEnd"/>
              <w:r w:rsidR="00CA1541" w:rsidRPr="003D26B1">
                <w:rPr>
                  <w:sz w:val="20"/>
                  <w:szCs w:val="20"/>
                </w:rPr>
                <w:t xml:space="preserve"> </w:t>
              </w:r>
            </w:ins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ins w:id="390" w:author="Fong RERHANG" w:date="2021-06-08T21:09:00Z">
              <w:r w:rsidR="00CA1541" w:rsidRPr="00CA1541">
                <w:rPr>
                  <w:bCs/>
                  <w:sz w:val="20"/>
                  <w:szCs w:val="20"/>
                  <w:rPrChange w:id="391" w:author="Fong RERHANG" w:date="2021-06-08T21:09:00Z">
                    <w:rPr>
                      <w:b/>
                      <w:sz w:val="20"/>
                      <w:szCs w:val="20"/>
                    </w:rPr>
                  </w:rPrChange>
                </w:rPr>
                <w:t>Poj</w:t>
              </w:r>
              <w:proofErr w:type="spellEnd"/>
              <w:r w:rsidR="00CA1541" w:rsidRPr="00CA1541">
                <w:rPr>
                  <w:bCs/>
                  <w:sz w:val="20"/>
                  <w:szCs w:val="20"/>
                  <w:rPrChange w:id="392" w:author="Fong RERHANG" w:date="2021-06-08T21:09:00Z">
                    <w:rPr>
                      <w:b/>
                      <w:sz w:val="20"/>
                      <w:szCs w:val="20"/>
                    </w:rPr>
                  </w:rPrChange>
                </w:rPr>
                <w:t xml:space="preserve"> </w:t>
              </w:r>
              <w:proofErr w:type="spellStart"/>
              <w:r w:rsidR="00CA1541" w:rsidRPr="00CA1541">
                <w:rPr>
                  <w:bCs/>
                  <w:sz w:val="20"/>
                  <w:szCs w:val="20"/>
                  <w:rPrChange w:id="393" w:author="Fong RERHANG" w:date="2021-06-08T21:09:00Z">
                    <w:rPr>
                      <w:b/>
                      <w:sz w:val="20"/>
                      <w:szCs w:val="20"/>
                    </w:rPr>
                  </w:rPrChange>
                </w:rPr>
                <w:t>Niam</w:t>
              </w:r>
            </w:ins>
            <w:proofErr w:type="spellEnd"/>
            <w:del w:id="394" w:author="Fong RERHANG" w:date="2021-06-08T21:10:00Z">
              <w:r w:rsidRPr="00CA1541" w:rsidDel="00CA1541">
                <w:rPr>
                  <w:bCs/>
                  <w:sz w:val="20"/>
                  <w:szCs w:val="20"/>
                  <w:rPrChange w:id="395" w:author="Fong RERHANG" w:date="2021-06-08T21:09:00Z">
                    <w:rPr>
                      <w:b/>
                      <w:sz w:val="20"/>
                      <w:szCs w:val="20"/>
                    </w:rPr>
                  </w:rPrChange>
                </w:rPr>
                <w:delText>N</w:delText>
              </w:r>
            </w:del>
            <w:del w:id="396" w:author="Fong RERHANG" w:date="2021-06-08T21:09:00Z">
              <w:r w:rsidRPr="00CA1541" w:rsidDel="00CA1541">
                <w:rPr>
                  <w:bCs/>
                  <w:sz w:val="20"/>
                  <w:szCs w:val="20"/>
                  <w:rPrChange w:id="397" w:author="Fong RERHANG" w:date="2021-06-08T21:09:00Z">
                    <w:rPr>
                      <w:b/>
                      <w:sz w:val="20"/>
                      <w:szCs w:val="20"/>
                    </w:rPr>
                  </w:rPrChange>
                </w:rPr>
                <w:delText>txhai</w:delText>
              </w:r>
            </w:del>
            <w:r w:rsidRPr="00CA1541">
              <w:rPr>
                <w:bCs/>
                <w:sz w:val="20"/>
                <w:szCs w:val="20"/>
                <w:rPrChange w:id="398" w:author="Fong RERHANG" w:date="2021-06-08T21:09:00Z">
                  <w:rPr>
                    <w:b/>
                    <w:sz w:val="20"/>
                    <w:szCs w:val="20"/>
                  </w:rPr>
                </w:rPrChange>
              </w:rPr>
              <w:t xml:space="preserve"> </w:t>
            </w:r>
            <w:r w:rsidRPr="00CA1541">
              <w:rPr>
                <w:bCs/>
                <w:sz w:val="20"/>
                <w:szCs w:val="20"/>
                <w:rPrChange w:id="399" w:author="Fong RERHANG" w:date="2021-06-08T21:09:00Z">
                  <w:rPr>
                    <w:b/>
                    <w:sz w:val="20"/>
                    <w:szCs w:val="20"/>
                  </w:rPr>
                </w:rPrChange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1541">
              <w:rPr>
                <w:bCs/>
                <w:sz w:val="20"/>
                <w:szCs w:val="20"/>
                <w:rPrChange w:id="400" w:author="Fong RERHANG" w:date="2021-06-08T21:09:00Z">
                  <w:rPr>
                    <w:b/>
                    <w:sz w:val="20"/>
                    <w:szCs w:val="20"/>
                  </w:rPr>
                </w:rPrChange>
              </w:rPr>
              <w:instrText xml:space="preserve"> FORMCHECKBOX </w:instrText>
            </w:r>
            <w:r w:rsidR="00DE150C" w:rsidRPr="00CA1541">
              <w:rPr>
                <w:bCs/>
                <w:sz w:val="20"/>
                <w:szCs w:val="20"/>
                <w:rPrChange w:id="401" w:author="Fong RERHANG" w:date="2021-06-08T21:09:00Z">
                  <w:rPr>
                    <w:b/>
                    <w:sz w:val="20"/>
                    <w:szCs w:val="20"/>
                  </w:rPr>
                </w:rPrChange>
              </w:rPr>
            </w:r>
            <w:r w:rsidR="00DE150C" w:rsidRPr="00CA1541">
              <w:rPr>
                <w:bCs/>
                <w:sz w:val="20"/>
                <w:szCs w:val="20"/>
                <w:rPrChange w:id="402" w:author="Fong RERHANG" w:date="2021-06-08T21:09:00Z">
                  <w:rPr>
                    <w:b/>
                    <w:sz w:val="20"/>
                    <w:szCs w:val="20"/>
                  </w:rPr>
                </w:rPrChange>
              </w:rPr>
              <w:fldChar w:fldCharType="separate"/>
            </w:r>
            <w:r w:rsidRPr="00CA1541">
              <w:rPr>
                <w:bCs/>
                <w:sz w:val="20"/>
                <w:szCs w:val="20"/>
                <w:rPrChange w:id="403" w:author="Fong RERHANG" w:date="2021-06-08T21:09:00Z">
                  <w:rPr>
                    <w:b/>
                    <w:sz w:val="20"/>
                    <w:szCs w:val="20"/>
                  </w:rPr>
                </w:rPrChange>
              </w:rPr>
              <w:fldChar w:fldCharType="end"/>
            </w:r>
            <w:r w:rsidRPr="00CA1541">
              <w:rPr>
                <w:bCs/>
                <w:sz w:val="20"/>
                <w:szCs w:val="20"/>
                <w:rPrChange w:id="404" w:author="Fong RERHANG" w:date="2021-06-08T21:09:00Z">
                  <w:rPr>
                    <w:b/>
                    <w:sz w:val="20"/>
                    <w:szCs w:val="20"/>
                  </w:rPr>
                </w:rPrChange>
              </w:rPr>
              <w:t xml:space="preserve"> </w:t>
            </w:r>
            <w:del w:id="405" w:author="Fong RERHANG" w:date="2021-06-08T21:10:00Z">
              <w:r w:rsidRPr="00CA1541" w:rsidDel="00CA1541">
                <w:rPr>
                  <w:bCs/>
                  <w:sz w:val="20"/>
                  <w:szCs w:val="20"/>
                  <w:rPrChange w:id="406" w:author="Fong RERHANG" w:date="2021-06-08T21:09:00Z">
                    <w:rPr>
                      <w:b/>
                      <w:sz w:val="20"/>
                      <w:szCs w:val="20"/>
                    </w:rPr>
                  </w:rPrChange>
                </w:rPr>
                <w:delText>Kab txhws</w:delText>
              </w:r>
            </w:del>
            <w:proofErr w:type="spellStart"/>
            <w:ins w:id="407" w:author="Fong RERHANG" w:date="2021-06-08T21:10:00Z">
              <w:r w:rsidR="00CA1541">
                <w:rPr>
                  <w:bCs/>
                  <w:sz w:val="20"/>
                  <w:szCs w:val="20"/>
                </w:rPr>
                <w:t>Hloov</w:t>
              </w:r>
              <w:proofErr w:type="spellEnd"/>
              <w:r w:rsidR="00CA1541">
                <w:rPr>
                  <w:bCs/>
                  <w:sz w:val="20"/>
                  <w:szCs w:val="20"/>
                </w:rPr>
                <w:t xml:space="preserve"> </w:t>
              </w:r>
              <w:proofErr w:type="spellStart"/>
              <w:r w:rsidR="00CA1541">
                <w:rPr>
                  <w:bCs/>
                  <w:sz w:val="20"/>
                  <w:szCs w:val="20"/>
                </w:rPr>
                <w:t>Cev</w:t>
              </w:r>
            </w:ins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Lwm</w:t>
            </w:r>
            <w:proofErr w:type="spellEnd"/>
            <w:r>
              <w:rPr>
                <w:sz w:val="20"/>
                <w:szCs w:val="20"/>
              </w:rPr>
              <w:t xml:space="preserve"> yam</w:t>
            </w:r>
          </w:p>
        </w:tc>
        <w:tc>
          <w:tcPr>
            <w:tcW w:w="6212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BE43447" w14:textId="36411636" w:rsidR="00322191" w:rsidRPr="003D26B1" w:rsidRDefault="00322191" w:rsidP="003221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Kev sib </w:t>
            </w:r>
            <w:proofErr w:type="spellStart"/>
            <w:r>
              <w:rPr>
                <w:b/>
                <w:sz w:val="20"/>
                <w:szCs w:val="20"/>
              </w:rPr>
              <w:t>nrog</w:t>
            </w:r>
            <w:proofErr w:type="spellEnd"/>
            <w:r>
              <w:rPr>
                <w:b/>
                <w:sz w:val="20"/>
                <w:szCs w:val="20"/>
              </w:rPr>
              <w:t xml:space="preserve"> zoo </w:t>
            </w:r>
            <w:proofErr w:type="spellStart"/>
            <w:r>
              <w:rPr>
                <w:b/>
                <w:sz w:val="20"/>
                <w:szCs w:val="20"/>
              </w:rPr>
              <w:t>nrog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tus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neeg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saib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xyuas</w:t>
            </w:r>
            <w:proofErr w:type="spellEnd"/>
            <w:r w:rsidRPr="003D26B1">
              <w:rPr>
                <w:b/>
                <w:sz w:val="20"/>
                <w:szCs w:val="20"/>
              </w:rPr>
              <w:t xml:space="preserve">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FORMTEXT </w:instrText>
            </w:r>
            <w:r w:rsidRPr="003D26B1">
              <w:rPr>
                <w:b/>
                <w:sz w:val="20"/>
                <w:szCs w:val="20"/>
              </w:rPr>
            </w:r>
            <w:r w:rsidRPr="003D26B1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fldChar w:fldCharType="end"/>
            </w:r>
          </w:p>
        </w:tc>
      </w:tr>
      <w:tr w:rsidR="00322191" w:rsidRPr="002D06EE" w14:paraId="6ADEE93C" w14:textId="77777777" w:rsidTr="00A54CA3">
        <w:trPr>
          <w:trHeight w:val="263"/>
        </w:trPr>
        <w:tc>
          <w:tcPr>
            <w:tcW w:w="11597" w:type="dxa"/>
            <w:gridSpan w:val="8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C36BC34" w14:textId="2D989066" w:rsidR="00322191" w:rsidRPr="003D26B1" w:rsidRDefault="00322191" w:rsidP="003221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Kev Cob </w:t>
            </w:r>
            <w:proofErr w:type="spellStart"/>
            <w:r>
              <w:rPr>
                <w:b/>
                <w:sz w:val="20"/>
                <w:szCs w:val="20"/>
              </w:rPr>
              <w:t>Qhia</w:t>
            </w:r>
            <w:proofErr w:type="spellEnd"/>
            <w:r w:rsidRPr="003D26B1">
              <w:rPr>
                <w:b/>
                <w:sz w:val="20"/>
                <w:szCs w:val="20"/>
              </w:rPr>
              <w:t xml:space="preserve">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proofErr w:type="spellStart"/>
            <w:ins w:id="408" w:author="Fong RERHANG" w:date="2021-06-08T21:10:00Z">
              <w:r w:rsidR="00CA1541" w:rsidRPr="00CA1541">
                <w:rPr>
                  <w:bCs/>
                  <w:sz w:val="20"/>
                  <w:szCs w:val="20"/>
                  <w:rPrChange w:id="409" w:author="Fong RERHANG" w:date="2021-06-08T21:10:00Z">
                    <w:rPr>
                      <w:b/>
                      <w:sz w:val="20"/>
                      <w:szCs w:val="20"/>
                    </w:rPr>
                  </w:rPrChange>
                </w:rPr>
                <w:t>Kab</w:t>
              </w:r>
              <w:proofErr w:type="spellEnd"/>
              <w:r w:rsidR="00CA1541" w:rsidRPr="00CA1541">
                <w:rPr>
                  <w:bCs/>
                  <w:sz w:val="20"/>
                  <w:szCs w:val="20"/>
                  <w:rPrChange w:id="410" w:author="Fong RERHANG" w:date="2021-06-08T21:10:00Z">
                    <w:rPr>
                      <w:b/>
                      <w:sz w:val="20"/>
                      <w:szCs w:val="20"/>
                    </w:rPr>
                  </w:rPrChange>
                </w:rPr>
                <w:t xml:space="preserve"> </w:t>
              </w:r>
              <w:proofErr w:type="spellStart"/>
              <w:r w:rsidR="00CA1541" w:rsidRPr="00CA1541">
                <w:rPr>
                  <w:bCs/>
                  <w:sz w:val="20"/>
                  <w:szCs w:val="20"/>
                  <w:rPrChange w:id="411" w:author="Fong RERHANG" w:date="2021-06-08T21:10:00Z">
                    <w:rPr>
                      <w:b/>
                      <w:sz w:val="20"/>
                      <w:szCs w:val="20"/>
                    </w:rPr>
                  </w:rPrChange>
                </w:rPr>
                <w:t>txhaw</w:t>
              </w:r>
              <w:proofErr w:type="spellEnd"/>
              <w:r w:rsidR="00CA1541" w:rsidRPr="00CA1541">
                <w:rPr>
                  <w:bCs/>
                  <w:sz w:val="20"/>
                  <w:szCs w:val="20"/>
                  <w:rPrChange w:id="412" w:author="Fong RERHANG" w:date="2021-06-08T21:10:00Z">
                    <w:rPr>
                      <w:b/>
                      <w:sz w:val="20"/>
                      <w:szCs w:val="20"/>
                    </w:rPr>
                  </w:rPrChange>
                </w:rPr>
                <w:t xml:space="preserve"> (</w:t>
              </w:r>
            </w:ins>
            <w:r w:rsidRPr="00CA1541">
              <w:rPr>
                <w:bCs/>
                <w:sz w:val="20"/>
                <w:szCs w:val="20"/>
                <w:rPrChange w:id="413" w:author="Fong RERHANG" w:date="2021-06-08T21:10:00Z">
                  <w:rPr>
                    <w:sz w:val="20"/>
                    <w:szCs w:val="20"/>
                  </w:rPr>
                </w:rPrChange>
              </w:rPr>
              <w:t>Gay</w:t>
            </w:r>
            <w:ins w:id="414" w:author="Fong RERHANG" w:date="2021-06-08T21:10:00Z">
              <w:r w:rsidR="00CA1541" w:rsidRPr="00CA1541">
                <w:rPr>
                  <w:bCs/>
                  <w:sz w:val="20"/>
                  <w:szCs w:val="20"/>
                  <w:rPrChange w:id="415" w:author="Fong RERHANG" w:date="2021-06-08T21:10:00Z">
                    <w:rPr>
                      <w:sz w:val="20"/>
                      <w:szCs w:val="20"/>
                    </w:rPr>
                  </w:rPrChange>
                </w:rPr>
                <w:t>)</w:t>
              </w:r>
            </w:ins>
            <w:proofErr w:type="spellStart"/>
            <w:r w:rsidRPr="00CA1541">
              <w:rPr>
                <w:bCs/>
                <w:sz w:val="20"/>
                <w:szCs w:val="20"/>
                <w:rPrChange w:id="416" w:author="Fong RERHANG" w:date="2021-06-08T21:10:00Z">
                  <w:rPr>
                    <w:b/>
                    <w:sz w:val="20"/>
                    <w:szCs w:val="20"/>
                  </w:rPr>
                </w:rPrChange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1541">
              <w:rPr>
                <w:bCs/>
                <w:sz w:val="20"/>
                <w:szCs w:val="20"/>
                <w:rPrChange w:id="417" w:author="Fong RERHANG" w:date="2021-06-08T21:10:00Z">
                  <w:rPr>
                    <w:b/>
                    <w:sz w:val="20"/>
                    <w:szCs w:val="20"/>
                  </w:rPr>
                </w:rPrChange>
              </w:rPr>
              <w:instrText xml:space="preserve"> FORMCHECKBOX </w:instrText>
            </w:r>
            <w:r w:rsidR="00DE150C" w:rsidRPr="00CA1541">
              <w:rPr>
                <w:bCs/>
                <w:sz w:val="20"/>
                <w:szCs w:val="20"/>
                <w:rPrChange w:id="418" w:author="Fong RERHANG" w:date="2021-06-08T21:10:00Z">
                  <w:rPr>
                    <w:b/>
                    <w:sz w:val="20"/>
                    <w:szCs w:val="20"/>
                  </w:rPr>
                </w:rPrChange>
              </w:rPr>
            </w:r>
            <w:r w:rsidR="00DE150C" w:rsidRPr="00CA1541">
              <w:rPr>
                <w:bCs/>
                <w:sz w:val="20"/>
                <w:szCs w:val="20"/>
                <w:rPrChange w:id="419" w:author="Fong RERHANG" w:date="2021-06-08T21:10:00Z">
                  <w:rPr>
                    <w:b/>
                    <w:sz w:val="20"/>
                    <w:szCs w:val="20"/>
                  </w:rPr>
                </w:rPrChange>
              </w:rPr>
              <w:fldChar w:fldCharType="separate"/>
            </w:r>
            <w:r w:rsidRPr="00CA1541">
              <w:rPr>
                <w:bCs/>
                <w:sz w:val="20"/>
                <w:szCs w:val="20"/>
                <w:rPrChange w:id="420" w:author="Fong RERHANG" w:date="2021-06-08T21:10:00Z">
                  <w:rPr>
                    <w:b/>
                    <w:sz w:val="20"/>
                    <w:szCs w:val="20"/>
                  </w:rPr>
                </w:rPrChange>
              </w:rPr>
              <w:fldChar w:fldCharType="end"/>
            </w:r>
            <w:r w:rsidRPr="00CA1541">
              <w:rPr>
                <w:bCs/>
                <w:sz w:val="20"/>
                <w:szCs w:val="20"/>
                <w:rPrChange w:id="421" w:author="Fong RERHANG" w:date="2021-06-08T21:10:00Z">
                  <w:rPr>
                    <w:b/>
                    <w:sz w:val="20"/>
                    <w:szCs w:val="20"/>
                  </w:rPr>
                </w:rPrChange>
              </w:rPr>
              <w:t>nyiaj</w:t>
            </w:r>
            <w:proofErr w:type="spellEnd"/>
            <w:r w:rsidRPr="00CA1541">
              <w:rPr>
                <w:bCs/>
                <w:sz w:val="20"/>
                <w:szCs w:val="20"/>
                <w:rPrChange w:id="422" w:author="Fong RERHANG" w:date="2021-06-08T21:10:00Z">
                  <w:rPr>
                    <w:b/>
                    <w:sz w:val="20"/>
                    <w:szCs w:val="20"/>
                  </w:rPr>
                </w:rPrChange>
              </w:rPr>
              <w:t xml:space="preserve"> </w:t>
            </w:r>
            <w:proofErr w:type="spellStart"/>
            <w:r w:rsidRPr="00CA1541">
              <w:rPr>
                <w:bCs/>
                <w:sz w:val="20"/>
                <w:szCs w:val="20"/>
                <w:rPrChange w:id="423" w:author="Fong RERHANG" w:date="2021-06-08T21:10:00Z">
                  <w:rPr>
                    <w:b/>
                    <w:sz w:val="20"/>
                    <w:szCs w:val="20"/>
                  </w:rPr>
                </w:rPrChange>
              </w:rPr>
              <w:t>poj</w:t>
            </w:r>
            <w:proofErr w:type="spellEnd"/>
            <w:r w:rsidRPr="00CA1541">
              <w:rPr>
                <w:bCs/>
                <w:sz w:val="20"/>
                <w:szCs w:val="20"/>
                <w:rPrChange w:id="424" w:author="Fong RERHANG" w:date="2021-06-08T21:10:00Z">
                  <w:rPr>
                    <w:b/>
                    <w:sz w:val="20"/>
                    <w:szCs w:val="20"/>
                  </w:rPr>
                </w:rPrChange>
              </w:rPr>
              <w:t xml:space="preserve"> </w:t>
            </w:r>
            <w:proofErr w:type="spellStart"/>
            <w:r w:rsidRPr="00CA1541">
              <w:rPr>
                <w:bCs/>
                <w:sz w:val="20"/>
                <w:szCs w:val="20"/>
                <w:rPrChange w:id="425" w:author="Fong RERHANG" w:date="2021-06-08T21:10:00Z">
                  <w:rPr>
                    <w:b/>
                    <w:sz w:val="20"/>
                    <w:szCs w:val="20"/>
                  </w:rPr>
                </w:rPrChange>
              </w:rPr>
              <w:t>niam</w:t>
            </w:r>
            <w:proofErr w:type="spellEnd"/>
            <w:r w:rsidRPr="00CA1541">
              <w:rPr>
                <w:bCs/>
                <w:sz w:val="20"/>
                <w:szCs w:val="20"/>
                <w:rPrChange w:id="426" w:author="Fong RERHANG" w:date="2021-06-08T21:10:00Z">
                  <w:rPr>
                    <w:sz w:val="20"/>
                    <w:szCs w:val="20"/>
                  </w:rPr>
                </w:rPrChange>
              </w:rPr>
              <w:t xml:space="preserve"> </w:t>
            </w:r>
            <w:r w:rsidRPr="00CA1541">
              <w:rPr>
                <w:bCs/>
                <w:sz w:val="20"/>
                <w:szCs w:val="20"/>
                <w:rPrChange w:id="427" w:author="Fong RERHANG" w:date="2021-06-08T21:10:00Z">
                  <w:rPr>
                    <w:b/>
                    <w:sz w:val="20"/>
                    <w:szCs w:val="20"/>
                  </w:rPr>
                </w:rPrChange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1541">
              <w:rPr>
                <w:bCs/>
                <w:sz w:val="20"/>
                <w:szCs w:val="20"/>
                <w:rPrChange w:id="428" w:author="Fong RERHANG" w:date="2021-06-08T21:10:00Z">
                  <w:rPr>
                    <w:b/>
                    <w:sz w:val="20"/>
                    <w:szCs w:val="20"/>
                  </w:rPr>
                </w:rPrChange>
              </w:rPr>
              <w:instrText xml:space="preserve"> FORMCHECKBOX </w:instrText>
            </w:r>
            <w:r w:rsidR="00DE150C" w:rsidRPr="00CA1541">
              <w:rPr>
                <w:bCs/>
                <w:sz w:val="20"/>
                <w:szCs w:val="20"/>
                <w:rPrChange w:id="429" w:author="Fong RERHANG" w:date="2021-06-08T21:10:00Z">
                  <w:rPr>
                    <w:b/>
                    <w:sz w:val="20"/>
                    <w:szCs w:val="20"/>
                  </w:rPr>
                </w:rPrChange>
              </w:rPr>
            </w:r>
            <w:r w:rsidR="00DE150C" w:rsidRPr="00CA1541">
              <w:rPr>
                <w:bCs/>
                <w:sz w:val="20"/>
                <w:szCs w:val="20"/>
                <w:rPrChange w:id="430" w:author="Fong RERHANG" w:date="2021-06-08T21:10:00Z">
                  <w:rPr>
                    <w:b/>
                    <w:sz w:val="20"/>
                    <w:szCs w:val="20"/>
                  </w:rPr>
                </w:rPrChange>
              </w:rPr>
              <w:fldChar w:fldCharType="separate"/>
            </w:r>
            <w:r w:rsidRPr="00CA1541">
              <w:rPr>
                <w:bCs/>
                <w:sz w:val="20"/>
                <w:szCs w:val="20"/>
                <w:rPrChange w:id="431" w:author="Fong RERHANG" w:date="2021-06-08T21:10:00Z">
                  <w:rPr>
                    <w:b/>
                    <w:sz w:val="20"/>
                    <w:szCs w:val="20"/>
                  </w:rPr>
                </w:rPrChange>
              </w:rPr>
              <w:fldChar w:fldCharType="end"/>
            </w:r>
            <w:r w:rsidRPr="00CA1541">
              <w:rPr>
                <w:bCs/>
                <w:sz w:val="20"/>
                <w:szCs w:val="20"/>
                <w:rPrChange w:id="432" w:author="Fong RERHANG" w:date="2021-06-08T21:10:00Z">
                  <w:rPr>
                    <w:b/>
                    <w:sz w:val="20"/>
                    <w:szCs w:val="20"/>
                  </w:rPr>
                </w:rPrChange>
              </w:rPr>
              <w:t xml:space="preserve">Ob </w:t>
            </w:r>
            <w:proofErr w:type="spellStart"/>
            <w:r w:rsidRPr="00CA1541">
              <w:rPr>
                <w:bCs/>
                <w:sz w:val="20"/>
                <w:szCs w:val="20"/>
                <w:rPrChange w:id="433" w:author="Fong RERHANG" w:date="2021-06-08T21:10:00Z">
                  <w:rPr>
                    <w:b/>
                    <w:sz w:val="20"/>
                    <w:szCs w:val="20"/>
                  </w:rPr>
                </w:rPrChange>
              </w:rPr>
              <w:t>Hom</w:t>
            </w:r>
            <w:proofErr w:type="spellEnd"/>
            <w:r w:rsidRPr="00CA1541">
              <w:rPr>
                <w:bCs/>
                <w:sz w:val="20"/>
                <w:szCs w:val="20"/>
                <w:rPrChange w:id="434" w:author="Fong RERHANG" w:date="2021-06-08T21:10:00Z">
                  <w:rPr>
                    <w:sz w:val="20"/>
                    <w:szCs w:val="20"/>
                  </w:rPr>
                </w:rPrChange>
              </w:rPr>
              <w:t xml:space="preserve"> </w:t>
            </w:r>
            <w:r w:rsidRPr="00CA1541">
              <w:rPr>
                <w:bCs/>
                <w:sz w:val="20"/>
                <w:szCs w:val="20"/>
                <w:rPrChange w:id="435" w:author="Fong RERHANG" w:date="2021-06-08T21:10:00Z">
                  <w:rPr>
                    <w:b/>
                    <w:sz w:val="20"/>
                    <w:szCs w:val="20"/>
                  </w:rPr>
                </w:rPrChange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1541">
              <w:rPr>
                <w:bCs/>
                <w:sz w:val="20"/>
                <w:szCs w:val="20"/>
                <w:rPrChange w:id="436" w:author="Fong RERHANG" w:date="2021-06-08T21:10:00Z">
                  <w:rPr>
                    <w:b/>
                    <w:sz w:val="20"/>
                    <w:szCs w:val="20"/>
                  </w:rPr>
                </w:rPrChange>
              </w:rPr>
              <w:instrText xml:space="preserve"> FORMCHECKBOX </w:instrText>
            </w:r>
            <w:r w:rsidR="00DE150C" w:rsidRPr="00CA1541">
              <w:rPr>
                <w:bCs/>
                <w:sz w:val="20"/>
                <w:szCs w:val="20"/>
                <w:rPrChange w:id="437" w:author="Fong RERHANG" w:date="2021-06-08T21:10:00Z">
                  <w:rPr>
                    <w:b/>
                    <w:sz w:val="20"/>
                    <w:szCs w:val="20"/>
                  </w:rPr>
                </w:rPrChange>
              </w:rPr>
            </w:r>
            <w:r w:rsidR="00DE150C" w:rsidRPr="00CA1541">
              <w:rPr>
                <w:bCs/>
                <w:sz w:val="20"/>
                <w:szCs w:val="20"/>
                <w:rPrChange w:id="438" w:author="Fong RERHANG" w:date="2021-06-08T21:10:00Z">
                  <w:rPr>
                    <w:b/>
                    <w:sz w:val="20"/>
                    <w:szCs w:val="20"/>
                  </w:rPr>
                </w:rPrChange>
              </w:rPr>
              <w:fldChar w:fldCharType="separate"/>
            </w:r>
            <w:r w:rsidRPr="00CA1541">
              <w:rPr>
                <w:bCs/>
                <w:sz w:val="20"/>
                <w:szCs w:val="20"/>
                <w:rPrChange w:id="439" w:author="Fong RERHANG" w:date="2021-06-08T21:10:00Z">
                  <w:rPr>
                    <w:b/>
                    <w:sz w:val="20"/>
                    <w:szCs w:val="20"/>
                  </w:rPr>
                </w:rPrChange>
              </w:rPr>
              <w:fldChar w:fldCharType="end"/>
            </w:r>
            <w:r w:rsidRPr="00CA1541">
              <w:rPr>
                <w:bCs/>
                <w:sz w:val="20"/>
                <w:szCs w:val="20"/>
                <w:rPrChange w:id="440" w:author="Fong RERHANG" w:date="2021-06-08T21:10:00Z">
                  <w:rPr>
                    <w:b/>
                    <w:sz w:val="20"/>
                    <w:szCs w:val="20"/>
                  </w:rPr>
                </w:rPrChange>
              </w:rPr>
              <w:t xml:space="preserve">Kev </w:t>
            </w:r>
            <w:proofErr w:type="spellStart"/>
            <w:r w:rsidRPr="00CA1541">
              <w:rPr>
                <w:bCs/>
                <w:sz w:val="20"/>
                <w:szCs w:val="20"/>
                <w:rPrChange w:id="441" w:author="Fong RERHANG" w:date="2021-06-08T21:10:00Z">
                  <w:rPr>
                    <w:b/>
                    <w:sz w:val="20"/>
                    <w:szCs w:val="20"/>
                  </w:rPr>
                </w:rPrChange>
              </w:rPr>
              <w:t>Tsim</w:t>
            </w:r>
            <w:proofErr w:type="spellEnd"/>
            <w:r w:rsidRPr="00CA1541">
              <w:rPr>
                <w:bCs/>
                <w:sz w:val="20"/>
                <w:szCs w:val="20"/>
                <w:rPrChange w:id="442" w:author="Fong RERHANG" w:date="2021-06-08T21:10:00Z">
                  <w:rPr>
                    <w:b/>
                    <w:sz w:val="20"/>
                    <w:szCs w:val="20"/>
                  </w:rPr>
                </w:rPrChange>
              </w:rPr>
              <w:t xml:space="preserve"> </w:t>
            </w:r>
            <w:proofErr w:type="spellStart"/>
            <w:r w:rsidRPr="00CA1541">
              <w:rPr>
                <w:bCs/>
                <w:sz w:val="20"/>
                <w:szCs w:val="20"/>
                <w:rPrChange w:id="443" w:author="Fong RERHANG" w:date="2021-06-08T21:10:00Z">
                  <w:rPr>
                    <w:b/>
                    <w:sz w:val="20"/>
                    <w:szCs w:val="20"/>
                  </w:rPr>
                </w:rPrChange>
              </w:rPr>
              <w:t>Cov</w:t>
            </w:r>
            <w:proofErr w:type="spellEnd"/>
            <w:r w:rsidRPr="00CA1541">
              <w:rPr>
                <w:bCs/>
                <w:sz w:val="20"/>
                <w:szCs w:val="20"/>
                <w:rPrChange w:id="444" w:author="Fong RERHANG" w:date="2021-06-08T21:10:00Z">
                  <w:rPr>
                    <w:b/>
                    <w:sz w:val="20"/>
                    <w:szCs w:val="20"/>
                  </w:rPr>
                </w:rPrChange>
              </w:rPr>
              <w:t xml:space="preserve"> </w:t>
            </w:r>
            <w:proofErr w:type="spellStart"/>
            <w:r w:rsidRPr="00CA1541">
              <w:rPr>
                <w:bCs/>
                <w:sz w:val="20"/>
                <w:szCs w:val="20"/>
                <w:rPrChange w:id="445" w:author="Fong RERHANG" w:date="2021-06-08T21:10:00Z">
                  <w:rPr>
                    <w:b/>
                    <w:sz w:val="20"/>
                    <w:szCs w:val="20"/>
                  </w:rPr>
                </w:rPrChange>
              </w:rPr>
              <w:t>Lus</w:t>
            </w:r>
            <w:r w:rsidRPr="00CA1541">
              <w:rPr>
                <w:bCs/>
                <w:sz w:val="20"/>
                <w:szCs w:val="20"/>
                <w:rPrChange w:id="446" w:author="Fong RERHANG" w:date="2021-06-08T21:10:00Z">
                  <w:rPr>
                    <w:sz w:val="20"/>
                    <w:szCs w:val="20"/>
                  </w:rPr>
                </w:rPrChange>
              </w:rPr>
              <w:t>Nug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3D26B1">
              <w:rPr>
                <w:sz w:val="20"/>
                <w:szCs w:val="20"/>
              </w:rPr>
              <w:t>Ncaj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Qha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3D26B1">
              <w:rPr>
                <w:sz w:val="20"/>
                <w:szCs w:val="20"/>
              </w:rPr>
              <w:t>Intersex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="006E7636" w:rsidRPr="00E27FD8">
              <w:rPr>
                <w:sz w:val="20"/>
                <w:szCs w:val="20"/>
              </w:rPr>
              <w:t xml:space="preserve"> </w:t>
            </w:r>
            <w:proofErr w:type="spellStart"/>
            <w:r w:rsidR="006E7636" w:rsidRPr="00E27FD8">
              <w:rPr>
                <w:sz w:val="20"/>
                <w:szCs w:val="20"/>
              </w:rPr>
              <w:t>Tsis</w:t>
            </w:r>
            <w:proofErr w:type="spellEnd"/>
            <w:r w:rsidR="006E7636" w:rsidRPr="00E27FD8">
              <w:rPr>
                <w:sz w:val="20"/>
                <w:szCs w:val="20"/>
              </w:rPr>
              <w:t xml:space="preserve"> </w:t>
            </w:r>
            <w:proofErr w:type="spellStart"/>
            <w:r w:rsidR="006E7636" w:rsidRPr="00E27FD8">
              <w:rPr>
                <w:sz w:val="20"/>
                <w:szCs w:val="20"/>
              </w:rPr>
              <w:t>Teb</w:t>
            </w:r>
            <w:proofErr w:type="spellEnd"/>
            <w:r w:rsidR="006E7636" w:rsidRPr="00E27FD8">
              <w:rPr>
                <w:sz w:val="20"/>
                <w:szCs w:val="20"/>
              </w:rPr>
              <w:t xml:space="preserve"> </w:t>
            </w:r>
            <w:proofErr w:type="spellStart"/>
            <w:r w:rsidR="006E7636" w:rsidRPr="00E27FD8">
              <w:rPr>
                <w:sz w:val="20"/>
                <w:szCs w:val="20"/>
              </w:rPr>
              <w:t>rau</w:t>
            </w:r>
            <w:proofErr w:type="spellEnd"/>
            <w:r w:rsidR="006E7636" w:rsidRPr="00E27FD8">
              <w:rPr>
                <w:sz w:val="20"/>
                <w:szCs w:val="20"/>
              </w:rPr>
              <w:t xml:space="preserve"> </w:t>
            </w:r>
            <w:proofErr w:type="spellStart"/>
            <w:r w:rsidR="006E7636">
              <w:rPr>
                <w:sz w:val="20"/>
                <w:szCs w:val="20"/>
              </w:rPr>
              <w:t>cov</w:t>
            </w:r>
            <w:proofErr w:type="spellEnd"/>
            <w:r w:rsidR="006E7636">
              <w:rPr>
                <w:sz w:val="20"/>
                <w:szCs w:val="20"/>
              </w:rPr>
              <w:t xml:space="preserve"> </w:t>
            </w:r>
            <w:proofErr w:type="spellStart"/>
            <w:r w:rsidR="006E7636">
              <w:rPr>
                <w:sz w:val="20"/>
                <w:szCs w:val="20"/>
              </w:rPr>
              <w:t>lus</w:t>
            </w:r>
            <w:proofErr w:type="spellEnd"/>
            <w:r w:rsidR="006E7636">
              <w:rPr>
                <w:sz w:val="20"/>
                <w:szCs w:val="20"/>
              </w:rPr>
              <w:t xml:space="preserve"> </w:t>
            </w:r>
            <w:proofErr w:type="spellStart"/>
            <w:r w:rsidR="006E7636">
              <w:rPr>
                <w:sz w:val="20"/>
                <w:szCs w:val="20"/>
              </w:rPr>
              <w:t>nug</w:t>
            </w:r>
            <w:proofErr w:type="spellEnd"/>
          </w:p>
        </w:tc>
      </w:tr>
      <w:tr w:rsidR="00322191" w:rsidRPr="002D06EE" w14:paraId="059D41C9" w14:textId="77777777" w:rsidTr="00A54CA3">
        <w:trPr>
          <w:trHeight w:val="263"/>
        </w:trPr>
        <w:tc>
          <w:tcPr>
            <w:tcW w:w="11597" w:type="dxa"/>
            <w:gridSpan w:val="8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4A6948B" w14:textId="440FA9FC" w:rsidR="00322191" w:rsidRPr="003D26B1" w:rsidRDefault="00322191" w:rsidP="00322191">
            <w:pPr>
              <w:rPr>
                <w:b/>
                <w:sz w:val="20"/>
                <w:szCs w:val="20"/>
              </w:rPr>
            </w:pPr>
            <w:proofErr w:type="spellStart"/>
            <w:r w:rsidRPr="003D26B1">
              <w:rPr>
                <w:b/>
                <w:sz w:val="20"/>
                <w:szCs w:val="20"/>
              </w:rPr>
              <w:t>Haiv</w:t>
            </w:r>
            <w:proofErr w:type="spellEnd"/>
            <w:r w:rsidRPr="003D26B1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3D26B1">
              <w:rPr>
                <w:b/>
                <w:sz w:val="20"/>
                <w:szCs w:val="20"/>
              </w:rPr>
              <w:t>neeg</w:t>
            </w:r>
            <w:proofErr w:type="spellEnd"/>
            <w:r w:rsidRPr="003D26B1">
              <w:rPr>
                <w:b/>
                <w:sz w:val="20"/>
                <w:szCs w:val="20"/>
              </w:rPr>
              <w:t xml:space="preserve">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3D26B1">
              <w:rPr>
                <w:sz w:val="20"/>
                <w:szCs w:val="20"/>
              </w:rPr>
              <w:t>Neeg</w:t>
            </w:r>
            <w:proofErr w:type="spellEnd"/>
            <w:r w:rsidRPr="003D26B1">
              <w:rPr>
                <w:sz w:val="20"/>
                <w:szCs w:val="20"/>
              </w:rPr>
              <w:t xml:space="preserve"> </w:t>
            </w:r>
            <w:proofErr w:type="spellStart"/>
            <w:r w:rsidRPr="003D26B1">
              <w:rPr>
                <w:sz w:val="20"/>
                <w:szCs w:val="20"/>
              </w:rPr>
              <w:t>Mev</w:t>
            </w:r>
            <w:proofErr w:type="spellEnd"/>
            <w:r w:rsidRPr="003D26B1">
              <w:rPr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B93E0B" w:rsidRPr="00CA1541">
              <w:rPr>
                <w:bCs/>
                <w:sz w:val="20"/>
                <w:szCs w:val="20"/>
                <w:rPrChange w:id="447" w:author="Fong RERHANG" w:date="2021-06-08T21:07:00Z">
                  <w:rPr>
                    <w:b/>
                    <w:sz w:val="20"/>
                    <w:szCs w:val="20"/>
                  </w:rPr>
                </w:rPrChange>
              </w:rPr>
              <w:t>Tsis</w:t>
            </w:r>
            <w:proofErr w:type="spellEnd"/>
            <w:r w:rsidR="00B93E0B" w:rsidRPr="00CA1541">
              <w:rPr>
                <w:bCs/>
                <w:sz w:val="20"/>
                <w:szCs w:val="20"/>
                <w:rPrChange w:id="448" w:author="Fong RERHANG" w:date="2021-06-08T21:07:00Z">
                  <w:rPr>
                    <w:b/>
                    <w:sz w:val="20"/>
                    <w:szCs w:val="20"/>
                  </w:rPr>
                </w:rPrChange>
              </w:rPr>
              <w:t xml:space="preserve"> </w:t>
            </w:r>
            <w:proofErr w:type="spellStart"/>
            <w:r w:rsidR="00B93E0B" w:rsidRPr="00CA1541">
              <w:rPr>
                <w:bCs/>
                <w:sz w:val="20"/>
                <w:szCs w:val="20"/>
                <w:rPrChange w:id="449" w:author="Fong RERHANG" w:date="2021-06-08T21:07:00Z">
                  <w:rPr>
                    <w:b/>
                    <w:sz w:val="20"/>
                    <w:szCs w:val="20"/>
                  </w:rPr>
                </w:rPrChange>
              </w:rPr>
              <w:t>yog</w:t>
            </w:r>
            <w:proofErr w:type="spellEnd"/>
            <w:r w:rsidRPr="00CA1541">
              <w:rPr>
                <w:bCs/>
                <w:sz w:val="20"/>
                <w:szCs w:val="20"/>
                <w:rPrChange w:id="450" w:author="Fong RERHANG" w:date="2021-06-08T21:07:00Z">
                  <w:rPr>
                    <w:b/>
                    <w:sz w:val="20"/>
                    <w:szCs w:val="20"/>
                  </w:rPr>
                </w:rPrChange>
              </w:rPr>
              <w:t xml:space="preserve"> </w:t>
            </w:r>
            <w:proofErr w:type="spellStart"/>
            <w:ins w:id="451" w:author="Fong RERHANG" w:date="2021-06-08T21:07:00Z">
              <w:r w:rsidR="00B22795" w:rsidRPr="00CA1541">
                <w:rPr>
                  <w:bCs/>
                  <w:sz w:val="20"/>
                  <w:szCs w:val="20"/>
                  <w:rPrChange w:id="452" w:author="Fong RERHANG" w:date="2021-06-08T21:07:00Z">
                    <w:rPr>
                      <w:b/>
                      <w:sz w:val="20"/>
                      <w:szCs w:val="20"/>
                    </w:rPr>
                  </w:rPrChange>
                </w:rPr>
                <w:t>Mev</w:t>
              </w:r>
              <w:proofErr w:type="spellEnd"/>
              <w:r w:rsidR="00B22795" w:rsidRPr="00CA1541">
                <w:rPr>
                  <w:bCs/>
                  <w:sz w:val="20"/>
                  <w:szCs w:val="20"/>
                  <w:rPrChange w:id="453" w:author="Fong RERHANG" w:date="2021-06-08T21:07:00Z">
                    <w:rPr>
                      <w:b/>
                      <w:sz w:val="20"/>
                      <w:szCs w:val="20"/>
                    </w:rPr>
                  </w:rPrChange>
                </w:rPr>
                <w:t xml:space="preserve"> (</w:t>
              </w:r>
            </w:ins>
            <w:r w:rsidRPr="003D26B1">
              <w:rPr>
                <w:sz w:val="20"/>
                <w:szCs w:val="20"/>
              </w:rPr>
              <w:t>Hispanic</w:t>
            </w:r>
            <w:ins w:id="454" w:author="Fong RERHANG" w:date="2021-06-08T21:07:00Z">
              <w:r w:rsidR="00B22795">
                <w:rPr>
                  <w:sz w:val="20"/>
                  <w:szCs w:val="20"/>
                </w:rPr>
                <w:t>)</w:t>
              </w:r>
            </w:ins>
            <w:r w:rsidR="00B93E0B">
              <w:rPr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proofErr w:type="spellStart"/>
            <w:r>
              <w:rPr>
                <w:sz w:val="20"/>
                <w:szCs w:val="20"/>
              </w:rPr>
              <w:t>Tsis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paub</w:t>
            </w:r>
            <w:proofErr w:type="spellEnd"/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E27FD8">
              <w:rPr>
                <w:sz w:val="20"/>
                <w:szCs w:val="20"/>
              </w:rPr>
              <w:t>Tsis</w:t>
            </w:r>
            <w:proofErr w:type="spellEnd"/>
            <w:r w:rsidRPr="00E27FD8">
              <w:rPr>
                <w:sz w:val="20"/>
                <w:szCs w:val="20"/>
              </w:rPr>
              <w:t xml:space="preserve"> </w:t>
            </w:r>
            <w:proofErr w:type="spellStart"/>
            <w:r w:rsidRPr="00E27FD8">
              <w:rPr>
                <w:sz w:val="20"/>
                <w:szCs w:val="20"/>
              </w:rPr>
              <w:t>Teb</w:t>
            </w:r>
            <w:proofErr w:type="spellEnd"/>
            <w:r w:rsidRPr="00E27FD8">
              <w:rPr>
                <w:sz w:val="20"/>
                <w:szCs w:val="20"/>
              </w:rPr>
              <w:t xml:space="preserve"> </w:t>
            </w:r>
            <w:proofErr w:type="spellStart"/>
            <w:r w:rsidRPr="00E27FD8">
              <w:rPr>
                <w:sz w:val="20"/>
                <w:szCs w:val="20"/>
              </w:rPr>
              <w:t>rau</w:t>
            </w:r>
            <w:proofErr w:type="spellEnd"/>
            <w:r w:rsidRPr="00E27FD8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lus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nug</w:t>
            </w:r>
            <w:proofErr w:type="spellEnd"/>
          </w:p>
        </w:tc>
      </w:tr>
      <w:tr w:rsidR="00A54CA3" w:rsidRPr="002D06EE" w14:paraId="66691D58" w14:textId="77777777" w:rsidTr="00A54CA3">
        <w:trPr>
          <w:trHeight w:val="1187"/>
        </w:trPr>
        <w:tc>
          <w:tcPr>
            <w:tcW w:w="1616" w:type="dxa"/>
            <w:tcBorders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EFF7EF9" w14:textId="77777777" w:rsidR="00C76309" w:rsidRPr="00892542" w:rsidRDefault="00C76309" w:rsidP="00C76309">
            <w:pPr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Hom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Neeg</w:t>
            </w:r>
            <w:proofErr w:type="spellEnd"/>
            <w:r w:rsidRPr="00892542">
              <w:rPr>
                <w:sz w:val="20"/>
                <w:szCs w:val="20"/>
              </w:rPr>
              <w:t xml:space="preserve"> </w:t>
            </w:r>
          </w:p>
          <w:p w14:paraId="3AB6E62E" w14:textId="77777777" w:rsidR="00C76309" w:rsidRPr="00065690" w:rsidRDefault="00C76309" w:rsidP="00C76309">
            <w:pPr>
              <w:rPr>
                <w:sz w:val="20"/>
                <w:szCs w:val="20"/>
              </w:rPr>
            </w:pPr>
            <w:r w:rsidRPr="0006569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Kos</w:t>
            </w:r>
          </w:p>
          <w:p w14:paraId="5F4AA3F6" w14:textId="15A956BE" w:rsidR="00A54CA3" w:rsidRPr="003D26B1" w:rsidRDefault="00C76309" w:rsidP="00C7630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Txog</w:t>
            </w:r>
            <w:proofErr w:type="spellEnd"/>
            <w:r>
              <w:rPr>
                <w:sz w:val="20"/>
                <w:szCs w:val="20"/>
              </w:rPr>
              <w:t xml:space="preserve"> li</w:t>
            </w:r>
            <w:r w:rsidRPr="00065690">
              <w:rPr>
                <w:sz w:val="20"/>
                <w:szCs w:val="20"/>
              </w:rPr>
              <w:t xml:space="preserve"> 5)</w:t>
            </w:r>
          </w:p>
        </w:tc>
        <w:tc>
          <w:tcPr>
            <w:tcW w:w="2740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D80F9AB" w14:textId="483255E4" w:rsidR="00A54CA3" w:rsidRPr="00144877" w:rsidRDefault="00A54CA3" w:rsidP="00A54CA3">
            <w:pPr>
              <w:ind w:left="-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44877">
              <w:rPr>
                <w:sz w:val="20"/>
                <w:szCs w:val="20"/>
              </w:rPr>
              <w:t xml:space="preserve">African </w:t>
            </w:r>
            <w:proofErr w:type="spellStart"/>
            <w:ins w:id="455" w:author="Fong RERHANG" w:date="2021-06-08T20:26:00Z">
              <w:r w:rsidR="006A0812">
                <w:rPr>
                  <w:sz w:val="20"/>
                  <w:szCs w:val="20"/>
                </w:rPr>
                <w:t>Meka</w:t>
              </w:r>
              <w:r w:rsidR="00DE150C">
                <w:rPr>
                  <w:sz w:val="20"/>
                  <w:szCs w:val="20"/>
                </w:rPr>
                <w:t>s</w:t>
              </w:r>
            </w:ins>
            <w:proofErr w:type="spellEnd"/>
            <w:del w:id="456" w:author="Fong RERHANG" w:date="2021-06-08T20:26:00Z">
              <w:r w:rsidRPr="00144877" w:rsidDel="00DE150C">
                <w:rPr>
                  <w:sz w:val="20"/>
                  <w:szCs w:val="20"/>
                </w:rPr>
                <w:delText>American</w:delText>
              </w:r>
            </w:del>
          </w:p>
          <w:p w14:paraId="67F70523" w14:textId="7C396FB2" w:rsidR="00A54CA3" w:rsidRPr="00144877" w:rsidRDefault="00A54CA3" w:rsidP="00A54CA3">
            <w:pPr>
              <w:ind w:left="-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DE150C">
              <w:rPr>
                <w:sz w:val="20"/>
                <w:szCs w:val="20"/>
                <w:rPrChange w:id="457" w:author="Fong RERHANG" w:date="2021-06-08T20:26:00Z">
                  <w:rPr>
                    <w:sz w:val="16"/>
                    <w:szCs w:val="16"/>
                  </w:rPr>
                </w:rPrChange>
              </w:rPr>
              <w:t>Amer. Indian/</w:t>
            </w:r>
            <w:proofErr w:type="spellStart"/>
            <w:r w:rsidR="006605D7" w:rsidRPr="00DE150C">
              <w:rPr>
                <w:sz w:val="20"/>
                <w:szCs w:val="20"/>
                <w:rPrChange w:id="458" w:author="Fong RERHANG" w:date="2021-06-08T20:26:00Z">
                  <w:rPr>
                    <w:sz w:val="16"/>
                    <w:szCs w:val="16"/>
                  </w:rPr>
                </w:rPrChange>
              </w:rPr>
              <w:t>Haiv</w:t>
            </w:r>
            <w:proofErr w:type="spellEnd"/>
            <w:r w:rsidR="006605D7" w:rsidRPr="00DE150C">
              <w:rPr>
                <w:sz w:val="20"/>
                <w:szCs w:val="20"/>
                <w:rPrChange w:id="459" w:author="Fong RERHANG" w:date="2021-06-08T20:26:00Z">
                  <w:rPr>
                    <w:sz w:val="16"/>
                    <w:szCs w:val="16"/>
                  </w:rPr>
                </w:rPrChange>
              </w:rPr>
              <w:t xml:space="preserve"> </w:t>
            </w:r>
            <w:proofErr w:type="spellStart"/>
            <w:r w:rsidR="006605D7" w:rsidRPr="00DE150C">
              <w:rPr>
                <w:sz w:val="20"/>
                <w:szCs w:val="20"/>
                <w:rPrChange w:id="460" w:author="Fong RERHANG" w:date="2021-06-08T20:26:00Z">
                  <w:rPr>
                    <w:sz w:val="16"/>
                    <w:szCs w:val="16"/>
                  </w:rPr>
                </w:rPrChange>
              </w:rPr>
              <w:t>Neeg</w:t>
            </w:r>
            <w:proofErr w:type="spellEnd"/>
            <w:r w:rsidR="006605D7" w:rsidRPr="00DE150C">
              <w:rPr>
                <w:sz w:val="20"/>
                <w:szCs w:val="20"/>
                <w:rPrChange w:id="461" w:author="Fong RERHANG" w:date="2021-06-08T20:26:00Z">
                  <w:rPr>
                    <w:sz w:val="16"/>
                    <w:szCs w:val="16"/>
                  </w:rPr>
                </w:rPrChange>
              </w:rPr>
              <w:t xml:space="preserve"> </w:t>
            </w:r>
            <w:r w:rsidRPr="00DE150C">
              <w:rPr>
                <w:sz w:val="20"/>
                <w:szCs w:val="20"/>
                <w:rPrChange w:id="462" w:author="Fong RERHANG" w:date="2021-06-08T20:26:00Z">
                  <w:rPr>
                    <w:sz w:val="16"/>
                    <w:szCs w:val="16"/>
                  </w:rPr>
                </w:rPrChange>
              </w:rPr>
              <w:t>Alaskan</w:t>
            </w:r>
          </w:p>
          <w:p w14:paraId="0A8CFEC3" w14:textId="1BBDA2AA" w:rsidR="00A54CA3" w:rsidRPr="00144877" w:rsidRDefault="00A54CA3" w:rsidP="00A54CA3">
            <w:pPr>
              <w:ind w:left="-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463" w:author="Fong RERHANG" w:date="2021-06-08T20:27:00Z">
              <w:r w:rsidRPr="00144877" w:rsidDel="00DE150C">
                <w:rPr>
                  <w:sz w:val="20"/>
                  <w:szCs w:val="20"/>
                </w:rPr>
                <w:delText>Asian</w:delText>
              </w:r>
            </w:del>
            <w:r w:rsidRPr="00144877">
              <w:rPr>
                <w:sz w:val="20"/>
                <w:szCs w:val="20"/>
              </w:rPr>
              <w:t xml:space="preserve"> </w:t>
            </w:r>
            <w:ins w:id="464" w:author="Fong RERHANG" w:date="2021-06-08T20:26:00Z">
              <w:r w:rsidR="00DE150C">
                <w:rPr>
                  <w:sz w:val="20"/>
                  <w:szCs w:val="20"/>
                </w:rPr>
                <w:t>A</w:t>
              </w:r>
            </w:ins>
            <w:ins w:id="465" w:author="Fong RERHANG" w:date="2021-06-08T20:27:00Z">
              <w:r w:rsidR="00DE150C">
                <w:rPr>
                  <w:sz w:val="20"/>
                  <w:szCs w:val="20"/>
                </w:rPr>
                <w:t xml:space="preserve">xis </w:t>
              </w:r>
            </w:ins>
            <w:r w:rsidRPr="00144877">
              <w:rPr>
                <w:sz w:val="20"/>
                <w:szCs w:val="20"/>
              </w:rPr>
              <w:t>India</w:t>
            </w:r>
            <w:del w:id="466" w:author="Fong RERHANG" w:date="2021-06-08T20:27:00Z">
              <w:r w:rsidRPr="00144877" w:rsidDel="00DE150C">
                <w:rPr>
                  <w:sz w:val="20"/>
                  <w:szCs w:val="20"/>
                </w:rPr>
                <w:delText>n</w:delText>
              </w:r>
            </w:del>
          </w:p>
          <w:p w14:paraId="5E1639A8" w14:textId="16BDE323" w:rsidR="00A54CA3" w:rsidRPr="00144877" w:rsidRDefault="00A54CA3" w:rsidP="00A54CA3">
            <w:pPr>
              <w:ind w:left="-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ins w:id="467" w:author="Fong RERHANG" w:date="2021-06-08T20:27:00Z">
              <w:r w:rsidR="00DE150C" w:rsidRPr="00DE150C">
                <w:rPr>
                  <w:bCs/>
                  <w:sz w:val="20"/>
                  <w:szCs w:val="20"/>
                  <w:rPrChange w:id="468" w:author="Fong RERHANG" w:date="2021-06-08T20:28:00Z">
                    <w:rPr>
                      <w:b/>
                      <w:sz w:val="20"/>
                      <w:szCs w:val="20"/>
                    </w:rPr>
                  </w:rPrChange>
                </w:rPr>
                <w:t>Tawv</w:t>
              </w:r>
              <w:proofErr w:type="spellEnd"/>
              <w:r w:rsidR="00DE150C" w:rsidRPr="00DE150C">
                <w:rPr>
                  <w:bCs/>
                  <w:sz w:val="20"/>
                  <w:szCs w:val="20"/>
                  <w:rPrChange w:id="469" w:author="Fong RERHANG" w:date="2021-06-08T20:28:00Z">
                    <w:rPr>
                      <w:b/>
                      <w:sz w:val="20"/>
                      <w:szCs w:val="20"/>
                    </w:rPr>
                  </w:rPrChange>
                </w:rPr>
                <w:t xml:space="preserve"> </w:t>
              </w:r>
              <w:proofErr w:type="spellStart"/>
              <w:r w:rsidR="00DE150C" w:rsidRPr="00DE150C">
                <w:rPr>
                  <w:bCs/>
                  <w:sz w:val="20"/>
                  <w:szCs w:val="20"/>
                  <w:rPrChange w:id="470" w:author="Fong RERHANG" w:date="2021-06-08T20:28:00Z">
                    <w:rPr>
                      <w:b/>
                      <w:sz w:val="20"/>
                      <w:szCs w:val="20"/>
                    </w:rPr>
                  </w:rPrChange>
                </w:rPr>
                <w:t>Dawb</w:t>
              </w:r>
              <w:proofErr w:type="spellEnd"/>
              <w:r w:rsidR="00DE150C" w:rsidRPr="00DE150C">
                <w:rPr>
                  <w:bCs/>
                  <w:sz w:val="20"/>
                  <w:szCs w:val="20"/>
                  <w:rPrChange w:id="471" w:author="Fong RERHANG" w:date="2021-06-08T20:28:00Z">
                    <w:rPr>
                      <w:b/>
                      <w:sz w:val="20"/>
                      <w:szCs w:val="20"/>
                    </w:rPr>
                  </w:rPrChange>
                </w:rPr>
                <w:t>/</w:t>
              </w:r>
              <w:proofErr w:type="spellStart"/>
              <w:r w:rsidR="00DE150C" w:rsidRPr="00DE150C">
                <w:rPr>
                  <w:bCs/>
                  <w:sz w:val="20"/>
                  <w:szCs w:val="20"/>
                  <w:rPrChange w:id="472" w:author="Fong RERHANG" w:date="2021-06-08T20:28:00Z">
                    <w:rPr>
                      <w:b/>
                      <w:sz w:val="20"/>
                      <w:szCs w:val="20"/>
                    </w:rPr>
                  </w:rPrChange>
                </w:rPr>
                <w:t>Mev</w:t>
              </w:r>
            </w:ins>
            <w:del w:id="473" w:author="Fong RERHANG" w:date="2021-06-08T20:27:00Z">
              <w:r w:rsidRPr="00DE150C" w:rsidDel="00DE150C">
                <w:rPr>
                  <w:bCs/>
                  <w:sz w:val="20"/>
                  <w:szCs w:val="20"/>
                  <w:rPrChange w:id="474" w:author="Fong RERHANG" w:date="2021-06-08T20:28:00Z">
                    <w:rPr>
                      <w:sz w:val="20"/>
                      <w:szCs w:val="20"/>
                    </w:rPr>
                  </w:rPrChange>
                </w:rPr>
                <w:delText>White</w:delText>
              </w:r>
              <w:r w:rsidRPr="00144877" w:rsidDel="00DE150C">
                <w:rPr>
                  <w:sz w:val="20"/>
                  <w:szCs w:val="20"/>
                </w:rPr>
                <w:delText>/Caucasia</w:delText>
              </w:r>
            </w:del>
            <w:r w:rsidRPr="00144877">
              <w:rPr>
                <w:sz w:val="20"/>
                <w:szCs w:val="20"/>
              </w:rPr>
              <w:t>n</w:t>
            </w:r>
            <w:proofErr w:type="spellEnd"/>
          </w:p>
          <w:p w14:paraId="15AED26D" w14:textId="16F25E03" w:rsidR="00A54CA3" w:rsidRPr="00144877" w:rsidRDefault="00A54CA3" w:rsidP="00A54CA3">
            <w:pPr>
              <w:ind w:left="-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="00A05D1E">
              <w:rPr>
                <w:sz w:val="20"/>
                <w:szCs w:val="20"/>
              </w:rPr>
              <w:t>Suav</w:t>
            </w:r>
            <w:proofErr w:type="spellEnd"/>
          </w:p>
          <w:p w14:paraId="6ECB64C1" w14:textId="5603022B" w:rsidR="00A54CA3" w:rsidRPr="00A764FE" w:rsidRDefault="00A54CA3" w:rsidP="00A54CA3">
            <w:pPr>
              <w:ind w:left="-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475" w:author="Fong RERHANG" w:date="2021-06-08T20:28:00Z">
              <w:r w:rsidRPr="00144877" w:rsidDel="00DE150C">
                <w:rPr>
                  <w:sz w:val="20"/>
                  <w:szCs w:val="20"/>
                </w:rPr>
                <w:delText>Cambodian</w:delText>
              </w:r>
            </w:del>
            <w:ins w:id="476" w:author="Fong RERHANG" w:date="2021-06-08T20:28:00Z">
              <w:r w:rsidR="00DE150C">
                <w:rPr>
                  <w:sz w:val="20"/>
                  <w:szCs w:val="20"/>
                </w:rPr>
                <w:t xml:space="preserve">Kas Pus </w:t>
              </w:r>
              <w:proofErr w:type="spellStart"/>
              <w:r w:rsidR="00DE150C">
                <w:rPr>
                  <w:sz w:val="20"/>
                  <w:szCs w:val="20"/>
                </w:rPr>
                <w:t>Cias</w:t>
              </w:r>
            </w:ins>
            <w:proofErr w:type="spellEnd"/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BE5330F" w14:textId="77777777" w:rsidR="00A54CA3" w:rsidRPr="00892542" w:rsidRDefault="00A54CA3" w:rsidP="00A54CA3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Filipino </w:t>
            </w:r>
          </w:p>
          <w:p w14:paraId="72E46C23" w14:textId="04AC4102" w:rsidR="00A54CA3" w:rsidRPr="00892542" w:rsidRDefault="00A54CA3" w:rsidP="00A54CA3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477" w:author="Fong RERHANG" w:date="2021-06-08T20:28:00Z">
              <w:r w:rsidRPr="00892542" w:rsidDel="00DE150C">
                <w:rPr>
                  <w:sz w:val="20"/>
                  <w:szCs w:val="20"/>
                </w:rPr>
                <w:delText>Former Soviet</w:delText>
              </w:r>
            </w:del>
            <w:proofErr w:type="spellStart"/>
            <w:ins w:id="478" w:author="Fong RERHANG" w:date="2021-06-08T20:28:00Z">
              <w:r w:rsidR="00DE150C">
                <w:rPr>
                  <w:sz w:val="20"/>
                  <w:szCs w:val="20"/>
                </w:rPr>
                <w:t>Lav</w:t>
              </w:r>
              <w:proofErr w:type="spellEnd"/>
              <w:r w:rsidR="00DE150C">
                <w:rPr>
                  <w:sz w:val="20"/>
                  <w:szCs w:val="20"/>
                </w:rPr>
                <w:t xml:space="preserve"> </w:t>
              </w:r>
              <w:proofErr w:type="spellStart"/>
              <w:r w:rsidR="00DE150C">
                <w:rPr>
                  <w:sz w:val="20"/>
                  <w:szCs w:val="20"/>
                </w:rPr>
                <w:t>Xias</w:t>
              </w:r>
            </w:ins>
            <w:proofErr w:type="spellEnd"/>
            <w:r w:rsidRPr="00892542">
              <w:rPr>
                <w:sz w:val="20"/>
                <w:szCs w:val="20"/>
              </w:rPr>
              <w:t xml:space="preserve"> </w:t>
            </w:r>
          </w:p>
          <w:p w14:paraId="40156291" w14:textId="77777777" w:rsidR="00A54CA3" w:rsidRPr="00892542" w:rsidRDefault="00A54CA3" w:rsidP="00A54CA3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Hawaiian </w:t>
            </w:r>
          </w:p>
          <w:p w14:paraId="0F73253A" w14:textId="485457D0" w:rsidR="00A54CA3" w:rsidRDefault="00A54CA3" w:rsidP="00A54CA3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892542">
              <w:rPr>
                <w:sz w:val="20"/>
                <w:szCs w:val="20"/>
              </w:rPr>
              <w:t>H</w:t>
            </w:r>
            <w:r w:rsidR="00A05D1E">
              <w:rPr>
                <w:sz w:val="20"/>
                <w:szCs w:val="20"/>
              </w:rPr>
              <w:t>moob</w:t>
            </w:r>
            <w:proofErr w:type="spellEnd"/>
          </w:p>
          <w:p w14:paraId="4F67DFA9" w14:textId="3D630AD2" w:rsidR="00A54CA3" w:rsidRPr="00A764FE" w:rsidRDefault="00A54CA3" w:rsidP="00A54CA3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479" w:author="Fong RERHANG" w:date="2021-06-08T20:28:00Z">
              <w:r w:rsidRPr="00892542" w:rsidDel="00DE150C">
                <w:rPr>
                  <w:sz w:val="20"/>
                  <w:szCs w:val="20"/>
                </w:rPr>
                <w:delText>Japanese</w:delText>
              </w:r>
              <w:r w:rsidRPr="00892542" w:rsidDel="00DE150C">
                <w:rPr>
                  <w:b/>
                  <w:sz w:val="20"/>
                  <w:szCs w:val="20"/>
                </w:rPr>
                <w:delText xml:space="preserve"> </w:delText>
              </w:r>
            </w:del>
            <w:proofErr w:type="spellStart"/>
            <w:ins w:id="480" w:author="Fong RERHANG" w:date="2021-06-08T20:28:00Z">
              <w:r w:rsidR="00DE150C">
                <w:rPr>
                  <w:sz w:val="20"/>
                  <w:szCs w:val="20"/>
                </w:rPr>
                <w:t>Yij</w:t>
              </w:r>
              <w:proofErr w:type="spellEnd"/>
              <w:r w:rsidR="00DE150C">
                <w:rPr>
                  <w:sz w:val="20"/>
                  <w:szCs w:val="20"/>
                </w:rPr>
                <w:t xml:space="preserve"> </w:t>
              </w:r>
              <w:proofErr w:type="spellStart"/>
              <w:r w:rsidR="00DE150C">
                <w:rPr>
                  <w:sz w:val="20"/>
                  <w:szCs w:val="20"/>
                </w:rPr>
                <w:t>Peem</w:t>
              </w:r>
            </w:ins>
            <w:proofErr w:type="spellEnd"/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EFC3C12" w14:textId="02873670" w:rsidR="00A54CA3" w:rsidRPr="0010415F" w:rsidRDefault="00A54CA3" w:rsidP="00A54CA3">
            <w:pPr>
              <w:ind w:left="-66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481" w:author="Fong RERHANG" w:date="2021-06-08T20:28:00Z">
              <w:r w:rsidRPr="0010415F" w:rsidDel="00DE150C">
                <w:rPr>
                  <w:sz w:val="20"/>
                  <w:szCs w:val="20"/>
                  <w:lang w:val="es-419"/>
                </w:rPr>
                <w:delText xml:space="preserve">Korean </w:delText>
              </w:r>
            </w:del>
            <w:proofErr w:type="spellStart"/>
            <w:ins w:id="482" w:author="Fong RERHANG" w:date="2021-06-08T20:28:00Z">
              <w:r w:rsidR="00DE150C">
                <w:rPr>
                  <w:sz w:val="20"/>
                  <w:szCs w:val="20"/>
                  <w:lang w:val="es-419"/>
                </w:rPr>
                <w:t>Kos</w:t>
              </w:r>
              <w:proofErr w:type="spellEnd"/>
              <w:r w:rsidR="00DE150C">
                <w:rPr>
                  <w:sz w:val="20"/>
                  <w:szCs w:val="20"/>
                  <w:lang w:val="es-419"/>
                </w:rPr>
                <w:t xml:space="preserve"> Lim</w:t>
              </w:r>
              <w:r w:rsidR="00DE150C" w:rsidRPr="0010415F">
                <w:rPr>
                  <w:sz w:val="20"/>
                  <w:szCs w:val="20"/>
                  <w:lang w:val="es-419"/>
                </w:rPr>
                <w:t xml:space="preserve"> </w:t>
              </w:r>
            </w:ins>
          </w:p>
          <w:p w14:paraId="0D996B0A" w14:textId="316AD1EB" w:rsidR="00A54CA3" w:rsidRPr="0010415F" w:rsidRDefault="00A54CA3" w:rsidP="00A54CA3">
            <w:pPr>
              <w:ind w:left="-66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483" w:author="Fong RERHANG" w:date="2021-06-08T20:28:00Z">
              <w:r w:rsidRPr="0010415F" w:rsidDel="00DE150C">
                <w:rPr>
                  <w:sz w:val="20"/>
                  <w:szCs w:val="20"/>
                  <w:lang w:val="es-419"/>
                </w:rPr>
                <w:delText>Laotian</w:delText>
              </w:r>
            </w:del>
            <w:proofErr w:type="spellStart"/>
            <w:ins w:id="484" w:author="Fong RERHANG" w:date="2021-06-08T20:28:00Z">
              <w:r w:rsidR="00DE150C">
                <w:rPr>
                  <w:sz w:val="20"/>
                  <w:szCs w:val="20"/>
                  <w:lang w:val="es-419"/>
                </w:rPr>
                <w:t>Nplog</w:t>
              </w:r>
            </w:ins>
            <w:proofErr w:type="spellEnd"/>
          </w:p>
          <w:p w14:paraId="51AC12B5" w14:textId="5887CB67" w:rsidR="00A54CA3" w:rsidRPr="0010415F" w:rsidRDefault="00A54CA3" w:rsidP="00A54CA3">
            <w:pPr>
              <w:ind w:left="-66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="00D332A2" w:rsidRPr="00CF3D47">
              <w:rPr>
                <w:sz w:val="20"/>
                <w:szCs w:val="20"/>
                <w:lang w:val="es-419"/>
              </w:rPr>
              <w:t>Mexican</w:t>
            </w:r>
            <w:proofErr w:type="spellEnd"/>
            <w:r w:rsidR="00D332A2">
              <w:rPr>
                <w:sz w:val="20"/>
                <w:szCs w:val="20"/>
                <w:lang w:val="es-419"/>
              </w:rPr>
              <w:t xml:space="preserve"> </w:t>
            </w:r>
            <w:r w:rsidR="000520B1">
              <w:rPr>
                <w:sz w:val="20"/>
                <w:szCs w:val="20"/>
                <w:lang w:val="es-419"/>
              </w:rPr>
              <w:t xml:space="preserve">los </w:t>
            </w:r>
            <w:proofErr w:type="spellStart"/>
            <w:r w:rsidR="000520B1">
              <w:rPr>
                <w:sz w:val="20"/>
                <w:szCs w:val="20"/>
                <w:lang w:val="es-419"/>
              </w:rPr>
              <w:t>sis</w:t>
            </w:r>
            <w:proofErr w:type="spellEnd"/>
            <w:r w:rsidR="00D332A2">
              <w:rPr>
                <w:sz w:val="20"/>
                <w:szCs w:val="20"/>
                <w:lang w:val="es-419"/>
              </w:rPr>
              <w:t xml:space="preserve"> </w:t>
            </w:r>
            <w:r w:rsidR="00D332A2" w:rsidRPr="00CF3D47">
              <w:rPr>
                <w:sz w:val="20"/>
                <w:szCs w:val="20"/>
                <w:lang w:val="es-419"/>
              </w:rPr>
              <w:t>Latino</w:t>
            </w:r>
          </w:p>
          <w:p w14:paraId="51568CCF" w14:textId="3E809AD3" w:rsidR="00A54CA3" w:rsidRPr="0010415F" w:rsidRDefault="00A54CA3" w:rsidP="00A54CA3">
            <w:pPr>
              <w:ind w:left="-66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ins w:id="485" w:author="Fong RERHANG" w:date="2021-06-08T20:28:00Z">
              <w:r w:rsidR="00DE150C" w:rsidRPr="00DE150C">
                <w:rPr>
                  <w:bCs/>
                  <w:sz w:val="20"/>
                  <w:szCs w:val="20"/>
                  <w:rPrChange w:id="486" w:author="Fong RERHANG" w:date="2021-06-08T20:29:00Z">
                    <w:rPr>
                      <w:b/>
                      <w:sz w:val="20"/>
                      <w:szCs w:val="20"/>
                    </w:rPr>
                  </w:rPrChange>
                </w:rPr>
                <w:t>Cos</w:t>
              </w:r>
            </w:ins>
            <w:ins w:id="487" w:author="Fong RERHANG" w:date="2021-06-08T20:29:00Z">
              <w:r w:rsidR="00DE150C" w:rsidRPr="00DE150C">
                <w:rPr>
                  <w:bCs/>
                  <w:sz w:val="20"/>
                  <w:szCs w:val="20"/>
                  <w:rPrChange w:id="488" w:author="Fong RERHANG" w:date="2021-06-08T20:29:00Z">
                    <w:rPr>
                      <w:b/>
                      <w:sz w:val="20"/>
                      <w:szCs w:val="20"/>
                    </w:rPr>
                  </w:rPrChange>
                </w:rPr>
                <w:t xml:space="preserve"> (</w:t>
              </w:r>
            </w:ins>
            <w:proofErr w:type="spellStart"/>
            <w:r w:rsidRPr="00DE150C">
              <w:rPr>
                <w:bCs/>
                <w:sz w:val="20"/>
                <w:szCs w:val="20"/>
                <w:lang w:val="es-419"/>
                <w:rPrChange w:id="489" w:author="Fong RERHANG" w:date="2021-06-08T20:29:00Z">
                  <w:rPr>
                    <w:sz w:val="20"/>
                    <w:szCs w:val="20"/>
                    <w:lang w:val="es-419"/>
                  </w:rPr>
                </w:rPrChange>
              </w:rPr>
              <w:t>Mien</w:t>
            </w:r>
            <w:proofErr w:type="spellEnd"/>
            <w:ins w:id="490" w:author="Fong RERHANG" w:date="2021-06-08T20:29:00Z">
              <w:r w:rsidR="00DE150C" w:rsidRPr="00DE150C">
                <w:rPr>
                  <w:bCs/>
                  <w:sz w:val="20"/>
                  <w:szCs w:val="20"/>
                  <w:lang w:val="es-419"/>
                  <w:rPrChange w:id="491" w:author="Fong RERHANG" w:date="2021-06-08T20:29:00Z">
                    <w:rPr>
                      <w:sz w:val="20"/>
                      <w:szCs w:val="20"/>
                      <w:lang w:val="es-419"/>
                    </w:rPr>
                  </w:rPrChange>
                </w:rPr>
                <w:t>)</w:t>
              </w:r>
            </w:ins>
            <w:r w:rsidRPr="0010415F">
              <w:rPr>
                <w:sz w:val="20"/>
                <w:szCs w:val="20"/>
                <w:lang w:val="es-419"/>
              </w:rPr>
              <w:t xml:space="preserve"> </w:t>
            </w:r>
          </w:p>
          <w:p w14:paraId="0064BFFD" w14:textId="67FFE9D7" w:rsidR="00A54CA3" w:rsidRPr="00A764FE" w:rsidRDefault="00A54CA3" w:rsidP="00A54CA3">
            <w:pPr>
              <w:ind w:left="-66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="000520B1" w:rsidRPr="007471F9">
              <w:rPr>
                <w:b/>
                <w:sz w:val="16"/>
                <w:szCs w:val="16"/>
              </w:rPr>
              <w:t xml:space="preserve"> </w:t>
            </w:r>
            <w:del w:id="492" w:author="Fong RERHANG" w:date="2021-06-08T20:29:00Z">
              <w:r w:rsidR="000520B1" w:rsidRPr="00DE150C" w:rsidDel="00DE150C">
                <w:rPr>
                  <w:bCs/>
                  <w:sz w:val="20"/>
                  <w:szCs w:val="20"/>
                  <w:rPrChange w:id="493" w:author="Fong RERHANG" w:date="2021-06-08T20:29:00Z">
                    <w:rPr>
                      <w:bCs/>
                      <w:sz w:val="16"/>
                      <w:szCs w:val="16"/>
                    </w:rPr>
                  </w:rPrChange>
                </w:rPr>
                <w:delText>l</w:delText>
              </w:r>
            </w:del>
            <w:proofErr w:type="spellStart"/>
            <w:ins w:id="494" w:author="Fong RERHANG" w:date="2021-06-08T20:29:00Z">
              <w:r w:rsidR="00DE150C">
                <w:rPr>
                  <w:bCs/>
                  <w:sz w:val="20"/>
                  <w:szCs w:val="20"/>
                </w:rPr>
                <w:t>L</w:t>
              </w:r>
            </w:ins>
            <w:r w:rsidR="000520B1" w:rsidRPr="00DE150C">
              <w:rPr>
                <w:bCs/>
                <w:sz w:val="20"/>
                <w:szCs w:val="20"/>
                <w:rPrChange w:id="495" w:author="Fong RERHANG" w:date="2021-06-08T20:29:00Z">
                  <w:rPr>
                    <w:bCs/>
                    <w:sz w:val="16"/>
                    <w:szCs w:val="16"/>
                  </w:rPr>
                </w:rPrChange>
              </w:rPr>
              <w:t>wm</w:t>
            </w:r>
            <w:proofErr w:type="spellEnd"/>
            <w:r w:rsidR="000520B1" w:rsidRPr="00DE150C">
              <w:rPr>
                <w:bCs/>
                <w:sz w:val="20"/>
                <w:szCs w:val="20"/>
                <w:rPrChange w:id="496" w:author="Fong RERHANG" w:date="2021-06-08T20:29:00Z">
                  <w:rPr>
                    <w:bCs/>
                    <w:sz w:val="16"/>
                    <w:szCs w:val="16"/>
                  </w:rPr>
                </w:rPrChange>
              </w:rPr>
              <w:t xml:space="preserve"> yam (</w:t>
            </w:r>
            <w:proofErr w:type="spellStart"/>
            <w:r w:rsidR="000520B1" w:rsidRPr="00DE150C">
              <w:rPr>
                <w:bCs/>
                <w:sz w:val="20"/>
                <w:szCs w:val="20"/>
                <w:rPrChange w:id="497" w:author="Fong RERHANG" w:date="2021-06-08T20:29:00Z">
                  <w:rPr>
                    <w:bCs/>
                    <w:sz w:val="16"/>
                    <w:szCs w:val="16"/>
                  </w:rPr>
                </w:rPrChange>
              </w:rPr>
              <w:t>sau</w:t>
            </w:r>
            <w:proofErr w:type="spellEnd"/>
            <w:r w:rsidR="000520B1" w:rsidRPr="00DE150C">
              <w:rPr>
                <w:bCs/>
                <w:sz w:val="20"/>
                <w:szCs w:val="20"/>
                <w:rPrChange w:id="498" w:author="Fong RERHANG" w:date="2021-06-08T20:29:00Z">
                  <w:rPr>
                    <w:bCs/>
                    <w:sz w:val="16"/>
                    <w:szCs w:val="16"/>
                  </w:rPr>
                </w:rPrChange>
              </w:rPr>
              <w:t xml:space="preserve"> </w:t>
            </w:r>
            <w:proofErr w:type="spellStart"/>
            <w:r w:rsidR="000520B1" w:rsidRPr="00DE150C">
              <w:rPr>
                <w:bCs/>
                <w:sz w:val="20"/>
                <w:szCs w:val="20"/>
                <w:rPrChange w:id="499" w:author="Fong RERHANG" w:date="2021-06-08T20:29:00Z">
                  <w:rPr>
                    <w:bCs/>
                    <w:sz w:val="16"/>
                    <w:szCs w:val="16"/>
                  </w:rPr>
                </w:rPrChange>
              </w:rPr>
              <w:t>rau</w:t>
            </w:r>
            <w:proofErr w:type="spellEnd"/>
            <w:r w:rsidR="000520B1" w:rsidRPr="00DE150C">
              <w:rPr>
                <w:bCs/>
                <w:sz w:val="20"/>
                <w:szCs w:val="20"/>
                <w:rPrChange w:id="500" w:author="Fong RERHANG" w:date="2021-06-08T20:29:00Z">
                  <w:rPr>
                    <w:bCs/>
                    <w:sz w:val="16"/>
                    <w:szCs w:val="16"/>
                  </w:rPr>
                </w:rPrChange>
              </w:rPr>
              <w:t xml:space="preserve"> </w:t>
            </w:r>
            <w:proofErr w:type="spellStart"/>
            <w:r w:rsidR="000520B1" w:rsidRPr="00DE150C">
              <w:rPr>
                <w:bCs/>
                <w:sz w:val="20"/>
                <w:szCs w:val="20"/>
                <w:rPrChange w:id="501" w:author="Fong RERHANG" w:date="2021-06-08T20:29:00Z">
                  <w:rPr>
                    <w:bCs/>
                    <w:sz w:val="16"/>
                    <w:szCs w:val="16"/>
                  </w:rPr>
                </w:rPrChange>
              </w:rPr>
              <w:t>hau</w:t>
            </w:r>
            <w:proofErr w:type="spellEnd"/>
            <w:r w:rsidR="000520B1" w:rsidRPr="00DE150C">
              <w:rPr>
                <w:bCs/>
                <w:sz w:val="20"/>
                <w:szCs w:val="20"/>
                <w:rPrChange w:id="502" w:author="Fong RERHANG" w:date="2021-06-08T20:29:00Z">
                  <w:rPr>
                    <w:bCs/>
                    <w:sz w:val="16"/>
                    <w:szCs w:val="16"/>
                  </w:rPr>
                </w:rPrChange>
              </w:rPr>
              <w:t xml:space="preserve"> </w:t>
            </w:r>
            <w:proofErr w:type="spellStart"/>
            <w:r w:rsidR="000520B1" w:rsidRPr="00DE150C">
              <w:rPr>
                <w:bCs/>
                <w:sz w:val="20"/>
                <w:szCs w:val="20"/>
                <w:rPrChange w:id="503" w:author="Fong RERHANG" w:date="2021-06-08T20:29:00Z">
                  <w:rPr>
                    <w:bCs/>
                    <w:sz w:val="16"/>
                    <w:szCs w:val="16"/>
                  </w:rPr>
                </w:rPrChange>
              </w:rPr>
              <w:t>q</w:t>
            </w:r>
            <w:ins w:id="504" w:author="Fong RERHANG" w:date="2021-06-08T20:29:00Z">
              <w:r w:rsidR="00DE150C" w:rsidRPr="00DE150C">
                <w:rPr>
                  <w:bCs/>
                  <w:sz w:val="20"/>
                  <w:szCs w:val="20"/>
                  <w:rPrChange w:id="505" w:author="Fong RERHANG" w:date="2021-06-08T20:29:00Z">
                    <w:rPr>
                      <w:bCs/>
                      <w:sz w:val="16"/>
                      <w:szCs w:val="16"/>
                    </w:rPr>
                  </w:rPrChange>
                </w:rPr>
                <w:t>a</w:t>
              </w:r>
            </w:ins>
            <w:r w:rsidR="000520B1" w:rsidRPr="00DE150C">
              <w:rPr>
                <w:bCs/>
                <w:sz w:val="20"/>
                <w:szCs w:val="20"/>
                <w:rPrChange w:id="506" w:author="Fong RERHANG" w:date="2021-06-08T20:29:00Z">
                  <w:rPr>
                    <w:bCs/>
                    <w:sz w:val="16"/>
                    <w:szCs w:val="16"/>
                  </w:rPr>
                </w:rPrChange>
              </w:rPr>
              <w:t>b</w:t>
            </w:r>
            <w:proofErr w:type="spellEnd"/>
            <w:r w:rsidR="000520B1" w:rsidRPr="00DE150C">
              <w:rPr>
                <w:bCs/>
                <w:sz w:val="20"/>
                <w:szCs w:val="20"/>
                <w:rPrChange w:id="507" w:author="Fong RERHANG" w:date="2021-06-08T20:29:00Z">
                  <w:rPr>
                    <w:bCs/>
                    <w:sz w:val="16"/>
                    <w:szCs w:val="16"/>
                  </w:rPr>
                </w:rPrChange>
              </w:rPr>
              <w:t>)</w:t>
            </w:r>
          </w:p>
        </w:tc>
        <w:tc>
          <w:tcPr>
            <w:tcW w:w="3334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3425F7C5" w14:textId="13194B0E" w:rsidR="00A54CA3" w:rsidRPr="00892542" w:rsidRDefault="00A54CA3" w:rsidP="00A54CA3">
            <w:pPr>
              <w:ind w:left="-45" w:right="-1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="001D4C98">
              <w:rPr>
                <w:sz w:val="20"/>
                <w:szCs w:val="20"/>
              </w:rPr>
              <w:t xml:space="preserve"> </w:t>
            </w:r>
            <w:proofErr w:type="spellStart"/>
            <w:ins w:id="508" w:author="Fong RERHANG" w:date="2021-06-08T20:29:00Z">
              <w:r w:rsidR="00DE150C">
                <w:rPr>
                  <w:sz w:val="20"/>
                  <w:szCs w:val="20"/>
                </w:rPr>
                <w:t>Lwm</w:t>
              </w:r>
              <w:proofErr w:type="spellEnd"/>
              <w:r w:rsidR="00DE150C">
                <w:rPr>
                  <w:sz w:val="20"/>
                  <w:szCs w:val="20"/>
                </w:rPr>
                <w:t xml:space="preserve"> Yam </w:t>
              </w:r>
              <w:proofErr w:type="spellStart"/>
              <w:r w:rsidR="00DE150C">
                <w:rPr>
                  <w:sz w:val="20"/>
                  <w:szCs w:val="20"/>
                </w:rPr>
                <w:t>Neeg</w:t>
              </w:r>
              <w:proofErr w:type="spellEnd"/>
              <w:r w:rsidR="00DE150C">
                <w:rPr>
                  <w:sz w:val="20"/>
                  <w:szCs w:val="20"/>
                </w:rPr>
                <w:t xml:space="preserve"> </w:t>
              </w:r>
            </w:ins>
            <w:proofErr w:type="spellStart"/>
            <w:r w:rsidR="001D4C98">
              <w:rPr>
                <w:sz w:val="20"/>
                <w:szCs w:val="20"/>
              </w:rPr>
              <w:t>Haiv</w:t>
            </w:r>
            <w:proofErr w:type="spellEnd"/>
            <w:r w:rsidR="001D4C98">
              <w:rPr>
                <w:sz w:val="20"/>
                <w:szCs w:val="20"/>
              </w:rPr>
              <w:t xml:space="preserve"> </w:t>
            </w:r>
            <w:proofErr w:type="spellStart"/>
            <w:r w:rsidR="001D4C98">
              <w:rPr>
                <w:sz w:val="20"/>
                <w:szCs w:val="20"/>
              </w:rPr>
              <w:t>Txwv</w:t>
            </w:r>
            <w:proofErr w:type="spellEnd"/>
            <w:r w:rsidR="001D4C98" w:rsidRPr="00892542">
              <w:rPr>
                <w:sz w:val="20"/>
                <w:szCs w:val="20"/>
              </w:rPr>
              <w:t xml:space="preserve"> Pacific </w:t>
            </w:r>
            <w:r w:rsidR="001D4C98">
              <w:rPr>
                <w:sz w:val="20"/>
                <w:szCs w:val="20"/>
              </w:rPr>
              <w:t>l</w:t>
            </w:r>
            <w:del w:id="509" w:author="Fong RERHANG" w:date="2021-06-08T20:29:00Z">
              <w:r w:rsidR="001D4C98" w:rsidDel="00DE150C">
                <w:rPr>
                  <w:sz w:val="20"/>
                  <w:szCs w:val="20"/>
                </w:rPr>
                <w:delText>wm yam</w:delText>
              </w:r>
            </w:del>
          </w:p>
          <w:p w14:paraId="2F9F1683" w14:textId="77777777" w:rsidR="00A54CA3" w:rsidRPr="00892542" w:rsidRDefault="00A54CA3" w:rsidP="00A54CA3">
            <w:pPr>
              <w:ind w:left="-4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Samoan </w:t>
            </w:r>
          </w:p>
          <w:p w14:paraId="052F6E91" w14:textId="77777777" w:rsidR="00A54CA3" w:rsidRPr="00892542" w:rsidRDefault="00A54CA3" w:rsidP="00A54CA3">
            <w:pPr>
              <w:ind w:left="-4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Ukrainian </w:t>
            </w:r>
          </w:p>
          <w:p w14:paraId="07B17564" w14:textId="11A07ED0" w:rsidR="00A54CA3" w:rsidRPr="00892542" w:rsidRDefault="00A54CA3" w:rsidP="00A54CA3">
            <w:pPr>
              <w:ind w:left="-4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proofErr w:type="gramStart"/>
            <w:r w:rsidRPr="00892542">
              <w:rPr>
                <w:sz w:val="20"/>
                <w:szCs w:val="20"/>
              </w:rPr>
              <w:t>Unk</w:t>
            </w:r>
            <w:proofErr w:type="spellEnd"/>
            <w:r w:rsidRPr="00892542">
              <w:rPr>
                <w:sz w:val="20"/>
                <w:szCs w:val="20"/>
              </w:rPr>
              <w:t>./</w:t>
            </w:r>
            <w:proofErr w:type="gramEnd"/>
            <w:r w:rsidR="000A3C60">
              <w:rPr>
                <w:sz w:val="20"/>
                <w:szCs w:val="20"/>
              </w:rPr>
              <w:t xml:space="preserve"> </w:t>
            </w:r>
            <w:proofErr w:type="spellStart"/>
            <w:r w:rsidR="000A3C60">
              <w:rPr>
                <w:sz w:val="20"/>
                <w:szCs w:val="20"/>
              </w:rPr>
              <w:t>Qhia</w:t>
            </w:r>
            <w:proofErr w:type="spellEnd"/>
            <w:r w:rsidR="000A3C60">
              <w:rPr>
                <w:sz w:val="20"/>
                <w:szCs w:val="20"/>
              </w:rPr>
              <w:t xml:space="preserve"> </w:t>
            </w:r>
            <w:proofErr w:type="spellStart"/>
            <w:r w:rsidR="000A3C60">
              <w:rPr>
                <w:sz w:val="20"/>
                <w:szCs w:val="20"/>
              </w:rPr>
              <w:t>tsis</w:t>
            </w:r>
            <w:proofErr w:type="spellEnd"/>
            <w:r w:rsidR="000A3C60">
              <w:rPr>
                <w:sz w:val="20"/>
                <w:szCs w:val="20"/>
              </w:rPr>
              <w:t xml:space="preserve"> tau</w:t>
            </w:r>
            <w:r w:rsidR="000A3C60" w:rsidRPr="00892542">
              <w:rPr>
                <w:sz w:val="20"/>
                <w:szCs w:val="20"/>
              </w:rPr>
              <w:t xml:space="preserve"> </w:t>
            </w:r>
            <w:r w:rsidRPr="00892542">
              <w:rPr>
                <w:sz w:val="20"/>
                <w:szCs w:val="20"/>
              </w:rPr>
              <w:t xml:space="preserve"> </w:t>
            </w:r>
          </w:p>
          <w:p w14:paraId="3DF12018" w14:textId="0AA776CD" w:rsidR="00A54CA3" w:rsidRPr="00A764FE" w:rsidRDefault="00A54CA3" w:rsidP="00A54CA3">
            <w:pPr>
              <w:ind w:left="-4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510" w:author="Fong RERHANG" w:date="2021-06-08T20:29:00Z">
              <w:r w:rsidRPr="00892542" w:rsidDel="00DE150C">
                <w:rPr>
                  <w:sz w:val="20"/>
                  <w:szCs w:val="20"/>
                </w:rPr>
                <w:delText xml:space="preserve">Vietnamese </w:delText>
              </w:r>
            </w:del>
            <w:proofErr w:type="spellStart"/>
            <w:ins w:id="511" w:author="Fong RERHANG" w:date="2021-06-08T20:29:00Z">
              <w:r w:rsidR="00DE150C">
                <w:rPr>
                  <w:sz w:val="20"/>
                  <w:szCs w:val="20"/>
                </w:rPr>
                <w:t>Nyab</w:t>
              </w:r>
              <w:proofErr w:type="spellEnd"/>
              <w:r w:rsidR="00DE150C">
                <w:rPr>
                  <w:sz w:val="20"/>
                  <w:szCs w:val="20"/>
                </w:rPr>
                <w:t xml:space="preserve"> </w:t>
              </w:r>
              <w:proofErr w:type="spellStart"/>
              <w:r w:rsidR="00DE150C">
                <w:rPr>
                  <w:sz w:val="20"/>
                  <w:szCs w:val="20"/>
                </w:rPr>
                <w:t>Laj</w:t>
              </w:r>
            </w:ins>
            <w:proofErr w:type="spellEnd"/>
          </w:p>
        </w:tc>
      </w:tr>
      <w:tr w:rsidR="00A54CA3" w:rsidRPr="002D06EE" w14:paraId="13AA8B8E" w14:textId="77777777" w:rsidTr="00A54CA3">
        <w:trPr>
          <w:trHeight w:val="350"/>
        </w:trPr>
        <w:tc>
          <w:tcPr>
            <w:tcW w:w="1616" w:type="dxa"/>
            <w:tcBorders>
              <w:left w:val="single" w:sz="12" w:space="0" w:color="auto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0A78EAE5" w14:textId="77777777" w:rsidR="00C76309" w:rsidRPr="00892542" w:rsidRDefault="00C76309" w:rsidP="00C7630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Nyiam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Haiv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Lus</w:t>
            </w:r>
            <w:proofErr w:type="spellEnd"/>
          </w:p>
          <w:p w14:paraId="7C544267" w14:textId="5BD806E5" w:rsidR="00A54CA3" w:rsidRPr="003D26B1" w:rsidRDefault="00C76309" w:rsidP="00C76309">
            <w:pPr>
              <w:rPr>
                <w:sz w:val="20"/>
                <w:szCs w:val="20"/>
              </w:rPr>
            </w:pPr>
            <w:r w:rsidRPr="0006569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Kos </w:t>
            </w:r>
            <w:proofErr w:type="spellStart"/>
            <w:r>
              <w:rPr>
                <w:sz w:val="20"/>
                <w:szCs w:val="20"/>
              </w:rPr>
              <w:t>ib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qhos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xwb</w:t>
            </w:r>
            <w:proofErr w:type="spellEnd"/>
            <w:r w:rsidRPr="00065690">
              <w:rPr>
                <w:sz w:val="20"/>
                <w:szCs w:val="20"/>
              </w:rPr>
              <w:t>)</w:t>
            </w:r>
          </w:p>
        </w:tc>
        <w:tc>
          <w:tcPr>
            <w:tcW w:w="1505" w:type="dxa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47846D97" w14:textId="77777777" w:rsidR="00A54CA3" w:rsidRDefault="00A54CA3" w:rsidP="00A54CA3">
            <w:pPr>
              <w:ind w:left="-29"/>
              <w:rPr>
                <w:b/>
                <w:sz w:val="20"/>
                <w:szCs w:val="20"/>
              </w:rPr>
            </w:pPr>
          </w:p>
          <w:p w14:paraId="3E6D2394" w14:textId="77777777" w:rsidR="00A54CA3" w:rsidRPr="0010415F" w:rsidRDefault="00A54CA3" w:rsidP="00A54CA3">
            <w:pPr>
              <w:ind w:left="-29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Arabic</w:t>
            </w:r>
            <w:proofErr w:type="spellEnd"/>
            <w:r w:rsidRPr="0010415F">
              <w:rPr>
                <w:sz w:val="20"/>
                <w:szCs w:val="20"/>
                <w:lang w:val="es-419"/>
              </w:rPr>
              <w:t xml:space="preserve"> </w:t>
            </w:r>
          </w:p>
          <w:p w14:paraId="7BFAC9EA" w14:textId="77777777" w:rsidR="00A54CA3" w:rsidRPr="0010415F" w:rsidRDefault="00A54CA3" w:rsidP="00A54CA3">
            <w:pPr>
              <w:ind w:left="-29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Armenian</w:t>
            </w:r>
            <w:proofErr w:type="spellEnd"/>
          </w:p>
          <w:p w14:paraId="5F211E73" w14:textId="77777777" w:rsidR="00A54CA3" w:rsidRPr="0010415F" w:rsidRDefault="00A54CA3" w:rsidP="00A54CA3">
            <w:pPr>
              <w:ind w:left="-29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0415F">
              <w:rPr>
                <w:sz w:val="20"/>
                <w:szCs w:val="20"/>
                <w:lang w:val="es-419"/>
              </w:rPr>
              <w:t xml:space="preserve">ASL </w:t>
            </w:r>
          </w:p>
          <w:p w14:paraId="149A1924" w14:textId="55F1537B" w:rsidR="00A54CA3" w:rsidRPr="0010415F" w:rsidRDefault="00A54CA3" w:rsidP="00A54CA3">
            <w:pPr>
              <w:ind w:left="-29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512" w:author="Fong RERHANG" w:date="2021-06-08T20:30:00Z">
              <w:r w:rsidRPr="0010415F" w:rsidDel="00DE150C">
                <w:rPr>
                  <w:sz w:val="20"/>
                  <w:szCs w:val="20"/>
                  <w:lang w:val="es-419"/>
                </w:rPr>
                <w:delText xml:space="preserve">Cambodian </w:delText>
              </w:r>
            </w:del>
            <w:ins w:id="513" w:author="Fong RERHANG" w:date="2021-06-08T20:30:00Z">
              <w:r w:rsidR="00DE150C">
                <w:rPr>
                  <w:sz w:val="20"/>
                  <w:szCs w:val="20"/>
                  <w:lang w:val="es-419"/>
                </w:rPr>
                <w:t xml:space="preserve">Kas Pus </w:t>
              </w:r>
              <w:proofErr w:type="spellStart"/>
              <w:r w:rsidR="00DE150C">
                <w:rPr>
                  <w:sz w:val="20"/>
                  <w:szCs w:val="20"/>
                  <w:lang w:val="es-419"/>
                </w:rPr>
                <w:t>Cias</w:t>
              </w:r>
              <w:proofErr w:type="spellEnd"/>
              <w:r w:rsidR="00DE150C" w:rsidRPr="0010415F">
                <w:rPr>
                  <w:sz w:val="20"/>
                  <w:szCs w:val="20"/>
                  <w:lang w:val="es-419"/>
                </w:rPr>
                <w:t xml:space="preserve"> </w:t>
              </w:r>
            </w:ins>
          </w:p>
          <w:p w14:paraId="76C33B1D" w14:textId="2DE5595B" w:rsidR="00A54CA3" w:rsidRPr="001D59B1" w:rsidRDefault="00A54CA3" w:rsidP="00A54CA3">
            <w:pPr>
              <w:ind w:left="-29"/>
              <w:rPr>
                <w:b/>
                <w:sz w:val="20"/>
                <w:szCs w:val="20"/>
                <w:lang w:val="es-MX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514" w:author="Fong RERHANG" w:date="2021-06-08T20:30:00Z">
              <w:r w:rsidRPr="0010415F" w:rsidDel="00DE150C">
                <w:rPr>
                  <w:sz w:val="20"/>
                  <w:szCs w:val="20"/>
                  <w:lang w:val="es-419"/>
                </w:rPr>
                <w:delText>Cantonese</w:delText>
              </w:r>
            </w:del>
            <w:proofErr w:type="spellStart"/>
            <w:ins w:id="515" w:author="Fong RERHANG" w:date="2021-06-08T20:30:00Z">
              <w:r w:rsidR="00DE150C">
                <w:rPr>
                  <w:sz w:val="20"/>
                  <w:szCs w:val="20"/>
                  <w:lang w:val="es-419"/>
                </w:rPr>
                <w:t>Suav</w:t>
              </w:r>
            </w:ins>
            <w:proofErr w:type="spellEnd"/>
          </w:p>
        </w:tc>
        <w:tc>
          <w:tcPr>
            <w:tcW w:w="1235" w:type="dxa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3ABFBADA" w14:textId="676AC2B7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516" w:author="Fong RERHANG" w:date="2021-06-08T20:30:00Z">
              <w:r w:rsidRPr="00892542" w:rsidDel="00DE150C">
                <w:rPr>
                  <w:sz w:val="20"/>
                  <w:szCs w:val="20"/>
                </w:rPr>
                <w:delText>English</w:delText>
              </w:r>
            </w:del>
            <w:proofErr w:type="spellStart"/>
            <w:ins w:id="517" w:author="Fong RERHANG" w:date="2021-06-08T20:30:00Z">
              <w:r w:rsidR="00DE150C">
                <w:rPr>
                  <w:sz w:val="20"/>
                  <w:szCs w:val="20"/>
                </w:rPr>
                <w:t>Askiv</w:t>
              </w:r>
            </w:ins>
            <w:proofErr w:type="spellEnd"/>
          </w:p>
          <w:p w14:paraId="687005A6" w14:textId="77777777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Farsi</w:t>
            </w:r>
          </w:p>
          <w:p w14:paraId="2C95A3F2" w14:textId="1A489577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518" w:author="Fong RERHANG" w:date="2021-06-08T20:30:00Z">
              <w:r w:rsidRPr="00892542" w:rsidDel="00DE150C">
                <w:rPr>
                  <w:sz w:val="20"/>
                  <w:szCs w:val="20"/>
                </w:rPr>
                <w:delText>French</w:delText>
              </w:r>
            </w:del>
            <w:ins w:id="519" w:author="Fong RERHANG" w:date="2021-06-08T20:30:00Z">
              <w:r w:rsidR="00DE150C">
                <w:rPr>
                  <w:sz w:val="20"/>
                  <w:szCs w:val="20"/>
                </w:rPr>
                <w:t xml:space="preserve">Fab </w:t>
              </w:r>
              <w:proofErr w:type="spellStart"/>
              <w:r w:rsidR="00DE150C">
                <w:rPr>
                  <w:sz w:val="20"/>
                  <w:szCs w:val="20"/>
                </w:rPr>
                <w:t>kis</w:t>
              </w:r>
            </w:ins>
            <w:proofErr w:type="spellEnd"/>
          </w:p>
          <w:p w14:paraId="03BF514F" w14:textId="77777777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Hebrew </w:t>
            </w:r>
          </w:p>
          <w:p w14:paraId="5D9F07BC" w14:textId="1D1B2C8E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892542">
              <w:rPr>
                <w:sz w:val="20"/>
                <w:szCs w:val="20"/>
              </w:rPr>
              <w:t>Hmo</w:t>
            </w:r>
            <w:r w:rsidR="00B93E0B">
              <w:rPr>
                <w:sz w:val="20"/>
                <w:szCs w:val="20"/>
              </w:rPr>
              <w:t>ob</w:t>
            </w:r>
            <w:proofErr w:type="spellEnd"/>
          </w:p>
          <w:p w14:paraId="38F88E70" w14:textId="77777777" w:rsidR="00A54CA3" w:rsidRPr="003D26B1" w:rsidRDefault="00A54CA3" w:rsidP="00A54CA3">
            <w:pPr>
              <w:rPr>
                <w:b/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Ilocano</w:t>
            </w:r>
          </w:p>
        </w:tc>
        <w:tc>
          <w:tcPr>
            <w:tcW w:w="1583" w:type="dxa"/>
            <w:gridSpan w:val="2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327D420B" w14:textId="77777777" w:rsidR="00A54CA3" w:rsidRPr="0010415F" w:rsidRDefault="00A54CA3" w:rsidP="00A54CA3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Italian</w:t>
            </w:r>
            <w:proofErr w:type="spellEnd"/>
          </w:p>
          <w:p w14:paraId="0A5B744B" w14:textId="6F029DA5" w:rsidR="00A54CA3" w:rsidRPr="0010415F" w:rsidRDefault="00A54CA3" w:rsidP="00A54CA3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520" w:author="Fong RERHANG" w:date="2021-06-08T20:30:00Z">
              <w:r w:rsidRPr="0010415F" w:rsidDel="00DE150C">
                <w:rPr>
                  <w:sz w:val="20"/>
                  <w:szCs w:val="20"/>
                  <w:lang w:val="es-419"/>
                </w:rPr>
                <w:delText>Japanese</w:delText>
              </w:r>
            </w:del>
            <w:proofErr w:type="spellStart"/>
            <w:ins w:id="521" w:author="Fong RERHANG" w:date="2021-06-08T20:30:00Z">
              <w:r w:rsidR="00DE150C">
                <w:rPr>
                  <w:sz w:val="20"/>
                  <w:szCs w:val="20"/>
                  <w:lang w:val="es-419"/>
                </w:rPr>
                <w:t>Yij</w:t>
              </w:r>
              <w:proofErr w:type="spellEnd"/>
              <w:r w:rsidR="00DE150C">
                <w:rPr>
                  <w:sz w:val="20"/>
                  <w:szCs w:val="20"/>
                  <w:lang w:val="es-419"/>
                </w:rPr>
                <w:t xml:space="preserve"> </w:t>
              </w:r>
              <w:proofErr w:type="spellStart"/>
              <w:r w:rsidR="00DE150C">
                <w:rPr>
                  <w:sz w:val="20"/>
                  <w:szCs w:val="20"/>
                  <w:lang w:val="es-419"/>
                </w:rPr>
                <w:t>Pe</w:t>
              </w:r>
            </w:ins>
            <w:ins w:id="522" w:author="Fong RERHANG" w:date="2021-06-08T20:31:00Z">
              <w:r w:rsidR="00DE150C">
                <w:rPr>
                  <w:sz w:val="20"/>
                  <w:szCs w:val="20"/>
                  <w:lang w:val="es-419"/>
                </w:rPr>
                <w:t>em</w:t>
              </w:r>
            </w:ins>
            <w:proofErr w:type="spellEnd"/>
          </w:p>
          <w:p w14:paraId="718921FB" w14:textId="7323F4D5" w:rsidR="00A54CA3" w:rsidRPr="0010415F" w:rsidRDefault="00A54CA3" w:rsidP="00A54CA3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523" w:author="Fong RERHANG" w:date="2021-06-08T20:31:00Z">
              <w:r w:rsidRPr="0010415F" w:rsidDel="00DE150C">
                <w:rPr>
                  <w:sz w:val="20"/>
                  <w:szCs w:val="20"/>
                  <w:lang w:val="es-419"/>
                </w:rPr>
                <w:delText>Korean</w:delText>
              </w:r>
            </w:del>
            <w:proofErr w:type="spellStart"/>
            <w:ins w:id="524" w:author="Fong RERHANG" w:date="2021-06-08T20:31:00Z">
              <w:r w:rsidR="00DE150C">
                <w:rPr>
                  <w:sz w:val="20"/>
                  <w:szCs w:val="20"/>
                  <w:lang w:val="es-419"/>
                </w:rPr>
                <w:t>Kos</w:t>
              </w:r>
              <w:proofErr w:type="spellEnd"/>
              <w:r w:rsidR="00DE150C">
                <w:rPr>
                  <w:sz w:val="20"/>
                  <w:szCs w:val="20"/>
                  <w:lang w:val="es-419"/>
                </w:rPr>
                <w:t xml:space="preserve"> Lim</w:t>
              </w:r>
            </w:ins>
          </w:p>
          <w:p w14:paraId="34E997FD" w14:textId="2833F4B9" w:rsidR="00A54CA3" w:rsidRPr="0010415F" w:rsidRDefault="00A54CA3" w:rsidP="00A54CA3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525" w:author="Fong RERHANG" w:date="2021-06-08T20:31:00Z">
              <w:r w:rsidR="00A05D1E" w:rsidDel="00DE150C">
                <w:rPr>
                  <w:sz w:val="20"/>
                  <w:szCs w:val="20"/>
                  <w:lang w:val="es-419"/>
                </w:rPr>
                <w:delText>Plog</w:delText>
              </w:r>
              <w:r w:rsidRPr="0010415F" w:rsidDel="00DE150C">
                <w:rPr>
                  <w:sz w:val="20"/>
                  <w:szCs w:val="20"/>
                  <w:lang w:val="es-419"/>
                </w:rPr>
                <w:delText xml:space="preserve"> </w:delText>
              </w:r>
            </w:del>
            <w:proofErr w:type="spellStart"/>
            <w:ins w:id="526" w:author="Fong RERHANG" w:date="2021-06-08T20:31:00Z">
              <w:r w:rsidR="00DE150C">
                <w:rPr>
                  <w:sz w:val="20"/>
                  <w:szCs w:val="20"/>
                  <w:lang w:val="es-419"/>
                </w:rPr>
                <w:t>Nplog</w:t>
              </w:r>
            </w:ins>
            <w:proofErr w:type="spellEnd"/>
          </w:p>
          <w:p w14:paraId="00789DDB" w14:textId="77777777" w:rsidR="00A54CA3" w:rsidRPr="0010415F" w:rsidRDefault="00A54CA3" w:rsidP="00A54CA3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Mandarin</w:t>
            </w:r>
            <w:proofErr w:type="spellEnd"/>
          </w:p>
          <w:p w14:paraId="2E4C7EFA" w14:textId="340022BE" w:rsidR="00A54CA3" w:rsidRPr="001D59B1" w:rsidRDefault="00A54CA3" w:rsidP="00A54CA3">
            <w:pPr>
              <w:rPr>
                <w:b/>
                <w:sz w:val="20"/>
                <w:szCs w:val="20"/>
                <w:lang w:val="es-MX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gramStart"/>
            <w:ins w:id="527" w:author="Fong RERHANG" w:date="2021-06-08T20:31:00Z">
              <w:r w:rsidR="00DE150C" w:rsidRPr="00DE150C">
                <w:rPr>
                  <w:bCs/>
                  <w:sz w:val="20"/>
                  <w:szCs w:val="20"/>
                  <w:rPrChange w:id="528" w:author="Fong RERHANG" w:date="2021-06-08T20:31:00Z">
                    <w:rPr>
                      <w:b/>
                      <w:sz w:val="20"/>
                      <w:szCs w:val="20"/>
                    </w:rPr>
                  </w:rPrChange>
                </w:rPr>
                <w:t>Cos</w:t>
              </w:r>
              <w:r w:rsidR="00DE150C">
                <w:rPr>
                  <w:b/>
                  <w:sz w:val="20"/>
                  <w:szCs w:val="20"/>
                </w:rPr>
                <w:t>(</w:t>
              </w:r>
            </w:ins>
            <w:proofErr w:type="spellStart"/>
            <w:proofErr w:type="gramEnd"/>
            <w:r w:rsidRPr="0010415F">
              <w:rPr>
                <w:sz w:val="20"/>
                <w:szCs w:val="20"/>
                <w:lang w:val="es-419"/>
              </w:rPr>
              <w:t>Mien</w:t>
            </w:r>
            <w:proofErr w:type="spellEnd"/>
            <w:ins w:id="529" w:author="Fong RERHANG" w:date="2021-06-08T20:31:00Z">
              <w:r w:rsidR="00DE150C">
                <w:rPr>
                  <w:sz w:val="20"/>
                  <w:szCs w:val="20"/>
                  <w:lang w:val="es-419"/>
                </w:rPr>
                <w:t>)</w:t>
              </w:r>
            </w:ins>
          </w:p>
        </w:tc>
        <w:tc>
          <w:tcPr>
            <w:tcW w:w="2324" w:type="dxa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47AFFAF0" w14:textId="79FD1A79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="0025226B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25226B" w:rsidRPr="0040111E">
              <w:rPr>
                <w:bCs/>
                <w:sz w:val="20"/>
                <w:szCs w:val="20"/>
              </w:rPr>
              <w:t>Lwm</w:t>
            </w:r>
            <w:proofErr w:type="spellEnd"/>
            <w:r w:rsidR="0025226B" w:rsidRPr="0040111E">
              <w:rPr>
                <w:bCs/>
                <w:sz w:val="20"/>
                <w:szCs w:val="20"/>
              </w:rPr>
              <w:t xml:space="preserve"> yam </w:t>
            </w:r>
            <w:proofErr w:type="spellStart"/>
            <w:r w:rsidR="0025226B" w:rsidRPr="0040111E">
              <w:rPr>
                <w:bCs/>
                <w:sz w:val="20"/>
                <w:szCs w:val="20"/>
              </w:rPr>
              <w:t>suav</w:t>
            </w:r>
            <w:proofErr w:type="spellEnd"/>
          </w:p>
          <w:p w14:paraId="453A9E6B" w14:textId="197D6AC0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="0025226B" w:rsidRPr="00346AE4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="0025226B" w:rsidRPr="00DE150C">
              <w:rPr>
                <w:bCs/>
                <w:sz w:val="20"/>
                <w:szCs w:val="20"/>
                <w:rPrChange w:id="530" w:author="Fong RERHANG" w:date="2021-06-08T20:31:00Z">
                  <w:rPr>
                    <w:b/>
                    <w:sz w:val="16"/>
                    <w:szCs w:val="16"/>
                  </w:rPr>
                </w:rPrChange>
              </w:rPr>
              <w:t>Lwm</w:t>
            </w:r>
            <w:proofErr w:type="spellEnd"/>
            <w:r w:rsidR="0025226B" w:rsidRPr="00DE150C">
              <w:rPr>
                <w:bCs/>
                <w:sz w:val="20"/>
                <w:szCs w:val="20"/>
                <w:rPrChange w:id="531" w:author="Fong RERHANG" w:date="2021-06-08T20:31:00Z">
                  <w:rPr>
                    <w:b/>
                    <w:sz w:val="16"/>
                    <w:szCs w:val="16"/>
                  </w:rPr>
                </w:rPrChange>
              </w:rPr>
              <w:t xml:space="preserve"> yam </w:t>
            </w:r>
            <w:proofErr w:type="spellStart"/>
            <w:r w:rsidR="0025226B" w:rsidRPr="00DE150C">
              <w:rPr>
                <w:bCs/>
                <w:sz w:val="20"/>
                <w:szCs w:val="20"/>
                <w:rPrChange w:id="532" w:author="Fong RERHANG" w:date="2021-06-08T20:31:00Z">
                  <w:rPr>
                    <w:b/>
                    <w:sz w:val="16"/>
                    <w:szCs w:val="16"/>
                  </w:rPr>
                </w:rPrChange>
              </w:rPr>
              <w:t>tsis</w:t>
            </w:r>
            <w:proofErr w:type="spellEnd"/>
            <w:r w:rsidR="0025226B" w:rsidRPr="00DE150C">
              <w:rPr>
                <w:bCs/>
                <w:sz w:val="20"/>
                <w:szCs w:val="20"/>
                <w:rPrChange w:id="533" w:author="Fong RERHANG" w:date="2021-06-08T20:31:00Z">
                  <w:rPr>
                    <w:b/>
                    <w:sz w:val="16"/>
                    <w:szCs w:val="16"/>
                  </w:rPr>
                </w:rPrChange>
              </w:rPr>
              <w:t xml:space="preserve"> </w:t>
            </w:r>
            <w:proofErr w:type="spellStart"/>
            <w:r w:rsidR="0025226B" w:rsidRPr="00DE150C">
              <w:rPr>
                <w:bCs/>
                <w:sz w:val="20"/>
                <w:szCs w:val="20"/>
                <w:rPrChange w:id="534" w:author="Fong RERHANG" w:date="2021-06-08T20:31:00Z">
                  <w:rPr>
                    <w:b/>
                    <w:sz w:val="16"/>
                    <w:szCs w:val="16"/>
                  </w:rPr>
                </w:rPrChange>
              </w:rPr>
              <w:t>yog</w:t>
            </w:r>
            <w:proofErr w:type="spellEnd"/>
            <w:ins w:id="535" w:author="Fong RERHANG" w:date="2021-06-08T20:31:00Z">
              <w:r w:rsidR="00DE150C">
                <w:rPr>
                  <w:bCs/>
                  <w:sz w:val="20"/>
                  <w:szCs w:val="20"/>
                </w:rPr>
                <w:t xml:space="preserve"> </w:t>
              </w:r>
              <w:proofErr w:type="spellStart"/>
              <w:r w:rsidR="00DE150C">
                <w:rPr>
                  <w:bCs/>
                  <w:sz w:val="20"/>
                  <w:szCs w:val="20"/>
                </w:rPr>
                <w:t>Lub</w:t>
              </w:r>
              <w:proofErr w:type="spellEnd"/>
              <w:r w:rsidR="00DE150C">
                <w:rPr>
                  <w:bCs/>
                  <w:sz w:val="20"/>
                  <w:szCs w:val="20"/>
                </w:rPr>
                <w:t xml:space="preserve"> </w:t>
              </w:r>
              <w:proofErr w:type="spellStart"/>
              <w:r w:rsidR="00DE150C">
                <w:rPr>
                  <w:bCs/>
                  <w:sz w:val="20"/>
                  <w:szCs w:val="20"/>
                </w:rPr>
                <w:t>Askiv</w:t>
              </w:r>
            </w:ins>
            <w:del w:id="536" w:author="Fong RERHANG" w:date="2021-06-08T20:31:00Z">
              <w:r w:rsidR="0025226B" w:rsidRPr="00DE150C" w:rsidDel="00DE150C">
                <w:rPr>
                  <w:bCs/>
                  <w:sz w:val="20"/>
                  <w:szCs w:val="20"/>
                  <w:rPrChange w:id="537" w:author="Fong RERHANG" w:date="2021-06-08T20:31:00Z">
                    <w:rPr>
                      <w:sz w:val="16"/>
                      <w:szCs w:val="16"/>
                    </w:rPr>
                  </w:rPrChange>
                </w:rPr>
                <w:delText>-</w:delText>
              </w:r>
            </w:del>
            <w:del w:id="538" w:author="Fong RERHANG" w:date="2021-06-08T20:32:00Z">
              <w:r w:rsidR="0025226B" w:rsidRPr="00DE150C" w:rsidDel="00DE150C">
                <w:rPr>
                  <w:bCs/>
                  <w:sz w:val="20"/>
                  <w:szCs w:val="20"/>
                  <w:rPrChange w:id="539" w:author="Fong RERHANG" w:date="2021-06-08T20:31:00Z">
                    <w:rPr>
                      <w:sz w:val="16"/>
                      <w:szCs w:val="16"/>
                    </w:rPr>
                  </w:rPrChange>
                </w:rPr>
                <w:delText>En</w:delText>
              </w:r>
            </w:del>
            <w:r w:rsidR="0025226B" w:rsidRPr="00DE150C">
              <w:rPr>
                <w:bCs/>
                <w:sz w:val="20"/>
                <w:szCs w:val="20"/>
                <w:rPrChange w:id="540" w:author="Fong RERHANG" w:date="2021-06-08T20:31:00Z">
                  <w:rPr>
                    <w:sz w:val="16"/>
                    <w:szCs w:val="16"/>
                  </w:rPr>
                </w:rPrChange>
              </w:rPr>
              <w:t>g</w:t>
            </w:r>
            <w:proofErr w:type="spellEnd"/>
            <w:r w:rsidR="0025226B" w:rsidRPr="00DE150C">
              <w:rPr>
                <w:sz w:val="24"/>
                <w:szCs w:val="24"/>
                <w:rPrChange w:id="541" w:author="Fong RERHANG" w:date="2021-06-08T20:31:00Z">
                  <w:rPr>
                    <w:sz w:val="20"/>
                    <w:szCs w:val="20"/>
                  </w:rPr>
                </w:rPrChange>
              </w:rPr>
              <w:t xml:space="preserve"> </w:t>
            </w:r>
          </w:p>
          <w:p w14:paraId="74DC4D21" w14:textId="77777777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Polish</w:t>
            </w:r>
          </w:p>
          <w:p w14:paraId="4287D829" w14:textId="77777777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Portuguese </w:t>
            </w:r>
          </w:p>
          <w:p w14:paraId="707C6965" w14:textId="64D55619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542" w:author="Fong RERHANG" w:date="2021-06-08T20:32:00Z">
              <w:r w:rsidRPr="00892542" w:rsidDel="00DE150C">
                <w:rPr>
                  <w:sz w:val="20"/>
                  <w:szCs w:val="20"/>
                </w:rPr>
                <w:delText>Russian</w:delText>
              </w:r>
            </w:del>
            <w:proofErr w:type="spellStart"/>
            <w:ins w:id="543" w:author="Fong RERHANG" w:date="2021-06-08T20:32:00Z">
              <w:r w:rsidR="00DE150C">
                <w:rPr>
                  <w:sz w:val="20"/>
                  <w:szCs w:val="20"/>
                </w:rPr>
                <w:t>Lav</w:t>
              </w:r>
              <w:proofErr w:type="spellEnd"/>
              <w:r w:rsidR="00DE150C">
                <w:rPr>
                  <w:sz w:val="20"/>
                  <w:szCs w:val="20"/>
                </w:rPr>
                <w:t xml:space="preserve"> </w:t>
              </w:r>
              <w:proofErr w:type="spellStart"/>
              <w:r w:rsidR="00DE150C">
                <w:rPr>
                  <w:sz w:val="20"/>
                  <w:szCs w:val="20"/>
                </w:rPr>
                <w:t>Xias</w:t>
              </w:r>
            </w:ins>
            <w:proofErr w:type="spellEnd"/>
          </w:p>
          <w:p w14:paraId="6FE432FC" w14:textId="77777777" w:rsidR="00A54CA3" w:rsidRPr="003D26B1" w:rsidRDefault="00A54CA3" w:rsidP="00A54CA3">
            <w:pPr>
              <w:rPr>
                <w:b/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Samoan</w:t>
            </w:r>
          </w:p>
        </w:tc>
        <w:tc>
          <w:tcPr>
            <w:tcW w:w="3334" w:type="dxa"/>
            <w:gridSpan w:val="2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084F1F3" w14:textId="77777777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Spanish</w:t>
            </w:r>
          </w:p>
          <w:p w14:paraId="2742A942" w14:textId="77777777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Tagalog</w:t>
            </w:r>
          </w:p>
          <w:p w14:paraId="4364025F" w14:textId="6754EB60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892542">
              <w:rPr>
                <w:sz w:val="20"/>
                <w:szCs w:val="20"/>
              </w:rPr>
              <w:t>Thai</w:t>
            </w:r>
            <w:ins w:id="544" w:author="Fong RERHANG" w:date="2021-06-08T20:32:00Z">
              <w:r w:rsidR="00DE150C">
                <w:rPr>
                  <w:sz w:val="20"/>
                  <w:szCs w:val="20"/>
                </w:rPr>
                <w:t>b</w:t>
              </w:r>
            </w:ins>
            <w:proofErr w:type="spellEnd"/>
            <w:del w:id="545" w:author="Fong RERHANG" w:date="2021-06-08T20:32:00Z">
              <w:r w:rsidRPr="00892542" w:rsidDel="00DE150C">
                <w:rPr>
                  <w:sz w:val="20"/>
                  <w:szCs w:val="20"/>
                </w:rPr>
                <w:delText xml:space="preserve"> </w:delText>
              </w:r>
            </w:del>
          </w:p>
          <w:p w14:paraId="6EBBD598" w14:textId="77777777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Turkish </w:t>
            </w:r>
          </w:p>
          <w:p w14:paraId="36FE1551" w14:textId="29A5C097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proofErr w:type="gramStart"/>
            <w:r w:rsidRPr="00892542">
              <w:rPr>
                <w:sz w:val="20"/>
                <w:szCs w:val="20"/>
              </w:rPr>
              <w:t>Unk</w:t>
            </w:r>
            <w:proofErr w:type="spellEnd"/>
            <w:r w:rsidRPr="00892542">
              <w:rPr>
                <w:sz w:val="20"/>
                <w:szCs w:val="20"/>
              </w:rPr>
              <w:t>./</w:t>
            </w:r>
            <w:proofErr w:type="gramEnd"/>
            <w:r w:rsidR="000A3C60">
              <w:rPr>
                <w:sz w:val="20"/>
                <w:szCs w:val="20"/>
              </w:rPr>
              <w:t xml:space="preserve"> </w:t>
            </w:r>
            <w:proofErr w:type="spellStart"/>
            <w:r w:rsidR="000A3C60">
              <w:rPr>
                <w:sz w:val="20"/>
                <w:szCs w:val="20"/>
              </w:rPr>
              <w:t>Qhia</w:t>
            </w:r>
            <w:proofErr w:type="spellEnd"/>
            <w:r w:rsidR="000A3C60">
              <w:rPr>
                <w:sz w:val="20"/>
                <w:szCs w:val="20"/>
              </w:rPr>
              <w:t xml:space="preserve"> </w:t>
            </w:r>
            <w:proofErr w:type="spellStart"/>
            <w:r w:rsidR="000A3C60">
              <w:rPr>
                <w:sz w:val="20"/>
                <w:szCs w:val="20"/>
              </w:rPr>
              <w:t>tsis</w:t>
            </w:r>
            <w:proofErr w:type="spellEnd"/>
            <w:r w:rsidR="000A3C60">
              <w:rPr>
                <w:sz w:val="20"/>
                <w:szCs w:val="20"/>
              </w:rPr>
              <w:t xml:space="preserve"> tau</w:t>
            </w:r>
          </w:p>
          <w:p w14:paraId="4C8489E2" w14:textId="1B8774D9" w:rsidR="00A54CA3" w:rsidRPr="003D26B1" w:rsidRDefault="00A54CA3" w:rsidP="00A54CA3">
            <w:pPr>
              <w:rPr>
                <w:b/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546" w:author="Fong RERHANG" w:date="2021-06-08T20:32:00Z">
              <w:r w:rsidRPr="00892542" w:rsidDel="00DE150C">
                <w:rPr>
                  <w:sz w:val="20"/>
                  <w:szCs w:val="20"/>
                </w:rPr>
                <w:delText>Vietnamese</w:delText>
              </w:r>
            </w:del>
            <w:proofErr w:type="spellStart"/>
            <w:ins w:id="547" w:author="Fong RERHANG" w:date="2021-06-08T20:32:00Z">
              <w:r w:rsidR="00DE150C">
                <w:rPr>
                  <w:sz w:val="20"/>
                  <w:szCs w:val="20"/>
                </w:rPr>
                <w:t>Nyab</w:t>
              </w:r>
              <w:proofErr w:type="spellEnd"/>
              <w:r w:rsidR="00DE150C">
                <w:rPr>
                  <w:sz w:val="20"/>
                  <w:szCs w:val="20"/>
                </w:rPr>
                <w:t xml:space="preserve"> </w:t>
              </w:r>
              <w:proofErr w:type="spellStart"/>
              <w:r w:rsidR="00DE150C">
                <w:rPr>
                  <w:sz w:val="20"/>
                  <w:szCs w:val="20"/>
                </w:rPr>
                <w:t>Laj</w:t>
              </w:r>
            </w:ins>
            <w:proofErr w:type="spellEnd"/>
          </w:p>
        </w:tc>
      </w:tr>
    </w:tbl>
    <w:p w14:paraId="591207FB" w14:textId="77777777" w:rsidR="00F542BF" w:rsidRDefault="00F542BF" w:rsidP="005D3862">
      <w:pPr>
        <w:spacing w:after="0"/>
        <w:jc w:val="center"/>
        <w:rPr>
          <w:b/>
          <w:sz w:val="26"/>
          <w:szCs w:val="26"/>
        </w:rPr>
      </w:pPr>
    </w:p>
    <w:p w14:paraId="10B88202" w14:textId="5D42E1CC" w:rsidR="000F71ED" w:rsidRPr="006C48FE" w:rsidRDefault="00DE150C" w:rsidP="005D3862">
      <w:pPr>
        <w:spacing w:after="0"/>
        <w:jc w:val="center"/>
        <w:rPr>
          <w:b/>
          <w:sz w:val="28"/>
          <w:szCs w:val="28"/>
        </w:rPr>
      </w:pPr>
      <w:ins w:id="548" w:author="Fong RERHANG" w:date="2021-06-08T20:34:00Z">
        <w:r>
          <w:rPr>
            <w:b/>
            <w:sz w:val="26"/>
            <w:szCs w:val="26"/>
          </w:rPr>
          <w:t xml:space="preserve">Diam </w:t>
        </w:r>
      </w:ins>
      <w:proofErr w:type="spellStart"/>
      <w:ins w:id="549" w:author="Fong RERHANG" w:date="2021-06-08T20:33:00Z">
        <w:r>
          <w:rPr>
            <w:b/>
            <w:sz w:val="26"/>
            <w:szCs w:val="26"/>
          </w:rPr>
          <w:t>P</w:t>
        </w:r>
      </w:ins>
      <w:ins w:id="550" w:author="Fong RERHANG" w:date="2021-06-08T20:34:00Z">
        <w:r>
          <w:rPr>
            <w:b/>
            <w:sz w:val="26"/>
            <w:szCs w:val="26"/>
          </w:rPr>
          <w:t>h</w:t>
        </w:r>
      </w:ins>
      <w:ins w:id="551" w:author="Fong RERHANG" w:date="2021-06-08T20:33:00Z">
        <w:r>
          <w:rPr>
            <w:b/>
            <w:sz w:val="26"/>
            <w:szCs w:val="26"/>
          </w:rPr>
          <w:t>iaj</w:t>
        </w:r>
        <w:proofErr w:type="spellEnd"/>
        <w:r>
          <w:rPr>
            <w:b/>
            <w:sz w:val="26"/>
            <w:szCs w:val="26"/>
          </w:rPr>
          <w:t xml:space="preserve"> </w:t>
        </w:r>
      </w:ins>
      <w:proofErr w:type="spellStart"/>
      <w:r w:rsidR="00B572EC" w:rsidRPr="00A17D10">
        <w:rPr>
          <w:b/>
          <w:sz w:val="26"/>
          <w:szCs w:val="26"/>
        </w:rPr>
        <w:t>Tswv</w:t>
      </w:r>
      <w:proofErr w:type="spellEnd"/>
      <w:r w:rsidR="00B572EC" w:rsidRPr="00A17D10">
        <w:rPr>
          <w:b/>
          <w:sz w:val="26"/>
          <w:szCs w:val="26"/>
        </w:rPr>
        <w:t xml:space="preserve"> </w:t>
      </w:r>
      <w:proofErr w:type="spellStart"/>
      <w:r w:rsidR="00B572EC" w:rsidRPr="00A17D10">
        <w:rPr>
          <w:b/>
          <w:sz w:val="26"/>
          <w:szCs w:val="26"/>
        </w:rPr>
        <w:t>Cuab</w:t>
      </w:r>
      <w:proofErr w:type="spellEnd"/>
      <w:r w:rsidR="00B572EC" w:rsidRPr="00A17D10">
        <w:rPr>
          <w:b/>
          <w:sz w:val="26"/>
          <w:szCs w:val="26"/>
        </w:rPr>
        <w:t xml:space="preserve"> </w:t>
      </w:r>
      <w:proofErr w:type="spellStart"/>
      <w:ins w:id="552" w:author="Fong RERHANG" w:date="2021-06-08T20:34:00Z">
        <w:r>
          <w:rPr>
            <w:b/>
            <w:sz w:val="26"/>
            <w:szCs w:val="26"/>
          </w:rPr>
          <w:t>Tsev</w:t>
        </w:r>
        <w:proofErr w:type="spellEnd"/>
        <w:r>
          <w:rPr>
            <w:b/>
            <w:sz w:val="26"/>
            <w:szCs w:val="26"/>
          </w:rPr>
          <w:t xml:space="preserve"> </w:t>
        </w:r>
        <w:proofErr w:type="spellStart"/>
        <w:r>
          <w:rPr>
            <w:b/>
            <w:sz w:val="26"/>
            <w:szCs w:val="26"/>
          </w:rPr>
          <w:t>Neeg</w:t>
        </w:r>
      </w:ins>
      <w:proofErr w:type="spellEnd"/>
      <w:del w:id="553" w:author="Fong RERHANG" w:date="2021-06-08T20:34:00Z">
        <w:r w:rsidR="00B572EC" w:rsidRPr="00A17D10" w:rsidDel="00DE150C">
          <w:rPr>
            <w:b/>
            <w:sz w:val="26"/>
            <w:szCs w:val="26"/>
          </w:rPr>
          <w:delText>Txog Ntawm Cov Neeg Hauv Tsev</w:delText>
        </w:r>
      </w:del>
      <w:r w:rsidR="00B572EC">
        <w:rPr>
          <w:b/>
          <w:sz w:val="28"/>
          <w:szCs w:val="28"/>
        </w:rPr>
        <w:t xml:space="preserve"> </w:t>
      </w:r>
      <w:r w:rsidR="0027008A" w:rsidRPr="0002637E">
        <w:rPr>
          <w:b/>
          <w:sz w:val="26"/>
          <w:szCs w:val="26"/>
        </w:rPr>
        <w:t>(</w:t>
      </w:r>
      <w:proofErr w:type="spellStart"/>
      <w:r w:rsidR="00435D9B" w:rsidRPr="0002637E">
        <w:rPr>
          <w:b/>
          <w:sz w:val="26"/>
          <w:szCs w:val="26"/>
        </w:rPr>
        <w:t>txuas</w:t>
      </w:r>
      <w:proofErr w:type="spellEnd"/>
      <w:r w:rsidR="00435D9B" w:rsidRPr="0002637E">
        <w:rPr>
          <w:b/>
          <w:sz w:val="26"/>
          <w:szCs w:val="26"/>
        </w:rPr>
        <w:t xml:space="preserve"> </w:t>
      </w:r>
      <w:proofErr w:type="spellStart"/>
      <w:r w:rsidR="00435D9B" w:rsidRPr="0002637E">
        <w:rPr>
          <w:b/>
          <w:sz w:val="26"/>
          <w:szCs w:val="26"/>
        </w:rPr>
        <w:t>ntxiv</w:t>
      </w:r>
      <w:proofErr w:type="spellEnd"/>
      <w:r w:rsidR="0027008A" w:rsidRPr="0002637E">
        <w:rPr>
          <w:b/>
          <w:sz w:val="26"/>
          <w:szCs w:val="26"/>
        </w:rPr>
        <w:t>)</w:t>
      </w:r>
    </w:p>
    <w:tbl>
      <w:tblPr>
        <w:tblStyle w:val="TableGrid"/>
        <w:tblpPr w:leftFromText="180" w:rightFromText="180" w:vertAnchor="text" w:horzAnchor="margin" w:tblpXSpec="center" w:tblpY="16"/>
        <w:tblW w:w="11597" w:type="dxa"/>
        <w:tblLayout w:type="fixed"/>
        <w:tblLook w:val="04A0" w:firstRow="1" w:lastRow="0" w:firstColumn="1" w:lastColumn="0" w:noHBand="0" w:noVBand="1"/>
      </w:tblPr>
      <w:tblGrid>
        <w:gridCol w:w="1616"/>
        <w:gridCol w:w="1505"/>
        <w:gridCol w:w="1235"/>
        <w:gridCol w:w="1029"/>
        <w:gridCol w:w="554"/>
        <w:gridCol w:w="2324"/>
        <w:gridCol w:w="1352"/>
        <w:gridCol w:w="1982"/>
      </w:tblGrid>
      <w:tr w:rsidR="00131AE2" w:rsidRPr="004955B2" w14:paraId="08A592E1" w14:textId="77777777" w:rsidTr="000E448E">
        <w:tc>
          <w:tcPr>
            <w:tcW w:w="5385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1603BC7" w14:textId="14C57B2C" w:rsidR="00131AE2" w:rsidRPr="003D26B1" w:rsidRDefault="00131AE2" w:rsidP="00131AE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Thawj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Lub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Npe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thiab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Lub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Npe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ins w:id="554" w:author="Fong RERHANG" w:date="2021-06-08T20:34:00Z">
              <w:r w:rsidR="00DE150C">
                <w:rPr>
                  <w:b/>
                  <w:sz w:val="20"/>
                  <w:szCs w:val="20"/>
                </w:rPr>
                <w:t>Nrab</w:t>
              </w:r>
            </w:ins>
            <w:proofErr w:type="spellEnd"/>
            <w:del w:id="555" w:author="Fong RERHANG" w:date="2021-06-08T20:34:00Z">
              <w:r w:rsidDel="00DE150C">
                <w:rPr>
                  <w:b/>
                  <w:sz w:val="20"/>
                  <w:szCs w:val="20"/>
                </w:rPr>
                <w:delText>Luv</w:delText>
              </w:r>
            </w:del>
            <w:r w:rsidRPr="003D26B1">
              <w:rPr>
                <w:b/>
                <w:sz w:val="20"/>
                <w:szCs w:val="20"/>
              </w:rPr>
              <w:t>: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FORMTEXT </w:instrText>
            </w:r>
            <w:r w:rsidRPr="003D26B1">
              <w:rPr>
                <w:b/>
                <w:sz w:val="20"/>
                <w:szCs w:val="20"/>
              </w:rPr>
            </w:r>
            <w:r w:rsidRPr="003D26B1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423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33E20BD9" w14:textId="4788DFBD" w:rsidR="00131AE2" w:rsidRPr="003D26B1" w:rsidRDefault="00131AE2" w:rsidP="00131AE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Lub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Xeem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Thiab</w:t>
            </w:r>
            <w:proofErr w:type="spellEnd"/>
            <w:r>
              <w:rPr>
                <w:b/>
                <w:sz w:val="20"/>
                <w:szCs w:val="20"/>
              </w:rPr>
              <w:t xml:space="preserve"> Tom </w:t>
            </w:r>
            <w:proofErr w:type="spellStart"/>
            <w:r>
              <w:rPr>
                <w:b/>
                <w:sz w:val="20"/>
                <w:szCs w:val="20"/>
              </w:rPr>
              <w:t>Kawg</w:t>
            </w:r>
            <w:proofErr w:type="spellEnd"/>
            <w:r>
              <w:rPr>
                <w:b/>
                <w:sz w:val="20"/>
                <w:szCs w:val="20"/>
              </w:rPr>
              <w:t xml:space="preserve">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FORMTEXT </w:instrText>
            </w:r>
            <w:r w:rsidRPr="003D26B1">
              <w:rPr>
                <w:b/>
                <w:sz w:val="20"/>
                <w:szCs w:val="20"/>
              </w:rPr>
            </w:r>
            <w:r w:rsidRPr="003D26B1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 </w:t>
            </w:r>
          </w:p>
        </w:tc>
        <w:tc>
          <w:tcPr>
            <w:tcW w:w="198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1ED5369" w14:textId="316BFE40" w:rsidR="00131AE2" w:rsidRPr="003D26B1" w:rsidRDefault="00DE150C" w:rsidP="00131AE2">
            <w:pPr>
              <w:rPr>
                <w:b/>
                <w:sz w:val="20"/>
                <w:szCs w:val="20"/>
              </w:rPr>
            </w:pPr>
            <w:proofErr w:type="spellStart"/>
            <w:ins w:id="556" w:author="Fong RERHANG" w:date="2021-06-08T20:34:00Z">
              <w:r>
                <w:rPr>
                  <w:b/>
                  <w:sz w:val="20"/>
                  <w:szCs w:val="20"/>
                </w:rPr>
                <w:t>Hnub</w:t>
              </w:r>
              <w:proofErr w:type="spellEnd"/>
              <w:r>
                <w:rPr>
                  <w:b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b/>
                  <w:sz w:val="20"/>
                  <w:szCs w:val="20"/>
                </w:rPr>
                <w:t>Yug</w:t>
              </w:r>
            </w:ins>
            <w:proofErr w:type="spellEnd"/>
            <w:del w:id="557" w:author="Fong RERHANG" w:date="2021-06-08T20:34:00Z">
              <w:r w:rsidR="00131AE2" w:rsidRPr="003D26B1" w:rsidDel="00DE150C">
                <w:rPr>
                  <w:b/>
                  <w:sz w:val="20"/>
                  <w:szCs w:val="20"/>
                </w:rPr>
                <w:delText>D.O.B.</w:delText>
              </w:r>
            </w:del>
            <w:r w:rsidR="00131AE2" w:rsidRPr="003D26B1">
              <w:rPr>
                <w:b/>
                <w:sz w:val="20"/>
                <w:szCs w:val="20"/>
              </w:rPr>
              <w:t xml:space="preserve">: </w:t>
            </w:r>
            <w:r w:rsidR="00131AE2" w:rsidRPr="003D26B1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131AE2" w:rsidRPr="003D26B1">
              <w:rPr>
                <w:b/>
                <w:sz w:val="20"/>
                <w:szCs w:val="20"/>
              </w:rPr>
              <w:instrText xml:space="preserve"> FORMTEXT </w:instrText>
            </w:r>
            <w:r w:rsidR="00131AE2" w:rsidRPr="003D26B1">
              <w:rPr>
                <w:b/>
                <w:sz w:val="20"/>
                <w:szCs w:val="20"/>
              </w:rPr>
            </w:r>
            <w:r w:rsidR="00131AE2" w:rsidRPr="003D26B1">
              <w:rPr>
                <w:b/>
                <w:sz w:val="20"/>
                <w:szCs w:val="20"/>
              </w:rPr>
              <w:fldChar w:fldCharType="separate"/>
            </w:r>
            <w:r w:rsidR="00131AE2" w:rsidRPr="003D26B1">
              <w:rPr>
                <w:b/>
                <w:noProof/>
                <w:sz w:val="20"/>
                <w:szCs w:val="20"/>
              </w:rPr>
              <w:t> </w:t>
            </w:r>
            <w:r w:rsidR="00131AE2" w:rsidRPr="003D26B1">
              <w:rPr>
                <w:b/>
                <w:noProof/>
                <w:sz w:val="20"/>
                <w:szCs w:val="20"/>
              </w:rPr>
              <w:t> </w:t>
            </w:r>
            <w:r w:rsidR="00131AE2" w:rsidRPr="003D26B1">
              <w:rPr>
                <w:b/>
                <w:noProof/>
                <w:sz w:val="20"/>
                <w:szCs w:val="20"/>
              </w:rPr>
              <w:t> </w:t>
            </w:r>
            <w:r w:rsidR="00131AE2" w:rsidRPr="003D26B1">
              <w:rPr>
                <w:b/>
                <w:noProof/>
                <w:sz w:val="20"/>
                <w:szCs w:val="20"/>
              </w:rPr>
              <w:t> </w:t>
            </w:r>
            <w:r w:rsidR="00131AE2" w:rsidRPr="003D26B1">
              <w:rPr>
                <w:b/>
                <w:noProof/>
                <w:sz w:val="20"/>
                <w:szCs w:val="20"/>
              </w:rPr>
              <w:t> </w:t>
            </w:r>
            <w:r w:rsidR="00131AE2" w:rsidRPr="003D26B1">
              <w:rPr>
                <w:b/>
                <w:sz w:val="20"/>
                <w:szCs w:val="20"/>
              </w:rPr>
              <w:fldChar w:fldCharType="end"/>
            </w:r>
            <w:r w:rsidR="00131AE2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131AE2" w:rsidRPr="002D06EE" w14:paraId="56ACD6DA" w14:textId="77777777" w:rsidTr="000E448E">
        <w:trPr>
          <w:trHeight w:val="263"/>
        </w:trPr>
        <w:tc>
          <w:tcPr>
            <w:tcW w:w="5385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30069E7" w14:textId="02645241" w:rsidR="00131AE2" w:rsidRPr="003D26B1" w:rsidRDefault="00131AE2" w:rsidP="00131AE2">
            <w:pPr>
              <w:rPr>
                <w:b/>
                <w:sz w:val="20"/>
                <w:szCs w:val="20"/>
              </w:rPr>
            </w:pPr>
            <w:del w:id="558" w:author="Fong RERHANG" w:date="2021-06-08T20:36:00Z">
              <w:r w:rsidRPr="00831FBF" w:rsidDel="00DE150C">
                <w:rPr>
                  <w:bCs/>
                  <w:sz w:val="20"/>
                  <w:szCs w:val="20"/>
                  <w:rPrChange w:id="559" w:author="Fong RERHANG" w:date="2021-06-08T20:37:00Z">
                    <w:rPr>
                      <w:b/>
                      <w:sz w:val="20"/>
                      <w:szCs w:val="20"/>
                    </w:rPr>
                  </w:rPrChange>
                </w:rPr>
                <w:delText>Tub los ntxhais</w:delText>
              </w:r>
            </w:del>
            <w:proofErr w:type="spellStart"/>
            <w:ins w:id="560" w:author="Fong RERHANG" w:date="2021-06-08T20:36:00Z">
              <w:r w:rsidR="00DE150C" w:rsidRPr="00831FBF">
                <w:rPr>
                  <w:bCs/>
                  <w:sz w:val="20"/>
                  <w:szCs w:val="20"/>
                  <w:rPrChange w:id="561" w:author="Fong RERHANG" w:date="2021-06-08T20:37:00Z">
                    <w:rPr>
                      <w:b/>
                      <w:sz w:val="20"/>
                      <w:szCs w:val="20"/>
                    </w:rPr>
                  </w:rPrChange>
                </w:rPr>
                <w:t>Txiv</w:t>
              </w:r>
              <w:proofErr w:type="spellEnd"/>
              <w:r w:rsidR="00DE150C" w:rsidRPr="00831FBF">
                <w:rPr>
                  <w:bCs/>
                  <w:sz w:val="20"/>
                  <w:szCs w:val="20"/>
                  <w:rPrChange w:id="562" w:author="Fong RERHANG" w:date="2021-06-08T20:37:00Z">
                    <w:rPr>
                      <w:b/>
                      <w:sz w:val="20"/>
                      <w:szCs w:val="20"/>
                    </w:rPr>
                  </w:rPrChange>
                </w:rPr>
                <w:t xml:space="preserve"> </w:t>
              </w:r>
              <w:proofErr w:type="spellStart"/>
              <w:r w:rsidR="00DE150C" w:rsidRPr="00831FBF">
                <w:rPr>
                  <w:bCs/>
                  <w:sz w:val="20"/>
                  <w:szCs w:val="20"/>
                  <w:rPrChange w:id="563" w:author="Fong RERHANG" w:date="2021-06-08T20:37:00Z">
                    <w:rPr>
                      <w:b/>
                      <w:sz w:val="20"/>
                      <w:szCs w:val="20"/>
                    </w:rPr>
                  </w:rPrChange>
                </w:rPr>
                <w:t>Neej</w:t>
              </w:r>
              <w:proofErr w:type="spellEnd"/>
              <w:r w:rsidR="00DE150C" w:rsidRPr="00831FBF">
                <w:rPr>
                  <w:bCs/>
                  <w:sz w:val="20"/>
                  <w:szCs w:val="20"/>
                  <w:rPrChange w:id="564" w:author="Fong RERHANG" w:date="2021-06-08T20:37:00Z">
                    <w:rPr>
                      <w:b/>
                      <w:sz w:val="20"/>
                      <w:szCs w:val="20"/>
                    </w:rPr>
                  </w:rPrChange>
                </w:rPr>
                <w:t xml:space="preserve"> lo </w:t>
              </w:r>
              <w:proofErr w:type="spellStart"/>
              <w:r w:rsidR="00DE150C" w:rsidRPr="00831FBF">
                <w:rPr>
                  <w:bCs/>
                  <w:sz w:val="20"/>
                  <w:szCs w:val="20"/>
                  <w:rPrChange w:id="565" w:author="Fong RERHANG" w:date="2021-06-08T20:37:00Z">
                    <w:rPr>
                      <w:b/>
                      <w:sz w:val="20"/>
                      <w:szCs w:val="20"/>
                    </w:rPr>
                  </w:rPrChange>
                </w:rPr>
                <w:t>Poj</w:t>
              </w:r>
              <w:proofErr w:type="spellEnd"/>
              <w:r w:rsidR="00DE150C" w:rsidRPr="00831FBF">
                <w:rPr>
                  <w:bCs/>
                  <w:sz w:val="20"/>
                  <w:szCs w:val="20"/>
                  <w:rPrChange w:id="566" w:author="Fong RERHANG" w:date="2021-06-08T20:37:00Z">
                    <w:rPr>
                      <w:b/>
                      <w:sz w:val="20"/>
                      <w:szCs w:val="20"/>
                    </w:rPr>
                  </w:rPrChange>
                </w:rPr>
                <w:t xml:space="preserve"> </w:t>
              </w:r>
              <w:proofErr w:type="spellStart"/>
              <w:r w:rsidR="00DE150C" w:rsidRPr="00831FBF">
                <w:rPr>
                  <w:bCs/>
                  <w:sz w:val="20"/>
                  <w:szCs w:val="20"/>
                  <w:rPrChange w:id="567" w:author="Fong RERHANG" w:date="2021-06-08T20:37:00Z">
                    <w:rPr>
                      <w:b/>
                      <w:sz w:val="20"/>
                      <w:szCs w:val="20"/>
                    </w:rPr>
                  </w:rPrChange>
                </w:rPr>
                <w:t>Niam</w:t>
              </w:r>
            </w:ins>
            <w:proofErr w:type="spellEnd"/>
            <w:r w:rsidRPr="00831FBF">
              <w:rPr>
                <w:bCs/>
                <w:sz w:val="20"/>
                <w:szCs w:val="20"/>
                <w:rPrChange w:id="568" w:author="Fong RERHANG" w:date="2021-06-08T20:37:00Z">
                  <w:rPr>
                    <w:b/>
                    <w:sz w:val="20"/>
                    <w:szCs w:val="20"/>
                  </w:rPr>
                </w:rPrChange>
              </w:rPr>
              <w:t xml:space="preserve">: </w:t>
            </w:r>
            <w:r w:rsidRPr="00831FBF">
              <w:rPr>
                <w:bCs/>
                <w:sz w:val="20"/>
                <w:szCs w:val="20"/>
                <w:rPrChange w:id="569" w:author="Fong RERHANG" w:date="2021-06-08T20:37:00Z">
                  <w:rPr>
                    <w:b/>
                    <w:sz w:val="20"/>
                    <w:szCs w:val="20"/>
                  </w:rPr>
                </w:rPrChange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1FBF">
              <w:rPr>
                <w:bCs/>
                <w:sz w:val="20"/>
                <w:szCs w:val="20"/>
                <w:rPrChange w:id="570" w:author="Fong RERHANG" w:date="2021-06-08T20:37:00Z">
                  <w:rPr>
                    <w:b/>
                    <w:sz w:val="20"/>
                    <w:szCs w:val="20"/>
                  </w:rPr>
                </w:rPrChange>
              </w:rPr>
              <w:instrText xml:space="preserve"> FORMCHECKBOX </w:instrText>
            </w:r>
            <w:r w:rsidR="00DE150C" w:rsidRPr="00831FBF">
              <w:rPr>
                <w:bCs/>
                <w:sz w:val="20"/>
                <w:szCs w:val="20"/>
                <w:rPrChange w:id="571" w:author="Fong RERHANG" w:date="2021-06-08T20:37:00Z">
                  <w:rPr>
                    <w:b/>
                    <w:sz w:val="20"/>
                    <w:szCs w:val="20"/>
                  </w:rPr>
                </w:rPrChange>
              </w:rPr>
            </w:r>
            <w:r w:rsidR="00DE150C" w:rsidRPr="00831FBF">
              <w:rPr>
                <w:bCs/>
                <w:sz w:val="20"/>
                <w:szCs w:val="20"/>
                <w:rPrChange w:id="572" w:author="Fong RERHANG" w:date="2021-06-08T20:37:00Z">
                  <w:rPr>
                    <w:b/>
                    <w:sz w:val="20"/>
                    <w:szCs w:val="20"/>
                  </w:rPr>
                </w:rPrChange>
              </w:rPr>
              <w:fldChar w:fldCharType="separate"/>
            </w:r>
            <w:r w:rsidRPr="00831FBF">
              <w:rPr>
                <w:bCs/>
                <w:sz w:val="20"/>
                <w:szCs w:val="20"/>
                <w:rPrChange w:id="573" w:author="Fong RERHANG" w:date="2021-06-08T20:37:00Z">
                  <w:rPr>
                    <w:b/>
                    <w:sz w:val="20"/>
                    <w:szCs w:val="20"/>
                  </w:rPr>
                </w:rPrChange>
              </w:rPr>
              <w:fldChar w:fldCharType="end"/>
            </w:r>
            <w:r w:rsidRPr="00831FBF">
              <w:rPr>
                <w:bCs/>
                <w:sz w:val="20"/>
                <w:szCs w:val="20"/>
                <w:rPrChange w:id="574" w:author="Fong RERHANG" w:date="2021-06-08T20:37:00Z">
                  <w:rPr>
                    <w:b/>
                    <w:sz w:val="20"/>
                    <w:szCs w:val="20"/>
                  </w:rPr>
                </w:rPrChange>
              </w:rPr>
              <w:t xml:space="preserve"> </w:t>
            </w:r>
            <w:proofErr w:type="spellStart"/>
            <w:ins w:id="575" w:author="Fong RERHANG" w:date="2021-06-08T20:36:00Z">
              <w:r w:rsidR="00DE150C" w:rsidRPr="00831FBF">
                <w:rPr>
                  <w:bCs/>
                  <w:sz w:val="20"/>
                  <w:szCs w:val="20"/>
                  <w:rPrChange w:id="576" w:author="Fong RERHANG" w:date="2021-06-08T20:37:00Z">
                    <w:rPr>
                      <w:sz w:val="20"/>
                      <w:szCs w:val="20"/>
                    </w:rPr>
                  </w:rPrChange>
                </w:rPr>
                <w:t>Txiv</w:t>
              </w:r>
              <w:proofErr w:type="spellEnd"/>
              <w:r w:rsidR="00DE150C" w:rsidRPr="00831FBF">
                <w:rPr>
                  <w:bCs/>
                  <w:sz w:val="20"/>
                  <w:szCs w:val="20"/>
                  <w:rPrChange w:id="577" w:author="Fong RERHANG" w:date="2021-06-08T20:37:00Z">
                    <w:rPr>
                      <w:sz w:val="20"/>
                      <w:szCs w:val="20"/>
                    </w:rPr>
                  </w:rPrChange>
                </w:rPr>
                <w:t xml:space="preserve"> </w:t>
              </w:r>
              <w:proofErr w:type="spellStart"/>
              <w:r w:rsidR="00DE150C" w:rsidRPr="00831FBF">
                <w:rPr>
                  <w:bCs/>
                  <w:sz w:val="20"/>
                  <w:szCs w:val="20"/>
                  <w:rPrChange w:id="578" w:author="Fong RERHANG" w:date="2021-06-08T20:37:00Z">
                    <w:rPr>
                      <w:sz w:val="20"/>
                      <w:szCs w:val="20"/>
                    </w:rPr>
                  </w:rPrChange>
                </w:rPr>
                <w:t>Neej</w:t>
              </w:r>
            </w:ins>
            <w:proofErr w:type="spellEnd"/>
            <w:del w:id="579" w:author="Fong RERHANG" w:date="2021-06-08T20:36:00Z">
              <w:r w:rsidRPr="00831FBF" w:rsidDel="00DE150C">
                <w:rPr>
                  <w:bCs/>
                  <w:sz w:val="20"/>
                  <w:szCs w:val="20"/>
                  <w:rPrChange w:id="580" w:author="Fong RERHANG" w:date="2021-06-08T20:37:00Z">
                    <w:rPr>
                      <w:sz w:val="20"/>
                      <w:szCs w:val="20"/>
                    </w:rPr>
                  </w:rPrChange>
                </w:rPr>
                <w:delText>Tub</w:delText>
              </w:r>
            </w:del>
            <w:r w:rsidRPr="00831FBF">
              <w:rPr>
                <w:bCs/>
                <w:sz w:val="20"/>
                <w:szCs w:val="20"/>
                <w:rPrChange w:id="581" w:author="Fong RERHANG" w:date="2021-06-08T20:37:00Z">
                  <w:rPr>
                    <w:sz w:val="20"/>
                    <w:szCs w:val="20"/>
                  </w:rPr>
                </w:rPrChange>
              </w:rPr>
              <w:t xml:space="preserve"> </w:t>
            </w:r>
            <w:r w:rsidRPr="00831FBF">
              <w:rPr>
                <w:bCs/>
                <w:sz w:val="20"/>
                <w:szCs w:val="20"/>
                <w:rPrChange w:id="582" w:author="Fong RERHANG" w:date="2021-06-08T20:37:00Z">
                  <w:rPr>
                    <w:b/>
                    <w:sz w:val="20"/>
                    <w:szCs w:val="20"/>
                  </w:rPr>
                </w:rPrChange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31FBF">
              <w:rPr>
                <w:bCs/>
                <w:sz w:val="20"/>
                <w:szCs w:val="20"/>
                <w:rPrChange w:id="583" w:author="Fong RERHANG" w:date="2021-06-08T20:37:00Z">
                  <w:rPr>
                    <w:b/>
                    <w:sz w:val="20"/>
                    <w:szCs w:val="20"/>
                  </w:rPr>
                </w:rPrChange>
              </w:rPr>
              <w:instrText xml:space="preserve"> FORMCHECKBOX </w:instrText>
            </w:r>
            <w:r w:rsidR="00DE150C" w:rsidRPr="00831FBF">
              <w:rPr>
                <w:bCs/>
                <w:sz w:val="20"/>
                <w:szCs w:val="20"/>
                <w:rPrChange w:id="584" w:author="Fong RERHANG" w:date="2021-06-08T20:37:00Z">
                  <w:rPr>
                    <w:b/>
                    <w:sz w:val="20"/>
                    <w:szCs w:val="20"/>
                  </w:rPr>
                </w:rPrChange>
              </w:rPr>
            </w:r>
            <w:r w:rsidR="00DE150C" w:rsidRPr="00831FBF">
              <w:rPr>
                <w:bCs/>
                <w:sz w:val="20"/>
                <w:szCs w:val="20"/>
                <w:rPrChange w:id="585" w:author="Fong RERHANG" w:date="2021-06-08T20:37:00Z">
                  <w:rPr>
                    <w:b/>
                    <w:sz w:val="20"/>
                    <w:szCs w:val="20"/>
                  </w:rPr>
                </w:rPrChange>
              </w:rPr>
              <w:fldChar w:fldCharType="separate"/>
            </w:r>
            <w:r w:rsidRPr="00831FBF">
              <w:rPr>
                <w:bCs/>
                <w:sz w:val="20"/>
                <w:szCs w:val="20"/>
                <w:rPrChange w:id="586" w:author="Fong RERHANG" w:date="2021-06-08T20:37:00Z">
                  <w:rPr>
                    <w:b/>
                    <w:sz w:val="20"/>
                    <w:szCs w:val="20"/>
                  </w:rPr>
                </w:rPrChange>
              </w:rPr>
              <w:fldChar w:fldCharType="end"/>
            </w:r>
            <w:r w:rsidRPr="00831FBF">
              <w:rPr>
                <w:bCs/>
                <w:sz w:val="20"/>
                <w:szCs w:val="20"/>
                <w:rPrChange w:id="587" w:author="Fong RERHANG" w:date="2021-06-08T20:37:00Z">
                  <w:rPr>
                    <w:b/>
                    <w:sz w:val="20"/>
                    <w:szCs w:val="20"/>
                  </w:rPr>
                </w:rPrChange>
              </w:rPr>
              <w:t xml:space="preserve"> </w:t>
            </w:r>
            <w:proofErr w:type="spellStart"/>
            <w:ins w:id="588" w:author="Fong RERHANG" w:date="2021-06-08T20:36:00Z">
              <w:r w:rsidR="00831FBF" w:rsidRPr="00831FBF">
                <w:rPr>
                  <w:bCs/>
                  <w:sz w:val="20"/>
                  <w:szCs w:val="20"/>
                  <w:rPrChange w:id="589" w:author="Fong RERHANG" w:date="2021-06-08T20:37:00Z">
                    <w:rPr>
                      <w:b/>
                      <w:sz w:val="20"/>
                      <w:szCs w:val="20"/>
                    </w:rPr>
                  </w:rPrChange>
                </w:rPr>
                <w:t>Poj</w:t>
              </w:r>
              <w:proofErr w:type="spellEnd"/>
              <w:r w:rsidR="00831FBF" w:rsidRPr="00831FBF">
                <w:rPr>
                  <w:bCs/>
                  <w:sz w:val="20"/>
                  <w:szCs w:val="20"/>
                  <w:rPrChange w:id="590" w:author="Fong RERHANG" w:date="2021-06-08T20:37:00Z">
                    <w:rPr>
                      <w:b/>
                      <w:sz w:val="20"/>
                      <w:szCs w:val="20"/>
                    </w:rPr>
                  </w:rPrChange>
                </w:rPr>
                <w:t xml:space="preserve"> </w:t>
              </w:r>
              <w:proofErr w:type="spellStart"/>
              <w:r w:rsidR="00831FBF" w:rsidRPr="00831FBF">
                <w:rPr>
                  <w:bCs/>
                  <w:sz w:val="20"/>
                  <w:szCs w:val="20"/>
                  <w:rPrChange w:id="591" w:author="Fong RERHANG" w:date="2021-06-08T20:37:00Z">
                    <w:rPr>
                      <w:b/>
                      <w:sz w:val="20"/>
                      <w:szCs w:val="20"/>
                    </w:rPr>
                  </w:rPrChange>
                </w:rPr>
                <w:t>Niam</w:t>
              </w:r>
            </w:ins>
            <w:proofErr w:type="spellEnd"/>
            <w:del w:id="592" w:author="Fong RERHANG" w:date="2021-06-08T20:36:00Z">
              <w:r w:rsidRPr="00831FBF" w:rsidDel="00831FBF">
                <w:rPr>
                  <w:bCs/>
                  <w:sz w:val="20"/>
                  <w:szCs w:val="20"/>
                  <w:rPrChange w:id="593" w:author="Fong RERHANG" w:date="2021-06-08T20:37:00Z">
                    <w:rPr>
                      <w:b/>
                      <w:sz w:val="20"/>
                      <w:szCs w:val="20"/>
                    </w:rPr>
                  </w:rPrChange>
                </w:rPr>
                <w:delText>Ntxhai</w:delText>
              </w:r>
            </w:del>
            <w:r w:rsidRPr="00831FBF">
              <w:rPr>
                <w:bCs/>
                <w:sz w:val="20"/>
                <w:szCs w:val="20"/>
                <w:rPrChange w:id="594" w:author="Fong RERHANG" w:date="2021-06-08T20:37:00Z">
                  <w:rPr>
                    <w:b/>
                    <w:sz w:val="20"/>
                    <w:szCs w:val="20"/>
                  </w:rPr>
                </w:rPrChange>
              </w:rPr>
              <w:t xml:space="preserve"> </w:t>
            </w:r>
            <w:r w:rsidRPr="00831FBF">
              <w:rPr>
                <w:bCs/>
                <w:sz w:val="20"/>
                <w:szCs w:val="20"/>
                <w:rPrChange w:id="595" w:author="Fong RERHANG" w:date="2021-06-08T20:37:00Z">
                  <w:rPr>
                    <w:b/>
                    <w:sz w:val="20"/>
                    <w:szCs w:val="20"/>
                  </w:rPr>
                </w:rPrChange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1FBF">
              <w:rPr>
                <w:bCs/>
                <w:sz w:val="20"/>
                <w:szCs w:val="20"/>
                <w:rPrChange w:id="596" w:author="Fong RERHANG" w:date="2021-06-08T20:37:00Z">
                  <w:rPr>
                    <w:b/>
                    <w:sz w:val="20"/>
                    <w:szCs w:val="20"/>
                  </w:rPr>
                </w:rPrChange>
              </w:rPr>
              <w:instrText xml:space="preserve"> FORMCHECKBOX </w:instrText>
            </w:r>
            <w:r w:rsidR="00DE150C" w:rsidRPr="00831FBF">
              <w:rPr>
                <w:bCs/>
                <w:sz w:val="20"/>
                <w:szCs w:val="20"/>
                <w:rPrChange w:id="597" w:author="Fong RERHANG" w:date="2021-06-08T20:37:00Z">
                  <w:rPr>
                    <w:b/>
                    <w:sz w:val="20"/>
                    <w:szCs w:val="20"/>
                  </w:rPr>
                </w:rPrChange>
              </w:rPr>
            </w:r>
            <w:r w:rsidR="00DE150C" w:rsidRPr="00831FBF">
              <w:rPr>
                <w:bCs/>
                <w:sz w:val="20"/>
                <w:szCs w:val="20"/>
                <w:rPrChange w:id="598" w:author="Fong RERHANG" w:date="2021-06-08T20:37:00Z">
                  <w:rPr>
                    <w:b/>
                    <w:sz w:val="20"/>
                    <w:szCs w:val="20"/>
                  </w:rPr>
                </w:rPrChange>
              </w:rPr>
              <w:fldChar w:fldCharType="separate"/>
            </w:r>
            <w:r w:rsidRPr="00831FBF">
              <w:rPr>
                <w:bCs/>
                <w:sz w:val="20"/>
                <w:szCs w:val="20"/>
                <w:rPrChange w:id="599" w:author="Fong RERHANG" w:date="2021-06-08T20:37:00Z">
                  <w:rPr>
                    <w:b/>
                    <w:sz w:val="20"/>
                    <w:szCs w:val="20"/>
                  </w:rPr>
                </w:rPrChange>
              </w:rPr>
              <w:fldChar w:fldCharType="end"/>
            </w:r>
            <w:r w:rsidRPr="00831FBF">
              <w:rPr>
                <w:bCs/>
                <w:sz w:val="20"/>
                <w:szCs w:val="20"/>
                <w:rPrChange w:id="600" w:author="Fong RERHANG" w:date="2021-06-08T20:37:00Z">
                  <w:rPr>
                    <w:b/>
                    <w:sz w:val="20"/>
                    <w:szCs w:val="20"/>
                  </w:rPr>
                </w:rPrChange>
              </w:rPr>
              <w:t xml:space="preserve"> </w:t>
            </w:r>
            <w:del w:id="601" w:author="Fong RERHANG" w:date="2021-06-08T20:36:00Z">
              <w:r w:rsidRPr="00831FBF" w:rsidDel="00831FBF">
                <w:rPr>
                  <w:bCs/>
                  <w:sz w:val="20"/>
                  <w:szCs w:val="20"/>
                  <w:rPrChange w:id="602" w:author="Fong RERHANG" w:date="2021-06-08T20:37:00Z">
                    <w:rPr>
                      <w:b/>
                      <w:sz w:val="20"/>
                      <w:szCs w:val="20"/>
                    </w:rPr>
                  </w:rPrChange>
                </w:rPr>
                <w:delText>Kab txhws</w:delText>
              </w:r>
            </w:del>
            <w:proofErr w:type="spellStart"/>
            <w:ins w:id="603" w:author="Fong RERHANG" w:date="2021-06-08T20:36:00Z">
              <w:r w:rsidR="00831FBF" w:rsidRPr="00831FBF">
                <w:rPr>
                  <w:bCs/>
                  <w:sz w:val="20"/>
                  <w:szCs w:val="20"/>
                  <w:rPrChange w:id="604" w:author="Fong RERHANG" w:date="2021-06-08T20:37:00Z">
                    <w:rPr>
                      <w:b/>
                      <w:sz w:val="20"/>
                      <w:szCs w:val="20"/>
                    </w:rPr>
                  </w:rPrChange>
                </w:rPr>
                <w:t>Hloov</w:t>
              </w:r>
              <w:proofErr w:type="spellEnd"/>
              <w:r w:rsidR="00831FBF" w:rsidRPr="00831FBF">
                <w:rPr>
                  <w:bCs/>
                  <w:sz w:val="20"/>
                  <w:szCs w:val="20"/>
                  <w:rPrChange w:id="605" w:author="Fong RERHANG" w:date="2021-06-08T20:37:00Z">
                    <w:rPr>
                      <w:b/>
                      <w:sz w:val="20"/>
                      <w:szCs w:val="20"/>
                    </w:rPr>
                  </w:rPrChange>
                </w:rPr>
                <w:t xml:space="preserve"> </w:t>
              </w:r>
              <w:proofErr w:type="spellStart"/>
              <w:r w:rsidR="00831FBF" w:rsidRPr="00831FBF">
                <w:rPr>
                  <w:bCs/>
                  <w:sz w:val="20"/>
                  <w:szCs w:val="20"/>
                  <w:rPrChange w:id="606" w:author="Fong RERHANG" w:date="2021-06-08T20:37:00Z">
                    <w:rPr>
                      <w:b/>
                      <w:sz w:val="20"/>
                      <w:szCs w:val="20"/>
                    </w:rPr>
                  </w:rPrChange>
                </w:rPr>
                <w:t>Cev</w:t>
              </w:r>
            </w:ins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Lwm</w:t>
            </w:r>
            <w:proofErr w:type="spellEnd"/>
            <w:r>
              <w:rPr>
                <w:sz w:val="20"/>
                <w:szCs w:val="20"/>
              </w:rPr>
              <w:t xml:space="preserve"> yam</w:t>
            </w:r>
          </w:p>
        </w:tc>
        <w:tc>
          <w:tcPr>
            <w:tcW w:w="6212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1EB9B2C" w14:textId="0B9E2F09" w:rsidR="00131AE2" w:rsidRPr="003D26B1" w:rsidRDefault="00131AE2" w:rsidP="00131A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Kev sib </w:t>
            </w:r>
            <w:proofErr w:type="spellStart"/>
            <w:r>
              <w:rPr>
                <w:b/>
                <w:sz w:val="20"/>
                <w:szCs w:val="20"/>
              </w:rPr>
              <w:t>nrog</w:t>
            </w:r>
            <w:proofErr w:type="spellEnd"/>
            <w:r>
              <w:rPr>
                <w:b/>
                <w:sz w:val="20"/>
                <w:szCs w:val="20"/>
              </w:rPr>
              <w:t xml:space="preserve"> zoo </w:t>
            </w:r>
            <w:proofErr w:type="spellStart"/>
            <w:r>
              <w:rPr>
                <w:b/>
                <w:sz w:val="20"/>
                <w:szCs w:val="20"/>
              </w:rPr>
              <w:t>nrog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tus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neeg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saib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xyuas</w:t>
            </w:r>
            <w:proofErr w:type="spellEnd"/>
            <w:r w:rsidRPr="003D26B1">
              <w:rPr>
                <w:b/>
                <w:sz w:val="20"/>
                <w:szCs w:val="20"/>
              </w:rPr>
              <w:t xml:space="preserve">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FORMTEXT </w:instrText>
            </w:r>
            <w:r w:rsidRPr="003D26B1">
              <w:rPr>
                <w:b/>
                <w:sz w:val="20"/>
                <w:szCs w:val="20"/>
              </w:rPr>
            </w:r>
            <w:r w:rsidRPr="003D26B1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fldChar w:fldCharType="end"/>
            </w:r>
          </w:p>
        </w:tc>
      </w:tr>
      <w:tr w:rsidR="00131AE2" w:rsidRPr="002D06EE" w14:paraId="0F1E5566" w14:textId="77777777" w:rsidTr="00A54CA3">
        <w:trPr>
          <w:trHeight w:val="263"/>
        </w:trPr>
        <w:tc>
          <w:tcPr>
            <w:tcW w:w="11597" w:type="dxa"/>
            <w:gridSpan w:val="8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3FBB4A4D" w14:textId="0F1B8D65" w:rsidR="00131AE2" w:rsidRPr="003D26B1" w:rsidRDefault="00131AE2" w:rsidP="00131A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Kev Cob </w:t>
            </w:r>
            <w:proofErr w:type="spellStart"/>
            <w:r>
              <w:rPr>
                <w:b/>
                <w:sz w:val="20"/>
                <w:szCs w:val="20"/>
              </w:rPr>
              <w:t>Qhia</w:t>
            </w:r>
            <w:proofErr w:type="spellEnd"/>
            <w:r w:rsidRPr="003D26B1">
              <w:rPr>
                <w:b/>
                <w:sz w:val="20"/>
                <w:szCs w:val="20"/>
              </w:rPr>
              <w:t xml:space="preserve">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proofErr w:type="spellStart"/>
            <w:ins w:id="607" w:author="Fong RERHANG" w:date="2021-06-08T20:37:00Z">
              <w:r w:rsidR="00831FBF" w:rsidRPr="00831FBF">
                <w:rPr>
                  <w:bCs/>
                  <w:sz w:val="20"/>
                  <w:szCs w:val="20"/>
                  <w:rPrChange w:id="608" w:author="Fong RERHANG" w:date="2021-06-08T20:37:00Z">
                    <w:rPr>
                      <w:b/>
                      <w:sz w:val="20"/>
                      <w:szCs w:val="20"/>
                    </w:rPr>
                  </w:rPrChange>
                </w:rPr>
                <w:t>Kab</w:t>
              </w:r>
              <w:proofErr w:type="spellEnd"/>
              <w:r w:rsidR="00831FBF" w:rsidRPr="00831FBF">
                <w:rPr>
                  <w:bCs/>
                  <w:sz w:val="20"/>
                  <w:szCs w:val="20"/>
                  <w:rPrChange w:id="609" w:author="Fong RERHANG" w:date="2021-06-08T20:37:00Z">
                    <w:rPr>
                      <w:b/>
                      <w:sz w:val="20"/>
                      <w:szCs w:val="20"/>
                    </w:rPr>
                  </w:rPrChange>
                </w:rPr>
                <w:t xml:space="preserve"> </w:t>
              </w:r>
              <w:proofErr w:type="spellStart"/>
              <w:r w:rsidR="00831FBF" w:rsidRPr="00831FBF">
                <w:rPr>
                  <w:bCs/>
                  <w:sz w:val="20"/>
                  <w:szCs w:val="20"/>
                  <w:rPrChange w:id="610" w:author="Fong RERHANG" w:date="2021-06-08T20:37:00Z">
                    <w:rPr>
                      <w:b/>
                      <w:sz w:val="20"/>
                      <w:szCs w:val="20"/>
                    </w:rPr>
                  </w:rPrChange>
                </w:rPr>
                <w:t>txhws</w:t>
              </w:r>
              <w:proofErr w:type="spellEnd"/>
              <w:r w:rsidR="00831FBF" w:rsidRPr="00831FBF">
                <w:rPr>
                  <w:bCs/>
                  <w:sz w:val="20"/>
                  <w:szCs w:val="20"/>
                  <w:rPrChange w:id="611" w:author="Fong RERHANG" w:date="2021-06-08T20:37:00Z">
                    <w:rPr>
                      <w:b/>
                      <w:sz w:val="20"/>
                      <w:szCs w:val="20"/>
                    </w:rPr>
                  </w:rPrChange>
                </w:rPr>
                <w:t xml:space="preserve"> (</w:t>
              </w:r>
            </w:ins>
            <w:r w:rsidRPr="00831FBF">
              <w:rPr>
                <w:bCs/>
                <w:sz w:val="20"/>
                <w:szCs w:val="20"/>
                <w:rPrChange w:id="612" w:author="Fong RERHANG" w:date="2021-06-08T20:37:00Z">
                  <w:rPr>
                    <w:sz w:val="20"/>
                    <w:szCs w:val="20"/>
                  </w:rPr>
                </w:rPrChange>
              </w:rPr>
              <w:t>Gay</w:t>
            </w:r>
            <w:ins w:id="613" w:author="Fong RERHANG" w:date="2021-06-08T20:37:00Z">
              <w:r w:rsidR="00831FBF" w:rsidRPr="00831FBF">
                <w:rPr>
                  <w:bCs/>
                  <w:sz w:val="20"/>
                  <w:szCs w:val="20"/>
                  <w:rPrChange w:id="614" w:author="Fong RERHANG" w:date="2021-06-08T20:37:00Z">
                    <w:rPr>
                      <w:sz w:val="20"/>
                      <w:szCs w:val="20"/>
                    </w:rPr>
                  </w:rPrChange>
                </w:rPr>
                <w:t>)</w:t>
              </w:r>
            </w:ins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831FBF">
              <w:rPr>
                <w:bCs/>
                <w:sz w:val="20"/>
                <w:szCs w:val="20"/>
                <w:rPrChange w:id="615" w:author="Fong RERHANG" w:date="2021-06-08T20:37:00Z">
                  <w:rPr>
                    <w:b/>
                    <w:sz w:val="20"/>
                    <w:szCs w:val="20"/>
                  </w:rPr>
                </w:rPrChange>
              </w:rPr>
              <w:t>nyiaj</w:t>
            </w:r>
            <w:proofErr w:type="spellEnd"/>
            <w:r w:rsidRPr="00831FBF">
              <w:rPr>
                <w:bCs/>
                <w:sz w:val="20"/>
                <w:szCs w:val="20"/>
                <w:rPrChange w:id="616" w:author="Fong RERHANG" w:date="2021-06-08T20:37:00Z">
                  <w:rPr>
                    <w:b/>
                    <w:sz w:val="20"/>
                    <w:szCs w:val="20"/>
                  </w:rPr>
                </w:rPrChange>
              </w:rPr>
              <w:t xml:space="preserve"> </w:t>
            </w:r>
            <w:proofErr w:type="spellStart"/>
            <w:r w:rsidRPr="00831FBF">
              <w:rPr>
                <w:bCs/>
                <w:sz w:val="20"/>
                <w:szCs w:val="20"/>
                <w:rPrChange w:id="617" w:author="Fong RERHANG" w:date="2021-06-08T20:37:00Z">
                  <w:rPr>
                    <w:b/>
                    <w:sz w:val="20"/>
                    <w:szCs w:val="20"/>
                  </w:rPr>
                </w:rPrChange>
              </w:rPr>
              <w:t>poj</w:t>
            </w:r>
            <w:proofErr w:type="spellEnd"/>
            <w:r w:rsidRPr="00831FBF">
              <w:rPr>
                <w:bCs/>
                <w:sz w:val="20"/>
                <w:szCs w:val="20"/>
                <w:rPrChange w:id="618" w:author="Fong RERHANG" w:date="2021-06-08T20:37:00Z">
                  <w:rPr>
                    <w:b/>
                    <w:sz w:val="20"/>
                    <w:szCs w:val="20"/>
                  </w:rPr>
                </w:rPrChange>
              </w:rPr>
              <w:t xml:space="preserve"> </w:t>
            </w:r>
            <w:proofErr w:type="spellStart"/>
            <w:r w:rsidRPr="00831FBF">
              <w:rPr>
                <w:bCs/>
                <w:sz w:val="20"/>
                <w:szCs w:val="20"/>
                <w:rPrChange w:id="619" w:author="Fong RERHANG" w:date="2021-06-08T20:37:00Z">
                  <w:rPr>
                    <w:b/>
                    <w:sz w:val="20"/>
                    <w:szCs w:val="20"/>
                  </w:rPr>
                </w:rPrChange>
              </w:rPr>
              <w:t>niam</w:t>
            </w:r>
            <w:proofErr w:type="spellEnd"/>
            <w:r w:rsidRPr="003D26B1">
              <w:rPr>
                <w:sz w:val="20"/>
                <w:szCs w:val="20"/>
              </w:rPr>
              <w:t xml:space="preserve"> </w:t>
            </w:r>
            <w:r w:rsidRPr="00831FBF">
              <w:rPr>
                <w:bCs/>
                <w:sz w:val="20"/>
                <w:szCs w:val="20"/>
                <w:rPrChange w:id="620" w:author="Fong RERHANG" w:date="2021-06-08T20:37:00Z">
                  <w:rPr>
                    <w:b/>
                    <w:sz w:val="20"/>
                    <w:szCs w:val="20"/>
                  </w:rPr>
                </w:rPrChange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1FBF">
              <w:rPr>
                <w:bCs/>
                <w:sz w:val="20"/>
                <w:szCs w:val="20"/>
                <w:rPrChange w:id="621" w:author="Fong RERHANG" w:date="2021-06-08T20:37:00Z">
                  <w:rPr>
                    <w:b/>
                    <w:sz w:val="20"/>
                    <w:szCs w:val="20"/>
                  </w:rPr>
                </w:rPrChange>
              </w:rPr>
              <w:instrText xml:space="preserve"> FORMCHECKBOX </w:instrText>
            </w:r>
            <w:r w:rsidR="00DE150C" w:rsidRPr="00831FBF">
              <w:rPr>
                <w:bCs/>
                <w:sz w:val="20"/>
                <w:szCs w:val="20"/>
                <w:rPrChange w:id="622" w:author="Fong RERHANG" w:date="2021-06-08T20:37:00Z">
                  <w:rPr>
                    <w:b/>
                    <w:sz w:val="20"/>
                    <w:szCs w:val="20"/>
                  </w:rPr>
                </w:rPrChange>
              </w:rPr>
            </w:r>
            <w:r w:rsidR="00DE150C" w:rsidRPr="00831FBF">
              <w:rPr>
                <w:bCs/>
                <w:sz w:val="20"/>
                <w:szCs w:val="20"/>
                <w:rPrChange w:id="623" w:author="Fong RERHANG" w:date="2021-06-08T20:37:00Z">
                  <w:rPr>
                    <w:b/>
                    <w:sz w:val="20"/>
                    <w:szCs w:val="20"/>
                  </w:rPr>
                </w:rPrChange>
              </w:rPr>
              <w:fldChar w:fldCharType="separate"/>
            </w:r>
            <w:r w:rsidRPr="00831FBF">
              <w:rPr>
                <w:bCs/>
                <w:sz w:val="20"/>
                <w:szCs w:val="20"/>
                <w:rPrChange w:id="624" w:author="Fong RERHANG" w:date="2021-06-08T20:37:00Z">
                  <w:rPr>
                    <w:b/>
                    <w:sz w:val="20"/>
                    <w:szCs w:val="20"/>
                  </w:rPr>
                </w:rPrChange>
              </w:rPr>
              <w:fldChar w:fldCharType="end"/>
            </w:r>
            <w:r w:rsidRPr="00831FBF">
              <w:rPr>
                <w:bCs/>
                <w:sz w:val="20"/>
                <w:szCs w:val="20"/>
                <w:rPrChange w:id="625" w:author="Fong RERHANG" w:date="2021-06-08T20:37:00Z">
                  <w:rPr>
                    <w:b/>
                    <w:sz w:val="20"/>
                    <w:szCs w:val="20"/>
                  </w:rPr>
                </w:rPrChange>
              </w:rPr>
              <w:t xml:space="preserve">Ob </w:t>
            </w:r>
            <w:proofErr w:type="spellStart"/>
            <w:r w:rsidRPr="00831FBF">
              <w:rPr>
                <w:bCs/>
                <w:sz w:val="20"/>
                <w:szCs w:val="20"/>
                <w:rPrChange w:id="626" w:author="Fong RERHANG" w:date="2021-06-08T20:37:00Z">
                  <w:rPr>
                    <w:b/>
                    <w:sz w:val="20"/>
                    <w:szCs w:val="20"/>
                  </w:rPr>
                </w:rPrChange>
              </w:rPr>
              <w:t>Hom</w:t>
            </w:r>
            <w:proofErr w:type="spellEnd"/>
            <w:r w:rsidRPr="00831FBF">
              <w:rPr>
                <w:bCs/>
                <w:sz w:val="20"/>
                <w:szCs w:val="20"/>
                <w:rPrChange w:id="627" w:author="Fong RERHANG" w:date="2021-06-08T20:37:00Z">
                  <w:rPr>
                    <w:sz w:val="20"/>
                    <w:szCs w:val="20"/>
                  </w:rPr>
                </w:rPrChange>
              </w:rPr>
              <w:t xml:space="preserve"> </w:t>
            </w:r>
            <w:r w:rsidRPr="00831FBF">
              <w:rPr>
                <w:bCs/>
                <w:sz w:val="20"/>
                <w:szCs w:val="20"/>
                <w:rPrChange w:id="628" w:author="Fong RERHANG" w:date="2021-06-08T20:37:00Z">
                  <w:rPr>
                    <w:b/>
                    <w:sz w:val="20"/>
                    <w:szCs w:val="20"/>
                  </w:rPr>
                </w:rPrChange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1FBF">
              <w:rPr>
                <w:bCs/>
                <w:sz w:val="20"/>
                <w:szCs w:val="20"/>
                <w:rPrChange w:id="629" w:author="Fong RERHANG" w:date="2021-06-08T20:37:00Z">
                  <w:rPr>
                    <w:b/>
                    <w:sz w:val="20"/>
                    <w:szCs w:val="20"/>
                  </w:rPr>
                </w:rPrChange>
              </w:rPr>
              <w:instrText xml:space="preserve"> FORMCHECKBOX </w:instrText>
            </w:r>
            <w:r w:rsidR="00DE150C" w:rsidRPr="00831FBF">
              <w:rPr>
                <w:bCs/>
                <w:sz w:val="20"/>
                <w:szCs w:val="20"/>
                <w:rPrChange w:id="630" w:author="Fong RERHANG" w:date="2021-06-08T20:37:00Z">
                  <w:rPr>
                    <w:b/>
                    <w:sz w:val="20"/>
                    <w:szCs w:val="20"/>
                  </w:rPr>
                </w:rPrChange>
              </w:rPr>
            </w:r>
            <w:r w:rsidR="00DE150C" w:rsidRPr="00831FBF">
              <w:rPr>
                <w:bCs/>
                <w:sz w:val="20"/>
                <w:szCs w:val="20"/>
                <w:rPrChange w:id="631" w:author="Fong RERHANG" w:date="2021-06-08T20:37:00Z">
                  <w:rPr>
                    <w:b/>
                    <w:sz w:val="20"/>
                    <w:szCs w:val="20"/>
                  </w:rPr>
                </w:rPrChange>
              </w:rPr>
              <w:fldChar w:fldCharType="separate"/>
            </w:r>
            <w:r w:rsidRPr="00831FBF">
              <w:rPr>
                <w:bCs/>
                <w:sz w:val="20"/>
                <w:szCs w:val="20"/>
                <w:rPrChange w:id="632" w:author="Fong RERHANG" w:date="2021-06-08T20:37:00Z">
                  <w:rPr>
                    <w:b/>
                    <w:sz w:val="20"/>
                    <w:szCs w:val="20"/>
                  </w:rPr>
                </w:rPrChange>
              </w:rPr>
              <w:fldChar w:fldCharType="end"/>
            </w:r>
            <w:r w:rsidRPr="00831FBF">
              <w:rPr>
                <w:bCs/>
                <w:sz w:val="20"/>
                <w:szCs w:val="20"/>
                <w:rPrChange w:id="633" w:author="Fong RERHANG" w:date="2021-06-08T20:37:00Z">
                  <w:rPr>
                    <w:b/>
                    <w:sz w:val="20"/>
                    <w:szCs w:val="20"/>
                  </w:rPr>
                </w:rPrChange>
              </w:rPr>
              <w:t xml:space="preserve">Kev </w:t>
            </w:r>
            <w:proofErr w:type="spellStart"/>
            <w:r w:rsidRPr="00831FBF">
              <w:rPr>
                <w:bCs/>
                <w:sz w:val="20"/>
                <w:szCs w:val="20"/>
                <w:rPrChange w:id="634" w:author="Fong RERHANG" w:date="2021-06-08T20:37:00Z">
                  <w:rPr>
                    <w:b/>
                    <w:sz w:val="20"/>
                    <w:szCs w:val="20"/>
                  </w:rPr>
                </w:rPrChange>
              </w:rPr>
              <w:t>Tsim</w:t>
            </w:r>
            <w:proofErr w:type="spellEnd"/>
            <w:r w:rsidRPr="00831FBF">
              <w:rPr>
                <w:bCs/>
                <w:sz w:val="20"/>
                <w:szCs w:val="20"/>
                <w:rPrChange w:id="635" w:author="Fong RERHANG" w:date="2021-06-08T20:37:00Z">
                  <w:rPr>
                    <w:b/>
                    <w:sz w:val="20"/>
                    <w:szCs w:val="20"/>
                  </w:rPr>
                </w:rPrChange>
              </w:rPr>
              <w:t xml:space="preserve"> </w:t>
            </w:r>
            <w:proofErr w:type="spellStart"/>
            <w:r w:rsidRPr="00831FBF">
              <w:rPr>
                <w:bCs/>
                <w:sz w:val="20"/>
                <w:szCs w:val="20"/>
                <w:rPrChange w:id="636" w:author="Fong RERHANG" w:date="2021-06-08T20:37:00Z">
                  <w:rPr>
                    <w:b/>
                    <w:sz w:val="20"/>
                    <w:szCs w:val="20"/>
                  </w:rPr>
                </w:rPrChange>
              </w:rPr>
              <w:t>Cov</w:t>
            </w:r>
            <w:proofErr w:type="spellEnd"/>
            <w:r w:rsidRPr="00831FBF">
              <w:rPr>
                <w:bCs/>
                <w:sz w:val="20"/>
                <w:szCs w:val="20"/>
                <w:rPrChange w:id="637" w:author="Fong RERHANG" w:date="2021-06-08T20:37:00Z">
                  <w:rPr>
                    <w:b/>
                    <w:sz w:val="20"/>
                    <w:szCs w:val="20"/>
                  </w:rPr>
                </w:rPrChange>
              </w:rPr>
              <w:t xml:space="preserve"> </w:t>
            </w:r>
            <w:proofErr w:type="spellStart"/>
            <w:r w:rsidRPr="00831FBF">
              <w:rPr>
                <w:bCs/>
                <w:sz w:val="20"/>
                <w:szCs w:val="20"/>
                <w:rPrChange w:id="638" w:author="Fong RERHANG" w:date="2021-06-08T20:37:00Z">
                  <w:rPr>
                    <w:b/>
                    <w:sz w:val="20"/>
                    <w:szCs w:val="20"/>
                  </w:rPr>
                </w:rPrChange>
              </w:rPr>
              <w:t>Lus</w:t>
            </w:r>
            <w:r w:rsidRPr="00831FBF">
              <w:rPr>
                <w:bCs/>
                <w:sz w:val="20"/>
                <w:szCs w:val="20"/>
                <w:rPrChange w:id="639" w:author="Fong RERHANG" w:date="2021-06-08T20:37:00Z">
                  <w:rPr>
                    <w:sz w:val="20"/>
                    <w:szCs w:val="20"/>
                  </w:rPr>
                </w:rPrChange>
              </w:rPr>
              <w:t>Nug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3D26B1">
              <w:rPr>
                <w:sz w:val="20"/>
                <w:szCs w:val="20"/>
              </w:rPr>
              <w:t>Ncaj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Qha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proofErr w:type="spellStart"/>
            <w:ins w:id="640" w:author="Fong RERHANG" w:date="2021-06-08T20:37:00Z">
              <w:r w:rsidR="00831FBF" w:rsidRPr="00831FBF">
                <w:rPr>
                  <w:bCs/>
                  <w:sz w:val="20"/>
                  <w:szCs w:val="20"/>
                  <w:rPrChange w:id="641" w:author="Fong RERHANG" w:date="2021-06-08T20:38:00Z">
                    <w:rPr>
                      <w:b/>
                      <w:sz w:val="20"/>
                      <w:szCs w:val="20"/>
                    </w:rPr>
                  </w:rPrChange>
                </w:rPr>
                <w:t>Hloov</w:t>
              </w:r>
              <w:proofErr w:type="spellEnd"/>
              <w:r w:rsidR="00831FBF" w:rsidRPr="00831FBF">
                <w:rPr>
                  <w:bCs/>
                  <w:sz w:val="20"/>
                  <w:szCs w:val="20"/>
                  <w:rPrChange w:id="642" w:author="Fong RERHANG" w:date="2021-06-08T20:38:00Z">
                    <w:rPr>
                      <w:b/>
                      <w:sz w:val="20"/>
                      <w:szCs w:val="20"/>
                    </w:rPr>
                  </w:rPrChange>
                </w:rPr>
                <w:t xml:space="preserve"> </w:t>
              </w:r>
              <w:proofErr w:type="spellStart"/>
              <w:r w:rsidR="00831FBF" w:rsidRPr="00831FBF">
                <w:rPr>
                  <w:bCs/>
                  <w:sz w:val="20"/>
                  <w:szCs w:val="20"/>
                  <w:rPrChange w:id="643" w:author="Fong RERHANG" w:date="2021-06-08T20:38:00Z">
                    <w:rPr>
                      <w:b/>
                      <w:sz w:val="20"/>
                      <w:szCs w:val="20"/>
                    </w:rPr>
                  </w:rPrChange>
                </w:rPr>
                <w:t>h</w:t>
              </w:r>
            </w:ins>
            <w:ins w:id="644" w:author="Fong RERHANG" w:date="2021-06-08T20:38:00Z">
              <w:r w:rsidR="00831FBF" w:rsidRPr="00831FBF">
                <w:rPr>
                  <w:bCs/>
                  <w:sz w:val="20"/>
                  <w:szCs w:val="20"/>
                  <w:rPrChange w:id="645" w:author="Fong RERHANG" w:date="2021-06-08T20:38:00Z">
                    <w:rPr>
                      <w:b/>
                      <w:sz w:val="20"/>
                      <w:szCs w:val="20"/>
                    </w:rPr>
                  </w:rPrChange>
                </w:rPr>
                <w:t>auv</w:t>
              </w:r>
              <w:proofErr w:type="spellEnd"/>
              <w:r w:rsidR="00831FBF" w:rsidRPr="00831FBF">
                <w:rPr>
                  <w:bCs/>
                  <w:sz w:val="20"/>
                  <w:szCs w:val="20"/>
                  <w:rPrChange w:id="646" w:author="Fong RERHANG" w:date="2021-06-08T20:38:00Z">
                    <w:rPr>
                      <w:b/>
                      <w:sz w:val="20"/>
                      <w:szCs w:val="20"/>
                    </w:rPr>
                  </w:rPrChange>
                </w:rPr>
                <w:t xml:space="preserve"> </w:t>
              </w:r>
              <w:proofErr w:type="spellStart"/>
              <w:r w:rsidR="00831FBF" w:rsidRPr="00831FBF">
                <w:rPr>
                  <w:bCs/>
                  <w:sz w:val="20"/>
                  <w:szCs w:val="20"/>
                  <w:rPrChange w:id="647" w:author="Fong RERHANG" w:date="2021-06-08T20:38:00Z">
                    <w:rPr>
                      <w:b/>
                      <w:sz w:val="20"/>
                      <w:szCs w:val="20"/>
                    </w:rPr>
                  </w:rPrChange>
                </w:rPr>
                <w:t>cev</w:t>
              </w:r>
              <w:proofErr w:type="spellEnd"/>
              <w:r w:rsidR="00831FBF" w:rsidRPr="00831FBF">
                <w:rPr>
                  <w:bCs/>
                  <w:sz w:val="20"/>
                  <w:szCs w:val="20"/>
                  <w:rPrChange w:id="648" w:author="Fong RERHANG" w:date="2021-06-08T20:38:00Z">
                    <w:rPr>
                      <w:b/>
                      <w:sz w:val="20"/>
                      <w:szCs w:val="20"/>
                    </w:rPr>
                  </w:rPrChange>
                </w:rPr>
                <w:t xml:space="preserve"> (</w:t>
              </w:r>
            </w:ins>
            <w:r w:rsidRPr="003D26B1">
              <w:rPr>
                <w:sz w:val="20"/>
                <w:szCs w:val="20"/>
              </w:rPr>
              <w:t>Intersex</w:t>
            </w:r>
            <w:ins w:id="649" w:author="Fong RERHANG" w:date="2021-06-08T20:38:00Z">
              <w:r w:rsidR="00831FBF">
                <w:rPr>
                  <w:sz w:val="20"/>
                  <w:szCs w:val="20"/>
                </w:rPr>
                <w:t>)</w:t>
              </w:r>
            </w:ins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="00230C2F" w:rsidRPr="00E27FD8">
              <w:rPr>
                <w:sz w:val="20"/>
                <w:szCs w:val="20"/>
              </w:rPr>
              <w:t xml:space="preserve"> </w:t>
            </w:r>
            <w:proofErr w:type="spellStart"/>
            <w:r w:rsidR="00230C2F" w:rsidRPr="00E27FD8">
              <w:rPr>
                <w:sz w:val="20"/>
                <w:szCs w:val="20"/>
              </w:rPr>
              <w:t>Tsis</w:t>
            </w:r>
            <w:proofErr w:type="spellEnd"/>
            <w:r w:rsidR="00230C2F" w:rsidRPr="00E27FD8">
              <w:rPr>
                <w:sz w:val="20"/>
                <w:szCs w:val="20"/>
              </w:rPr>
              <w:t xml:space="preserve"> </w:t>
            </w:r>
            <w:proofErr w:type="spellStart"/>
            <w:r w:rsidR="00230C2F" w:rsidRPr="00E27FD8">
              <w:rPr>
                <w:sz w:val="20"/>
                <w:szCs w:val="20"/>
              </w:rPr>
              <w:t>Teb</w:t>
            </w:r>
            <w:proofErr w:type="spellEnd"/>
            <w:r w:rsidR="00230C2F" w:rsidRPr="00E27FD8">
              <w:rPr>
                <w:sz w:val="20"/>
                <w:szCs w:val="20"/>
              </w:rPr>
              <w:t xml:space="preserve"> </w:t>
            </w:r>
            <w:proofErr w:type="spellStart"/>
            <w:r w:rsidR="00230C2F" w:rsidRPr="00E27FD8">
              <w:rPr>
                <w:sz w:val="20"/>
                <w:szCs w:val="20"/>
              </w:rPr>
              <w:t>rau</w:t>
            </w:r>
            <w:proofErr w:type="spellEnd"/>
            <w:r w:rsidR="00230C2F" w:rsidRPr="00E27FD8">
              <w:rPr>
                <w:sz w:val="20"/>
                <w:szCs w:val="20"/>
              </w:rPr>
              <w:t xml:space="preserve"> </w:t>
            </w:r>
            <w:proofErr w:type="spellStart"/>
            <w:r w:rsidR="00230C2F">
              <w:rPr>
                <w:sz w:val="20"/>
                <w:szCs w:val="20"/>
              </w:rPr>
              <w:t>cov</w:t>
            </w:r>
            <w:proofErr w:type="spellEnd"/>
            <w:r w:rsidR="00230C2F">
              <w:rPr>
                <w:sz w:val="20"/>
                <w:szCs w:val="20"/>
              </w:rPr>
              <w:t xml:space="preserve"> </w:t>
            </w:r>
            <w:proofErr w:type="spellStart"/>
            <w:r w:rsidR="00230C2F">
              <w:rPr>
                <w:sz w:val="20"/>
                <w:szCs w:val="20"/>
              </w:rPr>
              <w:t>lus</w:t>
            </w:r>
            <w:proofErr w:type="spellEnd"/>
            <w:r w:rsidR="00230C2F">
              <w:rPr>
                <w:sz w:val="20"/>
                <w:szCs w:val="20"/>
              </w:rPr>
              <w:t xml:space="preserve"> </w:t>
            </w:r>
            <w:proofErr w:type="spellStart"/>
            <w:r w:rsidR="00230C2F">
              <w:rPr>
                <w:sz w:val="20"/>
                <w:szCs w:val="20"/>
              </w:rPr>
              <w:t>nug</w:t>
            </w:r>
            <w:proofErr w:type="spellEnd"/>
          </w:p>
        </w:tc>
      </w:tr>
      <w:tr w:rsidR="00131AE2" w:rsidRPr="002D06EE" w14:paraId="4D89F672" w14:textId="77777777" w:rsidTr="00A54CA3">
        <w:trPr>
          <w:trHeight w:val="263"/>
        </w:trPr>
        <w:tc>
          <w:tcPr>
            <w:tcW w:w="11597" w:type="dxa"/>
            <w:gridSpan w:val="8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9BEF356" w14:textId="4A8FA5BC" w:rsidR="00131AE2" w:rsidRPr="003D26B1" w:rsidRDefault="00131AE2" w:rsidP="00131AE2">
            <w:pPr>
              <w:rPr>
                <w:b/>
                <w:sz w:val="20"/>
                <w:szCs w:val="20"/>
              </w:rPr>
            </w:pPr>
            <w:proofErr w:type="spellStart"/>
            <w:r w:rsidRPr="003D26B1">
              <w:rPr>
                <w:b/>
                <w:sz w:val="20"/>
                <w:szCs w:val="20"/>
              </w:rPr>
              <w:t>Haiv</w:t>
            </w:r>
            <w:proofErr w:type="spellEnd"/>
            <w:r w:rsidRPr="003D26B1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3D26B1">
              <w:rPr>
                <w:b/>
                <w:sz w:val="20"/>
                <w:szCs w:val="20"/>
              </w:rPr>
              <w:t>neeg</w:t>
            </w:r>
            <w:proofErr w:type="spellEnd"/>
            <w:r w:rsidRPr="003D26B1">
              <w:rPr>
                <w:b/>
                <w:sz w:val="20"/>
                <w:szCs w:val="20"/>
              </w:rPr>
              <w:t xml:space="preserve">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3D26B1">
              <w:rPr>
                <w:sz w:val="20"/>
                <w:szCs w:val="20"/>
              </w:rPr>
              <w:t>Neeg</w:t>
            </w:r>
            <w:proofErr w:type="spellEnd"/>
            <w:r w:rsidRPr="003D26B1">
              <w:rPr>
                <w:sz w:val="20"/>
                <w:szCs w:val="20"/>
              </w:rPr>
              <w:t xml:space="preserve"> </w:t>
            </w:r>
            <w:proofErr w:type="spellStart"/>
            <w:r w:rsidRPr="003D26B1">
              <w:rPr>
                <w:sz w:val="20"/>
                <w:szCs w:val="20"/>
              </w:rPr>
              <w:t>Mev</w:t>
            </w:r>
            <w:proofErr w:type="spellEnd"/>
            <w:ins w:id="650" w:author="Fong RERHANG" w:date="2021-06-08T20:39:00Z">
              <w:r w:rsidR="00831FBF">
                <w:rPr>
                  <w:sz w:val="20"/>
                  <w:szCs w:val="20"/>
                </w:rPr>
                <w:t xml:space="preserve"> (Hispanic)</w:t>
              </w:r>
            </w:ins>
            <w:r w:rsidRPr="003D26B1">
              <w:rPr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B93E0B" w:rsidRPr="00831FBF">
              <w:rPr>
                <w:bCs/>
                <w:sz w:val="20"/>
                <w:szCs w:val="20"/>
                <w:rPrChange w:id="651" w:author="Fong RERHANG" w:date="2021-06-08T20:38:00Z">
                  <w:rPr>
                    <w:b/>
                    <w:sz w:val="20"/>
                    <w:szCs w:val="20"/>
                  </w:rPr>
                </w:rPrChange>
              </w:rPr>
              <w:t>Tsis</w:t>
            </w:r>
            <w:proofErr w:type="spellEnd"/>
            <w:r w:rsidR="00B93E0B" w:rsidRPr="00831FBF">
              <w:rPr>
                <w:bCs/>
                <w:sz w:val="20"/>
                <w:szCs w:val="20"/>
                <w:rPrChange w:id="652" w:author="Fong RERHANG" w:date="2021-06-08T20:38:00Z">
                  <w:rPr>
                    <w:b/>
                    <w:sz w:val="20"/>
                    <w:szCs w:val="20"/>
                  </w:rPr>
                </w:rPrChange>
              </w:rPr>
              <w:t xml:space="preserve"> </w:t>
            </w:r>
            <w:proofErr w:type="spellStart"/>
            <w:r w:rsidR="00B93E0B" w:rsidRPr="00831FBF">
              <w:rPr>
                <w:bCs/>
                <w:sz w:val="20"/>
                <w:szCs w:val="20"/>
                <w:rPrChange w:id="653" w:author="Fong RERHANG" w:date="2021-06-08T20:38:00Z">
                  <w:rPr>
                    <w:b/>
                    <w:sz w:val="20"/>
                    <w:szCs w:val="20"/>
                  </w:rPr>
                </w:rPrChange>
              </w:rPr>
              <w:t>yog</w:t>
            </w:r>
            <w:proofErr w:type="spellEnd"/>
            <w:ins w:id="654" w:author="Fong RERHANG" w:date="2021-06-08T20:38:00Z">
              <w:r w:rsidR="00831FBF">
                <w:rPr>
                  <w:bCs/>
                  <w:sz w:val="20"/>
                  <w:szCs w:val="20"/>
                </w:rPr>
                <w:t xml:space="preserve"> </w:t>
              </w:r>
              <w:proofErr w:type="spellStart"/>
              <w:r w:rsidR="00831FBF">
                <w:rPr>
                  <w:bCs/>
                  <w:sz w:val="20"/>
                  <w:szCs w:val="20"/>
                </w:rPr>
                <w:t>Mev</w:t>
              </w:r>
            </w:ins>
            <w:proofErr w:type="spellEnd"/>
            <w:r w:rsidRPr="00831FBF">
              <w:rPr>
                <w:bCs/>
                <w:sz w:val="20"/>
                <w:szCs w:val="20"/>
                <w:rPrChange w:id="655" w:author="Fong RERHANG" w:date="2021-06-08T20:38:00Z">
                  <w:rPr>
                    <w:b/>
                    <w:sz w:val="20"/>
                    <w:szCs w:val="20"/>
                  </w:rPr>
                </w:rPrChange>
              </w:rPr>
              <w:t xml:space="preserve"> </w:t>
            </w:r>
            <w:ins w:id="656" w:author="Fong RERHANG" w:date="2021-06-08T20:38:00Z">
              <w:r w:rsidR="00831FBF">
                <w:rPr>
                  <w:bCs/>
                  <w:sz w:val="20"/>
                  <w:szCs w:val="20"/>
                </w:rPr>
                <w:t>(</w:t>
              </w:r>
            </w:ins>
            <w:r w:rsidRPr="00831FBF">
              <w:rPr>
                <w:bCs/>
                <w:sz w:val="20"/>
                <w:szCs w:val="20"/>
                <w:rPrChange w:id="657" w:author="Fong RERHANG" w:date="2021-06-08T20:38:00Z">
                  <w:rPr>
                    <w:sz w:val="20"/>
                    <w:szCs w:val="20"/>
                  </w:rPr>
                </w:rPrChange>
              </w:rPr>
              <w:t>Hispanic</w:t>
            </w:r>
            <w:ins w:id="658" w:author="Fong RERHANG" w:date="2021-06-08T20:39:00Z">
              <w:r w:rsidR="00831FBF">
                <w:rPr>
                  <w:bCs/>
                  <w:sz w:val="20"/>
                  <w:szCs w:val="20"/>
                </w:rPr>
                <w:t>)</w:t>
              </w:r>
            </w:ins>
            <w:r w:rsidR="00B93E0B">
              <w:rPr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proofErr w:type="spellStart"/>
            <w:r>
              <w:rPr>
                <w:sz w:val="20"/>
                <w:szCs w:val="20"/>
              </w:rPr>
              <w:t>Tsis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paub</w:t>
            </w:r>
            <w:proofErr w:type="spellEnd"/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E27FD8">
              <w:rPr>
                <w:sz w:val="20"/>
                <w:szCs w:val="20"/>
              </w:rPr>
              <w:t>Tsis</w:t>
            </w:r>
            <w:proofErr w:type="spellEnd"/>
            <w:r w:rsidRPr="00E27FD8">
              <w:rPr>
                <w:sz w:val="20"/>
                <w:szCs w:val="20"/>
              </w:rPr>
              <w:t xml:space="preserve"> </w:t>
            </w:r>
            <w:proofErr w:type="spellStart"/>
            <w:r w:rsidRPr="00E27FD8">
              <w:rPr>
                <w:sz w:val="20"/>
                <w:szCs w:val="20"/>
              </w:rPr>
              <w:t>Teb</w:t>
            </w:r>
            <w:proofErr w:type="spellEnd"/>
            <w:r w:rsidRPr="00E27FD8">
              <w:rPr>
                <w:sz w:val="20"/>
                <w:szCs w:val="20"/>
              </w:rPr>
              <w:t xml:space="preserve"> </w:t>
            </w:r>
            <w:proofErr w:type="spellStart"/>
            <w:r w:rsidRPr="00E27FD8">
              <w:rPr>
                <w:sz w:val="20"/>
                <w:szCs w:val="20"/>
              </w:rPr>
              <w:t>rau</w:t>
            </w:r>
            <w:proofErr w:type="spellEnd"/>
            <w:r w:rsidRPr="00E27FD8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lus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nug</w:t>
            </w:r>
            <w:proofErr w:type="spellEnd"/>
          </w:p>
        </w:tc>
      </w:tr>
      <w:tr w:rsidR="00A54CA3" w:rsidRPr="002D06EE" w14:paraId="6C2CEE00" w14:textId="77777777" w:rsidTr="00A54CA3">
        <w:trPr>
          <w:trHeight w:val="1187"/>
        </w:trPr>
        <w:tc>
          <w:tcPr>
            <w:tcW w:w="1616" w:type="dxa"/>
            <w:tcBorders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CE2034A" w14:textId="77777777" w:rsidR="000F1E4B" w:rsidRPr="00892542" w:rsidRDefault="000F1E4B" w:rsidP="000F1E4B">
            <w:pPr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Hom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Neeg</w:t>
            </w:r>
            <w:proofErr w:type="spellEnd"/>
            <w:r w:rsidRPr="00892542">
              <w:rPr>
                <w:sz w:val="20"/>
                <w:szCs w:val="20"/>
              </w:rPr>
              <w:t xml:space="preserve"> </w:t>
            </w:r>
          </w:p>
          <w:p w14:paraId="65A5095E" w14:textId="77777777" w:rsidR="000F1E4B" w:rsidRPr="00065690" w:rsidRDefault="000F1E4B" w:rsidP="000F1E4B">
            <w:pPr>
              <w:rPr>
                <w:sz w:val="20"/>
                <w:szCs w:val="20"/>
              </w:rPr>
            </w:pPr>
            <w:r w:rsidRPr="0006569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Kos</w:t>
            </w:r>
          </w:p>
          <w:p w14:paraId="2E1DB31C" w14:textId="0765530A" w:rsidR="00A54CA3" w:rsidRPr="003D26B1" w:rsidRDefault="000F1E4B" w:rsidP="000F1E4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Txog</w:t>
            </w:r>
            <w:proofErr w:type="spellEnd"/>
            <w:r>
              <w:rPr>
                <w:sz w:val="20"/>
                <w:szCs w:val="20"/>
              </w:rPr>
              <w:t xml:space="preserve"> li</w:t>
            </w:r>
            <w:r w:rsidRPr="00065690">
              <w:rPr>
                <w:sz w:val="20"/>
                <w:szCs w:val="20"/>
              </w:rPr>
              <w:t xml:space="preserve"> 5)</w:t>
            </w:r>
          </w:p>
        </w:tc>
        <w:tc>
          <w:tcPr>
            <w:tcW w:w="2740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46CF9AF" w14:textId="21982508" w:rsidR="00A54CA3" w:rsidRPr="00144877" w:rsidDel="00831FBF" w:rsidRDefault="00A54CA3" w:rsidP="00A54CA3">
            <w:pPr>
              <w:ind w:left="-65"/>
              <w:rPr>
                <w:del w:id="659" w:author="Fong RERHANG" w:date="2021-06-08T20:39:00Z"/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44877">
              <w:rPr>
                <w:sz w:val="20"/>
                <w:szCs w:val="20"/>
              </w:rPr>
              <w:t xml:space="preserve">African </w:t>
            </w:r>
            <w:proofErr w:type="spellStart"/>
            <w:ins w:id="660" w:author="Fong RERHANG" w:date="2021-06-08T20:39:00Z">
              <w:r w:rsidR="00831FBF">
                <w:rPr>
                  <w:sz w:val="20"/>
                  <w:szCs w:val="20"/>
                </w:rPr>
                <w:t>Meskas</w:t>
              </w:r>
            </w:ins>
            <w:del w:id="661" w:author="Fong RERHANG" w:date="2021-06-08T20:39:00Z">
              <w:r w:rsidRPr="00144877" w:rsidDel="00831FBF">
                <w:rPr>
                  <w:sz w:val="20"/>
                  <w:szCs w:val="20"/>
                </w:rPr>
                <w:delText>American</w:delText>
              </w:r>
              <w:proofErr w:type="spellEnd"/>
            </w:del>
          </w:p>
          <w:p w14:paraId="23B3977A" w14:textId="018DE61B" w:rsidR="00A54CA3" w:rsidRPr="00144877" w:rsidRDefault="00A54CA3" w:rsidP="00A54CA3">
            <w:pPr>
              <w:ind w:left="-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31FBF">
              <w:rPr>
                <w:sz w:val="20"/>
                <w:szCs w:val="20"/>
                <w:rPrChange w:id="662" w:author="Fong RERHANG" w:date="2021-06-08T20:39:00Z">
                  <w:rPr>
                    <w:sz w:val="16"/>
                    <w:szCs w:val="16"/>
                  </w:rPr>
                </w:rPrChange>
              </w:rPr>
              <w:t>Amer. Indian/</w:t>
            </w:r>
            <w:proofErr w:type="spellStart"/>
            <w:r w:rsidR="007F2BC3" w:rsidRPr="00831FBF">
              <w:rPr>
                <w:sz w:val="20"/>
                <w:szCs w:val="20"/>
                <w:rPrChange w:id="663" w:author="Fong RERHANG" w:date="2021-06-08T20:39:00Z">
                  <w:rPr>
                    <w:sz w:val="16"/>
                    <w:szCs w:val="16"/>
                  </w:rPr>
                </w:rPrChange>
              </w:rPr>
              <w:t>Haiv</w:t>
            </w:r>
            <w:proofErr w:type="spellEnd"/>
            <w:r w:rsidR="007F2BC3" w:rsidRPr="00831FBF">
              <w:rPr>
                <w:sz w:val="20"/>
                <w:szCs w:val="20"/>
                <w:rPrChange w:id="664" w:author="Fong RERHANG" w:date="2021-06-08T20:39:00Z">
                  <w:rPr>
                    <w:sz w:val="16"/>
                    <w:szCs w:val="16"/>
                  </w:rPr>
                </w:rPrChange>
              </w:rPr>
              <w:t xml:space="preserve"> </w:t>
            </w:r>
            <w:proofErr w:type="spellStart"/>
            <w:r w:rsidR="007F2BC3" w:rsidRPr="00831FBF">
              <w:rPr>
                <w:sz w:val="20"/>
                <w:szCs w:val="20"/>
                <w:rPrChange w:id="665" w:author="Fong RERHANG" w:date="2021-06-08T20:39:00Z">
                  <w:rPr>
                    <w:sz w:val="16"/>
                    <w:szCs w:val="16"/>
                  </w:rPr>
                </w:rPrChange>
              </w:rPr>
              <w:t>Neeg</w:t>
            </w:r>
            <w:proofErr w:type="spellEnd"/>
            <w:r w:rsidR="007F2BC3" w:rsidRPr="00831FBF">
              <w:rPr>
                <w:sz w:val="20"/>
                <w:szCs w:val="20"/>
                <w:rPrChange w:id="666" w:author="Fong RERHANG" w:date="2021-06-08T20:39:00Z">
                  <w:rPr>
                    <w:sz w:val="16"/>
                    <w:szCs w:val="16"/>
                  </w:rPr>
                </w:rPrChange>
              </w:rPr>
              <w:t xml:space="preserve"> </w:t>
            </w:r>
            <w:r w:rsidRPr="00831FBF">
              <w:rPr>
                <w:sz w:val="20"/>
                <w:szCs w:val="20"/>
                <w:rPrChange w:id="667" w:author="Fong RERHANG" w:date="2021-06-08T20:39:00Z">
                  <w:rPr>
                    <w:sz w:val="16"/>
                    <w:szCs w:val="16"/>
                  </w:rPr>
                </w:rPrChange>
              </w:rPr>
              <w:t>Alaskan</w:t>
            </w:r>
          </w:p>
          <w:p w14:paraId="3BC6E230" w14:textId="1D53A3DC" w:rsidR="00A54CA3" w:rsidRPr="00144877" w:rsidRDefault="00A54CA3" w:rsidP="00A54CA3">
            <w:pPr>
              <w:ind w:left="-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668" w:author="Fong RERHANG" w:date="2021-06-08T20:40:00Z">
              <w:r w:rsidRPr="00144877" w:rsidDel="00831FBF">
                <w:rPr>
                  <w:sz w:val="20"/>
                  <w:szCs w:val="20"/>
                </w:rPr>
                <w:delText xml:space="preserve">Asian </w:delText>
              </w:r>
            </w:del>
            <w:ins w:id="669" w:author="Fong RERHANG" w:date="2021-06-08T20:40:00Z">
              <w:r w:rsidR="00831FBF" w:rsidRPr="00144877">
                <w:rPr>
                  <w:sz w:val="20"/>
                  <w:szCs w:val="20"/>
                </w:rPr>
                <w:t>A</w:t>
              </w:r>
              <w:r w:rsidR="00831FBF">
                <w:rPr>
                  <w:sz w:val="20"/>
                  <w:szCs w:val="20"/>
                </w:rPr>
                <w:t>xis</w:t>
              </w:r>
              <w:r w:rsidR="00831FBF" w:rsidRPr="00144877">
                <w:rPr>
                  <w:sz w:val="20"/>
                  <w:szCs w:val="20"/>
                </w:rPr>
                <w:t xml:space="preserve"> </w:t>
              </w:r>
            </w:ins>
            <w:r w:rsidRPr="00144877">
              <w:rPr>
                <w:sz w:val="20"/>
                <w:szCs w:val="20"/>
              </w:rPr>
              <w:t>Indian</w:t>
            </w:r>
          </w:p>
          <w:p w14:paraId="57E00E1F" w14:textId="6F6B6470" w:rsidR="00A54CA3" w:rsidRPr="00144877" w:rsidRDefault="00A54CA3" w:rsidP="00A54CA3">
            <w:pPr>
              <w:ind w:left="-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670" w:author="Fong RERHANG" w:date="2021-06-08T20:40:00Z">
              <w:r w:rsidRPr="00144877" w:rsidDel="00831FBF">
                <w:rPr>
                  <w:sz w:val="20"/>
                  <w:szCs w:val="20"/>
                </w:rPr>
                <w:delText>White/Caucasian</w:delText>
              </w:r>
            </w:del>
            <w:proofErr w:type="spellStart"/>
            <w:ins w:id="671" w:author="Fong RERHANG" w:date="2021-06-08T20:40:00Z">
              <w:r w:rsidR="00831FBF">
                <w:rPr>
                  <w:sz w:val="20"/>
                  <w:szCs w:val="20"/>
                </w:rPr>
                <w:t>Tawv</w:t>
              </w:r>
              <w:proofErr w:type="spellEnd"/>
              <w:r w:rsidR="00831FBF">
                <w:rPr>
                  <w:sz w:val="20"/>
                  <w:szCs w:val="20"/>
                </w:rPr>
                <w:t xml:space="preserve"> </w:t>
              </w:r>
              <w:proofErr w:type="spellStart"/>
              <w:r w:rsidR="00831FBF">
                <w:rPr>
                  <w:sz w:val="20"/>
                  <w:szCs w:val="20"/>
                </w:rPr>
                <w:t>Dawb</w:t>
              </w:r>
              <w:proofErr w:type="spellEnd"/>
              <w:r w:rsidR="00831FBF">
                <w:rPr>
                  <w:sz w:val="20"/>
                  <w:szCs w:val="20"/>
                </w:rPr>
                <w:t>/</w:t>
              </w:r>
              <w:proofErr w:type="spellStart"/>
              <w:r w:rsidR="00831FBF">
                <w:rPr>
                  <w:sz w:val="20"/>
                  <w:szCs w:val="20"/>
                </w:rPr>
                <w:t>Mev</w:t>
              </w:r>
            </w:ins>
            <w:proofErr w:type="spellEnd"/>
          </w:p>
          <w:p w14:paraId="498AAE6D" w14:textId="1194A222" w:rsidR="00A54CA3" w:rsidRPr="00144877" w:rsidRDefault="00A54CA3" w:rsidP="00A54CA3">
            <w:pPr>
              <w:ind w:left="-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="00B44DAF">
              <w:rPr>
                <w:sz w:val="20"/>
                <w:szCs w:val="20"/>
              </w:rPr>
              <w:t>Suav</w:t>
            </w:r>
            <w:proofErr w:type="spellEnd"/>
          </w:p>
          <w:p w14:paraId="68526C67" w14:textId="5F3B7D32" w:rsidR="00A54CA3" w:rsidRPr="00A764FE" w:rsidRDefault="00A54CA3" w:rsidP="00A54CA3">
            <w:pPr>
              <w:ind w:left="-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672" w:author="Fong RERHANG" w:date="2021-06-08T20:40:00Z">
              <w:r w:rsidRPr="00144877" w:rsidDel="00831FBF">
                <w:rPr>
                  <w:sz w:val="20"/>
                  <w:szCs w:val="20"/>
                </w:rPr>
                <w:delText>Cambodian</w:delText>
              </w:r>
            </w:del>
            <w:ins w:id="673" w:author="Fong RERHANG" w:date="2021-06-08T20:40:00Z">
              <w:r w:rsidR="00831FBF">
                <w:rPr>
                  <w:sz w:val="20"/>
                  <w:szCs w:val="20"/>
                </w:rPr>
                <w:t xml:space="preserve">Kas Pub </w:t>
              </w:r>
              <w:proofErr w:type="spellStart"/>
              <w:r w:rsidR="00831FBF">
                <w:rPr>
                  <w:sz w:val="20"/>
                  <w:szCs w:val="20"/>
                </w:rPr>
                <w:t>Cias</w:t>
              </w:r>
            </w:ins>
            <w:proofErr w:type="spellEnd"/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D159F55" w14:textId="77777777" w:rsidR="00A54CA3" w:rsidRPr="00892542" w:rsidRDefault="00A54CA3" w:rsidP="00A54CA3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Filipino </w:t>
            </w:r>
          </w:p>
          <w:p w14:paraId="018E59A6" w14:textId="2D38BA74" w:rsidR="00A54CA3" w:rsidRPr="00892542" w:rsidRDefault="00A54CA3" w:rsidP="00A54CA3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674" w:author="Fong RERHANG" w:date="2021-06-08T20:40:00Z">
              <w:r w:rsidRPr="00892542" w:rsidDel="00831FBF">
                <w:rPr>
                  <w:sz w:val="20"/>
                  <w:szCs w:val="20"/>
                </w:rPr>
                <w:delText>Former Soviet</w:delText>
              </w:r>
            </w:del>
            <w:proofErr w:type="spellStart"/>
            <w:ins w:id="675" w:author="Fong RERHANG" w:date="2021-06-08T20:40:00Z">
              <w:r w:rsidR="00831FBF">
                <w:rPr>
                  <w:sz w:val="20"/>
                  <w:szCs w:val="20"/>
                </w:rPr>
                <w:t>Lav</w:t>
              </w:r>
              <w:proofErr w:type="spellEnd"/>
              <w:r w:rsidR="00831FBF">
                <w:rPr>
                  <w:sz w:val="20"/>
                  <w:szCs w:val="20"/>
                </w:rPr>
                <w:t xml:space="preserve"> </w:t>
              </w:r>
              <w:proofErr w:type="spellStart"/>
              <w:r w:rsidR="00831FBF">
                <w:rPr>
                  <w:sz w:val="20"/>
                  <w:szCs w:val="20"/>
                </w:rPr>
                <w:t>Xias</w:t>
              </w:r>
            </w:ins>
            <w:proofErr w:type="spellEnd"/>
            <w:r w:rsidRPr="00892542">
              <w:rPr>
                <w:sz w:val="20"/>
                <w:szCs w:val="20"/>
              </w:rPr>
              <w:t xml:space="preserve"> </w:t>
            </w:r>
          </w:p>
          <w:p w14:paraId="4D11D9A5" w14:textId="77777777" w:rsidR="00A54CA3" w:rsidRPr="00892542" w:rsidRDefault="00A54CA3" w:rsidP="00A54CA3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Hawaiian </w:t>
            </w:r>
          </w:p>
          <w:p w14:paraId="40D76C74" w14:textId="4AFDEC26" w:rsidR="00A54CA3" w:rsidRDefault="00A54CA3" w:rsidP="00A54CA3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892542">
              <w:rPr>
                <w:sz w:val="20"/>
                <w:szCs w:val="20"/>
              </w:rPr>
              <w:t>Hmo</w:t>
            </w:r>
            <w:r w:rsidR="00B44DAF">
              <w:rPr>
                <w:sz w:val="20"/>
                <w:szCs w:val="20"/>
              </w:rPr>
              <w:t>ob</w:t>
            </w:r>
            <w:proofErr w:type="spellEnd"/>
          </w:p>
          <w:p w14:paraId="23687775" w14:textId="047429D3" w:rsidR="00A54CA3" w:rsidRPr="00A764FE" w:rsidRDefault="00A54CA3" w:rsidP="00A54CA3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676" w:author="Fong RERHANG" w:date="2021-06-08T20:40:00Z">
              <w:r w:rsidRPr="00892542" w:rsidDel="00831FBF">
                <w:rPr>
                  <w:sz w:val="20"/>
                  <w:szCs w:val="20"/>
                </w:rPr>
                <w:delText>Japanese</w:delText>
              </w:r>
              <w:r w:rsidRPr="00892542" w:rsidDel="00831FBF">
                <w:rPr>
                  <w:b/>
                  <w:sz w:val="20"/>
                  <w:szCs w:val="20"/>
                </w:rPr>
                <w:delText xml:space="preserve"> </w:delText>
              </w:r>
            </w:del>
            <w:proofErr w:type="spellStart"/>
            <w:ins w:id="677" w:author="Fong RERHANG" w:date="2021-06-08T20:40:00Z">
              <w:r w:rsidR="00831FBF">
                <w:rPr>
                  <w:sz w:val="20"/>
                  <w:szCs w:val="20"/>
                </w:rPr>
                <w:t>Yij</w:t>
              </w:r>
              <w:proofErr w:type="spellEnd"/>
              <w:r w:rsidR="00831FBF">
                <w:rPr>
                  <w:sz w:val="20"/>
                  <w:szCs w:val="20"/>
                </w:rPr>
                <w:t xml:space="preserve"> </w:t>
              </w:r>
              <w:proofErr w:type="spellStart"/>
              <w:r w:rsidR="00831FBF">
                <w:rPr>
                  <w:sz w:val="20"/>
                  <w:szCs w:val="20"/>
                </w:rPr>
                <w:t>Peem</w:t>
              </w:r>
              <w:proofErr w:type="spellEnd"/>
              <w:r w:rsidR="00831FBF" w:rsidRPr="00892542" w:rsidDel="00DF32DD">
                <w:rPr>
                  <w:b/>
                  <w:sz w:val="20"/>
                  <w:szCs w:val="20"/>
                </w:rPr>
                <w:t xml:space="preserve"> </w:t>
              </w:r>
            </w:ins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9BB8AC2" w14:textId="10BC7C9F" w:rsidR="00A54CA3" w:rsidRPr="0010415F" w:rsidRDefault="00A54CA3" w:rsidP="00A54CA3">
            <w:pPr>
              <w:ind w:left="-66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678" w:author="Fong RERHANG" w:date="2021-06-08T20:40:00Z">
              <w:r w:rsidRPr="0010415F" w:rsidDel="00831FBF">
                <w:rPr>
                  <w:sz w:val="20"/>
                  <w:szCs w:val="20"/>
                  <w:lang w:val="es-419"/>
                </w:rPr>
                <w:delText xml:space="preserve">Korean </w:delText>
              </w:r>
            </w:del>
            <w:proofErr w:type="spellStart"/>
            <w:ins w:id="679" w:author="Fong RERHANG" w:date="2021-06-08T20:40:00Z">
              <w:r w:rsidR="00831FBF">
                <w:rPr>
                  <w:sz w:val="20"/>
                  <w:szCs w:val="20"/>
                  <w:lang w:val="es-419"/>
                </w:rPr>
                <w:t>Kos</w:t>
              </w:r>
              <w:proofErr w:type="spellEnd"/>
              <w:r w:rsidR="00831FBF">
                <w:rPr>
                  <w:sz w:val="20"/>
                  <w:szCs w:val="20"/>
                  <w:lang w:val="es-419"/>
                </w:rPr>
                <w:t xml:space="preserve"> Lim</w:t>
              </w:r>
              <w:r w:rsidR="00831FBF" w:rsidRPr="0010415F">
                <w:rPr>
                  <w:sz w:val="20"/>
                  <w:szCs w:val="20"/>
                  <w:lang w:val="es-419"/>
                </w:rPr>
                <w:t xml:space="preserve"> </w:t>
              </w:r>
            </w:ins>
          </w:p>
          <w:p w14:paraId="2AC72AB7" w14:textId="6D78439E" w:rsidR="00A54CA3" w:rsidRPr="0010415F" w:rsidRDefault="00A54CA3" w:rsidP="00A54CA3">
            <w:pPr>
              <w:ind w:left="-66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680" w:author="Fong RERHANG" w:date="2021-06-08T20:40:00Z">
              <w:r w:rsidRPr="0010415F" w:rsidDel="00831FBF">
                <w:rPr>
                  <w:sz w:val="20"/>
                  <w:szCs w:val="20"/>
                  <w:lang w:val="es-419"/>
                </w:rPr>
                <w:delText>Laotian</w:delText>
              </w:r>
            </w:del>
            <w:proofErr w:type="spellStart"/>
            <w:ins w:id="681" w:author="Fong RERHANG" w:date="2021-06-08T20:40:00Z">
              <w:r w:rsidR="00831FBF">
                <w:rPr>
                  <w:sz w:val="20"/>
                  <w:szCs w:val="20"/>
                  <w:lang w:val="es-419"/>
                </w:rPr>
                <w:t>Nplog</w:t>
              </w:r>
            </w:ins>
            <w:proofErr w:type="spellEnd"/>
          </w:p>
          <w:p w14:paraId="35BE7A3C" w14:textId="2114D18B" w:rsidR="00A54CA3" w:rsidRPr="0010415F" w:rsidRDefault="00A54CA3" w:rsidP="00A54CA3">
            <w:pPr>
              <w:ind w:left="-66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="00D332A2" w:rsidRPr="00CF3D47">
              <w:rPr>
                <w:sz w:val="20"/>
                <w:szCs w:val="20"/>
                <w:lang w:val="es-419"/>
              </w:rPr>
              <w:t>Mexican</w:t>
            </w:r>
            <w:proofErr w:type="spellEnd"/>
            <w:r w:rsidR="00D332A2">
              <w:rPr>
                <w:sz w:val="20"/>
                <w:szCs w:val="20"/>
                <w:lang w:val="es-419"/>
              </w:rPr>
              <w:t xml:space="preserve"> </w:t>
            </w:r>
            <w:r w:rsidR="00485067">
              <w:rPr>
                <w:sz w:val="20"/>
                <w:szCs w:val="20"/>
                <w:lang w:val="es-419"/>
              </w:rPr>
              <w:t xml:space="preserve">los </w:t>
            </w:r>
            <w:proofErr w:type="spellStart"/>
            <w:r w:rsidR="00485067">
              <w:rPr>
                <w:sz w:val="20"/>
                <w:szCs w:val="20"/>
                <w:lang w:val="es-419"/>
              </w:rPr>
              <w:t>sis</w:t>
            </w:r>
            <w:proofErr w:type="spellEnd"/>
            <w:r w:rsidR="00D332A2">
              <w:rPr>
                <w:sz w:val="20"/>
                <w:szCs w:val="20"/>
                <w:lang w:val="es-419"/>
              </w:rPr>
              <w:t xml:space="preserve"> </w:t>
            </w:r>
            <w:r w:rsidR="00D332A2" w:rsidRPr="00CF3D47">
              <w:rPr>
                <w:sz w:val="20"/>
                <w:szCs w:val="20"/>
                <w:lang w:val="es-419"/>
              </w:rPr>
              <w:t>Latino</w:t>
            </w:r>
          </w:p>
          <w:p w14:paraId="67641BC6" w14:textId="64264FFB" w:rsidR="00A54CA3" w:rsidRPr="0010415F" w:rsidRDefault="00A54CA3" w:rsidP="00A54CA3">
            <w:pPr>
              <w:ind w:left="-66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ins w:id="682" w:author="Fong RERHANG" w:date="2021-06-08T20:41:00Z">
              <w:r w:rsidR="00831FBF" w:rsidRPr="00831FBF">
                <w:rPr>
                  <w:bCs/>
                  <w:sz w:val="20"/>
                  <w:szCs w:val="20"/>
                  <w:rPrChange w:id="683" w:author="Fong RERHANG" w:date="2021-06-08T20:41:00Z">
                    <w:rPr>
                      <w:b/>
                      <w:sz w:val="20"/>
                      <w:szCs w:val="20"/>
                    </w:rPr>
                  </w:rPrChange>
                </w:rPr>
                <w:t>Cov</w:t>
              </w:r>
              <w:proofErr w:type="spellEnd"/>
              <w:r w:rsidR="00831FBF" w:rsidRPr="00831FBF">
                <w:rPr>
                  <w:bCs/>
                  <w:sz w:val="20"/>
                  <w:szCs w:val="20"/>
                  <w:rPrChange w:id="684" w:author="Fong RERHANG" w:date="2021-06-08T20:41:00Z">
                    <w:rPr>
                      <w:b/>
                      <w:sz w:val="20"/>
                      <w:szCs w:val="20"/>
                    </w:rPr>
                  </w:rPrChange>
                </w:rPr>
                <w:t xml:space="preserve"> (</w:t>
              </w:r>
            </w:ins>
            <w:proofErr w:type="spellStart"/>
            <w:r w:rsidRPr="00831FBF">
              <w:rPr>
                <w:bCs/>
                <w:sz w:val="20"/>
                <w:szCs w:val="20"/>
                <w:lang w:val="es-419"/>
                <w:rPrChange w:id="685" w:author="Fong RERHANG" w:date="2021-06-08T20:41:00Z">
                  <w:rPr>
                    <w:sz w:val="20"/>
                    <w:szCs w:val="20"/>
                    <w:lang w:val="es-419"/>
                  </w:rPr>
                </w:rPrChange>
              </w:rPr>
              <w:t>Mien</w:t>
            </w:r>
            <w:proofErr w:type="spellEnd"/>
            <w:ins w:id="686" w:author="Fong RERHANG" w:date="2021-06-08T20:41:00Z">
              <w:r w:rsidR="00831FBF" w:rsidRPr="00831FBF">
                <w:rPr>
                  <w:bCs/>
                  <w:sz w:val="20"/>
                  <w:szCs w:val="20"/>
                  <w:lang w:val="es-419"/>
                  <w:rPrChange w:id="687" w:author="Fong RERHANG" w:date="2021-06-08T20:41:00Z">
                    <w:rPr>
                      <w:sz w:val="20"/>
                      <w:szCs w:val="20"/>
                      <w:lang w:val="es-419"/>
                    </w:rPr>
                  </w:rPrChange>
                </w:rPr>
                <w:t>)</w:t>
              </w:r>
            </w:ins>
            <w:del w:id="688" w:author="Fong RERHANG" w:date="2021-06-08T20:41:00Z">
              <w:r w:rsidRPr="0010415F" w:rsidDel="00831FBF">
                <w:rPr>
                  <w:sz w:val="20"/>
                  <w:szCs w:val="20"/>
                  <w:lang w:val="es-419"/>
                </w:rPr>
                <w:delText xml:space="preserve"> </w:delText>
              </w:r>
            </w:del>
          </w:p>
          <w:p w14:paraId="068A5BD1" w14:textId="195D6F26" w:rsidR="00A54CA3" w:rsidRPr="00A764FE" w:rsidRDefault="00A54CA3" w:rsidP="00A54CA3">
            <w:pPr>
              <w:ind w:left="-66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="00485067" w:rsidRPr="007471F9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="00485067" w:rsidRPr="0040111E">
              <w:rPr>
                <w:bCs/>
                <w:sz w:val="16"/>
                <w:szCs w:val="16"/>
              </w:rPr>
              <w:t>lwm</w:t>
            </w:r>
            <w:proofErr w:type="spellEnd"/>
            <w:r w:rsidR="00485067" w:rsidRPr="0040111E">
              <w:rPr>
                <w:bCs/>
                <w:sz w:val="16"/>
                <w:szCs w:val="16"/>
              </w:rPr>
              <w:t xml:space="preserve"> yam (</w:t>
            </w:r>
            <w:proofErr w:type="spellStart"/>
            <w:r w:rsidR="00485067" w:rsidRPr="0040111E">
              <w:rPr>
                <w:bCs/>
                <w:sz w:val="16"/>
                <w:szCs w:val="16"/>
              </w:rPr>
              <w:t>sau</w:t>
            </w:r>
            <w:proofErr w:type="spellEnd"/>
            <w:r w:rsidR="00485067" w:rsidRPr="0040111E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="00485067" w:rsidRPr="0040111E">
              <w:rPr>
                <w:bCs/>
                <w:sz w:val="16"/>
                <w:szCs w:val="16"/>
              </w:rPr>
              <w:t>rau</w:t>
            </w:r>
            <w:proofErr w:type="spellEnd"/>
            <w:r w:rsidR="00485067" w:rsidRPr="0040111E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="00485067" w:rsidRPr="0040111E">
              <w:rPr>
                <w:bCs/>
                <w:sz w:val="16"/>
                <w:szCs w:val="16"/>
              </w:rPr>
              <w:t>hau</w:t>
            </w:r>
            <w:proofErr w:type="spellEnd"/>
            <w:r w:rsidR="00485067" w:rsidRPr="0040111E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="00485067" w:rsidRPr="0040111E">
              <w:rPr>
                <w:bCs/>
                <w:sz w:val="16"/>
                <w:szCs w:val="16"/>
              </w:rPr>
              <w:t>qb</w:t>
            </w:r>
            <w:proofErr w:type="spellEnd"/>
            <w:r w:rsidR="00485067" w:rsidRPr="0040111E">
              <w:rPr>
                <w:bCs/>
                <w:sz w:val="16"/>
                <w:szCs w:val="16"/>
              </w:rPr>
              <w:t>)</w:t>
            </w:r>
          </w:p>
        </w:tc>
        <w:tc>
          <w:tcPr>
            <w:tcW w:w="3334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4F10F16" w14:textId="3921AE73" w:rsidR="00A54CA3" w:rsidRPr="00892542" w:rsidRDefault="00A54CA3" w:rsidP="00A54CA3">
            <w:pPr>
              <w:ind w:left="-45" w:right="-1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="00485067">
              <w:rPr>
                <w:sz w:val="20"/>
                <w:szCs w:val="20"/>
              </w:rPr>
              <w:t xml:space="preserve"> </w:t>
            </w:r>
            <w:proofErr w:type="spellStart"/>
            <w:ins w:id="689" w:author="Fong RERHANG" w:date="2021-06-08T20:41:00Z">
              <w:r w:rsidR="00831FBF">
                <w:rPr>
                  <w:sz w:val="20"/>
                  <w:szCs w:val="20"/>
                </w:rPr>
                <w:t>Lwm</w:t>
              </w:r>
              <w:proofErr w:type="spellEnd"/>
              <w:r w:rsidR="00831FBF">
                <w:rPr>
                  <w:sz w:val="20"/>
                  <w:szCs w:val="20"/>
                </w:rPr>
                <w:t xml:space="preserve"> Yam </w:t>
              </w:r>
              <w:proofErr w:type="spellStart"/>
              <w:r w:rsidR="00831FBF">
                <w:rPr>
                  <w:sz w:val="20"/>
                  <w:szCs w:val="20"/>
                </w:rPr>
                <w:t>Neeg</w:t>
              </w:r>
              <w:proofErr w:type="spellEnd"/>
              <w:r w:rsidR="00831FBF">
                <w:rPr>
                  <w:sz w:val="20"/>
                  <w:szCs w:val="20"/>
                </w:rPr>
                <w:t xml:space="preserve"> </w:t>
              </w:r>
            </w:ins>
            <w:proofErr w:type="spellStart"/>
            <w:r w:rsidR="00485067">
              <w:rPr>
                <w:sz w:val="20"/>
                <w:szCs w:val="20"/>
              </w:rPr>
              <w:t>Haiv</w:t>
            </w:r>
            <w:proofErr w:type="spellEnd"/>
            <w:r w:rsidR="00485067">
              <w:rPr>
                <w:sz w:val="20"/>
                <w:szCs w:val="20"/>
              </w:rPr>
              <w:t xml:space="preserve"> </w:t>
            </w:r>
            <w:proofErr w:type="spellStart"/>
            <w:r w:rsidR="00485067">
              <w:rPr>
                <w:sz w:val="20"/>
                <w:szCs w:val="20"/>
              </w:rPr>
              <w:t>Txwv</w:t>
            </w:r>
            <w:proofErr w:type="spellEnd"/>
            <w:r w:rsidR="00485067" w:rsidRPr="00892542">
              <w:rPr>
                <w:sz w:val="20"/>
                <w:szCs w:val="20"/>
              </w:rPr>
              <w:t xml:space="preserve"> Pacific </w:t>
            </w:r>
            <w:del w:id="690" w:author="Fong RERHANG" w:date="2021-06-08T20:41:00Z">
              <w:r w:rsidR="00485067" w:rsidDel="00831FBF">
                <w:rPr>
                  <w:sz w:val="20"/>
                  <w:szCs w:val="20"/>
                </w:rPr>
                <w:delText>lwm yam</w:delText>
              </w:r>
            </w:del>
          </w:p>
          <w:p w14:paraId="2EDC6E46" w14:textId="77777777" w:rsidR="00A54CA3" w:rsidRPr="00892542" w:rsidRDefault="00A54CA3" w:rsidP="00A54CA3">
            <w:pPr>
              <w:ind w:left="-4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Samoan </w:t>
            </w:r>
          </w:p>
          <w:p w14:paraId="597F3E82" w14:textId="77777777" w:rsidR="00A54CA3" w:rsidRPr="00892542" w:rsidRDefault="00A54CA3" w:rsidP="00A54CA3">
            <w:pPr>
              <w:ind w:left="-4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Ukrainian </w:t>
            </w:r>
          </w:p>
          <w:p w14:paraId="018DDB38" w14:textId="263DA367" w:rsidR="00A54CA3" w:rsidRPr="00892542" w:rsidRDefault="00A54CA3" w:rsidP="00A54CA3">
            <w:pPr>
              <w:ind w:left="-4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proofErr w:type="gramStart"/>
            <w:r w:rsidRPr="00892542">
              <w:rPr>
                <w:sz w:val="20"/>
                <w:szCs w:val="20"/>
              </w:rPr>
              <w:t>Unk</w:t>
            </w:r>
            <w:proofErr w:type="spellEnd"/>
            <w:r w:rsidRPr="00892542">
              <w:rPr>
                <w:sz w:val="20"/>
                <w:szCs w:val="20"/>
              </w:rPr>
              <w:t>./</w:t>
            </w:r>
            <w:proofErr w:type="gramEnd"/>
            <w:r w:rsidR="000A3C60">
              <w:rPr>
                <w:sz w:val="20"/>
                <w:szCs w:val="20"/>
              </w:rPr>
              <w:t xml:space="preserve"> </w:t>
            </w:r>
            <w:proofErr w:type="spellStart"/>
            <w:r w:rsidR="000A3C60">
              <w:rPr>
                <w:sz w:val="20"/>
                <w:szCs w:val="20"/>
              </w:rPr>
              <w:t>Qhia</w:t>
            </w:r>
            <w:proofErr w:type="spellEnd"/>
            <w:r w:rsidR="000A3C60">
              <w:rPr>
                <w:sz w:val="20"/>
                <w:szCs w:val="20"/>
              </w:rPr>
              <w:t xml:space="preserve"> </w:t>
            </w:r>
            <w:proofErr w:type="spellStart"/>
            <w:r w:rsidR="000A3C60">
              <w:rPr>
                <w:sz w:val="20"/>
                <w:szCs w:val="20"/>
              </w:rPr>
              <w:t>tsis</w:t>
            </w:r>
            <w:proofErr w:type="spellEnd"/>
            <w:r w:rsidR="000A3C60">
              <w:rPr>
                <w:sz w:val="20"/>
                <w:szCs w:val="20"/>
              </w:rPr>
              <w:t xml:space="preserve"> tau</w:t>
            </w:r>
          </w:p>
          <w:p w14:paraId="3A1FAC97" w14:textId="5CC64308" w:rsidR="00A54CA3" w:rsidRPr="00A764FE" w:rsidRDefault="00A54CA3" w:rsidP="00A54CA3">
            <w:pPr>
              <w:ind w:left="-4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691" w:author="Fong RERHANG" w:date="2021-06-08T20:41:00Z">
              <w:r w:rsidRPr="00892542" w:rsidDel="00831FBF">
                <w:rPr>
                  <w:sz w:val="20"/>
                  <w:szCs w:val="20"/>
                </w:rPr>
                <w:delText xml:space="preserve">Vietnamese </w:delText>
              </w:r>
            </w:del>
            <w:proofErr w:type="spellStart"/>
            <w:ins w:id="692" w:author="Fong RERHANG" w:date="2021-06-08T20:41:00Z">
              <w:r w:rsidR="00831FBF">
                <w:rPr>
                  <w:sz w:val="20"/>
                  <w:szCs w:val="20"/>
                </w:rPr>
                <w:t>Nyab</w:t>
              </w:r>
              <w:proofErr w:type="spellEnd"/>
              <w:r w:rsidR="00831FBF">
                <w:rPr>
                  <w:sz w:val="20"/>
                  <w:szCs w:val="20"/>
                </w:rPr>
                <w:t xml:space="preserve"> </w:t>
              </w:r>
              <w:proofErr w:type="spellStart"/>
              <w:r w:rsidR="00831FBF">
                <w:rPr>
                  <w:sz w:val="20"/>
                  <w:szCs w:val="20"/>
                </w:rPr>
                <w:t>Laj</w:t>
              </w:r>
            </w:ins>
            <w:proofErr w:type="spellEnd"/>
          </w:p>
        </w:tc>
      </w:tr>
      <w:tr w:rsidR="00A54CA3" w:rsidRPr="002D06EE" w14:paraId="7BFCA184" w14:textId="77777777" w:rsidTr="00A54CA3">
        <w:trPr>
          <w:trHeight w:val="350"/>
        </w:trPr>
        <w:tc>
          <w:tcPr>
            <w:tcW w:w="1616" w:type="dxa"/>
            <w:tcBorders>
              <w:left w:val="single" w:sz="12" w:space="0" w:color="auto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4B1BDF66" w14:textId="77777777" w:rsidR="00E23797" w:rsidRPr="00892542" w:rsidRDefault="00E23797" w:rsidP="00E2379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Nyiam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Haiv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Lus</w:t>
            </w:r>
            <w:proofErr w:type="spellEnd"/>
          </w:p>
          <w:p w14:paraId="09E1799B" w14:textId="0254DE02" w:rsidR="00A54CA3" w:rsidRPr="003D26B1" w:rsidRDefault="00E23797" w:rsidP="00E23797">
            <w:pPr>
              <w:rPr>
                <w:sz w:val="20"/>
                <w:szCs w:val="20"/>
              </w:rPr>
            </w:pPr>
            <w:r w:rsidRPr="0006569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Kos </w:t>
            </w:r>
            <w:proofErr w:type="spellStart"/>
            <w:r>
              <w:rPr>
                <w:sz w:val="20"/>
                <w:szCs w:val="20"/>
              </w:rPr>
              <w:t>ib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qhos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xwb</w:t>
            </w:r>
            <w:proofErr w:type="spellEnd"/>
            <w:r w:rsidRPr="00065690">
              <w:rPr>
                <w:sz w:val="20"/>
                <w:szCs w:val="20"/>
              </w:rPr>
              <w:t>)</w:t>
            </w:r>
          </w:p>
        </w:tc>
        <w:tc>
          <w:tcPr>
            <w:tcW w:w="1505" w:type="dxa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2A02EEB3" w14:textId="77777777" w:rsidR="00A54CA3" w:rsidRDefault="00A54CA3" w:rsidP="00A54CA3">
            <w:pPr>
              <w:ind w:left="-29"/>
              <w:rPr>
                <w:b/>
                <w:sz w:val="20"/>
                <w:szCs w:val="20"/>
              </w:rPr>
            </w:pPr>
          </w:p>
          <w:p w14:paraId="4D8C1621" w14:textId="77777777" w:rsidR="00A54CA3" w:rsidRPr="0010415F" w:rsidRDefault="00A54CA3" w:rsidP="00A54CA3">
            <w:pPr>
              <w:ind w:left="-29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Arabic</w:t>
            </w:r>
            <w:proofErr w:type="spellEnd"/>
            <w:r w:rsidRPr="0010415F">
              <w:rPr>
                <w:sz w:val="20"/>
                <w:szCs w:val="20"/>
                <w:lang w:val="es-419"/>
              </w:rPr>
              <w:t xml:space="preserve"> </w:t>
            </w:r>
          </w:p>
          <w:p w14:paraId="1239C64F" w14:textId="77777777" w:rsidR="00A54CA3" w:rsidRPr="0010415F" w:rsidRDefault="00A54CA3" w:rsidP="00A54CA3">
            <w:pPr>
              <w:ind w:left="-29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Armenian</w:t>
            </w:r>
            <w:proofErr w:type="spellEnd"/>
          </w:p>
          <w:p w14:paraId="4D7981C4" w14:textId="77777777" w:rsidR="00A54CA3" w:rsidRPr="0010415F" w:rsidRDefault="00A54CA3" w:rsidP="00A54CA3">
            <w:pPr>
              <w:ind w:left="-29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0415F">
              <w:rPr>
                <w:sz w:val="20"/>
                <w:szCs w:val="20"/>
                <w:lang w:val="es-419"/>
              </w:rPr>
              <w:t xml:space="preserve">ASL </w:t>
            </w:r>
          </w:p>
          <w:p w14:paraId="49741777" w14:textId="219348B9" w:rsidR="00A54CA3" w:rsidRPr="0010415F" w:rsidRDefault="00A54CA3" w:rsidP="00A54CA3">
            <w:pPr>
              <w:ind w:left="-29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693" w:author="Fong RERHANG" w:date="2021-06-08T20:42:00Z">
              <w:r w:rsidRPr="0010415F" w:rsidDel="00831FBF">
                <w:rPr>
                  <w:sz w:val="20"/>
                  <w:szCs w:val="20"/>
                  <w:lang w:val="es-419"/>
                </w:rPr>
                <w:delText xml:space="preserve">Cambodian </w:delText>
              </w:r>
            </w:del>
            <w:ins w:id="694" w:author="Fong RERHANG" w:date="2021-06-08T20:42:00Z">
              <w:r w:rsidR="00831FBF">
                <w:rPr>
                  <w:sz w:val="20"/>
                  <w:szCs w:val="20"/>
                  <w:lang w:val="es-419"/>
                </w:rPr>
                <w:t xml:space="preserve">Kas </w:t>
              </w:r>
              <w:proofErr w:type="spellStart"/>
              <w:r w:rsidR="00831FBF">
                <w:rPr>
                  <w:sz w:val="20"/>
                  <w:szCs w:val="20"/>
                  <w:lang w:val="es-419"/>
                </w:rPr>
                <w:t>Phus</w:t>
              </w:r>
              <w:proofErr w:type="spellEnd"/>
              <w:r w:rsidR="00831FBF">
                <w:rPr>
                  <w:sz w:val="20"/>
                  <w:szCs w:val="20"/>
                  <w:lang w:val="es-419"/>
                </w:rPr>
                <w:t xml:space="preserve"> </w:t>
              </w:r>
              <w:proofErr w:type="spellStart"/>
              <w:r w:rsidR="00831FBF">
                <w:rPr>
                  <w:sz w:val="20"/>
                  <w:szCs w:val="20"/>
                  <w:lang w:val="es-419"/>
                </w:rPr>
                <w:t>Cias</w:t>
              </w:r>
            </w:ins>
            <w:proofErr w:type="spellEnd"/>
          </w:p>
          <w:p w14:paraId="05B51337" w14:textId="01844344" w:rsidR="00A54CA3" w:rsidRPr="001D59B1" w:rsidRDefault="00A54CA3" w:rsidP="00A54CA3">
            <w:pPr>
              <w:ind w:left="-29"/>
              <w:rPr>
                <w:b/>
                <w:sz w:val="20"/>
                <w:szCs w:val="20"/>
                <w:lang w:val="es-MX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695" w:author="Fong RERHANG" w:date="2021-06-08T20:42:00Z">
              <w:r w:rsidRPr="0010415F" w:rsidDel="00831FBF">
                <w:rPr>
                  <w:sz w:val="20"/>
                  <w:szCs w:val="20"/>
                  <w:lang w:val="es-419"/>
                </w:rPr>
                <w:delText>Cantonese</w:delText>
              </w:r>
            </w:del>
            <w:proofErr w:type="spellStart"/>
            <w:ins w:id="696" w:author="Fong RERHANG" w:date="2021-06-08T20:42:00Z">
              <w:r w:rsidR="00831FBF">
                <w:rPr>
                  <w:sz w:val="20"/>
                  <w:szCs w:val="20"/>
                  <w:lang w:val="es-419"/>
                </w:rPr>
                <w:t>Suav</w:t>
              </w:r>
            </w:ins>
            <w:proofErr w:type="spellEnd"/>
          </w:p>
        </w:tc>
        <w:tc>
          <w:tcPr>
            <w:tcW w:w="1235" w:type="dxa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0EAED670" w14:textId="237CE918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697" w:author="Fong RERHANG" w:date="2021-06-08T20:42:00Z">
              <w:r w:rsidRPr="00892542" w:rsidDel="00831FBF">
                <w:rPr>
                  <w:sz w:val="20"/>
                  <w:szCs w:val="20"/>
                </w:rPr>
                <w:delText>English</w:delText>
              </w:r>
            </w:del>
            <w:proofErr w:type="spellStart"/>
            <w:ins w:id="698" w:author="Fong RERHANG" w:date="2021-06-08T20:42:00Z">
              <w:r w:rsidR="00831FBF">
                <w:rPr>
                  <w:sz w:val="20"/>
                  <w:szCs w:val="20"/>
                </w:rPr>
                <w:t>Askiv</w:t>
              </w:r>
            </w:ins>
            <w:proofErr w:type="spellEnd"/>
          </w:p>
          <w:p w14:paraId="646535AA" w14:textId="77777777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Farsi</w:t>
            </w:r>
          </w:p>
          <w:p w14:paraId="19C8B6B1" w14:textId="3BD9B9C3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699" w:author="Fong RERHANG" w:date="2021-06-08T20:42:00Z">
              <w:r w:rsidRPr="00892542" w:rsidDel="00831FBF">
                <w:rPr>
                  <w:sz w:val="20"/>
                  <w:szCs w:val="20"/>
                </w:rPr>
                <w:delText>French</w:delText>
              </w:r>
            </w:del>
            <w:ins w:id="700" w:author="Fong RERHANG" w:date="2021-06-08T20:42:00Z">
              <w:r w:rsidR="00831FBF">
                <w:rPr>
                  <w:sz w:val="20"/>
                  <w:szCs w:val="20"/>
                </w:rPr>
                <w:t xml:space="preserve">Fab </w:t>
              </w:r>
              <w:proofErr w:type="spellStart"/>
              <w:r w:rsidR="00831FBF">
                <w:rPr>
                  <w:sz w:val="20"/>
                  <w:szCs w:val="20"/>
                </w:rPr>
                <w:t>Kis</w:t>
              </w:r>
            </w:ins>
            <w:proofErr w:type="spellEnd"/>
          </w:p>
          <w:p w14:paraId="44156869" w14:textId="77777777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Hebrew </w:t>
            </w:r>
          </w:p>
          <w:p w14:paraId="04536242" w14:textId="3B708C2D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="00B44DAF">
              <w:rPr>
                <w:sz w:val="20"/>
                <w:szCs w:val="20"/>
              </w:rPr>
              <w:t>Hmoob</w:t>
            </w:r>
            <w:proofErr w:type="spellEnd"/>
          </w:p>
          <w:p w14:paraId="0DED36DA" w14:textId="77777777" w:rsidR="00A54CA3" w:rsidRPr="003D26B1" w:rsidRDefault="00A54CA3" w:rsidP="00A54CA3">
            <w:pPr>
              <w:rPr>
                <w:b/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Ilocano</w:t>
            </w:r>
          </w:p>
        </w:tc>
        <w:tc>
          <w:tcPr>
            <w:tcW w:w="1583" w:type="dxa"/>
            <w:gridSpan w:val="2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605DF780" w14:textId="77777777" w:rsidR="00A54CA3" w:rsidRPr="0010415F" w:rsidRDefault="00A54CA3" w:rsidP="00A54CA3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Italian</w:t>
            </w:r>
            <w:proofErr w:type="spellEnd"/>
          </w:p>
          <w:p w14:paraId="0FECCD15" w14:textId="10393E96" w:rsidR="00A54CA3" w:rsidRPr="0010415F" w:rsidRDefault="00A54CA3" w:rsidP="00A54CA3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701" w:author="Fong RERHANG" w:date="2021-06-08T20:42:00Z">
              <w:r w:rsidRPr="0010415F" w:rsidDel="00831FBF">
                <w:rPr>
                  <w:sz w:val="20"/>
                  <w:szCs w:val="20"/>
                  <w:lang w:val="es-419"/>
                </w:rPr>
                <w:delText>Japanese</w:delText>
              </w:r>
            </w:del>
            <w:proofErr w:type="spellStart"/>
            <w:ins w:id="702" w:author="Fong RERHANG" w:date="2021-06-08T20:42:00Z">
              <w:r w:rsidR="00831FBF">
                <w:rPr>
                  <w:sz w:val="20"/>
                  <w:szCs w:val="20"/>
                  <w:lang w:val="es-419"/>
                </w:rPr>
                <w:t>Yij</w:t>
              </w:r>
              <w:proofErr w:type="spellEnd"/>
              <w:r w:rsidR="00831FBF">
                <w:rPr>
                  <w:sz w:val="20"/>
                  <w:szCs w:val="20"/>
                  <w:lang w:val="es-419"/>
                </w:rPr>
                <w:t xml:space="preserve"> </w:t>
              </w:r>
              <w:proofErr w:type="spellStart"/>
              <w:r w:rsidR="00831FBF">
                <w:rPr>
                  <w:sz w:val="20"/>
                  <w:szCs w:val="20"/>
                  <w:lang w:val="es-419"/>
                </w:rPr>
                <w:t>Peem</w:t>
              </w:r>
            </w:ins>
            <w:proofErr w:type="spellEnd"/>
          </w:p>
          <w:p w14:paraId="0A846178" w14:textId="5B7DFF54" w:rsidR="00A54CA3" w:rsidRPr="0010415F" w:rsidRDefault="00A54CA3" w:rsidP="00A54CA3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703" w:author="Fong RERHANG" w:date="2021-06-08T20:42:00Z">
              <w:r w:rsidRPr="0010415F" w:rsidDel="00831FBF">
                <w:rPr>
                  <w:sz w:val="20"/>
                  <w:szCs w:val="20"/>
                  <w:lang w:val="es-419"/>
                </w:rPr>
                <w:delText>Korean</w:delText>
              </w:r>
            </w:del>
            <w:proofErr w:type="spellStart"/>
            <w:ins w:id="704" w:author="Fong RERHANG" w:date="2021-06-08T20:42:00Z">
              <w:r w:rsidR="00831FBF">
                <w:rPr>
                  <w:sz w:val="20"/>
                  <w:szCs w:val="20"/>
                  <w:lang w:val="es-419"/>
                </w:rPr>
                <w:t>Kos</w:t>
              </w:r>
              <w:proofErr w:type="spellEnd"/>
              <w:r w:rsidR="00831FBF">
                <w:rPr>
                  <w:sz w:val="20"/>
                  <w:szCs w:val="20"/>
                  <w:lang w:val="es-419"/>
                </w:rPr>
                <w:t xml:space="preserve"> Lim</w:t>
              </w:r>
            </w:ins>
          </w:p>
          <w:p w14:paraId="139BECF9" w14:textId="6B6F3DF7" w:rsidR="00A54CA3" w:rsidRPr="0010415F" w:rsidRDefault="00A54CA3" w:rsidP="00A54CA3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705" w:author="Fong RERHANG" w:date="2021-06-08T20:42:00Z">
              <w:r w:rsidR="00B44DAF" w:rsidDel="00831FBF">
                <w:rPr>
                  <w:sz w:val="20"/>
                  <w:szCs w:val="20"/>
                  <w:lang w:val="es-419"/>
                </w:rPr>
                <w:delText>Plog</w:delText>
              </w:r>
            </w:del>
            <w:proofErr w:type="spellStart"/>
            <w:ins w:id="706" w:author="Fong RERHANG" w:date="2021-06-08T20:42:00Z">
              <w:r w:rsidR="00831FBF">
                <w:rPr>
                  <w:sz w:val="20"/>
                  <w:szCs w:val="20"/>
                  <w:lang w:val="es-419"/>
                </w:rPr>
                <w:t>Nplog</w:t>
              </w:r>
            </w:ins>
            <w:proofErr w:type="spellEnd"/>
          </w:p>
          <w:p w14:paraId="5FDEBEA8" w14:textId="77777777" w:rsidR="00A54CA3" w:rsidRPr="0010415F" w:rsidRDefault="00A54CA3" w:rsidP="00A54CA3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Mandarin</w:t>
            </w:r>
            <w:proofErr w:type="spellEnd"/>
          </w:p>
          <w:p w14:paraId="7F4527B1" w14:textId="0E6072F2" w:rsidR="00A54CA3" w:rsidRPr="001D59B1" w:rsidRDefault="00A54CA3" w:rsidP="00A54CA3">
            <w:pPr>
              <w:rPr>
                <w:b/>
                <w:sz w:val="20"/>
                <w:szCs w:val="20"/>
                <w:lang w:val="es-MX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ins w:id="707" w:author="Fong RERHANG" w:date="2021-06-08T20:42:00Z">
              <w:r w:rsidR="00831FBF" w:rsidRPr="00831FBF">
                <w:rPr>
                  <w:bCs/>
                  <w:sz w:val="20"/>
                  <w:szCs w:val="20"/>
                  <w:rPrChange w:id="708" w:author="Fong RERHANG" w:date="2021-06-08T20:43:00Z">
                    <w:rPr>
                      <w:b/>
                      <w:sz w:val="20"/>
                      <w:szCs w:val="20"/>
                    </w:rPr>
                  </w:rPrChange>
                </w:rPr>
                <w:t>Cov</w:t>
              </w:r>
            </w:ins>
            <w:proofErr w:type="spellEnd"/>
            <w:ins w:id="709" w:author="Fong RERHANG" w:date="2021-06-08T20:43:00Z">
              <w:r w:rsidR="00831FBF" w:rsidRPr="00831FBF">
                <w:rPr>
                  <w:bCs/>
                  <w:sz w:val="20"/>
                  <w:szCs w:val="20"/>
                  <w:rPrChange w:id="710" w:author="Fong RERHANG" w:date="2021-06-08T20:43:00Z">
                    <w:rPr>
                      <w:b/>
                      <w:sz w:val="20"/>
                      <w:szCs w:val="20"/>
                    </w:rPr>
                  </w:rPrChange>
                </w:rPr>
                <w:t xml:space="preserve"> (</w:t>
              </w:r>
            </w:ins>
            <w:proofErr w:type="spellStart"/>
            <w:r w:rsidRPr="00831FBF">
              <w:rPr>
                <w:bCs/>
                <w:sz w:val="20"/>
                <w:szCs w:val="20"/>
                <w:lang w:val="es-419"/>
                <w:rPrChange w:id="711" w:author="Fong RERHANG" w:date="2021-06-08T20:43:00Z">
                  <w:rPr>
                    <w:sz w:val="20"/>
                    <w:szCs w:val="20"/>
                    <w:lang w:val="es-419"/>
                  </w:rPr>
                </w:rPrChange>
              </w:rPr>
              <w:t>Mien</w:t>
            </w:r>
            <w:proofErr w:type="spellEnd"/>
            <w:ins w:id="712" w:author="Fong RERHANG" w:date="2021-06-08T20:43:00Z">
              <w:r w:rsidR="00831FBF" w:rsidRPr="00831FBF">
                <w:rPr>
                  <w:bCs/>
                  <w:sz w:val="20"/>
                  <w:szCs w:val="20"/>
                  <w:lang w:val="es-419"/>
                  <w:rPrChange w:id="713" w:author="Fong RERHANG" w:date="2021-06-08T20:43:00Z">
                    <w:rPr>
                      <w:sz w:val="20"/>
                      <w:szCs w:val="20"/>
                      <w:lang w:val="es-419"/>
                    </w:rPr>
                  </w:rPrChange>
                </w:rPr>
                <w:t>)</w:t>
              </w:r>
            </w:ins>
          </w:p>
        </w:tc>
        <w:tc>
          <w:tcPr>
            <w:tcW w:w="2324" w:type="dxa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1B10AA63" w14:textId="6EE186FB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="00F542BF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F542BF" w:rsidRPr="00831FBF">
              <w:rPr>
                <w:bCs/>
                <w:sz w:val="20"/>
                <w:szCs w:val="20"/>
                <w:rPrChange w:id="714" w:author="Fong RERHANG" w:date="2021-06-08T20:43:00Z">
                  <w:rPr>
                    <w:b/>
                    <w:sz w:val="20"/>
                    <w:szCs w:val="20"/>
                  </w:rPr>
                </w:rPrChange>
              </w:rPr>
              <w:t>Lwm</w:t>
            </w:r>
            <w:proofErr w:type="spellEnd"/>
            <w:r w:rsidR="00F542BF" w:rsidRPr="00831FBF">
              <w:rPr>
                <w:bCs/>
                <w:sz w:val="20"/>
                <w:szCs w:val="20"/>
                <w:rPrChange w:id="715" w:author="Fong RERHANG" w:date="2021-06-08T20:43:00Z">
                  <w:rPr>
                    <w:b/>
                    <w:sz w:val="20"/>
                    <w:szCs w:val="20"/>
                  </w:rPr>
                </w:rPrChange>
              </w:rPr>
              <w:t xml:space="preserve"> yam </w:t>
            </w:r>
            <w:proofErr w:type="spellStart"/>
            <w:ins w:id="716" w:author="Fong RERHANG" w:date="2021-06-08T20:43:00Z">
              <w:r w:rsidR="00831FBF">
                <w:rPr>
                  <w:bCs/>
                  <w:sz w:val="20"/>
                  <w:szCs w:val="20"/>
                </w:rPr>
                <w:t>lus</w:t>
              </w:r>
            </w:ins>
            <w:r w:rsidR="00F542BF" w:rsidRPr="00831FBF">
              <w:rPr>
                <w:bCs/>
                <w:sz w:val="20"/>
                <w:szCs w:val="20"/>
                <w:rPrChange w:id="717" w:author="Fong RERHANG" w:date="2021-06-08T20:43:00Z">
                  <w:rPr>
                    <w:b/>
                    <w:sz w:val="20"/>
                    <w:szCs w:val="20"/>
                  </w:rPr>
                </w:rPrChange>
              </w:rPr>
              <w:t>suav</w:t>
            </w:r>
            <w:proofErr w:type="spellEnd"/>
          </w:p>
          <w:p w14:paraId="69655FD2" w14:textId="08191AAB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="00F542BF" w:rsidRPr="00346AE4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="00F542BF" w:rsidRPr="00831FBF">
              <w:rPr>
                <w:bCs/>
                <w:sz w:val="18"/>
                <w:szCs w:val="18"/>
                <w:rPrChange w:id="718" w:author="Fong RERHANG" w:date="2021-06-08T20:43:00Z">
                  <w:rPr>
                    <w:b/>
                    <w:sz w:val="16"/>
                    <w:szCs w:val="16"/>
                  </w:rPr>
                </w:rPrChange>
              </w:rPr>
              <w:t>Lwm</w:t>
            </w:r>
            <w:proofErr w:type="spellEnd"/>
            <w:r w:rsidR="00F542BF" w:rsidRPr="00831FBF">
              <w:rPr>
                <w:bCs/>
                <w:sz w:val="18"/>
                <w:szCs w:val="18"/>
                <w:rPrChange w:id="719" w:author="Fong RERHANG" w:date="2021-06-08T20:43:00Z">
                  <w:rPr>
                    <w:b/>
                    <w:sz w:val="16"/>
                    <w:szCs w:val="16"/>
                  </w:rPr>
                </w:rPrChange>
              </w:rPr>
              <w:t xml:space="preserve"> yam </w:t>
            </w:r>
            <w:proofErr w:type="spellStart"/>
            <w:r w:rsidR="00F542BF" w:rsidRPr="00831FBF">
              <w:rPr>
                <w:bCs/>
                <w:sz w:val="18"/>
                <w:szCs w:val="18"/>
                <w:rPrChange w:id="720" w:author="Fong RERHANG" w:date="2021-06-08T20:43:00Z">
                  <w:rPr>
                    <w:b/>
                    <w:sz w:val="16"/>
                    <w:szCs w:val="16"/>
                  </w:rPr>
                </w:rPrChange>
              </w:rPr>
              <w:t>tsis</w:t>
            </w:r>
            <w:proofErr w:type="spellEnd"/>
            <w:r w:rsidR="00F542BF" w:rsidRPr="00831FBF">
              <w:rPr>
                <w:bCs/>
                <w:sz w:val="18"/>
                <w:szCs w:val="18"/>
                <w:rPrChange w:id="721" w:author="Fong RERHANG" w:date="2021-06-08T20:43:00Z">
                  <w:rPr>
                    <w:b/>
                    <w:sz w:val="16"/>
                    <w:szCs w:val="16"/>
                  </w:rPr>
                </w:rPrChange>
              </w:rPr>
              <w:t xml:space="preserve"> </w:t>
            </w:r>
            <w:proofErr w:type="spellStart"/>
            <w:r w:rsidR="00F542BF" w:rsidRPr="00831FBF">
              <w:rPr>
                <w:bCs/>
                <w:sz w:val="18"/>
                <w:szCs w:val="18"/>
                <w:rPrChange w:id="722" w:author="Fong RERHANG" w:date="2021-06-08T20:43:00Z">
                  <w:rPr>
                    <w:b/>
                    <w:sz w:val="16"/>
                    <w:szCs w:val="16"/>
                  </w:rPr>
                </w:rPrChange>
              </w:rPr>
              <w:t>yog</w:t>
            </w:r>
            <w:ins w:id="723" w:author="Fong RERHANG" w:date="2021-06-08T20:43:00Z">
              <w:r w:rsidR="00831FBF">
                <w:rPr>
                  <w:sz w:val="20"/>
                  <w:szCs w:val="20"/>
                </w:rPr>
                <w:t>lus</w:t>
              </w:r>
              <w:proofErr w:type="spellEnd"/>
              <w:r w:rsidR="00831FBF">
                <w:rPr>
                  <w:sz w:val="20"/>
                  <w:szCs w:val="20"/>
                </w:rPr>
                <w:t xml:space="preserve"> </w:t>
              </w:r>
              <w:proofErr w:type="spellStart"/>
              <w:r w:rsidR="00831FBF">
                <w:rPr>
                  <w:sz w:val="20"/>
                  <w:szCs w:val="20"/>
                </w:rPr>
                <w:t>Askiv</w:t>
              </w:r>
            </w:ins>
            <w:proofErr w:type="spellEnd"/>
            <w:del w:id="724" w:author="Fong RERHANG" w:date="2021-06-08T20:43:00Z">
              <w:r w:rsidR="00F542BF" w:rsidRPr="00831FBF" w:rsidDel="00831FBF">
                <w:rPr>
                  <w:bCs/>
                  <w:sz w:val="18"/>
                  <w:szCs w:val="18"/>
                  <w:rPrChange w:id="725" w:author="Fong RERHANG" w:date="2021-06-08T20:43:00Z">
                    <w:rPr>
                      <w:sz w:val="16"/>
                      <w:szCs w:val="16"/>
                    </w:rPr>
                  </w:rPrChange>
                </w:rPr>
                <w:delText>-Eng</w:delText>
              </w:r>
            </w:del>
            <w:r w:rsidR="00F542BF" w:rsidRPr="00831FBF">
              <w:rPr>
                <w:sz w:val="20"/>
                <w:szCs w:val="20"/>
              </w:rPr>
              <w:t xml:space="preserve"> </w:t>
            </w:r>
          </w:p>
          <w:p w14:paraId="7119DC8B" w14:textId="77777777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Polish</w:t>
            </w:r>
          </w:p>
          <w:p w14:paraId="082EB7DC" w14:textId="77777777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Portuguese </w:t>
            </w:r>
          </w:p>
          <w:p w14:paraId="0350340A" w14:textId="419AD722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726" w:author="Fong RERHANG" w:date="2021-06-08T20:43:00Z">
              <w:r w:rsidRPr="00892542" w:rsidDel="00831FBF">
                <w:rPr>
                  <w:sz w:val="20"/>
                  <w:szCs w:val="20"/>
                </w:rPr>
                <w:delText>Russian</w:delText>
              </w:r>
            </w:del>
            <w:ins w:id="727" w:author="Fong RERHANG" w:date="2021-06-08T20:43:00Z">
              <w:r w:rsidR="00831FBF">
                <w:rPr>
                  <w:sz w:val="20"/>
                  <w:szCs w:val="20"/>
                </w:rPr>
                <w:t xml:space="preserve">La </w:t>
              </w:r>
              <w:proofErr w:type="spellStart"/>
              <w:r w:rsidR="00831FBF">
                <w:rPr>
                  <w:sz w:val="20"/>
                  <w:szCs w:val="20"/>
                </w:rPr>
                <w:t>Xias</w:t>
              </w:r>
            </w:ins>
            <w:proofErr w:type="spellEnd"/>
          </w:p>
          <w:p w14:paraId="36E91131" w14:textId="77777777" w:rsidR="00A54CA3" w:rsidRPr="003D26B1" w:rsidRDefault="00A54CA3" w:rsidP="00A54CA3">
            <w:pPr>
              <w:rPr>
                <w:b/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Samoan</w:t>
            </w:r>
          </w:p>
        </w:tc>
        <w:tc>
          <w:tcPr>
            <w:tcW w:w="3334" w:type="dxa"/>
            <w:gridSpan w:val="2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6454911" w14:textId="77777777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Spanish</w:t>
            </w:r>
          </w:p>
          <w:p w14:paraId="4B10C780" w14:textId="77777777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Tagalog</w:t>
            </w:r>
          </w:p>
          <w:p w14:paraId="5DC2476D" w14:textId="6C3BFA9B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892542">
              <w:rPr>
                <w:sz w:val="20"/>
                <w:szCs w:val="20"/>
              </w:rPr>
              <w:t>Thai</w:t>
            </w:r>
            <w:ins w:id="728" w:author="Fong RERHANG" w:date="2021-06-08T20:43:00Z">
              <w:r w:rsidR="00831FBF">
                <w:rPr>
                  <w:sz w:val="20"/>
                  <w:szCs w:val="20"/>
                </w:rPr>
                <w:t>b</w:t>
              </w:r>
            </w:ins>
            <w:proofErr w:type="spellEnd"/>
            <w:r w:rsidRPr="00892542">
              <w:rPr>
                <w:sz w:val="20"/>
                <w:szCs w:val="20"/>
              </w:rPr>
              <w:t xml:space="preserve"> </w:t>
            </w:r>
          </w:p>
          <w:p w14:paraId="013AF6D8" w14:textId="77777777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Turkish </w:t>
            </w:r>
          </w:p>
          <w:p w14:paraId="4E1C7291" w14:textId="302D6744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proofErr w:type="gramStart"/>
            <w:r w:rsidRPr="00892542">
              <w:rPr>
                <w:sz w:val="20"/>
                <w:szCs w:val="20"/>
              </w:rPr>
              <w:t>Unk</w:t>
            </w:r>
            <w:proofErr w:type="spellEnd"/>
            <w:r w:rsidRPr="00892542">
              <w:rPr>
                <w:sz w:val="20"/>
                <w:szCs w:val="20"/>
              </w:rPr>
              <w:t>./</w:t>
            </w:r>
            <w:proofErr w:type="gramEnd"/>
            <w:r w:rsidR="000A3C60">
              <w:rPr>
                <w:sz w:val="20"/>
                <w:szCs w:val="20"/>
              </w:rPr>
              <w:t xml:space="preserve"> </w:t>
            </w:r>
            <w:proofErr w:type="spellStart"/>
            <w:r w:rsidR="000A3C60">
              <w:rPr>
                <w:sz w:val="20"/>
                <w:szCs w:val="20"/>
              </w:rPr>
              <w:t>Qhia</w:t>
            </w:r>
            <w:proofErr w:type="spellEnd"/>
            <w:r w:rsidR="000A3C60">
              <w:rPr>
                <w:sz w:val="20"/>
                <w:szCs w:val="20"/>
              </w:rPr>
              <w:t xml:space="preserve"> </w:t>
            </w:r>
            <w:proofErr w:type="spellStart"/>
            <w:r w:rsidR="000A3C60">
              <w:rPr>
                <w:sz w:val="20"/>
                <w:szCs w:val="20"/>
              </w:rPr>
              <w:t>tsis</w:t>
            </w:r>
            <w:proofErr w:type="spellEnd"/>
            <w:r w:rsidR="000A3C60">
              <w:rPr>
                <w:sz w:val="20"/>
                <w:szCs w:val="20"/>
              </w:rPr>
              <w:t xml:space="preserve"> tau</w:t>
            </w:r>
          </w:p>
          <w:p w14:paraId="34640410" w14:textId="4C313F68" w:rsidR="00A54CA3" w:rsidRPr="003D26B1" w:rsidRDefault="00A54CA3" w:rsidP="00A54CA3">
            <w:pPr>
              <w:rPr>
                <w:b/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729" w:author="Fong RERHANG" w:date="2021-06-08T20:44:00Z">
              <w:r w:rsidRPr="00892542" w:rsidDel="00831FBF">
                <w:rPr>
                  <w:sz w:val="20"/>
                  <w:szCs w:val="20"/>
                </w:rPr>
                <w:delText>Vietnamese</w:delText>
              </w:r>
            </w:del>
            <w:proofErr w:type="spellStart"/>
            <w:ins w:id="730" w:author="Fong RERHANG" w:date="2021-06-08T20:44:00Z">
              <w:r w:rsidR="00831FBF">
                <w:rPr>
                  <w:sz w:val="20"/>
                  <w:szCs w:val="20"/>
                </w:rPr>
                <w:t>Nyab</w:t>
              </w:r>
              <w:proofErr w:type="spellEnd"/>
              <w:r w:rsidR="00831FBF">
                <w:rPr>
                  <w:sz w:val="20"/>
                  <w:szCs w:val="20"/>
                </w:rPr>
                <w:t xml:space="preserve"> </w:t>
              </w:r>
              <w:proofErr w:type="spellStart"/>
              <w:r w:rsidR="00831FBF">
                <w:rPr>
                  <w:sz w:val="20"/>
                  <w:szCs w:val="20"/>
                </w:rPr>
                <w:t>Laj</w:t>
              </w:r>
            </w:ins>
            <w:proofErr w:type="spellEnd"/>
          </w:p>
        </w:tc>
      </w:tr>
    </w:tbl>
    <w:p w14:paraId="25CD3EA3" w14:textId="77777777" w:rsidR="00277126" w:rsidRDefault="00277126" w:rsidP="00277126">
      <w:pPr>
        <w:rPr>
          <w:noProof/>
        </w:rPr>
      </w:pPr>
    </w:p>
    <w:tbl>
      <w:tblPr>
        <w:tblStyle w:val="TableGrid"/>
        <w:tblpPr w:leftFromText="180" w:rightFromText="180" w:vertAnchor="text" w:horzAnchor="margin" w:tblpXSpec="center" w:tblpY="16"/>
        <w:tblW w:w="11597" w:type="dxa"/>
        <w:tblLayout w:type="fixed"/>
        <w:tblLook w:val="04A0" w:firstRow="1" w:lastRow="0" w:firstColumn="1" w:lastColumn="0" w:noHBand="0" w:noVBand="1"/>
      </w:tblPr>
      <w:tblGrid>
        <w:gridCol w:w="1616"/>
        <w:gridCol w:w="1505"/>
        <w:gridCol w:w="1235"/>
        <w:gridCol w:w="1029"/>
        <w:gridCol w:w="554"/>
        <w:gridCol w:w="2324"/>
        <w:gridCol w:w="1352"/>
        <w:gridCol w:w="1982"/>
      </w:tblGrid>
      <w:tr w:rsidR="005D5F29" w:rsidRPr="004955B2" w14:paraId="4C13AB53" w14:textId="77777777" w:rsidTr="00046BD0">
        <w:tc>
          <w:tcPr>
            <w:tcW w:w="5385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DE8CC74" w14:textId="4630FB60" w:rsidR="005D5F29" w:rsidRPr="003D26B1" w:rsidRDefault="005D5F29" w:rsidP="005D5F2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Thawj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Lub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Npe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thiab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Lub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Npe</w:t>
            </w:r>
            <w:proofErr w:type="spellEnd"/>
            <w:ins w:id="731" w:author="Fong RERHANG" w:date="2021-06-08T20:44:00Z">
              <w:r w:rsidR="00831FBF">
                <w:rPr>
                  <w:b/>
                  <w:sz w:val="20"/>
                  <w:szCs w:val="20"/>
                </w:rPr>
                <w:t xml:space="preserve"> </w:t>
              </w:r>
              <w:proofErr w:type="spellStart"/>
              <w:r w:rsidR="00831FBF">
                <w:rPr>
                  <w:b/>
                  <w:sz w:val="20"/>
                  <w:szCs w:val="20"/>
                </w:rPr>
                <w:t>Nrab</w:t>
              </w:r>
              <w:proofErr w:type="spellEnd"/>
              <w:r w:rsidR="00831FBF">
                <w:rPr>
                  <w:b/>
                  <w:sz w:val="20"/>
                  <w:szCs w:val="20"/>
                </w:rPr>
                <w:t xml:space="preserve"> </w:t>
              </w:r>
            </w:ins>
            <w:del w:id="732" w:author="Fong RERHANG" w:date="2021-06-08T20:44:00Z">
              <w:r w:rsidDel="00831FBF">
                <w:rPr>
                  <w:b/>
                  <w:sz w:val="20"/>
                  <w:szCs w:val="20"/>
                </w:rPr>
                <w:delText xml:space="preserve"> Luv</w:delText>
              </w:r>
            </w:del>
            <w:r w:rsidRPr="003D26B1">
              <w:rPr>
                <w:b/>
                <w:sz w:val="20"/>
                <w:szCs w:val="20"/>
              </w:rPr>
              <w:t>: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FORMTEXT </w:instrText>
            </w:r>
            <w:r w:rsidRPr="003D26B1">
              <w:rPr>
                <w:b/>
                <w:sz w:val="20"/>
                <w:szCs w:val="20"/>
              </w:rPr>
            </w:r>
            <w:r w:rsidRPr="003D26B1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423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6F864CA" w14:textId="0A339DF5" w:rsidR="005D5F29" w:rsidRPr="003D26B1" w:rsidRDefault="005D5F29" w:rsidP="005D5F2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Lub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Xeem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Thiab</w:t>
            </w:r>
            <w:proofErr w:type="spellEnd"/>
            <w:r>
              <w:rPr>
                <w:b/>
                <w:sz w:val="20"/>
                <w:szCs w:val="20"/>
              </w:rPr>
              <w:t xml:space="preserve"> Tom </w:t>
            </w:r>
            <w:proofErr w:type="spellStart"/>
            <w:r>
              <w:rPr>
                <w:b/>
                <w:sz w:val="20"/>
                <w:szCs w:val="20"/>
              </w:rPr>
              <w:t>Kawg</w:t>
            </w:r>
            <w:proofErr w:type="spellEnd"/>
            <w:r>
              <w:rPr>
                <w:b/>
                <w:sz w:val="20"/>
                <w:szCs w:val="20"/>
              </w:rPr>
              <w:t xml:space="preserve">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FORMTEXT </w:instrText>
            </w:r>
            <w:r w:rsidRPr="003D26B1">
              <w:rPr>
                <w:b/>
                <w:sz w:val="20"/>
                <w:szCs w:val="20"/>
              </w:rPr>
            </w:r>
            <w:r w:rsidRPr="003D26B1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 </w:t>
            </w:r>
          </w:p>
        </w:tc>
        <w:tc>
          <w:tcPr>
            <w:tcW w:w="198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323F93BE" w14:textId="0BF5D87F" w:rsidR="005D5F29" w:rsidRPr="003D26B1" w:rsidRDefault="005D5F29" w:rsidP="005D5F29">
            <w:pPr>
              <w:rPr>
                <w:b/>
                <w:sz w:val="20"/>
                <w:szCs w:val="20"/>
              </w:rPr>
            </w:pPr>
            <w:del w:id="733" w:author="Fong RERHANG" w:date="2021-06-08T20:44:00Z">
              <w:r w:rsidRPr="003D26B1" w:rsidDel="00831FBF">
                <w:rPr>
                  <w:b/>
                  <w:sz w:val="20"/>
                  <w:szCs w:val="20"/>
                </w:rPr>
                <w:delText>D.O.B</w:delText>
              </w:r>
            </w:del>
            <w:proofErr w:type="spellStart"/>
            <w:ins w:id="734" w:author="Fong RERHANG" w:date="2021-06-08T20:44:00Z">
              <w:r w:rsidR="00831FBF">
                <w:rPr>
                  <w:b/>
                  <w:sz w:val="20"/>
                  <w:szCs w:val="20"/>
                </w:rPr>
                <w:t>Hnub</w:t>
              </w:r>
              <w:proofErr w:type="spellEnd"/>
              <w:r w:rsidR="00831FBF">
                <w:rPr>
                  <w:b/>
                  <w:sz w:val="20"/>
                  <w:szCs w:val="20"/>
                </w:rPr>
                <w:t xml:space="preserve"> Yug</w:t>
              </w:r>
            </w:ins>
            <w:r w:rsidRPr="003D26B1">
              <w:rPr>
                <w:b/>
                <w:sz w:val="20"/>
                <w:szCs w:val="20"/>
              </w:rPr>
              <w:t xml:space="preserve">.: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FORMTEXT </w:instrText>
            </w:r>
            <w:r w:rsidRPr="003D26B1">
              <w:rPr>
                <w:b/>
                <w:sz w:val="20"/>
                <w:szCs w:val="20"/>
              </w:rPr>
            </w:r>
            <w:r w:rsidRPr="003D26B1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5D5F29" w:rsidRPr="002D06EE" w14:paraId="4916BD94" w14:textId="77777777" w:rsidTr="00046BD0">
        <w:trPr>
          <w:trHeight w:val="263"/>
        </w:trPr>
        <w:tc>
          <w:tcPr>
            <w:tcW w:w="5385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9A07E0C" w14:textId="4C72C63F" w:rsidR="005D5F29" w:rsidRPr="003D26B1" w:rsidRDefault="005D5F29" w:rsidP="005D5F29">
            <w:pPr>
              <w:rPr>
                <w:b/>
                <w:sz w:val="20"/>
                <w:szCs w:val="20"/>
              </w:rPr>
            </w:pPr>
            <w:del w:id="735" w:author="Fong RERHANG" w:date="2021-06-08T20:44:00Z">
              <w:r w:rsidRPr="003D26B1" w:rsidDel="00831FBF">
                <w:rPr>
                  <w:b/>
                  <w:sz w:val="20"/>
                  <w:szCs w:val="20"/>
                </w:rPr>
                <w:delText>Tub los ntxhais</w:delText>
              </w:r>
            </w:del>
            <w:proofErr w:type="spellStart"/>
            <w:ins w:id="736" w:author="Fong RERHANG" w:date="2021-06-08T20:44:00Z">
              <w:r w:rsidR="00831FBF">
                <w:rPr>
                  <w:b/>
                  <w:sz w:val="20"/>
                  <w:szCs w:val="20"/>
                </w:rPr>
                <w:t>Txiv</w:t>
              </w:r>
              <w:proofErr w:type="spellEnd"/>
              <w:r w:rsidR="00831FBF">
                <w:rPr>
                  <w:b/>
                  <w:sz w:val="20"/>
                  <w:szCs w:val="20"/>
                </w:rPr>
                <w:t xml:space="preserve"> </w:t>
              </w:r>
              <w:proofErr w:type="spellStart"/>
              <w:r w:rsidR="00831FBF">
                <w:rPr>
                  <w:b/>
                  <w:sz w:val="20"/>
                  <w:szCs w:val="20"/>
                </w:rPr>
                <w:t>Neej</w:t>
              </w:r>
              <w:proofErr w:type="spellEnd"/>
              <w:r w:rsidR="00831FBF">
                <w:rPr>
                  <w:b/>
                  <w:sz w:val="20"/>
                  <w:szCs w:val="20"/>
                </w:rPr>
                <w:t xml:space="preserve"> lo </w:t>
              </w:r>
              <w:proofErr w:type="spellStart"/>
              <w:r w:rsidR="00831FBF">
                <w:rPr>
                  <w:b/>
                  <w:sz w:val="20"/>
                  <w:szCs w:val="20"/>
                </w:rPr>
                <w:t>Poj</w:t>
              </w:r>
              <w:proofErr w:type="spellEnd"/>
              <w:r w:rsidR="00831FBF">
                <w:rPr>
                  <w:b/>
                  <w:sz w:val="20"/>
                  <w:szCs w:val="20"/>
                </w:rPr>
                <w:t xml:space="preserve"> </w:t>
              </w:r>
              <w:proofErr w:type="spellStart"/>
              <w:r w:rsidR="00831FBF">
                <w:rPr>
                  <w:b/>
                  <w:sz w:val="20"/>
                  <w:szCs w:val="20"/>
                </w:rPr>
                <w:t>Niam</w:t>
              </w:r>
            </w:ins>
            <w:proofErr w:type="spellEnd"/>
            <w:r w:rsidRPr="003D26B1">
              <w:rPr>
                <w:b/>
                <w:sz w:val="20"/>
                <w:szCs w:val="20"/>
              </w:rPr>
              <w:t xml:space="preserve">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</w:t>
            </w:r>
            <w:del w:id="737" w:author="Fong RERHANG" w:date="2021-06-08T20:44:00Z">
              <w:r w:rsidRPr="003D26B1" w:rsidDel="00831FBF">
                <w:rPr>
                  <w:sz w:val="20"/>
                  <w:szCs w:val="20"/>
                </w:rPr>
                <w:delText>Tu</w:delText>
              </w:r>
              <w:r w:rsidDel="00831FBF">
                <w:rPr>
                  <w:sz w:val="20"/>
                  <w:szCs w:val="20"/>
                </w:rPr>
                <w:delText>b</w:delText>
              </w:r>
              <w:r w:rsidRPr="003D26B1" w:rsidDel="00831FBF">
                <w:rPr>
                  <w:sz w:val="20"/>
                  <w:szCs w:val="20"/>
                </w:rPr>
                <w:delText xml:space="preserve"> </w:delText>
              </w:r>
            </w:del>
            <w:proofErr w:type="spellStart"/>
            <w:ins w:id="738" w:author="Fong RERHANG" w:date="2021-06-08T20:44:00Z">
              <w:r w:rsidR="00831FBF">
                <w:rPr>
                  <w:sz w:val="20"/>
                  <w:szCs w:val="20"/>
                </w:rPr>
                <w:t>Txiv</w:t>
              </w:r>
            </w:ins>
            <w:proofErr w:type="spellEnd"/>
            <w:ins w:id="739" w:author="Fong RERHANG" w:date="2021-06-08T20:45:00Z">
              <w:r w:rsidR="00831FBF">
                <w:rPr>
                  <w:sz w:val="20"/>
                  <w:szCs w:val="20"/>
                </w:rPr>
                <w:t xml:space="preserve"> </w:t>
              </w:r>
              <w:proofErr w:type="spellStart"/>
              <w:r w:rsidR="00831FBF">
                <w:rPr>
                  <w:sz w:val="20"/>
                  <w:szCs w:val="20"/>
                </w:rPr>
                <w:t>Neej</w:t>
              </w:r>
            </w:ins>
            <w:proofErr w:type="spellEnd"/>
            <w:ins w:id="740" w:author="Fong RERHANG" w:date="2021-06-08T20:44:00Z">
              <w:r w:rsidR="00831FBF" w:rsidRPr="003D26B1">
                <w:rPr>
                  <w:sz w:val="20"/>
                  <w:szCs w:val="20"/>
                </w:rPr>
                <w:t xml:space="preserve"> </w:t>
              </w:r>
            </w:ins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</w:t>
            </w:r>
            <w:del w:id="741" w:author="Fong RERHANG" w:date="2021-06-08T20:45:00Z">
              <w:r w:rsidRPr="00831FBF" w:rsidDel="00831FBF">
                <w:rPr>
                  <w:bCs/>
                  <w:sz w:val="20"/>
                  <w:szCs w:val="20"/>
                  <w:rPrChange w:id="742" w:author="Fong RERHANG" w:date="2021-06-08T20:45:00Z">
                    <w:rPr>
                      <w:b/>
                      <w:sz w:val="20"/>
                      <w:szCs w:val="20"/>
                    </w:rPr>
                  </w:rPrChange>
                </w:rPr>
                <w:delText xml:space="preserve">Ntxhai </w:delText>
              </w:r>
            </w:del>
            <w:proofErr w:type="spellStart"/>
            <w:ins w:id="743" w:author="Fong RERHANG" w:date="2021-06-08T20:45:00Z">
              <w:r w:rsidR="00831FBF">
                <w:rPr>
                  <w:bCs/>
                  <w:sz w:val="20"/>
                  <w:szCs w:val="20"/>
                </w:rPr>
                <w:t>Poj</w:t>
              </w:r>
              <w:proofErr w:type="spellEnd"/>
              <w:r w:rsidR="00831FBF">
                <w:rPr>
                  <w:bCs/>
                  <w:sz w:val="20"/>
                  <w:szCs w:val="20"/>
                </w:rPr>
                <w:t xml:space="preserve"> </w:t>
              </w:r>
              <w:proofErr w:type="spellStart"/>
              <w:r w:rsidR="00831FBF">
                <w:rPr>
                  <w:bCs/>
                  <w:sz w:val="20"/>
                  <w:szCs w:val="20"/>
                </w:rPr>
                <w:t>niam</w:t>
              </w:r>
              <w:proofErr w:type="spellEnd"/>
              <w:r w:rsidR="00831FBF" w:rsidRPr="00831FBF">
                <w:rPr>
                  <w:bCs/>
                  <w:sz w:val="20"/>
                  <w:szCs w:val="20"/>
                  <w:rPrChange w:id="744" w:author="Fong RERHANG" w:date="2021-06-08T20:45:00Z">
                    <w:rPr>
                      <w:b/>
                      <w:sz w:val="20"/>
                      <w:szCs w:val="20"/>
                    </w:rPr>
                  </w:rPrChange>
                </w:rPr>
                <w:t xml:space="preserve"> </w:t>
              </w:r>
            </w:ins>
            <w:r w:rsidRPr="00831FBF">
              <w:rPr>
                <w:bCs/>
                <w:sz w:val="20"/>
                <w:szCs w:val="20"/>
                <w:rPrChange w:id="745" w:author="Fong RERHANG" w:date="2021-06-08T20:45:00Z">
                  <w:rPr>
                    <w:b/>
                    <w:sz w:val="20"/>
                    <w:szCs w:val="20"/>
                  </w:rPr>
                </w:rPrChange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1FBF">
              <w:rPr>
                <w:bCs/>
                <w:sz w:val="20"/>
                <w:szCs w:val="20"/>
                <w:rPrChange w:id="746" w:author="Fong RERHANG" w:date="2021-06-08T20:45:00Z">
                  <w:rPr>
                    <w:b/>
                    <w:sz w:val="20"/>
                    <w:szCs w:val="20"/>
                  </w:rPr>
                </w:rPrChange>
              </w:rPr>
              <w:instrText xml:space="preserve"> FORMCHECKBOX </w:instrText>
            </w:r>
            <w:r w:rsidR="00DE150C" w:rsidRPr="00831FBF">
              <w:rPr>
                <w:bCs/>
                <w:sz w:val="20"/>
                <w:szCs w:val="20"/>
                <w:rPrChange w:id="747" w:author="Fong RERHANG" w:date="2021-06-08T20:45:00Z">
                  <w:rPr>
                    <w:b/>
                    <w:sz w:val="20"/>
                    <w:szCs w:val="20"/>
                  </w:rPr>
                </w:rPrChange>
              </w:rPr>
            </w:r>
            <w:r w:rsidR="00DE150C" w:rsidRPr="00831FBF">
              <w:rPr>
                <w:bCs/>
                <w:sz w:val="20"/>
                <w:szCs w:val="20"/>
                <w:rPrChange w:id="748" w:author="Fong RERHANG" w:date="2021-06-08T20:45:00Z">
                  <w:rPr>
                    <w:b/>
                    <w:sz w:val="20"/>
                    <w:szCs w:val="20"/>
                  </w:rPr>
                </w:rPrChange>
              </w:rPr>
              <w:fldChar w:fldCharType="separate"/>
            </w:r>
            <w:r w:rsidRPr="00831FBF">
              <w:rPr>
                <w:bCs/>
                <w:sz w:val="20"/>
                <w:szCs w:val="20"/>
                <w:rPrChange w:id="749" w:author="Fong RERHANG" w:date="2021-06-08T20:45:00Z">
                  <w:rPr>
                    <w:b/>
                    <w:sz w:val="20"/>
                    <w:szCs w:val="20"/>
                  </w:rPr>
                </w:rPrChange>
              </w:rPr>
              <w:fldChar w:fldCharType="end"/>
            </w:r>
            <w:r w:rsidRPr="00831FBF">
              <w:rPr>
                <w:bCs/>
                <w:sz w:val="20"/>
                <w:szCs w:val="20"/>
                <w:rPrChange w:id="750" w:author="Fong RERHANG" w:date="2021-06-08T20:45:00Z">
                  <w:rPr>
                    <w:b/>
                    <w:sz w:val="20"/>
                    <w:szCs w:val="20"/>
                  </w:rPr>
                </w:rPrChange>
              </w:rPr>
              <w:t xml:space="preserve"> </w:t>
            </w:r>
            <w:del w:id="751" w:author="Fong RERHANG" w:date="2021-06-08T20:45:00Z">
              <w:r w:rsidRPr="00831FBF" w:rsidDel="00831FBF">
                <w:rPr>
                  <w:bCs/>
                  <w:sz w:val="20"/>
                  <w:szCs w:val="20"/>
                  <w:rPrChange w:id="752" w:author="Fong RERHANG" w:date="2021-06-08T20:45:00Z">
                    <w:rPr>
                      <w:b/>
                      <w:sz w:val="20"/>
                      <w:szCs w:val="20"/>
                    </w:rPr>
                  </w:rPrChange>
                </w:rPr>
                <w:delText>Kab txhws</w:delText>
              </w:r>
            </w:del>
            <w:proofErr w:type="spellStart"/>
            <w:ins w:id="753" w:author="Fong RERHANG" w:date="2021-06-08T20:45:00Z">
              <w:r w:rsidR="00831FBF">
                <w:rPr>
                  <w:bCs/>
                  <w:sz w:val="20"/>
                  <w:szCs w:val="20"/>
                </w:rPr>
                <w:t>Hloov</w:t>
              </w:r>
              <w:proofErr w:type="spellEnd"/>
              <w:r w:rsidR="00831FBF">
                <w:rPr>
                  <w:bCs/>
                  <w:sz w:val="20"/>
                  <w:szCs w:val="20"/>
                </w:rPr>
                <w:t xml:space="preserve"> </w:t>
              </w:r>
              <w:proofErr w:type="spellStart"/>
              <w:r w:rsidR="00831FBF">
                <w:rPr>
                  <w:bCs/>
                  <w:sz w:val="20"/>
                  <w:szCs w:val="20"/>
                </w:rPr>
                <w:t>Cev</w:t>
              </w:r>
            </w:ins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Lwm</w:t>
            </w:r>
            <w:proofErr w:type="spellEnd"/>
            <w:r>
              <w:rPr>
                <w:sz w:val="20"/>
                <w:szCs w:val="20"/>
              </w:rPr>
              <w:t xml:space="preserve"> yam</w:t>
            </w:r>
          </w:p>
        </w:tc>
        <w:tc>
          <w:tcPr>
            <w:tcW w:w="6212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D10659C" w14:textId="54816195" w:rsidR="005D5F29" w:rsidRPr="003D26B1" w:rsidRDefault="005D5F29" w:rsidP="005D5F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Kev sib </w:t>
            </w:r>
            <w:proofErr w:type="spellStart"/>
            <w:r>
              <w:rPr>
                <w:b/>
                <w:sz w:val="20"/>
                <w:szCs w:val="20"/>
              </w:rPr>
              <w:t>nrog</w:t>
            </w:r>
            <w:proofErr w:type="spellEnd"/>
            <w:r>
              <w:rPr>
                <w:b/>
                <w:sz w:val="20"/>
                <w:szCs w:val="20"/>
              </w:rPr>
              <w:t xml:space="preserve"> zoo </w:t>
            </w:r>
            <w:proofErr w:type="spellStart"/>
            <w:r>
              <w:rPr>
                <w:b/>
                <w:sz w:val="20"/>
                <w:szCs w:val="20"/>
              </w:rPr>
              <w:t>nrog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tus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neeg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saib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xyuas</w:t>
            </w:r>
            <w:proofErr w:type="spellEnd"/>
            <w:r w:rsidRPr="003D26B1">
              <w:rPr>
                <w:b/>
                <w:sz w:val="20"/>
                <w:szCs w:val="20"/>
              </w:rPr>
              <w:t xml:space="preserve">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FORMTEXT </w:instrText>
            </w:r>
            <w:r w:rsidRPr="003D26B1">
              <w:rPr>
                <w:b/>
                <w:sz w:val="20"/>
                <w:szCs w:val="20"/>
              </w:rPr>
            </w:r>
            <w:r w:rsidRPr="003D26B1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fldChar w:fldCharType="end"/>
            </w:r>
          </w:p>
        </w:tc>
      </w:tr>
      <w:tr w:rsidR="005D5F29" w:rsidRPr="002D06EE" w14:paraId="5BD49EC0" w14:textId="77777777" w:rsidTr="00A54CA3">
        <w:trPr>
          <w:trHeight w:val="263"/>
        </w:trPr>
        <w:tc>
          <w:tcPr>
            <w:tcW w:w="11597" w:type="dxa"/>
            <w:gridSpan w:val="8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873C18B" w14:textId="5DB76278" w:rsidR="005D5F29" w:rsidRPr="003D26B1" w:rsidRDefault="005D5F29" w:rsidP="005D5F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Kev Cob </w:t>
            </w:r>
            <w:proofErr w:type="spellStart"/>
            <w:r>
              <w:rPr>
                <w:b/>
                <w:sz w:val="20"/>
                <w:szCs w:val="20"/>
              </w:rPr>
              <w:t>Qhia</w:t>
            </w:r>
            <w:proofErr w:type="spellEnd"/>
            <w:r w:rsidRPr="003D26B1">
              <w:rPr>
                <w:b/>
                <w:sz w:val="20"/>
                <w:szCs w:val="20"/>
              </w:rPr>
              <w:t xml:space="preserve">: </w:t>
            </w:r>
            <w:r w:rsidRPr="00831FBF">
              <w:rPr>
                <w:bCs/>
                <w:sz w:val="20"/>
                <w:szCs w:val="20"/>
                <w:rPrChange w:id="754" w:author="Fong RERHANG" w:date="2021-06-08T20:45:00Z">
                  <w:rPr>
                    <w:b/>
                    <w:sz w:val="20"/>
                    <w:szCs w:val="20"/>
                  </w:rPr>
                </w:rPrChange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1FBF">
              <w:rPr>
                <w:bCs/>
                <w:sz w:val="20"/>
                <w:szCs w:val="20"/>
                <w:rPrChange w:id="755" w:author="Fong RERHANG" w:date="2021-06-08T20:45:00Z">
                  <w:rPr>
                    <w:b/>
                    <w:sz w:val="20"/>
                    <w:szCs w:val="20"/>
                  </w:rPr>
                </w:rPrChange>
              </w:rPr>
              <w:instrText xml:space="preserve"> FORMCHECKBOX </w:instrText>
            </w:r>
            <w:r w:rsidR="00DE150C" w:rsidRPr="00831FBF">
              <w:rPr>
                <w:bCs/>
                <w:sz w:val="20"/>
                <w:szCs w:val="20"/>
                <w:rPrChange w:id="756" w:author="Fong RERHANG" w:date="2021-06-08T20:45:00Z">
                  <w:rPr>
                    <w:b/>
                    <w:sz w:val="20"/>
                    <w:szCs w:val="20"/>
                  </w:rPr>
                </w:rPrChange>
              </w:rPr>
            </w:r>
            <w:r w:rsidR="00DE150C" w:rsidRPr="00831FBF">
              <w:rPr>
                <w:bCs/>
                <w:sz w:val="20"/>
                <w:szCs w:val="20"/>
                <w:rPrChange w:id="757" w:author="Fong RERHANG" w:date="2021-06-08T20:45:00Z">
                  <w:rPr>
                    <w:b/>
                    <w:sz w:val="20"/>
                    <w:szCs w:val="20"/>
                  </w:rPr>
                </w:rPrChange>
              </w:rPr>
              <w:fldChar w:fldCharType="separate"/>
            </w:r>
            <w:r w:rsidRPr="00831FBF">
              <w:rPr>
                <w:bCs/>
                <w:sz w:val="20"/>
                <w:szCs w:val="20"/>
                <w:rPrChange w:id="758" w:author="Fong RERHANG" w:date="2021-06-08T20:45:00Z">
                  <w:rPr>
                    <w:b/>
                    <w:sz w:val="20"/>
                    <w:szCs w:val="20"/>
                  </w:rPr>
                </w:rPrChange>
              </w:rPr>
              <w:fldChar w:fldCharType="end"/>
            </w:r>
            <w:proofErr w:type="spellStart"/>
            <w:ins w:id="759" w:author="Fong RERHANG" w:date="2021-06-08T20:45:00Z">
              <w:r w:rsidR="00831FBF" w:rsidRPr="00831FBF">
                <w:rPr>
                  <w:bCs/>
                  <w:sz w:val="20"/>
                  <w:szCs w:val="20"/>
                  <w:rPrChange w:id="760" w:author="Fong RERHANG" w:date="2021-06-08T20:45:00Z">
                    <w:rPr>
                      <w:b/>
                      <w:sz w:val="20"/>
                      <w:szCs w:val="20"/>
                    </w:rPr>
                  </w:rPrChange>
                </w:rPr>
                <w:t>Kab</w:t>
              </w:r>
              <w:proofErr w:type="spellEnd"/>
              <w:r w:rsidR="00831FBF" w:rsidRPr="00831FBF">
                <w:rPr>
                  <w:bCs/>
                  <w:sz w:val="20"/>
                  <w:szCs w:val="20"/>
                  <w:rPrChange w:id="761" w:author="Fong RERHANG" w:date="2021-06-08T20:45:00Z">
                    <w:rPr>
                      <w:b/>
                      <w:sz w:val="20"/>
                      <w:szCs w:val="20"/>
                    </w:rPr>
                  </w:rPrChange>
                </w:rPr>
                <w:t xml:space="preserve"> </w:t>
              </w:r>
              <w:proofErr w:type="spellStart"/>
              <w:r w:rsidR="00831FBF" w:rsidRPr="00831FBF">
                <w:rPr>
                  <w:bCs/>
                  <w:sz w:val="20"/>
                  <w:szCs w:val="20"/>
                  <w:rPrChange w:id="762" w:author="Fong RERHANG" w:date="2021-06-08T20:45:00Z">
                    <w:rPr>
                      <w:b/>
                      <w:sz w:val="20"/>
                      <w:szCs w:val="20"/>
                    </w:rPr>
                  </w:rPrChange>
                </w:rPr>
                <w:t>txhws</w:t>
              </w:r>
              <w:proofErr w:type="spellEnd"/>
              <w:r w:rsidR="00831FBF" w:rsidRPr="00831FBF">
                <w:rPr>
                  <w:bCs/>
                  <w:sz w:val="20"/>
                  <w:szCs w:val="20"/>
                  <w:rPrChange w:id="763" w:author="Fong RERHANG" w:date="2021-06-08T20:45:00Z">
                    <w:rPr>
                      <w:b/>
                      <w:sz w:val="20"/>
                      <w:szCs w:val="20"/>
                    </w:rPr>
                  </w:rPrChange>
                </w:rPr>
                <w:t xml:space="preserve"> (</w:t>
              </w:r>
            </w:ins>
            <w:r w:rsidRPr="00831FBF">
              <w:rPr>
                <w:bCs/>
                <w:sz w:val="20"/>
                <w:szCs w:val="20"/>
                <w:rPrChange w:id="764" w:author="Fong RERHANG" w:date="2021-06-08T20:45:00Z">
                  <w:rPr>
                    <w:sz w:val="20"/>
                    <w:szCs w:val="20"/>
                  </w:rPr>
                </w:rPrChange>
              </w:rPr>
              <w:t>Gay</w:t>
            </w:r>
            <w:ins w:id="765" w:author="Fong RERHANG" w:date="2021-06-08T20:45:00Z">
              <w:r w:rsidR="00831FBF" w:rsidRPr="00831FBF">
                <w:rPr>
                  <w:bCs/>
                  <w:sz w:val="20"/>
                  <w:szCs w:val="20"/>
                  <w:rPrChange w:id="766" w:author="Fong RERHANG" w:date="2021-06-08T20:45:00Z">
                    <w:rPr>
                      <w:sz w:val="20"/>
                      <w:szCs w:val="20"/>
                    </w:rPr>
                  </w:rPrChange>
                </w:rPr>
                <w:t>)</w:t>
              </w:r>
            </w:ins>
            <w:proofErr w:type="spellStart"/>
            <w:r w:rsidRPr="00831FBF">
              <w:rPr>
                <w:bCs/>
                <w:sz w:val="20"/>
                <w:szCs w:val="20"/>
                <w:rPrChange w:id="767" w:author="Fong RERHANG" w:date="2021-06-08T20:45:00Z">
                  <w:rPr>
                    <w:b/>
                    <w:sz w:val="20"/>
                    <w:szCs w:val="20"/>
                  </w:rPr>
                </w:rPrChange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1FBF">
              <w:rPr>
                <w:bCs/>
                <w:sz w:val="20"/>
                <w:szCs w:val="20"/>
                <w:rPrChange w:id="768" w:author="Fong RERHANG" w:date="2021-06-08T20:45:00Z">
                  <w:rPr>
                    <w:b/>
                    <w:sz w:val="20"/>
                    <w:szCs w:val="20"/>
                  </w:rPr>
                </w:rPrChange>
              </w:rPr>
              <w:instrText xml:space="preserve"> FORMCHECKBOX </w:instrText>
            </w:r>
            <w:r w:rsidR="00DE150C" w:rsidRPr="00831FBF">
              <w:rPr>
                <w:bCs/>
                <w:sz w:val="20"/>
                <w:szCs w:val="20"/>
                <w:rPrChange w:id="769" w:author="Fong RERHANG" w:date="2021-06-08T20:45:00Z">
                  <w:rPr>
                    <w:b/>
                    <w:sz w:val="20"/>
                    <w:szCs w:val="20"/>
                  </w:rPr>
                </w:rPrChange>
              </w:rPr>
            </w:r>
            <w:r w:rsidR="00DE150C" w:rsidRPr="00831FBF">
              <w:rPr>
                <w:bCs/>
                <w:sz w:val="20"/>
                <w:szCs w:val="20"/>
                <w:rPrChange w:id="770" w:author="Fong RERHANG" w:date="2021-06-08T20:45:00Z">
                  <w:rPr>
                    <w:b/>
                    <w:sz w:val="20"/>
                    <w:szCs w:val="20"/>
                  </w:rPr>
                </w:rPrChange>
              </w:rPr>
              <w:fldChar w:fldCharType="separate"/>
            </w:r>
            <w:r w:rsidRPr="00831FBF">
              <w:rPr>
                <w:bCs/>
                <w:sz w:val="20"/>
                <w:szCs w:val="20"/>
                <w:rPrChange w:id="771" w:author="Fong RERHANG" w:date="2021-06-08T20:45:00Z">
                  <w:rPr>
                    <w:b/>
                    <w:sz w:val="20"/>
                    <w:szCs w:val="20"/>
                  </w:rPr>
                </w:rPrChange>
              </w:rPr>
              <w:fldChar w:fldCharType="end"/>
            </w:r>
            <w:r w:rsidRPr="00831FBF">
              <w:rPr>
                <w:bCs/>
                <w:sz w:val="20"/>
                <w:szCs w:val="20"/>
                <w:rPrChange w:id="772" w:author="Fong RERHANG" w:date="2021-06-08T20:45:00Z">
                  <w:rPr>
                    <w:b/>
                    <w:sz w:val="20"/>
                    <w:szCs w:val="20"/>
                  </w:rPr>
                </w:rPrChange>
              </w:rPr>
              <w:t>nyiaj</w:t>
            </w:r>
            <w:proofErr w:type="spellEnd"/>
            <w:r w:rsidRPr="00831FBF">
              <w:rPr>
                <w:bCs/>
                <w:sz w:val="20"/>
                <w:szCs w:val="20"/>
                <w:rPrChange w:id="773" w:author="Fong RERHANG" w:date="2021-06-08T20:45:00Z">
                  <w:rPr>
                    <w:b/>
                    <w:sz w:val="20"/>
                    <w:szCs w:val="20"/>
                  </w:rPr>
                </w:rPrChange>
              </w:rPr>
              <w:t xml:space="preserve"> </w:t>
            </w:r>
            <w:proofErr w:type="spellStart"/>
            <w:r w:rsidRPr="00831FBF">
              <w:rPr>
                <w:bCs/>
                <w:sz w:val="20"/>
                <w:szCs w:val="20"/>
                <w:rPrChange w:id="774" w:author="Fong RERHANG" w:date="2021-06-08T20:45:00Z">
                  <w:rPr>
                    <w:b/>
                    <w:sz w:val="20"/>
                    <w:szCs w:val="20"/>
                  </w:rPr>
                </w:rPrChange>
              </w:rPr>
              <w:t>poj</w:t>
            </w:r>
            <w:proofErr w:type="spellEnd"/>
            <w:r w:rsidRPr="00831FBF">
              <w:rPr>
                <w:bCs/>
                <w:sz w:val="20"/>
                <w:szCs w:val="20"/>
                <w:rPrChange w:id="775" w:author="Fong RERHANG" w:date="2021-06-08T20:45:00Z">
                  <w:rPr>
                    <w:b/>
                    <w:sz w:val="20"/>
                    <w:szCs w:val="20"/>
                  </w:rPr>
                </w:rPrChange>
              </w:rPr>
              <w:t xml:space="preserve"> </w:t>
            </w:r>
            <w:proofErr w:type="spellStart"/>
            <w:r w:rsidRPr="00831FBF">
              <w:rPr>
                <w:bCs/>
                <w:sz w:val="20"/>
                <w:szCs w:val="20"/>
                <w:rPrChange w:id="776" w:author="Fong RERHANG" w:date="2021-06-08T20:45:00Z">
                  <w:rPr>
                    <w:b/>
                    <w:sz w:val="20"/>
                    <w:szCs w:val="20"/>
                  </w:rPr>
                </w:rPrChange>
              </w:rPr>
              <w:t>niam</w:t>
            </w:r>
            <w:proofErr w:type="spellEnd"/>
            <w:r w:rsidRPr="00831FBF">
              <w:rPr>
                <w:bCs/>
                <w:sz w:val="20"/>
                <w:szCs w:val="20"/>
                <w:rPrChange w:id="777" w:author="Fong RERHANG" w:date="2021-06-08T20:45:00Z">
                  <w:rPr>
                    <w:sz w:val="20"/>
                    <w:szCs w:val="20"/>
                  </w:rPr>
                </w:rPrChange>
              </w:rPr>
              <w:t xml:space="preserve"> </w:t>
            </w:r>
            <w:r w:rsidRPr="00831FBF">
              <w:rPr>
                <w:bCs/>
                <w:sz w:val="20"/>
                <w:szCs w:val="20"/>
                <w:rPrChange w:id="778" w:author="Fong RERHANG" w:date="2021-06-08T20:45:00Z">
                  <w:rPr>
                    <w:b/>
                    <w:sz w:val="20"/>
                    <w:szCs w:val="20"/>
                  </w:rPr>
                </w:rPrChange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1FBF">
              <w:rPr>
                <w:bCs/>
                <w:sz w:val="20"/>
                <w:szCs w:val="20"/>
                <w:rPrChange w:id="779" w:author="Fong RERHANG" w:date="2021-06-08T20:45:00Z">
                  <w:rPr>
                    <w:b/>
                    <w:sz w:val="20"/>
                    <w:szCs w:val="20"/>
                  </w:rPr>
                </w:rPrChange>
              </w:rPr>
              <w:instrText xml:space="preserve"> FORMCHECKBOX </w:instrText>
            </w:r>
            <w:r w:rsidR="00DE150C" w:rsidRPr="00831FBF">
              <w:rPr>
                <w:bCs/>
                <w:sz w:val="20"/>
                <w:szCs w:val="20"/>
                <w:rPrChange w:id="780" w:author="Fong RERHANG" w:date="2021-06-08T20:45:00Z">
                  <w:rPr>
                    <w:b/>
                    <w:sz w:val="20"/>
                    <w:szCs w:val="20"/>
                  </w:rPr>
                </w:rPrChange>
              </w:rPr>
            </w:r>
            <w:r w:rsidR="00DE150C" w:rsidRPr="00831FBF">
              <w:rPr>
                <w:bCs/>
                <w:sz w:val="20"/>
                <w:szCs w:val="20"/>
                <w:rPrChange w:id="781" w:author="Fong RERHANG" w:date="2021-06-08T20:45:00Z">
                  <w:rPr>
                    <w:b/>
                    <w:sz w:val="20"/>
                    <w:szCs w:val="20"/>
                  </w:rPr>
                </w:rPrChange>
              </w:rPr>
              <w:fldChar w:fldCharType="separate"/>
            </w:r>
            <w:r w:rsidRPr="00831FBF">
              <w:rPr>
                <w:bCs/>
                <w:sz w:val="20"/>
                <w:szCs w:val="20"/>
                <w:rPrChange w:id="782" w:author="Fong RERHANG" w:date="2021-06-08T20:45:00Z">
                  <w:rPr>
                    <w:b/>
                    <w:sz w:val="20"/>
                    <w:szCs w:val="20"/>
                  </w:rPr>
                </w:rPrChange>
              </w:rPr>
              <w:fldChar w:fldCharType="end"/>
            </w:r>
            <w:r w:rsidRPr="00831FBF">
              <w:rPr>
                <w:bCs/>
                <w:sz w:val="20"/>
                <w:szCs w:val="20"/>
                <w:rPrChange w:id="783" w:author="Fong RERHANG" w:date="2021-06-08T20:45:00Z">
                  <w:rPr>
                    <w:b/>
                    <w:sz w:val="20"/>
                    <w:szCs w:val="20"/>
                  </w:rPr>
                </w:rPrChange>
              </w:rPr>
              <w:t xml:space="preserve">Ob </w:t>
            </w:r>
            <w:proofErr w:type="spellStart"/>
            <w:r w:rsidRPr="00831FBF">
              <w:rPr>
                <w:bCs/>
                <w:sz w:val="20"/>
                <w:szCs w:val="20"/>
                <w:rPrChange w:id="784" w:author="Fong RERHANG" w:date="2021-06-08T20:45:00Z">
                  <w:rPr>
                    <w:b/>
                    <w:sz w:val="20"/>
                    <w:szCs w:val="20"/>
                  </w:rPr>
                </w:rPrChange>
              </w:rPr>
              <w:t>Hom</w:t>
            </w:r>
            <w:proofErr w:type="spellEnd"/>
            <w:r w:rsidRPr="00831FBF">
              <w:rPr>
                <w:bCs/>
                <w:sz w:val="20"/>
                <w:szCs w:val="20"/>
                <w:rPrChange w:id="785" w:author="Fong RERHANG" w:date="2021-06-08T20:45:00Z">
                  <w:rPr>
                    <w:sz w:val="20"/>
                    <w:szCs w:val="20"/>
                  </w:rPr>
                </w:rPrChange>
              </w:rPr>
              <w:t xml:space="preserve"> </w:t>
            </w:r>
            <w:r w:rsidRPr="00831FBF">
              <w:rPr>
                <w:bCs/>
                <w:sz w:val="20"/>
                <w:szCs w:val="20"/>
                <w:rPrChange w:id="786" w:author="Fong RERHANG" w:date="2021-06-08T20:45:00Z">
                  <w:rPr>
                    <w:b/>
                    <w:sz w:val="20"/>
                    <w:szCs w:val="20"/>
                  </w:rPr>
                </w:rPrChange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1FBF">
              <w:rPr>
                <w:bCs/>
                <w:sz w:val="20"/>
                <w:szCs w:val="20"/>
                <w:rPrChange w:id="787" w:author="Fong RERHANG" w:date="2021-06-08T20:45:00Z">
                  <w:rPr>
                    <w:b/>
                    <w:sz w:val="20"/>
                    <w:szCs w:val="20"/>
                  </w:rPr>
                </w:rPrChange>
              </w:rPr>
              <w:instrText xml:space="preserve"> FORMCHECKBOX </w:instrText>
            </w:r>
            <w:r w:rsidR="00DE150C" w:rsidRPr="00831FBF">
              <w:rPr>
                <w:bCs/>
                <w:sz w:val="20"/>
                <w:szCs w:val="20"/>
                <w:rPrChange w:id="788" w:author="Fong RERHANG" w:date="2021-06-08T20:45:00Z">
                  <w:rPr>
                    <w:b/>
                    <w:sz w:val="20"/>
                    <w:szCs w:val="20"/>
                  </w:rPr>
                </w:rPrChange>
              </w:rPr>
            </w:r>
            <w:r w:rsidR="00DE150C" w:rsidRPr="00831FBF">
              <w:rPr>
                <w:bCs/>
                <w:sz w:val="20"/>
                <w:szCs w:val="20"/>
                <w:rPrChange w:id="789" w:author="Fong RERHANG" w:date="2021-06-08T20:45:00Z">
                  <w:rPr>
                    <w:b/>
                    <w:sz w:val="20"/>
                    <w:szCs w:val="20"/>
                  </w:rPr>
                </w:rPrChange>
              </w:rPr>
              <w:fldChar w:fldCharType="separate"/>
            </w:r>
            <w:r w:rsidRPr="00831FBF">
              <w:rPr>
                <w:bCs/>
                <w:sz w:val="20"/>
                <w:szCs w:val="20"/>
                <w:rPrChange w:id="790" w:author="Fong RERHANG" w:date="2021-06-08T20:45:00Z">
                  <w:rPr>
                    <w:b/>
                    <w:sz w:val="20"/>
                    <w:szCs w:val="20"/>
                  </w:rPr>
                </w:rPrChange>
              </w:rPr>
              <w:fldChar w:fldCharType="end"/>
            </w:r>
            <w:r w:rsidRPr="00831FBF">
              <w:rPr>
                <w:bCs/>
                <w:sz w:val="20"/>
                <w:szCs w:val="20"/>
                <w:rPrChange w:id="791" w:author="Fong RERHANG" w:date="2021-06-08T20:45:00Z">
                  <w:rPr>
                    <w:b/>
                    <w:sz w:val="20"/>
                    <w:szCs w:val="20"/>
                  </w:rPr>
                </w:rPrChange>
              </w:rPr>
              <w:t xml:space="preserve">Kev </w:t>
            </w:r>
            <w:proofErr w:type="spellStart"/>
            <w:r w:rsidRPr="00831FBF">
              <w:rPr>
                <w:bCs/>
                <w:sz w:val="20"/>
                <w:szCs w:val="20"/>
                <w:rPrChange w:id="792" w:author="Fong RERHANG" w:date="2021-06-08T20:45:00Z">
                  <w:rPr>
                    <w:b/>
                    <w:sz w:val="20"/>
                    <w:szCs w:val="20"/>
                  </w:rPr>
                </w:rPrChange>
              </w:rPr>
              <w:t>Tsim</w:t>
            </w:r>
            <w:proofErr w:type="spellEnd"/>
            <w:r w:rsidRPr="00831FBF">
              <w:rPr>
                <w:bCs/>
                <w:sz w:val="20"/>
                <w:szCs w:val="20"/>
                <w:rPrChange w:id="793" w:author="Fong RERHANG" w:date="2021-06-08T20:45:00Z">
                  <w:rPr>
                    <w:b/>
                    <w:sz w:val="20"/>
                    <w:szCs w:val="20"/>
                  </w:rPr>
                </w:rPrChange>
              </w:rPr>
              <w:t xml:space="preserve"> </w:t>
            </w:r>
            <w:proofErr w:type="spellStart"/>
            <w:r w:rsidRPr="00831FBF">
              <w:rPr>
                <w:bCs/>
                <w:sz w:val="20"/>
                <w:szCs w:val="20"/>
                <w:rPrChange w:id="794" w:author="Fong RERHANG" w:date="2021-06-08T20:45:00Z">
                  <w:rPr>
                    <w:b/>
                    <w:sz w:val="20"/>
                    <w:szCs w:val="20"/>
                  </w:rPr>
                </w:rPrChange>
              </w:rPr>
              <w:t>Cov</w:t>
            </w:r>
            <w:proofErr w:type="spellEnd"/>
            <w:r w:rsidRPr="00831FBF">
              <w:rPr>
                <w:bCs/>
                <w:sz w:val="20"/>
                <w:szCs w:val="20"/>
                <w:rPrChange w:id="795" w:author="Fong RERHANG" w:date="2021-06-08T20:45:00Z">
                  <w:rPr>
                    <w:b/>
                    <w:sz w:val="20"/>
                    <w:szCs w:val="20"/>
                  </w:rPr>
                </w:rPrChange>
              </w:rPr>
              <w:t xml:space="preserve"> </w:t>
            </w:r>
            <w:proofErr w:type="spellStart"/>
            <w:r w:rsidRPr="00831FBF">
              <w:rPr>
                <w:bCs/>
                <w:sz w:val="20"/>
                <w:szCs w:val="20"/>
                <w:rPrChange w:id="796" w:author="Fong RERHANG" w:date="2021-06-08T20:45:00Z">
                  <w:rPr>
                    <w:b/>
                    <w:sz w:val="20"/>
                    <w:szCs w:val="20"/>
                  </w:rPr>
                </w:rPrChange>
              </w:rPr>
              <w:t>Lus</w:t>
            </w:r>
            <w:proofErr w:type="spellEnd"/>
            <w:ins w:id="797" w:author="Fong RERHANG" w:date="2021-06-08T20:46:00Z">
              <w:r w:rsidR="00831FBF">
                <w:rPr>
                  <w:bCs/>
                  <w:sz w:val="20"/>
                  <w:szCs w:val="20"/>
                </w:rPr>
                <w:t xml:space="preserve"> </w:t>
              </w:r>
            </w:ins>
            <w:proofErr w:type="spellStart"/>
            <w:r w:rsidRPr="00831FBF">
              <w:rPr>
                <w:bCs/>
                <w:sz w:val="20"/>
                <w:szCs w:val="20"/>
                <w:rPrChange w:id="798" w:author="Fong RERHANG" w:date="2021-06-08T20:45:00Z">
                  <w:rPr>
                    <w:sz w:val="20"/>
                    <w:szCs w:val="20"/>
                  </w:rPr>
                </w:rPrChange>
              </w:rPr>
              <w:t>Nug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3D26B1">
              <w:rPr>
                <w:sz w:val="20"/>
                <w:szCs w:val="20"/>
              </w:rPr>
              <w:t>Ncaj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Qha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ins w:id="799" w:author="Fong RERHANG" w:date="2021-06-08T20:46:00Z">
              <w:r w:rsidR="00831FBF">
                <w:rPr>
                  <w:sz w:val="20"/>
                  <w:szCs w:val="20"/>
                </w:rPr>
                <w:t xml:space="preserve"> </w:t>
              </w:r>
            </w:ins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proofErr w:type="spellStart"/>
            <w:ins w:id="800" w:author="Fong RERHANG" w:date="2021-06-08T20:46:00Z">
              <w:r w:rsidR="00831FBF">
                <w:rPr>
                  <w:b/>
                  <w:sz w:val="20"/>
                  <w:szCs w:val="20"/>
                </w:rPr>
                <w:t>Hloov</w:t>
              </w:r>
              <w:proofErr w:type="spellEnd"/>
              <w:r w:rsidR="00831FBF">
                <w:rPr>
                  <w:b/>
                  <w:sz w:val="20"/>
                  <w:szCs w:val="20"/>
                </w:rPr>
                <w:t xml:space="preserve"> </w:t>
              </w:r>
              <w:proofErr w:type="spellStart"/>
              <w:r w:rsidR="00831FBF">
                <w:rPr>
                  <w:b/>
                  <w:sz w:val="20"/>
                  <w:szCs w:val="20"/>
                </w:rPr>
                <w:t>hauv</w:t>
              </w:r>
              <w:proofErr w:type="spellEnd"/>
              <w:r w:rsidR="00831FBF">
                <w:rPr>
                  <w:b/>
                  <w:sz w:val="20"/>
                  <w:szCs w:val="20"/>
                </w:rPr>
                <w:t xml:space="preserve"> </w:t>
              </w:r>
              <w:proofErr w:type="spellStart"/>
              <w:r w:rsidR="00831FBF">
                <w:rPr>
                  <w:b/>
                  <w:sz w:val="20"/>
                  <w:szCs w:val="20"/>
                </w:rPr>
                <w:t>Plab</w:t>
              </w:r>
              <w:proofErr w:type="spellEnd"/>
              <w:r w:rsidR="00831FBF">
                <w:rPr>
                  <w:b/>
                  <w:sz w:val="20"/>
                  <w:szCs w:val="20"/>
                </w:rPr>
                <w:t xml:space="preserve"> (</w:t>
              </w:r>
            </w:ins>
            <w:r w:rsidRPr="003D26B1">
              <w:rPr>
                <w:sz w:val="20"/>
                <w:szCs w:val="20"/>
              </w:rPr>
              <w:t>Intersex</w:t>
            </w:r>
            <w:ins w:id="801" w:author="Fong RERHANG" w:date="2021-06-08T20:47:00Z">
              <w:r w:rsidR="009B2314">
                <w:rPr>
                  <w:sz w:val="20"/>
                  <w:szCs w:val="20"/>
                </w:rPr>
                <w:t>)</w:t>
              </w:r>
            </w:ins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E27FD8">
              <w:rPr>
                <w:sz w:val="20"/>
                <w:szCs w:val="20"/>
              </w:rPr>
              <w:t xml:space="preserve"> </w:t>
            </w:r>
            <w:proofErr w:type="spellStart"/>
            <w:r w:rsidRPr="00E27FD8">
              <w:rPr>
                <w:sz w:val="20"/>
                <w:szCs w:val="20"/>
              </w:rPr>
              <w:t>Tsis</w:t>
            </w:r>
            <w:proofErr w:type="spellEnd"/>
            <w:r w:rsidRPr="00E27FD8">
              <w:rPr>
                <w:sz w:val="20"/>
                <w:szCs w:val="20"/>
              </w:rPr>
              <w:t xml:space="preserve"> </w:t>
            </w:r>
            <w:proofErr w:type="spellStart"/>
            <w:r w:rsidRPr="00E27FD8">
              <w:rPr>
                <w:sz w:val="20"/>
                <w:szCs w:val="20"/>
              </w:rPr>
              <w:t>Teb</w:t>
            </w:r>
            <w:proofErr w:type="spellEnd"/>
            <w:r w:rsidRPr="00E27FD8">
              <w:rPr>
                <w:sz w:val="20"/>
                <w:szCs w:val="20"/>
              </w:rPr>
              <w:t xml:space="preserve"> </w:t>
            </w:r>
            <w:proofErr w:type="spellStart"/>
            <w:r w:rsidRPr="00E27FD8">
              <w:rPr>
                <w:sz w:val="20"/>
                <w:szCs w:val="20"/>
              </w:rPr>
              <w:t>rau</w:t>
            </w:r>
            <w:proofErr w:type="spellEnd"/>
            <w:r w:rsidRPr="00E27FD8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lus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nug</w:t>
            </w:r>
            <w:proofErr w:type="spellEnd"/>
          </w:p>
        </w:tc>
      </w:tr>
      <w:tr w:rsidR="005D5F29" w:rsidRPr="002D06EE" w14:paraId="1F889474" w14:textId="77777777" w:rsidTr="00A54CA3">
        <w:trPr>
          <w:trHeight w:val="263"/>
        </w:trPr>
        <w:tc>
          <w:tcPr>
            <w:tcW w:w="11597" w:type="dxa"/>
            <w:gridSpan w:val="8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6DB20DE" w14:textId="2034D186" w:rsidR="005D5F29" w:rsidRPr="003D26B1" w:rsidRDefault="005D5F29" w:rsidP="005D5F29">
            <w:pPr>
              <w:rPr>
                <w:b/>
                <w:sz w:val="20"/>
                <w:szCs w:val="20"/>
              </w:rPr>
            </w:pPr>
            <w:proofErr w:type="spellStart"/>
            <w:r w:rsidRPr="003D26B1">
              <w:rPr>
                <w:b/>
                <w:sz w:val="20"/>
                <w:szCs w:val="20"/>
              </w:rPr>
              <w:t>Haiv</w:t>
            </w:r>
            <w:proofErr w:type="spellEnd"/>
            <w:r w:rsidRPr="003D26B1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3D26B1">
              <w:rPr>
                <w:b/>
                <w:sz w:val="20"/>
                <w:szCs w:val="20"/>
              </w:rPr>
              <w:t>neeg</w:t>
            </w:r>
            <w:proofErr w:type="spellEnd"/>
            <w:r w:rsidRPr="003D26B1">
              <w:rPr>
                <w:b/>
                <w:sz w:val="20"/>
                <w:szCs w:val="20"/>
              </w:rPr>
              <w:t xml:space="preserve">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3D26B1">
              <w:rPr>
                <w:sz w:val="20"/>
                <w:szCs w:val="20"/>
              </w:rPr>
              <w:t>Neeg</w:t>
            </w:r>
            <w:proofErr w:type="spellEnd"/>
            <w:r w:rsidRPr="003D26B1">
              <w:rPr>
                <w:sz w:val="20"/>
                <w:szCs w:val="20"/>
              </w:rPr>
              <w:t xml:space="preserve"> </w:t>
            </w:r>
            <w:proofErr w:type="spellStart"/>
            <w:r w:rsidRPr="003D26B1">
              <w:rPr>
                <w:sz w:val="20"/>
                <w:szCs w:val="20"/>
              </w:rPr>
              <w:t>Mev</w:t>
            </w:r>
            <w:proofErr w:type="spellEnd"/>
            <w:ins w:id="802" w:author="Fong RERHANG" w:date="2021-06-08T20:47:00Z">
              <w:r w:rsidR="009B2314">
                <w:rPr>
                  <w:sz w:val="20"/>
                  <w:szCs w:val="20"/>
                </w:rPr>
                <w:t xml:space="preserve"> (Hispanic)</w:t>
              </w:r>
            </w:ins>
            <w:r w:rsidRPr="003D26B1">
              <w:rPr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A53942" w:rsidRPr="009B2314">
              <w:rPr>
                <w:bCs/>
                <w:sz w:val="20"/>
                <w:szCs w:val="20"/>
                <w:rPrChange w:id="803" w:author="Fong RERHANG" w:date="2021-06-08T20:47:00Z">
                  <w:rPr>
                    <w:b/>
                    <w:sz w:val="20"/>
                    <w:szCs w:val="20"/>
                  </w:rPr>
                </w:rPrChange>
              </w:rPr>
              <w:t>Tsi</w:t>
            </w:r>
            <w:proofErr w:type="spellEnd"/>
            <w:r w:rsidR="00A53942" w:rsidRPr="009B2314">
              <w:rPr>
                <w:bCs/>
                <w:sz w:val="20"/>
                <w:szCs w:val="20"/>
                <w:rPrChange w:id="804" w:author="Fong RERHANG" w:date="2021-06-08T20:47:00Z">
                  <w:rPr>
                    <w:b/>
                    <w:sz w:val="20"/>
                    <w:szCs w:val="20"/>
                  </w:rPr>
                </w:rPrChange>
              </w:rPr>
              <w:t xml:space="preserve"> </w:t>
            </w:r>
            <w:proofErr w:type="spellStart"/>
            <w:r w:rsidR="00A53942" w:rsidRPr="009B2314">
              <w:rPr>
                <w:bCs/>
                <w:sz w:val="20"/>
                <w:szCs w:val="20"/>
                <w:rPrChange w:id="805" w:author="Fong RERHANG" w:date="2021-06-08T20:47:00Z">
                  <w:rPr>
                    <w:b/>
                    <w:sz w:val="20"/>
                    <w:szCs w:val="20"/>
                  </w:rPr>
                </w:rPrChange>
              </w:rPr>
              <w:t>yog</w:t>
            </w:r>
            <w:proofErr w:type="spellEnd"/>
            <w:ins w:id="806" w:author="Fong RERHANG" w:date="2021-06-08T20:47:00Z">
              <w:r w:rsidR="009B2314">
                <w:rPr>
                  <w:bCs/>
                  <w:sz w:val="20"/>
                  <w:szCs w:val="20"/>
                </w:rPr>
                <w:t xml:space="preserve"> </w:t>
              </w:r>
              <w:proofErr w:type="spellStart"/>
              <w:r w:rsidR="009B2314">
                <w:rPr>
                  <w:bCs/>
                  <w:sz w:val="20"/>
                  <w:szCs w:val="20"/>
                </w:rPr>
                <w:t>Mev</w:t>
              </w:r>
            </w:ins>
            <w:proofErr w:type="spellEnd"/>
            <w:r w:rsidRPr="009B2314">
              <w:rPr>
                <w:sz w:val="20"/>
                <w:szCs w:val="20"/>
                <w:rPrChange w:id="807" w:author="Fong RERHANG" w:date="2021-06-08T20:47:00Z">
                  <w:rPr>
                    <w:b/>
                    <w:sz w:val="20"/>
                    <w:szCs w:val="20"/>
                  </w:rPr>
                </w:rPrChange>
              </w:rPr>
              <w:t xml:space="preserve"> </w:t>
            </w:r>
            <w:proofErr w:type="spellStart"/>
            <w:r w:rsidRPr="003D26B1">
              <w:rPr>
                <w:sz w:val="20"/>
                <w:szCs w:val="20"/>
              </w:rPr>
              <w:t>Hispanic</w:t>
            </w:r>
            <w:proofErr w:type="spellEnd"/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proofErr w:type="spellStart"/>
            <w:r>
              <w:rPr>
                <w:sz w:val="20"/>
                <w:szCs w:val="20"/>
              </w:rPr>
              <w:t>Tsis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paub</w:t>
            </w:r>
            <w:proofErr w:type="spellEnd"/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E27FD8">
              <w:rPr>
                <w:sz w:val="20"/>
                <w:szCs w:val="20"/>
              </w:rPr>
              <w:t>Tsis</w:t>
            </w:r>
            <w:proofErr w:type="spellEnd"/>
            <w:r w:rsidRPr="00E27FD8">
              <w:rPr>
                <w:sz w:val="20"/>
                <w:szCs w:val="20"/>
              </w:rPr>
              <w:t xml:space="preserve"> </w:t>
            </w:r>
            <w:proofErr w:type="spellStart"/>
            <w:r w:rsidRPr="00E27FD8">
              <w:rPr>
                <w:sz w:val="20"/>
                <w:szCs w:val="20"/>
              </w:rPr>
              <w:t>Teb</w:t>
            </w:r>
            <w:proofErr w:type="spellEnd"/>
            <w:r w:rsidRPr="00E27FD8">
              <w:rPr>
                <w:sz w:val="20"/>
                <w:szCs w:val="20"/>
              </w:rPr>
              <w:t xml:space="preserve"> </w:t>
            </w:r>
            <w:proofErr w:type="spellStart"/>
            <w:r w:rsidRPr="00E27FD8">
              <w:rPr>
                <w:sz w:val="20"/>
                <w:szCs w:val="20"/>
              </w:rPr>
              <w:t>rau</w:t>
            </w:r>
            <w:proofErr w:type="spellEnd"/>
            <w:r w:rsidRPr="00E27FD8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lus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nug</w:t>
            </w:r>
            <w:proofErr w:type="spellEnd"/>
          </w:p>
        </w:tc>
      </w:tr>
      <w:tr w:rsidR="00A54CA3" w:rsidRPr="002D06EE" w14:paraId="597DCD51" w14:textId="77777777" w:rsidTr="00A54CA3">
        <w:trPr>
          <w:trHeight w:val="1187"/>
        </w:trPr>
        <w:tc>
          <w:tcPr>
            <w:tcW w:w="1616" w:type="dxa"/>
            <w:tcBorders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11D3CAD" w14:textId="77777777" w:rsidR="008D65E2" w:rsidRPr="00892542" w:rsidRDefault="008D65E2" w:rsidP="008D65E2">
            <w:pPr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Hom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Neeg</w:t>
            </w:r>
            <w:proofErr w:type="spellEnd"/>
            <w:r w:rsidRPr="00892542">
              <w:rPr>
                <w:sz w:val="20"/>
                <w:szCs w:val="20"/>
              </w:rPr>
              <w:t xml:space="preserve"> </w:t>
            </w:r>
          </w:p>
          <w:p w14:paraId="39ADB2FB" w14:textId="77777777" w:rsidR="008D65E2" w:rsidRPr="00065690" w:rsidRDefault="008D65E2" w:rsidP="008D65E2">
            <w:pPr>
              <w:rPr>
                <w:sz w:val="20"/>
                <w:szCs w:val="20"/>
              </w:rPr>
            </w:pPr>
            <w:r w:rsidRPr="0006569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Kos</w:t>
            </w:r>
          </w:p>
          <w:p w14:paraId="6B75DA4A" w14:textId="57B823DE" w:rsidR="00A54CA3" w:rsidRPr="003D26B1" w:rsidRDefault="008D65E2" w:rsidP="008D65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Txog</w:t>
            </w:r>
            <w:proofErr w:type="spellEnd"/>
            <w:r>
              <w:rPr>
                <w:sz w:val="20"/>
                <w:szCs w:val="20"/>
              </w:rPr>
              <w:t xml:space="preserve"> li</w:t>
            </w:r>
            <w:r w:rsidRPr="00065690">
              <w:rPr>
                <w:sz w:val="20"/>
                <w:szCs w:val="20"/>
              </w:rPr>
              <w:t xml:space="preserve"> 5)</w:t>
            </w:r>
          </w:p>
        </w:tc>
        <w:tc>
          <w:tcPr>
            <w:tcW w:w="2740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34427D2" w14:textId="1AADC2CC" w:rsidR="00A54CA3" w:rsidRPr="00144877" w:rsidRDefault="00A54CA3" w:rsidP="00A54CA3">
            <w:pPr>
              <w:ind w:left="-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44877">
              <w:rPr>
                <w:sz w:val="20"/>
                <w:szCs w:val="20"/>
              </w:rPr>
              <w:t xml:space="preserve">African </w:t>
            </w:r>
            <w:proofErr w:type="spellStart"/>
            <w:ins w:id="808" w:author="Fong RERHANG" w:date="2021-06-08T20:47:00Z">
              <w:r w:rsidR="009B2314">
                <w:rPr>
                  <w:sz w:val="20"/>
                  <w:szCs w:val="20"/>
                </w:rPr>
                <w:t>Meskas</w:t>
              </w:r>
            </w:ins>
            <w:del w:id="809" w:author="Fong RERHANG" w:date="2021-06-08T20:47:00Z">
              <w:r w:rsidRPr="00144877" w:rsidDel="009B2314">
                <w:rPr>
                  <w:sz w:val="20"/>
                  <w:szCs w:val="20"/>
                </w:rPr>
                <w:delText>American</w:delText>
              </w:r>
            </w:del>
            <w:proofErr w:type="spellEnd"/>
          </w:p>
          <w:p w14:paraId="08B85C2A" w14:textId="147B639A" w:rsidR="00A54CA3" w:rsidRPr="00144877" w:rsidRDefault="00A54CA3" w:rsidP="00A54CA3">
            <w:pPr>
              <w:ind w:left="-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9B2314">
              <w:rPr>
                <w:sz w:val="20"/>
                <w:szCs w:val="20"/>
                <w:rPrChange w:id="810" w:author="Fong RERHANG" w:date="2021-06-08T20:48:00Z">
                  <w:rPr>
                    <w:sz w:val="16"/>
                    <w:szCs w:val="16"/>
                  </w:rPr>
                </w:rPrChange>
              </w:rPr>
              <w:t>Ame</w:t>
            </w:r>
            <w:proofErr w:type="spellEnd"/>
            <w:r w:rsidRPr="009B2314">
              <w:rPr>
                <w:sz w:val="20"/>
                <w:szCs w:val="20"/>
                <w:rPrChange w:id="811" w:author="Fong RERHANG" w:date="2021-06-08T20:48:00Z">
                  <w:rPr>
                    <w:sz w:val="16"/>
                    <w:szCs w:val="16"/>
                  </w:rPr>
                </w:rPrChange>
              </w:rPr>
              <w:t>r. Indian/</w:t>
            </w:r>
            <w:proofErr w:type="spellStart"/>
            <w:r w:rsidR="003F4141" w:rsidRPr="009B2314">
              <w:rPr>
                <w:sz w:val="20"/>
                <w:szCs w:val="20"/>
                <w:rPrChange w:id="812" w:author="Fong RERHANG" w:date="2021-06-08T20:48:00Z">
                  <w:rPr>
                    <w:sz w:val="16"/>
                    <w:szCs w:val="16"/>
                  </w:rPr>
                </w:rPrChange>
              </w:rPr>
              <w:t>Haiv</w:t>
            </w:r>
            <w:proofErr w:type="spellEnd"/>
            <w:r w:rsidR="003F4141" w:rsidRPr="009B2314">
              <w:rPr>
                <w:sz w:val="20"/>
                <w:szCs w:val="20"/>
                <w:rPrChange w:id="813" w:author="Fong RERHANG" w:date="2021-06-08T20:48:00Z">
                  <w:rPr>
                    <w:sz w:val="16"/>
                    <w:szCs w:val="16"/>
                  </w:rPr>
                </w:rPrChange>
              </w:rPr>
              <w:t xml:space="preserve"> </w:t>
            </w:r>
            <w:proofErr w:type="spellStart"/>
            <w:r w:rsidR="003F4141" w:rsidRPr="009B2314">
              <w:rPr>
                <w:sz w:val="20"/>
                <w:szCs w:val="20"/>
                <w:rPrChange w:id="814" w:author="Fong RERHANG" w:date="2021-06-08T20:48:00Z">
                  <w:rPr>
                    <w:sz w:val="16"/>
                    <w:szCs w:val="16"/>
                  </w:rPr>
                </w:rPrChange>
              </w:rPr>
              <w:t>Neeg</w:t>
            </w:r>
            <w:proofErr w:type="spellEnd"/>
            <w:r w:rsidR="003F4141" w:rsidRPr="009B2314">
              <w:rPr>
                <w:sz w:val="20"/>
                <w:szCs w:val="20"/>
                <w:rPrChange w:id="815" w:author="Fong RERHANG" w:date="2021-06-08T20:48:00Z">
                  <w:rPr>
                    <w:sz w:val="16"/>
                    <w:szCs w:val="16"/>
                  </w:rPr>
                </w:rPrChange>
              </w:rPr>
              <w:t xml:space="preserve"> </w:t>
            </w:r>
            <w:r w:rsidRPr="009B2314">
              <w:rPr>
                <w:sz w:val="20"/>
                <w:szCs w:val="20"/>
                <w:rPrChange w:id="816" w:author="Fong RERHANG" w:date="2021-06-08T20:48:00Z">
                  <w:rPr>
                    <w:sz w:val="16"/>
                    <w:szCs w:val="16"/>
                  </w:rPr>
                </w:rPrChange>
              </w:rPr>
              <w:t>Alaska</w:t>
            </w:r>
          </w:p>
          <w:p w14:paraId="23B46591" w14:textId="286D3879" w:rsidR="00A54CA3" w:rsidRPr="00144877" w:rsidRDefault="00A54CA3" w:rsidP="00A54CA3">
            <w:pPr>
              <w:ind w:left="-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44877">
              <w:rPr>
                <w:sz w:val="20"/>
                <w:szCs w:val="20"/>
              </w:rPr>
              <w:t>A</w:t>
            </w:r>
            <w:ins w:id="817" w:author="Fong RERHANG" w:date="2021-06-08T20:48:00Z">
              <w:r w:rsidR="009B2314">
                <w:rPr>
                  <w:sz w:val="20"/>
                  <w:szCs w:val="20"/>
                </w:rPr>
                <w:t>xia</w:t>
              </w:r>
            </w:ins>
            <w:proofErr w:type="spellEnd"/>
            <w:del w:id="818" w:author="Fong RERHANG" w:date="2021-06-08T20:48:00Z">
              <w:r w:rsidRPr="00144877" w:rsidDel="009B2314">
                <w:rPr>
                  <w:sz w:val="20"/>
                  <w:szCs w:val="20"/>
                </w:rPr>
                <w:delText>sian</w:delText>
              </w:r>
            </w:del>
            <w:r w:rsidRPr="00144877">
              <w:rPr>
                <w:sz w:val="20"/>
                <w:szCs w:val="20"/>
              </w:rPr>
              <w:t xml:space="preserve"> Indian</w:t>
            </w:r>
          </w:p>
          <w:p w14:paraId="5AA928E4" w14:textId="2B6BE2E4" w:rsidR="00A54CA3" w:rsidRPr="00144877" w:rsidRDefault="00A54CA3" w:rsidP="00A54CA3">
            <w:pPr>
              <w:ind w:left="-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819" w:author="Fong RERHANG" w:date="2021-06-08T20:48:00Z">
              <w:r w:rsidRPr="00144877" w:rsidDel="009B2314">
                <w:rPr>
                  <w:sz w:val="20"/>
                  <w:szCs w:val="20"/>
                </w:rPr>
                <w:delText>White/Caucasian</w:delText>
              </w:r>
            </w:del>
            <w:proofErr w:type="spellStart"/>
            <w:ins w:id="820" w:author="Fong RERHANG" w:date="2021-06-08T20:48:00Z">
              <w:r w:rsidR="009B2314">
                <w:rPr>
                  <w:sz w:val="20"/>
                  <w:szCs w:val="20"/>
                </w:rPr>
                <w:t>Tawv</w:t>
              </w:r>
              <w:proofErr w:type="spellEnd"/>
              <w:r w:rsidR="009B2314">
                <w:rPr>
                  <w:sz w:val="20"/>
                  <w:szCs w:val="20"/>
                </w:rPr>
                <w:t xml:space="preserve"> </w:t>
              </w:r>
              <w:proofErr w:type="spellStart"/>
              <w:r w:rsidR="009B2314">
                <w:rPr>
                  <w:sz w:val="20"/>
                  <w:szCs w:val="20"/>
                </w:rPr>
                <w:t>Dawb</w:t>
              </w:r>
              <w:proofErr w:type="spellEnd"/>
              <w:r w:rsidR="009B2314">
                <w:rPr>
                  <w:sz w:val="20"/>
                  <w:szCs w:val="20"/>
                </w:rPr>
                <w:t xml:space="preserve"> /</w:t>
              </w:r>
              <w:proofErr w:type="spellStart"/>
              <w:r w:rsidR="009B2314">
                <w:rPr>
                  <w:sz w:val="20"/>
                  <w:szCs w:val="20"/>
                </w:rPr>
                <w:t>Mev</w:t>
              </w:r>
            </w:ins>
            <w:proofErr w:type="spellEnd"/>
          </w:p>
          <w:p w14:paraId="26929C08" w14:textId="68668BE4" w:rsidR="00A54CA3" w:rsidRPr="00144877" w:rsidRDefault="00A54CA3" w:rsidP="00A54CA3">
            <w:pPr>
              <w:ind w:left="-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="003F4141">
              <w:rPr>
                <w:sz w:val="20"/>
                <w:szCs w:val="20"/>
              </w:rPr>
              <w:t>Suav</w:t>
            </w:r>
            <w:proofErr w:type="spellEnd"/>
          </w:p>
          <w:p w14:paraId="61789348" w14:textId="3F54A6FF" w:rsidR="00A54CA3" w:rsidRPr="00A764FE" w:rsidRDefault="00A54CA3" w:rsidP="00A54CA3">
            <w:pPr>
              <w:ind w:left="-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821" w:author="Fong RERHANG" w:date="2021-06-08T20:48:00Z">
              <w:r w:rsidRPr="00144877" w:rsidDel="009B2314">
                <w:rPr>
                  <w:sz w:val="20"/>
                  <w:szCs w:val="20"/>
                </w:rPr>
                <w:delText>Cambodian</w:delText>
              </w:r>
            </w:del>
            <w:ins w:id="822" w:author="Fong RERHANG" w:date="2021-06-08T20:48:00Z">
              <w:r w:rsidR="009B2314">
                <w:rPr>
                  <w:sz w:val="20"/>
                  <w:szCs w:val="20"/>
                </w:rPr>
                <w:t xml:space="preserve">Kas Pu </w:t>
              </w:r>
              <w:proofErr w:type="spellStart"/>
              <w:r w:rsidR="009B2314">
                <w:rPr>
                  <w:sz w:val="20"/>
                  <w:szCs w:val="20"/>
                </w:rPr>
                <w:t>cias</w:t>
              </w:r>
            </w:ins>
            <w:proofErr w:type="spellEnd"/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9B709B8" w14:textId="77777777" w:rsidR="00A54CA3" w:rsidRPr="00892542" w:rsidRDefault="00A54CA3" w:rsidP="00A54CA3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Filipino </w:t>
            </w:r>
          </w:p>
          <w:p w14:paraId="2DFCCC82" w14:textId="331E8799" w:rsidR="00A54CA3" w:rsidRPr="00892542" w:rsidRDefault="00A54CA3" w:rsidP="00A54CA3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823" w:author="Fong RERHANG" w:date="2021-06-08T20:48:00Z">
              <w:r w:rsidRPr="00892542" w:rsidDel="009B2314">
                <w:rPr>
                  <w:sz w:val="20"/>
                  <w:szCs w:val="20"/>
                </w:rPr>
                <w:delText>Former Soviet</w:delText>
              </w:r>
            </w:del>
            <w:proofErr w:type="spellStart"/>
            <w:ins w:id="824" w:author="Fong RERHANG" w:date="2021-06-08T20:48:00Z">
              <w:r w:rsidR="009B2314">
                <w:rPr>
                  <w:sz w:val="20"/>
                  <w:szCs w:val="20"/>
                </w:rPr>
                <w:t>lav</w:t>
              </w:r>
              <w:proofErr w:type="spellEnd"/>
              <w:r w:rsidR="009B2314">
                <w:rPr>
                  <w:sz w:val="20"/>
                  <w:szCs w:val="20"/>
                </w:rPr>
                <w:t xml:space="preserve"> </w:t>
              </w:r>
              <w:proofErr w:type="spellStart"/>
              <w:r w:rsidR="009B2314">
                <w:rPr>
                  <w:sz w:val="20"/>
                  <w:szCs w:val="20"/>
                </w:rPr>
                <w:t>Xias</w:t>
              </w:r>
            </w:ins>
            <w:proofErr w:type="spellEnd"/>
            <w:r w:rsidRPr="00892542">
              <w:rPr>
                <w:sz w:val="20"/>
                <w:szCs w:val="20"/>
              </w:rPr>
              <w:t xml:space="preserve"> </w:t>
            </w:r>
          </w:p>
          <w:p w14:paraId="563E69F2" w14:textId="77777777" w:rsidR="00A54CA3" w:rsidRPr="00892542" w:rsidRDefault="00A54CA3" w:rsidP="00A54CA3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Hawaiian </w:t>
            </w:r>
          </w:p>
          <w:p w14:paraId="33735722" w14:textId="09B1F8CE" w:rsidR="00A54CA3" w:rsidRDefault="00A54CA3" w:rsidP="00A54CA3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892542">
              <w:rPr>
                <w:sz w:val="20"/>
                <w:szCs w:val="20"/>
              </w:rPr>
              <w:t>H</w:t>
            </w:r>
            <w:r w:rsidR="00A53942">
              <w:rPr>
                <w:sz w:val="20"/>
                <w:szCs w:val="20"/>
              </w:rPr>
              <w:t>moob</w:t>
            </w:r>
            <w:proofErr w:type="spellEnd"/>
          </w:p>
          <w:p w14:paraId="6AE2949B" w14:textId="098CFC05" w:rsidR="00A54CA3" w:rsidRPr="00A764FE" w:rsidRDefault="00A54CA3" w:rsidP="00A54CA3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ins w:id="825" w:author="Fong RERHANG" w:date="2021-06-08T20:49:00Z">
              <w:r w:rsidR="009B2314">
                <w:rPr>
                  <w:sz w:val="20"/>
                  <w:szCs w:val="20"/>
                </w:rPr>
                <w:t>Yij</w:t>
              </w:r>
              <w:proofErr w:type="spellEnd"/>
              <w:r w:rsidR="009B2314">
                <w:rPr>
                  <w:sz w:val="20"/>
                  <w:szCs w:val="20"/>
                </w:rPr>
                <w:t xml:space="preserve"> </w:t>
              </w:r>
              <w:proofErr w:type="spellStart"/>
              <w:r w:rsidR="009B2314">
                <w:rPr>
                  <w:sz w:val="20"/>
                  <w:szCs w:val="20"/>
                </w:rPr>
                <w:t>Peem</w:t>
              </w:r>
            </w:ins>
            <w:proofErr w:type="spellEnd"/>
            <w:del w:id="826" w:author="Fong RERHANG" w:date="2021-06-08T20:49:00Z">
              <w:r w:rsidRPr="00892542" w:rsidDel="009B2314">
                <w:rPr>
                  <w:sz w:val="20"/>
                  <w:szCs w:val="20"/>
                </w:rPr>
                <w:delText>Japanese</w:delText>
              </w:r>
            </w:del>
            <w:r w:rsidRPr="00892542" w:rsidDel="00DF32DD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16BF5AC" w14:textId="431965F7" w:rsidR="00A54CA3" w:rsidRPr="0010415F" w:rsidRDefault="00A54CA3" w:rsidP="00A54CA3">
            <w:pPr>
              <w:ind w:left="-66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827" w:author="Fong RERHANG" w:date="2021-06-08T20:49:00Z">
              <w:r w:rsidRPr="0010415F" w:rsidDel="009B2314">
                <w:rPr>
                  <w:sz w:val="20"/>
                  <w:szCs w:val="20"/>
                  <w:lang w:val="es-419"/>
                </w:rPr>
                <w:delText xml:space="preserve">Korean </w:delText>
              </w:r>
            </w:del>
            <w:ins w:id="828" w:author="Fong RERHANG" w:date="2021-06-08T20:49:00Z">
              <w:r w:rsidR="009B2314">
                <w:rPr>
                  <w:sz w:val="20"/>
                  <w:szCs w:val="20"/>
                  <w:lang w:val="es-419"/>
                </w:rPr>
                <w:t>Los Lim</w:t>
              </w:r>
              <w:r w:rsidR="009B2314" w:rsidRPr="0010415F">
                <w:rPr>
                  <w:sz w:val="20"/>
                  <w:szCs w:val="20"/>
                  <w:lang w:val="es-419"/>
                </w:rPr>
                <w:t xml:space="preserve"> </w:t>
              </w:r>
            </w:ins>
          </w:p>
          <w:p w14:paraId="75BC8898" w14:textId="19EC149B" w:rsidR="00A54CA3" w:rsidRPr="0010415F" w:rsidRDefault="00A54CA3" w:rsidP="00A54CA3">
            <w:pPr>
              <w:ind w:left="-66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829" w:author="Fong RERHANG" w:date="2021-06-08T20:49:00Z">
              <w:r w:rsidRPr="0010415F" w:rsidDel="009B2314">
                <w:rPr>
                  <w:sz w:val="20"/>
                  <w:szCs w:val="20"/>
                  <w:lang w:val="es-419"/>
                </w:rPr>
                <w:delText>Laotian</w:delText>
              </w:r>
            </w:del>
            <w:proofErr w:type="spellStart"/>
            <w:ins w:id="830" w:author="Fong RERHANG" w:date="2021-06-08T20:49:00Z">
              <w:r w:rsidR="009B2314">
                <w:rPr>
                  <w:sz w:val="20"/>
                  <w:szCs w:val="20"/>
                  <w:lang w:val="es-419"/>
                </w:rPr>
                <w:t>Nplog</w:t>
              </w:r>
            </w:ins>
            <w:proofErr w:type="spellEnd"/>
          </w:p>
          <w:p w14:paraId="5CD12980" w14:textId="6D19762D" w:rsidR="00A54CA3" w:rsidRPr="0010415F" w:rsidRDefault="00A54CA3" w:rsidP="00A54CA3">
            <w:pPr>
              <w:ind w:left="-66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="00D332A2" w:rsidRPr="00CF3D47">
              <w:rPr>
                <w:sz w:val="20"/>
                <w:szCs w:val="20"/>
                <w:lang w:val="es-419"/>
              </w:rPr>
              <w:t>Mexican</w:t>
            </w:r>
            <w:proofErr w:type="spellEnd"/>
            <w:r w:rsidR="00D332A2">
              <w:rPr>
                <w:sz w:val="20"/>
                <w:szCs w:val="20"/>
                <w:lang w:val="es-419"/>
              </w:rPr>
              <w:t xml:space="preserve"> </w:t>
            </w:r>
            <w:r w:rsidR="007F13D9">
              <w:rPr>
                <w:sz w:val="20"/>
                <w:szCs w:val="20"/>
                <w:lang w:val="es-419"/>
              </w:rPr>
              <w:t xml:space="preserve">los </w:t>
            </w:r>
            <w:proofErr w:type="spellStart"/>
            <w:r w:rsidR="007F13D9">
              <w:rPr>
                <w:sz w:val="20"/>
                <w:szCs w:val="20"/>
                <w:lang w:val="es-419"/>
              </w:rPr>
              <w:t>sis</w:t>
            </w:r>
            <w:proofErr w:type="spellEnd"/>
            <w:r w:rsidR="00D332A2">
              <w:rPr>
                <w:sz w:val="20"/>
                <w:szCs w:val="20"/>
                <w:lang w:val="es-419"/>
              </w:rPr>
              <w:t xml:space="preserve"> </w:t>
            </w:r>
            <w:r w:rsidR="00D332A2" w:rsidRPr="00CF3D47">
              <w:rPr>
                <w:sz w:val="20"/>
                <w:szCs w:val="20"/>
                <w:lang w:val="es-419"/>
              </w:rPr>
              <w:t>Latino</w:t>
            </w:r>
          </w:p>
          <w:p w14:paraId="5F31FE1F" w14:textId="14251C5A" w:rsidR="00A54CA3" w:rsidRPr="0010415F" w:rsidRDefault="00A54CA3" w:rsidP="00A54CA3">
            <w:pPr>
              <w:ind w:left="-66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ins w:id="831" w:author="Fong RERHANG" w:date="2021-06-08T20:50:00Z">
              <w:r w:rsidR="009B2314" w:rsidRPr="009B2314">
                <w:rPr>
                  <w:bCs/>
                  <w:sz w:val="20"/>
                  <w:szCs w:val="20"/>
                  <w:rPrChange w:id="832" w:author="Fong RERHANG" w:date="2021-06-08T20:55:00Z">
                    <w:rPr>
                      <w:b/>
                      <w:sz w:val="20"/>
                      <w:szCs w:val="20"/>
                    </w:rPr>
                  </w:rPrChange>
                </w:rPr>
                <w:t>Cov</w:t>
              </w:r>
              <w:proofErr w:type="spellEnd"/>
              <w:r w:rsidR="009B2314" w:rsidRPr="009B2314">
                <w:rPr>
                  <w:bCs/>
                  <w:sz w:val="20"/>
                  <w:szCs w:val="20"/>
                  <w:rPrChange w:id="833" w:author="Fong RERHANG" w:date="2021-06-08T20:55:00Z">
                    <w:rPr>
                      <w:b/>
                      <w:sz w:val="20"/>
                      <w:szCs w:val="20"/>
                    </w:rPr>
                  </w:rPrChange>
                </w:rPr>
                <w:t xml:space="preserve"> (</w:t>
              </w:r>
            </w:ins>
            <w:proofErr w:type="spellStart"/>
            <w:r w:rsidRPr="009B2314">
              <w:rPr>
                <w:bCs/>
                <w:sz w:val="20"/>
                <w:szCs w:val="20"/>
                <w:lang w:val="es-419"/>
                <w:rPrChange w:id="834" w:author="Fong RERHANG" w:date="2021-06-08T20:55:00Z">
                  <w:rPr>
                    <w:sz w:val="20"/>
                    <w:szCs w:val="20"/>
                    <w:lang w:val="es-419"/>
                  </w:rPr>
                </w:rPrChange>
              </w:rPr>
              <w:t>Mien</w:t>
            </w:r>
            <w:proofErr w:type="spellEnd"/>
            <w:ins w:id="835" w:author="Fong RERHANG" w:date="2021-06-08T20:50:00Z">
              <w:r w:rsidR="009B2314" w:rsidRPr="009B2314">
                <w:rPr>
                  <w:bCs/>
                  <w:sz w:val="20"/>
                  <w:szCs w:val="20"/>
                  <w:lang w:val="es-419"/>
                  <w:rPrChange w:id="836" w:author="Fong RERHANG" w:date="2021-06-08T20:55:00Z">
                    <w:rPr>
                      <w:sz w:val="20"/>
                      <w:szCs w:val="20"/>
                      <w:lang w:val="es-419"/>
                    </w:rPr>
                  </w:rPrChange>
                </w:rPr>
                <w:t>)</w:t>
              </w:r>
            </w:ins>
            <w:del w:id="837" w:author="Fong RERHANG" w:date="2021-06-08T20:50:00Z">
              <w:r w:rsidRPr="0010415F" w:rsidDel="009B2314">
                <w:rPr>
                  <w:sz w:val="20"/>
                  <w:szCs w:val="20"/>
                  <w:lang w:val="es-419"/>
                </w:rPr>
                <w:delText xml:space="preserve"> </w:delText>
              </w:r>
            </w:del>
          </w:p>
          <w:p w14:paraId="1BEED750" w14:textId="6EBD520E" w:rsidR="00A54CA3" w:rsidRPr="00A764FE" w:rsidRDefault="00A54CA3" w:rsidP="00A54CA3">
            <w:pPr>
              <w:ind w:left="-66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="007F13D9" w:rsidRPr="007471F9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="007F13D9" w:rsidRPr="009B2314">
              <w:rPr>
                <w:bCs/>
                <w:sz w:val="20"/>
                <w:szCs w:val="20"/>
                <w:rPrChange w:id="838" w:author="Fong RERHANG" w:date="2021-06-08T20:51:00Z">
                  <w:rPr>
                    <w:bCs/>
                    <w:sz w:val="16"/>
                    <w:szCs w:val="16"/>
                  </w:rPr>
                </w:rPrChange>
              </w:rPr>
              <w:t>lwm</w:t>
            </w:r>
            <w:proofErr w:type="spellEnd"/>
            <w:r w:rsidR="007F13D9" w:rsidRPr="009B2314">
              <w:rPr>
                <w:bCs/>
                <w:sz w:val="20"/>
                <w:szCs w:val="20"/>
                <w:rPrChange w:id="839" w:author="Fong RERHANG" w:date="2021-06-08T20:51:00Z">
                  <w:rPr>
                    <w:bCs/>
                    <w:sz w:val="16"/>
                    <w:szCs w:val="16"/>
                  </w:rPr>
                </w:rPrChange>
              </w:rPr>
              <w:t xml:space="preserve"> yam (</w:t>
            </w:r>
            <w:proofErr w:type="spellStart"/>
            <w:r w:rsidR="007F13D9" w:rsidRPr="009B2314">
              <w:rPr>
                <w:bCs/>
                <w:sz w:val="20"/>
                <w:szCs w:val="20"/>
                <w:rPrChange w:id="840" w:author="Fong RERHANG" w:date="2021-06-08T20:51:00Z">
                  <w:rPr>
                    <w:bCs/>
                    <w:sz w:val="16"/>
                    <w:szCs w:val="16"/>
                  </w:rPr>
                </w:rPrChange>
              </w:rPr>
              <w:t>sau</w:t>
            </w:r>
            <w:proofErr w:type="spellEnd"/>
            <w:r w:rsidR="007F13D9" w:rsidRPr="009B2314">
              <w:rPr>
                <w:bCs/>
                <w:sz w:val="20"/>
                <w:szCs w:val="20"/>
                <w:rPrChange w:id="841" w:author="Fong RERHANG" w:date="2021-06-08T20:51:00Z">
                  <w:rPr>
                    <w:bCs/>
                    <w:sz w:val="16"/>
                    <w:szCs w:val="16"/>
                  </w:rPr>
                </w:rPrChange>
              </w:rPr>
              <w:t xml:space="preserve"> </w:t>
            </w:r>
            <w:proofErr w:type="spellStart"/>
            <w:r w:rsidR="007F13D9" w:rsidRPr="009B2314">
              <w:rPr>
                <w:bCs/>
                <w:sz w:val="20"/>
                <w:szCs w:val="20"/>
                <w:rPrChange w:id="842" w:author="Fong RERHANG" w:date="2021-06-08T20:51:00Z">
                  <w:rPr>
                    <w:bCs/>
                    <w:sz w:val="16"/>
                    <w:szCs w:val="16"/>
                  </w:rPr>
                </w:rPrChange>
              </w:rPr>
              <w:t>rau</w:t>
            </w:r>
            <w:proofErr w:type="spellEnd"/>
            <w:r w:rsidR="007F13D9" w:rsidRPr="009B2314">
              <w:rPr>
                <w:bCs/>
                <w:sz w:val="20"/>
                <w:szCs w:val="20"/>
                <w:rPrChange w:id="843" w:author="Fong RERHANG" w:date="2021-06-08T20:51:00Z">
                  <w:rPr>
                    <w:bCs/>
                    <w:sz w:val="16"/>
                    <w:szCs w:val="16"/>
                  </w:rPr>
                </w:rPrChange>
              </w:rPr>
              <w:t xml:space="preserve"> </w:t>
            </w:r>
            <w:proofErr w:type="spellStart"/>
            <w:r w:rsidR="007F13D9" w:rsidRPr="009B2314">
              <w:rPr>
                <w:bCs/>
                <w:sz w:val="20"/>
                <w:szCs w:val="20"/>
                <w:rPrChange w:id="844" w:author="Fong RERHANG" w:date="2021-06-08T20:51:00Z">
                  <w:rPr>
                    <w:bCs/>
                    <w:sz w:val="16"/>
                    <w:szCs w:val="16"/>
                  </w:rPr>
                </w:rPrChange>
              </w:rPr>
              <w:t>hau</w:t>
            </w:r>
            <w:proofErr w:type="spellEnd"/>
            <w:r w:rsidR="007F13D9" w:rsidRPr="009B2314">
              <w:rPr>
                <w:bCs/>
                <w:sz w:val="20"/>
                <w:szCs w:val="20"/>
                <w:rPrChange w:id="845" w:author="Fong RERHANG" w:date="2021-06-08T20:51:00Z">
                  <w:rPr>
                    <w:bCs/>
                    <w:sz w:val="16"/>
                    <w:szCs w:val="16"/>
                  </w:rPr>
                </w:rPrChange>
              </w:rPr>
              <w:t xml:space="preserve"> </w:t>
            </w:r>
            <w:proofErr w:type="spellStart"/>
            <w:r w:rsidR="007F13D9" w:rsidRPr="009B2314">
              <w:rPr>
                <w:bCs/>
                <w:sz w:val="20"/>
                <w:szCs w:val="20"/>
                <w:rPrChange w:id="846" w:author="Fong RERHANG" w:date="2021-06-08T20:51:00Z">
                  <w:rPr>
                    <w:bCs/>
                    <w:sz w:val="16"/>
                    <w:szCs w:val="16"/>
                  </w:rPr>
                </w:rPrChange>
              </w:rPr>
              <w:t>q</w:t>
            </w:r>
            <w:ins w:id="847" w:author="Fong RERHANG" w:date="2021-06-08T20:51:00Z">
              <w:r w:rsidR="009B2314">
                <w:rPr>
                  <w:bCs/>
                  <w:sz w:val="20"/>
                  <w:szCs w:val="20"/>
                </w:rPr>
                <w:t>a</w:t>
              </w:r>
            </w:ins>
            <w:r w:rsidR="007F13D9" w:rsidRPr="009B2314">
              <w:rPr>
                <w:bCs/>
                <w:sz w:val="20"/>
                <w:szCs w:val="20"/>
                <w:rPrChange w:id="848" w:author="Fong RERHANG" w:date="2021-06-08T20:51:00Z">
                  <w:rPr>
                    <w:bCs/>
                    <w:sz w:val="16"/>
                    <w:szCs w:val="16"/>
                  </w:rPr>
                </w:rPrChange>
              </w:rPr>
              <w:t>b</w:t>
            </w:r>
            <w:proofErr w:type="spellEnd"/>
            <w:r w:rsidR="007F13D9" w:rsidRPr="009B2314">
              <w:rPr>
                <w:bCs/>
                <w:sz w:val="20"/>
                <w:szCs w:val="20"/>
                <w:rPrChange w:id="849" w:author="Fong RERHANG" w:date="2021-06-08T20:51:00Z">
                  <w:rPr>
                    <w:bCs/>
                    <w:sz w:val="16"/>
                    <w:szCs w:val="16"/>
                  </w:rPr>
                </w:rPrChange>
              </w:rPr>
              <w:t>)</w:t>
            </w:r>
          </w:p>
        </w:tc>
        <w:tc>
          <w:tcPr>
            <w:tcW w:w="3334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34C6C8B1" w14:textId="62712ED8" w:rsidR="00A54CA3" w:rsidRPr="00892542" w:rsidRDefault="00A54CA3" w:rsidP="00A54CA3">
            <w:pPr>
              <w:ind w:left="-45" w:right="-1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="007F13D9">
              <w:rPr>
                <w:sz w:val="20"/>
                <w:szCs w:val="20"/>
              </w:rPr>
              <w:t xml:space="preserve"> </w:t>
            </w:r>
            <w:proofErr w:type="spellStart"/>
            <w:ins w:id="850" w:author="Fong RERHANG" w:date="2021-06-08T20:51:00Z">
              <w:r w:rsidR="009B2314">
                <w:rPr>
                  <w:sz w:val="20"/>
                  <w:szCs w:val="20"/>
                </w:rPr>
                <w:t>Lwm</w:t>
              </w:r>
              <w:proofErr w:type="spellEnd"/>
              <w:r w:rsidR="009B2314">
                <w:rPr>
                  <w:sz w:val="20"/>
                  <w:szCs w:val="20"/>
                </w:rPr>
                <w:t xml:space="preserve"> Yam </w:t>
              </w:r>
              <w:proofErr w:type="spellStart"/>
              <w:r w:rsidR="009B2314">
                <w:rPr>
                  <w:sz w:val="20"/>
                  <w:szCs w:val="20"/>
                </w:rPr>
                <w:t>Neeg</w:t>
              </w:r>
              <w:proofErr w:type="spellEnd"/>
              <w:r w:rsidR="009B2314">
                <w:rPr>
                  <w:sz w:val="20"/>
                  <w:szCs w:val="20"/>
                </w:rPr>
                <w:t xml:space="preserve"> </w:t>
              </w:r>
            </w:ins>
            <w:proofErr w:type="spellStart"/>
            <w:r w:rsidR="007F13D9">
              <w:rPr>
                <w:sz w:val="20"/>
                <w:szCs w:val="20"/>
              </w:rPr>
              <w:t>Haiv</w:t>
            </w:r>
            <w:proofErr w:type="spellEnd"/>
            <w:r w:rsidR="007F13D9">
              <w:rPr>
                <w:sz w:val="20"/>
                <w:szCs w:val="20"/>
              </w:rPr>
              <w:t xml:space="preserve"> </w:t>
            </w:r>
            <w:proofErr w:type="spellStart"/>
            <w:r w:rsidR="007F13D9">
              <w:rPr>
                <w:sz w:val="20"/>
                <w:szCs w:val="20"/>
              </w:rPr>
              <w:t>Txwv</w:t>
            </w:r>
            <w:proofErr w:type="spellEnd"/>
            <w:r w:rsidR="007F13D9" w:rsidRPr="00892542">
              <w:rPr>
                <w:sz w:val="20"/>
                <w:szCs w:val="20"/>
              </w:rPr>
              <w:t xml:space="preserve"> Pacific </w:t>
            </w:r>
            <w:del w:id="851" w:author="Fong RERHANG" w:date="2021-06-08T20:51:00Z">
              <w:r w:rsidR="007F13D9" w:rsidDel="009B2314">
                <w:rPr>
                  <w:sz w:val="20"/>
                  <w:szCs w:val="20"/>
                </w:rPr>
                <w:delText>lwm yam</w:delText>
              </w:r>
            </w:del>
          </w:p>
          <w:p w14:paraId="490E03B8" w14:textId="77777777" w:rsidR="00A54CA3" w:rsidRPr="00892542" w:rsidRDefault="00A54CA3" w:rsidP="00A54CA3">
            <w:pPr>
              <w:ind w:left="-4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Samoan </w:t>
            </w:r>
          </w:p>
          <w:p w14:paraId="39B18662" w14:textId="77777777" w:rsidR="00A54CA3" w:rsidRPr="00892542" w:rsidRDefault="00A54CA3" w:rsidP="00A54CA3">
            <w:pPr>
              <w:ind w:left="-4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Ukrainian </w:t>
            </w:r>
          </w:p>
          <w:p w14:paraId="6A7D1D97" w14:textId="1CC549FB" w:rsidR="00A54CA3" w:rsidRPr="00892542" w:rsidRDefault="00A54CA3" w:rsidP="00A54CA3">
            <w:pPr>
              <w:ind w:left="-4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proofErr w:type="gramStart"/>
            <w:r w:rsidRPr="00892542">
              <w:rPr>
                <w:sz w:val="20"/>
                <w:szCs w:val="20"/>
              </w:rPr>
              <w:t>Unk</w:t>
            </w:r>
            <w:proofErr w:type="spellEnd"/>
            <w:r w:rsidRPr="00892542">
              <w:rPr>
                <w:sz w:val="20"/>
                <w:szCs w:val="20"/>
              </w:rPr>
              <w:t>./</w:t>
            </w:r>
            <w:proofErr w:type="gramEnd"/>
            <w:r w:rsidR="000A3C60">
              <w:rPr>
                <w:sz w:val="20"/>
                <w:szCs w:val="20"/>
              </w:rPr>
              <w:t xml:space="preserve"> </w:t>
            </w:r>
            <w:proofErr w:type="spellStart"/>
            <w:r w:rsidR="000A3C60">
              <w:rPr>
                <w:sz w:val="20"/>
                <w:szCs w:val="20"/>
              </w:rPr>
              <w:t>Qhia</w:t>
            </w:r>
            <w:proofErr w:type="spellEnd"/>
            <w:r w:rsidR="000A3C60">
              <w:rPr>
                <w:sz w:val="20"/>
                <w:szCs w:val="20"/>
              </w:rPr>
              <w:t xml:space="preserve"> </w:t>
            </w:r>
            <w:proofErr w:type="spellStart"/>
            <w:r w:rsidR="000A3C60">
              <w:rPr>
                <w:sz w:val="20"/>
                <w:szCs w:val="20"/>
              </w:rPr>
              <w:t>tsis</w:t>
            </w:r>
            <w:proofErr w:type="spellEnd"/>
            <w:r w:rsidR="000A3C60">
              <w:rPr>
                <w:sz w:val="20"/>
                <w:szCs w:val="20"/>
              </w:rPr>
              <w:t xml:space="preserve"> tau</w:t>
            </w:r>
            <w:r w:rsidR="000A3C60" w:rsidRPr="00892542">
              <w:rPr>
                <w:sz w:val="20"/>
                <w:szCs w:val="20"/>
              </w:rPr>
              <w:t xml:space="preserve"> </w:t>
            </w:r>
            <w:r w:rsidRPr="00892542">
              <w:rPr>
                <w:sz w:val="20"/>
                <w:szCs w:val="20"/>
              </w:rPr>
              <w:t xml:space="preserve"> </w:t>
            </w:r>
          </w:p>
          <w:p w14:paraId="5CE50857" w14:textId="2B9247C5" w:rsidR="00A54CA3" w:rsidRPr="00A764FE" w:rsidRDefault="00A54CA3" w:rsidP="00A54CA3">
            <w:pPr>
              <w:ind w:left="-4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852" w:author="Fong RERHANG" w:date="2021-06-08T20:51:00Z">
              <w:r w:rsidRPr="00892542" w:rsidDel="009B2314">
                <w:rPr>
                  <w:sz w:val="20"/>
                  <w:szCs w:val="20"/>
                </w:rPr>
                <w:delText xml:space="preserve">Vietnamese </w:delText>
              </w:r>
            </w:del>
            <w:proofErr w:type="spellStart"/>
            <w:ins w:id="853" w:author="Fong RERHANG" w:date="2021-06-08T20:51:00Z">
              <w:r w:rsidR="009B2314">
                <w:rPr>
                  <w:sz w:val="20"/>
                  <w:szCs w:val="20"/>
                </w:rPr>
                <w:t>Nyab</w:t>
              </w:r>
              <w:proofErr w:type="spellEnd"/>
              <w:r w:rsidR="009B2314">
                <w:rPr>
                  <w:sz w:val="20"/>
                  <w:szCs w:val="20"/>
                </w:rPr>
                <w:t xml:space="preserve"> </w:t>
              </w:r>
              <w:proofErr w:type="spellStart"/>
              <w:r w:rsidR="009B2314">
                <w:rPr>
                  <w:sz w:val="20"/>
                  <w:szCs w:val="20"/>
                </w:rPr>
                <w:t>Laj</w:t>
              </w:r>
            </w:ins>
            <w:proofErr w:type="spellEnd"/>
          </w:p>
        </w:tc>
      </w:tr>
      <w:tr w:rsidR="00A54CA3" w:rsidRPr="002D06EE" w14:paraId="46254A42" w14:textId="77777777" w:rsidTr="00A54CA3">
        <w:trPr>
          <w:trHeight w:val="350"/>
        </w:trPr>
        <w:tc>
          <w:tcPr>
            <w:tcW w:w="1616" w:type="dxa"/>
            <w:tcBorders>
              <w:left w:val="single" w:sz="12" w:space="0" w:color="auto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68E6B649" w14:textId="77777777" w:rsidR="008D65E2" w:rsidRPr="00892542" w:rsidRDefault="008D65E2" w:rsidP="008D65E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Nyiam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Haiv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Lus</w:t>
            </w:r>
            <w:proofErr w:type="spellEnd"/>
          </w:p>
          <w:p w14:paraId="41BACAA6" w14:textId="75EC0A86" w:rsidR="00A54CA3" w:rsidRPr="003D26B1" w:rsidRDefault="008D65E2" w:rsidP="008D65E2">
            <w:pPr>
              <w:rPr>
                <w:sz w:val="20"/>
                <w:szCs w:val="20"/>
              </w:rPr>
            </w:pPr>
            <w:r w:rsidRPr="0006569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Kos </w:t>
            </w:r>
            <w:proofErr w:type="spellStart"/>
            <w:r>
              <w:rPr>
                <w:sz w:val="20"/>
                <w:szCs w:val="20"/>
              </w:rPr>
              <w:t>ib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qhos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xwb</w:t>
            </w:r>
            <w:proofErr w:type="spellEnd"/>
            <w:r w:rsidRPr="00065690">
              <w:rPr>
                <w:sz w:val="20"/>
                <w:szCs w:val="20"/>
              </w:rPr>
              <w:t>)</w:t>
            </w:r>
          </w:p>
        </w:tc>
        <w:tc>
          <w:tcPr>
            <w:tcW w:w="1505" w:type="dxa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35FD19E6" w14:textId="77777777" w:rsidR="00A54CA3" w:rsidRDefault="00A54CA3" w:rsidP="00A54CA3">
            <w:pPr>
              <w:ind w:left="-29"/>
              <w:rPr>
                <w:b/>
                <w:sz w:val="20"/>
                <w:szCs w:val="20"/>
              </w:rPr>
            </w:pPr>
          </w:p>
          <w:p w14:paraId="49D74CFE" w14:textId="77777777" w:rsidR="00A54CA3" w:rsidRPr="0010415F" w:rsidRDefault="00A54CA3" w:rsidP="00A54CA3">
            <w:pPr>
              <w:ind w:left="-29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Arabic</w:t>
            </w:r>
            <w:proofErr w:type="spellEnd"/>
            <w:r w:rsidRPr="0010415F">
              <w:rPr>
                <w:sz w:val="20"/>
                <w:szCs w:val="20"/>
                <w:lang w:val="es-419"/>
              </w:rPr>
              <w:t xml:space="preserve"> </w:t>
            </w:r>
          </w:p>
          <w:p w14:paraId="63B18E34" w14:textId="77777777" w:rsidR="00A54CA3" w:rsidRPr="0010415F" w:rsidRDefault="00A54CA3" w:rsidP="00A54CA3">
            <w:pPr>
              <w:ind w:left="-29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Armenian</w:t>
            </w:r>
            <w:proofErr w:type="spellEnd"/>
          </w:p>
          <w:p w14:paraId="2DA94A3E" w14:textId="77777777" w:rsidR="00A54CA3" w:rsidRPr="0010415F" w:rsidRDefault="00A54CA3" w:rsidP="00A54CA3">
            <w:pPr>
              <w:ind w:left="-29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0415F">
              <w:rPr>
                <w:sz w:val="20"/>
                <w:szCs w:val="20"/>
                <w:lang w:val="es-419"/>
              </w:rPr>
              <w:t xml:space="preserve">ASL </w:t>
            </w:r>
          </w:p>
          <w:p w14:paraId="5291EED6" w14:textId="01E55625" w:rsidR="00A54CA3" w:rsidRPr="0010415F" w:rsidRDefault="00A54CA3" w:rsidP="00A54CA3">
            <w:pPr>
              <w:ind w:left="-29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854" w:author="Fong RERHANG" w:date="2021-06-08T20:51:00Z">
              <w:r w:rsidRPr="0010415F" w:rsidDel="009B2314">
                <w:rPr>
                  <w:sz w:val="20"/>
                  <w:szCs w:val="20"/>
                  <w:lang w:val="es-419"/>
                </w:rPr>
                <w:delText xml:space="preserve">Cambodian </w:delText>
              </w:r>
            </w:del>
            <w:ins w:id="855" w:author="Fong RERHANG" w:date="2021-06-08T20:51:00Z">
              <w:r w:rsidR="009B2314">
                <w:rPr>
                  <w:sz w:val="20"/>
                  <w:szCs w:val="20"/>
                  <w:lang w:val="es-419"/>
                </w:rPr>
                <w:t>Kas P</w:t>
              </w:r>
            </w:ins>
            <w:ins w:id="856" w:author="Fong RERHANG" w:date="2021-06-08T20:52:00Z">
              <w:r w:rsidR="009B2314">
                <w:rPr>
                  <w:sz w:val="20"/>
                  <w:szCs w:val="20"/>
                  <w:lang w:val="es-419"/>
                </w:rPr>
                <w:t xml:space="preserve">u </w:t>
              </w:r>
              <w:proofErr w:type="spellStart"/>
              <w:r w:rsidR="009B2314">
                <w:rPr>
                  <w:sz w:val="20"/>
                  <w:szCs w:val="20"/>
                  <w:lang w:val="es-419"/>
                </w:rPr>
                <w:t>Cias</w:t>
              </w:r>
            </w:ins>
            <w:proofErr w:type="spellEnd"/>
            <w:ins w:id="857" w:author="Fong RERHANG" w:date="2021-06-08T20:51:00Z">
              <w:r w:rsidR="009B2314" w:rsidRPr="0010415F">
                <w:rPr>
                  <w:sz w:val="20"/>
                  <w:szCs w:val="20"/>
                  <w:lang w:val="es-419"/>
                </w:rPr>
                <w:t xml:space="preserve"> </w:t>
              </w:r>
            </w:ins>
          </w:p>
          <w:p w14:paraId="43845811" w14:textId="08727EFA" w:rsidR="00A54CA3" w:rsidRPr="001D59B1" w:rsidRDefault="00A54CA3" w:rsidP="00A54CA3">
            <w:pPr>
              <w:ind w:left="-29"/>
              <w:rPr>
                <w:b/>
                <w:sz w:val="20"/>
                <w:szCs w:val="20"/>
                <w:lang w:val="es-MX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858" w:author="Fong RERHANG" w:date="2021-06-08T20:52:00Z">
              <w:r w:rsidRPr="0010415F" w:rsidDel="009B2314">
                <w:rPr>
                  <w:sz w:val="20"/>
                  <w:szCs w:val="20"/>
                  <w:lang w:val="es-419"/>
                </w:rPr>
                <w:delText>Cantonese</w:delText>
              </w:r>
            </w:del>
            <w:proofErr w:type="spellStart"/>
            <w:ins w:id="859" w:author="Fong RERHANG" w:date="2021-06-08T20:52:00Z">
              <w:r w:rsidR="009B2314">
                <w:rPr>
                  <w:sz w:val="20"/>
                  <w:szCs w:val="20"/>
                  <w:lang w:val="es-419"/>
                </w:rPr>
                <w:t>Suav</w:t>
              </w:r>
            </w:ins>
            <w:proofErr w:type="spellEnd"/>
          </w:p>
        </w:tc>
        <w:tc>
          <w:tcPr>
            <w:tcW w:w="1235" w:type="dxa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4733533A" w14:textId="4548F65E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860" w:author="Fong RERHANG" w:date="2021-06-08T20:52:00Z">
              <w:r w:rsidRPr="00892542" w:rsidDel="009B2314">
                <w:rPr>
                  <w:sz w:val="20"/>
                  <w:szCs w:val="20"/>
                </w:rPr>
                <w:delText>English</w:delText>
              </w:r>
            </w:del>
            <w:proofErr w:type="spellStart"/>
            <w:ins w:id="861" w:author="Fong RERHANG" w:date="2021-06-08T20:52:00Z">
              <w:r w:rsidR="009B2314">
                <w:rPr>
                  <w:sz w:val="20"/>
                  <w:szCs w:val="20"/>
                </w:rPr>
                <w:t>Askiv</w:t>
              </w:r>
            </w:ins>
            <w:proofErr w:type="spellEnd"/>
          </w:p>
          <w:p w14:paraId="170CA3C0" w14:textId="77777777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Farsi</w:t>
            </w:r>
          </w:p>
          <w:p w14:paraId="5AF2C1C2" w14:textId="4C91CC5F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862" w:author="Fong RERHANG" w:date="2021-06-08T20:52:00Z">
              <w:r w:rsidRPr="00892542" w:rsidDel="009B2314">
                <w:rPr>
                  <w:sz w:val="20"/>
                  <w:szCs w:val="20"/>
                </w:rPr>
                <w:delText>French</w:delText>
              </w:r>
            </w:del>
            <w:ins w:id="863" w:author="Fong RERHANG" w:date="2021-06-08T20:52:00Z">
              <w:r w:rsidR="009B2314">
                <w:rPr>
                  <w:sz w:val="20"/>
                  <w:szCs w:val="20"/>
                </w:rPr>
                <w:t xml:space="preserve">Fab </w:t>
              </w:r>
              <w:proofErr w:type="spellStart"/>
              <w:r w:rsidR="009B2314">
                <w:rPr>
                  <w:sz w:val="20"/>
                  <w:szCs w:val="20"/>
                </w:rPr>
                <w:t>Kis</w:t>
              </w:r>
            </w:ins>
            <w:proofErr w:type="spellEnd"/>
          </w:p>
          <w:p w14:paraId="2E00147B" w14:textId="77777777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Hebrew </w:t>
            </w:r>
          </w:p>
          <w:p w14:paraId="541E86D4" w14:textId="4AF51CC8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892542">
              <w:rPr>
                <w:sz w:val="20"/>
                <w:szCs w:val="20"/>
              </w:rPr>
              <w:t>Hm</w:t>
            </w:r>
            <w:r w:rsidR="00BC3874">
              <w:rPr>
                <w:sz w:val="20"/>
                <w:szCs w:val="20"/>
              </w:rPr>
              <w:t>oob</w:t>
            </w:r>
            <w:proofErr w:type="spellEnd"/>
          </w:p>
          <w:p w14:paraId="32274C2E" w14:textId="77777777" w:rsidR="00A54CA3" w:rsidRPr="003D26B1" w:rsidRDefault="00A54CA3" w:rsidP="00A54CA3">
            <w:pPr>
              <w:rPr>
                <w:b/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Ilocano</w:t>
            </w:r>
          </w:p>
        </w:tc>
        <w:tc>
          <w:tcPr>
            <w:tcW w:w="1583" w:type="dxa"/>
            <w:gridSpan w:val="2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28A26065" w14:textId="77777777" w:rsidR="00A54CA3" w:rsidRPr="0010415F" w:rsidRDefault="00A54CA3" w:rsidP="00A54CA3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Italian</w:t>
            </w:r>
            <w:proofErr w:type="spellEnd"/>
          </w:p>
          <w:p w14:paraId="7858DACE" w14:textId="1B9D2624" w:rsidR="00A54CA3" w:rsidRPr="0010415F" w:rsidRDefault="00A54CA3" w:rsidP="00A54CA3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864" w:author="Fong RERHANG" w:date="2021-06-08T20:52:00Z">
              <w:r w:rsidRPr="0010415F" w:rsidDel="009B2314">
                <w:rPr>
                  <w:sz w:val="20"/>
                  <w:szCs w:val="20"/>
                  <w:lang w:val="es-419"/>
                </w:rPr>
                <w:delText>Japanese</w:delText>
              </w:r>
            </w:del>
            <w:proofErr w:type="spellStart"/>
            <w:ins w:id="865" w:author="Fong RERHANG" w:date="2021-06-08T20:52:00Z">
              <w:r w:rsidR="009B2314">
                <w:rPr>
                  <w:sz w:val="20"/>
                  <w:szCs w:val="20"/>
                  <w:lang w:val="es-419"/>
                </w:rPr>
                <w:t>Yij</w:t>
              </w:r>
              <w:proofErr w:type="spellEnd"/>
              <w:r w:rsidR="009B2314">
                <w:rPr>
                  <w:sz w:val="20"/>
                  <w:szCs w:val="20"/>
                  <w:lang w:val="es-419"/>
                </w:rPr>
                <w:t xml:space="preserve"> </w:t>
              </w:r>
              <w:proofErr w:type="spellStart"/>
              <w:r w:rsidR="009B2314">
                <w:rPr>
                  <w:sz w:val="20"/>
                  <w:szCs w:val="20"/>
                  <w:lang w:val="es-419"/>
                </w:rPr>
                <w:t>Peem</w:t>
              </w:r>
            </w:ins>
            <w:proofErr w:type="spellEnd"/>
          </w:p>
          <w:p w14:paraId="03CF020E" w14:textId="0AE51A6D" w:rsidR="00A54CA3" w:rsidRPr="0010415F" w:rsidRDefault="00A54CA3" w:rsidP="00A54CA3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866" w:author="Fong RERHANG" w:date="2021-06-08T20:52:00Z">
              <w:r w:rsidRPr="0010415F" w:rsidDel="009B2314">
                <w:rPr>
                  <w:sz w:val="20"/>
                  <w:szCs w:val="20"/>
                  <w:lang w:val="es-419"/>
                </w:rPr>
                <w:delText>Korean</w:delText>
              </w:r>
            </w:del>
            <w:proofErr w:type="spellStart"/>
            <w:ins w:id="867" w:author="Fong RERHANG" w:date="2021-06-08T20:52:00Z">
              <w:r w:rsidR="009B2314">
                <w:rPr>
                  <w:sz w:val="20"/>
                  <w:szCs w:val="20"/>
                  <w:lang w:val="es-419"/>
                </w:rPr>
                <w:t>Kos</w:t>
              </w:r>
              <w:proofErr w:type="spellEnd"/>
              <w:r w:rsidR="009B2314">
                <w:rPr>
                  <w:sz w:val="20"/>
                  <w:szCs w:val="20"/>
                  <w:lang w:val="es-419"/>
                </w:rPr>
                <w:t xml:space="preserve"> Lim</w:t>
              </w:r>
            </w:ins>
          </w:p>
          <w:p w14:paraId="378E983F" w14:textId="2FCC9607" w:rsidR="00A54CA3" w:rsidRPr="0010415F" w:rsidRDefault="00A54CA3" w:rsidP="00A54CA3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868" w:author="Fong RERHANG" w:date="2021-06-08T20:53:00Z">
              <w:r w:rsidR="00A53942" w:rsidDel="009B2314">
                <w:rPr>
                  <w:sz w:val="20"/>
                  <w:szCs w:val="20"/>
                  <w:lang w:val="es-419"/>
                </w:rPr>
                <w:delText>Plog</w:delText>
              </w:r>
              <w:r w:rsidRPr="0010415F" w:rsidDel="009B2314">
                <w:rPr>
                  <w:sz w:val="20"/>
                  <w:szCs w:val="20"/>
                  <w:lang w:val="es-419"/>
                </w:rPr>
                <w:delText xml:space="preserve"> </w:delText>
              </w:r>
            </w:del>
            <w:proofErr w:type="spellStart"/>
            <w:ins w:id="869" w:author="Fong RERHANG" w:date="2021-06-08T20:53:00Z">
              <w:r w:rsidR="009B2314">
                <w:rPr>
                  <w:sz w:val="20"/>
                  <w:szCs w:val="20"/>
                  <w:lang w:val="es-419"/>
                </w:rPr>
                <w:t>Nplog</w:t>
              </w:r>
            </w:ins>
            <w:proofErr w:type="spellEnd"/>
          </w:p>
          <w:p w14:paraId="74737576" w14:textId="77777777" w:rsidR="00A54CA3" w:rsidRPr="0010415F" w:rsidRDefault="00A54CA3" w:rsidP="00A54CA3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Mandarin</w:t>
            </w:r>
            <w:proofErr w:type="spellEnd"/>
          </w:p>
          <w:p w14:paraId="0C6E2223" w14:textId="6EF924F0" w:rsidR="00A54CA3" w:rsidRPr="001D59B1" w:rsidRDefault="00A54CA3" w:rsidP="00A54CA3">
            <w:pPr>
              <w:rPr>
                <w:b/>
                <w:sz w:val="20"/>
                <w:szCs w:val="20"/>
                <w:lang w:val="es-MX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ins w:id="870" w:author="Fong RERHANG" w:date="2021-06-08T20:53:00Z">
              <w:r w:rsidR="009B2314" w:rsidRPr="009B2314">
                <w:rPr>
                  <w:bCs/>
                  <w:sz w:val="20"/>
                  <w:szCs w:val="20"/>
                  <w:rPrChange w:id="871" w:author="Fong RERHANG" w:date="2021-06-08T20:53:00Z">
                    <w:rPr>
                      <w:b/>
                      <w:sz w:val="20"/>
                      <w:szCs w:val="20"/>
                    </w:rPr>
                  </w:rPrChange>
                </w:rPr>
                <w:t>Co</w:t>
              </w:r>
            </w:ins>
            <w:ins w:id="872" w:author="Fong RERHANG" w:date="2021-06-08T21:00:00Z">
              <w:r w:rsidR="00BE11ED">
                <w:rPr>
                  <w:bCs/>
                  <w:sz w:val="20"/>
                  <w:szCs w:val="20"/>
                </w:rPr>
                <w:t>s</w:t>
              </w:r>
            </w:ins>
            <w:ins w:id="873" w:author="Fong RERHANG" w:date="2021-06-08T20:53:00Z">
              <w:r w:rsidR="009B2314" w:rsidRPr="009B2314">
                <w:rPr>
                  <w:bCs/>
                  <w:sz w:val="20"/>
                  <w:szCs w:val="20"/>
                  <w:rPrChange w:id="874" w:author="Fong RERHANG" w:date="2021-06-08T20:53:00Z">
                    <w:rPr>
                      <w:b/>
                      <w:sz w:val="20"/>
                      <w:szCs w:val="20"/>
                    </w:rPr>
                  </w:rPrChange>
                </w:rPr>
                <w:t xml:space="preserve"> (</w:t>
              </w:r>
            </w:ins>
            <w:proofErr w:type="spellStart"/>
            <w:r w:rsidRPr="009B2314">
              <w:rPr>
                <w:bCs/>
                <w:sz w:val="20"/>
                <w:szCs w:val="20"/>
                <w:lang w:val="es-419"/>
                <w:rPrChange w:id="875" w:author="Fong RERHANG" w:date="2021-06-08T20:53:00Z">
                  <w:rPr>
                    <w:sz w:val="20"/>
                    <w:szCs w:val="20"/>
                    <w:lang w:val="es-419"/>
                  </w:rPr>
                </w:rPrChange>
              </w:rPr>
              <w:t>Mien</w:t>
            </w:r>
            <w:proofErr w:type="spellEnd"/>
            <w:ins w:id="876" w:author="Fong RERHANG" w:date="2021-06-08T20:53:00Z">
              <w:r w:rsidR="009B2314" w:rsidRPr="009B2314">
                <w:rPr>
                  <w:bCs/>
                  <w:sz w:val="20"/>
                  <w:szCs w:val="20"/>
                  <w:lang w:val="es-419"/>
                  <w:rPrChange w:id="877" w:author="Fong RERHANG" w:date="2021-06-08T20:53:00Z">
                    <w:rPr>
                      <w:sz w:val="20"/>
                      <w:szCs w:val="20"/>
                      <w:lang w:val="es-419"/>
                    </w:rPr>
                  </w:rPrChange>
                </w:rPr>
                <w:t>)</w:t>
              </w:r>
            </w:ins>
          </w:p>
        </w:tc>
        <w:tc>
          <w:tcPr>
            <w:tcW w:w="2324" w:type="dxa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78204C56" w14:textId="26912A73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="007F13D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7F13D9" w:rsidRPr="00437E4E">
              <w:rPr>
                <w:bCs/>
                <w:sz w:val="20"/>
                <w:szCs w:val="20"/>
              </w:rPr>
              <w:t>Lwm</w:t>
            </w:r>
            <w:proofErr w:type="spellEnd"/>
            <w:r w:rsidR="007F13D9" w:rsidRPr="00437E4E">
              <w:rPr>
                <w:bCs/>
                <w:sz w:val="20"/>
                <w:szCs w:val="20"/>
              </w:rPr>
              <w:t xml:space="preserve"> yam </w:t>
            </w:r>
            <w:proofErr w:type="spellStart"/>
            <w:r w:rsidR="007F13D9" w:rsidRPr="00437E4E">
              <w:rPr>
                <w:bCs/>
                <w:sz w:val="20"/>
                <w:szCs w:val="20"/>
              </w:rPr>
              <w:t>suav</w:t>
            </w:r>
            <w:proofErr w:type="spellEnd"/>
          </w:p>
          <w:p w14:paraId="0A1D8538" w14:textId="17D1A0A2" w:rsidR="00A54CA3" w:rsidRPr="009B2314" w:rsidRDefault="00A54CA3" w:rsidP="00A54CA3">
            <w:pPr>
              <w:rPr>
                <w:sz w:val="20"/>
                <w:szCs w:val="20"/>
              </w:rPr>
            </w:pPr>
            <w:r w:rsidRPr="009B2314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B2314">
              <w:rPr>
                <w:b/>
                <w:sz w:val="20"/>
                <w:szCs w:val="20"/>
                <w:rPrChange w:id="878" w:author="Fong RERHANG" w:date="2021-06-08T20:53:00Z">
                  <w:rPr>
                    <w:b/>
                    <w:sz w:val="20"/>
                    <w:szCs w:val="20"/>
                  </w:rPr>
                </w:rPrChange>
              </w:rPr>
              <w:instrText xml:space="preserve"> FORMCHECKBOX </w:instrText>
            </w:r>
            <w:r w:rsidR="00DE150C" w:rsidRPr="009B2314">
              <w:rPr>
                <w:b/>
                <w:sz w:val="20"/>
                <w:szCs w:val="20"/>
                <w:rPrChange w:id="879" w:author="Fong RERHANG" w:date="2021-06-08T20:53:00Z">
                  <w:rPr>
                    <w:b/>
                    <w:sz w:val="20"/>
                    <w:szCs w:val="20"/>
                  </w:rPr>
                </w:rPrChange>
              </w:rPr>
            </w:r>
            <w:r w:rsidR="00DE150C" w:rsidRPr="009B2314">
              <w:rPr>
                <w:b/>
                <w:sz w:val="20"/>
                <w:szCs w:val="20"/>
                <w:rPrChange w:id="880" w:author="Fong RERHANG" w:date="2021-06-08T20:53:00Z">
                  <w:rPr>
                    <w:b/>
                    <w:sz w:val="20"/>
                    <w:szCs w:val="20"/>
                  </w:rPr>
                </w:rPrChange>
              </w:rPr>
              <w:fldChar w:fldCharType="separate"/>
            </w:r>
            <w:r w:rsidRPr="009B2314">
              <w:rPr>
                <w:b/>
                <w:sz w:val="20"/>
                <w:szCs w:val="20"/>
                <w:rPrChange w:id="881" w:author="Fong RERHANG" w:date="2021-06-08T20:53:00Z">
                  <w:rPr>
                    <w:b/>
                    <w:sz w:val="20"/>
                    <w:szCs w:val="20"/>
                  </w:rPr>
                </w:rPrChange>
              </w:rPr>
              <w:fldChar w:fldCharType="end"/>
            </w:r>
            <w:r w:rsidR="007F13D9" w:rsidRPr="009B2314">
              <w:rPr>
                <w:b/>
                <w:sz w:val="20"/>
                <w:szCs w:val="20"/>
                <w:rPrChange w:id="882" w:author="Fong RERHANG" w:date="2021-06-08T20:53:00Z">
                  <w:rPr>
                    <w:b/>
                    <w:sz w:val="16"/>
                    <w:szCs w:val="16"/>
                  </w:rPr>
                </w:rPrChange>
              </w:rPr>
              <w:t xml:space="preserve"> </w:t>
            </w:r>
            <w:proofErr w:type="spellStart"/>
            <w:r w:rsidR="007F13D9" w:rsidRPr="009B2314">
              <w:rPr>
                <w:bCs/>
                <w:sz w:val="20"/>
                <w:szCs w:val="20"/>
                <w:rPrChange w:id="883" w:author="Fong RERHANG" w:date="2021-06-08T20:53:00Z">
                  <w:rPr>
                    <w:b/>
                    <w:sz w:val="16"/>
                    <w:szCs w:val="16"/>
                  </w:rPr>
                </w:rPrChange>
              </w:rPr>
              <w:t>Lwm</w:t>
            </w:r>
            <w:proofErr w:type="spellEnd"/>
            <w:r w:rsidR="007F13D9" w:rsidRPr="009B2314">
              <w:rPr>
                <w:bCs/>
                <w:sz w:val="20"/>
                <w:szCs w:val="20"/>
                <w:rPrChange w:id="884" w:author="Fong RERHANG" w:date="2021-06-08T20:53:00Z">
                  <w:rPr>
                    <w:b/>
                    <w:sz w:val="16"/>
                    <w:szCs w:val="16"/>
                  </w:rPr>
                </w:rPrChange>
              </w:rPr>
              <w:t xml:space="preserve"> yam </w:t>
            </w:r>
            <w:proofErr w:type="spellStart"/>
            <w:r w:rsidR="007F13D9" w:rsidRPr="009B2314">
              <w:rPr>
                <w:bCs/>
                <w:sz w:val="20"/>
                <w:szCs w:val="20"/>
                <w:rPrChange w:id="885" w:author="Fong RERHANG" w:date="2021-06-08T20:53:00Z">
                  <w:rPr>
                    <w:b/>
                    <w:sz w:val="16"/>
                    <w:szCs w:val="16"/>
                  </w:rPr>
                </w:rPrChange>
              </w:rPr>
              <w:t>tsis</w:t>
            </w:r>
            <w:proofErr w:type="spellEnd"/>
            <w:r w:rsidR="007F13D9" w:rsidRPr="009B2314">
              <w:rPr>
                <w:bCs/>
                <w:sz w:val="20"/>
                <w:szCs w:val="20"/>
                <w:rPrChange w:id="886" w:author="Fong RERHANG" w:date="2021-06-08T20:53:00Z">
                  <w:rPr>
                    <w:b/>
                    <w:sz w:val="16"/>
                    <w:szCs w:val="16"/>
                  </w:rPr>
                </w:rPrChange>
              </w:rPr>
              <w:t xml:space="preserve"> </w:t>
            </w:r>
            <w:proofErr w:type="spellStart"/>
            <w:r w:rsidR="007F13D9" w:rsidRPr="009B2314">
              <w:rPr>
                <w:bCs/>
                <w:sz w:val="20"/>
                <w:szCs w:val="20"/>
                <w:rPrChange w:id="887" w:author="Fong RERHANG" w:date="2021-06-08T20:53:00Z">
                  <w:rPr>
                    <w:b/>
                    <w:sz w:val="16"/>
                    <w:szCs w:val="16"/>
                  </w:rPr>
                </w:rPrChange>
              </w:rPr>
              <w:t>yog</w:t>
            </w:r>
            <w:proofErr w:type="spellEnd"/>
            <w:ins w:id="888" w:author="Fong RERHANG" w:date="2021-06-08T20:53:00Z">
              <w:r w:rsidR="009B2314">
                <w:rPr>
                  <w:bCs/>
                  <w:sz w:val="20"/>
                  <w:szCs w:val="20"/>
                </w:rPr>
                <w:t xml:space="preserve"> </w:t>
              </w:r>
              <w:proofErr w:type="spellStart"/>
              <w:r w:rsidR="009B2314">
                <w:rPr>
                  <w:bCs/>
                  <w:sz w:val="20"/>
                  <w:szCs w:val="20"/>
                </w:rPr>
                <w:t>Lus</w:t>
              </w:r>
              <w:proofErr w:type="spellEnd"/>
              <w:r w:rsidR="009B2314">
                <w:rPr>
                  <w:bCs/>
                  <w:sz w:val="20"/>
                  <w:szCs w:val="20"/>
                </w:rPr>
                <w:t xml:space="preserve"> </w:t>
              </w:r>
            </w:ins>
            <w:proofErr w:type="spellStart"/>
            <w:ins w:id="889" w:author="Fong RERHANG" w:date="2021-06-08T20:54:00Z">
              <w:r w:rsidR="009B2314">
                <w:rPr>
                  <w:bCs/>
                  <w:sz w:val="20"/>
                  <w:szCs w:val="20"/>
                </w:rPr>
                <w:t>Askiv</w:t>
              </w:r>
            </w:ins>
            <w:proofErr w:type="spellEnd"/>
            <w:del w:id="890" w:author="Fong RERHANG" w:date="2021-06-08T20:53:00Z">
              <w:r w:rsidR="007F13D9" w:rsidRPr="009B2314" w:rsidDel="009B2314">
                <w:rPr>
                  <w:bCs/>
                  <w:sz w:val="20"/>
                  <w:szCs w:val="20"/>
                  <w:rPrChange w:id="891" w:author="Fong RERHANG" w:date="2021-06-08T20:53:00Z">
                    <w:rPr>
                      <w:sz w:val="16"/>
                      <w:szCs w:val="16"/>
                    </w:rPr>
                  </w:rPrChange>
                </w:rPr>
                <w:delText>-Eng</w:delText>
              </w:r>
            </w:del>
            <w:r w:rsidR="007F13D9" w:rsidRPr="009B2314">
              <w:rPr>
                <w:sz w:val="20"/>
                <w:szCs w:val="20"/>
              </w:rPr>
              <w:t xml:space="preserve"> </w:t>
            </w:r>
          </w:p>
          <w:p w14:paraId="298C6021" w14:textId="77777777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Polish</w:t>
            </w:r>
          </w:p>
          <w:p w14:paraId="0950A0F7" w14:textId="77777777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Portuguese </w:t>
            </w:r>
          </w:p>
          <w:p w14:paraId="753BE870" w14:textId="0037EF1D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892" w:author="Fong RERHANG" w:date="2021-06-08T20:54:00Z">
              <w:r w:rsidRPr="00892542" w:rsidDel="009B2314">
                <w:rPr>
                  <w:sz w:val="20"/>
                  <w:szCs w:val="20"/>
                </w:rPr>
                <w:delText>Russian</w:delText>
              </w:r>
            </w:del>
            <w:ins w:id="893" w:author="Fong RERHANG" w:date="2021-06-08T20:54:00Z">
              <w:r w:rsidR="009B2314">
                <w:rPr>
                  <w:sz w:val="20"/>
                  <w:szCs w:val="20"/>
                </w:rPr>
                <w:t>La</w:t>
              </w:r>
            </w:ins>
          </w:p>
          <w:p w14:paraId="1651002F" w14:textId="77777777" w:rsidR="00A54CA3" w:rsidRPr="003D26B1" w:rsidRDefault="00A54CA3" w:rsidP="00A54CA3">
            <w:pPr>
              <w:rPr>
                <w:b/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Samoan</w:t>
            </w:r>
          </w:p>
        </w:tc>
        <w:tc>
          <w:tcPr>
            <w:tcW w:w="3334" w:type="dxa"/>
            <w:gridSpan w:val="2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C80C957" w14:textId="77777777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Spanish</w:t>
            </w:r>
          </w:p>
          <w:p w14:paraId="33B8E646" w14:textId="77777777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Tagalog</w:t>
            </w:r>
          </w:p>
          <w:p w14:paraId="5766D2D6" w14:textId="3DD49C1C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892542">
              <w:rPr>
                <w:sz w:val="20"/>
                <w:szCs w:val="20"/>
              </w:rPr>
              <w:t>Thai</w:t>
            </w:r>
            <w:ins w:id="894" w:author="Fong RERHANG" w:date="2021-06-08T20:55:00Z">
              <w:r w:rsidR="009B2314">
                <w:rPr>
                  <w:sz w:val="20"/>
                  <w:szCs w:val="20"/>
                </w:rPr>
                <w:t>b</w:t>
              </w:r>
            </w:ins>
            <w:proofErr w:type="spellEnd"/>
            <w:r w:rsidRPr="00892542">
              <w:rPr>
                <w:sz w:val="20"/>
                <w:szCs w:val="20"/>
              </w:rPr>
              <w:t xml:space="preserve"> </w:t>
            </w:r>
          </w:p>
          <w:p w14:paraId="1EB3398E" w14:textId="77777777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Turkish </w:t>
            </w:r>
          </w:p>
          <w:p w14:paraId="5CB3BFF2" w14:textId="697C6912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proofErr w:type="gramStart"/>
            <w:r w:rsidRPr="00892542">
              <w:rPr>
                <w:sz w:val="20"/>
                <w:szCs w:val="20"/>
              </w:rPr>
              <w:t>Unk</w:t>
            </w:r>
            <w:proofErr w:type="spellEnd"/>
            <w:r w:rsidRPr="00892542">
              <w:rPr>
                <w:sz w:val="20"/>
                <w:szCs w:val="20"/>
              </w:rPr>
              <w:t>./</w:t>
            </w:r>
            <w:proofErr w:type="gramEnd"/>
            <w:r w:rsidR="000A3C60">
              <w:rPr>
                <w:sz w:val="20"/>
                <w:szCs w:val="20"/>
              </w:rPr>
              <w:t xml:space="preserve"> </w:t>
            </w:r>
            <w:proofErr w:type="spellStart"/>
            <w:r w:rsidR="000A3C60">
              <w:rPr>
                <w:sz w:val="20"/>
                <w:szCs w:val="20"/>
              </w:rPr>
              <w:t>Qhia</w:t>
            </w:r>
            <w:proofErr w:type="spellEnd"/>
            <w:r w:rsidR="000A3C60">
              <w:rPr>
                <w:sz w:val="20"/>
                <w:szCs w:val="20"/>
              </w:rPr>
              <w:t xml:space="preserve"> </w:t>
            </w:r>
            <w:proofErr w:type="spellStart"/>
            <w:r w:rsidR="000A3C60">
              <w:rPr>
                <w:sz w:val="20"/>
                <w:szCs w:val="20"/>
              </w:rPr>
              <w:t>tsis</w:t>
            </w:r>
            <w:proofErr w:type="spellEnd"/>
            <w:r w:rsidR="000A3C60">
              <w:rPr>
                <w:sz w:val="20"/>
                <w:szCs w:val="20"/>
              </w:rPr>
              <w:t xml:space="preserve"> tau</w:t>
            </w:r>
          </w:p>
          <w:p w14:paraId="76D78C10" w14:textId="7E191DDA" w:rsidR="00A54CA3" w:rsidRPr="003D26B1" w:rsidRDefault="00A54CA3" w:rsidP="00A54CA3">
            <w:pPr>
              <w:rPr>
                <w:b/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895" w:author="Fong RERHANG" w:date="2021-06-08T20:55:00Z">
              <w:r w:rsidRPr="00892542" w:rsidDel="009B2314">
                <w:rPr>
                  <w:sz w:val="20"/>
                  <w:szCs w:val="20"/>
                </w:rPr>
                <w:delText>Vietnamese</w:delText>
              </w:r>
            </w:del>
            <w:proofErr w:type="spellStart"/>
            <w:ins w:id="896" w:author="Fong RERHANG" w:date="2021-06-08T20:55:00Z">
              <w:r w:rsidR="009B2314">
                <w:rPr>
                  <w:sz w:val="20"/>
                  <w:szCs w:val="20"/>
                </w:rPr>
                <w:t>Nyab</w:t>
              </w:r>
              <w:proofErr w:type="spellEnd"/>
              <w:r w:rsidR="009B2314">
                <w:rPr>
                  <w:sz w:val="20"/>
                  <w:szCs w:val="20"/>
                </w:rPr>
                <w:t xml:space="preserve"> </w:t>
              </w:r>
              <w:proofErr w:type="spellStart"/>
              <w:r w:rsidR="009B2314">
                <w:rPr>
                  <w:sz w:val="20"/>
                  <w:szCs w:val="20"/>
                </w:rPr>
                <w:t>Laj</w:t>
              </w:r>
            </w:ins>
            <w:proofErr w:type="spellEnd"/>
          </w:p>
        </w:tc>
      </w:tr>
    </w:tbl>
    <w:p w14:paraId="1F9E96FA" w14:textId="77777777" w:rsidR="00B870DF" w:rsidRDefault="00B870DF" w:rsidP="00277126">
      <w:pPr>
        <w:rPr>
          <w:noProof/>
        </w:rPr>
      </w:pPr>
    </w:p>
    <w:tbl>
      <w:tblPr>
        <w:tblStyle w:val="TableGrid"/>
        <w:tblpPr w:leftFromText="180" w:rightFromText="180" w:vertAnchor="text" w:horzAnchor="margin" w:tblpXSpec="center" w:tblpY="16"/>
        <w:tblW w:w="11597" w:type="dxa"/>
        <w:tblLayout w:type="fixed"/>
        <w:tblLook w:val="04A0" w:firstRow="1" w:lastRow="0" w:firstColumn="1" w:lastColumn="0" w:noHBand="0" w:noVBand="1"/>
      </w:tblPr>
      <w:tblGrid>
        <w:gridCol w:w="1616"/>
        <w:gridCol w:w="1505"/>
        <w:gridCol w:w="1235"/>
        <w:gridCol w:w="1029"/>
        <w:gridCol w:w="554"/>
        <w:gridCol w:w="2324"/>
        <w:gridCol w:w="1352"/>
        <w:gridCol w:w="1982"/>
      </w:tblGrid>
      <w:tr w:rsidR="008E15D9" w:rsidRPr="004955B2" w14:paraId="2F9E99C9" w14:textId="77777777" w:rsidTr="008E15D9">
        <w:tc>
          <w:tcPr>
            <w:tcW w:w="5385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212B5DC" w14:textId="0D14D1B7" w:rsidR="008E15D9" w:rsidRPr="003D26B1" w:rsidRDefault="008E15D9" w:rsidP="008E15D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Thawj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Lub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Npe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thiab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Lub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Npe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ins w:id="897" w:author="Fong RERHANG" w:date="2021-06-08T20:55:00Z">
              <w:r w:rsidR="009B2314">
                <w:rPr>
                  <w:b/>
                  <w:sz w:val="20"/>
                  <w:szCs w:val="20"/>
                </w:rPr>
                <w:t>Nrab</w:t>
              </w:r>
            </w:ins>
            <w:proofErr w:type="spellEnd"/>
            <w:del w:id="898" w:author="Fong RERHANG" w:date="2021-06-08T20:55:00Z">
              <w:r w:rsidDel="009B2314">
                <w:rPr>
                  <w:b/>
                  <w:sz w:val="20"/>
                  <w:szCs w:val="20"/>
                </w:rPr>
                <w:delText>Luv</w:delText>
              </w:r>
            </w:del>
            <w:r w:rsidRPr="003D26B1">
              <w:rPr>
                <w:b/>
                <w:sz w:val="20"/>
                <w:szCs w:val="20"/>
              </w:rPr>
              <w:t>: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FORMTEXT </w:instrText>
            </w:r>
            <w:r w:rsidRPr="003D26B1">
              <w:rPr>
                <w:b/>
                <w:sz w:val="20"/>
                <w:szCs w:val="20"/>
              </w:rPr>
            </w:r>
            <w:r w:rsidRPr="003D26B1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423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2D785E0" w14:textId="795BA557" w:rsidR="008E15D9" w:rsidRPr="003D26B1" w:rsidRDefault="008E15D9" w:rsidP="008E15D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Lub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Xeem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Thiab</w:t>
            </w:r>
            <w:proofErr w:type="spellEnd"/>
            <w:r>
              <w:rPr>
                <w:b/>
                <w:sz w:val="20"/>
                <w:szCs w:val="20"/>
              </w:rPr>
              <w:t xml:space="preserve"> Tom </w:t>
            </w:r>
            <w:proofErr w:type="spellStart"/>
            <w:r>
              <w:rPr>
                <w:b/>
                <w:sz w:val="20"/>
                <w:szCs w:val="20"/>
              </w:rPr>
              <w:t>Kawg</w:t>
            </w:r>
            <w:proofErr w:type="spellEnd"/>
            <w:r>
              <w:rPr>
                <w:b/>
                <w:sz w:val="20"/>
                <w:szCs w:val="20"/>
              </w:rPr>
              <w:t xml:space="preserve">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FORMTEXT </w:instrText>
            </w:r>
            <w:r w:rsidRPr="003D26B1">
              <w:rPr>
                <w:b/>
                <w:sz w:val="20"/>
                <w:szCs w:val="20"/>
              </w:rPr>
            </w:r>
            <w:r w:rsidRPr="003D26B1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 </w:t>
            </w:r>
          </w:p>
        </w:tc>
        <w:tc>
          <w:tcPr>
            <w:tcW w:w="198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137AAC1" w14:textId="52D51F0C" w:rsidR="008E15D9" w:rsidRPr="003D26B1" w:rsidRDefault="009B2314" w:rsidP="008E15D9">
            <w:pPr>
              <w:rPr>
                <w:b/>
                <w:sz w:val="20"/>
                <w:szCs w:val="20"/>
              </w:rPr>
            </w:pPr>
            <w:proofErr w:type="spellStart"/>
            <w:ins w:id="899" w:author="Fong RERHANG" w:date="2021-06-08T20:56:00Z">
              <w:r>
                <w:rPr>
                  <w:b/>
                  <w:sz w:val="20"/>
                  <w:szCs w:val="20"/>
                </w:rPr>
                <w:t>Hnub</w:t>
              </w:r>
              <w:proofErr w:type="spellEnd"/>
              <w:r>
                <w:rPr>
                  <w:b/>
                  <w:sz w:val="20"/>
                  <w:szCs w:val="20"/>
                </w:rPr>
                <w:t xml:space="preserve"> Yug</w:t>
              </w:r>
            </w:ins>
            <w:del w:id="900" w:author="Fong RERHANG" w:date="2021-06-08T20:56:00Z">
              <w:r w:rsidR="008E15D9" w:rsidRPr="003D26B1" w:rsidDel="009B2314">
                <w:rPr>
                  <w:b/>
                  <w:sz w:val="20"/>
                  <w:szCs w:val="20"/>
                </w:rPr>
                <w:delText>D.O.B</w:delText>
              </w:r>
            </w:del>
            <w:r w:rsidR="008E15D9" w:rsidRPr="003D26B1">
              <w:rPr>
                <w:b/>
                <w:sz w:val="20"/>
                <w:szCs w:val="20"/>
              </w:rPr>
              <w:t xml:space="preserve">.: </w:t>
            </w:r>
            <w:r w:rsidR="008E15D9" w:rsidRPr="003D26B1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8E15D9" w:rsidRPr="003D26B1">
              <w:rPr>
                <w:b/>
                <w:sz w:val="20"/>
                <w:szCs w:val="20"/>
              </w:rPr>
              <w:instrText xml:space="preserve"> FORMTEXT </w:instrText>
            </w:r>
            <w:r w:rsidR="008E15D9" w:rsidRPr="003D26B1">
              <w:rPr>
                <w:b/>
                <w:sz w:val="20"/>
                <w:szCs w:val="20"/>
              </w:rPr>
            </w:r>
            <w:r w:rsidR="008E15D9" w:rsidRPr="003D26B1">
              <w:rPr>
                <w:b/>
                <w:sz w:val="20"/>
                <w:szCs w:val="20"/>
              </w:rPr>
              <w:fldChar w:fldCharType="separate"/>
            </w:r>
            <w:r w:rsidR="008E15D9" w:rsidRPr="003D26B1">
              <w:rPr>
                <w:b/>
                <w:noProof/>
                <w:sz w:val="20"/>
                <w:szCs w:val="20"/>
              </w:rPr>
              <w:t> </w:t>
            </w:r>
            <w:r w:rsidR="008E15D9" w:rsidRPr="003D26B1">
              <w:rPr>
                <w:b/>
                <w:noProof/>
                <w:sz w:val="20"/>
                <w:szCs w:val="20"/>
              </w:rPr>
              <w:t> </w:t>
            </w:r>
            <w:r w:rsidR="008E15D9" w:rsidRPr="003D26B1">
              <w:rPr>
                <w:b/>
                <w:noProof/>
                <w:sz w:val="20"/>
                <w:szCs w:val="20"/>
              </w:rPr>
              <w:t> </w:t>
            </w:r>
            <w:r w:rsidR="008E15D9" w:rsidRPr="003D26B1">
              <w:rPr>
                <w:b/>
                <w:noProof/>
                <w:sz w:val="20"/>
                <w:szCs w:val="20"/>
              </w:rPr>
              <w:t> </w:t>
            </w:r>
            <w:r w:rsidR="008E15D9" w:rsidRPr="003D26B1">
              <w:rPr>
                <w:b/>
                <w:noProof/>
                <w:sz w:val="20"/>
                <w:szCs w:val="20"/>
              </w:rPr>
              <w:t> </w:t>
            </w:r>
            <w:r w:rsidR="008E15D9" w:rsidRPr="003D26B1">
              <w:rPr>
                <w:b/>
                <w:sz w:val="20"/>
                <w:szCs w:val="20"/>
              </w:rPr>
              <w:fldChar w:fldCharType="end"/>
            </w:r>
            <w:r w:rsidR="008E15D9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8E15D9" w:rsidRPr="002D06EE" w14:paraId="2D8B13B3" w14:textId="77777777" w:rsidTr="008E15D9">
        <w:trPr>
          <w:trHeight w:val="263"/>
        </w:trPr>
        <w:tc>
          <w:tcPr>
            <w:tcW w:w="5385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27E8E88" w14:textId="25C88D34" w:rsidR="008E15D9" w:rsidRPr="003D26B1" w:rsidRDefault="008E15D9" w:rsidP="008E15D9">
            <w:pPr>
              <w:rPr>
                <w:b/>
                <w:sz w:val="20"/>
                <w:szCs w:val="20"/>
              </w:rPr>
            </w:pPr>
            <w:del w:id="901" w:author="Fong RERHANG" w:date="2021-06-08T20:56:00Z">
              <w:r w:rsidRPr="003D26B1" w:rsidDel="009B2314">
                <w:rPr>
                  <w:b/>
                  <w:sz w:val="20"/>
                  <w:szCs w:val="20"/>
                </w:rPr>
                <w:delText>Tub los ntxhais</w:delText>
              </w:r>
            </w:del>
            <w:proofErr w:type="spellStart"/>
            <w:ins w:id="902" w:author="Fong RERHANG" w:date="2021-06-08T20:56:00Z">
              <w:r w:rsidR="009B2314">
                <w:rPr>
                  <w:b/>
                  <w:sz w:val="20"/>
                  <w:szCs w:val="20"/>
                </w:rPr>
                <w:t>Txiv</w:t>
              </w:r>
              <w:proofErr w:type="spellEnd"/>
              <w:r w:rsidR="009B2314">
                <w:rPr>
                  <w:b/>
                  <w:sz w:val="20"/>
                  <w:szCs w:val="20"/>
                </w:rPr>
                <w:t xml:space="preserve"> </w:t>
              </w:r>
              <w:proofErr w:type="spellStart"/>
              <w:r w:rsidR="009B2314">
                <w:rPr>
                  <w:b/>
                  <w:sz w:val="20"/>
                  <w:szCs w:val="20"/>
                </w:rPr>
                <w:t>Neej</w:t>
              </w:r>
              <w:proofErr w:type="spellEnd"/>
              <w:r w:rsidR="009B2314">
                <w:rPr>
                  <w:b/>
                  <w:sz w:val="20"/>
                  <w:szCs w:val="20"/>
                </w:rPr>
                <w:t xml:space="preserve"> los </w:t>
              </w:r>
              <w:proofErr w:type="spellStart"/>
              <w:r w:rsidR="009B2314">
                <w:rPr>
                  <w:b/>
                  <w:sz w:val="20"/>
                  <w:szCs w:val="20"/>
                </w:rPr>
                <w:t>Poj</w:t>
              </w:r>
              <w:proofErr w:type="spellEnd"/>
              <w:r w:rsidR="009B2314">
                <w:rPr>
                  <w:b/>
                  <w:sz w:val="20"/>
                  <w:szCs w:val="20"/>
                </w:rPr>
                <w:t xml:space="preserve"> </w:t>
              </w:r>
              <w:proofErr w:type="spellStart"/>
              <w:r w:rsidR="009B2314">
                <w:rPr>
                  <w:b/>
                  <w:sz w:val="20"/>
                  <w:szCs w:val="20"/>
                </w:rPr>
                <w:t>Niam</w:t>
              </w:r>
            </w:ins>
            <w:proofErr w:type="spellEnd"/>
            <w:r w:rsidRPr="003D26B1">
              <w:rPr>
                <w:b/>
                <w:sz w:val="20"/>
                <w:szCs w:val="20"/>
              </w:rPr>
              <w:t xml:space="preserve">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ins w:id="903" w:author="Fong RERHANG" w:date="2021-06-08T20:56:00Z">
              <w:r w:rsidR="009B2314" w:rsidRPr="009B2314">
                <w:rPr>
                  <w:bCs/>
                  <w:sz w:val="20"/>
                  <w:szCs w:val="20"/>
                  <w:rPrChange w:id="904" w:author="Fong RERHANG" w:date="2021-06-08T20:56:00Z">
                    <w:rPr>
                      <w:b/>
                      <w:sz w:val="20"/>
                      <w:szCs w:val="20"/>
                    </w:rPr>
                  </w:rPrChange>
                </w:rPr>
                <w:t>Txiv</w:t>
              </w:r>
              <w:proofErr w:type="spellEnd"/>
              <w:r w:rsidR="009B2314" w:rsidRPr="009B2314">
                <w:rPr>
                  <w:bCs/>
                  <w:sz w:val="20"/>
                  <w:szCs w:val="20"/>
                  <w:rPrChange w:id="905" w:author="Fong RERHANG" w:date="2021-06-08T20:56:00Z">
                    <w:rPr>
                      <w:b/>
                      <w:sz w:val="20"/>
                      <w:szCs w:val="20"/>
                    </w:rPr>
                  </w:rPrChange>
                </w:rPr>
                <w:t xml:space="preserve"> </w:t>
              </w:r>
              <w:proofErr w:type="spellStart"/>
              <w:r w:rsidR="009B2314" w:rsidRPr="009B2314">
                <w:rPr>
                  <w:bCs/>
                  <w:sz w:val="20"/>
                  <w:szCs w:val="20"/>
                  <w:rPrChange w:id="906" w:author="Fong RERHANG" w:date="2021-06-08T20:56:00Z">
                    <w:rPr>
                      <w:b/>
                      <w:sz w:val="20"/>
                      <w:szCs w:val="20"/>
                    </w:rPr>
                  </w:rPrChange>
                </w:rPr>
                <w:t>Neej</w:t>
              </w:r>
            </w:ins>
            <w:proofErr w:type="spellEnd"/>
            <w:del w:id="907" w:author="Fong RERHANG" w:date="2021-06-08T20:56:00Z">
              <w:r w:rsidRPr="009B2314" w:rsidDel="009B2314">
                <w:rPr>
                  <w:bCs/>
                  <w:sz w:val="20"/>
                  <w:szCs w:val="20"/>
                  <w:rPrChange w:id="908" w:author="Fong RERHANG" w:date="2021-06-08T20:56:00Z">
                    <w:rPr>
                      <w:sz w:val="20"/>
                      <w:szCs w:val="20"/>
                    </w:rPr>
                  </w:rPrChange>
                </w:rPr>
                <w:delText>Tub</w:delText>
              </w:r>
            </w:del>
            <w:r w:rsidRPr="003D26B1">
              <w:rPr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</w:t>
            </w:r>
            <w:del w:id="909" w:author="Fong RERHANG" w:date="2021-06-08T20:57:00Z">
              <w:r w:rsidRPr="009B2314" w:rsidDel="009B2314">
                <w:rPr>
                  <w:bCs/>
                  <w:sz w:val="20"/>
                  <w:szCs w:val="20"/>
                  <w:rPrChange w:id="910" w:author="Fong RERHANG" w:date="2021-06-08T20:56:00Z">
                    <w:rPr>
                      <w:b/>
                      <w:sz w:val="20"/>
                      <w:szCs w:val="20"/>
                    </w:rPr>
                  </w:rPrChange>
                </w:rPr>
                <w:delText xml:space="preserve">Ntxhai </w:delText>
              </w:r>
            </w:del>
            <w:proofErr w:type="spellStart"/>
            <w:ins w:id="911" w:author="Fong RERHANG" w:date="2021-06-08T20:57:00Z">
              <w:r w:rsidR="009B2314">
                <w:rPr>
                  <w:bCs/>
                  <w:sz w:val="20"/>
                  <w:szCs w:val="20"/>
                </w:rPr>
                <w:t>Poj</w:t>
              </w:r>
              <w:proofErr w:type="spellEnd"/>
              <w:r w:rsidR="009B2314">
                <w:rPr>
                  <w:bCs/>
                  <w:sz w:val="20"/>
                  <w:szCs w:val="20"/>
                </w:rPr>
                <w:t xml:space="preserve"> </w:t>
              </w:r>
              <w:proofErr w:type="spellStart"/>
              <w:r w:rsidR="009B2314">
                <w:rPr>
                  <w:bCs/>
                  <w:sz w:val="20"/>
                  <w:szCs w:val="20"/>
                </w:rPr>
                <w:t>Niam</w:t>
              </w:r>
              <w:proofErr w:type="spellEnd"/>
              <w:r w:rsidR="009B2314" w:rsidRPr="009B2314">
                <w:rPr>
                  <w:bCs/>
                  <w:sz w:val="20"/>
                  <w:szCs w:val="20"/>
                  <w:rPrChange w:id="912" w:author="Fong RERHANG" w:date="2021-06-08T20:56:00Z">
                    <w:rPr>
                      <w:b/>
                      <w:sz w:val="20"/>
                      <w:szCs w:val="20"/>
                    </w:rPr>
                  </w:rPrChange>
                </w:rPr>
                <w:t xml:space="preserve"> </w:t>
              </w:r>
            </w:ins>
            <w:r w:rsidRPr="009B2314">
              <w:rPr>
                <w:bCs/>
                <w:sz w:val="20"/>
                <w:szCs w:val="20"/>
                <w:rPrChange w:id="913" w:author="Fong RERHANG" w:date="2021-06-08T20:56:00Z">
                  <w:rPr>
                    <w:b/>
                    <w:sz w:val="20"/>
                    <w:szCs w:val="20"/>
                  </w:rPr>
                </w:rPrChange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B2314">
              <w:rPr>
                <w:bCs/>
                <w:sz w:val="20"/>
                <w:szCs w:val="20"/>
                <w:rPrChange w:id="914" w:author="Fong RERHANG" w:date="2021-06-08T20:56:00Z">
                  <w:rPr>
                    <w:b/>
                    <w:sz w:val="20"/>
                    <w:szCs w:val="20"/>
                  </w:rPr>
                </w:rPrChange>
              </w:rPr>
              <w:instrText xml:space="preserve"> FORMCHECKBOX </w:instrText>
            </w:r>
            <w:r w:rsidR="00DE150C" w:rsidRPr="009B2314">
              <w:rPr>
                <w:bCs/>
                <w:sz w:val="20"/>
                <w:szCs w:val="20"/>
                <w:rPrChange w:id="915" w:author="Fong RERHANG" w:date="2021-06-08T20:56:00Z">
                  <w:rPr>
                    <w:b/>
                    <w:sz w:val="20"/>
                    <w:szCs w:val="20"/>
                  </w:rPr>
                </w:rPrChange>
              </w:rPr>
            </w:r>
            <w:r w:rsidR="00DE150C" w:rsidRPr="009B2314">
              <w:rPr>
                <w:bCs/>
                <w:sz w:val="20"/>
                <w:szCs w:val="20"/>
                <w:rPrChange w:id="916" w:author="Fong RERHANG" w:date="2021-06-08T20:56:00Z">
                  <w:rPr>
                    <w:b/>
                    <w:sz w:val="20"/>
                    <w:szCs w:val="20"/>
                  </w:rPr>
                </w:rPrChange>
              </w:rPr>
              <w:fldChar w:fldCharType="separate"/>
            </w:r>
            <w:r w:rsidRPr="009B2314">
              <w:rPr>
                <w:bCs/>
                <w:sz w:val="20"/>
                <w:szCs w:val="20"/>
                <w:rPrChange w:id="917" w:author="Fong RERHANG" w:date="2021-06-08T20:56:00Z">
                  <w:rPr>
                    <w:b/>
                    <w:sz w:val="20"/>
                    <w:szCs w:val="20"/>
                  </w:rPr>
                </w:rPrChange>
              </w:rPr>
              <w:fldChar w:fldCharType="end"/>
            </w:r>
            <w:r w:rsidRPr="009B2314">
              <w:rPr>
                <w:bCs/>
                <w:sz w:val="20"/>
                <w:szCs w:val="20"/>
                <w:rPrChange w:id="918" w:author="Fong RERHANG" w:date="2021-06-08T20:56:00Z">
                  <w:rPr>
                    <w:b/>
                    <w:sz w:val="20"/>
                    <w:szCs w:val="20"/>
                  </w:rPr>
                </w:rPrChange>
              </w:rPr>
              <w:t xml:space="preserve"> </w:t>
            </w:r>
            <w:del w:id="919" w:author="Fong RERHANG" w:date="2021-06-08T20:57:00Z">
              <w:r w:rsidRPr="009B2314" w:rsidDel="009B2314">
                <w:rPr>
                  <w:bCs/>
                  <w:sz w:val="20"/>
                  <w:szCs w:val="20"/>
                  <w:rPrChange w:id="920" w:author="Fong RERHANG" w:date="2021-06-08T20:56:00Z">
                    <w:rPr>
                      <w:b/>
                      <w:sz w:val="20"/>
                      <w:szCs w:val="20"/>
                    </w:rPr>
                  </w:rPrChange>
                </w:rPr>
                <w:delText>Kab txhws</w:delText>
              </w:r>
            </w:del>
            <w:proofErr w:type="spellStart"/>
            <w:ins w:id="921" w:author="Fong RERHANG" w:date="2021-06-08T20:57:00Z">
              <w:r w:rsidR="009B2314">
                <w:rPr>
                  <w:bCs/>
                  <w:sz w:val="20"/>
                  <w:szCs w:val="20"/>
                </w:rPr>
                <w:t>Hloov</w:t>
              </w:r>
              <w:proofErr w:type="spellEnd"/>
              <w:r w:rsidR="009B2314">
                <w:rPr>
                  <w:bCs/>
                  <w:sz w:val="20"/>
                  <w:szCs w:val="20"/>
                </w:rPr>
                <w:t xml:space="preserve"> </w:t>
              </w:r>
              <w:proofErr w:type="spellStart"/>
              <w:r w:rsidR="009B2314">
                <w:rPr>
                  <w:bCs/>
                  <w:sz w:val="20"/>
                  <w:szCs w:val="20"/>
                </w:rPr>
                <w:t>Cev</w:t>
              </w:r>
            </w:ins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Lwm</w:t>
            </w:r>
            <w:proofErr w:type="spellEnd"/>
            <w:r>
              <w:rPr>
                <w:sz w:val="20"/>
                <w:szCs w:val="20"/>
              </w:rPr>
              <w:t xml:space="preserve"> yam</w:t>
            </w:r>
          </w:p>
        </w:tc>
        <w:tc>
          <w:tcPr>
            <w:tcW w:w="6212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C2EE16D" w14:textId="3DC7FC15" w:rsidR="008E15D9" w:rsidRPr="003D26B1" w:rsidRDefault="008E15D9" w:rsidP="008E15D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Kev sib </w:t>
            </w:r>
            <w:proofErr w:type="spellStart"/>
            <w:r>
              <w:rPr>
                <w:b/>
                <w:sz w:val="20"/>
                <w:szCs w:val="20"/>
              </w:rPr>
              <w:t>nrog</w:t>
            </w:r>
            <w:proofErr w:type="spellEnd"/>
            <w:r>
              <w:rPr>
                <w:b/>
                <w:sz w:val="20"/>
                <w:szCs w:val="20"/>
              </w:rPr>
              <w:t xml:space="preserve"> zoo </w:t>
            </w:r>
            <w:proofErr w:type="spellStart"/>
            <w:r>
              <w:rPr>
                <w:b/>
                <w:sz w:val="20"/>
                <w:szCs w:val="20"/>
              </w:rPr>
              <w:t>nrog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tus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neeg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saib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xyuas</w:t>
            </w:r>
            <w:proofErr w:type="spellEnd"/>
            <w:r w:rsidRPr="003D26B1">
              <w:rPr>
                <w:b/>
                <w:sz w:val="20"/>
                <w:szCs w:val="20"/>
              </w:rPr>
              <w:t xml:space="preserve">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FORMTEXT </w:instrText>
            </w:r>
            <w:r w:rsidRPr="003D26B1">
              <w:rPr>
                <w:b/>
                <w:sz w:val="20"/>
                <w:szCs w:val="20"/>
              </w:rPr>
            </w:r>
            <w:r w:rsidRPr="003D26B1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noProof/>
                <w:sz w:val="20"/>
                <w:szCs w:val="20"/>
              </w:rPr>
              <w:t> </w:t>
            </w:r>
            <w:r w:rsidRPr="003D26B1">
              <w:rPr>
                <w:b/>
                <w:sz w:val="20"/>
                <w:szCs w:val="20"/>
              </w:rPr>
              <w:fldChar w:fldCharType="end"/>
            </w:r>
          </w:p>
        </w:tc>
      </w:tr>
      <w:tr w:rsidR="008E15D9" w:rsidRPr="002D06EE" w14:paraId="782A7F63" w14:textId="77777777" w:rsidTr="00A54CA3">
        <w:trPr>
          <w:trHeight w:val="263"/>
        </w:trPr>
        <w:tc>
          <w:tcPr>
            <w:tcW w:w="11597" w:type="dxa"/>
            <w:gridSpan w:val="8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B7F92AB" w14:textId="5EE77490" w:rsidR="008E15D9" w:rsidRPr="003D26B1" w:rsidRDefault="008E15D9" w:rsidP="008E15D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Kev Cob </w:t>
            </w:r>
            <w:proofErr w:type="spellStart"/>
            <w:r>
              <w:rPr>
                <w:b/>
                <w:sz w:val="20"/>
                <w:szCs w:val="20"/>
              </w:rPr>
              <w:t>Qhia</w:t>
            </w:r>
            <w:proofErr w:type="spellEnd"/>
            <w:r w:rsidRPr="003D26B1">
              <w:rPr>
                <w:b/>
                <w:sz w:val="20"/>
                <w:szCs w:val="20"/>
              </w:rPr>
              <w:t xml:space="preserve">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proofErr w:type="spellStart"/>
            <w:ins w:id="922" w:author="Fong RERHANG" w:date="2021-06-08T20:57:00Z">
              <w:r w:rsidR="009B2314" w:rsidRPr="00BE11ED">
                <w:rPr>
                  <w:bCs/>
                  <w:sz w:val="20"/>
                  <w:szCs w:val="20"/>
                  <w:rPrChange w:id="923" w:author="Fong RERHANG" w:date="2021-06-08T20:57:00Z">
                    <w:rPr>
                      <w:b/>
                      <w:sz w:val="20"/>
                      <w:szCs w:val="20"/>
                    </w:rPr>
                  </w:rPrChange>
                </w:rPr>
                <w:t>Kab</w:t>
              </w:r>
              <w:proofErr w:type="spellEnd"/>
              <w:r w:rsidR="009B2314" w:rsidRPr="00BE11ED">
                <w:rPr>
                  <w:bCs/>
                  <w:sz w:val="20"/>
                  <w:szCs w:val="20"/>
                  <w:rPrChange w:id="924" w:author="Fong RERHANG" w:date="2021-06-08T20:57:00Z">
                    <w:rPr>
                      <w:b/>
                      <w:sz w:val="20"/>
                      <w:szCs w:val="20"/>
                    </w:rPr>
                  </w:rPrChange>
                </w:rPr>
                <w:t xml:space="preserve"> </w:t>
              </w:r>
              <w:proofErr w:type="spellStart"/>
              <w:r w:rsidR="009B2314" w:rsidRPr="00BE11ED">
                <w:rPr>
                  <w:bCs/>
                  <w:sz w:val="20"/>
                  <w:szCs w:val="20"/>
                  <w:rPrChange w:id="925" w:author="Fong RERHANG" w:date="2021-06-08T20:57:00Z">
                    <w:rPr>
                      <w:b/>
                      <w:sz w:val="20"/>
                      <w:szCs w:val="20"/>
                    </w:rPr>
                  </w:rPrChange>
                </w:rPr>
                <w:t>txhws</w:t>
              </w:r>
              <w:proofErr w:type="spellEnd"/>
              <w:r w:rsidR="009B2314" w:rsidRPr="00BE11ED">
                <w:rPr>
                  <w:bCs/>
                  <w:sz w:val="20"/>
                  <w:szCs w:val="20"/>
                  <w:rPrChange w:id="926" w:author="Fong RERHANG" w:date="2021-06-08T20:57:00Z">
                    <w:rPr>
                      <w:b/>
                      <w:sz w:val="20"/>
                      <w:szCs w:val="20"/>
                    </w:rPr>
                  </w:rPrChange>
                </w:rPr>
                <w:t xml:space="preserve"> (</w:t>
              </w:r>
            </w:ins>
            <w:r w:rsidRPr="00BE11ED">
              <w:rPr>
                <w:bCs/>
                <w:sz w:val="20"/>
                <w:szCs w:val="20"/>
                <w:rPrChange w:id="927" w:author="Fong RERHANG" w:date="2021-06-08T20:57:00Z">
                  <w:rPr>
                    <w:sz w:val="20"/>
                    <w:szCs w:val="20"/>
                  </w:rPr>
                </w:rPrChange>
              </w:rPr>
              <w:t>Gay</w:t>
            </w:r>
            <w:ins w:id="928" w:author="Fong RERHANG" w:date="2021-06-08T20:57:00Z">
              <w:r w:rsidR="009B2314" w:rsidRPr="00BE11ED">
                <w:rPr>
                  <w:bCs/>
                  <w:sz w:val="20"/>
                  <w:szCs w:val="20"/>
                  <w:rPrChange w:id="929" w:author="Fong RERHANG" w:date="2021-06-08T20:57:00Z">
                    <w:rPr>
                      <w:sz w:val="20"/>
                      <w:szCs w:val="20"/>
                    </w:rPr>
                  </w:rPrChange>
                </w:rPr>
                <w:t>)</w:t>
              </w:r>
            </w:ins>
            <w:proofErr w:type="spellStart"/>
            <w:r w:rsidRPr="00BE11ED">
              <w:rPr>
                <w:bCs/>
                <w:sz w:val="20"/>
                <w:szCs w:val="20"/>
                <w:rPrChange w:id="930" w:author="Fong RERHANG" w:date="2021-06-08T20:57:00Z">
                  <w:rPr>
                    <w:b/>
                    <w:sz w:val="20"/>
                    <w:szCs w:val="20"/>
                  </w:rPr>
                </w:rPrChange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11ED">
              <w:rPr>
                <w:bCs/>
                <w:sz w:val="20"/>
                <w:szCs w:val="20"/>
                <w:rPrChange w:id="931" w:author="Fong RERHANG" w:date="2021-06-08T20:57:00Z">
                  <w:rPr>
                    <w:b/>
                    <w:sz w:val="20"/>
                    <w:szCs w:val="20"/>
                  </w:rPr>
                </w:rPrChange>
              </w:rPr>
              <w:instrText xml:space="preserve"> FORMCHECKBOX </w:instrText>
            </w:r>
            <w:r w:rsidR="00DE150C" w:rsidRPr="00BE11ED">
              <w:rPr>
                <w:bCs/>
                <w:sz w:val="20"/>
                <w:szCs w:val="20"/>
                <w:rPrChange w:id="932" w:author="Fong RERHANG" w:date="2021-06-08T20:57:00Z">
                  <w:rPr>
                    <w:b/>
                    <w:sz w:val="20"/>
                    <w:szCs w:val="20"/>
                  </w:rPr>
                </w:rPrChange>
              </w:rPr>
            </w:r>
            <w:r w:rsidR="00DE150C" w:rsidRPr="00BE11ED">
              <w:rPr>
                <w:bCs/>
                <w:sz w:val="20"/>
                <w:szCs w:val="20"/>
                <w:rPrChange w:id="933" w:author="Fong RERHANG" w:date="2021-06-08T20:57:00Z">
                  <w:rPr>
                    <w:b/>
                    <w:sz w:val="20"/>
                    <w:szCs w:val="20"/>
                  </w:rPr>
                </w:rPrChange>
              </w:rPr>
              <w:fldChar w:fldCharType="separate"/>
            </w:r>
            <w:r w:rsidRPr="00BE11ED">
              <w:rPr>
                <w:bCs/>
                <w:sz w:val="20"/>
                <w:szCs w:val="20"/>
                <w:rPrChange w:id="934" w:author="Fong RERHANG" w:date="2021-06-08T20:57:00Z">
                  <w:rPr>
                    <w:b/>
                    <w:sz w:val="20"/>
                    <w:szCs w:val="20"/>
                  </w:rPr>
                </w:rPrChange>
              </w:rPr>
              <w:fldChar w:fldCharType="end"/>
            </w:r>
            <w:r w:rsidRPr="00BE11ED">
              <w:rPr>
                <w:bCs/>
                <w:sz w:val="20"/>
                <w:szCs w:val="20"/>
                <w:rPrChange w:id="935" w:author="Fong RERHANG" w:date="2021-06-08T20:57:00Z">
                  <w:rPr>
                    <w:b/>
                    <w:sz w:val="20"/>
                    <w:szCs w:val="20"/>
                  </w:rPr>
                </w:rPrChange>
              </w:rPr>
              <w:t>nyiaj</w:t>
            </w:r>
            <w:proofErr w:type="spellEnd"/>
            <w:r w:rsidRPr="00BE11ED">
              <w:rPr>
                <w:bCs/>
                <w:sz w:val="20"/>
                <w:szCs w:val="20"/>
                <w:rPrChange w:id="936" w:author="Fong RERHANG" w:date="2021-06-08T20:57:00Z">
                  <w:rPr>
                    <w:b/>
                    <w:sz w:val="20"/>
                    <w:szCs w:val="20"/>
                  </w:rPr>
                </w:rPrChange>
              </w:rPr>
              <w:t xml:space="preserve"> </w:t>
            </w:r>
            <w:proofErr w:type="spellStart"/>
            <w:r w:rsidRPr="00BE11ED">
              <w:rPr>
                <w:bCs/>
                <w:sz w:val="20"/>
                <w:szCs w:val="20"/>
                <w:rPrChange w:id="937" w:author="Fong RERHANG" w:date="2021-06-08T20:57:00Z">
                  <w:rPr>
                    <w:b/>
                    <w:sz w:val="20"/>
                    <w:szCs w:val="20"/>
                  </w:rPr>
                </w:rPrChange>
              </w:rPr>
              <w:t>poj</w:t>
            </w:r>
            <w:proofErr w:type="spellEnd"/>
            <w:r w:rsidRPr="00BE11ED">
              <w:rPr>
                <w:bCs/>
                <w:sz w:val="20"/>
                <w:szCs w:val="20"/>
                <w:rPrChange w:id="938" w:author="Fong RERHANG" w:date="2021-06-08T20:57:00Z">
                  <w:rPr>
                    <w:b/>
                    <w:sz w:val="20"/>
                    <w:szCs w:val="20"/>
                  </w:rPr>
                </w:rPrChange>
              </w:rPr>
              <w:t xml:space="preserve"> </w:t>
            </w:r>
            <w:proofErr w:type="spellStart"/>
            <w:r w:rsidRPr="00BE11ED">
              <w:rPr>
                <w:bCs/>
                <w:sz w:val="20"/>
                <w:szCs w:val="20"/>
                <w:rPrChange w:id="939" w:author="Fong RERHANG" w:date="2021-06-08T20:57:00Z">
                  <w:rPr>
                    <w:b/>
                    <w:sz w:val="20"/>
                    <w:szCs w:val="20"/>
                  </w:rPr>
                </w:rPrChange>
              </w:rPr>
              <w:t>niam</w:t>
            </w:r>
            <w:proofErr w:type="spellEnd"/>
            <w:r w:rsidRPr="00BE11ED">
              <w:rPr>
                <w:bCs/>
                <w:sz w:val="20"/>
                <w:szCs w:val="20"/>
                <w:rPrChange w:id="940" w:author="Fong RERHANG" w:date="2021-06-08T20:57:00Z">
                  <w:rPr>
                    <w:sz w:val="20"/>
                    <w:szCs w:val="20"/>
                  </w:rPr>
                </w:rPrChange>
              </w:rPr>
              <w:t xml:space="preserve"> </w:t>
            </w:r>
            <w:r w:rsidRPr="00BE11ED">
              <w:rPr>
                <w:bCs/>
                <w:sz w:val="20"/>
                <w:szCs w:val="20"/>
                <w:rPrChange w:id="941" w:author="Fong RERHANG" w:date="2021-06-08T20:57:00Z">
                  <w:rPr>
                    <w:b/>
                    <w:sz w:val="20"/>
                    <w:szCs w:val="20"/>
                  </w:rPr>
                </w:rPrChange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11ED">
              <w:rPr>
                <w:bCs/>
                <w:sz w:val="20"/>
                <w:szCs w:val="20"/>
                <w:rPrChange w:id="942" w:author="Fong RERHANG" w:date="2021-06-08T20:57:00Z">
                  <w:rPr>
                    <w:b/>
                    <w:sz w:val="20"/>
                    <w:szCs w:val="20"/>
                  </w:rPr>
                </w:rPrChange>
              </w:rPr>
              <w:instrText xml:space="preserve"> FORMCHECKBOX </w:instrText>
            </w:r>
            <w:r w:rsidR="00DE150C" w:rsidRPr="00BE11ED">
              <w:rPr>
                <w:bCs/>
                <w:sz w:val="20"/>
                <w:szCs w:val="20"/>
                <w:rPrChange w:id="943" w:author="Fong RERHANG" w:date="2021-06-08T20:57:00Z">
                  <w:rPr>
                    <w:b/>
                    <w:sz w:val="20"/>
                    <w:szCs w:val="20"/>
                  </w:rPr>
                </w:rPrChange>
              </w:rPr>
            </w:r>
            <w:r w:rsidR="00DE150C" w:rsidRPr="00BE11ED">
              <w:rPr>
                <w:bCs/>
                <w:sz w:val="20"/>
                <w:szCs w:val="20"/>
                <w:rPrChange w:id="944" w:author="Fong RERHANG" w:date="2021-06-08T20:57:00Z">
                  <w:rPr>
                    <w:b/>
                    <w:sz w:val="20"/>
                    <w:szCs w:val="20"/>
                  </w:rPr>
                </w:rPrChange>
              </w:rPr>
              <w:fldChar w:fldCharType="separate"/>
            </w:r>
            <w:r w:rsidRPr="00BE11ED">
              <w:rPr>
                <w:bCs/>
                <w:sz w:val="20"/>
                <w:szCs w:val="20"/>
                <w:rPrChange w:id="945" w:author="Fong RERHANG" w:date="2021-06-08T20:57:00Z">
                  <w:rPr>
                    <w:b/>
                    <w:sz w:val="20"/>
                    <w:szCs w:val="20"/>
                  </w:rPr>
                </w:rPrChange>
              </w:rPr>
              <w:fldChar w:fldCharType="end"/>
            </w:r>
            <w:r w:rsidRPr="00BE11ED">
              <w:rPr>
                <w:bCs/>
                <w:sz w:val="20"/>
                <w:szCs w:val="20"/>
                <w:rPrChange w:id="946" w:author="Fong RERHANG" w:date="2021-06-08T20:57:00Z">
                  <w:rPr>
                    <w:b/>
                    <w:sz w:val="20"/>
                    <w:szCs w:val="20"/>
                  </w:rPr>
                </w:rPrChange>
              </w:rPr>
              <w:t xml:space="preserve">Ob </w:t>
            </w:r>
            <w:proofErr w:type="spellStart"/>
            <w:r w:rsidRPr="00BE11ED">
              <w:rPr>
                <w:bCs/>
                <w:sz w:val="20"/>
                <w:szCs w:val="20"/>
                <w:rPrChange w:id="947" w:author="Fong RERHANG" w:date="2021-06-08T20:57:00Z">
                  <w:rPr>
                    <w:b/>
                    <w:sz w:val="20"/>
                    <w:szCs w:val="20"/>
                  </w:rPr>
                </w:rPrChange>
              </w:rPr>
              <w:t>Hom</w:t>
            </w:r>
            <w:proofErr w:type="spellEnd"/>
            <w:r w:rsidRPr="00BE11ED">
              <w:rPr>
                <w:bCs/>
                <w:sz w:val="20"/>
                <w:szCs w:val="20"/>
                <w:rPrChange w:id="948" w:author="Fong RERHANG" w:date="2021-06-08T20:57:00Z">
                  <w:rPr>
                    <w:sz w:val="20"/>
                    <w:szCs w:val="20"/>
                  </w:rPr>
                </w:rPrChange>
              </w:rPr>
              <w:t xml:space="preserve"> </w:t>
            </w:r>
            <w:r w:rsidRPr="00BE11ED">
              <w:rPr>
                <w:bCs/>
                <w:sz w:val="20"/>
                <w:szCs w:val="20"/>
                <w:rPrChange w:id="949" w:author="Fong RERHANG" w:date="2021-06-08T20:57:00Z">
                  <w:rPr>
                    <w:b/>
                    <w:sz w:val="20"/>
                    <w:szCs w:val="20"/>
                  </w:rPr>
                </w:rPrChange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11ED">
              <w:rPr>
                <w:bCs/>
                <w:sz w:val="20"/>
                <w:szCs w:val="20"/>
                <w:rPrChange w:id="950" w:author="Fong RERHANG" w:date="2021-06-08T20:57:00Z">
                  <w:rPr>
                    <w:b/>
                    <w:sz w:val="20"/>
                    <w:szCs w:val="20"/>
                  </w:rPr>
                </w:rPrChange>
              </w:rPr>
              <w:instrText xml:space="preserve"> FORMCHECKBOX </w:instrText>
            </w:r>
            <w:r w:rsidR="00DE150C" w:rsidRPr="00BE11ED">
              <w:rPr>
                <w:bCs/>
                <w:sz w:val="20"/>
                <w:szCs w:val="20"/>
                <w:rPrChange w:id="951" w:author="Fong RERHANG" w:date="2021-06-08T20:57:00Z">
                  <w:rPr>
                    <w:b/>
                    <w:sz w:val="20"/>
                    <w:szCs w:val="20"/>
                  </w:rPr>
                </w:rPrChange>
              </w:rPr>
            </w:r>
            <w:r w:rsidR="00DE150C" w:rsidRPr="00BE11ED">
              <w:rPr>
                <w:bCs/>
                <w:sz w:val="20"/>
                <w:szCs w:val="20"/>
                <w:rPrChange w:id="952" w:author="Fong RERHANG" w:date="2021-06-08T20:57:00Z">
                  <w:rPr>
                    <w:b/>
                    <w:sz w:val="20"/>
                    <w:szCs w:val="20"/>
                  </w:rPr>
                </w:rPrChange>
              </w:rPr>
              <w:fldChar w:fldCharType="separate"/>
            </w:r>
            <w:r w:rsidRPr="00BE11ED">
              <w:rPr>
                <w:bCs/>
                <w:sz w:val="20"/>
                <w:szCs w:val="20"/>
                <w:rPrChange w:id="953" w:author="Fong RERHANG" w:date="2021-06-08T20:57:00Z">
                  <w:rPr>
                    <w:b/>
                    <w:sz w:val="20"/>
                    <w:szCs w:val="20"/>
                  </w:rPr>
                </w:rPrChange>
              </w:rPr>
              <w:fldChar w:fldCharType="end"/>
            </w:r>
            <w:r w:rsidRPr="00BE11ED">
              <w:rPr>
                <w:bCs/>
                <w:sz w:val="20"/>
                <w:szCs w:val="20"/>
                <w:rPrChange w:id="954" w:author="Fong RERHANG" w:date="2021-06-08T20:57:00Z">
                  <w:rPr>
                    <w:b/>
                    <w:sz w:val="20"/>
                    <w:szCs w:val="20"/>
                  </w:rPr>
                </w:rPrChange>
              </w:rPr>
              <w:t xml:space="preserve">Kev </w:t>
            </w:r>
            <w:proofErr w:type="spellStart"/>
            <w:r w:rsidRPr="00BE11ED">
              <w:rPr>
                <w:bCs/>
                <w:sz w:val="20"/>
                <w:szCs w:val="20"/>
                <w:rPrChange w:id="955" w:author="Fong RERHANG" w:date="2021-06-08T20:57:00Z">
                  <w:rPr>
                    <w:b/>
                    <w:sz w:val="20"/>
                    <w:szCs w:val="20"/>
                  </w:rPr>
                </w:rPrChange>
              </w:rPr>
              <w:t>Tsim</w:t>
            </w:r>
            <w:proofErr w:type="spellEnd"/>
            <w:r w:rsidRPr="00BE11ED">
              <w:rPr>
                <w:bCs/>
                <w:sz w:val="20"/>
                <w:szCs w:val="20"/>
                <w:rPrChange w:id="956" w:author="Fong RERHANG" w:date="2021-06-08T20:57:00Z">
                  <w:rPr>
                    <w:b/>
                    <w:sz w:val="20"/>
                    <w:szCs w:val="20"/>
                  </w:rPr>
                </w:rPrChange>
              </w:rPr>
              <w:t xml:space="preserve"> </w:t>
            </w:r>
            <w:proofErr w:type="spellStart"/>
            <w:r w:rsidRPr="00BE11ED">
              <w:rPr>
                <w:bCs/>
                <w:sz w:val="20"/>
                <w:szCs w:val="20"/>
                <w:rPrChange w:id="957" w:author="Fong RERHANG" w:date="2021-06-08T20:57:00Z">
                  <w:rPr>
                    <w:b/>
                    <w:sz w:val="20"/>
                    <w:szCs w:val="20"/>
                  </w:rPr>
                </w:rPrChange>
              </w:rPr>
              <w:t>Cov</w:t>
            </w:r>
            <w:proofErr w:type="spellEnd"/>
            <w:r w:rsidRPr="00BE11ED">
              <w:rPr>
                <w:bCs/>
                <w:sz w:val="20"/>
                <w:szCs w:val="20"/>
                <w:rPrChange w:id="958" w:author="Fong RERHANG" w:date="2021-06-08T20:57:00Z">
                  <w:rPr>
                    <w:b/>
                    <w:sz w:val="20"/>
                    <w:szCs w:val="20"/>
                  </w:rPr>
                </w:rPrChange>
              </w:rPr>
              <w:t xml:space="preserve"> </w:t>
            </w:r>
            <w:proofErr w:type="spellStart"/>
            <w:r w:rsidRPr="00BE11ED">
              <w:rPr>
                <w:bCs/>
                <w:sz w:val="20"/>
                <w:szCs w:val="20"/>
                <w:rPrChange w:id="959" w:author="Fong RERHANG" w:date="2021-06-08T20:57:00Z">
                  <w:rPr>
                    <w:b/>
                    <w:sz w:val="20"/>
                    <w:szCs w:val="20"/>
                  </w:rPr>
                </w:rPrChange>
              </w:rPr>
              <w:t>Lus</w:t>
            </w:r>
            <w:r w:rsidRPr="00BE11ED">
              <w:rPr>
                <w:bCs/>
                <w:sz w:val="20"/>
                <w:szCs w:val="20"/>
                <w:rPrChange w:id="960" w:author="Fong RERHANG" w:date="2021-06-08T20:57:00Z">
                  <w:rPr>
                    <w:sz w:val="20"/>
                    <w:szCs w:val="20"/>
                  </w:rPr>
                </w:rPrChange>
              </w:rPr>
              <w:t>Nug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3D26B1">
              <w:rPr>
                <w:sz w:val="20"/>
                <w:szCs w:val="20"/>
              </w:rPr>
              <w:t>Ncaj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Qha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proofErr w:type="spellStart"/>
            <w:ins w:id="961" w:author="Fong RERHANG" w:date="2021-06-08T20:57:00Z">
              <w:r w:rsidR="00BE11ED">
                <w:rPr>
                  <w:b/>
                  <w:sz w:val="20"/>
                  <w:szCs w:val="20"/>
                </w:rPr>
                <w:t>Hloov</w:t>
              </w:r>
              <w:proofErr w:type="spellEnd"/>
              <w:r w:rsidR="00BE11ED">
                <w:rPr>
                  <w:b/>
                  <w:sz w:val="20"/>
                  <w:szCs w:val="20"/>
                </w:rPr>
                <w:t xml:space="preserve"> </w:t>
              </w:r>
              <w:proofErr w:type="spellStart"/>
              <w:r w:rsidR="00BE11ED">
                <w:rPr>
                  <w:b/>
                  <w:sz w:val="20"/>
                  <w:szCs w:val="20"/>
                </w:rPr>
                <w:t>huav</w:t>
              </w:r>
              <w:proofErr w:type="spellEnd"/>
              <w:r w:rsidR="00BE11ED">
                <w:rPr>
                  <w:b/>
                  <w:sz w:val="20"/>
                  <w:szCs w:val="20"/>
                </w:rPr>
                <w:t xml:space="preserve"> </w:t>
              </w:r>
              <w:proofErr w:type="spellStart"/>
              <w:r w:rsidR="00BE11ED">
                <w:rPr>
                  <w:b/>
                  <w:sz w:val="20"/>
                  <w:szCs w:val="20"/>
                </w:rPr>
                <w:t>cev</w:t>
              </w:r>
              <w:proofErr w:type="spellEnd"/>
              <w:r w:rsidR="00BE11ED">
                <w:rPr>
                  <w:b/>
                  <w:sz w:val="20"/>
                  <w:szCs w:val="20"/>
                </w:rPr>
                <w:t xml:space="preserve"> (</w:t>
              </w:r>
            </w:ins>
            <w:r w:rsidRPr="003D26B1">
              <w:rPr>
                <w:sz w:val="20"/>
                <w:szCs w:val="20"/>
              </w:rPr>
              <w:t>Intersex</w:t>
            </w:r>
            <w:ins w:id="962" w:author="Fong RERHANG" w:date="2021-06-08T20:57:00Z">
              <w:r w:rsidR="00BE11ED">
                <w:rPr>
                  <w:sz w:val="20"/>
                  <w:szCs w:val="20"/>
                </w:rPr>
                <w:t>)</w:t>
              </w:r>
            </w:ins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 w:rsidRPr="00E27FD8">
              <w:rPr>
                <w:sz w:val="20"/>
                <w:szCs w:val="20"/>
              </w:rPr>
              <w:t xml:space="preserve"> </w:t>
            </w:r>
            <w:proofErr w:type="spellStart"/>
            <w:r w:rsidRPr="00E27FD8">
              <w:rPr>
                <w:sz w:val="20"/>
                <w:szCs w:val="20"/>
              </w:rPr>
              <w:t>Tsis</w:t>
            </w:r>
            <w:proofErr w:type="spellEnd"/>
            <w:r w:rsidRPr="00E27FD8">
              <w:rPr>
                <w:sz w:val="20"/>
                <w:szCs w:val="20"/>
              </w:rPr>
              <w:t xml:space="preserve"> </w:t>
            </w:r>
            <w:proofErr w:type="spellStart"/>
            <w:r w:rsidRPr="00E27FD8">
              <w:rPr>
                <w:sz w:val="20"/>
                <w:szCs w:val="20"/>
              </w:rPr>
              <w:t>Teb</w:t>
            </w:r>
            <w:proofErr w:type="spellEnd"/>
            <w:r w:rsidRPr="00E27FD8">
              <w:rPr>
                <w:sz w:val="20"/>
                <w:szCs w:val="20"/>
              </w:rPr>
              <w:t xml:space="preserve"> </w:t>
            </w:r>
            <w:proofErr w:type="spellStart"/>
            <w:r w:rsidRPr="00E27FD8">
              <w:rPr>
                <w:sz w:val="20"/>
                <w:szCs w:val="20"/>
              </w:rPr>
              <w:t>rau</w:t>
            </w:r>
            <w:proofErr w:type="spellEnd"/>
            <w:r w:rsidRPr="00E27FD8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lus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nug</w:t>
            </w:r>
            <w:proofErr w:type="spellEnd"/>
          </w:p>
        </w:tc>
      </w:tr>
      <w:tr w:rsidR="008E15D9" w:rsidRPr="002D06EE" w14:paraId="0E658BC5" w14:textId="77777777" w:rsidTr="00A54CA3">
        <w:trPr>
          <w:trHeight w:val="263"/>
        </w:trPr>
        <w:tc>
          <w:tcPr>
            <w:tcW w:w="11597" w:type="dxa"/>
            <w:gridSpan w:val="8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165EDEE" w14:textId="0BE1D9EE" w:rsidR="008E15D9" w:rsidRPr="003D26B1" w:rsidRDefault="008E15D9" w:rsidP="008E15D9">
            <w:pPr>
              <w:rPr>
                <w:b/>
                <w:sz w:val="20"/>
                <w:szCs w:val="20"/>
              </w:rPr>
            </w:pPr>
            <w:proofErr w:type="spellStart"/>
            <w:r w:rsidRPr="003D26B1">
              <w:rPr>
                <w:b/>
                <w:sz w:val="20"/>
                <w:szCs w:val="20"/>
              </w:rPr>
              <w:t>Haiv</w:t>
            </w:r>
            <w:proofErr w:type="spellEnd"/>
            <w:r w:rsidRPr="003D26B1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3D26B1">
              <w:rPr>
                <w:b/>
                <w:sz w:val="20"/>
                <w:szCs w:val="20"/>
              </w:rPr>
              <w:t>neeg</w:t>
            </w:r>
            <w:proofErr w:type="spellEnd"/>
            <w:r w:rsidRPr="003D26B1">
              <w:rPr>
                <w:b/>
                <w:sz w:val="20"/>
                <w:szCs w:val="20"/>
              </w:rPr>
              <w:t xml:space="preserve">: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3D26B1">
              <w:rPr>
                <w:sz w:val="20"/>
                <w:szCs w:val="20"/>
              </w:rPr>
              <w:t>Neeg</w:t>
            </w:r>
            <w:proofErr w:type="spellEnd"/>
            <w:r w:rsidRPr="003D26B1">
              <w:rPr>
                <w:sz w:val="20"/>
                <w:szCs w:val="20"/>
              </w:rPr>
              <w:t xml:space="preserve"> </w:t>
            </w:r>
            <w:proofErr w:type="spellStart"/>
            <w:r w:rsidRPr="003D26B1">
              <w:rPr>
                <w:sz w:val="20"/>
                <w:szCs w:val="20"/>
              </w:rPr>
              <w:t>Mev</w:t>
            </w:r>
            <w:proofErr w:type="spellEnd"/>
            <w:ins w:id="963" w:author="Fong RERHANG" w:date="2021-06-08T20:57:00Z">
              <w:r w:rsidR="00BE11ED">
                <w:rPr>
                  <w:sz w:val="20"/>
                  <w:szCs w:val="20"/>
                </w:rPr>
                <w:t xml:space="preserve"> (Hispani</w:t>
              </w:r>
            </w:ins>
            <w:ins w:id="964" w:author="Fong RERHANG" w:date="2021-06-08T20:58:00Z">
              <w:r w:rsidR="00BE11ED">
                <w:rPr>
                  <w:sz w:val="20"/>
                  <w:szCs w:val="20"/>
                </w:rPr>
                <w:t>c)</w:t>
              </w:r>
            </w:ins>
            <w:r w:rsidRPr="003D26B1">
              <w:rPr>
                <w:sz w:val="20"/>
                <w:szCs w:val="20"/>
              </w:rPr>
              <w:t xml:space="preserve"> </w:t>
            </w:r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BE11ED">
              <w:rPr>
                <w:bCs/>
                <w:sz w:val="20"/>
                <w:szCs w:val="20"/>
                <w:rPrChange w:id="965" w:author="Fong RERHANG" w:date="2021-06-08T20:58:00Z">
                  <w:rPr>
                    <w:b/>
                    <w:sz w:val="20"/>
                    <w:szCs w:val="20"/>
                  </w:rPr>
                </w:rPrChange>
              </w:rPr>
              <w:t>Tsi</w:t>
            </w:r>
            <w:proofErr w:type="spellEnd"/>
            <w:r w:rsidRPr="00BE11ED">
              <w:rPr>
                <w:bCs/>
                <w:sz w:val="20"/>
                <w:szCs w:val="20"/>
                <w:rPrChange w:id="966" w:author="Fong RERHANG" w:date="2021-06-08T20:58:00Z">
                  <w:rPr>
                    <w:b/>
                    <w:sz w:val="20"/>
                    <w:szCs w:val="20"/>
                  </w:rPr>
                </w:rPrChange>
              </w:rPr>
              <w:t xml:space="preserve"> </w:t>
            </w:r>
            <w:proofErr w:type="spellStart"/>
            <w:r w:rsidRPr="00BE11ED">
              <w:rPr>
                <w:bCs/>
                <w:sz w:val="20"/>
                <w:szCs w:val="20"/>
                <w:rPrChange w:id="967" w:author="Fong RERHANG" w:date="2021-06-08T20:58:00Z">
                  <w:rPr>
                    <w:b/>
                    <w:sz w:val="20"/>
                    <w:szCs w:val="20"/>
                  </w:rPr>
                </w:rPrChange>
              </w:rPr>
              <w:t>yog</w:t>
            </w:r>
            <w:proofErr w:type="spellEnd"/>
            <w:ins w:id="968" w:author="Fong RERHANG" w:date="2021-06-08T20:58:00Z">
              <w:r w:rsidR="00BE11ED" w:rsidRPr="00BE11ED">
                <w:rPr>
                  <w:bCs/>
                  <w:sz w:val="20"/>
                  <w:szCs w:val="20"/>
                  <w:rPrChange w:id="969" w:author="Fong RERHANG" w:date="2021-06-08T20:58:00Z">
                    <w:rPr>
                      <w:b/>
                      <w:sz w:val="20"/>
                      <w:szCs w:val="20"/>
                    </w:rPr>
                  </w:rPrChange>
                </w:rPr>
                <w:t xml:space="preserve"> </w:t>
              </w:r>
              <w:proofErr w:type="spellStart"/>
              <w:r w:rsidR="00BE11ED" w:rsidRPr="00BE11ED">
                <w:rPr>
                  <w:bCs/>
                  <w:sz w:val="20"/>
                  <w:szCs w:val="20"/>
                  <w:rPrChange w:id="970" w:author="Fong RERHANG" w:date="2021-06-08T20:58:00Z">
                    <w:rPr>
                      <w:b/>
                      <w:sz w:val="20"/>
                      <w:szCs w:val="20"/>
                    </w:rPr>
                  </w:rPrChange>
                </w:rPr>
                <w:t>Mev</w:t>
              </w:r>
            </w:ins>
            <w:proofErr w:type="spellEnd"/>
            <w:r w:rsidRPr="00BE11ED">
              <w:rPr>
                <w:bCs/>
                <w:sz w:val="20"/>
                <w:szCs w:val="20"/>
                <w:rPrChange w:id="971" w:author="Fong RERHANG" w:date="2021-06-08T20:58:00Z">
                  <w:rPr>
                    <w:b/>
                    <w:sz w:val="20"/>
                    <w:szCs w:val="20"/>
                  </w:rPr>
                </w:rPrChange>
              </w:rPr>
              <w:t xml:space="preserve"> </w:t>
            </w:r>
            <w:ins w:id="972" w:author="Fong RERHANG" w:date="2021-06-08T20:58:00Z">
              <w:r w:rsidR="00BE11ED" w:rsidRPr="00BE11ED">
                <w:rPr>
                  <w:bCs/>
                  <w:sz w:val="20"/>
                  <w:szCs w:val="20"/>
                  <w:rPrChange w:id="973" w:author="Fong RERHANG" w:date="2021-06-08T20:58:00Z">
                    <w:rPr>
                      <w:b/>
                      <w:sz w:val="20"/>
                      <w:szCs w:val="20"/>
                    </w:rPr>
                  </w:rPrChange>
                </w:rPr>
                <w:t>(</w:t>
              </w:r>
            </w:ins>
            <w:r w:rsidRPr="003D26B1">
              <w:rPr>
                <w:sz w:val="20"/>
                <w:szCs w:val="20"/>
              </w:rPr>
              <w:t>Hispanic</w:t>
            </w:r>
            <w:ins w:id="974" w:author="Fong RERHANG" w:date="2021-06-08T20:58:00Z">
              <w:r w:rsidR="00BE11ED">
                <w:rPr>
                  <w:sz w:val="20"/>
                  <w:szCs w:val="20"/>
                </w:rPr>
                <w:t>)</w:t>
              </w:r>
            </w:ins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proofErr w:type="spellStart"/>
            <w:r>
              <w:rPr>
                <w:sz w:val="20"/>
                <w:szCs w:val="20"/>
              </w:rPr>
              <w:t>Tsis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paub</w:t>
            </w:r>
            <w:proofErr w:type="spellEnd"/>
            <w:r w:rsidRPr="003D26B1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26B1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3D26B1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E27FD8">
              <w:rPr>
                <w:sz w:val="20"/>
                <w:szCs w:val="20"/>
              </w:rPr>
              <w:t>Tsis</w:t>
            </w:r>
            <w:proofErr w:type="spellEnd"/>
            <w:r w:rsidRPr="00E27FD8">
              <w:rPr>
                <w:sz w:val="20"/>
                <w:szCs w:val="20"/>
              </w:rPr>
              <w:t xml:space="preserve"> </w:t>
            </w:r>
            <w:proofErr w:type="spellStart"/>
            <w:r w:rsidRPr="00E27FD8">
              <w:rPr>
                <w:sz w:val="20"/>
                <w:szCs w:val="20"/>
              </w:rPr>
              <w:t>Teb</w:t>
            </w:r>
            <w:proofErr w:type="spellEnd"/>
            <w:r w:rsidRPr="00E27FD8">
              <w:rPr>
                <w:sz w:val="20"/>
                <w:szCs w:val="20"/>
              </w:rPr>
              <w:t xml:space="preserve"> </w:t>
            </w:r>
            <w:proofErr w:type="spellStart"/>
            <w:r w:rsidRPr="00E27FD8">
              <w:rPr>
                <w:sz w:val="20"/>
                <w:szCs w:val="20"/>
              </w:rPr>
              <w:t>rau</w:t>
            </w:r>
            <w:proofErr w:type="spellEnd"/>
            <w:r w:rsidRPr="00E27FD8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lus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nug</w:t>
            </w:r>
            <w:proofErr w:type="spellEnd"/>
          </w:p>
        </w:tc>
      </w:tr>
      <w:tr w:rsidR="00A54CA3" w:rsidRPr="002D06EE" w14:paraId="4A30CF45" w14:textId="77777777" w:rsidTr="00A54CA3">
        <w:trPr>
          <w:trHeight w:val="1187"/>
        </w:trPr>
        <w:tc>
          <w:tcPr>
            <w:tcW w:w="1616" w:type="dxa"/>
            <w:tcBorders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5B5A06E" w14:textId="77777777" w:rsidR="008D65E2" w:rsidRPr="00892542" w:rsidRDefault="008D65E2" w:rsidP="008D65E2">
            <w:pPr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Hom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Neeg</w:t>
            </w:r>
            <w:proofErr w:type="spellEnd"/>
            <w:r w:rsidRPr="00892542">
              <w:rPr>
                <w:sz w:val="20"/>
                <w:szCs w:val="20"/>
              </w:rPr>
              <w:t xml:space="preserve"> </w:t>
            </w:r>
          </w:p>
          <w:p w14:paraId="63D8786C" w14:textId="77777777" w:rsidR="008D65E2" w:rsidRPr="00065690" w:rsidRDefault="008D65E2" w:rsidP="008D65E2">
            <w:pPr>
              <w:rPr>
                <w:sz w:val="20"/>
                <w:szCs w:val="20"/>
              </w:rPr>
            </w:pPr>
            <w:r w:rsidRPr="0006569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Kos</w:t>
            </w:r>
          </w:p>
          <w:p w14:paraId="3FC326A8" w14:textId="0290A69F" w:rsidR="00A54CA3" w:rsidRPr="003D26B1" w:rsidRDefault="008D65E2" w:rsidP="008D65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Txog</w:t>
            </w:r>
            <w:proofErr w:type="spellEnd"/>
            <w:r>
              <w:rPr>
                <w:sz w:val="20"/>
                <w:szCs w:val="20"/>
              </w:rPr>
              <w:t xml:space="preserve"> li</w:t>
            </w:r>
            <w:r w:rsidRPr="00065690">
              <w:rPr>
                <w:sz w:val="20"/>
                <w:szCs w:val="20"/>
              </w:rPr>
              <w:t xml:space="preserve"> 5)</w:t>
            </w:r>
          </w:p>
        </w:tc>
        <w:tc>
          <w:tcPr>
            <w:tcW w:w="2740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CAED937" w14:textId="6AE29E60" w:rsidR="00A54CA3" w:rsidRPr="00144877" w:rsidRDefault="00A54CA3" w:rsidP="00A54CA3">
            <w:pPr>
              <w:ind w:left="-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44877">
              <w:rPr>
                <w:sz w:val="20"/>
                <w:szCs w:val="20"/>
              </w:rPr>
              <w:t xml:space="preserve">African </w:t>
            </w:r>
            <w:del w:id="975" w:author="Fong RERHANG" w:date="2021-06-08T20:58:00Z">
              <w:r w:rsidRPr="00144877" w:rsidDel="00BE11ED">
                <w:rPr>
                  <w:sz w:val="20"/>
                  <w:szCs w:val="20"/>
                </w:rPr>
                <w:delText>American</w:delText>
              </w:r>
            </w:del>
            <w:proofErr w:type="spellStart"/>
            <w:ins w:id="976" w:author="Fong RERHANG" w:date="2021-06-08T20:58:00Z">
              <w:r w:rsidR="00BE11ED">
                <w:rPr>
                  <w:sz w:val="20"/>
                  <w:szCs w:val="20"/>
                </w:rPr>
                <w:t>Askas</w:t>
              </w:r>
            </w:ins>
            <w:proofErr w:type="spellEnd"/>
          </w:p>
          <w:p w14:paraId="1ACFF92F" w14:textId="001A817C" w:rsidR="00A54CA3" w:rsidRPr="00144877" w:rsidRDefault="00A54CA3" w:rsidP="00A54CA3">
            <w:pPr>
              <w:ind w:left="-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44877">
              <w:rPr>
                <w:sz w:val="20"/>
                <w:szCs w:val="20"/>
              </w:rPr>
              <w:t>Amer. Indian/</w:t>
            </w:r>
            <w:proofErr w:type="spellStart"/>
            <w:ins w:id="977" w:author="Fong RERHANG" w:date="2021-06-08T20:58:00Z">
              <w:r w:rsidR="00BE11ED">
                <w:rPr>
                  <w:sz w:val="20"/>
                  <w:szCs w:val="20"/>
                </w:rPr>
                <w:t>Neeg</w:t>
              </w:r>
              <w:proofErr w:type="spellEnd"/>
              <w:r w:rsidR="00BE11ED">
                <w:rPr>
                  <w:sz w:val="20"/>
                  <w:szCs w:val="20"/>
                </w:rPr>
                <w:t xml:space="preserve"> </w:t>
              </w:r>
            </w:ins>
            <w:r w:rsidRPr="00144877">
              <w:rPr>
                <w:sz w:val="20"/>
                <w:szCs w:val="20"/>
              </w:rPr>
              <w:t xml:space="preserve">Alaskan </w:t>
            </w:r>
            <w:del w:id="978" w:author="Fong RERHANG" w:date="2021-06-08T20:58:00Z">
              <w:r w:rsidRPr="00144877" w:rsidDel="00BE11ED">
                <w:rPr>
                  <w:sz w:val="20"/>
                  <w:szCs w:val="20"/>
                </w:rPr>
                <w:delText>Native</w:delText>
              </w:r>
            </w:del>
          </w:p>
          <w:p w14:paraId="3797509F" w14:textId="7F1A0199" w:rsidR="00A54CA3" w:rsidRPr="00144877" w:rsidRDefault="00A54CA3" w:rsidP="00A54CA3">
            <w:pPr>
              <w:ind w:left="-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979" w:author="Fong RERHANG" w:date="2021-06-08T20:58:00Z">
              <w:r w:rsidRPr="00144877" w:rsidDel="00BE11ED">
                <w:rPr>
                  <w:sz w:val="20"/>
                  <w:szCs w:val="20"/>
                </w:rPr>
                <w:delText xml:space="preserve">Asian </w:delText>
              </w:r>
            </w:del>
            <w:proofErr w:type="spellStart"/>
            <w:ins w:id="980" w:author="Fong RERHANG" w:date="2021-06-08T20:58:00Z">
              <w:r w:rsidR="00BE11ED">
                <w:rPr>
                  <w:sz w:val="20"/>
                  <w:szCs w:val="20"/>
                </w:rPr>
                <w:t>Asxis</w:t>
              </w:r>
              <w:proofErr w:type="spellEnd"/>
              <w:r w:rsidR="00BE11ED" w:rsidRPr="00144877">
                <w:rPr>
                  <w:sz w:val="20"/>
                  <w:szCs w:val="20"/>
                </w:rPr>
                <w:t xml:space="preserve"> </w:t>
              </w:r>
            </w:ins>
            <w:r w:rsidRPr="00144877">
              <w:rPr>
                <w:sz w:val="20"/>
                <w:szCs w:val="20"/>
              </w:rPr>
              <w:t>India</w:t>
            </w:r>
            <w:del w:id="981" w:author="Fong RERHANG" w:date="2021-06-08T20:59:00Z">
              <w:r w:rsidRPr="00144877" w:rsidDel="00BE11ED">
                <w:rPr>
                  <w:sz w:val="20"/>
                  <w:szCs w:val="20"/>
                </w:rPr>
                <w:delText>n</w:delText>
              </w:r>
            </w:del>
          </w:p>
          <w:p w14:paraId="42FCC7B7" w14:textId="4BB41B0B" w:rsidR="00A54CA3" w:rsidRPr="00144877" w:rsidRDefault="00A54CA3" w:rsidP="00A54CA3">
            <w:pPr>
              <w:ind w:left="-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982" w:author="Fong RERHANG" w:date="2021-06-08T20:59:00Z">
              <w:r w:rsidRPr="00144877" w:rsidDel="00BE11ED">
                <w:rPr>
                  <w:sz w:val="20"/>
                  <w:szCs w:val="20"/>
                </w:rPr>
                <w:delText>White/Caucasian</w:delText>
              </w:r>
            </w:del>
            <w:proofErr w:type="spellStart"/>
            <w:ins w:id="983" w:author="Fong RERHANG" w:date="2021-06-08T20:59:00Z">
              <w:r w:rsidR="00BE11ED">
                <w:rPr>
                  <w:sz w:val="20"/>
                  <w:szCs w:val="20"/>
                </w:rPr>
                <w:t>Tawv</w:t>
              </w:r>
              <w:proofErr w:type="spellEnd"/>
              <w:r w:rsidR="00BE11ED">
                <w:rPr>
                  <w:sz w:val="20"/>
                  <w:szCs w:val="20"/>
                </w:rPr>
                <w:t xml:space="preserve"> </w:t>
              </w:r>
              <w:proofErr w:type="spellStart"/>
              <w:r w:rsidR="00BE11ED">
                <w:rPr>
                  <w:sz w:val="20"/>
                  <w:szCs w:val="20"/>
                </w:rPr>
                <w:t>Dawb</w:t>
              </w:r>
              <w:proofErr w:type="spellEnd"/>
              <w:r w:rsidR="00BE11ED">
                <w:rPr>
                  <w:sz w:val="20"/>
                  <w:szCs w:val="20"/>
                </w:rPr>
                <w:t>/</w:t>
              </w:r>
              <w:proofErr w:type="spellStart"/>
              <w:r w:rsidR="00BE11ED">
                <w:rPr>
                  <w:sz w:val="20"/>
                  <w:szCs w:val="20"/>
                </w:rPr>
                <w:t>Mev</w:t>
              </w:r>
            </w:ins>
            <w:proofErr w:type="spellEnd"/>
          </w:p>
          <w:p w14:paraId="76869D28" w14:textId="7C582887" w:rsidR="00A54CA3" w:rsidRPr="00144877" w:rsidRDefault="00A54CA3" w:rsidP="00A54CA3">
            <w:pPr>
              <w:ind w:left="-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="00BC3874">
              <w:rPr>
                <w:sz w:val="20"/>
                <w:szCs w:val="20"/>
              </w:rPr>
              <w:t>Suav</w:t>
            </w:r>
            <w:proofErr w:type="spellEnd"/>
          </w:p>
          <w:p w14:paraId="2547F408" w14:textId="2FB37E89" w:rsidR="00A54CA3" w:rsidRPr="00A764FE" w:rsidRDefault="00A54CA3" w:rsidP="00A54CA3">
            <w:pPr>
              <w:ind w:left="-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984" w:author="Fong RERHANG" w:date="2021-06-08T20:59:00Z">
              <w:r w:rsidRPr="00144877" w:rsidDel="00BE11ED">
                <w:rPr>
                  <w:sz w:val="20"/>
                  <w:szCs w:val="20"/>
                </w:rPr>
                <w:delText>Cambodian</w:delText>
              </w:r>
            </w:del>
            <w:ins w:id="985" w:author="Fong RERHANG" w:date="2021-06-08T20:59:00Z">
              <w:r w:rsidR="00BE11ED">
                <w:rPr>
                  <w:sz w:val="20"/>
                  <w:szCs w:val="20"/>
                </w:rPr>
                <w:t xml:space="preserve">Kas Pu </w:t>
              </w:r>
              <w:proofErr w:type="spellStart"/>
              <w:r w:rsidR="00BE11ED">
                <w:rPr>
                  <w:sz w:val="20"/>
                  <w:szCs w:val="20"/>
                </w:rPr>
                <w:t>Cias</w:t>
              </w:r>
            </w:ins>
            <w:proofErr w:type="spellEnd"/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4698AFB" w14:textId="77777777" w:rsidR="00A54CA3" w:rsidRPr="00892542" w:rsidRDefault="00A54CA3" w:rsidP="00A54CA3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Filipino </w:t>
            </w:r>
          </w:p>
          <w:p w14:paraId="7005A23C" w14:textId="626DB5B8" w:rsidR="00A54CA3" w:rsidRPr="00892542" w:rsidRDefault="00A54CA3" w:rsidP="00A54CA3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986" w:author="Fong RERHANG" w:date="2021-06-08T20:59:00Z">
              <w:r w:rsidRPr="00892542" w:rsidDel="00BE11ED">
                <w:rPr>
                  <w:sz w:val="20"/>
                  <w:szCs w:val="20"/>
                </w:rPr>
                <w:delText>Former Soviet</w:delText>
              </w:r>
            </w:del>
            <w:proofErr w:type="spellStart"/>
            <w:ins w:id="987" w:author="Fong RERHANG" w:date="2021-06-08T20:59:00Z">
              <w:r w:rsidR="00BE11ED">
                <w:rPr>
                  <w:sz w:val="20"/>
                  <w:szCs w:val="20"/>
                </w:rPr>
                <w:t>Lav</w:t>
              </w:r>
              <w:proofErr w:type="spellEnd"/>
              <w:r w:rsidR="00BE11ED">
                <w:rPr>
                  <w:sz w:val="20"/>
                  <w:szCs w:val="20"/>
                </w:rPr>
                <w:t xml:space="preserve"> </w:t>
              </w:r>
              <w:proofErr w:type="spellStart"/>
              <w:r w:rsidR="00BE11ED">
                <w:rPr>
                  <w:sz w:val="20"/>
                  <w:szCs w:val="20"/>
                </w:rPr>
                <w:t>xias</w:t>
              </w:r>
            </w:ins>
            <w:proofErr w:type="spellEnd"/>
            <w:r w:rsidRPr="00892542">
              <w:rPr>
                <w:sz w:val="20"/>
                <w:szCs w:val="20"/>
              </w:rPr>
              <w:t xml:space="preserve"> </w:t>
            </w:r>
          </w:p>
          <w:p w14:paraId="232DDCF2" w14:textId="77777777" w:rsidR="00A54CA3" w:rsidRPr="00892542" w:rsidRDefault="00A54CA3" w:rsidP="00A54CA3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Hawaiian </w:t>
            </w:r>
          </w:p>
          <w:p w14:paraId="31820136" w14:textId="559A2136" w:rsidR="00A54CA3" w:rsidRDefault="00A54CA3" w:rsidP="00A54CA3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892542">
              <w:rPr>
                <w:sz w:val="20"/>
                <w:szCs w:val="20"/>
              </w:rPr>
              <w:t>Hm</w:t>
            </w:r>
            <w:r w:rsidR="00BC3874">
              <w:rPr>
                <w:sz w:val="20"/>
                <w:szCs w:val="20"/>
              </w:rPr>
              <w:t>oob</w:t>
            </w:r>
            <w:proofErr w:type="spellEnd"/>
          </w:p>
          <w:p w14:paraId="63755187" w14:textId="3D477654" w:rsidR="00A54CA3" w:rsidRPr="00A764FE" w:rsidRDefault="00A54CA3" w:rsidP="00A54CA3">
            <w:pPr>
              <w:ind w:left="-10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988" w:author="Fong RERHANG" w:date="2021-06-08T20:59:00Z">
              <w:r w:rsidRPr="00892542" w:rsidDel="00BE11ED">
                <w:rPr>
                  <w:sz w:val="20"/>
                  <w:szCs w:val="20"/>
                </w:rPr>
                <w:delText>Japanese</w:delText>
              </w:r>
              <w:r w:rsidRPr="00892542" w:rsidDel="00BE11ED">
                <w:rPr>
                  <w:b/>
                  <w:sz w:val="20"/>
                  <w:szCs w:val="20"/>
                </w:rPr>
                <w:delText xml:space="preserve"> </w:delText>
              </w:r>
            </w:del>
            <w:proofErr w:type="spellStart"/>
            <w:ins w:id="989" w:author="Fong RERHANG" w:date="2021-06-08T20:59:00Z">
              <w:r w:rsidR="00BE11ED">
                <w:rPr>
                  <w:sz w:val="20"/>
                  <w:szCs w:val="20"/>
                </w:rPr>
                <w:t>Yij</w:t>
              </w:r>
              <w:proofErr w:type="spellEnd"/>
              <w:r w:rsidR="00BE11ED">
                <w:rPr>
                  <w:sz w:val="20"/>
                  <w:szCs w:val="20"/>
                </w:rPr>
                <w:t xml:space="preserve"> </w:t>
              </w:r>
              <w:proofErr w:type="spellStart"/>
              <w:r w:rsidR="00BE11ED">
                <w:rPr>
                  <w:sz w:val="20"/>
                  <w:szCs w:val="20"/>
                </w:rPr>
                <w:t>Pheem</w:t>
              </w:r>
            </w:ins>
            <w:proofErr w:type="spellEnd"/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6C58AE0" w14:textId="3F371CD8" w:rsidR="00A54CA3" w:rsidRPr="0010415F" w:rsidRDefault="00A54CA3" w:rsidP="00A54CA3">
            <w:pPr>
              <w:ind w:left="-66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990" w:author="Fong RERHANG" w:date="2021-06-08T20:59:00Z">
              <w:r w:rsidRPr="0010415F" w:rsidDel="00BE11ED">
                <w:rPr>
                  <w:sz w:val="20"/>
                  <w:szCs w:val="20"/>
                  <w:lang w:val="es-419"/>
                </w:rPr>
                <w:delText xml:space="preserve">Korean </w:delText>
              </w:r>
            </w:del>
            <w:proofErr w:type="spellStart"/>
            <w:ins w:id="991" w:author="Fong RERHANG" w:date="2021-06-08T20:59:00Z">
              <w:r w:rsidR="00BE11ED">
                <w:rPr>
                  <w:sz w:val="20"/>
                  <w:szCs w:val="20"/>
                  <w:lang w:val="es-419"/>
                </w:rPr>
                <w:t>Kos</w:t>
              </w:r>
              <w:proofErr w:type="spellEnd"/>
              <w:r w:rsidR="00BE11ED">
                <w:rPr>
                  <w:sz w:val="20"/>
                  <w:szCs w:val="20"/>
                  <w:lang w:val="es-419"/>
                </w:rPr>
                <w:t xml:space="preserve"> Lim</w:t>
              </w:r>
            </w:ins>
          </w:p>
          <w:p w14:paraId="036D7D42" w14:textId="382981E8" w:rsidR="00A54CA3" w:rsidRPr="0010415F" w:rsidRDefault="00A54CA3" w:rsidP="00A54CA3">
            <w:pPr>
              <w:ind w:left="-66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992" w:author="Fong RERHANG" w:date="2021-06-08T20:59:00Z">
              <w:r w:rsidRPr="0010415F" w:rsidDel="00BE11ED">
                <w:rPr>
                  <w:sz w:val="20"/>
                  <w:szCs w:val="20"/>
                  <w:lang w:val="es-419"/>
                </w:rPr>
                <w:delText>Laotian</w:delText>
              </w:r>
            </w:del>
            <w:proofErr w:type="spellStart"/>
            <w:ins w:id="993" w:author="Fong RERHANG" w:date="2021-06-08T20:59:00Z">
              <w:r w:rsidR="00BE11ED">
                <w:rPr>
                  <w:sz w:val="20"/>
                  <w:szCs w:val="20"/>
                  <w:lang w:val="es-419"/>
                </w:rPr>
                <w:t>Nplog</w:t>
              </w:r>
            </w:ins>
            <w:proofErr w:type="spellEnd"/>
          </w:p>
          <w:p w14:paraId="1A6B0434" w14:textId="4C783D52" w:rsidR="00A54CA3" w:rsidRPr="0010415F" w:rsidRDefault="00A54CA3" w:rsidP="00A54CA3">
            <w:pPr>
              <w:ind w:left="-66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="00D332A2" w:rsidRPr="00CF3D47">
              <w:rPr>
                <w:sz w:val="20"/>
                <w:szCs w:val="20"/>
                <w:lang w:val="es-419"/>
              </w:rPr>
              <w:t>Mexican</w:t>
            </w:r>
            <w:proofErr w:type="spellEnd"/>
            <w:r w:rsidR="00D332A2">
              <w:rPr>
                <w:sz w:val="20"/>
                <w:szCs w:val="20"/>
                <w:lang w:val="es-419"/>
              </w:rPr>
              <w:t xml:space="preserve"> </w:t>
            </w:r>
            <w:r w:rsidR="007F13D9">
              <w:rPr>
                <w:sz w:val="20"/>
                <w:szCs w:val="20"/>
                <w:lang w:val="es-419"/>
              </w:rPr>
              <w:t xml:space="preserve">los </w:t>
            </w:r>
            <w:proofErr w:type="spellStart"/>
            <w:r w:rsidR="007F13D9">
              <w:rPr>
                <w:sz w:val="20"/>
                <w:szCs w:val="20"/>
                <w:lang w:val="es-419"/>
              </w:rPr>
              <w:t>sis</w:t>
            </w:r>
            <w:proofErr w:type="spellEnd"/>
            <w:r w:rsidR="00D332A2">
              <w:rPr>
                <w:sz w:val="20"/>
                <w:szCs w:val="20"/>
                <w:lang w:val="es-419"/>
              </w:rPr>
              <w:t xml:space="preserve"> </w:t>
            </w:r>
            <w:r w:rsidR="00D332A2" w:rsidRPr="00CF3D47">
              <w:rPr>
                <w:sz w:val="20"/>
                <w:szCs w:val="20"/>
                <w:lang w:val="es-419"/>
              </w:rPr>
              <w:t>Latino</w:t>
            </w:r>
          </w:p>
          <w:p w14:paraId="168CED59" w14:textId="117FDCD9" w:rsidR="00A54CA3" w:rsidRPr="0010415F" w:rsidRDefault="00A54CA3" w:rsidP="00A54CA3">
            <w:pPr>
              <w:ind w:left="-66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ins w:id="994" w:author="Fong RERHANG" w:date="2021-06-08T21:00:00Z">
              <w:r w:rsidR="00BE11ED">
                <w:rPr>
                  <w:b/>
                  <w:sz w:val="20"/>
                  <w:szCs w:val="20"/>
                </w:rPr>
                <w:t>Cos (</w:t>
              </w:r>
            </w:ins>
            <w:proofErr w:type="spellStart"/>
            <w:r w:rsidRPr="0010415F">
              <w:rPr>
                <w:sz w:val="20"/>
                <w:szCs w:val="20"/>
                <w:lang w:val="es-419"/>
              </w:rPr>
              <w:t>Mien</w:t>
            </w:r>
            <w:proofErr w:type="spellEnd"/>
            <w:ins w:id="995" w:author="Fong RERHANG" w:date="2021-06-08T21:00:00Z">
              <w:r w:rsidR="00BE11ED">
                <w:rPr>
                  <w:sz w:val="20"/>
                  <w:szCs w:val="20"/>
                  <w:lang w:val="es-419"/>
                </w:rPr>
                <w:t>)</w:t>
              </w:r>
            </w:ins>
            <w:r w:rsidRPr="0010415F">
              <w:rPr>
                <w:sz w:val="20"/>
                <w:szCs w:val="20"/>
                <w:lang w:val="es-419"/>
              </w:rPr>
              <w:t xml:space="preserve"> </w:t>
            </w:r>
          </w:p>
          <w:p w14:paraId="377A3A7C" w14:textId="7148328B" w:rsidR="00A54CA3" w:rsidRPr="00A764FE" w:rsidRDefault="00A54CA3" w:rsidP="00A54CA3">
            <w:pPr>
              <w:ind w:left="-66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="007F13D9" w:rsidRPr="007471F9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="007F13D9" w:rsidRPr="00BE11ED">
              <w:rPr>
                <w:bCs/>
                <w:sz w:val="20"/>
                <w:szCs w:val="20"/>
                <w:rPrChange w:id="996" w:author="Fong RERHANG" w:date="2021-06-08T21:00:00Z">
                  <w:rPr>
                    <w:b/>
                    <w:sz w:val="16"/>
                    <w:szCs w:val="16"/>
                  </w:rPr>
                </w:rPrChange>
              </w:rPr>
              <w:t>lwm</w:t>
            </w:r>
            <w:proofErr w:type="spellEnd"/>
            <w:r w:rsidR="007F13D9" w:rsidRPr="00BE11ED">
              <w:rPr>
                <w:bCs/>
                <w:sz w:val="20"/>
                <w:szCs w:val="20"/>
                <w:rPrChange w:id="997" w:author="Fong RERHANG" w:date="2021-06-08T21:00:00Z">
                  <w:rPr>
                    <w:b/>
                    <w:sz w:val="16"/>
                    <w:szCs w:val="16"/>
                  </w:rPr>
                </w:rPrChange>
              </w:rPr>
              <w:t xml:space="preserve"> yam (</w:t>
            </w:r>
            <w:proofErr w:type="spellStart"/>
            <w:r w:rsidR="007F13D9" w:rsidRPr="00BE11ED">
              <w:rPr>
                <w:bCs/>
                <w:sz w:val="20"/>
                <w:szCs w:val="20"/>
                <w:rPrChange w:id="998" w:author="Fong RERHANG" w:date="2021-06-08T21:00:00Z">
                  <w:rPr>
                    <w:b/>
                    <w:sz w:val="16"/>
                    <w:szCs w:val="16"/>
                  </w:rPr>
                </w:rPrChange>
              </w:rPr>
              <w:t>sau</w:t>
            </w:r>
            <w:proofErr w:type="spellEnd"/>
            <w:r w:rsidR="007F13D9" w:rsidRPr="00BE11ED">
              <w:rPr>
                <w:bCs/>
                <w:sz w:val="20"/>
                <w:szCs w:val="20"/>
                <w:rPrChange w:id="999" w:author="Fong RERHANG" w:date="2021-06-08T21:00:00Z">
                  <w:rPr>
                    <w:b/>
                    <w:sz w:val="16"/>
                    <w:szCs w:val="16"/>
                  </w:rPr>
                </w:rPrChange>
              </w:rPr>
              <w:t xml:space="preserve"> </w:t>
            </w:r>
            <w:proofErr w:type="spellStart"/>
            <w:r w:rsidR="007F13D9" w:rsidRPr="00BE11ED">
              <w:rPr>
                <w:bCs/>
                <w:sz w:val="20"/>
                <w:szCs w:val="20"/>
                <w:rPrChange w:id="1000" w:author="Fong RERHANG" w:date="2021-06-08T21:00:00Z">
                  <w:rPr>
                    <w:b/>
                    <w:sz w:val="16"/>
                    <w:szCs w:val="16"/>
                  </w:rPr>
                </w:rPrChange>
              </w:rPr>
              <w:t>rau</w:t>
            </w:r>
            <w:proofErr w:type="spellEnd"/>
            <w:r w:rsidR="007F13D9" w:rsidRPr="00BE11ED">
              <w:rPr>
                <w:bCs/>
                <w:sz w:val="20"/>
                <w:szCs w:val="20"/>
                <w:rPrChange w:id="1001" w:author="Fong RERHANG" w:date="2021-06-08T21:00:00Z">
                  <w:rPr>
                    <w:b/>
                    <w:sz w:val="16"/>
                    <w:szCs w:val="16"/>
                  </w:rPr>
                </w:rPrChange>
              </w:rPr>
              <w:t xml:space="preserve"> </w:t>
            </w:r>
            <w:proofErr w:type="spellStart"/>
            <w:r w:rsidR="007F13D9" w:rsidRPr="00BE11ED">
              <w:rPr>
                <w:bCs/>
                <w:sz w:val="20"/>
                <w:szCs w:val="20"/>
                <w:rPrChange w:id="1002" w:author="Fong RERHANG" w:date="2021-06-08T21:00:00Z">
                  <w:rPr>
                    <w:b/>
                    <w:sz w:val="16"/>
                    <w:szCs w:val="16"/>
                  </w:rPr>
                </w:rPrChange>
              </w:rPr>
              <w:t>hau</w:t>
            </w:r>
            <w:proofErr w:type="spellEnd"/>
            <w:r w:rsidR="007F13D9" w:rsidRPr="00BE11ED">
              <w:rPr>
                <w:bCs/>
                <w:sz w:val="20"/>
                <w:szCs w:val="20"/>
                <w:rPrChange w:id="1003" w:author="Fong RERHANG" w:date="2021-06-08T21:00:00Z">
                  <w:rPr>
                    <w:b/>
                    <w:sz w:val="16"/>
                    <w:szCs w:val="16"/>
                  </w:rPr>
                </w:rPrChange>
              </w:rPr>
              <w:t xml:space="preserve"> </w:t>
            </w:r>
            <w:proofErr w:type="spellStart"/>
            <w:r w:rsidR="007F13D9" w:rsidRPr="00BE11ED">
              <w:rPr>
                <w:bCs/>
                <w:sz w:val="20"/>
                <w:szCs w:val="20"/>
                <w:rPrChange w:id="1004" w:author="Fong RERHANG" w:date="2021-06-08T21:00:00Z">
                  <w:rPr>
                    <w:b/>
                    <w:sz w:val="16"/>
                    <w:szCs w:val="16"/>
                  </w:rPr>
                </w:rPrChange>
              </w:rPr>
              <w:t>q</w:t>
            </w:r>
            <w:ins w:id="1005" w:author="Fong RERHANG" w:date="2021-06-08T21:00:00Z">
              <w:r w:rsidR="00BE11ED">
                <w:rPr>
                  <w:bCs/>
                  <w:sz w:val="20"/>
                  <w:szCs w:val="20"/>
                </w:rPr>
                <w:t>a</w:t>
              </w:r>
            </w:ins>
            <w:r w:rsidR="007F13D9" w:rsidRPr="00BE11ED">
              <w:rPr>
                <w:bCs/>
                <w:sz w:val="20"/>
                <w:szCs w:val="20"/>
                <w:rPrChange w:id="1006" w:author="Fong RERHANG" w:date="2021-06-08T21:00:00Z">
                  <w:rPr>
                    <w:b/>
                    <w:sz w:val="16"/>
                    <w:szCs w:val="16"/>
                  </w:rPr>
                </w:rPrChange>
              </w:rPr>
              <w:t>b</w:t>
            </w:r>
            <w:proofErr w:type="spellEnd"/>
            <w:r w:rsidR="007F13D9" w:rsidRPr="00BE11ED">
              <w:rPr>
                <w:bCs/>
                <w:sz w:val="20"/>
                <w:szCs w:val="20"/>
                <w:rPrChange w:id="1007" w:author="Fong RERHANG" w:date="2021-06-08T21:00:00Z">
                  <w:rPr>
                    <w:b/>
                    <w:sz w:val="16"/>
                    <w:szCs w:val="16"/>
                  </w:rPr>
                </w:rPrChange>
              </w:rPr>
              <w:t>)</w:t>
            </w:r>
          </w:p>
        </w:tc>
        <w:tc>
          <w:tcPr>
            <w:tcW w:w="3334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7228801" w14:textId="4014DA9B" w:rsidR="00A54CA3" w:rsidRPr="00892542" w:rsidRDefault="00A54CA3" w:rsidP="00A54CA3">
            <w:pPr>
              <w:ind w:left="-45" w:right="-16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="007F13D9">
              <w:rPr>
                <w:sz w:val="20"/>
                <w:szCs w:val="20"/>
              </w:rPr>
              <w:t xml:space="preserve"> </w:t>
            </w:r>
            <w:proofErr w:type="spellStart"/>
            <w:ins w:id="1008" w:author="Fong RERHANG" w:date="2021-06-08T21:01:00Z">
              <w:r w:rsidR="00BE11ED">
                <w:rPr>
                  <w:sz w:val="20"/>
                  <w:szCs w:val="20"/>
                </w:rPr>
                <w:t>Lwm</w:t>
              </w:r>
              <w:proofErr w:type="spellEnd"/>
              <w:r w:rsidR="00BE11ED">
                <w:rPr>
                  <w:sz w:val="20"/>
                  <w:szCs w:val="20"/>
                </w:rPr>
                <w:t xml:space="preserve"> Yam </w:t>
              </w:r>
              <w:proofErr w:type="spellStart"/>
              <w:r w:rsidR="00BE11ED">
                <w:rPr>
                  <w:sz w:val="20"/>
                  <w:szCs w:val="20"/>
                </w:rPr>
                <w:t>Neeg</w:t>
              </w:r>
              <w:proofErr w:type="spellEnd"/>
              <w:r w:rsidR="00BE11ED">
                <w:rPr>
                  <w:sz w:val="20"/>
                  <w:szCs w:val="20"/>
                </w:rPr>
                <w:t xml:space="preserve"> </w:t>
              </w:r>
            </w:ins>
            <w:proofErr w:type="spellStart"/>
            <w:r w:rsidR="007F13D9">
              <w:rPr>
                <w:sz w:val="20"/>
                <w:szCs w:val="20"/>
              </w:rPr>
              <w:t>Haiv</w:t>
            </w:r>
            <w:proofErr w:type="spellEnd"/>
            <w:r w:rsidR="007F13D9">
              <w:rPr>
                <w:sz w:val="20"/>
                <w:szCs w:val="20"/>
              </w:rPr>
              <w:t xml:space="preserve"> </w:t>
            </w:r>
            <w:proofErr w:type="spellStart"/>
            <w:r w:rsidR="007F13D9">
              <w:rPr>
                <w:sz w:val="20"/>
                <w:szCs w:val="20"/>
              </w:rPr>
              <w:t>Txwv</w:t>
            </w:r>
            <w:proofErr w:type="spellEnd"/>
            <w:r w:rsidR="007F13D9" w:rsidRPr="00892542">
              <w:rPr>
                <w:sz w:val="20"/>
                <w:szCs w:val="20"/>
              </w:rPr>
              <w:t xml:space="preserve"> Pacific </w:t>
            </w:r>
            <w:del w:id="1009" w:author="Fong RERHANG" w:date="2021-06-08T21:01:00Z">
              <w:r w:rsidR="007F13D9" w:rsidDel="00BE11ED">
                <w:rPr>
                  <w:sz w:val="20"/>
                  <w:szCs w:val="20"/>
                </w:rPr>
                <w:delText>lwm yam</w:delText>
              </w:r>
            </w:del>
          </w:p>
          <w:p w14:paraId="32C869DA" w14:textId="77777777" w:rsidR="00A54CA3" w:rsidRPr="00892542" w:rsidRDefault="00A54CA3" w:rsidP="00A54CA3">
            <w:pPr>
              <w:ind w:left="-4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Samoan </w:t>
            </w:r>
          </w:p>
          <w:p w14:paraId="4D91A1B7" w14:textId="77777777" w:rsidR="00A54CA3" w:rsidRPr="00892542" w:rsidRDefault="00A54CA3" w:rsidP="00A54CA3">
            <w:pPr>
              <w:ind w:left="-4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Ukrainian </w:t>
            </w:r>
          </w:p>
          <w:p w14:paraId="66F5DB4B" w14:textId="6D07D918" w:rsidR="00A54CA3" w:rsidRPr="00892542" w:rsidRDefault="00A54CA3" w:rsidP="00A54CA3">
            <w:pPr>
              <w:ind w:left="-4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proofErr w:type="gramStart"/>
            <w:r w:rsidRPr="00892542">
              <w:rPr>
                <w:sz w:val="20"/>
                <w:szCs w:val="20"/>
              </w:rPr>
              <w:t>Unk</w:t>
            </w:r>
            <w:proofErr w:type="spellEnd"/>
            <w:r w:rsidRPr="00892542">
              <w:rPr>
                <w:sz w:val="20"/>
                <w:szCs w:val="20"/>
              </w:rPr>
              <w:t>./</w:t>
            </w:r>
            <w:proofErr w:type="gramEnd"/>
            <w:r w:rsidR="000A3C60">
              <w:rPr>
                <w:sz w:val="20"/>
                <w:szCs w:val="20"/>
              </w:rPr>
              <w:t xml:space="preserve"> </w:t>
            </w:r>
            <w:proofErr w:type="spellStart"/>
            <w:r w:rsidR="000A3C60">
              <w:rPr>
                <w:sz w:val="20"/>
                <w:szCs w:val="20"/>
              </w:rPr>
              <w:t>Qhia</w:t>
            </w:r>
            <w:proofErr w:type="spellEnd"/>
            <w:r w:rsidR="000A3C60">
              <w:rPr>
                <w:sz w:val="20"/>
                <w:szCs w:val="20"/>
              </w:rPr>
              <w:t xml:space="preserve"> </w:t>
            </w:r>
            <w:proofErr w:type="spellStart"/>
            <w:r w:rsidR="000A3C60">
              <w:rPr>
                <w:sz w:val="20"/>
                <w:szCs w:val="20"/>
              </w:rPr>
              <w:t>tsis</w:t>
            </w:r>
            <w:proofErr w:type="spellEnd"/>
            <w:r w:rsidR="000A3C60">
              <w:rPr>
                <w:sz w:val="20"/>
                <w:szCs w:val="20"/>
              </w:rPr>
              <w:t xml:space="preserve"> tau</w:t>
            </w:r>
            <w:r w:rsidR="000A3C60" w:rsidRPr="00892542">
              <w:rPr>
                <w:sz w:val="20"/>
                <w:szCs w:val="20"/>
              </w:rPr>
              <w:t xml:space="preserve"> </w:t>
            </w:r>
            <w:r w:rsidRPr="00892542">
              <w:rPr>
                <w:sz w:val="20"/>
                <w:szCs w:val="20"/>
              </w:rPr>
              <w:t xml:space="preserve"> </w:t>
            </w:r>
          </w:p>
          <w:p w14:paraId="00EAC915" w14:textId="240D5727" w:rsidR="00A54CA3" w:rsidRPr="00A764FE" w:rsidRDefault="00A54CA3" w:rsidP="00A54CA3">
            <w:pPr>
              <w:ind w:left="-45"/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1010" w:author="Fong RERHANG" w:date="2021-06-08T21:01:00Z">
              <w:r w:rsidRPr="00892542" w:rsidDel="00BE11ED">
                <w:rPr>
                  <w:sz w:val="20"/>
                  <w:szCs w:val="20"/>
                </w:rPr>
                <w:delText xml:space="preserve">Vietnamese </w:delText>
              </w:r>
            </w:del>
            <w:proofErr w:type="spellStart"/>
            <w:ins w:id="1011" w:author="Fong RERHANG" w:date="2021-06-08T21:01:00Z">
              <w:r w:rsidR="00BE11ED">
                <w:rPr>
                  <w:sz w:val="20"/>
                  <w:szCs w:val="20"/>
                </w:rPr>
                <w:t>Nyb</w:t>
              </w:r>
              <w:proofErr w:type="spellEnd"/>
              <w:r w:rsidR="00BE11ED">
                <w:rPr>
                  <w:sz w:val="20"/>
                  <w:szCs w:val="20"/>
                </w:rPr>
                <w:t xml:space="preserve"> </w:t>
              </w:r>
              <w:proofErr w:type="spellStart"/>
              <w:r w:rsidR="00BE11ED">
                <w:rPr>
                  <w:sz w:val="20"/>
                  <w:szCs w:val="20"/>
                </w:rPr>
                <w:t>Laj</w:t>
              </w:r>
            </w:ins>
            <w:proofErr w:type="spellEnd"/>
          </w:p>
        </w:tc>
      </w:tr>
      <w:tr w:rsidR="00A54CA3" w:rsidRPr="002D06EE" w14:paraId="463FF3BF" w14:textId="77777777" w:rsidTr="00A54CA3">
        <w:trPr>
          <w:trHeight w:val="350"/>
        </w:trPr>
        <w:tc>
          <w:tcPr>
            <w:tcW w:w="1616" w:type="dxa"/>
            <w:tcBorders>
              <w:left w:val="single" w:sz="12" w:space="0" w:color="auto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2CAA8767" w14:textId="77777777" w:rsidR="008D65E2" w:rsidRPr="00892542" w:rsidRDefault="008D65E2" w:rsidP="008D65E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Nyiam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Haiv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Lus</w:t>
            </w:r>
            <w:proofErr w:type="spellEnd"/>
          </w:p>
          <w:p w14:paraId="1CDC0430" w14:textId="251941AD" w:rsidR="00A54CA3" w:rsidRPr="003D26B1" w:rsidRDefault="008D65E2" w:rsidP="008D65E2">
            <w:pPr>
              <w:rPr>
                <w:sz w:val="20"/>
                <w:szCs w:val="20"/>
              </w:rPr>
            </w:pPr>
            <w:r w:rsidRPr="0006569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Kos </w:t>
            </w:r>
            <w:proofErr w:type="spellStart"/>
            <w:r>
              <w:rPr>
                <w:sz w:val="20"/>
                <w:szCs w:val="20"/>
              </w:rPr>
              <w:t>ib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qhos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xwb</w:t>
            </w:r>
            <w:proofErr w:type="spellEnd"/>
            <w:r w:rsidRPr="00065690">
              <w:rPr>
                <w:sz w:val="20"/>
                <w:szCs w:val="20"/>
              </w:rPr>
              <w:t>)</w:t>
            </w:r>
          </w:p>
        </w:tc>
        <w:tc>
          <w:tcPr>
            <w:tcW w:w="1505" w:type="dxa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3F996E31" w14:textId="77777777" w:rsidR="00A54CA3" w:rsidRDefault="00A54CA3" w:rsidP="00A54CA3">
            <w:pPr>
              <w:ind w:left="-29"/>
              <w:rPr>
                <w:b/>
                <w:sz w:val="20"/>
                <w:szCs w:val="20"/>
              </w:rPr>
            </w:pPr>
          </w:p>
          <w:p w14:paraId="7C2535F3" w14:textId="77777777" w:rsidR="00A54CA3" w:rsidRPr="0010415F" w:rsidRDefault="00A54CA3" w:rsidP="00A54CA3">
            <w:pPr>
              <w:ind w:left="-29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Arabic</w:t>
            </w:r>
            <w:proofErr w:type="spellEnd"/>
            <w:r w:rsidRPr="0010415F">
              <w:rPr>
                <w:sz w:val="20"/>
                <w:szCs w:val="20"/>
                <w:lang w:val="es-419"/>
              </w:rPr>
              <w:t xml:space="preserve"> </w:t>
            </w:r>
          </w:p>
          <w:p w14:paraId="3A93978D" w14:textId="77777777" w:rsidR="00A54CA3" w:rsidRPr="0010415F" w:rsidRDefault="00A54CA3" w:rsidP="00A54CA3">
            <w:pPr>
              <w:ind w:left="-29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Armenian</w:t>
            </w:r>
            <w:proofErr w:type="spellEnd"/>
          </w:p>
          <w:p w14:paraId="4B29C1D5" w14:textId="77777777" w:rsidR="00A54CA3" w:rsidRPr="0010415F" w:rsidRDefault="00A54CA3" w:rsidP="00A54CA3">
            <w:pPr>
              <w:ind w:left="-29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10415F">
              <w:rPr>
                <w:sz w:val="20"/>
                <w:szCs w:val="20"/>
                <w:lang w:val="es-419"/>
              </w:rPr>
              <w:t xml:space="preserve">ASL </w:t>
            </w:r>
          </w:p>
          <w:p w14:paraId="1BFDD868" w14:textId="2CE2EA78" w:rsidR="00A54CA3" w:rsidRPr="0010415F" w:rsidRDefault="00A54CA3" w:rsidP="00A54CA3">
            <w:pPr>
              <w:ind w:left="-29"/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1012" w:author="Fong RERHANG" w:date="2021-06-08T21:01:00Z">
              <w:r w:rsidRPr="0010415F" w:rsidDel="00BE11ED">
                <w:rPr>
                  <w:sz w:val="20"/>
                  <w:szCs w:val="20"/>
                  <w:lang w:val="es-419"/>
                </w:rPr>
                <w:delText xml:space="preserve">Cambodian </w:delText>
              </w:r>
            </w:del>
            <w:ins w:id="1013" w:author="Fong RERHANG" w:date="2021-06-08T21:01:00Z">
              <w:r w:rsidR="00BE11ED">
                <w:rPr>
                  <w:sz w:val="20"/>
                  <w:szCs w:val="20"/>
                  <w:lang w:val="es-419"/>
                </w:rPr>
                <w:t xml:space="preserve">Kas Pu </w:t>
              </w:r>
              <w:proofErr w:type="spellStart"/>
              <w:r w:rsidR="00BE11ED">
                <w:rPr>
                  <w:sz w:val="20"/>
                  <w:szCs w:val="20"/>
                  <w:lang w:val="es-419"/>
                </w:rPr>
                <w:t>Cias</w:t>
              </w:r>
              <w:proofErr w:type="spellEnd"/>
              <w:r w:rsidR="00BE11ED" w:rsidRPr="0010415F">
                <w:rPr>
                  <w:sz w:val="20"/>
                  <w:szCs w:val="20"/>
                  <w:lang w:val="es-419"/>
                </w:rPr>
                <w:t xml:space="preserve"> </w:t>
              </w:r>
            </w:ins>
          </w:p>
          <w:p w14:paraId="7463C0F4" w14:textId="5D470BAE" w:rsidR="00A54CA3" w:rsidRPr="001D59B1" w:rsidRDefault="00A54CA3" w:rsidP="00A54CA3">
            <w:pPr>
              <w:ind w:left="-29"/>
              <w:rPr>
                <w:b/>
                <w:sz w:val="20"/>
                <w:szCs w:val="20"/>
                <w:lang w:val="es-MX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1014" w:author="Fong RERHANG" w:date="2021-06-08T21:01:00Z">
              <w:r w:rsidRPr="0010415F" w:rsidDel="00BE11ED">
                <w:rPr>
                  <w:sz w:val="20"/>
                  <w:szCs w:val="20"/>
                  <w:lang w:val="es-419"/>
                </w:rPr>
                <w:delText>Cantonese</w:delText>
              </w:r>
            </w:del>
            <w:proofErr w:type="spellStart"/>
            <w:ins w:id="1015" w:author="Fong RERHANG" w:date="2021-06-08T21:01:00Z">
              <w:r w:rsidR="00BE11ED">
                <w:rPr>
                  <w:sz w:val="20"/>
                  <w:szCs w:val="20"/>
                  <w:lang w:val="es-419"/>
                </w:rPr>
                <w:t>suav</w:t>
              </w:r>
            </w:ins>
            <w:proofErr w:type="spellEnd"/>
          </w:p>
        </w:tc>
        <w:tc>
          <w:tcPr>
            <w:tcW w:w="1235" w:type="dxa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31EE532B" w14:textId="35B0EFAD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1016" w:author="Fong RERHANG" w:date="2021-06-08T21:01:00Z">
              <w:r w:rsidRPr="00892542" w:rsidDel="00BE11ED">
                <w:rPr>
                  <w:sz w:val="20"/>
                  <w:szCs w:val="20"/>
                </w:rPr>
                <w:delText>English</w:delText>
              </w:r>
            </w:del>
            <w:proofErr w:type="spellStart"/>
            <w:ins w:id="1017" w:author="Fong RERHANG" w:date="2021-06-08T21:01:00Z">
              <w:r w:rsidR="00BE11ED">
                <w:rPr>
                  <w:sz w:val="20"/>
                  <w:szCs w:val="20"/>
                </w:rPr>
                <w:t>Askiv</w:t>
              </w:r>
            </w:ins>
            <w:proofErr w:type="spellEnd"/>
          </w:p>
          <w:p w14:paraId="1EF95C49" w14:textId="77777777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Farsi</w:t>
            </w:r>
          </w:p>
          <w:p w14:paraId="5F5610D1" w14:textId="2280BB11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1018" w:author="Fong RERHANG" w:date="2021-06-08T21:01:00Z">
              <w:r w:rsidRPr="00892542" w:rsidDel="00BE11ED">
                <w:rPr>
                  <w:sz w:val="20"/>
                  <w:szCs w:val="20"/>
                </w:rPr>
                <w:delText>French</w:delText>
              </w:r>
            </w:del>
            <w:ins w:id="1019" w:author="Fong RERHANG" w:date="2021-06-08T21:01:00Z">
              <w:r w:rsidR="00BE11ED">
                <w:rPr>
                  <w:sz w:val="20"/>
                  <w:szCs w:val="20"/>
                </w:rPr>
                <w:t xml:space="preserve">Fab </w:t>
              </w:r>
              <w:proofErr w:type="spellStart"/>
              <w:r w:rsidR="00BE11ED">
                <w:rPr>
                  <w:sz w:val="20"/>
                  <w:szCs w:val="20"/>
                </w:rPr>
                <w:t>Kis</w:t>
              </w:r>
            </w:ins>
            <w:proofErr w:type="spellEnd"/>
          </w:p>
          <w:p w14:paraId="03D019E4" w14:textId="77777777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Hebrew </w:t>
            </w:r>
          </w:p>
          <w:p w14:paraId="617DEBE2" w14:textId="4081D0A0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892542">
              <w:rPr>
                <w:sz w:val="20"/>
                <w:szCs w:val="20"/>
              </w:rPr>
              <w:t>H</w:t>
            </w:r>
            <w:r w:rsidR="00BC3874">
              <w:rPr>
                <w:sz w:val="20"/>
                <w:szCs w:val="20"/>
              </w:rPr>
              <w:t>moob</w:t>
            </w:r>
            <w:proofErr w:type="spellEnd"/>
          </w:p>
          <w:p w14:paraId="36CF35D0" w14:textId="77777777" w:rsidR="00A54CA3" w:rsidRPr="003D26B1" w:rsidRDefault="00A54CA3" w:rsidP="00A54CA3">
            <w:pPr>
              <w:rPr>
                <w:b/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Ilocano</w:t>
            </w:r>
          </w:p>
        </w:tc>
        <w:tc>
          <w:tcPr>
            <w:tcW w:w="1583" w:type="dxa"/>
            <w:gridSpan w:val="2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465037F1" w14:textId="77777777" w:rsidR="00A54CA3" w:rsidRPr="0010415F" w:rsidRDefault="00A54CA3" w:rsidP="00A54CA3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Italian</w:t>
            </w:r>
            <w:proofErr w:type="spellEnd"/>
          </w:p>
          <w:p w14:paraId="0E7EE80E" w14:textId="7040283A" w:rsidR="00A54CA3" w:rsidRPr="0010415F" w:rsidRDefault="00A54CA3" w:rsidP="00A54CA3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1020" w:author="Fong RERHANG" w:date="2021-06-08T21:01:00Z">
              <w:r w:rsidRPr="0010415F" w:rsidDel="00BE11ED">
                <w:rPr>
                  <w:sz w:val="20"/>
                  <w:szCs w:val="20"/>
                  <w:lang w:val="es-419"/>
                </w:rPr>
                <w:delText>Japanese</w:delText>
              </w:r>
            </w:del>
            <w:proofErr w:type="spellStart"/>
            <w:ins w:id="1021" w:author="Fong RERHANG" w:date="2021-06-08T21:02:00Z">
              <w:r w:rsidR="00BE11ED">
                <w:rPr>
                  <w:sz w:val="20"/>
                  <w:szCs w:val="20"/>
                  <w:lang w:val="es-419"/>
                </w:rPr>
                <w:t>Yij</w:t>
              </w:r>
              <w:proofErr w:type="spellEnd"/>
              <w:r w:rsidR="00BE11ED">
                <w:rPr>
                  <w:sz w:val="20"/>
                  <w:szCs w:val="20"/>
                  <w:lang w:val="es-419"/>
                </w:rPr>
                <w:t xml:space="preserve"> </w:t>
              </w:r>
              <w:proofErr w:type="spellStart"/>
              <w:r w:rsidR="00BE11ED">
                <w:rPr>
                  <w:sz w:val="20"/>
                  <w:szCs w:val="20"/>
                  <w:lang w:val="es-419"/>
                </w:rPr>
                <w:t>Peem</w:t>
              </w:r>
            </w:ins>
            <w:proofErr w:type="spellEnd"/>
          </w:p>
          <w:p w14:paraId="359909D9" w14:textId="32096E90" w:rsidR="00A54CA3" w:rsidRPr="0010415F" w:rsidRDefault="00A54CA3" w:rsidP="00A54CA3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1022" w:author="Fong RERHANG" w:date="2021-06-08T21:02:00Z">
              <w:r w:rsidRPr="0010415F" w:rsidDel="00BE11ED">
                <w:rPr>
                  <w:sz w:val="20"/>
                  <w:szCs w:val="20"/>
                  <w:lang w:val="es-419"/>
                </w:rPr>
                <w:delText>Korean</w:delText>
              </w:r>
            </w:del>
            <w:proofErr w:type="spellStart"/>
            <w:ins w:id="1023" w:author="Fong RERHANG" w:date="2021-06-08T21:02:00Z">
              <w:r w:rsidR="00BE11ED">
                <w:rPr>
                  <w:sz w:val="20"/>
                  <w:szCs w:val="20"/>
                  <w:lang w:val="es-419"/>
                </w:rPr>
                <w:t>Kos</w:t>
              </w:r>
              <w:proofErr w:type="spellEnd"/>
              <w:r w:rsidR="00BE11ED">
                <w:rPr>
                  <w:sz w:val="20"/>
                  <w:szCs w:val="20"/>
                  <w:lang w:val="es-419"/>
                </w:rPr>
                <w:t xml:space="preserve"> Lim</w:t>
              </w:r>
            </w:ins>
          </w:p>
          <w:p w14:paraId="4B1B9C7A" w14:textId="18F67EB5" w:rsidR="00A54CA3" w:rsidRPr="0010415F" w:rsidRDefault="00A54CA3" w:rsidP="00A54CA3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1024" w:author="Fong RERHANG" w:date="2021-06-08T21:02:00Z">
              <w:r w:rsidR="00BC3874" w:rsidDel="00BE11ED">
                <w:rPr>
                  <w:sz w:val="20"/>
                  <w:szCs w:val="20"/>
                  <w:lang w:val="es-419"/>
                </w:rPr>
                <w:delText>Plog</w:delText>
              </w:r>
            </w:del>
            <w:proofErr w:type="spellStart"/>
            <w:ins w:id="1025" w:author="Fong RERHANG" w:date="2021-06-08T21:02:00Z">
              <w:r w:rsidR="00BE11ED">
                <w:rPr>
                  <w:sz w:val="20"/>
                  <w:szCs w:val="20"/>
                  <w:lang w:val="es-419"/>
                </w:rPr>
                <w:t>Nplog</w:t>
              </w:r>
            </w:ins>
            <w:proofErr w:type="spellEnd"/>
          </w:p>
          <w:p w14:paraId="7D4EDB91" w14:textId="77777777" w:rsidR="00A54CA3" w:rsidRPr="0010415F" w:rsidRDefault="00A54CA3" w:rsidP="00A54CA3">
            <w:pPr>
              <w:rPr>
                <w:sz w:val="20"/>
                <w:szCs w:val="20"/>
                <w:lang w:val="es-419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10415F">
              <w:rPr>
                <w:sz w:val="20"/>
                <w:szCs w:val="20"/>
                <w:lang w:val="es-419"/>
              </w:rPr>
              <w:t>Mandarin</w:t>
            </w:r>
            <w:proofErr w:type="spellEnd"/>
          </w:p>
          <w:p w14:paraId="554A556B" w14:textId="69E3C39B" w:rsidR="00A54CA3" w:rsidRPr="001D59B1" w:rsidRDefault="00A54CA3" w:rsidP="00A54CA3">
            <w:pPr>
              <w:rPr>
                <w:b/>
                <w:sz w:val="20"/>
                <w:szCs w:val="20"/>
                <w:lang w:val="es-MX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15F">
              <w:rPr>
                <w:b/>
                <w:sz w:val="20"/>
                <w:szCs w:val="20"/>
                <w:lang w:val="es-419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ins w:id="1026" w:author="Fong RERHANG" w:date="2021-06-08T21:02:00Z">
              <w:r w:rsidR="00BE11ED" w:rsidRPr="00BE11ED">
                <w:rPr>
                  <w:bCs/>
                  <w:sz w:val="20"/>
                  <w:szCs w:val="20"/>
                  <w:rPrChange w:id="1027" w:author="Fong RERHANG" w:date="2021-06-08T21:02:00Z">
                    <w:rPr>
                      <w:b/>
                      <w:sz w:val="20"/>
                      <w:szCs w:val="20"/>
                    </w:rPr>
                  </w:rPrChange>
                </w:rPr>
                <w:t>Cos (</w:t>
              </w:r>
            </w:ins>
            <w:proofErr w:type="spellStart"/>
            <w:r w:rsidRPr="00BE11ED">
              <w:rPr>
                <w:bCs/>
                <w:sz w:val="20"/>
                <w:szCs w:val="20"/>
                <w:lang w:val="es-419"/>
                <w:rPrChange w:id="1028" w:author="Fong RERHANG" w:date="2021-06-08T21:02:00Z">
                  <w:rPr>
                    <w:sz w:val="20"/>
                    <w:szCs w:val="20"/>
                    <w:lang w:val="es-419"/>
                  </w:rPr>
                </w:rPrChange>
              </w:rPr>
              <w:t>Mien</w:t>
            </w:r>
            <w:proofErr w:type="spellEnd"/>
            <w:ins w:id="1029" w:author="Fong RERHANG" w:date="2021-06-08T21:02:00Z">
              <w:r w:rsidR="00BE11ED" w:rsidRPr="00BE11ED">
                <w:rPr>
                  <w:bCs/>
                  <w:sz w:val="20"/>
                  <w:szCs w:val="20"/>
                  <w:lang w:val="es-419"/>
                  <w:rPrChange w:id="1030" w:author="Fong RERHANG" w:date="2021-06-08T21:02:00Z">
                    <w:rPr>
                      <w:sz w:val="20"/>
                      <w:szCs w:val="20"/>
                      <w:lang w:val="es-419"/>
                    </w:rPr>
                  </w:rPrChange>
                </w:rPr>
                <w:t>)</w:t>
              </w:r>
            </w:ins>
          </w:p>
        </w:tc>
        <w:tc>
          <w:tcPr>
            <w:tcW w:w="2324" w:type="dxa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1FBBBA92" w14:textId="3F0D83CE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="007F13D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7F13D9" w:rsidRPr="00437E4E">
              <w:rPr>
                <w:bCs/>
                <w:sz w:val="20"/>
                <w:szCs w:val="20"/>
              </w:rPr>
              <w:t>Lwm</w:t>
            </w:r>
            <w:proofErr w:type="spellEnd"/>
            <w:r w:rsidR="007F13D9" w:rsidRPr="00437E4E">
              <w:rPr>
                <w:bCs/>
                <w:sz w:val="20"/>
                <w:szCs w:val="20"/>
              </w:rPr>
              <w:t xml:space="preserve"> yam </w:t>
            </w:r>
            <w:proofErr w:type="spellStart"/>
            <w:r w:rsidR="007F13D9" w:rsidRPr="00437E4E">
              <w:rPr>
                <w:bCs/>
                <w:sz w:val="20"/>
                <w:szCs w:val="20"/>
              </w:rPr>
              <w:t>suav</w:t>
            </w:r>
            <w:proofErr w:type="spellEnd"/>
          </w:p>
          <w:p w14:paraId="7FF13E90" w14:textId="2C8DA1CF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="007F13D9" w:rsidRPr="00346AE4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="007F13D9" w:rsidRPr="00BE11ED">
              <w:rPr>
                <w:bCs/>
                <w:sz w:val="20"/>
                <w:szCs w:val="20"/>
                <w:rPrChange w:id="1031" w:author="Fong RERHANG" w:date="2021-06-08T21:02:00Z">
                  <w:rPr>
                    <w:b/>
                    <w:sz w:val="16"/>
                    <w:szCs w:val="16"/>
                  </w:rPr>
                </w:rPrChange>
              </w:rPr>
              <w:t>Lwm</w:t>
            </w:r>
            <w:proofErr w:type="spellEnd"/>
            <w:r w:rsidR="007F13D9" w:rsidRPr="00BE11ED">
              <w:rPr>
                <w:bCs/>
                <w:sz w:val="20"/>
                <w:szCs w:val="20"/>
                <w:rPrChange w:id="1032" w:author="Fong RERHANG" w:date="2021-06-08T21:02:00Z">
                  <w:rPr>
                    <w:b/>
                    <w:sz w:val="16"/>
                    <w:szCs w:val="16"/>
                  </w:rPr>
                </w:rPrChange>
              </w:rPr>
              <w:t xml:space="preserve"> yam </w:t>
            </w:r>
            <w:proofErr w:type="spellStart"/>
            <w:r w:rsidR="007F13D9" w:rsidRPr="00BE11ED">
              <w:rPr>
                <w:bCs/>
                <w:sz w:val="20"/>
                <w:szCs w:val="20"/>
                <w:rPrChange w:id="1033" w:author="Fong RERHANG" w:date="2021-06-08T21:02:00Z">
                  <w:rPr>
                    <w:b/>
                    <w:sz w:val="16"/>
                    <w:szCs w:val="16"/>
                  </w:rPr>
                </w:rPrChange>
              </w:rPr>
              <w:t>tsis</w:t>
            </w:r>
            <w:proofErr w:type="spellEnd"/>
            <w:r w:rsidR="007F13D9" w:rsidRPr="00BE11ED">
              <w:rPr>
                <w:bCs/>
                <w:sz w:val="20"/>
                <w:szCs w:val="20"/>
                <w:rPrChange w:id="1034" w:author="Fong RERHANG" w:date="2021-06-08T21:02:00Z">
                  <w:rPr>
                    <w:b/>
                    <w:sz w:val="16"/>
                    <w:szCs w:val="16"/>
                  </w:rPr>
                </w:rPrChange>
              </w:rPr>
              <w:t xml:space="preserve"> </w:t>
            </w:r>
            <w:proofErr w:type="spellStart"/>
            <w:r w:rsidR="007F13D9" w:rsidRPr="00BE11ED">
              <w:rPr>
                <w:bCs/>
                <w:sz w:val="20"/>
                <w:szCs w:val="20"/>
                <w:rPrChange w:id="1035" w:author="Fong RERHANG" w:date="2021-06-08T21:02:00Z">
                  <w:rPr>
                    <w:b/>
                    <w:sz w:val="16"/>
                    <w:szCs w:val="16"/>
                  </w:rPr>
                </w:rPrChange>
              </w:rPr>
              <w:t>yog</w:t>
            </w:r>
            <w:proofErr w:type="spellEnd"/>
            <w:ins w:id="1036" w:author="Fong RERHANG" w:date="2021-06-08T21:02:00Z">
              <w:r w:rsidR="00BE11ED">
                <w:rPr>
                  <w:bCs/>
                  <w:sz w:val="20"/>
                  <w:szCs w:val="20"/>
                </w:rPr>
                <w:t xml:space="preserve"> </w:t>
              </w:r>
              <w:proofErr w:type="spellStart"/>
              <w:r w:rsidR="00BE11ED">
                <w:rPr>
                  <w:bCs/>
                  <w:sz w:val="20"/>
                  <w:szCs w:val="20"/>
                </w:rPr>
                <w:t>lus</w:t>
              </w:r>
              <w:proofErr w:type="spellEnd"/>
              <w:r w:rsidR="00BE11ED">
                <w:rPr>
                  <w:bCs/>
                  <w:sz w:val="20"/>
                  <w:szCs w:val="20"/>
                </w:rPr>
                <w:t xml:space="preserve"> </w:t>
              </w:r>
              <w:proofErr w:type="spellStart"/>
              <w:r w:rsidR="00BE11ED">
                <w:rPr>
                  <w:bCs/>
                  <w:sz w:val="20"/>
                  <w:szCs w:val="20"/>
                </w:rPr>
                <w:t>Askiv</w:t>
              </w:r>
            </w:ins>
            <w:proofErr w:type="spellEnd"/>
            <w:del w:id="1037" w:author="Fong RERHANG" w:date="2021-06-08T21:03:00Z">
              <w:r w:rsidR="007F13D9" w:rsidRPr="00BE11ED" w:rsidDel="00BE11ED">
                <w:rPr>
                  <w:bCs/>
                  <w:sz w:val="20"/>
                  <w:szCs w:val="20"/>
                  <w:rPrChange w:id="1038" w:author="Fong RERHANG" w:date="2021-06-08T21:02:00Z">
                    <w:rPr>
                      <w:sz w:val="16"/>
                      <w:szCs w:val="16"/>
                    </w:rPr>
                  </w:rPrChange>
                </w:rPr>
                <w:delText>-Eng</w:delText>
              </w:r>
              <w:r w:rsidRPr="00BE11ED" w:rsidDel="00BE11ED">
                <w:rPr>
                  <w:bCs/>
                  <w:sz w:val="24"/>
                  <w:szCs w:val="24"/>
                  <w:rPrChange w:id="1039" w:author="Fong RERHANG" w:date="2021-06-08T21:02:00Z">
                    <w:rPr>
                      <w:sz w:val="20"/>
                      <w:szCs w:val="20"/>
                    </w:rPr>
                  </w:rPrChange>
                </w:rPr>
                <w:delText>.</w:delText>
              </w:r>
            </w:del>
          </w:p>
          <w:p w14:paraId="64FA1E1C" w14:textId="77777777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Polish</w:t>
            </w:r>
          </w:p>
          <w:p w14:paraId="6A62057D" w14:textId="77777777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Portuguese </w:t>
            </w:r>
          </w:p>
          <w:p w14:paraId="4D798D23" w14:textId="3E4AA68E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1040" w:author="Fong RERHANG" w:date="2021-06-08T21:03:00Z">
              <w:r w:rsidRPr="00892542" w:rsidDel="00BE11ED">
                <w:rPr>
                  <w:sz w:val="20"/>
                  <w:szCs w:val="20"/>
                </w:rPr>
                <w:delText>Russian</w:delText>
              </w:r>
            </w:del>
            <w:proofErr w:type="spellStart"/>
            <w:ins w:id="1041" w:author="Fong RERHANG" w:date="2021-06-08T21:03:00Z">
              <w:r w:rsidR="00BE11ED">
                <w:rPr>
                  <w:sz w:val="20"/>
                  <w:szCs w:val="20"/>
                </w:rPr>
                <w:t>Lav</w:t>
              </w:r>
              <w:proofErr w:type="spellEnd"/>
              <w:r w:rsidR="00BE11ED">
                <w:rPr>
                  <w:sz w:val="20"/>
                  <w:szCs w:val="20"/>
                </w:rPr>
                <w:t xml:space="preserve"> </w:t>
              </w:r>
              <w:proofErr w:type="spellStart"/>
              <w:r w:rsidR="00BE11ED">
                <w:rPr>
                  <w:sz w:val="20"/>
                  <w:szCs w:val="20"/>
                </w:rPr>
                <w:t>Xias</w:t>
              </w:r>
            </w:ins>
            <w:proofErr w:type="spellEnd"/>
          </w:p>
          <w:p w14:paraId="4B2853CD" w14:textId="77777777" w:rsidR="00A54CA3" w:rsidRPr="003D26B1" w:rsidRDefault="00A54CA3" w:rsidP="00A54CA3">
            <w:pPr>
              <w:rPr>
                <w:b/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Samoan</w:t>
            </w:r>
          </w:p>
        </w:tc>
        <w:tc>
          <w:tcPr>
            <w:tcW w:w="3334" w:type="dxa"/>
            <w:gridSpan w:val="2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523C260" w14:textId="77777777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Spanish</w:t>
            </w:r>
          </w:p>
          <w:p w14:paraId="27E4D416" w14:textId="77777777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>Tagalog</w:t>
            </w:r>
          </w:p>
          <w:p w14:paraId="10A92976" w14:textId="50E4599F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r w:rsidRPr="00892542">
              <w:rPr>
                <w:sz w:val="20"/>
                <w:szCs w:val="20"/>
              </w:rPr>
              <w:t>Thai</w:t>
            </w:r>
            <w:ins w:id="1042" w:author="Fong RERHANG" w:date="2021-06-08T21:03:00Z">
              <w:r w:rsidR="00BE11ED">
                <w:rPr>
                  <w:sz w:val="20"/>
                  <w:szCs w:val="20"/>
                </w:rPr>
                <w:t>b</w:t>
              </w:r>
            </w:ins>
            <w:proofErr w:type="spellEnd"/>
            <w:r w:rsidRPr="00892542">
              <w:rPr>
                <w:sz w:val="20"/>
                <w:szCs w:val="20"/>
              </w:rPr>
              <w:t xml:space="preserve"> </w:t>
            </w:r>
          </w:p>
          <w:p w14:paraId="44A842B3" w14:textId="77777777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r w:rsidRPr="00892542">
              <w:rPr>
                <w:sz w:val="20"/>
                <w:szCs w:val="20"/>
              </w:rPr>
              <w:t xml:space="preserve">Turkish </w:t>
            </w:r>
          </w:p>
          <w:p w14:paraId="061394AA" w14:textId="0B29A548" w:rsidR="00A54CA3" w:rsidRPr="00892542" w:rsidRDefault="00A54CA3" w:rsidP="00A54CA3">
            <w:pPr>
              <w:rPr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proofErr w:type="spellStart"/>
            <w:proofErr w:type="gramStart"/>
            <w:r w:rsidRPr="00892542">
              <w:rPr>
                <w:sz w:val="20"/>
                <w:szCs w:val="20"/>
              </w:rPr>
              <w:t>Unk</w:t>
            </w:r>
            <w:proofErr w:type="spellEnd"/>
            <w:r w:rsidRPr="00892542">
              <w:rPr>
                <w:sz w:val="20"/>
                <w:szCs w:val="20"/>
              </w:rPr>
              <w:t>./</w:t>
            </w:r>
            <w:proofErr w:type="spellStart"/>
            <w:proofErr w:type="gramEnd"/>
            <w:r w:rsidR="000A3C60">
              <w:rPr>
                <w:sz w:val="20"/>
                <w:szCs w:val="20"/>
              </w:rPr>
              <w:t>Qhia</w:t>
            </w:r>
            <w:proofErr w:type="spellEnd"/>
            <w:r w:rsidR="000A3C60">
              <w:rPr>
                <w:sz w:val="20"/>
                <w:szCs w:val="20"/>
              </w:rPr>
              <w:t xml:space="preserve"> </w:t>
            </w:r>
            <w:proofErr w:type="spellStart"/>
            <w:r w:rsidR="000A3C60">
              <w:rPr>
                <w:sz w:val="20"/>
                <w:szCs w:val="20"/>
              </w:rPr>
              <w:t>tsis</w:t>
            </w:r>
            <w:proofErr w:type="spellEnd"/>
            <w:r w:rsidR="000A3C60">
              <w:rPr>
                <w:sz w:val="20"/>
                <w:szCs w:val="20"/>
              </w:rPr>
              <w:t xml:space="preserve"> tau</w:t>
            </w:r>
          </w:p>
          <w:p w14:paraId="383AE3BF" w14:textId="01088C26" w:rsidR="00A54CA3" w:rsidRPr="003D26B1" w:rsidRDefault="00A54CA3" w:rsidP="00A54CA3">
            <w:pPr>
              <w:rPr>
                <w:b/>
                <w:sz w:val="20"/>
                <w:szCs w:val="20"/>
              </w:rPr>
            </w:pPr>
            <w:r w:rsidRPr="00892542"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542">
              <w:rPr>
                <w:b/>
                <w:sz w:val="20"/>
                <w:szCs w:val="20"/>
              </w:rPr>
              <w:instrText xml:space="preserve"> FORMCHECKBOX </w:instrText>
            </w:r>
            <w:r w:rsidR="00DE150C">
              <w:rPr>
                <w:b/>
                <w:sz w:val="20"/>
                <w:szCs w:val="20"/>
              </w:rPr>
            </w:r>
            <w:r w:rsidR="00DE150C">
              <w:rPr>
                <w:b/>
                <w:sz w:val="20"/>
                <w:szCs w:val="20"/>
              </w:rPr>
              <w:fldChar w:fldCharType="separate"/>
            </w:r>
            <w:r w:rsidRPr="00892542">
              <w:rPr>
                <w:b/>
                <w:sz w:val="20"/>
                <w:szCs w:val="20"/>
              </w:rPr>
              <w:fldChar w:fldCharType="end"/>
            </w:r>
            <w:del w:id="1043" w:author="Fong RERHANG" w:date="2021-06-08T21:03:00Z">
              <w:r w:rsidRPr="00892542" w:rsidDel="00BE11ED">
                <w:rPr>
                  <w:sz w:val="20"/>
                  <w:szCs w:val="20"/>
                </w:rPr>
                <w:delText>Vietnamese</w:delText>
              </w:r>
            </w:del>
            <w:proofErr w:type="spellStart"/>
            <w:ins w:id="1044" w:author="Fong RERHANG" w:date="2021-06-08T21:03:00Z">
              <w:r w:rsidR="00BE11ED">
                <w:rPr>
                  <w:sz w:val="20"/>
                  <w:szCs w:val="20"/>
                </w:rPr>
                <w:t>Nyab</w:t>
              </w:r>
              <w:proofErr w:type="spellEnd"/>
              <w:r w:rsidR="00BE11ED">
                <w:rPr>
                  <w:sz w:val="20"/>
                  <w:szCs w:val="20"/>
                </w:rPr>
                <w:t xml:space="preserve"> </w:t>
              </w:r>
              <w:proofErr w:type="spellStart"/>
              <w:r w:rsidR="00BE11ED">
                <w:rPr>
                  <w:sz w:val="20"/>
                  <w:szCs w:val="20"/>
                </w:rPr>
                <w:t>Laj</w:t>
              </w:r>
            </w:ins>
            <w:proofErr w:type="spellEnd"/>
          </w:p>
        </w:tc>
      </w:tr>
    </w:tbl>
    <w:p w14:paraId="1E76CCAB" w14:textId="06DB8703" w:rsidR="0012456C" w:rsidRPr="006C3CB5" w:rsidRDefault="008E0052" w:rsidP="006C3CB5">
      <w:pPr>
        <w:jc w:val="both"/>
        <w:rPr>
          <w:sz w:val="19"/>
          <w:szCs w:val="19"/>
        </w:rPr>
      </w:pPr>
      <w:r w:rsidRPr="006C3CB5">
        <w:rPr>
          <w:noProof/>
          <w:sz w:val="19"/>
          <w:szCs w:val="19"/>
        </w:rPr>
        <w:t>Yog tias muaj kev pom zoo ntxiv rau cov neeg</w:t>
      </w:r>
      <w:ins w:id="1045" w:author="Fong RERHANG" w:date="2021-06-08T21:04:00Z">
        <w:r w:rsidR="00BE11ED">
          <w:rPr>
            <w:noProof/>
            <w:sz w:val="19"/>
            <w:szCs w:val="19"/>
          </w:rPr>
          <w:t xml:space="preserve"> tswv cuab</w:t>
        </w:r>
      </w:ins>
      <w:r w:rsidRPr="006C3CB5">
        <w:rPr>
          <w:noProof/>
          <w:sz w:val="19"/>
          <w:szCs w:val="19"/>
        </w:rPr>
        <w:t xml:space="preserve"> hauv tsev ntau dua li ntawm daim foos no, thov </w:t>
      </w:r>
      <w:r w:rsidR="006C3CB5" w:rsidRPr="006C3CB5">
        <w:rPr>
          <w:noProof/>
          <w:sz w:val="19"/>
          <w:szCs w:val="19"/>
        </w:rPr>
        <w:t>lwm daim foos txhawm rau ua txuas ntxiv</w:t>
      </w:r>
      <w:r w:rsidRPr="006C3CB5">
        <w:rPr>
          <w:noProof/>
          <w:sz w:val="19"/>
          <w:szCs w:val="19"/>
        </w:rPr>
        <w:t>.</w:t>
      </w:r>
      <w:r w:rsidR="001E6BE2" w:rsidRPr="006C3CB5">
        <w:rPr>
          <w:noProof/>
          <w:sz w:val="19"/>
          <w:szCs w:val="19"/>
        </w:rPr>
        <w:t xml:space="preserve">  </w:t>
      </w:r>
    </w:p>
    <w:sectPr w:rsidR="0012456C" w:rsidRPr="006C3CB5" w:rsidSect="00D857AB">
      <w:headerReference w:type="default" r:id="rId8"/>
      <w:footerReference w:type="default" r:id="rId9"/>
      <w:pgSz w:w="12240" w:h="15840" w:code="1"/>
      <w:pgMar w:top="720" w:right="720" w:bottom="720" w:left="720" w:header="0" w:footer="2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69AD5C" w14:textId="77777777" w:rsidR="00936B40" w:rsidRDefault="00936B40" w:rsidP="00606368">
      <w:pPr>
        <w:spacing w:after="0" w:line="240" w:lineRule="auto"/>
      </w:pPr>
      <w:r>
        <w:separator/>
      </w:r>
    </w:p>
  </w:endnote>
  <w:endnote w:type="continuationSeparator" w:id="0">
    <w:p w14:paraId="33793C1E" w14:textId="77777777" w:rsidR="00936B40" w:rsidRDefault="00936B40" w:rsidP="00606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71F33" w14:textId="41C43544" w:rsidR="00DE150C" w:rsidRDefault="00DE150C" w:rsidP="00E24470">
    <w:pPr>
      <w:pStyle w:val="Footer"/>
      <w:ind w:left="-360"/>
      <w:jc w:val="center"/>
      <w:rPr>
        <w:sz w:val="16"/>
        <w:szCs w:val="16"/>
      </w:rPr>
    </w:pPr>
    <w:r>
      <w:rPr>
        <w:rFonts w:ascii="Times New Roman" w:hAnsi="Times New Roman"/>
        <w:noProof/>
        <w:sz w:val="24"/>
        <w:szCs w:val="24"/>
      </w:rPr>
      <w:drawing>
        <wp:anchor distT="36576" distB="36576" distL="36576" distR="36576" simplePos="0" relativeHeight="251664896" behindDoc="1" locked="0" layoutInCell="1" allowOverlap="1" wp14:anchorId="62E0EE20" wp14:editId="6A1C2D98">
          <wp:simplePos x="0" y="0"/>
          <wp:positionH relativeFrom="column">
            <wp:posOffset>6927</wp:posOffset>
          </wp:positionH>
          <wp:positionV relativeFrom="paragraph">
            <wp:posOffset>-129540</wp:posOffset>
          </wp:positionV>
          <wp:extent cx="706582" cy="165925"/>
          <wp:effectExtent l="0" t="0" r="0" b="5715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6582" cy="16592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ins w:id="1046" w:author="Fong RERHANG" w:date="2021-06-08T21:19:00Z">
      <w:r w:rsidR="00BC15F2" w:rsidRPr="00BC15F2">
        <w:t xml:space="preserve"> </w:t>
      </w:r>
      <w:r w:rsidR="00BC15F2" w:rsidRPr="00BC15F2">
        <w:rPr>
          <w:rFonts w:ascii="Times New Roman" w:hAnsi="Times New Roman"/>
          <w:noProof/>
          <w:sz w:val="16"/>
          <w:szCs w:val="16"/>
          <w:rPrChange w:id="1047" w:author="Fong RERHANG" w:date="2021-06-08T21:20:00Z">
            <w:rPr>
              <w:rFonts w:ascii="Times New Roman" w:hAnsi="Times New Roman"/>
              <w:noProof/>
              <w:sz w:val="24"/>
              <w:szCs w:val="24"/>
            </w:rPr>
          </w:rPrChange>
        </w:rPr>
        <w:t xml:space="preserve">Qhov kev pab no tau nyiaj los ntawm Phab Tswj Kev Coj Tus Cwj Pwm Kev Noj Qab Haus Huv los ntawm tus neeg pov npav pom zoo </w:t>
      </w:r>
    </w:ins>
    <w:ins w:id="1048" w:author="Fong RERHANG" w:date="2021-06-08T21:21:00Z">
      <w:r w:rsidR="00BC15F2">
        <w:rPr>
          <w:rFonts w:ascii="Times New Roman" w:hAnsi="Times New Roman"/>
          <w:noProof/>
          <w:sz w:val="16"/>
          <w:szCs w:val="16"/>
        </w:rPr>
        <w:t>qhov</w:t>
      </w:r>
    </w:ins>
    <w:ins w:id="1049" w:author="Fong RERHANG" w:date="2021-06-08T21:19:00Z">
      <w:r w:rsidR="00BC15F2" w:rsidRPr="00BC15F2">
        <w:rPr>
          <w:rFonts w:ascii="Times New Roman" w:hAnsi="Times New Roman"/>
          <w:noProof/>
          <w:sz w:val="16"/>
          <w:szCs w:val="16"/>
          <w:rPrChange w:id="1050" w:author="Fong RERHANG" w:date="2021-06-08T21:20:00Z">
            <w:rPr>
              <w:rFonts w:ascii="Times New Roman" w:hAnsi="Times New Roman"/>
              <w:noProof/>
              <w:sz w:val="24"/>
              <w:szCs w:val="24"/>
            </w:rPr>
          </w:rPrChange>
        </w:rPr>
        <w:t xml:space="preserve"> 63, Txoj Cai Pabcuam Kev Noj Qab Haus Huv (MHSA).</w:t>
      </w:r>
    </w:ins>
    <w:del w:id="1051" w:author="Fong RERHANG" w:date="2021-06-08T21:19:00Z">
      <w:r w:rsidRPr="00FE3104" w:rsidDel="00BC15F2">
        <w:rPr>
          <w:bCs/>
          <w:sz w:val="16"/>
          <w:szCs w:val="16"/>
        </w:rPr>
        <w:delText>This program is funded by the Division of Behavioral Health Services through the voter approved Proposition 63, Mental Health Services Act (MHSA).</w:delText>
      </w:r>
      <w:r w:rsidRPr="00B85729" w:rsidDel="00BC15F2">
        <w:rPr>
          <w:sz w:val="16"/>
          <w:szCs w:val="16"/>
        </w:rPr>
        <w:delText xml:space="preserve"> </w:delText>
      </w:r>
    </w:del>
  </w:p>
  <w:p w14:paraId="4AE4D167" w14:textId="77777777" w:rsidR="00DE150C" w:rsidRPr="00E24470" w:rsidRDefault="00DE150C" w:rsidP="00E24470">
    <w:pPr>
      <w:pStyle w:val="Footer"/>
      <w:ind w:left="-360"/>
      <w:jc w:val="right"/>
      <w:rPr>
        <w:sz w:val="8"/>
        <w:szCs w:val="16"/>
      </w:rPr>
    </w:pPr>
  </w:p>
  <w:p w14:paraId="47422938" w14:textId="08C32237" w:rsidR="00DE150C" w:rsidRDefault="00470C16" w:rsidP="00E24470">
    <w:pPr>
      <w:pStyle w:val="Footer"/>
      <w:ind w:left="-360"/>
      <w:jc w:val="right"/>
    </w:pPr>
    <w:proofErr w:type="spellStart"/>
    <w:ins w:id="1052" w:author="Fong RERHANG" w:date="2021-06-08T21:16:00Z">
      <w:r>
        <w:rPr>
          <w:sz w:val="16"/>
          <w:szCs w:val="16"/>
        </w:rPr>
        <w:t>Nplooj</w:t>
      </w:r>
    </w:ins>
    <w:proofErr w:type="spellEnd"/>
    <w:del w:id="1053" w:author="Fong RERHANG" w:date="2021-06-08T21:14:00Z">
      <w:r w:rsidR="00DE150C" w:rsidRPr="00A40377" w:rsidDel="00470C16">
        <w:rPr>
          <w:sz w:val="16"/>
          <w:szCs w:val="16"/>
        </w:rPr>
        <w:delText>P</w:delText>
      </w:r>
    </w:del>
    <w:del w:id="1054" w:author="Fong RERHANG" w:date="2021-06-08T21:12:00Z">
      <w:r w:rsidR="00DE150C" w:rsidRPr="00A40377" w:rsidDel="00470C16">
        <w:rPr>
          <w:sz w:val="16"/>
          <w:szCs w:val="16"/>
        </w:rPr>
        <w:delText>age</w:delText>
      </w:r>
    </w:del>
    <w:r w:rsidR="00DE150C" w:rsidRPr="00A40377">
      <w:rPr>
        <w:sz w:val="16"/>
        <w:szCs w:val="16"/>
      </w:rPr>
      <w:t xml:space="preserve"> </w:t>
    </w:r>
    <w:r w:rsidR="00DE150C" w:rsidRPr="00A40377">
      <w:rPr>
        <w:bCs/>
        <w:sz w:val="16"/>
        <w:szCs w:val="16"/>
      </w:rPr>
      <w:fldChar w:fldCharType="begin"/>
    </w:r>
    <w:r w:rsidR="00DE150C" w:rsidRPr="00A40377">
      <w:rPr>
        <w:bCs/>
        <w:sz w:val="16"/>
        <w:szCs w:val="16"/>
      </w:rPr>
      <w:instrText xml:space="preserve"> PAGE  \* Arabic  \* MERGEFORMAT </w:instrText>
    </w:r>
    <w:r w:rsidR="00DE150C" w:rsidRPr="00A40377">
      <w:rPr>
        <w:bCs/>
        <w:sz w:val="16"/>
        <w:szCs w:val="16"/>
      </w:rPr>
      <w:fldChar w:fldCharType="separate"/>
    </w:r>
    <w:r w:rsidR="00DE150C">
      <w:rPr>
        <w:bCs/>
        <w:noProof/>
        <w:sz w:val="16"/>
        <w:szCs w:val="16"/>
      </w:rPr>
      <w:t>1</w:t>
    </w:r>
    <w:r w:rsidR="00DE150C" w:rsidRPr="00A40377">
      <w:rPr>
        <w:bCs/>
        <w:sz w:val="16"/>
        <w:szCs w:val="16"/>
      </w:rPr>
      <w:fldChar w:fldCharType="end"/>
    </w:r>
    <w:r w:rsidR="00DE150C" w:rsidRPr="00A40377">
      <w:rPr>
        <w:sz w:val="16"/>
        <w:szCs w:val="16"/>
      </w:rPr>
      <w:t xml:space="preserve"> </w:t>
    </w:r>
    <w:proofErr w:type="spellStart"/>
    <w:ins w:id="1055" w:author="Fong RERHANG" w:date="2021-06-08T21:16:00Z">
      <w:r>
        <w:rPr>
          <w:sz w:val="16"/>
          <w:szCs w:val="16"/>
        </w:rPr>
        <w:t>ntawm</w:t>
      </w:r>
    </w:ins>
    <w:proofErr w:type="spellEnd"/>
    <w:del w:id="1056" w:author="Fong RERHANG" w:date="2021-06-08T21:16:00Z">
      <w:r w:rsidR="00DE150C" w:rsidRPr="00A40377" w:rsidDel="00470C16">
        <w:rPr>
          <w:sz w:val="16"/>
          <w:szCs w:val="16"/>
        </w:rPr>
        <w:delText>of</w:delText>
      </w:r>
    </w:del>
    <w:r w:rsidR="00DE150C" w:rsidRPr="00A40377">
      <w:rPr>
        <w:sz w:val="16"/>
        <w:szCs w:val="16"/>
      </w:rPr>
      <w:t xml:space="preserve"> </w:t>
    </w:r>
    <w:r w:rsidR="00DE150C" w:rsidRPr="00A40377">
      <w:rPr>
        <w:bCs/>
        <w:sz w:val="16"/>
        <w:szCs w:val="16"/>
      </w:rPr>
      <w:fldChar w:fldCharType="begin"/>
    </w:r>
    <w:r w:rsidR="00DE150C" w:rsidRPr="00A40377">
      <w:rPr>
        <w:bCs/>
        <w:sz w:val="16"/>
        <w:szCs w:val="16"/>
      </w:rPr>
      <w:instrText xml:space="preserve"> NUMPAGES  \* Arabic  \* MERGEFORMAT </w:instrText>
    </w:r>
    <w:r w:rsidR="00DE150C" w:rsidRPr="00A40377">
      <w:rPr>
        <w:bCs/>
        <w:sz w:val="16"/>
        <w:szCs w:val="16"/>
      </w:rPr>
      <w:fldChar w:fldCharType="separate"/>
    </w:r>
    <w:r w:rsidR="00DE150C">
      <w:rPr>
        <w:bCs/>
        <w:noProof/>
        <w:sz w:val="16"/>
        <w:szCs w:val="16"/>
      </w:rPr>
      <w:t>2</w:t>
    </w:r>
    <w:r w:rsidR="00DE150C" w:rsidRPr="00A40377">
      <w:rPr>
        <w:bCs/>
        <w:sz w:val="16"/>
        <w:szCs w:val="16"/>
      </w:rPr>
      <w:fldChar w:fldCharType="end"/>
    </w:r>
    <w:r w:rsidR="00DE150C">
      <w:rPr>
        <w:bCs/>
        <w:sz w:val="16"/>
        <w:szCs w:val="16"/>
      </w:rPr>
      <w:tab/>
    </w:r>
    <w:r w:rsidR="00DE150C">
      <w:rPr>
        <w:sz w:val="16"/>
        <w:szCs w:val="16"/>
      </w:rPr>
      <w:t xml:space="preserve">  </w:t>
    </w:r>
    <w:proofErr w:type="spellStart"/>
    <w:ins w:id="1057" w:author="Fong RERHANG" w:date="2021-06-08T21:16:00Z">
      <w:r>
        <w:rPr>
          <w:sz w:val="16"/>
          <w:szCs w:val="16"/>
        </w:rPr>
        <w:t>D</w:t>
      </w:r>
    </w:ins>
    <w:ins w:id="1058" w:author="Fong RERHANG" w:date="2021-06-08T21:17:00Z">
      <w:r>
        <w:rPr>
          <w:sz w:val="16"/>
          <w:szCs w:val="16"/>
        </w:rPr>
        <w:t>aim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Foos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Ntaub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Ntawv</w:t>
      </w:r>
      <w:proofErr w:type="spellEnd"/>
      <w:r>
        <w:rPr>
          <w:sz w:val="16"/>
          <w:szCs w:val="16"/>
        </w:rPr>
        <w:t xml:space="preserve"> </w:t>
      </w:r>
    </w:ins>
    <w:r w:rsidR="00DE150C">
      <w:rPr>
        <w:sz w:val="16"/>
        <w:szCs w:val="16"/>
      </w:rPr>
      <w:t xml:space="preserve">NPP </w:t>
    </w:r>
    <w:del w:id="1059" w:author="Fong RERHANG" w:date="2021-06-08T21:17:00Z">
      <w:r w:rsidR="00DE150C" w:rsidDel="00BC15F2">
        <w:rPr>
          <w:sz w:val="16"/>
          <w:szCs w:val="16"/>
        </w:rPr>
        <w:delText xml:space="preserve">Info Form </w:delText>
      </w:r>
    </w:del>
    <w:r w:rsidR="00DE150C">
      <w:rPr>
        <w:sz w:val="16"/>
        <w:szCs w:val="16"/>
      </w:rPr>
      <w:t>version 20210524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8F7E19" w14:textId="77777777" w:rsidR="00936B40" w:rsidRDefault="00936B40" w:rsidP="00606368">
      <w:pPr>
        <w:spacing w:after="0" w:line="240" w:lineRule="auto"/>
      </w:pPr>
      <w:r>
        <w:separator/>
      </w:r>
    </w:p>
  </w:footnote>
  <w:footnote w:type="continuationSeparator" w:id="0">
    <w:p w14:paraId="4085323B" w14:textId="77777777" w:rsidR="00936B40" w:rsidRDefault="00936B40" w:rsidP="006063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D894A9" w14:textId="77777777" w:rsidR="00DE150C" w:rsidRPr="00543856" w:rsidRDefault="00DE150C" w:rsidP="00543856">
    <w:pPr>
      <w:pStyle w:val="Header"/>
      <w:jc w:val="right"/>
      <w:rPr>
        <w:sz w:val="44"/>
        <w:szCs w:val="44"/>
      </w:rPr>
    </w:pPr>
    <w:r w:rsidRPr="00543856">
      <w:rPr>
        <w:noProof/>
        <w:sz w:val="44"/>
        <w:szCs w:val="44"/>
      </w:rPr>
      <w:drawing>
        <wp:anchor distT="0" distB="0" distL="114300" distR="114300" simplePos="0" relativeHeight="251662848" behindDoc="1" locked="0" layoutInCell="1" allowOverlap="1" wp14:anchorId="0763579D" wp14:editId="0924C687">
          <wp:simplePos x="0" y="0"/>
          <wp:positionH relativeFrom="column">
            <wp:posOffset>0</wp:posOffset>
          </wp:positionH>
          <wp:positionV relativeFrom="paragraph">
            <wp:posOffset>166725</wp:posOffset>
          </wp:positionV>
          <wp:extent cx="838835" cy="371400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eph.Espinosa\Pictures\SCH_eVIBE_BLK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38835" cy="371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71787"/>
    <w:multiLevelType w:val="hybridMultilevel"/>
    <w:tmpl w:val="AE7EB4CA"/>
    <w:lvl w:ilvl="0" w:tplc="B24A56A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3186"/>
    <w:multiLevelType w:val="hybridMultilevel"/>
    <w:tmpl w:val="6180F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50B2F"/>
    <w:multiLevelType w:val="hybridMultilevel"/>
    <w:tmpl w:val="DFCEA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55E38"/>
    <w:multiLevelType w:val="hybridMultilevel"/>
    <w:tmpl w:val="58228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21884"/>
    <w:multiLevelType w:val="hybridMultilevel"/>
    <w:tmpl w:val="32BCA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ong RERHANG">
    <w15:presenceInfo w15:providerId="None" w15:userId="Fong RERH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trackRevisions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126"/>
    <w:rsid w:val="00012B73"/>
    <w:rsid w:val="0002637E"/>
    <w:rsid w:val="0003278C"/>
    <w:rsid w:val="00046BD0"/>
    <w:rsid w:val="00047BC1"/>
    <w:rsid w:val="000520B1"/>
    <w:rsid w:val="000902F4"/>
    <w:rsid w:val="00091BAF"/>
    <w:rsid w:val="000A3C60"/>
    <w:rsid w:val="000C58D0"/>
    <w:rsid w:val="000E448E"/>
    <w:rsid w:val="000E494C"/>
    <w:rsid w:val="000E6D4E"/>
    <w:rsid w:val="000F1E4B"/>
    <w:rsid w:val="000F71ED"/>
    <w:rsid w:val="0010415F"/>
    <w:rsid w:val="0012456C"/>
    <w:rsid w:val="00131AE2"/>
    <w:rsid w:val="00144877"/>
    <w:rsid w:val="00196040"/>
    <w:rsid w:val="001D4C98"/>
    <w:rsid w:val="001D59B1"/>
    <w:rsid w:val="001E6BE2"/>
    <w:rsid w:val="001F5B43"/>
    <w:rsid w:val="001F776F"/>
    <w:rsid w:val="00230C2F"/>
    <w:rsid w:val="0023447A"/>
    <w:rsid w:val="002360B6"/>
    <w:rsid w:val="002471D6"/>
    <w:rsid w:val="0025226B"/>
    <w:rsid w:val="0026023A"/>
    <w:rsid w:val="0027008A"/>
    <w:rsid w:val="002742B6"/>
    <w:rsid w:val="0027433B"/>
    <w:rsid w:val="00277126"/>
    <w:rsid w:val="002A75A8"/>
    <w:rsid w:val="002E0834"/>
    <w:rsid w:val="002F1898"/>
    <w:rsid w:val="00303AAF"/>
    <w:rsid w:val="00304AA2"/>
    <w:rsid w:val="00322191"/>
    <w:rsid w:val="00333171"/>
    <w:rsid w:val="003342AE"/>
    <w:rsid w:val="00346AE4"/>
    <w:rsid w:val="003505C4"/>
    <w:rsid w:val="00354384"/>
    <w:rsid w:val="00365A48"/>
    <w:rsid w:val="00394DDE"/>
    <w:rsid w:val="003A0EC7"/>
    <w:rsid w:val="003A3A3F"/>
    <w:rsid w:val="003B46A8"/>
    <w:rsid w:val="003C0362"/>
    <w:rsid w:val="003D1735"/>
    <w:rsid w:val="003F4141"/>
    <w:rsid w:val="0040111E"/>
    <w:rsid w:val="00405B98"/>
    <w:rsid w:val="00417089"/>
    <w:rsid w:val="00421D15"/>
    <w:rsid w:val="00435D9B"/>
    <w:rsid w:val="00437E4E"/>
    <w:rsid w:val="00462B72"/>
    <w:rsid w:val="00470C16"/>
    <w:rsid w:val="004750F7"/>
    <w:rsid w:val="0047710B"/>
    <w:rsid w:val="00482789"/>
    <w:rsid w:val="00485067"/>
    <w:rsid w:val="0049265E"/>
    <w:rsid w:val="004952CA"/>
    <w:rsid w:val="004A5A2F"/>
    <w:rsid w:val="004D334D"/>
    <w:rsid w:val="004F4F57"/>
    <w:rsid w:val="0050625A"/>
    <w:rsid w:val="00510ABB"/>
    <w:rsid w:val="005119D6"/>
    <w:rsid w:val="00513CF3"/>
    <w:rsid w:val="00522E13"/>
    <w:rsid w:val="005278B6"/>
    <w:rsid w:val="00541944"/>
    <w:rsid w:val="00543856"/>
    <w:rsid w:val="00544B29"/>
    <w:rsid w:val="00553561"/>
    <w:rsid w:val="00591F2E"/>
    <w:rsid w:val="0059766D"/>
    <w:rsid w:val="005B10DF"/>
    <w:rsid w:val="005D3862"/>
    <w:rsid w:val="005D5F29"/>
    <w:rsid w:val="005D63E9"/>
    <w:rsid w:val="005E358C"/>
    <w:rsid w:val="00606368"/>
    <w:rsid w:val="00624927"/>
    <w:rsid w:val="0062566A"/>
    <w:rsid w:val="00643C29"/>
    <w:rsid w:val="006605D7"/>
    <w:rsid w:val="00660C91"/>
    <w:rsid w:val="006A0812"/>
    <w:rsid w:val="006B127D"/>
    <w:rsid w:val="006C3CB5"/>
    <w:rsid w:val="006E7636"/>
    <w:rsid w:val="007042A4"/>
    <w:rsid w:val="007251AB"/>
    <w:rsid w:val="00740359"/>
    <w:rsid w:val="007471F9"/>
    <w:rsid w:val="00754224"/>
    <w:rsid w:val="007550E8"/>
    <w:rsid w:val="0077655D"/>
    <w:rsid w:val="007D5925"/>
    <w:rsid w:val="007F13D9"/>
    <w:rsid w:val="007F2BC3"/>
    <w:rsid w:val="007F42FF"/>
    <w:rsid w:val="00825FBF"/>
    <w:rsid w:val="00831FBF"/>
    <w:rsid w:val="00883337"/>
    <w:rsid w:val="008A043C"/>
    <w:rsid w:val="008D65E2"/>
    <w:rsid w:val="008E0052"/>
    <w:rsid w:val="008E15D9"/>
    <w:rsid w:val="008F2683"/>
    <w:rsid w:val="009031CD"/>
    <w:rsid w:val="0092499E"/>
    <w:rsid w:val="00936B40"/>
    <w:rsid w:val="009733EC"/>
    <w:rsid w:val="00985C9C"/>
    <w:rsid w:val="009A5A0C"/>
    <w:rsid w:val="009B2314"/>
    <w:rsid w:val="009C5D5B"/>
    <w:rsid w:val="009E0B27"/>
    <w:rsid w:val="00A05D1E"/>
    <w:rsid w:val="00A11039"/>
    <w:rsid w:val="00A15D62"/>
    <w:rsid w:val="00A1721C"/>
    <w:rsid w:val="00A17D10"/>
    <w:rsid w:val="00A21A7B"/>
    <w:rsid w:val="00A40377"/>
    <w:rsid w:val="00A41AEB"/>
    <w:rsid w:val="00A53942"/>
    <w:rsid w:val="00A54048"/>
    <w:rsid w:val="00A54CA3"/>
    <w:rsid w:val="00A615F7"/>
    <w:rsid w:val="00A962FA"/>
    <w:rsid w:val="00AD5188"/>
    <w:rsid w:val="00AD5C82"/>
    <w:rsid w:val="00AE79BA"/>
    <w:rsid w:val="00AF7074"/>
    <w:rsid w:val="00B10E5B"/>
    <w:rsid w:val="00B20D50"/>
    <w:rsid w:val="00B22795"/>
    <w:rsid w:val="00B41859"/>
    <w:rsid w:val="00B42681"/>
    <w:rsid w:val="00B44DAF"/>
    <w:rsid w:val="00B572EC"/>
    <w:rsid w:val="00B61439"/>
    <w:rsid w:val="00B75386"/>
    <w:rsid w:val="00B870DF"/>
    <w:rsid w:val="00B93E0B"/>
    <w:rsid w:val="00BB522E"/>
    <w:rsid w:val="00BC15F2"/>
    <w:rsid w:val="00BC3874"/>
    <w:rsid w:val="00BC536C"/>
    <w:rsid w:val="00BE11ED"/>
    <w:rsid w:val="00BF17ED"/>
    <w:rsid w:val="00C50A64"/>
    <w:rsid w:val="00C76309"/>
    <w:rsid w:val="00CA1541"/>
    <w:rsid w:val="00CA2664"/>
    <w:rsid w:val="00CC5E85"/>
    <w:rsid w:val="00CD43A2"/>
    <w:rsid w:val="00D0305B"/>
    <w:rsid w:val="00D332A2"/>
    <w:rsid w:val="00D51736"/>
    <w:rsid w:val="00D64D3A"/>
    <w:rsid w:val="00D67EDF"/>
    <w:rsid w:val="00D763C2"/>
    <w:rsid w:val="00D857AB"/>
    <w:rsid w:val="00D922D6"/>
    <w:rsid w:val="00DA7185"/>
    <w:rsid w:val="00DB4662"/>
    <w:rsid w:val="00DB4F74"/>
    <w:rsid w:val="00DE150C"/>
    <w:rsid w:val="00DE56F7"/>
    <w:rsid w:val="00E00912"/>
    <w:rsid w:val="00E04D61"/>
    <w:rsid w:val="00E13078"/>
    <w:rsid w:val="00E20ED7"/>
    <w:rsid w:val="00E23797"/>
    <w:rsid w:val="00E24470"/>
    <w:rsid w:val="00E2496C"/>
    <w:rsid w:val="00E27FD8"/>
    <w:rsid w:val="00E321ED"/>
    <w:rsid w:val="00E404C0"/>
    <w:rsid w:val="00E446A9"/>
    <w:rsid w:val="00E5111A"/>
    <w:rsid w:val="00EA3067"/>
    <w:rsid w:val="00EA412C"/>
    <w:rsid w:val="00EB78A9"/>
    <w:rsid w:val="00EC7129"/>
    <w:rsid w:val="00EF0C19"/>
    <w:rsid w:val="00F0747E"/>
    <w:rsid w:val="00F21044"/>
    <w:rsid w:val="00F542BF"/>
    <w:rsid w:val="00F54D63"/>
    <w:rsid w:val="00F612FE"/>
    <w:rsid w:val="00F96E2C"/>
    <w:rsid w:val="00F977EF"/>
    <w:rsid w:val="00FA471E"/>
    <w:rsid w:val="00FB4823"/>
    <w:rsid w:val="00FF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E89556"/>
  <w15:docId w15:val="{31DB83E1-04C3-4143-819C-179B38420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55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1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71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771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1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1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77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126"/>
  </w:style>
  <w:style w:type="paragraph" w:styleId="Footer">
    <w:name w:val="footer"/>
    <w:basedOn w:val="Normal"/>
    <w:link w:val="FooterChar"/>
    <w:uiPriority w:val="99"/>
    <w:unhideWhenUsed/>
    <w:rsid w:val="00277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126"/>
  </w:style>
  <w:style w:type="paragraph" w:styleId="ListParagraph">
    <w:name w:val="List Paragraph"/>
    <w:basedOn w:val="Normal"/>
    <w:uiPriority w:val="34"/>
    <w:qFormat/>
    <w:rsid w:val="00277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05DFA-D06A-43CE-9DB0-821B7B967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2297</Words>
  <Characters>13096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</Company>
  <LinksUpToDate>false</LinksUpToDate>
  <CharactersWithSpaces>15363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Rikke Addis</dc:creator>
  <cp:keywords/>
  <dc:description/>
  <cp:lastModifiedBy>Fong RERHANG</cp:lastModifiedBy>
  <cp:revision>9</cp:revision>
  <cp:lastPrinted>2021-06-08T14:22:00Z</cp:lastPrinted>
  <dcterms:created xsi:type="dcterms:W3CDTF">2021-06-08T12:16:00Z</dcterms:created>
  <dcterms:modified xsi:type="dcterms:W3CDTF">2021-06-08T14:23:00Z</dcterms:modified>
</cp:coreProperties>
</file>