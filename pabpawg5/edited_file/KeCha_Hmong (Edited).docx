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B8CF" w14:textId="77777777" w:rsidR="00FB3752" w:rsidRDefault="00FB3752">
      <w:pPr>
        <w:jc w:val="center"/>
        <w:rPr>
          <w:rFonts w:ascii="Arial" w:eastAsia="Arial" w:hAnsi="Arial"/>
          <w:b/>
          <w:sz w:val="23"/>
        </w:rPr>
        <w:pPrChange w:id="0" w:author="Kaxiong" w:date="2021-04-21T18:53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t>SACRAMENTO CITY UNIFIED</w:t>
      </w:r>
    </w:p>
    <w:p w14:paraId="3EE2C2F4" w14:textId="77777777" w:rsidR="00FB3752" w:rsidRDefault="00FB3752" w:rsidP="00FB3752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C5DD7BF" w14:textId="77777777" w:rsidR="00FB3752" w:rsidRDefault="00FB3752" w:rsidP="00FB3752">
      <w:pPr>
        <w:rPr>
          <w:rFonts w:ascii="Arial" w:hAnsi="Arial"/>
          <w:b/>
          <w:bCs/>
          <w:sz w:val="22"/>
          <w:szCs w:val="22"/>
        </w:rPr>
      </w:pPr>
    </w:p>
    <w:p w14:paraId="572A6A57" w14:textId="4A5CEF85" w:rsidR="00FB3752" w:rsidRDefault="00FB3752" w:rsidP="00FB37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 w:rsidR="0065776D"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 w:rsidR="0065776D"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 w:rsidR="0065776D"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B3752" w14:paraId="7CE29D61" w14:textId="77777777" w:rsidTr="00FB3752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6F0A" w14:textId="17395BE2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577B9">
              <w:rPr>
                <w:rFonts w:ascii="Arial" w:hAnsi="Arial"/>
                <w:sz w:val="20"/>
                <w:szCs w:val="20"/>
              </w:rPr>
              <w:t xml:space="preserve">Tus Cwj Pwm ntawm Tus </w:t>
            </w:r>
            <w:del w:id="1" w:author="Kaxiong" w:date="2021-04-21T17:45:00Z">
              <w:r w:rsidR="003577B9" w:rsidDel="00126A40">
                <w:rPr>
                  <w:rFonts w:ascii="Arial" w:hAnsi="Arial"/>
                  <w:sz w:val="20"/>
                  <w:szCs w:val="20"/>
                </w:rPr>
                <w:delText xml:space="preserve">Kws </w:delText>
              </w:r>
            </w:del>
            <w:r w:rsidR="003577B9">
              <w:rPr>
                <w:rFonts w:ascii="Arial" w:hAnsi="Arial"/>
                <w:sz w:val="20"/>
                <w:szCs w:val="20"/>
              </w:rPr>
              <w:t>Hais Lus/Kev Piav Qhia Ntawm Kev Sib Txuas Lus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8789" w14:textId="6FFCC57E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 w:rsidR="002731A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</w:t>
            </w:r>
            <w:r w:rsidR="00DB0CE5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</w:t>
            </w:r>
            <w:r w:rsidR="002731A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#1</w:t>
            </w:r>
          </w:p>
          <w:p w14:paraId="7DFA4F62" w14:textId="77777777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6C460C9" w14:textId="7C643F60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</w:t>
            </w:r>
            <w:r w:rsidR="003F6DAA">
              <w:rPr>
                <w:rFonts w:ascii="Arial" w:hAnsi="Arial"/>
                <w:sz w:val="20"/>
                <w:szCs w:val="20"/>
              </w:rPr>
              <w:t>Kaum</w:t>
            </w:r>
            <w:r>
              <w:rPr>
                <w:rFonts w:ascii="Arial" w:hAnsi="Arial"/>
                <w:sz w:val="20"/>
                <w:szCs w:val="20"/>
              </w:rPr>
              <w:t xml:space="preserve"> Hlis xyoo 202</w:t>
            </w:r>
            <w:r w:rsidR="00350086">
              <w:rPr>
                <w:rFonts w:ascii="Arial" w:hAnsi="Arial"/>
                <w:sz w:val="20"/>
                <w:szCs w:val="20"/>
              </w:rPr>
              <w:t>1</w:t>
            </w:r>
            <w:r>
              <w:rPr>
                <w:rFonts w:ascii="Arial" w:hAnsi="Arial"/>
                <w:sz w:val="20"/>
                <w:szCs w:val="20"/>
              </w:rPr>
              <w:t xml:space="preserve">, </w:t>
            </w:r>
            <w:r w:rsidR="00100F01" w:rsidRPr="00100F01">
              <w:rPr>
                <w:rFonts w:ascii="Arial" w:hAnsi="Arial"/>
                <w:sz w:val="20"/>
                <w:szCs w:val="20"/>
              </w:rPr>
              <w:t xml:space="preserve">Kenneth yuav thov nkag </w:t>
            </w:r>
            <w:r w:rsidR="003A380D">
              <w:rPr>
                <w:rFonts w:ascii="Arial" w:hAnsi="Arial"/>
                <w:sz w:val="20"/>
                <w:szCs w:val="20"/>
              </w:rPr>
              <w:t>txog</w:t>
            </w:r>
            <w:r w:rsidR="00100F01" w:rsidRPr="00100F01">
              <w:rPr>
                <w:rFonts w:ascii="Arial" w:hAnsi="Arial"/>
                <w:sz w:val="20"/>
                <w:szCs w:val="20"/>
              </w:rPr>
              <w:t xml:space="preserve"> (ntawm PECS los</w:t>
            </w:r>
            <w:r w:rsidR="00DE6E9A">
              <w:rPr>
                <w:rFonts w:ascii="Arial" w:hAnsi="Arial"/>
                <w:sz w:val="20"/>
                <w:szCs w:val="20"/>
              </w:rPr>
              <w:t xml:space="preserve"> </w:t>
            </w:r>
            <w:r w:rsidR="00100F01" w:rsidRPr="00100F01">
              <w:rPr>
                <w:rFonts w:ascii="Arial" w:hAnsi="Arial"/>
                <w:sz w:val="20"/>
                <w:szCs w:val="20"/>
              </w:rPr>
              <w:t xml:space="preserve">sis lub suab kwv yees) rau cov khoom </w:t>
            </w:r>
            <w:r w:rsidR="00DE6E9A">
              <w:rPr>
                <w:rFonts w:ascii="Arial" w:hAnsi="Arial"/>
                <w:sz w:val="20"/>
                <w:szCs w:val="20"/>
              </w:rPr>
              <w:t>uas xav tau ntau li</w:t>
            </w:r>
            <w:r w:rsidR="00100F01" w:rsidRPr="00100F01">
              <w:rPr>
                <w:rFonts w:ascii="Arial" w:hAnsi="Arial"/>
                <w:sz w:val="20"/>
                <w:szCs w:val="20"/>
              </w:rPr>
              <w:t xml:space="preserve"> 35 zaug hauv ib hnub 4 ntawm 5 hnub</w:t>
            </w:r>
            <w:r w:rsidR="00DE6E9A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raws li kev soj ntsuam los ntawm cov neeg ua hauj</w:t>
            </w:r>
            <w:r w:rsidR="00692426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lwm thiab kev khaws cov ntaub ntawv uas khaws.</w:t>
            </w:r>
          </w:p>
          <w:p w14:paraId="36C1AE00" w14:textId="783C6ED5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A1F1E3" wp14:editId="3A6CBA86">
                  <wp:extent cx="149225" cy="11938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Tso cai rau tub ntxhais kawm koom tes / 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F3D0B92" w14:textId="4D53494B" w:rsidR="00FB3752" w:rsidRDefault="00B53DAA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70C5D3" wp14:editId="57621A93">
                  <wp:extent cx="152479" cy="114359"/>
                  <wp:effectExtent l="0" t="0" r="0" b="0"/>
                  <wp:docPr id="217" name="Picture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3752"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23F1A427" w14:textId="13A1FDBF" w:rsidR="00FB3752" w:rsidRDefault="00B53DAA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36B4B5" wp14:editId="6ABF5CEB">
                  <wp:extent cx="149225" cy="109220"/>
                  <wp:effectExtent l="0" t="0" r="3175" b="508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3752">
              <w:rPr>
                <w:rFonts w:ascii="Arial" w:hAnsi="Arial"/>
                <w:sz w:val="20"/>
                <w:szCs w:val="20"/>
              </w:rPr>
              <w:t>Kev paub lus zoo</w:t>
            </w:r>
          </w:p>
          <w:p w14:paraId="083323EB" w14:textId="494CCE5F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C965E9" wp14:editId="2583B894">
                  <wp:extent cx="149225" cy="109220"/>
                  <wp:effectExtent l="0" t="0" r="317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65576A51" wp14:editId="71418E19">
                  <wp:extent cx="149225" cy="11938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2CF5A73E" w14:textId="0B4460BC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969AFC" wp14:editId="66D81902">
                  <wp:extent cx="149225" cy="109220"/>
                  <wp:effectExtent l="0" t="0" r="317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5DC4B586" wp14:editId="5C6A3AA2">
                  <wp:extent cx="149225" cy="11938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671DCA31" w14:textId="3BC290CF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</w:t>
            </w:r>
            <w:r w:rsidR="00D20A35">
              <w:rPr>
                <w:rFonts w:ascii="Arial" w:hAnsi="Arial"/>
                <w:sz w:val="20"/>
                <w:szCs w:val="20"/>
              </w:rPr>
              <w:t>/C</w:t>
            </w:r>
            <w:r>
              <w:rPr>
                <w:rFonts w:ascii="Arial" w:hAnsi="Arial"/>
                <w:sz w:val="20"/>
                <w:szCs w:val="20"/>
              </w:rPr>
              <w:t>ov neeg ua hauj lwm</w:t>
            </w:r>
            <w:del w:id="2" w:author="Kaxiong" w:date="2021-04-21T20:06:00Z">
              <w:r w:rsidR="00D20A35" w:rsidDel="006451C0">
                <w:rPr>
                  <w:rFonts w:ascii="Arial" w:hAnsi="Arial"/>
                  <w:sz w:val="20"/>
                  <w:szCs w:val="20"/>
                </w:rPr>
                <w:delText>/</w:delText>
              </w:r>
              <w:r w:rsidR="00187101" w:rsidDel="006451C0">
                <w:rPr>
                  <w:rFonts w:ascii="Arial" w:hAnsi="Arial"/>
                  <w:sz w:val="20"/>
                  <w:szCs w:val="20"/>
                </w:rPr>
                <w:delText>tus siab xyuas</w:delText>
              </w:r>
            </w:del>
            <w:ins w:id="3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/Cov neeg saib xyuas</w:t>
              </w:r>
            </w:ins>
          </w:p>
        </w:tc>
      </w:tr>
      <w:tr w:rsidR="00FB3752" w14:paraId="56DEF829" w14:textId="77777777" w:rsidTr="00FB3752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7B71" w14:textId="2CE04508" w:rsidR="00FB3752" w:rsidRDefault="00FB3752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37F7C" w:rsidRPr="00B37F7C">
              <w:rPr>
                <w:rFonts w:ascii="Arial" w:hAnsi="Arial"/>
                <w:sz w:val="20"/>
                <w:szCs w:val="20"/>
              </w:rPr>
              <w:t xml:space="preserve">Kenneth thov nkag mus rau cov khoom </w:t>
            </w:r>
            <w:r w:rsidR="00B37F7C">
              <w:rPr>
                <w:rFonts w:ascii="Arial" w:hAnsi="Arial"/>
                <w:sz w:val="20"/>
                <w:szCs w:val="20"/>
              </w:rPr>
              <w:t xml:space="preserve">uas xav tau kom ntau li </w:t>
            </w:r>
            <w:r w:rsidR="00B37F7C" w:rsidRPr="00B37F7C">
              <w:rPr>
                <w:rFonts w:ascii="Arial" w:hAnsi="Arial"/>
                <w:sz w:val="20"/>
                <w:szCs w:val="20"/>
              </w:rPr>
              <w:t>15.8 zaug hauv ib hnub</w:t>
            </w:r>
            <w:r w:rsidR="00005EEE">
              <w:rPr>
                <w:rFonts w:ascii="Arial" w:hAnsi="Arial"/>
                <w:sz w:val="20"/>
                <w:szCs w:val="20"/>
              </w:rPr>
              <w:t xml:space="preserve"> </w:t>
            </w:r>
            <w:r w:rsidR="00005EEE" w:rsidRPr="00005EEE">
              <w:rPr>
                <w:rFonts w:ascii="Arial" w:hAnsi="Arial" w:cs="Arial"/>
                <w:sz w:val="20"/>
                <w:szCs w:val="20"/>
              </w:rPr>
              <w:t>raws li kev li kev soj ntsuam los ntawm cov neeg ua hauj</w:t>
            </w:r>
            <w:r w:rsidR="006924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5EEE" w:rsidRPr="00005EEE">
              <w:rPr>
                <w:rFonts w:ascii="Arial" w:hAnsi="Arial" w:cs="Arial"/>
                <w:sz w:val="20"/>
                <w:szCs w:val="20"/>
              </w:rPr>
              <w:t>lwm thiab kev khaws cov ntaub ntawv uas khaws.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8526E" w14:textId="77777777" w:rsidR="00FB3752" w:rsidRDefault="00FB3752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42E3318F" w14:textId="60BE4372" w:rsidR="00FB3752" w:rsidRDefault="00FB3752" w:rsidP="00FB37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</w:t>
      </w:r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gramEnd"/>
      <w:r>
        <w:rPr>
          <w:rFonts w:ascii="Arial" w:hAnsi="Arial"/>
          <w:sz w:val="20"/>
          <w:szCs w:val="20"/>
        </w:rPr>
        <w:t xml:space="preserve"> lub </w:t>
      </w:r>
      <w:r w:rsidR="00CD44D5">
        <w:rPr>
          <w:rFonts w:ascii="Arial" w:hAnsi="Arial"/>
          <w:sz w:val="20"/>
          <w:szCs w:val="20"/>
        </w:rPr>
        <w:t xml:space="preserve">Kaum Ob </w:t>
      </w:r>
      <w:r>
        <w:rPr>
          <w:rFonts w:ascii="Arial" w:hAnsi="Arial"/>
          <w:sz w:val="20"/>
          <w:szCs w:val="20"/>
        </w:rPr>
        <w:t>Hlis xyoo 202</w:t>
      </w:r>
      <w:r w:rsidR="007C26FC">
        <w:rPr>
          <w:rFonts w:ascii="Arial" w:hAnsi="Arial"/>
          <w:sz w:val="20"/>
          <w:szCs w:val="20"/>
        </w:rPr>
        <w:t>0</w:t>
      </w:r>
      <w:r>
        <w:rPr>
          <w:rFonts w:ascii="Arial" w:hAnsi="Arial"/>
          <w:sz w:val="20"/>
          <w:szCs w:val="20"/>
        </w:rPr>
        <w:t xml:space="preserve">, </w:t>
      </w:r>
      <w:r w:rsidR="00820999" w:rsidRPr="00100F01">
        <w:rPr>
          <w:rFonts w:ascii="Arial" w:hAnsi="Arial"/>
          <w:sz w:val="20"/>
          <w:szCs w:val="20"/>
        </w:rPr>
        <w:t xml:space="preserve">Kenneth yuav thov nkag </w:t>
      </w:r>
      <w:r w:rsidR="00820999">
        <w:rPr>
          <w:rFonts w:ascii="Arial" w:hAnsi="Arial"/>
          <w:sz w:val="20"/>
          <w:szCs w:val="20"/>
        </w:rPr>
        <w:t>txog</w:t>
      </w:r>
      <w:r w:rsidR="00820999" w:rsidRPr="00100F01">
        <w:rPr>
          <w:rFonts w:ascii="Arial" w:hAnsi="Arial"/>
          <w:sz w:val="20"/>
          <w:szCs w:val="20"/>
        </w:rPr>
        <w:t xml:space="preserve"> (ntawm PECS los</w:t>
      </w:r>
      <w:r w:rsidR="00820999">
        <w:rPr>
          <w:rFonts w:ascii="Arial" w:hAnsi="Arial"/>
          <w:sz w:val="20"/>
          <w:szCs w:val="20"/>
        </w:rPr>
        <w:t xml:space="preserve"> </w:t>
      </w:r>
      <w:r w:rsidR="00820999" w:rsidRPr="00100F01">
        <w:rPr>
          <w:rFonts w:ascii="Arial" w:hAnsi="Arial"/>
          <w:sz w:val="20"/>
          <w:szCs w:val="20"/>
        </w:rPr>
        <w:t xml:space="preserve">sis lub suab kwv yees) rau cov khoom </w:t>
      </w:r>
      <w:r w:rsidR="00820999">
        <w:rPr>
          <w:rFonts w:ascii="Arial" w:hAnsi="Arial"/>
          <w:sz w:val="20"/>
          <w:szCs w:val="20"/>
        </w:rPr>
        <w:t>uas xav tau ntau li</w:t>
      </w:r>
      <w:r w:rsidR="00820999" w:rsidRPr="00100F01">
        <w:rPr>
          <w:rFonts w:ascii="Arial" w:hAnsi="Arial"/>
          <w:sz w:val="20"/>
          <w:szCs w:val="20"/>
        </w:rPr>
        <w:t xml:space="preserve"> </w:t>
      </w:r>
      <w:r w:rsidR="00A83453">
        <w:rPr>
          <w:rFonts w:ascii="Arial" w:hAnsi="Arial"/>
          <w:sz w:val="20"/>
          <w:szCs w:val="20"/>
        </w:rPr>
        <w:t>20</w:t>
      </w:r>
      <w:r w:rsidR="00820999" w:rsidRPr="00100F01">
        <w:rPr>
          <w:rFonts w:ascii="Arial" w:hAnsi="Arial"/>
          <w:sz w:val="20"/>
          <w:szCs w:val="20"/>
        </w:rPr>
        <w:t xml:space="preserve"> zaug hauv ib hnub 4 ntawm 5 hnub</w:t>
      </w:r>
      <w:r w:rsidR="00820999">
        <w:rPr>
          <w:rFonts w:ascii="Arial" w:hAnsi="Arial"/>
          <w:sz w:val="20"/>
          <w:szCs w:val="20"/>
        </w:rPr>
        <w:t xml:space="preserve"> raws li kev soj ntsuam los ntawm cov neeg ua hauj</w:t>
      </w:r>
      <w:r w:rsidR="001751E1">
        <w:rPr>
          <w:rFonts w:ascii="Arial" w:hAnsi="Arial"/>
          <w:sz w:val="20"/>
          <w:szCs w:val="20"/>
        </w:rPr>
        <w:t xml:space="preserve"> </w:t>
      </w:r>
      <w:r w:rsidR="00820999">
        <w:rPr>
          <w:rFonts w:ascii="Arial" w:hAnsi="Arial"/>
          <w:sz w:val="20"/>
          <w:szCs w:val="20"/>
        </w:rPr>
        <w:t>lwm thiab kev khaws cov ntaub ntawv uas khaws.</w:t>
      </w:r>
    </w:p>
    <w:p w14:paraId="20F10DAC" w14:textId="7E2E6964" w:rsidR="00FB3752" w:rsidRDefault="00FB3752" w:rsidP="00FB37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</w:t>
      </w:r>
      <w:r w:rsidR="00317C90">
        <w:rPr>
          <w:rFonts w:ascii="Arial" w:hAnsi="Arial"/>
          <w:sz w:val="20"/>
          <w:szCs w:val="20"/>
        </w:rPr>
        <w:t>Peb</w:t>
      </w:r>
      <w:r>
        <w:rPr>
          <w:rFonts w:ascii="Arial" w:hAnsi="Arial"/>
          <w:sz w:val="20"/>
          <w:szCs w:val="20"/>
        </w:rPr>
        <w:t xml:space="preserve"> Hlis xyoo 2021, </w:t>
      </w:r>
      <w:r w:rsidR="00A83453" w:rsidRPr="00100F01">
        <w:rPr>
          <w:rFonts w:ascii="Arial" w:hAnsi="Arial"/>
          <w:sz w:val="20"/>
          <w:szCs w:val="20"/>
        </w:rPr>
        <w:t xml:space="preserve">Kenneth yuav thov nkag </w:t>
      </w:r>
      <w:r w:rsidR="00A83453">
        <w:rPr>
          <w:rFonts w:ascii="Arial" w:hAnsi="Arial"/>
          <w:sz w:val="20"/>
          <w:szCs w:val="20"/>
        </w:rPr>
        <w:t>txog</w:t>
      </w:r>
      <w:r w:rsidR="00A83453" w:rsidRPr="00100F01">
        <w:rPr>
          <w:rFonts w:ascii="Arial" w:hAnsi="Arial"/>
          <w:sz w:val="20"/>
          <w:szCs w:val="20"/>
        </w:rPr>
        <w:t xml:space="preserve"> (ntawm PECS los</w:t>
      </w:r>
      <w:r w:rsidR="00A83453">
        <w:rPr>
          <w:rFonts w:ascii="Arial" w:hAnsi="Arial"/>
          <w:sz w:val="20"/>
          <w:szCs w:val="20"/>
        </w:rPr>
        <w:t xml:space="preserve"> </w:t>
      </w:r>
      <w:r w:rsidR="00A83453" w:rsidRPr="00100F01">
        <w:rPr>
          <w:rFonts w:ascii="Arial" w:hAnsi="Arial"/>
          <w:sz w:val="20"/>
          <w:szCs w:val="20"/>
        </w:rPr>
        <w:t xml:space="preserve">sis lub suab kwv yees) rau cov khoom </w:t>
      </w:r>
      <w:r w:rsidR="00A83453">
        <w:rPr>
          <w:rFonts w:ascii="Arial" w:hAnsi="Arial"/>
          <w:sz w:val="20"/>
          <w:szCs w:val="20"/>
        </w:rPr>
        <w:t>uas xav tau ntau li</w:t>
      </w:r>
      <w:r w:rsidR="00A83453" w:rsidRPr="00100F01">
        <w:rPr>
          <w:rFonts w:ascii="Arial" w:hAnsi="Arial"/>
          <w:sz w:val="20"/>
          <w:szCs w:val="20"/>
        </w:rPr>
        <w:t xml:space="preserve"> </w:t>
      </w:r>
      <w:r w:rsidR="00A83453">
        <w:rPr>
          <w:rFonts w:ascii="Arial" w:hAnsi="Arial"/>
          <w:sz w:val="20"/>
          <w:szCs w:val="20"/>
        </w:rPr>
        <w:t>25</w:t>
      </w:r>
      <w:r w:rsidR="00A83453" w:rsidRPr="00100F01">
        <w:rPr>
          <w:rFonts w:ascii="Arial" w:hAnsi="Arial"/>
          <w:sz w:val="20"/>
          <w:szCs w:val="20"/>
        </w:rPr>
        <w:t xml:space="preserve"> zaug hauv ib hnub 4 ntawm 5 hnub</w:t>
      </w:r>
      <w:r w:rsidR="00A83453">
        <w:rPr>
          <w:rFonts w:ascii="Arial" w:hAnsi="Arial"/>
          <w:sz w:val="20"/>
          <w:szCs w:val="20"/>
        </w:rPr>
        <w:t xml:space="preserve"> raws li kev soj ntsuam los ntawm cov neeg ua hauj</w:t>
      </w:r>
      <w:r w:rsidR="001751E1">
        <w:rPr>
          <w:rFonts w:ascii="Arial" w:hAnsi="Arial"/>
          <w:sz w:val="20"/>
          <w:szCs w:val="20"/>
        </w:rPr>
        <w:t xml:space="preserve"> </w:t>
      </w:r>
      <w:r w:rsidR="00A83453">
        <w:rPr>
          <w:rFonts w:ascii="Arial" w:hAnsi="Arial"/>
          <w:sz w:val="20"/>
          <w:szCs w:val="20"/>
        </w:rPr>
        <w:t>lwm thiab kev khaws cov ntaub ntawv uas khaws.</w:t>
      </w:r>
    </w:p>
    <w:p w14:paraId="380BB5DD" w14:textId="558E20A1" w:rsidR="00FB3752" w:rsidRPr="00416AAE" w:rsidRDefault="00FB3752" w:rsidP="00FB37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</w:t>
      </w:r>
      <w:r w:rsidR="00317C90">
        <w:rPr>
          <w:rFonts w:ascii="Arial" w:hAnsi="Arial"/>
          <w:sz w:val="20"/>
          <w:szCs w:val="20"/>
        </w:rPr>
        <w:t xml:space="preserve">Rau </w:t>
      </w:r>
      <w:r>
        <w:rPr>
          <w:rFonts w:ascii="Arial" w:hAnsi="Arial"/>
          <w:sz w:val="20"/>
          <w:szCs w:val="20"/>
        </w:rPr>
        <w:t xml:space="preserve">Hlis xyoo 2021, </w:t>
      </w:r>
      <w:r w:rsidR="00A83453" w:rsidRPr="00100F01">
        <w:rPr>
          <w:rFonts w:ascii="Arial" w:hAnsi="Arial"/>
          <w:sz w:val="20"/>
          <w:szCs w:val="20"/>
        </w:rPr>
        <w:t xml:space="preserve">Kenneth yuav thov nkag </w:t>
      </w:r>
      <w:r w:rsidR="00A83453">
        <w:rPr>
          <w:rFonts w:ascii="Arial" w:hAnsi="Arial"/>
          <w:sz w:val="20"/>
          <w:szCs w:val="20"/>
        </w:rPr>
        <w:t>txog</w:t>
      </w:r>
      <w:r w:rsidR="00A83453" w:rsidRPr="00100F01">
        <w:rPr>
          <w:rFonts w:ascii="Arial" w:hAnsi="Arial"/>
          <w:sz w:val="20"/>
          <w:szCs w:val="20"/>
        </w:rPr>
        <w:t xml:space="preserve"> (ntawm PECS los</w:t>
      </w:r>
      <w:r w:rsidR="00A83453">
        <w:rPr>
          <w:rFonts w:ascii="Arial" w:hAnsi="Arial"/>
          <w:sz w:val="20"/>
          <w:szCs w:val="20"/>
        </w:rPr>
        <w:t xml:space="preserve"> </w:t>
      </w:r>
      <w:r w:rsidR="00A83453" w:rsidRPr="00100F01">
        <w:rPr>
          <w:rFonts w:ascii="Arial" w:hAnsi="Arial"/>
          <w:sz w:val="20"/>
          <w:szCs w:val="20"/>
        </w:rPr>
        <w:t xml:space="preserve">sis lub suab kwv yees) rau cov khoom </w:t>
      </w:r>
      <w:r w:rsidR="00A83453">
        <w:rPr>
          <w:rFonts w:ascii="Arial" w:hAnsi="Arial"/>
          <w:sz w:val="20"/>
          <w:szCs w:val="20"/>
        </w:rPr>
        <w:t>uas xav tau ntau li</w:t>
      </w:r>
      <w:r w:rsidR="00A83453" w:rsidRPr="00100F01">
        <w:rPr>
          <w:rFonts w:ascii="Arial" w:hAnsi="Arial"/>
          <w:sz w:val="20"/>
          <w:szCs w:val="20"/>
        </w:rPr>
        <w:t xml:space="preserve"> 3</w:t>
      </w:r>
      <w:r w:rsidR="00A83453">
        <w:rPr>
          <w:rFonts w:ascii="Arial" w:hAnsi="Arial"/>
          <w:sz w:val="20"/>
          <w:szCs w:val="20"/>
        </w:rPr>
        <w:t>0</w:t>
      </w:r>
      <w:r w:rsidR="00A83453" w:rsidRPr="00100F01">
        <w:rPr>
          <w:rFonts w:ascii="Arial" w:hAnsi="Arial"/>
          <w:sz w:val="20"/>
          <w:szCs w:val="20"/>
        </w:rPr>
        <w:t xml:space="preserve"> zaug hauv ib hnub 4 ntawm 5 hnub</w:t>
      </w:r>
      <w:r w:rsidR="00A83453">
        <w:rPr>
          <w:rFonts w:ascii="Arial" w:hAnsi="Arial"/>
          <w:sz w:val="20"/>
          <w:szCs w:val="20"/>
        </w:rPr>
        <w:t xml:space="preserve"> raws li kev soj ntsuam los ntawm cov neeg ua hauj</w:t>
      </w:r>
      <w:r w:rsidR="001751E1">
        <w:rPr>
          <w:rFonts w:ascii="Arial" w:hAnsi="Arial"/>
          <w:sz w:val="20"/>
          <w:szCs w:val="20"/>
        </w:rPr>
        <w:t xml:space="preserve"> </w:t>
      </w:r>
      <w:r w:rsidR="00A83453">
        <w:rPr>
          <w:rFonts w:ascii="Arial" w:hAnsi="Arial"/>
          <w:sz w:val="20"/>
          <w:szCs w:val="20"/>
        </w:rPr>
        <w:t>lwm thiab kev khaws cov ntaub ntawv uas khaws.</w:t>
      </w:r>
    </w:p>
    <w:p w14:paraId="2DB886DA" w14:textId="5A285366" w:rsidR="008536C2" w:rsidRPr="00764779" w:rsidRDefault="00FB3752" w:rsidP="00FB37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Daim Ntawv Qhia Txog Kev Nce Qib1:</w:t>
      </w:r>
      <w:r w:rsidR="00B76B4F">
        <w:rPr>
          <w:rFonts w:ascii="Arial" w:hAnsi="Arial"/>
          <w:b/>
          <w:bCs/>
          <w:sz w:val="20"/>
          <w:szCs w:val="20"/>
        </w:rPr>
        <w:t xml:space="preserve"> </w:t>
      </w:r>
      <w:r w:rsidR="00B76B4F" w:rsidRPr="00B76B4F">
        <w:rPr>
          <w:rFonts w:ascii="Arial" w:hAnsi="Arial"/>
          <w:sz w:val="20"/>
          <w:szCs w:val="20"/>
        </w:rPr>
        <w:t>12/8/2020</w:t>
      </w:r>
      <w:r w:rsidR="004E7624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>Cov Ntsiab lus ntawm kev Nce Qib:</w:t>
      </w:r>
      <w:r w:rsidR="00A86EC8">
        <w:rPr>
          <w:rFonts w:ascii="Arial" w:hAnsi="Arial"/>
          <w:b/>
          <w:bCs/>
          <w:sz w:val="20"/>
          <w:szCs w:val="20"/>
        </w:rPr>
        <w:t xml:space="preserve"> </w:t>
      </w:r>
      <w:r w:rsidR="00A86EC8" w:rsidRPr="00A86EC8">
        <w:rPr>
          <w:rFonts w:ascii="Arial" w:hAnsi="Arial"/>
          <w:sz w:val="20"/>
          <w:szCs w:val="20"/>
        </w:rPr>
        <w:t>Raws li niam txiv tsab ntawv ceeb toom,</w:t>
      </w:r>
      <w:r w:rsidR="00144C85">
        <w:rPr>
          <w:rFonts w:ascii="Arial" w:hAnsi="Arial"/>
          <w:sz w:val="20"/>
          <w:szCs w:val="20"/>
        </w:rPr>
        <w:t xml:space="preserve"> </w:t>
      </w:r>
      <w:r w:rsidR="00144C85" w:rsidRPr="00100F01">
        <w:rPr>
          <w:rFonts w:ascii="Arial" w:hAnsi="Arial"/>
          <w:sz w:val="20"/>
          <w:szCs w:val="20"/>
        </w:rPr>
        <w:t xml:space="preserve">Kenneth thov nkag </w:t>
      </w:r>
      <w:r w:rsidR="00144C85">
        <w:rPr>
          <w:rFonts w:ascii="Arial" w:hAnsi="Arial"/>
          <w:sz w:val="20"/>
          <w:szCs w:val="20"/>
        </w:rPr>
        <w:t>txog</w:t>
      </w:r>
      <w:r w:rsidR="00CE3B09" w:rsidRPr="00CE3B09">
        <w:rPr>
          <w:rFonts w:ascii="Arial" w:hAnsi="Arial"/>
          <w:sz w:val="20"/>
          <w:szCs w:val="20"/>
        </w:rPr>
        <w:t xml:space="preserve"> </w:t>
      </w:r>
      <w:del w:id="4" w:author="Kaxiong" w:date="2021-04-21T18:04:00Z">
        <w:r w:rsidR="00CE3B09" w:rsidDel="008E1BE9">
          <w:rPr>
            <w:rFonts w:ascii="Arial" w:hAnsi="Arial"/>
            <w:sz w:val="20"/>
            <w:szCs w:val="20"/>
          </w:rPr>
          <w:delText>txog</w:delText>
        </w:r>
        <w:r w:rsidR="00CE3B09" w:rsidRPr="00100F01" w:rsidDel="008E1BE9">
          <w:rPr>
            <w:rFonts w:ascii="Arial" w:hAnsi="Arial"/>
            <w:sz w:val="20"/>
            <w:szCs w:val="20"/>
          </w:rPr>
          <w:delText xml:space="preserve"> </w:delText>
        </w:r>
      </w:del>
      <w:r w:rsidR="00CE3B09" w:rsidRPr="00100F01">
        <w:rPr>
          <w:rFonts w:ascii="Arial" w:hAnsi="Arial"/>
          <w:sz w:val="20"/>
          <w:szCs w:val="20"/>
        </w:rPr>
        <w:t>(ntawm PECS los</w:t>
      </w:r>
      <w:r w:rsidR="00CE3B09">
        <w:rPr>
          <w:rFonts w:ascii="Arial" w:hAnsi="Arial"/>
          <w:sz w:val="20"/>
          <w:szCs w:val="20"/>
        </w:rPr>
        <w:t xml:space="preserve"> </w:t>
      </w:r>
      <w:r w:rsidR="00CE3B09" w:rsidRPr="00100F01">
        <w:rPr>
          <w:rFonts w:ascii="Arial" w:hAnsi="Arial"/>
          <w:sz w:val="20"/>
          <w:szCs w:val="20"/>
        </w:rPr>
        <w:t>sis lub suab kwv yees)</w:t>
      </w:r>
      <w:ins w:id="5" w:author="Kaxiong" w:date="2021-04-21T18:04:00Z">
        <w:r w:rsidR="008E1BE9">
          <w:rPr>
            <w:rFonts w:ascii="Arial" w:hAnsi="Arial"/>
            <w:sz w:val="20"/>
            <w:szCs w:val="20"/>
          </w:rPr>
          <w:t xml:space="preserve"> </w:t>
        </w:r>
      </w:ins>
      <w:r w:rsidR="00CE3B09">
        <w:rPr>
          <w:rFonts w:ascii="Arial" w:hAnsi="Arial"/>
          <w:sz w:val="20"/>
          <w:szCs w:val="20"/>
        </w:rPr>
        <w:t xml:space="preserve">rau cov khoom ua xav tau </w:t>
      </w:r>
      <w:ins w:id="6" w:author="Kaxiong" w:date="2021-04-21T18:05:00Z">
        <w:r w:rsidR="008E1BE9">
          <w:rPr>
            <w:rFonts w:ascii="Arial" w:hAnsi="Arial"/>
            <w:sz w:val="20"/>
            <w:szCs w:val="20"/>
          </w:rPr>
          <w:t xml:space="preserve">ntau </w:t>
        </w:r>
      </w:ins>
      <w:r w:rsidR="00CE3B09">
        <w:rPr>
          <w:rFonts w:ascii="Arial" w:hAnsi="Arial"/>
          <w:sz w:val="20"/>
          <w:szCs w:val="20"/>
        </w:rPr>
        <w:t xml:space="preserve">ntawm qhov nruab nrab li 21.5 zaug hauv ib hnub 4 ntawm 5 hnub </w:t>
      </w:r>
      <w:r w:rsidR="0060192C">
        <w:rPr>
          <w:rFonts w:ascii="Arial" w:hAnsi="Arial"/>
          <w:sz w:val="20"/>
          <w:szCs w:val="20"/>
        </w:rPr>
        <w:t xml:space="preserve">raws li kev soj ntsuam los ntawm </w:t>
      </w:r>
      <w:r w:rsidR="00124B8C">
        <w:rPr>
          <w:rFonts w:ascii="Arial" w:hAnsi="Arial"/>
          <w:sz w:val="20"/>
          <w:szCs w:val="20"/>
        </w:rPr>
        <w:t>tus saib xyuas/</w:t>
      </w:r>
      <w:r w:rsidR="0060192C">
        <w:rPr>
          <w:rFonts w:ascii="Arial" w:hAnsi="Arial"/>
          <w:sz w:val="20"/>
          <w:szCs w:val="20"/>
        </w:rPr>
        <w:t>cov neeg ua hauj</w:t>
      </w:r>
      <w:r w:rsidR="001751E1">
        <w:rPr>
          <w:rFonts w:ascii="Arial" w:hAnsi="Arial"/>
          <w:sz w:val="20"/>
          <w:szCs w:val="20"/>
        </w:rPr>
        <w:t xml:space="preserve"> </w:t>
      </w:r>
      <w:r w:rsidR="0060192C">
        <w:rPr>
          <w:rFonts w:ascii="Arial" w:hAnsi="Arial"/>
          <w:sz w:val="20"/>
          <w:szCs w:val="20"/>
        </w:rPr>
        <w:t>lwm thiab kev khaws cov ntaub ntawv uas khaws.</w:t>
      </w:r>
      <w:r w:rsidR="003E073A">
        <w:rPr>
          <w:rFonts w:ascii="Arial" w:hAnsi="Arial"/>
          <w:b/>
          <w:bCs/>
          <w:sz w:val="20"/>
          <w:szCs w:val="20"/>
        </w:rPr>
        <w:t xml:space="preserve">       </w:t>
      </w:r>
      <w:r w:rsidR="00A96384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>Tawm tswv yim:</w:t>
      </w:r>
      <w:r w:rsidR="00E70E39">
        <w:rPr>
          <w:rFonts w:ascii="Arial" w:hAnsi="Arial"/>
          <w:b/>
          <w:bCs/>
          <w:sz w:val="20"/>
          <w:szCs w:val="20"/>
        </w:rPr>
        <w:t xml:space="preserve"> </w:t>
      </w:r>
      <w:del w:id="7" w:author="Kaxiong" w:date="2021-04-21T18:16:00Z">
        <w:r w:rsidR="00E70E39" w:rsidRPr="00E70E39" w:rsidDel="00F26DEC">
          <w:rPr>
            <w:rFonts w:ascii="Arial" w:hAnsi="Arial"/>
            <w:sz w:val="20"/>
            <w:szCs w:val="20"/>
          </w:rPr>
          <w:delText xml:space="preserve">cov ntsiab lus </w:delText>
        </w:r>
        <w:r w:rsidR="0003500A" w:rsidDel="00F26DEC">
          <w:rPr>
            <w:rFonts w:ascii="Arial" w:hAnsi="Arial"/>
            <w:sz w:val="20"/>
            <w:szCs w:val="20"/>
          </w:rPr>
          <w:delText>nrog</w:delText>
        </w:r>
      </w:del>
      <w:ins w:id="8" w:author="Kaxiong" w:date="2021-04-21T18:16:00Z">
        <w:r w:rsidR="00F26DEC">
          <w:rPr>
            <w:rFonts w:ascii="Arial" w:hAnsi="Arial"/>
            <w:sz w:val="20"/>
            <w:szCs w:val="20"/>
          </w:rPr>
          <w:t>Ua tau li tus qauv</w:t>
        </w:r>
      </w:ins>
      <w:r w:rsidR="00E70E39" w:rsidRPr="00E70E39">
        <w:rPr>
          <w:rFonts w:ascii="Arial" w:hAnsi="Arial"/>
          <w:sz w:val="20"/>
          <w:szCs w:val="20"/>
        </w:rPr>
        <w:t>.</w:t>
      </w:r>
    </w:p>
    <w:p w14:paraId="57FE317F" w14:textId="7A30FC0D" w:rsidR="00F03B6B" w:rsidRPr="002057CA" w:rsidRDefault="00FB3752" w:rsidP="00FB37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Daim Ntawv Qhia Txog Kev Nce Qib2:</w:t>
      </w:r>
      <w:r w:rsidR="00BA5BB9">
        <w:rPr>
          <w:rFonts w:ascii="Arial" w:hAnsi="Arial"/>
          <w:b/>
          <w:bCs/>
          <w:sz w:val="20"/>
          <w:szCs w:val="20"/>
        </w:rPr>
        <w:t xml:space="preserve"> </w:t>
      </w:r>
      <w:r w:rsidR="00BA5BB9" w:rsidRPr="00BA5BB9">
        <w:rPr>
          <w:rFonts w:ascii="Arial" w:hAnsi="Arial"/>
          <w:sz w:val="20"/>
          <w:szCs w:val="20"/>
        </w:rPr>
        <w:t>3/12/2021</w:t>
      </w:r>
      <w:r w:rsidR="001539A3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>Cov Ntsiab lus ntawm kev Nce Qib:</w:t>
      </w:r>
      <w:r w:rsidR="00BA5BB9">
        <w:rPr>
          <w:rFonts w:ascii="Arial" w:hAnsi="Arial"/>
          <w:b/>
          <w:bCs/>
          <w:sz w:val="20"/>
          <w:szCs w:val="20"/>
        </w:rPr>
        <w:t xml:space="preserve"> </w:t>
      </w:r>
      <w:r w:rsidR="00BA5BB9" w:rsidRPr="00A86EC8">
        <w:rPr>
          <w:rFonts w:ascii="Arial" w:hAnsi="Arial"/>
          <w:sz w:val="20"/>
          <w:szCs w:val="20"/>
        </w:rPr>
        <w:t>Raws li niam txiv tsab ntawv ceeb toom,</w:t>
      </w:r>
      <w:r w:rsidR="00BA5BB9">
        <w:rPr>
          <w:rFonts w:ascii="Arial" w:hAnsi="Arial"/>
          <w:sz w:val="20"/>
          <w:szCs w:val="20"/>
        </w:rPr>
        <w:t xml:space="preserve"> </w:t>
      </w:r>
      <w:r w:rsidR="00BA5BB9" w:rsidRPr="00100F01">
        <w:rPr>
          <w:rFonts w:ascii="Arial" w:hAnsi="Arial"/>
          <w:sz w:val="20"/>
          <w:szCs w:val="20"/>
        </w:rPr>
        <w:t xml:space="preserve">Kenneth thov nkag </w:t>
      </w:r>
      <w:r w:rsidR="00BA5BB9">
        <w:rPr>
          <w:rFonts w:ascii="Arial" w:hAnsi="Arial"/>
          <w:sz w:val="20"/>
          <w:szCs w:val="20"/>
        </w:rPr>
        <w:t>txog</w:t>
      </w:r>
      <w:r w:rsidR="00BA5BB9" w:rsidRPr="00CE3B09">
        <w:rPr>
          <w:rFonts w:ascii="Arial" w:hAnsi="Arial"/>
          <w:sz w:val="20"/>
          <w:szCs w:val="20"/>
        </w:rPr>
        <w:t xml:space="preserve"> </w:t>
      </w:r>
      <w:del w:id="9" w:author="Kaxiong" w:date="2021-04-21T18:06:00Z">
        <w:r w:rsidR="00BA5BB9" w:rsidDel="008E1BE9">
          <w:rPr>
            <w:rFonts w:ascii="Arial" w:hAnsi="Arial"/>
            <w:sz w:val="20"/>
            <w:szCs w:val="20"/>
          </w:rPr>
          <w:delText>txog</w:delText>
        </w:r>
        <w:r w:rsidR="00BA5BB9" w:rsidRPr="00100F01" w:rsidDel="008E1BE9">
          <w:rPr>
            <w:rFonts w:ascii="Arial" w:hAnsi="Arial"/>
            <w:sz w:val="20"/>
            <w:szCs w:val="20"/>
          </w:rPr>
          <w:delText xml:space="preserve"> </w:delText>
        </w:r>
      </w:del>
      <w:r w:rsidR="00BA5BB9" w:rsidRPr="00100F01">
        <w:rPr>
          <w:rFonts w:ascii="Arial" w:hAnsi="Arial"/>
          <w:sz w:val="20"/>
          <w:szCs w:val="20"/>
        </w:rPr>
        <w:t>(ntawm PECS los</w:t>
      </w:r>
      <w:r w:rsidR="00BA5BB9">
        <w:rPr>
          <w:rFonts w:ascii="Arial" w:hAnsi="Arial"/>
          <w:sz w:val="20"/>
          <w:szCs w:val="20"/>
        </w:rPr>
        <w:t xml:space="preserve"> </w:t>
      </w:r>
      <w:r w:rsidR="00BA5BB9" w:rsidRPr="00100F01">
        <w:rPr>
          <w:rFonts w:ascii="Arial" w:hAnsi="Arial"/>
          <w:sz w:val="20"/>
          <w:szCs w:val="20"/>
        </w:rPr>
        <w:t>sis lub suab kwv yees)</w:t>
      </w:r>
      <w:ins w:id="10" w:author="Kaxiong" w:date="2021-04-21T18:06:00Z">
        <w:r w:rsidR="008E1BE9">
          <w:rPr>
            <w:rFonts w:ascii="Arial" w:hAnsi="Arial"/>
            <w:sz w:val="20"/>
            <w:szCs w:val="20"/>
          </w:rPr>
          <w:t xml:space="preserve"> </w:t>
        </w:r>
      </w:ins>
      <w:r w:rsidR="00BA5BB9">
        <w:rPr>
          <w:rFonts w:ascii="Arial" w:hAnsi="Arial"/>
          <w:sz w:val="20"/>
          <w:szCs w:val="20"/>
        </w:rPr>
        <w:t xml:space="preserve">rau cov khoom ua xav tau </w:t>
      </w:r>
      <w:ins w:id="11" w:author="Kaxiong" w:date="2021-04-21T18:06:00Z">
        <w:r w:rsidR="008E1BE9">
          <w:rPr>
            <w:rFonts w:ascii="Arial" w:hAnsi="Arial"/>
            <w:sz w:val="20"/>
            <w:szCs w:val="20"/>
          </w:rPr>
          <w:t xml:space="preserve">ntau </w:t>
        </w:r>
      </w:ins>
      <w:r w:rsidR="00BA5BB9">
        <w:rPr>
          <w:rFonts w:ascii="Arial" w:hAnsi="Arial"/>
          <w:sz w:val="20"/>
          <w:szCs w:val="20"/>
        </w:rPr>
        <w:t xml:space="preserve">ntawm qhov nruab nrab li 21.5 zaug hauv ib hnub 4 ntawm 5 hnub raws li kev soj ntsuam los ntawm </w:t>
      </w:r>
      <w:r w:rsidR="00124B8C">
        <w:rPr>
          <w:rFonts w:ascii="Arial" w:hAnsi="Arial"/>
          <w:sz w:val="20"/>
          <w:szCs w:val="20"/>
        </w:rPr>
        <w:t>tus saib xyuas/</w:t>
      </w:r>
      <w:r w:rsidR="00BA5BB9">
        <w:rPr>
          <w:rFonts w:ascii="Arial" w:hAnsi="Arial"/>
          <w:sz w:val="20"/>
          <w:szCs w:val="20"/>
        </w:rPr>
        <w:t>cov neeg ua hauj</w:t>
      </w:r>
      <w:r w:rsidR="001751E1">
        <w:rPr>
          <w:rFonts w:ascii="Arial" w:hAnsi="Arial"/>
          <w:sz w:val="20"/>
          <w:szCs w:val="20"/>
        </w:rPr>
        <w:t xml:space="preserve"> </w:t>
      </w:r>
      <w:r w:rsidR="00BA5BB9">
        <w:rPr>
          <w:rFonts w:ascii="Arial" w:hAnsi="Arial"/>
          <w:sz w:val="20"/>
          <w:szCs w:val="20"/>
        </w:rPr>
        <w:t>lwm thiab kev khaws cov ntaub ntawv uas khaws.</w:t>
      </w:r>
      <w:r w:rsidR="00BA5BB9">
        <w:rPr>
          <w:rFonts w:ascii="Arial" w:hAnsi="Arial"/>
          <w:b/>
          <w:bCs/>
          <w:sz w:val="20"/>
          <w:szCs w:val="20"/>
        </w:rPr>
        <w:t xml:space="preserve">      </w:t>
      </w:r>
      <w:r w:rsidR="001539A3">
        <w:rPr>
          <w:rFonts w:ascii="Arial" w:hAnsi="Arial"/>
          <w:b/>
          <w:bCs/>
          <w:sz w:val="20"/>
          <w:szCs w:val="20"/>
        </w:rPr>
        <w:t xml:space="preserve"> </w:t>
      </w:r>
      <w:r w:rsidR="00831408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>Tawm tswv yim:</w:t>
      </w:r>
      <w:r w:rsidR="001539A3">
        <w:rPr>
          <w:rFonts w:ascii="Arial" w:hAnsi="Arial"/>
          <w:b/>
          <w:bCs/>
          <w:sz w:val="20"/>
          <w:szCs w:val="20"/>
        </w:rPr>
        <w:t xml:space="preserve"> </w:t>
      </w:r>
      <w:del w:id="12" w:author="Kaxiong" w:date="2021-04-21T18:17:00Z">
        <w:r w:rsidR="001539A3" w:rsidRPr="001539A3" w:rsidDel="00F26DEC">
          <w:rPr>
            <w:rFonts w:ascii="Arial" w:hAnsi="Arial"/>
            <w:sz w:val="20"/>
            <w:szCs w:val="20"/>
          </w:rPr>
          <w:delText>Tsis nrog.</w:delText>
        </w:r>
      </w:del>
      <w:ins w:id="13" w:author="Kaxiong" w:date="2021-04-21T18:17:00Z">
        <w:r w:rsidR="00F26DEC">
          <w:rPr>
            <w:rFonts w:ascii="Arial" w:hAnsi="Arial"/>
            <w:sz w:val="20"/>
            <w:szCs w:val="20"/>
          </w:rPr>
          <w:t>Ua tsis tau.</w:t>
        </w:r>
      </w:ins>
    </w:p>
    <w:p w14:paraId="015D443E" w14:textId="77777777" w:rsidR="00FB3752" w:rsidRDefault="00FB3752" w:rsidP="00FB3752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</w:p>
    <w:p w14:paraId="720FAFAC" w14:textId="77777777" w:rsidR="00FB3752" w:rsidRDefault="00FB3752" w:rsidP="00FB3752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Cov Ntsiab lus ntawm kev Nce Qib:</w:t>
      </w:r>
    </w:p>
    <w:p w14:paraId="13F304E3" w14:textId="32B157F1" w:rsidR="0078331C" w:rsidRDefault="00FB3752" w:rsidP="00FB3752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Tawm tswv yim:</w:t>
      </w:r>
    </w:p>
    <w:p w14:paraId="6E0A87E0" w14:textId="77777777" w:rsidR="00FB3752" w:rsidRDefault="00FB3752" w:rsidP="00FB3752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</w:p>
    <w:p w14:paraId="250B8B45" w14:textId="35A0F6E0" w:rsidR="00FB3752" w:rsidRDefault="00FB3752" w:rsidP="00FB3752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14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15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</w:p>
    <w:p w14:paraId="46EAA950" w14:textId="77777777" w:rsidR="00FB3752" w:rsidRDefault="00FB3752" w:rsidP="00FB375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216D903D" w14:textId="0988320A" w:rsidR="00B2591B" w:rsidRDefault="00B2591B">
      <w:pPr>
        <w:rPr>
          <w:rFonts w:ascii="Arial" w:hAnsi="Arial" w:cs="Arial"/>
          <w:sz w:val="22"/>
          <w:szCs w:val="22"/>
        </w:rPr>
      </w:pPr>
    </w:p>
    <w:p w14:paraId="37607A6B" w14:textId="77777777" w:rsidR="00831D2E" w:rsidRDefault="00831D2E">
      <w:pPr>
        <w:rPr>
          <w:rFonts w:ascii="Arial" w:hAnsi="Arial" w:cs="Arial"/>
          <w:sz w:val="22"/>
          <w:szCs w:val="22"/>
        </w:rPr>
      </w:pPr>
    </w:p>
    <w:p w14:paraId="375435EF" w14:textId="77777777" w:rsidR="00776C0F" w:rsidRDefault="00776C0F">
      <w:pPr>
        <w:jc w:val="center"/>
        <w:rPr>
          <w:rFonts w:ascii="Arial" w:eastAsia="Arial" w:hAnsi="Arial"/>
          <w:b/>
          <w:sz w:val="23"/>
        </w:rPr>
        <w:pPrChange w:id="16" w:author="Kaxiong" w:date="2021-04-21T18:53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4A5ED03" w14:textId="77777777" w:rsidR="00776C0F" w:rsidRDefault="00776C0F" w:rsidP="00776C0F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5C82681A" w14:textId="77777777" w:rsidR="00776C0F" w:rsidRDefault="00776C0F" w:rsidP="00776C0F">
      <w:pPr>
        <w:rPr>
          <w:rFonts w:ascii="Arial" w:hAnsi="Arial"/>
          <w:b/>
          <w:bCs/>
          <w:sz w:val="22"/>
          <w:szCs w:val="22"/>
        </w:rPr>
      </w:pPr>
    </w:p>
    <w:p w14:paraId="11E08963" w14:textId="77777777" w:rsidR="00776C0F" w:rsidRDefault="00776C0F" w:rsidP="00776C0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776C0F" w14:paraId="1DE1E675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4991" w14:textId="646293ED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del w:id="17" w:author="Kaxiong" w:date="2021-04-21T18:20:00Z">
              <w:r w:rsidR="000C0E41" w:rsidDel="00F26DEC">
                <w:rPr>
                  <w:rFonts w:ascii="Arial" w:hAnsi="Arial"/>
                  <w:sz w:val="20"/>
                  <w:szCs w:val="20"/>
                </w:rPr>
                <w:delText>Kev Sib Ntsib</w:delText>
              </w:r>
            </w:del>
            <w:ins w:id="18" w:author="Kaxiong" w:date="2021-04-21T18:20:00Z">
              <w:r w:rsidR="00F26DEC">
                <w:rPr>
                  <w:rFonts w:ascii="Arial" w:hAnsi="Arial"/>
                  <w:sz w:val="20"/>
                  <w:szCs w:val="20"/>
                </w:rPr>
                <w:t>Cov qav n</w:t>
              </w:r>
            </w:ins>
            <w:ins w:id="19" w:author="Kaxiong" w:date="2021-04-21T18:21:00Z">
              <w:r w:rsidR="00F26DEC">
                <w:rPr>
                  <w:rFonts w:ascii="Arial" w:hAnsi="Arial"/>
                  <w:sz w:val="20"/>
                  <w:szCs w:val="20"/>
                </w:rPr>
                <w:t>um txhua hnub</w:t>
              </w:r>
            </w:ins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3F22" w14:textId="037819D2" w:rsidR="00776C0F" w:rsidRDefault="00776C0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 w:rsidR="00E857FE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#2</w:t>
            </w:r>
          </w:p>
          <w:p w14:paraId="62C4ADC7" w14:textId="77777777" w:rsidR="00776C0F" w:rsidRDefault="00776C0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2E4B8E80" w14:textId="7EF3EACA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Kaum Hlis xyoo 2021, </w:t>
            </w:r>
            <w:r w:rsidR="005C7C39" w:rsidRPr="00471DC0">
              <w:rPr>
                <w:rFonts w:ascii="Arial" w:hAnsi="Arial"/>
                <w:sz w:val="20"/>
                <w:szCs w:val="20"/>
              </w:rPr>
              <w:t xml:space="preserve">Kenneth </w:t>
            </w:r>
            <w:r w:rsidR="005C7C39">
              <w:rPr>
                <w:rFonts w:ascii="Arial" w:hAnsi="Arial"/>
                <w:sz w:val="20"/>
                <w:szCs w:val="20"/>
              </w:rPr>
              <w:t xml:space="preserve">yuav </w:t>
            </w:r>
            <w:r w:rsidR="005C7C39" w:rsidRPr="00471DC0">
              <w:rPr>
                <w:rFonts w:ascii="Arial" w:hAnsi="Arial"/>
                <w:sz w:val="20"/>
                <w:szCs w:val="20"/>
              </w:rPr>
              <w:t xml:space="preserve">ua tiav </w:t>
            </w:r>
            <w:r w:rsidR="005C7C39">
              <w:rPr>
                <w:rFonts w:ascii="Arial" w:hAnsi="Arial"/>
                <w:sz w:val="20"/>
                <w:szCs w:val="20"/>
              </w:rPr>
              <w:t>8</w:t>
            </w:r>
            <w:r w:rsidR="005C7C39" w:rsidRPr="00471DC0">
              <w:rPr>
                <w:rFonts w:ascii="Arial" w:hAnsi="Arial"/>
                <w:sz w:val="20"/>
                <w:szCs w:val="20"/>
              </w:rPr>
              <w:t xml:space="preserve"> </w:t>
            </w:r>
            <w:r w:rsidR="005C7C39">
              <w:rPr>
                <w:rFonts w:ascii="Arial" w:hAnsi="Arial"/>
                <w:sz w:val="20"/>
                <w:szCs w:val="20"/>
              </w:rPr>
              <w:t>yam</w:t>
            </w:r>
            <w:r w:rsidR="005C7C39" w:rsidRPr="00471DC0">
              <w:rPr>
                <w:rFonts w:ascii="Arial" w:hAnsi="Arial"/>
                <w:sz w:val="20"/>
                <w:szCs w:val="20"/>
              </w:rPr>
              <w:t xml:space="preserve"> kev hloov pauv</w:t>
            </w:r>
            <w:r w:rsidR="005C7C39">
              <w:rPr>
                <w:rFonts w:ascii="Arial" w:hAnsi="Arial"/>
                <w:sz w:val="20"/>
                <w:szCs w:val="20"/>
              </w:rPr>
              <w:t xml:space="preserve"> </w:t>
            </w:r>
            <w:r w:rsidR="005C7C39" w:rsidRPr="007F741A">
              <w:rPr>
                <w:rFonts w:ascii="Arial" w:hAnsi="Arial"/>
                <w:sz w:val="20"/>
                <w:szCs w:val="20"/>
              </w:rPr>
              <w:t xml:space="preserve">(xws li, </w:t>
            </w:r>
            <w:r w:rsidR="005C7C39">
              <w:rPr>
                <w:rFonts w:ascii="Arial" w:hAnsi="Arial"/>
                <w:sz w:val="20"/>
                <w:szCs w:val="20"/>
              </w:rPr>
              <w:t xml:space="preserve">kev </w:t>
            </w:r>
            <w:r w:rsidR="005C7C39" w:rsidRPr="007F741A">
              <w:rPr>
                <w:rFonts w:ascii="Arial" w:hAnsi="Arial"/>
                <w:sz w:val="20"/>
                <w:szCs w:val="20"/>
              </w:rPr>
              <w:t xml:space="preserve">tuaj txog, </w:t>
            </w:r>
            <w:r w:rsidR="005C7C39">
              <w:rPr>
                <w:rFonts w:ascii="Arial" w:hAnsi="Arial"/>
                <w:sz w:val="20"/>
                <w:szCs w:val="20"/>
              </w:rPr>
              <w:t xml:space="preserve">kev </w:t>
            </w:r>
            <w:r w:rsidR="005C7C39" w:rsidRPr="007F741A">
              <w:rPr>
                <w:rFonts w:ascii="Arial" w:hAnsi="Arial"/>
                <w:sz w:val="20"/>
                <w:szCs w:val="20"/>
              </w:rPr>
              <w:t xml:space="preserve">so, </w:t>
            </w:r>
            <w:r w:rsidR="005C7C39">
              <w:rPr>
                <w:rFonts w:ascii="Arial" w:hAnsi="Arial"/>
                <w:sz w:val="20"/>
                <w:szCs w:val="20"/>
              </w:rPr>
              <w:t xml:space="preserve">kev </w:t>
            </w:r>
            <w:r w:rsidR="005C7C39" w:rsidRPr="007F741A">
              <w:rPr>
                <w:rFonts w:ascii="Arial" w:hAnsi="Arial"/>
                <w:sz w:val="20"/>
                <w:szCs w:val="20"/>
              </w:rPr>
              <w:t xml:space="preserve">noj su, </w:t>
            </w:r>
            <w:r w:rsidR="005C7C39">
              <w:rPr>
                <w:rFonts w:ascii="Arial" w:hAnsi="Arial"/>
                <w:sz w:val="20"/>
                <w:szCs w:val="20"/>
              </w:rPr>
              <w:t xml:space="preserve">kev </w:t>
            </w:r>
            <w:r w:rsidR="005C7C39" w:rsidRPr="007F741A">
              <w:rPr>
                <w:rFonts w:ascii="Arial" w:hAnsi="Arial"/>
                <w:sz w:val="20"/>
                <w:szCs w:val="20"/>
              </w:rPr>
              <w:t>tawm mus</w:t>
            </w:r>
            <w:r w:rsidR="005C7C39">
              <w:rPr>
                <w:rFonts w:ascii="Arial" w:hAnsi="Arial"/>
                <w:sz w:val="20"/>
                <w:szCs w:val="20"/>
              </w:rPr>
              <w:t xml:space="preserve"> ncig</w:t>
            </w:r>
            <w:r w:rsidR="005C7C39" w:rsidRPr="007F741A">
              <w:rPr>
                <w:rFonts w:ascii="Arial" w:hAnsi="Arial"/>
                <w:sz w:val="20"/>
                <w:szCs w:val="20"/>
              </w:rPr>
              <w:t>)</w:t>
            </w:r>
            <w:r w:rsidR="00654E63">
              <w:rPr>
                <w:rFonts w:ascii="Arial" w:hAnsi="Arial"/>
                <w:sz w:val="20"/>
                <w:szCs w:val="20"/>
              </w:rPr>
              <w:t xml:space="preserve"> </w:t>
            </w:r>
            <w:r w:rsidR="00654E63" w:rsidRPr="00895200">
              <w:rPr>
                <w:rFonts w:ascii="Arial" w:hAnsi="Arial"/>
                <w:sz w:val="20"/>
                <w:szCs w:val="20"/>
              </w:rPr>
              <w:t xml:space="preserve">ntawm nws tus kheej hauv 4 ntawm 5 </w:t>
            </w:r>
            <w:del w:id="20" w:author="Kaxiong" w:date="2021-04-21T18:44:00Z">
              <w:r w:rsidR="00654E63" w:rsidRPr="00895200" w:rsidDel="00930CE7">
                <w:rPr>
                  <w:rFonts w:ascii="Arial" w:hAnsi="Arial"/>
                  <w:sz w:val="20"/>
                  <w:szCs w:val="20"/>
                </w:rPr>
                <w:delText>txoj hauv kev</w:delText>
              </w:r>
            </w:del>
            <w:ins w:id="21" w:author="Kaxiong" w:date="2021-04-21T18:44:00Z">
              <w:r w:rsidR="00930CE7">
                <w:rPr>
                  <w:rFonts w:ascii="Arial" w:hAnsi="Arial"/>
                  <w:sz w:val="20"/>
                  <w:szCs w:val="20"/>
                </w:rPr>
                <w:t>cov tsam thawj</w:t>
              </w:r>
            </w:ins>
            <w:r w:rsidR="00654E63">
              <w:rPr>
                <w:rFonts w:ascii="Arial" w:hAnsi="Arial"/>
                <w:sz w:val="20"/>
                <w:szCs w:val="20"/>
              </w:rPr>
              <w:t xml:space="preserve"> raws li kev soj ntsuam los ntawm cov neeg ua hauj lwm thiab kev khaws cov ntaub ntawv uas khaws.</w:t>
            </w:r>
          </w:p>
          <w:p w14:paraId="23A68ADC" w14:textId="77777777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2214B09" wp14:editId="12485E2E">
                  <wp:extent cx="149225" cy="11938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Tso cai rau tub ntxhais kawm koom tes / 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729E2E7" w14:textId="58E4B6EE" w:rsidR="00776C0F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01E61D" wp14:editId="48E5AC38">
                  <wp:extent cx="152479" cy="114359"/>
                  <wp:effectExtent l="0" t="0" r="0" b="0"/>
                  <wp:docPr id="222" name="Picture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6C0F"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2CF28E9D" w14:textId="5B2B0E5A" w:rsidR="00776C0F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FF7EC0" wp14:editId="1AAE6B10">
                  <wp:extent cx="149225" cy="109220"/>
                  <wp:effectExtent l="0" t="0" r="3175" b="508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76C0F">
              <w:rPr>
                <w:rFonts w:ascii="Arial" w:hAnsi="Arial"/>
                <w:sz w:val="20"/>
                <w:szCs w:val="20"/>
              </w:rPr>
              <w:t>Kev paub lus zoo</w:t>
            </w:r>
          </w:p>
          <w:p w14:paraId="7055D694" w14:textId="77777777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51D03E" wp14:editId="46AEC9F1">
                  <wp:extent cx="149225" cy="109220"/>
                  <wp:effectExtent l="0" t="0" r="317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3A860049" wp14:editId="41C5D346">
                  <wp:extent cx="149225" cy="11938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2815D8CA" w14:textId="77777777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470DB4" wp14:editId="09E5941A">
                  <wp:extent cx="149225" cy="109220"/>
                  <wp:effectExtent l="0" t="0" r="317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76F5787" wp14:editId="157DA4B8">
                  <wp:extent cx="149225" cy="11938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692A7BF2" w14:textId="323A3AA7" w:rsidR="00776C0F" w:rsidRDefault="00776C0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kawm/Cov neeg ua hauj lwm</w:t>
            </w:r>
            <w:del w:id="22" w:author="Kaxiong" w:date="2021-04-21T20:06:00Z">
              <w:r w:rsidDel="006451C0">
                <w:rPr>
                  <w:rFonts w:ascii="Arial" w:hAnsi="Arial"/>
                  <w:sz w:val="20"/>
                  <w:szCs w:val="20"/>
                </w:rPr>
                <w:delText>/tus siab xyuas</w:delText>
              </w:r>
            </w:del>
            <w:ins w:id="23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/Cov neeg saib xyuas</w:t>
              </w:r>
            </w:ins>
          </w:p>
        </w:tc>
      </w:tr>
      <w:tr w:rsidR="00776C0F" w14:paraId="0DDF78E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CD6C" w14:textId="6E83329A" w:rsidR="00776C0F" w:rsidRDefault="00776C0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71DC0" w:rsidRPr="00471DC0">
              <w:rPr>
                <w:rFonts w:ascii="Arial" w:hAnsi="Arial"/>
                <w:sz w:val="20"/>
                <w:szCs w:val="20"/>
              </w:rPr>
              <w:t xml:space="preserve">Kenneth ua tiav 3 </w:t>
            </w:r>
            <w:r w:rsidR="00471DC0">
              <w:rPr>
                <w:rFonts w:ascii="Arial" w:hAnsi="Arial"/>
                <w:sz w:val="20"/>
                <w:szCs w:val="20"/>
              </w:rPr>
              <w:t>yam</w:t>
            </w:r>
            <w:r w:rsidR="00471DC0" w:rsidRPr="00471DC0">
              <w:rPr>
                <w:rFonts w:ascii="Arial" w:hAnsi="Arial"/>
                <w:sz w:val="20"/>
                <w:szCs w:val="20"/>
              </w:rPr>
              <w:t xml:space="preserve"> kev hloov pauv</w:t>
            </w:r>
            <w:r w:rsidR="007F741A">
              <w:rPr>
                <w:rFonts w:ascii="Arial" w:hAnsi="Arial"/>
                <w:sz w:val="20"/>
                <w:szCs w:val="20"/>
              </w:rPr>
              <w:t xml:space="preserve"> </w:t>
            </w:r>
            <w:r w:rsidR="007F741A" w:rsidRPr="007F741A">
              <w:rPr>
                <w:rFonts w:ascii="Arial" w:hAnsi="Arial"/>
                <w:sz w:val="20"/>
                <w:szCs w:val="20"/>
              </w:rPr>
              <w:t xml:space="preserve">(xws li, </w:t>
            </w:r>
            <w:r w:rsidR="007F741A">
              <w:rPr>
                <w:rFonts w:ascii="Arial" w:hAnsi="Arial"/>
                <w:sz w:val="20"/>
                <w:szCs w:val="20"/>
              </w:rPr>
              <w:t xml:space="preserve">kev </w:t>
            </w:r>
            <w:r w:rsidR="007F741A" w:rsidRPr="007F741A">
              <w:rPr>
                <w:rFonts w:ascii="Arial" w:hAnsi="Arial"/>
                <w:sz w:val="20"/>
                <w:szCs w:val="20"/>
              </w:rPr>
              <w:t xml:space="preserve">tuaj txog, </w:t>
            </w:r>
            <w:r w:rsidR="007F741A">
              <w:rPr>
                <w:rFonts w:ascii="Arial" w:hAnsi="Arial"/>
                <w:sz w:val="20"/>
                <w:szCs w:val="20"/>
              </w:rPr>
              <w:t xml:space="preserve">kev </w:t>
            </w:r>
            <w:r w:rsidR="007F741A" w:rsidRPr="007F741A">
              <w:rPr>
                <w:rFonts w:ascii="Arial" w:hAnsi="Arial"/>
                <w:sz w:val="20"/>
                <w:szCs w:val="20"/>
              </w:rPr>
              <w:t xml:space="preserve">so, </w:t>
            </w:r>
            <w:r w:rsidR="007F741A">
              <w:rPr>
                <w:rFonts w:ascii="Arial" w:hAnsi="Arial"/>
                <w:sz w:val="20"/>
                <w:szCs w:val="20"/>
              </w:rPr>
              <w:t xml:space="preserve">kev </w:t>
            </w:r>
            <w:r w:rsidR="007F741A" w:rsidRPr="007F741A">
              <w:rPr>
                <w:rFonts w:ascii="Arial" w:hAnsi="Arial"/>
                <w:sz w:val="20"/>
                <w:szCs w:val="20"/>
              </w:rPr>
              <w:t xml:space="preserve">noj su, </w:t>
            </w:r>
            <w:r w:rsidR="007F741A">
              <w:rPr>
                <w:rFonts w:ascii="Arial" w:hAnsi="Arial"/>
                <w:sz w:val="20"/>
                <w:szCs w:val="20"/>
              </w:rPr>
              <w:t xml:space="preserve">kev </w:t>
            </w:r>
            <w:r w:rsidR="007F741A" w:rsidRPr="007F741A">
              <w:rPr>
                <w:rFonts w:ascii="Arial" w:hAnsi="Arial"/>
                <w:sz w:val="20"/>
                <w:szCs w:val="20"/>
              </w:rPr>
              <w:t>tawm mus</w:t>
            </w:r>
            <w:r w:rsidR="007F741A">
              <w:rPr>
                <w:rFonts w:ascii="Arial" w:hAnsi="Arial"/>
                <w:sz w:val="20"/>
                <w:szCs w:val="20"/>
              </w:rPr>
              <w:t xml:space="preserve"> ncig</w:t>
            </w:r>
            <w:r w:rsidR="007F741A" w:rsidRPr="007F741A">
              <w:rPr>
                <w:rFonts w:ascii="Arial" w:hAnsi="Arial"/>
                <w:sz w:val="20"/>
                <w:szCs w:val="20"/>
              </w:rPr>
              <w:t>)</w:t>
            </w:r>
            <w:r w:rsidR="00895200">
              <w:rPr>
                <w:rFonts w:ascii="Arial" w:hAnsi="Arial"/>
                <w:sz w:val="20"/>
                <w:szCs w:val="20"/>
              </w:rPr>
              <w:t xml:space="preserve"> </w:t>
            </w:r>
            <w:r w:rsidR="00895200" w:rsidRPr="00895200">
              <w:rPr>
                <w:rFonts w:ascii="Arial" w:hAnsi="Arial"/>
                <w:sz w:val="20"/>
                <w:szCs w:val="20"/>
              </w:rPr>
              <w:t xml:space="preserve">ntawm nws tus kheej hauv 4 ntawm 5 </w:t>
            </w:r>
            <w:del w:id="24" w:author="Kaxiong" w:date="2021-04-21T18:44:00Z">
              <w:r w:rsidR="00895200" w:rsidRPr="00895200" w:rsidDel="00930CE7">
                <w:rPr>
                  <w:rFonts w:ascii="Arial" w:hAnsi="Arial"/>
                  <w:sz w:val="20"/>
                  <w:szCs w:val="20"/>
                </w:rPr>
                <w:delText>txoj hauv kev</w:delText>
              </w:r>
            </w:del>
            <w:ins w:id="25" w:author="Kaxiong" w:date="2021-04-21T18:44:00Z">
              <w:r w:rsidR="00930CE7">
                <w:rPr>
                  <w:rFonts w:ascii="Arial" w:hAnsi="Arial"/>
                  <w:sz w:val="20"/>
                  <w:szCs w:val="20"/>
                </w:rPr>
                <w:t>cov tsam thawj</w:t>
              </w:r>
            </w:ins>
            <w:r w:rsidR="00895200">
              <w:rPr>
                <w:rFonts w:ascii="Arial" w:hAnsi="Arial"/>
                <w:sz w:val="20"/>
                <w:szCs w:val="20"/>
              </w:rPr>
              <w:t xml:space="preserve"> raws li kev soj ntsuam los ntawm cov neeg ua hauj lwm thiab kev khaws cov ntaub ntawv uas khaws.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ADE8" w14:textId="77777777" w:rsidR="00776C0F" w:rsidRDefault="00776C0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512EAED4" w14:textId="3A393B73" w:rsidR="00776C0F" w:rsidRDefault="00776C0F" w:rsidP="00776C0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</w:t>
      </w:r>
      <w:r>
        <w:rPr>
          <w:rFonts w:ascii="Arial" w:hAnsi="Arial"/>
          <w:sz w:val="20"/>
          <w:szCs w:val="20"/>
        </w:rPr>
        <w:t xml:space="preserve">:Txog lub Kaum Ob Hlis xyoo 2020, </w:t>
      </w:r>
      <w:r w:rsidR="00FE5443" w:rsidRPr="00471DC0">
        <w:rPr>
          <w:rFonts w:ascii="Arial" w:hAnsi="Arial"/>
          <w:sz w:val="20"/>
          <w:szCs w:val="20"/>
        </w:rPr>
        <w:t xml:space="preserve">Kenneth </w:t>
      </w:r>
      <w:r w:rsidR="00FE5443">
        <w:rPr>
          <w:rFonts w:ascii="Arial" w:hAnsi="Arial"/>
          <w:sz w:val="20"/>
          <w:szCs w:val="20"/>
        </w:rPr>
        <w:t xml:space="preserve">yuav </w:t>
      </w:r>
      <w:r w:rsidR="00FE5443" w:rsidRPr="00471DC0">
        <w:rPr>
          <w:rFonts w:ascii="Arial" w:hAnsi="Arial"/>
          <w:sz w:val="20"/>
          <w:szCs w:val="20"/>
        </w:rPr>
        <w:t xml:space="preserve">ua tiav </w:t>
      </w:r>
      <w:r w:rsidR="00FE5443">
        <w:rPr>
          <w:rFonts w:ascii="Arial" w:hAnsi="Arial"/>
          <w:sz w:val="20"/>
          <w:szCs w:val="20"/>
        </w:rPr>
        <w:t>4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yam</w:t>
      </w:r>
      <w:r w:rsidR="00FE5443" w:rsidRPr="00471DC0">
        <w:rPr>
          <w:rFonts w:ascii="Arial" w:hAnsi="Arial"/>
          <w:sz w:val="20"/>
          <w:szCs w:val="20"/>
        </w:rPr>
        <w:t xml:space="preserve"> kev hloov pauv</w:t>
      </w:r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 xml:space="preserve">(xws li,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 xml:space="preserve">tuaj txog,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 xml:space="preserve">so,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 xml:space="preserve">noj su,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>tawm mus</w:t>
      </w:r>
      <w:r w:rsidR="00FE5443">
        <w:rPr>
          <w:rFonts w:ascii="Arial" w:hAnsi="Arial"/>
          <w:sz w:val="20"/>
          <w:szCs w:val="20"/>
        </w:rPr>
        <w:t xml:space="preserve"> ncig</w:t>
      </w:r>
      <w:r w:rsidR="00FE5443" w:rsidRPr="007F741A">
        <w:rPr>
          <w:rFonts w:ascii="Arial" w:hAnsi="Arial"/>
          <w:sz w:val="20"/>
          <w:szCs w:val="20"/>
        </w:rPr>
        <w:t>)</w:t>
      </w:r>
      <w:r w:rsidR="00FE5443">
        <w:rPr>
          <w:rFonts w:ascii="Arial" w:hAnsi="Arial"/>
          <w:sz w:val="20"/>
          <w:szCs w:val="20"/>
        </w:rPr>
        <w:t xml:space="preserve"> </w:t>
      </w:r>
      <w:r w:rsidR="00FE5443" w:rsidRPr="00895200">
        <w:rPr>
          <w:rFonts w:ascii="Arial" w:hAnsi="Arial"/>
          <w:sz w:val="20"/>
          <w:szCs w:val="20"/>
        </w:rPr>
        <w:t xml:space="preserve">ntawm nws tus kheej hauv 4 ntawm 5 </w:t>
      </w:r>
      <w:del w:id="26" w:author="Kaxiong" w:date="2021-04-21T18:44:00Z">
        <w:r w:rsidR="00FE5443" w:rsidRPr="00895200" w:rsidDel="00930CE7">
          <w:rPr>
            <w:rFonts w:ascii="Arial" w:hAnsi="Arial"/>
            <w:sz w:val="20"/>
            <w:szCs w:val="20"/>
          </w:rPr>
          <w:delText>txoj hauv kev</w:delText>
        </w:r>
      </w:del>
      <w:ins w:id="27" w:author="Kaxiong" w:date="2021-04-21T18:44:00Z">
        <w:r w:rsidR="00930CE7">
          <w:rPr>
            <w:rFonts w:ascii="Arial" w:hAnsi="Arial"/>
            <w:sz w:val="20"/>
            <w:szCs w:val="20"/>
          </w:rPr>
          <w:t>cov tsam thawj</w:t>
        </w:r>
      </w:ins>
      <w:r w:rsidR="00FE5443">
        <w:rPr>
          <w:rFonts w:ascii="Arial" w:hAnsi="Arial"/>
          <w:sz w:val="20"/>
          <w:szCs w:val="20"/>
        </w:rPr>
        <w:t xml:space="preserve"> raws li kev soj ntsuam los ntawm cov neeg ua hauj lwm thiab kev khaws cov ntaub ntawv uas khaws.</w:t>
      </w:r>
    </w:p>
    <w:p w14:paraId="06F5E498" w14:textId="40AA8E35" w:rsidR="00776C0F" w:rsidRDefault="00776C0F" w:rsidP="00776C0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Peb Hlis xyoo 2021, </w:t>
      </w:r>
      <w:r w:rsidR="00FE5443" w:rsidRPr="00471DC0">
        <w:rPr>
          <w:rFonts w:ascii="Arial" w:hAnsi="Arial"/>
          <w:sz w:val="20"/>
          <w:szCs w:val="20"/>
        </w:rPr>
        <w:t xml:space="preserve">Kenneth </w:t>
      </w:r>
      <w:r w:rsidR="00FE5443">
        <w:rPr>
          <w:rFonts w:ascii="Arial" w:hAnsi="Arial"/>
          <w:sz w:val="20"/>
          <w:szCs w:val="20"/>
        </w:rPr>
        <w:t xml:space="preserve">yuav </w:t>
      </w:r>
      <w:r w:rsidR="00FE5443" w:rsidRPr="00471DC0">
        <w:rPr>
          <w:rFonts w:ascii="Arial" w:hAnsi="Arial"/>
          <w:sz w:val="20"/>
          <w:szCs w:val="20"/>
        </w:rPr>
        <w:t xml:space="preserve">ua tiav </w:t>
      </w:r>
      <w:r w:rsidR="00FE5443">
        <w:rPr>
          <w:rFonts w:ascii="Arial" w:hAnsi="Arial"/>
          <w:sz w:val="20"/>
          <w:szCs w:val="20"/>
        </w:rPr>
        <w:t>6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yam</w:t>
      </w:r>
      <w:r w:rsidR="00FE5443" w:rsidRPr="00471DC0">
        <w:rPr>
          <w:rFonts w:ascii="Arial" w:hAnsi="Arial"/>
          <w:sz w:val="20"/>
          <w:szCs w:val="20"/>
        </w:rPr>
        <w:t xml:space="preserve"> kev hloov pauv</w:t>
      </w:r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 xml:space="preserve">(xws li,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 xml:space="preserve">tuaj txog,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 xml:space="preserve">so,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 xml:space="preserve">noj su,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>tawm mus</w:t>
      </w:r>
      <w:r w:rsidR="00FE5443">
        <w:rPr>
          <w:rFonts w:ascii="Arial" w:hAnsi="Arial"/>
          <w:sz w:val="20"/>
          <w:szCs w:val="20"/>
        </w:rPr>
        <w:t xml:space="preserve"> ncig</w:t>
      </w:r>
      <w:r w:rsidR="00FE5443" w:rsidRPr="007F741A">
        <w:rPr>
          <w:rFonts w:ascii="Arial" w:hAnsi="Arial"/>
          <w:sz w:val="20"/>
          <w:szCs w:val="20"/>
        </w:rPr>
        <w:t>)</w:t>
      </w:r>
      <w:r w:rsidR="00FE5443">
        <w:rPr>
          <w:rFonts w:ascii="Arial" w:hAnsi="Arial"/>
          <w:sz w:val="20"/>
          <w:szCs w:val="20"/>
        </w:rPr>
        <w:t xml:space="preserve"> </w:t>
      </w:r>
      <w:r w:rsidR="00FE5443" w:rsidRPr="00895200">
        <w:rPr>
          <w:rFonts w:ascii="Arial" w:hAnsi="Arial"/>
          <w:sz w:val="20"/>
          <w:szCs w:val="20"/>
        </w:rPr>
        <w:t xml:space="preserve">ntawm nws tus kheej hauv 4 ntawm 5 </w:t>
      </w:r>
      <w:del w:id="28" w:author="Kaxiong" w:date="2021-04-21T18:44:00Z">
        <w:r w:rsidR="00FE5443" w:rsidRPr="00895200" w:rsidDel="00930CE7">
          <w:rPr>
            <w:rFonts w:ascii="Arial" w:hAnsi="Arial"/>
            <w:sz w:val="20"/>
            <w:szCs w:val="20"/>
          </w:rPr>
          <w:delText>txoj hauv kev</w:delText>
        </w:r>
      </w:del>
      <w:ins w:id="29" w:author="Kaxiong" w:date="2021-04-21T18:44:00Z">
        <w:r w:rsidR="00930CE7">
          <w:rPr>
            <w:rFonts w:ascii="Arial" w:hAnsi="Arial"/>
            <w:sz w:val="20"/>
            <w:szCs w:val="20"/>
          </w:rPr>
          <w:t>cov tsam thawj</w:t>
        </w:r>
      </w:ins>
      <w:r w:rsidR="00FE5443">
        <w:rPr>
          <w:rFonts w:ascii="Arial" w:hAnsi="Arial"/>
          <w:sz w:val="20"/>
          <w:szCs w:val="20"/>
        </w:rPr>
        <w:t xml:space="preserve"> raws li kev soj ntsuam los ntawm cov neeg ua hauj lwm thiab kev khaws cov ntaub ntawv uas khaws.</w:t>
      </w:r>
    </w:p>
    <w:p w14:paraId="224F4C13" w14:textId="6A1E6284" w:rsidR="00776C0F" w:rsidRPr="00416AAE" w:rsidRDefault="00776C0F" w:rsidP="00776C0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Rau Hlis xyoo 2021, </w:t>
      </w:r>
      <w:r w:rsidR="00FE5443" w:rsidRPr="00471DC0">
        <w:rPr>
          <w:rFonts w:ascii="Arial" w:hAnsi="Arial"/>
          <w:sz w:val="20"/>
          <w:szCs w:val="20"/>
        </w:rPr>
        <w:t xml:space="preserve">Kenneth </w:t>
      </w:r>
      <w:r w:rsidR="00FE5443">
        <w:rPr>
          <w:rFonts w:ascii="Arial" w:hAnsi="Arial"/>
          <w:sz w:val="20"/>
          <w:szCs w:val="20"/>
        </w:rPr>
        <w:t xml:space="preserve">yuav </w:t>
      </w:r>
      <w:r w:rsidR="00FE5443" w:rsidRPr="00471DC0">
        <w:rPr>
          <w:rFonts w:ascii="Arial" w:hAnsi="Arial"/>
          <w:sz w:val="20"/>
          <w:szCs w:val="20"/>
        </w:rPr>
        <w:t xml:space="preserve">ua tiav </w:t>
      </w:r>
      <w:r w:rsidR="00FE5443">
        <w:rPr>
          <w:rFonts w:ascii="Arial" w:hAnsi="Arial"/>
          <w:sz w:val="20"/>
          <w:szCs w:val="20"/>
        </w:rPr>
        <w:t>7</w:t>
      </w:r>
      <w:r w:rsidR="00FE5443" w:rsidRPr="00471DC0">
        <w:rPr>
          <w:rFonts w:ascii="Arial" w:hAnsi="Arial"/>
          <w:sz w:val="20"/>
          <w:szCs w:val="20"/>
        </w:rPr>
        <w:t xml:space="preserve"> </w:t>
      </w:r>
      <w:r w:rsidR="00FE5443">
        <w:rPr>
          <w:rFonts w:ascii="Arial" w:hAnsi="Arial"/>
          <w:sz w:val="20"/>
          <w:szCs w:val="20"/>
        </w:rPr>
        <w:t>yam</w:t>
      </w:r>
      <w:r w:rsidR="00FE5443" w:rsidRPr="00471DC0">
        <w:rPr>
          <w:rFonts w:ascii="Arial" w:hAnsi="Arial"/>
          <w:sz w:val="20"/>
          <w:szCs w:val="20"/>
        </w:rPr>
        <w:t xml:space="preserve"> kev hloov pauv</w:t>
      </w:r>
      <w:r w:rsidR="00FE5443">
        <w:rPr>
          <w:rFonts w:ascii="Arial" w:hAnsi="Arial"/>
          <w:sz w:val="20"/>
          <w:szCs w:val="20"/>
        </w:rPr>
        <w:t xml:space="preserve"> </w:t>
      </w:r>
      <w:r w:rsidR="00FE5443" w:rsidRPr="007F741A">
        <w:rPr>
          <w:rFonts w:ascii="Arial" w:hAnsi="Arial"/>
          <w:sz w:val="20"/>
          <w:szCs w:val="20"/>
        </w:rPr>
        <w:t xml:space="preserve">(xws li,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 xml:space="preserve">tuaj txog,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 xml:space="preserve">so,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 xml:space="preserve">noj su, </w:t>
      </w:r>
      <w:r w:rsidR="00FE5443">
        <w:rPr>
          <w:rFonts w:ascii="Arial" w:hAnsi="Arial"/>
          <w:sz w:val="20"/>
          <w:szCs w:val="20"/>
        </w:rPr>
        <w:t xml:space="preserve">kev </w:t>
      </w:r>
      <w:r w:rsidR="00FE5443" w:rsidRPr="007F741A">
        <w:rPr>
          <w:rFonts w:ascii="Arial" w:hAnsi="Arial"/>
          <w:sz w:val="20"/>
          <w:szCs w:val="20"/>
        </w:rPr>
        <w:t>tawm mus</w:t>
      </w:r>
      <w:r w:rsidR="00FE5443">
        <w:rPr>
          <w:rFonts w:ascii="Arial" w:hAnsi="Arial"/>
          <w:sz w:val="20"/>
          <w:szCs w:val="20"/>
        </w:rPr>
        <w:t xml:space="preserve"> ncig</w:t>
      </w:r>
      <w:r w:rsidR="00FE5443" w:rsidRPr="007F741A">
        <w:rPr>
          <w:rFonts w:ascii="Arial" w:hAnsi="Arial"/>
          <w:sz w:val="20"/>
          <w:szCs w:val="20"/>
        </w:rPr>
        <w:t>)</w:t>
      </w:r>
      <w:r w:rsidR="00FE5443">
        <w:rPr>
          <w:rFonts w:ascii="Arial" w:hAnsi="Arial"/>
          <w:sz w:val="20"/>
          <w:szCs w:val="20"/>
        </w:rPr>
        <w:t xml:space="preserve"> </w:t>
      </w:r>
      <w:r w:rsidR="00FE5443" w:rsidRPr="00895200">
        <w:rPr>
          <w:rFonts w:ascii="Arial" w:hAnsi="Arial"/>
          <w:sz w:val="20"/>
          <w:szCs w:val="20"/>
        </w:rPr>
        <w:t xml:space="preserve">ntawm nws tus kheej hauv 4 ntawm 5 </w:t>
      </w:r>
      <w:del w:id="30" w:author="Kaxiong" w:date="2021-04-21T18:44:00Z">
        <w:r w:rsidR="00FE5443" w:rsidRPr="00895200" w:rsidDel="00930CE7">
          <w:rPr>
            <w:rFonts w:ascii="Arial" w:hAnsi="Arial"/>
            <w:sz w:val="20"/>
            <w:szCs w:val="20"/>
          </w:rPr>
          <w:delText>txoj hauv kev</w:delText>
        </w:r>
      </w:del>
      <w:ins w:id="31" w:author="Kaxiong" w:date="2021-04-21T18:44:00Z">
        <w:r w:rsidR="00930CE7">
          <w:rPr>
            <w:rFonts w:ascii="Arial" w:hAnsi="Arial"/>
            <w:sz w:val="20"/>
            <w:szCs w:val="20"/>
          </w:rPr>
          <w:t>cov tsam thawj</w:t>
        </w:r>
      </w:ins>
      <w:r w:rsidR="00FE5443">
        <w:rPr>
          <w:rFonts w:ascii="Arial" w:hAnsi="Arial"/>
          <w:sz w:val="20"/>
          <w:szCs w:val="20"/>
        </w:rPr>
        <w:t xml:space="preserve"> raws li kev soj ntsuam los ntawm cov neeg ua hauj lwm thiab kev khaws cov ntaub ntawv uas khaws.</w:t>
      </w:r>
    </w:p>
    <w:p w14:paraId="663F68EE" w14:textId="77777777" w:rsidR="00BF09DA" w:rsidRDefault="00776C0F" w:rsidP="00776C0F">
      <w:pPr>
        <w:rPr>
          <w:ins w:id="32" w:author="Kaxiong" w:date="2021-04-22T19:32:00Z"/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</w:t>
      </w:r>
      <w:r w:rsidR="003879A2">
        <w:rPr>
          <w:rFonts w:ascii="Arial" w:hAnsi="Arial"/>
          <w:sz w:val="20"/>
          <w:szCs w:val="20"/>
        </w:rPr>
        <w:t>ws li niam txiv tsab ntawv ceeb toom,</w:t>
      </w:r>
      <w:r w:rsidR="008050F0">
        <w:rPr>
          <w:rFonts w:ascii="Arial" w:hAnsi="Arial"/>
          <w:sz w:val="20"/>
          <w:szCs w:val="20"/>
        </w:rPr>
        <w:t xml:space="preserve"> </w:t>
      </w:r>
      <w:r w:rsidR="008050F0" w:rsidRPr="00471DC0">
        <w:rPr>
          <w:rFonts w:ascii="Arial" w:hAnsi="Arial"/>
          <w:sz w:val="20"/>
          <w:szCs w:val="20"/>
        </w:rPr>
        <w:t xml:space="preserve">Kenneth </w:t>
      </w:r>
      <w:del w:id="33" w:author="Kaxiong" w:date="2021-04-21T18:35:00Z">
        <w:r w:rsidR="008050F0" w:rsidDel="00930CE7">
          <w:rPr>
            <w:rFonts w:ascii="Arial" w:hAnsi="Arial"/>
            <w:sz w:val="20"/>
            <w:szCs w:val="20"/>
          </w:rPr>
          <w:delText xml:space="preserve">yuav </w:delText>
        </w:r>
      </w:del>
      <w:r w:rsidR="008050F0" w:rsidRPr="00471DC0">
        <w:rPr>
          <w:rFonts w:ascii="Arial" w:hAnsi="Arial"/>
          <w:sz w:val="20"/>
          <w:szCs w:val="20"/>
        </w:rPr>
        <w:t xml:space="preserve">ua tiav </w:t>
      </w:r>
      <w:r w:rsidR="004F652B">
        <w:rPr>
          <w:rFonts w:ascii="Arial" w:hAnsi="Arial"/>
          <w:sz w:val="20"/>
          <w:szCs w:val="20"/>
        </w:rPr>
        <w:t>4</w:t>
      </w:r>
      <w:r w:rsidR="008050F0" w:rsidRPr="00471DC0">
        <w:rPr>
          <w:rFonts w:ascii="Arial" w:hAnsi="Arial"/>
          <w:sz w:val="20"/>
          <w:szCs w:val="20"/>
        </w:rPr>
        <w:t xml:space="preserve"> </w:t>
      </w:r>
      <w:r w:rsidR="008050F0">
        <w:rPr>
          <w:rFonts w:ascii="Arial" w:hAnsi="Arial"/>
          <w:sz w:val="20"/>
          <w:szCs w:val="20"/>
        </w:rPr>
        <w:t>yam</w:t>
      </w:r>
      <w:r w:rsidR="008050F0" w:rsidRPr="00471DC0">
        <w:rPr>
          <w:rFonts w:ascii="Arial" w:hAnsi="Arial"/>
          <w:sz w:val="20"/>
          <w:szCs w:val="20"/>
        </w:rPr>
        <w:t xml:space="preserve"> kev hloov pauv</w:t>
      </w:r>
      <w:r w:rsidR="008050F0">
        <w:rPr>
          <w:rFonts w:ascii="Arial" w:hAnsi="Arial"/>
          <w:sz w:val="20"/>
          <w:szCs w:val="20"/>
        </w:rPr>
        <w:t xml:space="preserve"> </w:t>
      </w:r>
      <w:r w:rsidR="008050F0" w:rsidRPr="007F741A">
        <w:rPr>
          <w:rFonts w:ascii="Arial" w:hAnsi="Arial"/>
          <w:sz w:val="20"/>
          <w:szCs w:val="20"/>
        </w:rPr>
        <w:t xml:space="preserve">(xws li, </w:t>
      </w:r>
      <w:r w:rsidR="008050F0">
        <w:rPr>
          <w:rFonts w:ascii="Arial" w:hAnsi="Arial"/>
          <w:sz w:val="20"/>
          <w:szCs w:val="20"/>
        </w:rPr>
        <w:t xml:space="preserve">kev </w:t>
      </w:r>
      <w:r w:rsidR="008050F0" w:rsidRPr="007F741A">
        <w:rPr>
          <w:rFonts w:ascii="Arial" w:hAnsi="Arial"/>
          <w:sz w:val="20"/>
          <w:szCs w:val="20"/>
        </w:rPr>
        <w:t xml:space="preserve">tuaj txog, </w:t>
      </w:r>
      <w:r w:rsidR="008050F0">
        <w:rPr>
          <w:rFonts w:ascii="Arial" w:hAnsi="Arial"/>
          <w:sz w:val="20"/>
          <w:szCs w:val="20"/>
        </w:rPr>
        <w:t xml:space="preserve">kev </w:t>
      </w:r>
      <w:r w:rsidR="008050F0" w:rsidRPr="007F741A">
        <w:rPr>
          <w:rFonts w:ascii="Arial" w:hAnsi="Arial"/>
          <w:sz w:val="20"/>
          <w:szCs w:val="20"/>
        </w:rPr>
        <w:t xml:space="preserve">so, </w:t>
      </w:r>
      <w:r w:rsidR="008050F0">
        <w:rPr>
          <w:rFonts w:ascii="Arial" w:hAnsi="Arial"/>
          <w:sz w:val="20"/>
          <w:szCs w:val="20"/>
        </w:rPr>
        <w:t xml:space="preserve">kev </w:t>
      </w:r>
      <w:r w:rsidR="008050F0" w:rsidRPr="007F741A">
        <w:rPr>
          <w:rFonts w:ascii="Arial" w:hAnsi="Arial"/>
          <w:sz w:val="20"/>
          <w:szCs w:val="20"/>
        </w:rPr>
        <w:t xml:space="preserve">noj su, </w:t>
      </w:r>
      <w:r w:rsidR="008050F0">
        <w:rPr>
          <w:rFonts w:ascii="Arial" w:hAnsi="Arial"/>
          <w:sz w:val="20"/>
          <w:szCs w:val="20"/>
        </w:rPr>
        <w:t xml:space="preserve">kev </w:t>
      </w:r>
      <w:r w:rsidR="008050F0" w:rsidRPr="007F741A">
        <w:rPr>
          <w:rFonts w:ascii="Arial" w:hAnsi="Arial"/>
          <w:sz w:val="20"/>
          <w:szCs w:val="20"/>
        </w:rPr>
        <w:t>tawm mus</w:t>
      </w:r>
      <w:r w:rsidR="008050F0">
        <w:rPr>
          <w:rFonts w:ascii="Arial" w:hAnsi="Arial"/>
          <w:sz w:val="20"/>
          <w:szCs w:val="20"/>
        </w:rPr>
        <w:t xml:space="preserve"> ncig</w:t>
      </w:r>
      <w:r w:rsidR="008050F0" w:rsidRPr="007F741A">
        <w:rPr>
          <w:rFonts w:ascii="Arial" w:hAnsi="Arial"/>
          <w:sz w:val="20"/>
          <w:szCs w:val="20"/>
        </w:rPr>
        <w:t>)</w:t>
      </w:r>
      <w:r w:rsidR="008050F0">
        <w:rPr>
          <w:rFonts w:ascii="Arial" w:hAnsi="Arial"/>
          <w:sz w:val="20"/>
          <w:szCs w:val="20"/>
        </w:rPr>
        <w:t xml:space="preserve"> </w:t>
      </w:r>
      <w:r w:rsidR="008050F0" w:rsidRPr="00895200">
        <w:rPr>
          <w:rFonts w:ascii="Arial" w:hAnsi="Arial"/>
          <w:sz w:val="20"/>
          <w:szCs w:val="20"/>
        </w:rPr>
        <w:t xml:space="preserve">ntawm nws tus kheej hauv 4 ntawm 5 </w:t>
      </w:r>
      <w:del w:id="34" w:author="Kaxiong" w:date="2021-04-21T18:44:00Z">
        <w:r w:rsidR="008050F0" w:rsidRPr="00895200" w:rsidDel="00930CE7">
          <w:rPr>
            <w:rFonts w:ascii="Arial" w:hAnsi="Arial"/>
            <w:sz w:val="20"/>
            <w:szCs w:val="20"/>
          </w:rPr>
          <w:delText>txoj hauv kev</w:delText>
        </w:r>
      </w:del>
      <w:ins w:id="35" w:author="Kaxiong" w:date="2021-04-21T18:44:00Z">
        <w:r w:rsidR="00930CE7">
          <w:rPr>
            <w:rFonts w:ascii="Arial" w:hAnsi="Arial"/>
            <w:sz w:val="20"/>
            <w:szCs w:val="20"/>
          </w:rPr>
          <w:t>cov tsam thawj</w:t>
        </w:r>
      </w:ins>
      <w:r w:rsidR="008050F0">
        <w:rPr>
          <w:rFonts w:ascii="Arial" w:hAnsi="Arial"/>
          <w:sz w:val="20"/>
          <w:szCs w:val="20"/>
        </w:rPr>
        <w:t xml:space="preserve"> raws li kev soj ntsuam los ntawm </w:t>
      </w:r>
      <w:r w:rsidR="00124B8C">
        <w:rPr>
          <w:rFonts w:ascii="Arial" w:hAnsi="Arial"/>
          <w:sz w:val="20"/>
          <w:szCs w:val="20"/>
        </w:rPr>
        <w:t>tus saib xyuas/</w:t>
      </w:r>
      <w:r w:rsidR="008050F0">
        <w:rPr>
          <w:rFonts w:ascii="Arial" w:hAnsi="Arial"/>
          <w:sz w:val="20"/>
          <w:szCs w:val="20"/>
        </w:rPr>
        <w:t>cov neeg ua hauj lwm thiab kev khaws cov ntaub ntawv uas khaws.</w:t>
      </w:r>
      <w:r w:rsidR="003879A2">
        <w:rPr>
          <w:rFonts w:ascii="Arial" w:hAnsi="Arial"/>
          <w:sz w:val="20"/>
          <w:szCs w:val="20"/>
        </w:rPr>
        <w:t xml:space="preserve"> </w:t>
      </w:r>
      <w:r w:rsidR="00557BEE">
        <w:rPr>
          <w:rFonts w:ascii="Arial" w:hAnsi="Arial"/>
          <w:sz w:val="20"/>
          <w:szCs w:val="20"/>
        </w:rPr>
        <w:t xml:space="preserve">                  </w:t>
      </w:r>
    </w:p>
    <w:p w14:paraId="572638DC" w14:textId="7DB6BB61" w:rsidR="00776C0F" w:rsidRPr="00764779" w:rsidRDefault="00776C0F" w:rsidP="00776C0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36" w:author="Kaxiong" w:date="2021-04-21T18:16:00Z">
        <w:r w:rsidRPr="00E70E39" w:rsidDel="00F26DEC">
          <w:rPr>
            <w:rFonts w:ascii="Arial" w:hAnsi="Arial"/>
            <w:sz w:val="20"/>
            <w:szCs w:val="20"/>
          </w:rPr>
          <w:delText xml:space="preserve">cov ntsiab lus </w:delText>
        </w:r>
        <w:r w:rsidDel="00F26DEC">
          <w:rPr>
            <w:rFonts w:ascii="Arial" w:hAnsi="Arial"/>
            <w:sz w:val="20"/>
            <w:szCs w:val="20"/>
          </w:rPr>
          <w:delText>nrog</w:delText>
        </w:r>
      </w:del>
      <w:ins w:id="37" w:author="Kaxiong" w:date="2021-04-21T18:16:00Z">
        <w:r w:rsidR="00F26DEC">
          <w:rPr>
            <w:rFonts w:ascii="Arial" w:hAnsi="Arial"/>
            <w:sz w:val="20"/>
            <w:szCs w:val="20"/>
          </w:rPr>
          <w:t>Ua tau li tus qauv</w:t>
        </w:r>
      </w:ins>
      <w:r w:rsidRPr="00E70E39">
        <w:rPr>
          <w:rFonts w:ascii="Arial" w:hAnsi="Arial"/>
          <w:sz w:val="20"/>
          <w:szCs w:val="20"/>
        </w:rPr>
        <w:t>.</w:t>
      </w:r>
    </w:p>
    <w:p w14:paraId="5FF4EB3A" w14:textId="77777777" w:rsidR="00BF09DA" w:rsidRDefault="00776C0F" w:rsidP="00776C0F">
      <w:pPr>
        <w:rPr>
          <w:ins w:id="38" w:author="Kaxiong" w:date="2021-04-22T19:32:00Z"/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Raws li niam txiv tsab ntawv ceeb toom,</w:t>
      </w:r>
      <w:r>
        <w:rPr>
          <w:rFonts w:ascii="Arial" w:hAnsi="Arial"/>
          <w:sz w:val="20"/>
          <w:szCs w:val="20"/>
        </w:rPr>
        <w:t xml:space="preserve"> </w:t>
      </w:r>
      <w:r w:rsidR="004F652B" w:rsidRPr="00471DC0">
        <w:rPr>
          <w:rFonts w:ascii="Arial" w:hAnsi="Arial"/>
          <w:sz w:val="20"/>
          <w:szCs w:val="20"/>
        </w:rPr>
        <w:t xml:space="preserve">Kenneth ua tiav </w:t>
      </w:r>
      <w:r w:rsidR="00CB4113">
        <w:rPr>
          <w:rFonts w:ascii="Arial" w:hAnsi="Arial"/>
          <w:sz w:val="20"/>
          <w:szCs w:val="20"/>
        </w:rPr>
        <w:t>4</w:t>
      </w:r>
      <w:r w:rsidR="004F652B" w:rsidRPr="00471DC0">
        <w:rPr>
          <w:rFonts w:ascii="Arial" w:hAnsi="Arial"/>
          <w:sz w:val="20"/>
          <w:szCs w:val="20"/>
        </w:rPr>
        <w:t xml:space="preserve"> </w:t>
      </w:r>
      <w:r w:rsidR="004F652B">
        <w:rPr>
          <w:rFonts w:ascii="Arial" w:hAnsi="Arial"/>
          <w:sz w:val="20"/>
          <w:szCs w:val="20"/>
        </w:rPr>
        <w:t>yam</w:t>
      </w:r>
      <w:r w:rsidR="004F652B" w:rsidRPr="00471DC0">
        <w:rPr>
          <w:rFonts w:ascii="Arial" w:hAnsi="Arial"/>
          <w:sz w:val="20"/>
          <w:szCs w:val="20"/>
        </w:rPr>
        <w:t xml:space="preserve"> kev hloov pauv</w:t>
      </w:r>
      <w:r w:rsidR="004F652B">
        <w:rPr>
          <w:rFonts w:ascii="Arial" w:hAnsi="Arial"/>
          <w:sz w:val="20"/>
          <w:szCs w:val="20"/>
        </w:rPr>
        <w:t xml:space="preserve"> </w:t>
      </w:r>
      <w:r w:rsidR="004F652B" w:rsidRPr="007F741A">
        <w:rPr>
          <w:rFonts w:ascii="Arial" w:hAnsi="Arial"/>
          <w:sz w:val="20"/>
          <w:szCs w:val="20"/>
        </w:rPr>
        <w:t xml:space="preserve">(xws li, </w:t>
      </w:r>
      <w:r w:rsidR="004F652B">
        <w:rPr>
          <w:rFonts w:ascii="Arial" w:hAnsi="Arial"/>
          <w:sz w:val="20"/>
          <w:szCs w:val="20"/>
        </w:rPr>
        <w:t xml:space="preserve">kev </w:t>
      </w:r>
      <w:r w:rsidR="004F652B" w:rsidRPr="007F741A">
        <w:rPr>
          <w:rFonts w:ascii="Arial" w:hAnsi="Arial"/>
          <w:sz w:val="20"/>
          <w:szCs w:val="20"/>
        </w:rPr>
        <w:t xml:space="preserve">tuaj txog, </w:t>
      </w:r>
      <w:r w:rsidR="004F652B">
        <w:rPr>
          <w:rFonts w:ascii="Arial" w:hAnsi="Arial"/>
          <w:sz w:val="20"/>
          <w:szCs w:val="20"/>
        </w:rPr>
        <w:t xml:space="preserve">kev </w:t>
      </w:r>
      <w:r w:rsidR="004F652B" w:rsidRPr="007F741A">
        <w:rPr>
          <w:rFonts w:ascii="Arial" w:hAnsi="Arial"/>
          <w:sz w:val="20"/>
          <w:szCs w:val="20"/>
        </w:rPr>
        <w:t xml:space="preserve">so, </w:t>
      </w:r>
      <w:r w:rsidR="004F652B">
        <w:rPr>
          <w:rFonts w:ascii="Arial" w:hAnsi="Arial"/>
          <w:sz w:val="20"/>
          <w:szCs w:val="20"/>
        </w:rPr>
        <w:t xml:space="preserve">kev </w:t>
      </w:r>
      <w:r w:rsidR="004F652B" w:rsidRPr="007F741A">
        <w:rPr>
          <w:rFonts w:ascii="Arial" w:hAnsi="Arial"/>
          <w:sz w:val="20"/>
          <w:szCs w:val="20"/>
        </w:rPr>
        <w:t xml:space="preserve">noj su, </w:t>
      </w:r>
      <w:r w:rsidR="004F652B">
        <w:rPr>
          <w:rFonts w:ascii="Arial" w:hAnsi="Arial"/>
          <w:sz w:val="20"/>
          <w:szCs w:val="20"/>
        </w:rPr>
        <w:t xml:space="preserve">kev </w:t>
      </w:r>
      <w:r w:rsidR="004F652B" w:rsidRPr="007F741A">
        <w:rPr>
          <w:rFonts w:ascii="Arial" w:hAnsi="Arial"/>
          <w:sz w:val="20"/>
          <w:szCs w:val="20"/>
        </w:rPr>
        <w:t>tawm mus</w:t>
      </w:r>
      <w:r w:rsidR="004F652B">
        <w:rPr>
          <w:rFonts w:ascii="Arial" w:hAnsi="Arial"/>
          <w:sz w:val="20"/>
          <w:szCs w:val="20"/>
        </w:rPr>
        <w:t xml:space="preserve"> ncig</w:t>
      </w:r>
      <w:r w:rsidR="004F652B" w:rsidRPr="007F741A">
        <w:rPr>
          <w:rFonts w:ascii="Arial" w:hAnsi="Arial"/>
          <w:sz w:val="20"/>
          <w:szCs w:val="20"/>
        </w:rPr>
        <w:t>)</w:t>
      </w:r>
      <w:r w:rsidR="004F652B">
        <w:rPr>
          <w:rFonts w:ascii="Arial" w:hAnsi="Arial"/>
          <w:sz w:val="20"/>
          <w:szCs w:val="20"/>
        </w:rPr>
        <w:t xml:space="preserve"> </w:t>
      </w:r>
      <w:r w:rsidR="004F652B" w:rsidRPr="00895200">
        <w:rPr>
          <w:rFonts w:ascii="Arial" w:hAnsi="Arial"/>
          <w:sz w:val="20"/>
          <w:szCs w:val="20"/>
        </w:rPr>
        <w:t xml:space="preserve">ntawm nws tus kheej hauv 4 ntawm 5 </w:t>
      </w:r>
      <w:del w:id="39" w:author="Kaxiong" w:date="2021-04-21T18:44:00Z">
        <w:r w:rsidR="004F652B" w:rsidRPr="00895200" w:rsidDel="00930CE7">
          <w:rPr>
            <w:rFonts w:ascii="Arial" w:hAnsi="Arial"/>
            <w:sz w:val="20"/>
            <w:szCs w:val="20"/>
          </w:rPr>
          <w:delText>txoj hauv kev</w:delText>
        </w:r>
      </w:del>
      <w:ins w:id="40" w:author="Kaxiong" w:date="2021-04-21T18:44:00Z">
        <w:r w:rsidR="00930CE7">
          <w:rPr>
            <w:rFonts w:ascii="Arial" w:hAnsi="Arial"/>
            <w:sz w:val="20"/>
            <w:szCs w:val="20"/>
          </w:rPr>
          <w:t>cov tsam thawj</w:t>
        </w:r>
      </w:ins>
      <w:r w:rsidR="004F652B">
        <w:rPr>
          <w:rFonts w:ascii="Arial" w:hAnsi="Arial"/>
          <w:sz w:val="20"/>
          <w:szCs w:val="20"/>
        </w:rPr>
        <w:t xml:space="preserve"> raws li kev soj ntsuam los ntawm </w:t>
      </w:r>
      <w:r w:rsidR="00124B8C">
        <w:rPr>
          <w:rFonts w:ascii="Arial" w:hAnsi="Arial"/>
          <w:sz w:val="20"/>
          <w:szCs w:val="20"/>
        </w:rPr>
        <w:t>tus saib xyuas/</w:t>
      </w:r>
      <w:r w:rsidR="004F652B">
        <w:rPr>
          <w:rFonts w:ascii="Arial" w:hAnsi="Arial"/>
          <w:sz w:val="20"/>
          <w:szCs w:val="20"/>
        </w:rPr>
        <w:t xml:space="preserve">cov neeg ua hauj lwm thiab kev khaws cov ntaub ntawv uas khaws.                            </w:t>
      </w:r>
    </w:p>
    <w:p w14:paraId="70604675" w14:textId="29A9537F" w:rsidR="00776C0F" w:rsidRPr="002057CA" w:rsidRDefault="00776C0F" w:rsidP="00776C0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41" w:author="Kaxiong" w:date="2021-04-21T18:17:00Z">
        <w:r w:rsidRPr="001539A3" w:rsidDel="00F26DEC">
          <w:rPr>
            <w:rFonts w:ascii="Arial" w:hAnsi="Arial"/>
            <w:sz w:val="20"/>
            <w:szCs w:val="20"/>
          </w:rPr>
          <w:delText>Tsis nrog.</w:delText>
        </w:r>
      </w:del>
      <w:ins w:id="42" w:author="Kaxiong" w:date="2021-04-21T18:17:00Z">
        <w:r w:rsidR="00F26DEC">
          <w:rPr>
            <w:rFonts w:ascii="Arial" w:hAnsi="Arial"/>
            <w:sz w:val="20"/>
            <w:szCs w:val="20"/>
          </w:rPr>
          <w:t>Ua tsis tau.</w:t>
        </w:r>
      </w:ins>
    </w:p>
    <w:p w14:paraId="387BDDFB" w14:textId="77777777" w:rsidR="00776C0F" w:rsidRDefault="00776C0F" w:rsidP="00776C0F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</w:p>
    <w:p w14:paraId="02FFBA2F" w14:textId="77777777" w:rsidR="00776C0F" w:rsidRDefault="00776C0F" w:rsidP="00776C0F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Cov Ntsiab lus ntawm kev Nce Qib:</w:t>
      </w:r>
    </w:p>
    <w:p w14:paraId="279641F1" w14:textId="77777777" w:rsidR="00776C0F" w:rsidRDefault="00776C0F" w:rsidP="00776C0F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Tawm tswv yim:</w:t>
      </w:r>
    </w:p>
    <w:p w14:paraId="4A6C7C1D" w14:textId="77777777" w:rsidR="00776C0F" w:rsidRDefault="00776C0F" w:rsidP="00776C0F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</w:p>
    <w:p w14:paraId="3EE252E8" w14:textId="7B2BCE28" w:rsidR="00776C0F" w:rsidRDefault="00776C0F" w:rsidP="00776C0F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43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44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</w:p>
    <w:p w14:paraId="0B93571D" w14:textId="77777777" w:rsidR="00776C0F" w:rsidRDefault="00776C0F" w:rsidP="00776C0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2D406C21" w14:textId="77777777" w:rsidR="0017109E" w:rsidRDefault="0017109E" w:rsidP="0017109E">
      <w:pPr>
        <w:rPr>
          <w:rFonts w:ascii="Arial" w:hAnsi="Arial" w:cs="Arial"/>
          <w:sz w:val="22"/>
          <w:szCs w:val="22"/>
        </w:rPr>
      </w:pPr>
    </w:p>
    <w:p w14:paraId="6005F9F2" w14:textId="3F835AD5" w:rsidR="003C10FD" w:rsidRDefault="003C10FD">
      <w:pPr>
        <w:jc w:val="center"/>
        <w:rPr>
          <w:rFonts w:ascii="Arial" w:eastAsia="Arial" w:hAnsi="Arial"/>
          <w:b/>
          <w:sz w:val="23"/>
        </w:rPr>
        <w:pPrChange w:id="45" w:author="Kaxiong" w:date="2021-04-22T19:33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60529C92" w14:textId="77777777" w:rsidR="003C10FD" w:rsidRDefault="003C10FD" w:rsidP="003C10FD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5C4D6DD8" w14:textId="77777777" w:rsidR="003C10FD" w:rsidRDefault="003C10FD" w:rsidP="003C10FD">
      <w:pPr>
        <w:rPr>
          <w:rFonts w:ascii="Arial" w:hAnsi="Arial"/>
          <w:b/>
          <w:bCs/>
          <w:sz w:val="22"/>
          <w:szCs w:val="22"/>
        </w:rPr>
      </w:pPr>
    </w:p>
    <w:p w14:paraId="217BEB63" w14:textId="77777777" w:rsidR="003C10FD" w:rsidRDefault="003C10FD" w:rsidP="003C10F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3C10FD" w14:paraId="050B2B35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E85E" w14:textId="6912FC1A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F0799D">
              <w:rPr>
                <w:rFonts w:ascii="Arial" w:hAnsi="Arial"/>
                <w:sz w:val="20"/>
                <w:szCs w:val="20"/>
              </w:rPr>
              <w:t xml:space="preserve">Qhov Ua Tau Zoo Ntawm Lub Zeem Muag Uas </w:t>
            </w:r>
            <w:r w:rsidR="00425310">
              <w:rPr>
                <w:rFonts w:ascii="Arial" w:hAnsi="Arial"/>
                <w:sz w:val="20"/>
                <w:szCs w:val="20"/>
              </w:rPr>
              <w:t>Ntshia Pom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28DB" w14:textId="357BD6F1" w:rsidR="003C10FD" w:rsidRDefault="003C10FD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A455A1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3</w:t>
            </w:r>
          </w:p>
          <w:p w14:paraId="6CF810B4" w14:textId="77777777" w:rsidR="003C10FD" w:rsidRDefault="003C10FD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03A5BD9C" w14:textId="10C1F825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Kaum Hlis xyoo 2021, 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Kenneth </w:t>
            </w:r>
            <w:r w:rsidR="00FB0DBB">
              <w:rPr>
                <w:rFonts w:ascii="Arial" w:hAnsi="Arial"/>
                <w:sz w:val="20"/>
                <w:szCs w:val="20"/>
              </w:rPr>
              <w:t xml:space="preserve">yuav </w:t>
            </w:r>
            <w:del w:id="46" w:author="Kaxiong" w:date="2021-04-21T18:45:00Z">
              <w:r w:rsidR="00FB0DBB" w:rsidRPr="00367700" w:rsidDel="0034691D">
                <w:rPr>
                  <w:rFonts w:ascii="Arial" w:hAnsi="Arial"/>
                  <w:sz w:val="20"/>
                  <w:szCs w:val="20"/>
                </w:rPr>
                <w:delText>ntais ntawv</w:delText>
              </w:r>
            </w:del>
            <w:ins w:id="47" w:author="Kaxiong" w:date="2021-04-21T18:45:00Z">
              <w:r w:rsidR="0034691D">
                <w:rPr>
                  <w:rFonts w:ascii="Arial" w:hAnsi="Arial"/>
                  <w:sz w:val="20"/>
                  <w:szCs w:val="20"/>
                </w:rPr>
                <w:t>nrhiav tau</w:t>
              </w:r>
            </w:ins>
            <w:r w:rsidR="00FB0DBB" w:rsidRPr="00367700">
              <w:rPr>
                <w:rFonts w:ascii="Arial" w:hAnsi="Arial"/>
                <w:sz w:val="20"/>
                <w:szCs w:val="20"/>
              </w:rPr>
              <w:t xml:space="preserve"> 1</w:t>
            </w:r>
            <w:r w:rsidR="00FB0DBB">
              <w:rPr>
                <w:rFonts w:ascii="Arial" w:hAnsi="Arial"/>
                <w:sz w:val="20"/>
                <w:szCs w:val="20"/>
              </w:rPr>
              <w:t>2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 </w:t>
            </w:r>
            <w:del w:id="48" w:author="Kaxiong" w:date="2021-04-21T18:45:00Z">
              <w:r w:rsidR="00FB0DBB" w:rsidDel="0034691D">
                <w:rPr>
                  <w:rFonts w:ascii="Arial" w:hAnsi="Arial"/>
                  <w:sz w:val="20"/>
                  <w:szCs w:val="20"/>
                </w:rPr>
                <w:delText>cov</w:delText>
              </w:r>
            </w:del>
            <w:ins w:id="49" w:author="Kaxiong" w:date="2021-04-21T18:45:00Z">
              <w:r w:rsidR="0034691D">
                <w:rPr>
                  <w:rFonts w:ascii="Arial" w:hAnsi="Arial"/>
                  <w:sz w:val="20"/>
                  <w:szCs w:val="20"/>
                </w:rPr>
                <w:t>yam</w:t>
              </w:r>
            </w:ins>
            <w:r w:rsidR="00FB0DBB">
              <w:rPr>
                <w:rFonts w:ascii="Arial" w:hAnsi="Arial"/>
                <w:sz w:val="20"/>
                <w:szCs w:val="20"/>
              </w:rPr>
              <w:t xml:space="preserve"> kho</w:t>
            </w:r>
            <w:ins w:id="50" w:author="Kaxiong" w:date="2021-04-21T18:45:00Z">
              <w:r w:rsidR="0034691D">
                <w:rPr>
                  <w:rFonts w:ascii="Arial" w:hAnsi="Arial"/>
                  <w:sz w:val="20"/>
                  <w:szCs w:val="20"/>
                </w:rPr>
                <w:t>o</w:t>
              </w:r>
            </w:ins>
            <w:r w:rsidR="00FB0DBB">
              <w:rPr>
                <w:rFonts w:ascii="Arial" w:hAnsi="Arial"/>
                <w:sz w:val="20"/>
                <w:szCs w:val="20"/>
              </w:rPr>
              <w:t>m 2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D-3D </w:t>
            </w:r>
            <w:r w:rsidR="00FB0DBB">
              <w:rPr>
                <w:rFonts w:ascii="Arial" w:hAnsi="Arial"/>
                <w:sz w:val="20"/>
                <w:szCs w:val="20"/>
              </w:rPr>
              <w:t xml:space="preserve">uas zoo tsis </w:t>
            </w:r>
            <w:r w:rsidR="00FB0DBB" w:rsidRPr="00367700">
              <w:rPr>
                <w:rFonts w:ascii="Arial" w:hAnsi="Arial"/>
                <w:sz w:val="20"/>
                <w:szCs w:val="20"/>
              </w:rPr>
              <w:t xml:space="preserve">sib xws hauv 8 ntawm 10 </w:t>
            </w:r>
            <w:r w:rsidR="00476AD0">
              <w:rPr>
                <w:rFonts w:ascii="Arial" w:hAnsi="Arial"/>
                <w:sz w:val="20"/>
                <w:szCs w:val="20"/>
              </w:rPr>
              <w:t xml:space="preserve">cov tsam thawj </w:t>
            </w:r>
            <w:r w:rsidR="00FB0DBB">
              <w:rPr>
                <w:rFonts w:ascii="Arial" w:hAnsi="Arial"/>
                <w:sz w:val="20"/>
                <w:szCs w:val="20"/>
              </w:rPr>
              <w:t>raws li kev soj ntsuam los ntawm cov neeg ua hauj lwm thiab kev khaws cov ntaub ntawv uas khaws.</w:t>
            </w:r>
          </w:p>
          <w:p w14:paraId="0867B2A9" w14:textId="77777777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D00813" wp14:editId="28D2A9CE">
                  <wp:extent cx="149225" cy="11938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Tso cai rau tub ntxhais kawm koom tes / 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D3DBE96" w14:textId="6EB067D0" w:rsidR="003C10FD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21400D" wp14:editId="13A2E813">
                  <wp:extent cx="152479" cy="114359"/>
                  <wp:effectExtent l="0" t="0" r="0" b="0"/>
                  <wp:docPr id="223" name="Picture 2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10FD"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14C53505" w14:textId="1373C9D9" w:rsidR="003C10FD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FF2811" wp14:editId="1DB102C6">
                  <wp:extent cx="149225" cy="109220"/>
                  <wp:effectExtent l="0" t="0" r="3175" b="508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10FD">
              <w:rPr>
                <w:rFonts w:ascii="Arial" w:hAnsi="Arial"/>
                <w:sz w:val="20"/>
                <w:szCs w:val="20"/>
              </w:rPr>
              <w:t>Kev paub lus zoo</w:t>
            </w:r>
          </w:p>
          <w:p w14:paraId="6C8FC0F4" w14:textId="77777777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C902B4" wp14:editId="1E797614">
                  <wp:extent cx="149225" cy="109220"/>
                  <wp:effectExtent l="0" t="0" r="317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34B3AA11" wp14:editId="6B902EFB">
                  <wp:extent cx="149225" cy="119380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61EA3D0F" w14:textId="77777777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67471A" wp14:editId="361F63EC">
                  <wp:extent cx="149225" cy="109220"/>
                  <wp:effectExtent l="0" t="0" r="317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6D492667" wp14:editId="2A533D2C">
                  <wp:extent cx="149225" cy="11938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7235625B" w14:textId="7EE8F041" w:rsidR="003C10FD" w:rsidRDefault="003C10FD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kawm/Cov neeg ua hauj lwm</w:t>
            </w:r>
            <w:del w:id="51" w:author="Kaxiong" w:date="2021-04-21T20:06:00Z">
              <w:r w:rsidDel="006451C0">
                <w:rPr>
                  <w:rFonts w:ascii="Arial" w:hAnsi="Arial"/>
                  <w:sz w:val="20"/>
                  <w:szCs w:val="20"/>
                </w:rPr>
                <w:delText>/tus siab xyuas</w:delText>
              </w:r>
            </w:del>
            <w:ins w:id="52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/Cov neeg saib xyuas</w:t>
              </w:r>
            </w:ins>
          </w:p>
        </w:tc>
      </w:tr>
      <w:tr w:rsidR="003C10FD" w14:paraId="1B3018D3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54455" w14:textId="1C9B66C3" w:rsidR="003C10FD" w:rsidRDefault="003C10FD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67700" w:rsidRPr="00367700">
              <w:rPr>
                <w:rFonts w:ascii="Arial" w:hAnsi="Arial"/>
                <w:sz w:val="20"/>
                <w:szCs w:val="20"/>
              </w:rPr>
              <w:t xml:space="preserve">Kenneth </w:t>
            </w:r>
            <w:del w:id="53" w:author="Kaxiong" w:date="2021-04-21T18:42:00Z">
              <w:r w:rsidR="00367700" w:rsidRPr="00367700" w:rsidDel="00930CE7">
                <w:rPr>
                  <w:rFonts w:ascii="Arial" w:hAnsi="Arial"/>
                  <w:sz w:val="20"/>
                  <w:szCs w:val="20"/>
                </w:rPr>
                <w:delText>ntais ntawv</w:delText>
              </w:r>
            </w:del>
            <w:ins w:id="54" w:author="Kaxiong" w:date="2021-04-21T18:42:00Z">
              <w:r w:rsidR="00930CE7">
                <w:rPr>
                  <w:rFonts w:ascii="Arial" w:hAnsi="Arial"/>
                  <w:sz w:val="20"/>
                  <w:szCs w:val="20"/>
                </w:rPr>
                <w:t>nrhiav tau</w:t>
              </w:r>
            </w:ins>
            <w:r w:rsidR="00367700" w:rsidRPr="00367700">
              <w:rPr>
                <w:rFonts w:ascii="Arial" w:hAnsi="Arial"/>
                <w:sz w:val="20"/>
                <w:szCs w:val="20"/>
              </w:rPr>
              <w:t xml:space="preserve"> 14 </w:t>
            </w:r>
            <w:del w:id="55" w:author="Kaxiong" w:date="2021-04-21T18:42:00Z">
              <w:r w:rsidR="00E40FF3" w:rsidDel="00930CE7">
                <w:rPr>
                  <w:rFonts w:ascii="Arial" w:hAnsi="Arial"/>
                  <w:sz w:val="20"/>
                  <w:szCs w:val="20"/>
                </w:rPr>
                <w:delText>cov</w:delText>
              </w:r>
            </w:del>
            <w:ins w:id="56" w:author="Kaxiong" w:date="2021-04-21T18:42:00Z">
              <w:r w:rsidR="00930CE7">
                <w:rPr>
                  <w:rFonts w:ascii="Arial" w:hAnsi="Arial"/>
                  <w:sz w:val="20"/>
                  <w:szCs w:val="20"/>
                </w:rPr>
                <w:t>yam</w:t>
              </w:r>
            </w:ins>
            <w:r w:rsidR="00E40FF3">
              <w:rPr>
                <w:rFonts w:ascii="Arial" w:hAnsi="Arial"/>
                <w:sz w:val="20"/>
                <w:szCs w:val="20"/>
              </w:rPr>
              <w:t xml:space="preserve"> kho</w:t>
            </w:r>
            <w:ins w:id="57" w:author="Kaxiong" w:date="2021-04-21T18:45:00Z">
              <w:r w:rsidR="0034691D">
                <w:rPr>
                  <w:rFonts w:ascii="Arial" w:hAnsi="Arial"/>
                  <w:sz w:val="20"/>
                  <w:szCs w:val="20"/>
                </w:rPr>
                <w:t>o</w:t>
              </w:r>
            </w:ins>
            <w:r w:rsidR="00E40FF3">
              <w:rPr>
                <w:rFonts w:ascii="Arial" w:hAnsi="Arial"/>
                <w:sz w:val="20"/>
                <w:szCs w:val="20"/>
              </w:rPr>
              <w:t xml:space="preserve">m </w:t>
            </w:r>
            <w:r w:rsidR="00367700" w:rsidRPr="00367700">
              <w:rPr>
                <w:rFonts w:ascii="Arial" w:hAnsi="Arial"/>
                <w:sz w:val="20"/>
                <w:szCs w:val="20"/>
              </w:rPr>
              <w:t xml:space="preserve">3D-3D </w:t>
            </w:r>
            <w:r w:rsidR="00E40FF3">
              <w:rPr>
                <w:rFonts w:ascii="Arial" w:hAnsi="Arial"/>
                <w:sz w:val="20"/>
                <w:szCs w:val="20"/>
              </w:rPr>
              <w:t xml:space="preserve">uas zoo tsis </w:t>
            </w:r>
            <w:r w:rsidR="00367700" w:rsidRPr="00367700">
              <w:rPr>
                <w:rFonts w:ascii="Arial" w:hAnsi="Arial"/>
                <w:sz w:val="20"/>
                <w:szCs w:val="20"/>
              </w:rPr>
              <w:t xml:space="preserve">sib xws hauv 8 ntawm 10 </w:t>
            </w:r>
            <w:r w:rsidR="00476AD0">
              <w:rPr>
                <w:rFonts w:ascii="Arial" w:hAnsi="Arial"/>
                <w:sz w:val="20"/>
                <w:szCs w:val="20"/>
              </w:rPr>
              <w:t xml:space="preserve">cov tsam thawj </w:t>
            </w:r>
            <w:r w:rsidR="0041698F">
              <w:rPr>
                <w:rFonts w:ascii="Arial" w:hAnsi="Arial"/>
                <w:sz w:val="20"/>
                <w:szCs w:val="20"/>
              </w:rPr>
              <w:t>raws li kev soj ntsuam los ntawm cov neeg ua hauj lwm thiab kev khaws cov ntaub ntawv uas khaws.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2D92" w14:textId="77777777" w:rsidR="003C10FD" w:rsidRDefault="003C10FD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1F3527E0" w14:textId="7082FB1D" w:rsidR="003C10FD" w:rsidRDefault="003C10FD" w:rsidP="003C10F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</w:t>
      </w:r>
      <w:r>
        <w:rPr>
          <w:rFonts w:ascii="Arial" w:hAnsi="Arial"/>
          <w:sz w:val="20"/>
          <w:szCs w:val="20"/>
        </w:rPr>
        <w:t xml:space="preserve">:Txog lub Kaum Ob Hlis xyoo 2020, </w:t>
      </w:r>
      <w:r w:rsidR="00985C64" w:rsidRPr="00367700">
        <w:rPr>
          <w:rFonts w:ascii="Arial" w:hAnsi="Arial"/>
          <w:sz w:val="20"/>
          <w:szCs w:val="20"/>
        </w:rPr>
        <w:t xml:space="preserve">Kenneth </w:t>
      </w:r>
      <w:r w:rsidR="00985C64">
        <w:rPr>
          <w:rFonts w:ascii="Arial" w:hAnsi="Arial"/>
          <w:sz w:val="20"/>
          <w:szCs w:val="20"/>
        </w:rPr>
        <w:t xml:space="preserve">yuav </w:t>
      </w:r>
      <w:del w:id="58" w:author="Kaxiong" w:date="2021-04-21T18:47:00Z">
        <w:r w:rsidR="00985C64" w:rsidRPr="00367700" w:rsidDel="0034691D">
          <w:rPr>
            <w:rFonts w:ascii="Arial" w:hAnsi="Arial"/>
            <w:sz w:val="20"/>
            <w:szCs w:val="20"/>
          </w:rPr>
          <w:delText>ntais ntawv</w:delText>
        </w:r>
      </w:del>
      <w:ins w:id="59" w:author="Kaxiong" w:date="2021-04-21T18:47:00Z">
        <w:r w:rsidR="0034691D">
          <w:rPr>
            <w:rFonts w:ascii="Arial" w:hAnsi="Arial"/>
            <w:sz w:val="20"/>
            <w:szCs w:val="20"/>
          </w:rPr>
          <w:t>nrhiav tau</w:t>
        </w:r>
      </w:ins>
      <w:r w:rsidR="00985C64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3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del w:id="60" w:author="Kaxiong" w:date="2021-04-21T18:47:00Z">
        <w:r w:rsidR="00985C64" w:rsidDel="0034691D">
          <w:rPr>
            <w:rFonts w:ascii="Arial" w:hAnsi="Arial"/>
            <w:sz w:val="20"/>
            <w:szCs w:val="20"/>
          </w:rPr>
          <w:delText>cov</w:delText>
        </w:r>
      </w:del>
      <w:ins w:id="61" w:author="Kaxiong" w:date="2021-04-21T18:47:00Z">
        <w:r w:rsidR="0034691D">
          <w:rPr>
            <w:rFonts w:ascii="Arial" w:hAnsi="Arial"/>
            <w:sz w:val="20"/>
            <w:szCs w:val="20"/>
          </w:rPr>
          <w:t>yam</w:t>
        </w:r>
      </w:ins>
      <w:r w:rsidR="00985C64">
        <w:rPr>
          <w:rFonts w:ascii="Arial" w:hAnsi="Arial"/>
          <w:sz w:val="20"/>
          <w:szCs w:val="20"/>
        </w:rPr>
        <w:t xml:space="preserve"> kho</w:t>
      </w:r>
      <w:ins w:id="62" w:author="Kaxiong" w:date="2021-04-21T18:48:00Z">
        <w:r w:rsidR="0034691D">
          <w:rPr>
            <w:rFonts w:ascii="Arial" w:hAnsi="Arial"/>
            <w:sz w:val="20"/>
            <w:szCs w:val="20"/>
          </w:rPr>
          <w:t>o</w:t>
        </w:r>
      </w:ins>
      <w:r w:rsidR="00985C64">
        <w:rPr>
          <w:rFonts w:ascii="Arial" w:hAnsi="Arial"/>
          <w:sz w:val="20"/>
          <w:szCs w:val="20"/>
        </w:rPr>
        <w:t>m 2</w:t>
      </w:r>
      <w:r w:rsidR="00985C64" w:rsidRPr="00367700">
        <w:rPr>
          <w:rFonts w:ascii="Arial" w:hAnsi="Arial"/>
          <w:sz w:val="20"/>
          <w:szCs w:val="20"/>
        </w:rPr>
        <w:t xml:space="preserve">D-3D </w:t>
      </w:r>
      <w:r w:rsidR="00985C64">
        <w:rPr>
          <w:rFonts w:ascii="Arial" w:hAnsi="Arial"/>
          <w:sz w:val="20"/>
          <w:szCs w:val="20"/>
        </w:rPr>
        <w:t xml:space="preserve">uas zoo tsis </w:t>
      </w:r>
      <w:r w:rsidR="00985C64" w:rsidRPr="00367700">
        <w:rPr>
          <w:rFonts w:ascii="Arial" w:hAnsi="Arial"/>
          <w:sz w:val="20"/>
          <w:szCs w:val="20"/>
        </w:rPr>
        <w:t xml:space="preserve">sib xws hauv 8 ntawm 10 </w:t>
      </w:r>
      <w:r w:rsidR="00476AD0">
        <w:rPr>
          <w:rFonts w:ascii="Arial" w:hAnsi="Arial"/>
          <w:sz w:val="20"/>
          <w:szCs w:val="20"/>
        </w:rPr>
        <w:t>cov tsam thawj</w:t>
      </w:r>
      <w:r w:rsidR="00985C64">
        <w:rPr>
          <w:rFonts w:ascii="Arial" w:hAnsi="Arial"/>
          <w:sz w:val="20"/>
          <w:szCs w:val="20"/>
        </w:rPr>
        <w:t xml:space="preserve"> raws li kev soj ntsuam los ntawm cov neeg ua hauj lwm thiab kev khaws cov ntaub ntawv uas khaws.</w:t>
      </w:r>
    </w:p>
    <w:p w14:paraId="55479251" w14:textId="441ADF8B" w:rsidR="003C10FD" w:rsidRDefault="003C10FD" w:rsidP="003C10F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Peb Hlis xyoo 2021, </w:t>
      </w:r>
      <w:r w:rsidR="00985C64" w:rsidRPr="00367700">
        <w:rPr>
          <w:rFonts w:ascii="Arial" w:hAnsi="Arial"/>
          <w:sz w:val="20"/>
          <w:szCs w:val="20"/>
        </w:rPr>
        <w:t xml:space="preserve">Kenneth </w:t>
      </w:r>
      <w:r w:rsidR="00985C64">
        <w:rPr>
          <w:rFonts w:ascii="Arial" w:hAnsi="Arial"/>
          <w:sz w:val="20"/>
          <w:szCs w:val="20"/>
        </w:rPr>
        <w:t xml:space="preserve">yuav </w:t>
      </w:r>
      <w:del w:id="63" w:author="Kaxiong" w:date="2021-04-21T18:48:00Z">
        <w:r w:rsidR="00985C64" w:rsidRPr="00367700" w:rsidDel="0034691D">
          <w:rPr>
            <w:rFonts w:ascii="Arial" w:hAnsi="Arial"/>
            <w:sz w:val="20"/>
            <w:szCs w:val="20"/>
          </w:rPr>
          <w:delText>ntais ntawv</w:delText>
        </w:r>
      </w:del>
      <w:ins w:id="64" w:author="Kaxiong" w:date="2021-04-21T18:48:00Z">
        <w:r w:rsidR="0034691D">
          <w:rPr>
            <w:rFonts w:ascii="Arial" w:hAnsi="Arial"/>
            <w:sz w:val="20"/>
            <w:szCs w:val="20"/>
          </w:rPr>
          <w:t>nrhiav tau</w:t>
        </w:r>
      </w:ins>
      <w:r w:rsidR="00985C64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6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del w:id="65" w:author="Kaxiong" w:date="2021-04-21T18:48:00Z">
        <w:r w:rsidR="00985C64" w:rsidDel="0034691D">
          <w:rPr>
            <w:rFonts w:ascii="Arial" w:hAnsi="Arial"/>
            <w:sz w:val="20"/>
            <w:szCs w:val="20"/>
          </w:rPr>
          <w:delText>cov</w:delText>
        </w:r>
      </w:del>
      <w:ins w:id="66" w:author="Kaxiong" w:date="2021-04-21T18:48:00Z">
        <w:r w:rsidR="0034691D">
          <w:rPr>
            <w:rFonts w:ascii="Arial" w:hAnsi="Arial"/>
            <w:sz w:val="20"/>
            <w:szCs w:val="20"/>
          </w:rPr>
          <w:t>yam</w:t>
        </w:r>
      </w:ins>
      <w:r w:rsidR="00985C64">
        <w:rPr>
          <w:rFonts w:ascii="Arial" w:hAnsi="Arial"/>
          <w:sz w:val="20"/>
          <w:szCs w:val="20"/>
        </w:rPr>
        <w:t xml:space="preserve"> kho</w:t>
      </w:r>
      <w:ins w:id="67" w:author="Kaxiong" w:date="2021-04-21T18:48:00Z">
        <w:r w:rsidR="0034691D">
          <w:rPr>
            <w:rFonts w:ascii="Arial" w:hAnsi="Arial"/>
            <w:sz w:val="20"/>
            <w:szCs w:val="20"/>
          </w:rPr>
          <w:t>o</w:t>
        </w:r>
      </w:ins>
      <w:r w:rsidR="00985C64">
        <w:rPr>
          <w:rFonts w:ascii="Arial" w:hAnsi="Arial"/>
          <w:sz w:val="20"/>
          <w:szCs w:val="20"/>
        </w:rPr>
        <w:t>m 2</w:t>
      </w:r>
      <w:r w:rsidR="00985C64" w:rsidRPr="00367700">
        <w:rPr>
          <w:rFonts w:ascii="Arial" w:hAnsi="Arial"/>
          <w:sz w:val="20"/>
          <w:szCs w:val="20"/>
        </w:rPr>
        <w:t xml:space="preserve">D-3D </w:t>
      </w:r>
      <w:r w:rsidR="00985C64">
        <w:rPr>
          <w:rFonts w:ascii="Arial" w:hAnsi="Arial"/>
          <w:sz w:val="20"/>
          <w:szCs w:val="20"/>
        </w:rPr>
        <w:t xml:space="preserve">uas zoo tsis </w:t>
      </w:r>
      <w:r w:rsidR="00985C64" w:rsidRPr="00367700">
        <w:rPr>
          <w:rFonts w:ascii="Arial" w:hAnsi="Arial"/>
          <w:sz w:val="20"/>
          <w:szCs w:val="20"/>
        </w:rPr>
        <w:t xml:space="preserve">sib xws hauv 8 ntawm 10 </w:t>
      </w:r>
      <w:r w:rsidR="00476AD0">
        <w:rPr>
          <w:rFonts w:ascii="Arial" w:hAnsi="Arial"/>
          <w:sz w:val="20"/>
          <w:szCs w:val="20"/>
        </w:rPr>
        <w:t>cov tsam thawj</w:t>
      </w:r>
      <w:r w:rsidR="00985C64">
        <w:rPr>
          <w:rFonts w:ascii="Arial" w:hAnsi="Arial"/>
          <w:sz w:val="20"/>
          <w:szCs w:val="20"/>
        </w:rPr>
        <w:t xml:space="preserve"> raws li kev soj ntsuam los ntawm cov neeg ua hauj lwm thiab kev khaws cov ntaub ntawv uas khaws.</w:t>
      </w:r>
    </w:p>
    <w:p w14:paraId="35C51461" w14:textId="74FAB9A4" w:rsidR="003C10FD" w:rsidRPr="00416AAE" w:rsidRDefault="003C10FD" w:rsidP="003C10F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Rau Hlis xyoo 2021, </w:t>
      </w:r>
      <w:r w:rsidR="00985C64" w:rsidRPr="00367700">
        <w:rPr>
          <w:rFonts w:ascii="Arial" w:hAnsi="Arial"/>
          <w:sz w:val="20"/>
          <w:szCs w:val="20"/>
        </w:rPr>
        <w:t xml:space="preserve">Kenneth </w:t>
      </w:r>
      <w:r w:rsidR="00985C64">
        <w:rPr>
          <w:rFonts w:ascii="Arial" w:hAnsi="Arial"/>
          <w:sz w:val="20"/>
          <w:szCs w:val="20"/>
        </w:rPr>
        <w:t xml:space="preserve">yuav </w:t>
      </w:r>
      <w:del w:id="68" w:author="Kaxiong" w:date="2021-04-21T18:49:00Z">
        <w:r w:rsidR="00985C64" w:rsidRPr="00367700" w:rsidDel="0034691D">
          <w:rPr>
            <w:rFonts w:ascii="Arial" w:hAnsi="Arial"/>
            <w:sz w:val="20"/>
            <w:szCs w:val="20"/>
          </w:rPr>
          <w:delText>ntais ntawv</w:delText>
        </w:r>
      </w:del>
      <w:ins w:id="69" w:author="Kaxiong" w:date="2021-04-21T18:49:00Z">
        <w:r w:rsidR="0034691D">
          <w:rPr>
            <w:rFonts w:ascii="Arial" w:hAnsi="Arial"/>
            <w:sz w:val="20"/>
            <w:szCs w:val="20"/>
          </w:rPr>
          <w:t>nrhiav tau</w:t>
        </w:r>
      </w:ins>
      <w:r w:rsidR="00985C64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9</w:t>
      </w:r>
      <w:r w:rsidR="00985C64" w:rsidRPr="00367700">
        <w:rPr>
          <w:rFonts w:ascii="Arial" w:hAnsi="Arial"/>
          <w:sz w:val="20"/>
          <w:szCs w:val="20"/>
        </w:rPr>
        <w:t xml:space="preserve"> </w:t>
      </w:r>
      <w:del w:id="70" w:author="Kaxiong" w:date="2021-04-21T18:49:00Z">
        <w:r w:rsidR="00985C64" w:rsidDel="0034691D">
          <w:rPr>
            <w:rFonts w:ascii="Arial" w:hAnsi="Arial"/>
            <w:sz w:val="20"/>
            <w:szCs w:val="20"/>
          </w:rPr>
          <w:delText>cov</w:delText>
        </w:r>
      </w:del>
      <w:ins w:id="71" w:author="Kaxiong" w:date="2021-04-21T18:49:00Z">
        <w:r w:rsidR="0034691D">
          <w:rPr>
            <w:rFonts w:ascii="Arial" w:hAnsi="Arial"/>
            <w:sz w:val="20"/>
            <w:szCs w:val="20"/>
          </w:rPr>
          <w:t>yam</w:t>
        </w:r>
      </w:ins>
      <w:r w:rsidR="00985C64">
        <w:rPr>
          <w:rFonts w:ascii="Arial" w:hAnsi="Arial"/>
          <w:sz w:val="20"/>
          <w:szCs w:val="20"/>
        </w:rPr>
        <w:t xml:space="preserve"> kho</w:t>
      </w:r>
      <w:ins w:id="72" w:author="Kaxiong" w:date="2021-04-21T18:49:00Z">
        <w:r w:rsidR="0034691D">
          <w:rPr>
            <w:rFonts w:ascii="Arial" w:hAnsi="Arial"/>
            <w:sz w:val="20"/>
            <w:szCs w:val="20"/>
          </w:rPr>
          <w:t>o</w:t>
        </w:r>
      </w:ins>
      <w:r w:rsidR="00985C64">
        <w:rPr>
          <w:rFonts w:ascii="Arial" w:hAnsi="Arial"/>
          <w:sz w:val="20"/>
          <w:szCs w:val="20"/>
        </w:rPr>
        <w:t>m 2</w:t>
      </w:r>
      <w:r w:rsidR="00985C64" w:rsidRPr="00367700">
        <w:rPr>
          <w:rFonts w:ascii="Arial" w:hAnsi="Arial"/>
          <w:sz w:val="20"/>
          <w:szCs w:val="20"/>
        </w:rPr>
        <w:t xml:space="preserve">D-3D </w:t>
      </w:r>
      <w:r w:rsidR="00985C64">
        <w:rPr>
          <w:rFonts w:ascii="Arial" w:hAnsi="Arial"/>
          <w:sz w:val="20"/>
          <w:szCs w:val="20"/>
        </w:rPr>
        <w:t xml:space="preserve">uas zoo tsis </w:t>
      </w:r>
      <w:r w:rsidR="00985C64" w:rsidRPr="00367700">
        <w:rPr>
          <w:rFonts w:ascii="Arial" w:hAnsi="Arial"/>
          <w:sz w:val="20"/>
          <w:szCs w:val="20"/>
        </w:rPr>
        <w:t xml:space="preserve">sib xws hauv 8 ntawm 10 </w:t>
      </w:r>
      <w:r w:rsidR="00476AD0">
        <w:rPr>
          <w:rFonts w:ascii="Arial" w:hAnsi="Arial"/>
          <w:sz w:val="20"/>
          <w:szCs w:val="20"/>
        </w:rPr>
        <w:t>cov tsam thawj</w:t>
      </w:r>
      <w:r w:rsidR="00985C64">
        <w:rPr>
          <w:rFonts w:ascii="Arial" w:hAnsi="Arial"/>
          <w:sz w:val="20"/>
          <w:szCs w:val="20"/>
        </w:rPr>
        <w:t xml:space="preserve"> raws li kev soj ntsuam los ntawm cov neeg ua hauj lwm thiab kev khaws cov ntaub ntawv uas khaws.</w:t>
      </w:r>
    </w:p>
    <w:p w14:paraId="64AB96BE" w14:textId="6B94ED0C" w:rsidR="003C10FD" w:rsidRPr="00764779" w:rsidRDefault="003C10FD" w:rsidP="003C10F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 xml:space="preserve">ws li niam txiv tsab ntawv ceeb toom, </w:t>
      </w:r>
      <w:r w:rsidR="00F74761" w:rsidRPr="00367700">
        <w:rPr>
          <w:rFonts w:ascii="Arial" w:hAnsi="Arial"/>
          <w:sz w:val="20"/>
          <w:szCs w:val="20"/>
        </w:rPr>
        <w:t>Kenneth</w:t>
      </w:r>
      <w:r w:rsidR="00F74761">
        <w:rPr>
          <w:rFonts w:ascii="Arial" w:hAnsi="Arial"/>
          <w:sz w:val="20"/>
          <w:szCs w:val="20"/>
        </w:rPr>
        <w:t xml:space="preserve"> </w:t>
      </w:r>
      <w:del w:id="73" w:author="Kaxiong" w:date="2021-04-21T18:49:00Z">
        <w:r w:rsidR="00F74761" w:rsidRPr="00367700" w:rsidDel="0034691D">
          <w:rPr>
            <w:rFonts w:ascii="Arial" w:hAnsi="Arial"/>
            <w:sz w:val="20"/>
            <w:szCs w:val="20"/>
          </w:rPr>
          <w:delText>ntais ntawv</w:delText>
        </w:r>
      </w:del>
      <w:ins w:id="74" w:author="Kaxiong" w:date="2021-04-21T18:49:00Z">
        <w:r w:rsidR="0034691D">
          <w:rPr>
            <w:rFonts w:ascii="Arial" w:hAnsi="Arial"/>
            <w:sz w:val="20"/>
            <w:szCs w:val="20"/>
          </w:rPr>
          <w:t>nrh</w:t>
        </w:r>
      </w:ins>
      <w:ins w:id="75" w:author="Kaxiong" w:date="2021-04-21T18:50:00Z">
        <w:r w:rsidR="0034691D">
          <w:rPr>
            <w:rFonts w:ascii="Arial" w:hAnsi="Arial"/>
            <w:sz w:val="20"/>
            <w:szCs w:val="20"/>
          </w:rPr>
          <w:t>iav tau</w:t>
        </w:r>
      </w:ins>
      <w:r w:rsidR="00F74761" w:rsidRPr="00367700">
        <w:rPr>
          <w:rFonts w:ascii="Arial" w:hAnsi="Arial"/>
          <w:sz w:val="20"/>
          <w:szCs w:val="20"/>
        </w:rPr>
        <w:t xml:space="preserve"> </w:t>
      </w:r>
      <w:r w:rsidR="00F74761">
        <w:rPr>
          <w:rFonts w:ascii="Arial" w:hAnsi="Arial"/>
          <w:sz w:val="20"/>
          <w:szCs w:val="20"/>
        </w:rPr>
        <w:t>2</w:t>
      </w:r>
      <w:r w:rsidR="00F74761" w:rsidRPr="00367700">
        <w:rPr>
          <w:rFonts w:ascii="Arial" w:hAnsi="Arial"/>
          <w:sz w:val="20"/>
          <w:szCs w:val="20"/>
        </w:rPr>
        <w:t xml:space="preserve"> </w:t>
      </w:r>
      <w:del w:id="76" w:author="Kaxiong" w:date="2021-04-21T18:50:00Z">
        <w:r w:rsidR="00F74761" w:rsidDel="0034691D">
          <w:rPr>
            <w:rFonts w:ascii="Arial" w:hAnsi="Arial"/>
            <w:sz w:val="20"/>
            <w:szCs w:val="20"/>
          </w:rPr>
          <w:delText>cov</w:delText>
        </w:r>
      </w:del>
      <w:ins w:id="77" w:author="Kaxiong" w:date="2021-04-21T18:50:00Z">
        <w:r w:rsidR="0034691D">
          <w:rPr>
            <w:rFonts w:ascii="Arial" w:hAnsi="Arial"/>
            <w:sz w:val="20"/>
            <w:szCs w:val="20"/>
          </w:rPr>
          <w:t>yam</w:t>
        </w:r>
      </w:ins>
      <w:r w:rsidR="00F74761">
        <w:rPr>
          <w:rFonts w:ascii="Arial" w:hAnsi="Arial"/>
          <w:sz w:val="20"/>
          <w:szCs w:val="20"/>
        </w:rPr>
        <w:t xml:space="preserve"> kho</w:t>
      </w:r>
      <w:ins w:id="78" w:author="Kaxiong" w:date="2021-04-21T18:50:00Z">
        <w:r w:rsidR="0034691D">
          <w:rPr>
            <w:rFonts w:ascii="Arial" w:hAnsi="Arial"/>
            <w:sz w:val="20"/>
            <w:szCs w:val="20"/>
          </w:rPr>
          <w:t>o</w:t>
        </w:r>
      </w:ins>
      <w:r w:rsidR="00F74761">
        <w:rPr>
          <w:rFonts w:ascii="Arial" w:hAnsi="Arial"/>
          <w:sz w:val="20"/>
          <w:szCs w:val="20"/>
        </w:rPr>
        <w:t>m 2</w:t>
      </w:r>
      <w:r w:rsidR="00F74761" w:rsidRPr="00367700">
        <w:rPr>
          <w:rFonts w:ascii="Arial" w:hAnsi="Arial"/>
          <w:sz w:val="20"/>
          <w:szCs w:val="20"/>
        </w:rPr>
        <w:t xml:space="preserve">D-3D </w:t>
      </w:r>
      <w:r w:rsidR="00F74761">
        <w:rPr>
          <w:rFonts w:ascii="Arial" w:hAnsi="Arial"/>
          <w:sz w:val="20"/>
          <w:szCs w:val="20"/>
        </w:rPr>
        <w:t xml:space="preserve">uas zoo tsis </w:t>
      </w:r>
      <w:r w:rsidR="00F74761" w:rsidRPr="00367700">
        <w:rPr>
          <w:rFonts w:ascii="Arial" w:hAnsi="Arial"/>
          <w:sz w:val="20"/>
          <w:szCs w:val="20"/>
        </w:rPr>
        <w:t xml:space="preserve">sib xws hauv 8 ntawm 10 </w:t>
      </w:r>
      <w:r w:rsidR="00476AD0">
        <w:rPr>
          <w:rFonts w:ascii="Arial" w:hAnsi="Arial"/>
          <w:sz w:val="20"/>
          <w:szCs w:val="20"/>
        </w:rPr>
        <w:t>cov tsam thawj</w:t>
      </w:r>
      <w:r w:rsidR="00F74761">
        <w:rPr>
          <w:rFonts w:ascii="Arial" w:hAnsi="Arial"/>
          <w:sz w:val="20"/>
          <w:szCs w:val="20"/>
        </w:rPr>
        <w:t xml:space="preserve"> raws li kev soj ntsuam los ntawm </w:t>
      </w:r>
      <w:r w:rsidR="00124B8C">
        <w:rPr>
          <w:rFonts w:ascii="Arial" w:hAnsi="Arial"/>
          <w:sz w:val="20"/>
          <w:szCs w:val="20"/>
        </w:rPr>
        <w:t>tus saib xyuas/</w:t>
      </w:r>
      <w:r w:rsidR="00F74761">
        <w:rPr>
          <w:rFonts w:ascii="Arial" w:hAnsi="Arial"/>
          <w:sz w:val="20"/>
          <w:szCs w:val="20"/>
        </w:rPr>
        <w:t xml:space="preserve">cov neeg ua hauj lwm thiab kev khaws cov ntaub ntawv uas khaws.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79" w:author="Kaxiong" w:date="2021-04-21T18:17:00Z">
        <w:r w:rsidR="00F74761" w:rsidDel="00F26DEC">
          <w:rPr>
            <w:rFonts w:ascii="Arial" w:hAnsi="Arial"/>
            <w:sz w:val="20"/>
            <w:szCs w:val="20"/>
          </w:rPr>
          <w:delText xml:space="preserve">Tsis </w:delText>
        </w:r>
        <w:r w:rsidDel="00F26DEC">
          <w:rPr>
            <w:rFonts w:ascii="Arial" w:hAnsi="Arial"/>
            <w:sz w:val="20"/>
            <w:szCs w:val="20"/>
          </w:rPr>
          <w:delText>nrog</w:delText>
        </w:r>
        <w:r w:rsidRPr="00E70E39" w:rsidDel="00F26DEC">
          <w:rPr>
            <w:rFonts w:ascii="Arial" w:hAnsi="Arial"/>
            <w:sz w:val="20"/>
            <w:szCs w:val="20"/>
          </w:rPr>
          <w:delText>.</w:delText>
        </w:r>
      </w:del>
      <w:ins w:id="80" w:author="Kaxiong" w:date="2021-04-21T18:17:00Z">
        <w:r w:rsidR="00F26DEC">
          <w:rPr>
            <w:rFonts w:ascii="Arial" w:hAnsi="Arial"/>
            <w:sz w:val="20"/>
            <w:szCs w:val="20"/>
          </w:rPr>
          <w:t>Ua tsis tau.</w:t>
        </w:r>
      </w:ins>
    </w:p>
    <w:p w14:paraId="25C2D822" w14:textId="2999C521" w:rsidR="003C10FD" w:rsidRPr="002057CA" w:rsidRDefault="003C10FD" w:rsidP="003C10F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Raws li niam txiv tsab ntawv ceeb toom,</w:t>
      </w:r>
      <w:r>
        <w:rPr>
          <w:rFonts w:ascii="Arial" w:hAnsi="Arial"/>
          <w:sz w:val="20"/>
          <w:szCs w:val="20"/>
        </w:rPr>
        <w:t xml:space="preserve"> </w:t>
      </w:r>
      <w:r w:rsidR="00E2523A" w:rsidRPr="00367700">
        <w:rPr>
          <w:rFonts w:ascii="Arial" w:hAnsi="Arial"/>
          <w:sz w:val="20"/>
          <w:szCs w:val="20"/>
        </w:rPr>
        <w:t>Kenneth</w:t>
      </w:r>
      <w:del w:id="81" w:author="Kaxiong" w:date="2021-04-21T18:50:00Z">
        <w:r w:rsidR="00E2523A" w:rsidDel="0034691D">
          <w:rPr>
            <w:rFonts w:ascii="Arial" w:hAnsi="Arial"/>
            <w:sz w:val="20"/>
            <w:szCs w:val="20"/>
          </w:rPr>
          <w:delText xml:space="preserve"> </w:delText>
        </w:r>
        <w:r w:rsidR="00E2523A" w:rsidRPr="00367700" w:rsidDel="0034691D">
          <w:rPr>
            <w:rFonts w:ascii="Arial" w:hAnsi="Arial"/>
            <w:sz w:val="20"/>
            <w:szCs w:val="20"/>
          </w:rPr>
          <w:delText>ntais ntawv</w:delText>
        </w:r>
      </w:del>
      <w:ins w:id="82" w:author="Kaxiong" w:date="2021-04-21T18:50:00Z">
        <w:r w:rsidR="0034691D">
          <w:rPr>
            <w:rFonts w:ascii="Arial" w:hAnsi="Arial"/>
            <w:sz w:val="20"/>
            <w:szCs w:val="20"/>
          </w:rPr>
          <w:t>nrhiav tau</w:t>
        </w:r>
      </w:ins>
      <w:r w:rsidR="00E2523A" w:rsidRPr="00367700">
        <w:rPr>
          <w:rFonts w:ascii="Arial" w:hAnsi="Arial"/>
          <w:sz w:val="20"/>
          <w:szCs w:val="20"/>
        </w:rPr>
        <w:t xml:space="preserve"> </w:t>
      </w:r>
      <w:r w:rsidR="00A75F08">
        <w:rPr>
          <w:rFonts w:ascii="Arial" w:hAnsi="Arial"/>
          <w:sz w:val="20"/>
          <w:szCs w:val="20"/>
        </w:rPr>
        <w:t>4</w:t>
      </w:r>
      <w:r w:rsidR="00E2523A" w:rsidRPr="00367700">
        <w:rPr>
          <w:rFonts w:ascii="Arial" w:hAnsi="Arial"/>
          <w:sz w:val="20"/>
          <w:szCs w:val="20"/>
        </w:rPr>
        <w:t xml:space="preserve"> </w:t>
      </w:r>
      <w:del w:id="83" w:author="Kaxiong" w:date="2021-04-21T18:50:00Z">
        <w:r w:rsidR="00E2523A" w:rsidDel="0034691D">
          <w:rPr>
            <w:rFonts w:ascii="Arial" w:hAnsi="Arial"/>
            <w:sz w:val="20"/>
            <w:szCs w:val="20"/>
          </w:rPr>
          <w:delText>cov</w:delText>
        </w:r>
      </w:del>
      <w:ins w:id="84" w:author="Kaxiong" w:date="2021-04-21T18:50:00Z">
        <w:r w:rsidR="0034691D">
          <w:rPr>
            <w:rFonts w:ascii="Arial" w:hAnsi="Arial"/>
            <w:sz w:val="20"/>
            <w:szCs w:val="20"/>
          </w:rPr>
          <w:t>yam</w:t>
        </w:r>
      </w:ins>
      <w:r w:rsidR="00E2523A">
        <w:rPr>
          <w:rFonts w:ascii="Arial" w:hAnsi="Arial"/>
          <w:sz w:val="20"/>
          <w:szCs w:val="20"/>
        </w:rPr>
        <w:t xml:space="preserve"> kho</w:t>
      </w:r>
      <w:ins w:id="85" w:author="Kaxiong" w:date="2021-04-21T18:50:00Z">
        <w:r w:rsidR="0034691D">
          <w:rPr>
            <w:rFonts w:ascii="Arial" w:hAnsi="Arial"/>
            <w:sz w:val="20"/>
            <w:szCs w:val="20"/>
          </w:rPr>
          <w:t>o</w:t>
        </w:r>
      </w:ins>
      <w:r w:rsidR="00E2523A">
        <w:rPr>
          <w:rFonts w:ascii="Arial" w:hAnsi="Arial"/>
          <w:sz w:val="20"/>
          <w:szCs w:val="20"/>
        </w:rPr>
        <w:t>m 2</w:t>
      </w:r>
      <w:r w:rsidR="00E2523A" w:rsidRPr="00367700">
        <w:rPr>
          <w:rFonts w:ascii="Arial" w:hAnsi="Arial"/>
          <w:sz w:val="20"/>
          <w:szCs w:val="20"/>
        </w:rPr>
        <w:t xml:space="preserve">D-3D </w:t>
      </w:r>
      <w:r w:rsidR="00E2523A">
        <w:rPr>
          <w:rFonts w:ascii="Arial" w:hAnsi="Arial"/>
          <w:sz w:val="20"/>
          <w:szCs w:val="20"/>
        </w:rPr>
        <w:t xml:space="preserve">uas zoo tsis </w:t>
      </w:r>
      <w:r w:rsidR="00E2523A" w:rsidRPr="00367700">
        <w:rPr>
          <w:rFonts w:ascii="Arial" w:hAnsi="Arial"/>
          <w:sz w:val="20"/>
          <w:szCs w:val="20"/>
        </w:rPr>
        <w:t xml:space="preserve">sib xws hauv 8 ntawm 10 </w:t>
      </w:r>
      <w:r w:rsidR="00476AD0">
        <w:rPr>
          <w:rFonts w:ascii="Arial" w:hAnsi="Arial"/>
          <w:sz w:val="20"/>
          <w:szCs w:val="20"/>
        </w:rPr>
        <w:t>cov tsham thawj</w:t>
      </w:r>
      <w:r w:rsidR="00E2523A">
        <w:rPr>
          <w:rFonts w:ascii="Arial" w:hAnsi="Arial"/>
          <w:sz w:val="20"/>
          <w:szCs w:val="20"/>
        </w:rPr>
        <w:t xml:space="preserve"> raws li kev soj ntsuam los ntawm</w:t>
      </w:r>
      <w:r w:rsidR="00124B8C">
        <w:rPr>
          <w:rFonts w:ascii="Arial" w:hAnsi="Arial"/>
          <w:sz w:val="20"/>
          <w:szCs w:val="20"/>
        </w:rPr>
        <w:t xml:space="preserve"> tus saib xyuas/</w:t>
      </w:r>
      <w:r w:rsidR="00E2523A">
        <w:rPr>
          <w:rFonts w:ascii="Arial" w:hAnsi="Arial"/>
          <w:sz w:val="20"/>
          <w:szCs w:val="20"/>
        </w:rPr>
        <w:t xml:space="preserve">cov neeg ua hauj lwm thiab kev khaws cov ntaub ntawv uas khaws.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86" w:author="Kaxiong" w:date="2021-04-21T18:17:00Z">
        <w:r w:rsidRPr="001539A3" w:rsidDel="00F26DEC">
          <w:rPr>
            <w:rFonts w:ascii="Arial" w:hAnsi="Arial"/>
            <w:sz w:val="20"/>
            <w:szCs w:val="20"/>
          </w:rPr>
          <w:delText>Tsis nrog.</w:delText>
        </w:r>
      </w:del>
      <w:ins w:id="87" w:author="Kaxiong" w:date="2021-04-21T18:17:00Z">
        <w:r w:rsidR="00F26DEC">
          <w:rPr>
            <w:rFonts w:ascii="Arial" w:hAnsi="Arial"/>
            <w:sz w:val="20"/>
            <w:szCs w:val="20"/>
          </w:rPr>
          <w:t>Ua tsis tau.</w:t>
        </w:r>
      </w:ins>
    </w:p>
    <w:p w14:paraId="3EEA536A" w14:textId="77777777" w:rsidR="003C10FD" w:rsidRDefault="003C10FD" w:rsidP="003C10FD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</w:p>
    <w:p w14:paraId="3E8ED2CA" w14:textId="77777777" w:rsidR="003C10FD" w:rsidRDefault="003C10FD" w:rsidP="003C10FD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Cov Ntsiab lus ntawm kev Nce Qib:</w:t>
      </w:r>
    </w:p>
    <w:p w14:paraId="08395B97" w14:textId="77777777" w:rsidR="003C10FD" w:rsidRDefault="003C10FD" w:rsidP="003C10FD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Tawm tswv yim:</w:t>
      </w:r>
    </w:p>
    <w:p w14:paraId="1B7B58EB" w14:textId="77777777" w:rsidR="003C10FD" w:rsidRDefault="003C10FD" w:rsidP="003C10FD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</w:p>
    <w:p w14:paraId="660EF786" w14:textId="5A90CC1E" w:rsidR="003C10FD" w:rsidRDefault="003C10FD" w:rsidP="003C10FD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88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89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</w:p>
    <w:p w14:paraId="673ACCCF" w14:textId="77777777" w:rsidR="003C10FD" w:rsidRDefault="003C10FD" w:rsidP="003C10FD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032FE8E3" w14:textId="44947539" w:rsidR="003C10FD" w:rsidRDefault="003C10FD">
      <w:pPr>
        <w:rPr>
          <w:rFonts w:ascii="Arial" w:hAnsi="Arial" w:cs="Arial"/>
          <w:sz w:val="22"/>
          <w:szCs w:val="22"/>
        </w:rPr>
      </w:pPr>
    </w:p>
    <w:p w14:paraId="0E61F19D" w14:textId="5E7EC8B5" w:rsidR="00B03F1C" w:rsidRDefault="00B03F1C">
      <w:pPr>
        <w:rPr>
          <w:rFonts w:ascii="Arial" w:hAnsi="Arial" w:cs="Arial"/>
          <w:sz w:val="22"/>
          <w:szCs w:val="22"/>
        </w:rPr>
      </w:pPr>
    </w:p>
    <w:p w14:paraId="04437C68" w14:textId="2C085B8D" w:rsidR="00B03F1C" w:rsidRDefault="00B03F1C">
      <w:pPr>
        <w:rPr>
          <w:rFonts w:ascii="Arial" w:hAnsi="Arial" w:cs="Arial"/>
          <w:sz w:val="22"/>
          <w:szCs w:val="22"/>
        </w:rPr>
      </w:pPr>
    </w:p>
    <w:p w14:paraId="24A9F683" w14:textId="77777777" w:rsidR="00B03F1C" w:rsidRDefault="00B03F1C">
      <w:pPr>
        <w:jc w:val="center"/>
        <w:rPr>
          <w:rFonts w:ascii="Arial" w:eastAsia="Arial" w:hAnsi="Arial"/>
          <w:b/>
          <w:sz w:val="23"/>
        </w:rPr>
        <w:pPrChange w:id="90" w:author="Kaxiong" w:date="2021-04-21T18:52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762C6EC" w14:textId="77777777" w:rsidR="00B03F1C" w:rsidRDefault="00B03F1C" w:rsidP="00B03F1C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3762294" w14:textId="77777777" w:rsidR="00B03F1C" w:rsidRDefault="00B03F1C" w:rsidP="00B03F1C">
      <w:pPr>
        <w:rPr>
          <w:rFonts w:ascii="Arial" w:hAnsi="Arial"/>
          <w:b/>
          <w:bCs/>
          <w:sz w:val="22"/>
          <w:szCs w:val="22"/>
        </w:rPr>
      </w:pPr>
    </w:p>
    <w:p w14:paraId="36194F40" w14:textId="77777777" w:rsidR="00B03F1C" w:rsidRDefault="00B03F1C" w:rsidP="00B03F1C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B03F1C" w14:paraId="1B75A975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08AB" w14:textId="15C00D4E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05CCC">
              <w:rPr>
                <w:rFonts w:ascii="Arial" w:hAnsi="Arial"/>
                <w:sz w:val="20"/>
                <w:szCs w:val="20"/>
              </w:rPr>
              <w:t xml:space="preserve">Tus Cwj Pwm ntawm </w:t>
            </w:r>
            <w:del w:id="91" w:author="Kaxiong" w:date="2021-04-21T18:55:00Z">
              <w:r w:rsidR="00905CCC" w:rsidDel="002A3C4C">
                <w:rPr>
                  <w:rFonts w:ascii="Arial" w:hAnsi="Arial"/>
                  <w:sz w:val="20"/>
                  <w:szCs w:val="20"/>
                </w:rPr>
                <w:delText>Cov</w:delText>
              </w:r>
            </w:del>
            <w:ins w:id="92" w:author="Kaxiong" w:date="2021-04-21T18:55:00Z">
              <w:r w:rsidR="002A3C4C">
                <w:rPr>
                  <w:rFonts w:ascii="Arial" w:hAnsi="Arial"/>
                  <w:sz w:val="20"/>
                  <w:szCs w:val="20"/>
                </w:rPr>
                <w:t>Tus</w:t>
              </w:r>
            </w:ins>
            <w:r w:rsidR="00905CCC">
              <w:rPr>
                <w:rFonts w:ascii="Arial" w:hAnsi="Arial"/>
                <w:sz w:val="20"/>
                <w:szCs w:val="20"/>
              </w:rPr>
              <w:t xml:space="preserve"> Mloog/Cov Lus Uas Tau Lee Txais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475C" w14:textId="6C644A7A" w:rsidR="00B03F1C" w:rsidRDefault="00B03F1C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161787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4</w:t>
            </w:r>
          </w:p>
          <w:p w14:paraId="47A579F3" w14:textId="77777777" w:rsidR="00B03F1C" w:rsidRDefault="00B03F1C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2443DD7" w14:textId="7AB697DC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Kaum Hlis xyoo 2021, </w:t>
            </w:r>
            <w:r w:rsidR="000C7E8C" w:rsidRPr="00900749">
              <w:rPr>
                <w:rFonts w:ascii="Arial" w:hAnsi="Arial"/>
                <w:sz w:val="20"/>
                <w:szCs w:val="20"/>
              </w:rPr>
              <w:t xml:space="preserve">Kenneth </w:t>
            </w:r>
            <w:r w:rsidR="000C7E8C">
              <w:rPr>
                <w:rFonts w:ascii="Arial" w:hAnsi="Arial"/>
                <w:sz w:val="20"/>
                <w:szCs w:val="20"/>
              </w:rPr>
              <w:t xml:space="preserve">yuav </w:t>
            </w:r>
            <w:r w:rsidR="000C7E8C" w:rsidRPr="00900749">
              <w:rPr>
                <w:rFonts w:ascii="Arial" w:hAnsi="Arial"/>
                <w:sz w:val="20"/>
                <w:szCs w:val="20"/>
              </w:rPr>
              <w:t xml:space="preserve">ua raws li </w:t>
            </w:r>
            <w:r w:rsidR="000C7E8C">
              <w:rPr>
                <w:rFonts w:ascii="Arial" w:hAnsi="Arial"/>
                <w:sz w:val="20"/>
                <w:szCs w:val="20"/>
              </w:rPr>
              <w:t>7</w:t>
            </w:r>
            <w:r w:rsidR="000C7E8C" w:rsidRPr="00900749">
              <w:rPr>
                <w:rFonts w:ascii="Arial" w:hAnsi="Arial"/>
                <w:sz w:val="20"/>
                <w:szCs w:val="20"/>
              </w:rPr>
              <w:t xml:space="preserve"> </w:t>
            </w:r>
            <w:r w:rsidR="000C7E8C">
              <w:rPr>
                <w:rFonts w:ascii="Arial" w:hAnsi="Arial"/>
                <w:sz w:val="20"/>
                <w:szCs w:val="20"/>
              </w:rPr>
              <w:t>qho</w:t>
            </w:r>
            <w:del w:id="93" w:author="Kaxiong" w:date="2021-04-21T19:08:00Z">
              <w:r w:rsidR="000C7E8C" w:rsidDel="007D2250">
                <w:rPr>
                  <w:rFonts w:ascii="Arial" w:hAnsi="Arial"/>
                  <w:sz w:val="20"/>
                  <w:szCs w:val="20"/>
                </w:rPr>
                <w:delText>s</w:delText>
              </w:r>
            </w:del>
            <w:r w:rsidR="000C7E8C">
              <w:rPr>
                <w:rFonts w:ascii="Arial" w:hAnsi="Arial"/>
                <w:sz w:val="20"/>
                <w:szCs w:val="20"/>
              </w:rPr>
              <w:t xml:space="preserve"> ntxiv (tag nrho ntawm 8) </w:t>
            </w:r>
            <w:r w:rsidR="000C7E8C" w:rsidRPr="00900749">
              <w:rPr>
                <w:rFonts w:ascii="Arial" w:hAnsi="Arial"/>
                <w:sz w:val="20"/>
                <w:szCs w:val="20"/>
              </w:rPr>
              <w:t xml:space="preserve">nyob rau hauv </w:t>
            </w:r>
            <w:r w:rsidR="000C7E8C">
              <w:rPr>
                <w:rFonts w:ascii="Arial" w:hAnsi="Arial"/>
                <w:sz w:val="20"/>
                <w:szCs w:val="20"/>
              </w:rPr>
              <w:t xml:space="preserve">cov </w:t>
            </w:r>
            <w:r w:rsidR="000C7E8C" w:rsidRPr="00900749">
              <w:rPr>
                <w:rFonts w:ascii="Arial" w:hAnsi="Arial"/>
                <w:sz w:val="20"/>
                <w:szCs w:val="20"/>
              </w:rPr>
              <w:t xml:space="preserve">kev qhia </w:t>
            </w:r>
            <w:ins w:id="94" w:author="Kaxiong" w:date="2021-04-21T19:03:00Z">
              <w:r w:rsidR="002A3C4C">
                <w:rPr>
                  <w:rFonts w:ascii="Arial" w:hAnsi="Arial"/>
                  <w:sz w:val="20"/>
                  <w:szCs w:val="20"/>
                </w:rPr>
                <w:t xml:space="preserve">tus thawj tswj </w:t>
              </w:r>
            </w:ins>
            <w:r w:rsidR="000C7E8C" w:rsidRPr="00900749">
              <w:rPr>
                <w:rFonts w:ascii="Arial" w:hAnsi="Arial"/>
                <w:sz w:val="20"/>
                <w:szCs w:val="20"/>
              </w:rPr>
              <w:t>uas yog 1-</w:t>
            </w:r>
            <w:r w:rsidR="000C7E8C">
              <w:rPr>
                <w:rFonts w:ascii="Arial" w:hAnsi="Arial"/>
                <w:sz w:val="20"/>
                <w:szCs w:val="20"/>
              </w:rPr>
              <w:t xml:space="preserve"> </w:t>
            </w:r>
            <w:r w:rsidR="000C7E8C" w:rsidRPr="00900749">
              <w:rPr>
                <w:rFonts w:ascii="Arial" w:hAnsi="Arial"/>
                <w:sz w:val="20"/>
                <w:szCs w:val="20"/>
              </w:rPr>
              <w:t xml:space="preserve">qib hauv </w:t>
            </w:r>
            <w:del w:id="95" w:author="Kaxiong" w:date="2021-04-21T19:04:00Z">
              <w:r w:rsidR="000C7E8C" w:rsidRPr="00900749" w:rsidDel="002A3C4C">
                <w:rPr>
                  <w:rFonts w:ascii="Arial" w:hAnsi="Arial"/>
                  <w:sz w:val="20"/>
                  <w:szCs w:val="20"/>
                </w:rPr>
                <w:delText>7</w:delText>
              </w:r>
            </w:del>
            <w:ins w:id="96" w:author="Kaxiong" w:date="2021-04-21T19:04:00Z">
              <w:r w:rsidR="002A3C4C">
                <w:rPr>
                  <w:rFonts w:ascii="Arial" w:hAnsi="Arial"/>
                  <w:sz w:val="20"/>
                  <w:szCs w:val="20"/>
                </w:rPr>
                <w:t>8</w:t>
              </w:r>
            </w:ins>
            <w:r w:rsidR="000C7E8C" w:rsidRPr="00900749">
              <w:rPr>
                <w:rFonts w:ascii="Arial" w:hAnsi="Arial"/>
                <w:sz w:val="20"/>
                <w:szCs w:val="20"/>
              </w:rPr>
              <w:t xml:space="preserve"> ntawm 10 </w:t>
            </w:r>
            <w:r w:rsidR="00952180">
              <w:rPr>
                <w:rFonts w:ascii="Arial" w:hAnsi="Arial"/>
                <w:sz w:val="20"/>
                <w:szCs w:val="20"/>
              </w:rPr>
              <w:t>cov tsam thawj</w:t>
            </w:r>
            <w:r w:rsidR="000C7E8C">
              <w:rPr>
                <w:rFonts w:ascii="Arial" w:hAnsi="Arial"/>
                <w:sz w:val="20"/>
                <w:szCs w:val="20"/>
              </w:rPr>
              <w:t xml:space="preserve"> raws li kev soj ntsuam los ntawm cov neeg ua hauj lwm thiab kev khaws cov ntaub ntawv uas khaws.</w:t>
            </w:r>
          </w:p>
          <w:p w14:paraId="7F051D6B" w14:textId="77777777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7D93D3" wp14:editId="7E9CD167">
                  <wp:extent cx="149225" cy="11938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Tso cai rau tub ntxhais kawm koom tes / 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2469A8B" w14:textId="31D5AAC1" w:rsidR="00B03F1C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75E3E0" wp14:editId="75B408CD">
                  <wp:extent cx="152479" cy="114359"/>
                  <wp:effectExtent l="0" t="0" r="0" b="0"/>
                  <wp:docPr id="226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3F1C"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69A385F5" w14:textId="28D52C52" w:rsidR="00B03F1C" w:rsidRDefault="002B040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51A3CA" wp14:editId="5905716B">
                  <wp:extent cx="149225" cy="109220"/>
                  <wp:effectExtent l="0" t="0" r="3175" b="508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03F1C">
              <w:rPr>
                <w:rFonts w:ascii="Arial" w:hAnsi="Arial"/>
                <w:sz w:val="20"/>
                <w:szCs w:val="20"/>
              </w:rPr>
              <w:t>Kev paub lus zoo</w:t>
            </w:r>
          </w:p>
          <w:p w14:paraId="41570270" w14:textId="77777777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1A4EC2" wp14:editId="494C4982">
                  <wp:extent cx="149225" cy="109220"/>
                  <wp:effectExtent l="0" t="0" r="3175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0EACE2B0" wp14:editId="198120FA">
                  <wp:extent cx="149225" cy="119380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42056BE3" w14:textId="77777777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DAE2A7" wp14:editId="2D35CD40">
                  <wp:extent cx="149225" cy="109220"/>
                  <wp:effectExtent l="0" t="0" r="317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40FED04" wp14:editId="720460FB">
                  <wp:extent cx="149225" cy="119380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6508BE33" w14:textId="4955FAC7" w:rsidR="00B03F1C" w:rsidRDefault="00B03F1C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kawm/Cov neeg ua hauj lwm</w:t>
            </w:r>
            <w:del w:id="97" w:author="Kaxiong" w:date="2021-04-21T20:06:00Z">
              <w:r w:rsidDel="006451C0">
                <w:rPr>
                  <w:rFonts w:ascii="Arial" w:hAnsi="Arial"/>
                  <w:sz w:val="20"/>
                  <w:szCs w:val="20"/>
                </w:rPr>
                <w:delText>/tus siab xyuas</w:delText>
              </w:r>
            </w:del>
            <w:ins w:id="98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/Cov neeg saib xyuas</w:t>
              </w:r>
            </w:ins>
          </w:p>
        </w:tc>
      </w:tr>
      <w:tr w:rsidR="00B03F1C" w14:paraId="10EB55CF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BBCF" w14:textId="1AA0EEA7" w:rsidR="00B03F1C" w:rsidRDefault="00B03F1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00749" w:rsidRPr="00900749">
              <w:rPr>
                <w:rFonts w:ascii="Arial" w:hAnsi="Arial"/>
                <w:sz w:val="20"/>
                <w:szCs w:val="20"/>
              </w:rPr>
              <w:t xml:space="preserve">Kenneth ua raws li 1 </w:t>
            </w:r>
            <w:r w:rsidR="00C264B6">
              <w:rPr>
                <w:rFonts w:ascii="Arial" w:hAnsi="Arial"/>
                <w:sz w:val="20"/>
                <w:szCs w:val="20"/>
              </w:rPr>
              <w:t>qho</w:t>
            </w:r>
            <w:del w:id="99" w:author="Kaxiong" w:date="2021-04-21T19:08:00Z">
              <w:r w:rsidR="00C264B6" w:rsidDel="007D2250">
                <w:rPr>
                  <w:rFonts w:ascii="Arial" w:hAnsi="Arial"/>
                  <w:sz w:val="20"/>
                  <w:szCs w:val="20"/>
                </w:rPr>
                <w:delText>s</w:delText>
              </w:r>
            </w:del>
            <w:r w:rsidR="00C264B6">
              <w:rPr>
                <w:rFonts w:ascii="Arial" w:hAnsi="Arial"/>
                <w:sz w:val="20"/>
                <w:szCs w:val="20"/>
              </w:rPr>
              <w:t xml:space="preserve"> </w:t>
            </w:r>
            <w:r w:rsidR="00900749" w:rsidRPr="00900749">
              <w:rPr>
                <w:rFonts w:ascii="Arial" w:hAnsi="Arial"/>
                <w:sz w:val="20"/>
                <w:szCs w:val="20"/>
              </w:rPr>
              <w:t xml:space="preserve">nyob rau hauv </w:t>
            </w:r>
            <w:del w:id="100" w:author="Kaxiong" w:date="2021-04-21T19:01:00Z">
              <w:r w:rsidR="00C264B6" w:rsidDel="002A3C4C">
                <w:rPr>
                  <w:rFonts w:ascii="Arial" w:hAnsi="Arial"/>
                  <w:sz w:val="20"/>
                  <w:szCs w:val="20"/>
                </w:rPr>
                <w:delText xml:space="preserve">cov </w:delText>
              </w:r>
            </w:del>
            <w:r w:rsidR="00900749" w:rsidRPr="00900749">
              <w:rPr>
                <w:rFonts w:ascii="Arial" w:hAnsi="Arial"/>
                <w:sz w:val="20"/>
                <w:szCs w:val="20"/>
              </w:rPr>
              <w:t xml:space="preserve">kev qhia </w:t>
            </w:r>
            <w:ins w:id="101" w:author="Kaxiong" w:date="2021-04-21T19:02:00Z">
              <w:r w:rsidR="002A3C4C">
                <w:rPr>
                  <w:rFonts w:ascii="Arial" w:hAnsi="Arial"/>
                  <w:sz w:val="20"/>
                  <w:szCs w:val="20"/>
                </w:rPr>
                <w:t xml:space="preserve">tus thawj tswj </w:t>
              </w:r>
            </w:ins>
            <w:r w:rsidR="00900749" w:rsidRPr="00900749">
              <w:rPr>
                <w:rFonts w:ascii="Arial" w:hAnsi="Arial"/>
                <w:sz w:val="20"/>
                <w:szCs w:val="20"/>
              </w:rPr>
              <w:t>uas yog 1-</w:t>
            </w:r>
            <w:r w:rsidR="00965F75">
              <w:rPr>
                <w:rFonts w:ascii="Arial" w:hAnsi="Arial"/>
                <w:sz w:val="20"/>
                <w:szCs w:val="20"/>
              </w:rPr>
              <w:t xml:space="preserve"> </w:t>
            </w:r>
            <w:r w:rsidR="00900749" w:rsidRPr="00900749">
              <w:rPr>
                <w:rFonts w:ascii="Arial" w:hAnsi="Arial"/>
                <w:sz w:val="20"/>
                <w:szCs w:val="20"/>
              </w:rPr>
              <w:t xml:space="preserve">qib hauv 7 ntawm 10 </w:t>
            </w:r>
            <w:r w:rsidR="00BC6D15">
              <w:rPr>
                <w:rFonts w:ascii="Arial" w:hAnsi="Arial"/>
                <w:sz w:val="20"/>
                <w:szCs w:val="20"/>
              </w:rPr>
              <w:t>cov tsam thawj</w:t>
            </w:r>
            <w:r w:rsidR="00965F75">
              <w:rPr>
                <w:rFonts w:ascii="Arial" w:hAnsi="Arial"/>
                <w:sz w:val="20"/>
                <w:szCs w:val="20"/>
              </w:rPr>
              <w:t xml:space="preserve"> raws li kev soj ntsuam los ntawm cov neeg ua hauj lwm thiab kev khaws cov ntaub ntawv uas khaws.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BA08E" w14:textId="77777777" w:rsidR="00B03F1C" w:rsidRDefault="00B03F1C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2F47A12B" w14:textId="76E45375" w:rsidR="00B03F1C" w:rsidRDefault="00B03F1C" w:rsidP="00B03F1C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</w:t>
      </w:r>
      <w:r>
        <w:rPr>
          <w:rFonts w:ascii="Arial" w:hAnsi="Arial"/>
          <w:sz w:val="20"/>
          <w:szCs w:val="20"/>
        </w:rPr>
        <w:t xml:space="preserve">:Txog lub Kaum Ob Hlis xyoo 2020, </w:t>
      </w:r>
      <w:r w:rsidR="00237D95" w:rsidRPr="00900749">
        <w:rPr>
          <w:rFonts w:ascii="Arial" w:hAnsi="Arial"/>
          <w:sz w:val="20"/>
          <w:szCs w:val="20"/>
        </w:rPr>
        <w:t xml:space="preserve">Kenneth </w:t>
      </w:r>
      <w:r w:rsidR="00237D95">
        <w:rPr>
          <w:rFonts w:ascii="Arial" w:hAnsi="Arial"/>
          <w:sz w:val="20"/>
          <w:szCs w:val="20"/>
        </w:rPr>
        <w:t xml:space="preserve">yuav </w:t>
      </w:r>
      <w:r w:rsidR="00237D95" w:rsidRPr="00900749">
        <w:rPr>
          <w:rFonts w:ascii="Arial" w:hAnsi="Arial"/>
          <w:sz w:val="20"/>
          <w:szCs w:val="20"/>
        </w:rPr>
        <w:t xml:space="preserve">ua raws li </w:t>
      </w:r>
      <w:r w:rsidR="00237D95">
        <w:rPr>
          <w:rFonts w:ascii="Arial" w:hAnsi="Arial"/>
          <w:sz w:val="20"/>
          <w:szCs w:val="20"/>
        </w:rPr>
        <w:t>1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r w:rsidR="00237D95">
        <w:rPr>
          <w:rFonts w:ascii="Arial" w:hAnsi="Arial"/>
          <w:sz w:val="20"/>
          <w:szCs w:val="20"/>
        </w:rPr>
        <w:t>qho</w:t>
      </w:r>
      <w:del w:id="102" w:author="Kaxiong" w:date="2021-04-21T19:08:00Z">
        <w:r w:rsidR="00237D95" w:rsidDel="007D2250">
          <w:rPr>
            <w:rFonts w:ascii="Arial" w:hAnsi="Arial"/>
            <w:sz w:val="20"/>
            <w:szCs w:val="20"/>
          </w:rPr>
          <w:delText>s</w:delText>
        </w:r>
      </w:del>
      <w:r w:rsidR="00237D95">
        <w:rPr>
          <w:rFonts w:ascii="Arial" w:hAnsi="Arial"/>
          <w:sz w:val="20"/>
          <w:szCs w:val="20"/>
        </w:rPr>
        <w:t xml:space="preserve"> ntxiv (tag nrho ntawm 2) </w:t>
      </w:r>
      <w:r w:rsidR="00237D95" w:rsidRPr="00900749">
        <w:rPr>
          <w:rFonts w:ascii="Arial" w:hAnsi="Arial"/>
          <w:sz w:val="20"/>
          <w:szCs w:val="20"/>
        </w:rPr>
        <w:t xml:space="preserve">nyob rau hauv </w:t>
      </w:r>
      <w:r w:rsidR="00237D95">
        <w:rPr>
          <w:rFonts w:ascii="Arial" w:hAnsi="Arial"/>
          <w:sz w:val="20"/>
          <w:szCs w:val="20"/>
        </w:rPr>
        <w:t xml:space="preserve">cov </w:t>
      </w:r>
      <w:r w:rsidR="00237D95" w:rsidRPr="00900749">
        <w:rPr>
          <w:rFonts w:ascii="Arial" w:hAnsi="Arial"/>
          <w:sz w:val="20"/>
          <w:szCs w:val="20"/>
        </w:rPr>
        <w:t xml:space="preserve">kev qhia </w:t>
      </w:r>
      <w:ins w:id="103" w:author="Kaxiong" w:date="2021-04-21T19:05:00Z">
        <w:r w:rsidR="007D2250">
          <w:rPr>
            <w:rFonts w:ascii="Arial" w:hAnsi="Arial"/>
            <w:sz w:val="20"/>
            <w:szCs w:val="20"/>
          </w:rPr>
          <w:t xml:space="preserve">tus thawj tswj </w:t>
        </w:r>
      </w:ins>
      <w:r w:rsidR="00237D95" w:rsidRPr="00900749">
        <w:rPr>
          <w:rFonts w:ascii="Arial" w:hAnsi="Arial"/>
          <w:sz w:val="20"/>
          <w:szCs w:val="20"/>
        </w:rPr>
        <w:t>uas yog 1-</w:t>
      </w:r>
      <w:r w:rsidR="00237D95">
        <w:rPr>
          <w:rFonts w:ascii="Arial" w:hAnsi="Arial"/>
          <w:sz w:val="20"/>
          <w:szCs w:val="20"/>
        </w:rPr>
        <w:t xml:space="preserve"> </w:t>
      </w:r>
      <w:r w:rsidR="00237D95" w:rsidRPr="00900749">
        <w:rPr>
          <w:rFonts w:ascii="Arial" w:hAnsi="Arial"/>
          <w:sz w:val="20"/>
          <w:szCs w:val="20"/>
        </w:rPr>
        <w:t xml:space="preserve">qib hauv </w:t>
      </w:r>
      <w:del w:id="104" w:author="Kaxiong" w:date="2021-04-21T19:05:00Z">
        <w:r w:rsidR="00237D95" w:rsidRPr="00900749" w:rsidDel="007D2250">
          <w:rPr>
            <w:rFonts w:ascii="Arial" w:hAnsi="Arial"/>
            <w:sz w:val="20"/>
            <w:szCs w:val="20"/>
          </w:rPr>
          <w:delText>7</w:delText>
        </w:r>
      </w:del>
      <w:ins w:id="105" w:author="Kaxiong" w:date="2021-04-21T19:06:00Z">
        <w:r w:rsidR="007D2250">
          <w:rPr>
            <w:rFonts w:ascii="Arial" w:hAnsi="Arial"/>
            <w:sz w:val="20"/>
            <w:szCs w:val="20"/>
          </w:rPr>
          <w:t>8</w:t>
        </w:r>
      </w:ins>
      <w:r w:rsidR="00237D95" w:rsidRPr="00900749">
        <w:rPr>
          <w:rFonts w:ascii="Arial" w:hAnsi="Arial"/>
          <w:sz w:val="20"/>
          <w:szCs w:val="20"/>
        </w:rPr>
        <w:t xml:space="preserve"> ntawm 10 </w:t>
      </w:r>
      <w:r w:rsidR="005D0F9D">
        <w:rPr>
          <w:rFonts w:ascii="Arial" w:hAnsi="Arial"/>
          <w:sz w:val="20"/>
          <w:szCs w:val="20"/>
        </w:rPr>
        <w:t xml:space="preserve">cov tsam thawj </w:t>
      </w:r>
      <w:r w:rsidR="00237D95">
        <w:rPr>
          <w:rFonts w:ascii="Arial" w:hAnsi="Arial"/>
          <w:sz w:val="20"/>
          <w:szCs w:val="20"/>
        </w:rPr>
        <w:t>raws li kev soj ntsuam los ntawm cov neeg ua hauj lwm thiab kev khaws cov ntaub ntawv uas khaws.</w:t>
      </w:r>
    </w:p>
    <w:p w14:paraId="69FEC696" w14:textId="61851855" w:rsidR="00B03F1C" w:rsidRDefault="00B03F1C" w:rsidP="00B03F1C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Peb Hlis xyoo 2021, </w:t>
      </w:r>
      <w:r w:rsidR="00237D95" w:rsidRPr="00900749">
        <w:rPr>
          <w:rFonts w:ascii="Arial" w:hAnsi="Arial"/>
          <w:sz w:val="20"/>
          <w:szCs w:val="20"/>
        </w:rPr>
        <w:t xml:space="preserve">Kenneth </w:t>
      </w:r>
      <w:r w:rsidR="00237D95">
        <w:rPr>
          <w:rFonts w:ascii="Arial" w:hAnsi="Arial"/>
          <w:sz w:val="20"/>
          <w:szCs w:val="20"/>
        </w:rPr>
        <w:t xml:space="preserve">yuav </w:t>
      </w:r>
      <w:r w:rsidR="00237D95" w:rsidRPr="00900749">
        <w:rPr>
          <w:rFonts w:ascii="Arial" w:hAnsi="Arial"/>
          <w:sz w:val="20"/>
          <w:szCs w:val="20"/>
        </w:rPr>
        <w:t xml:space="preserve">ua raws li </w:t>
      </w:r>
      <w:r w:rsidR="00237D95">
        <w:rPr>
          <w:rFonts w:ascii="Arial" w:hAnsi="Arial"/>
          <w:sz w:val="20"/>
          <w:szCs w:val="20"/>
        </w:rPr>
        <w:t>3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r w:rsidR="00237D95">
        <w:rPr>
          <w:rFonts w:ascii="Arial" w:hAnsi="Arial"/>
          <w:sz w:val="20"/>
          <w:szCs w:val="20"/>
        </w:rPr>
        <w:t>qho</w:t>
      </w:r>
      <w:del w:id="106" w:author="Kaxiong" w:date="2021-04-21T19:07:00Z">
        <w:r w:rsidR="00237D95" w:rsidDel="007D2250">
          <w:rPr>
            <w:rFonts w:ascii="Arial" w:hAnsi="Arial"/>
            <w:sz w:val="20"/>
            <w:szCs w:val="20"/>
          </w:rPr>
          <w:delText>s</w:delText>
        </w:r>
      </w:del>
      <w:r w:rsidR="00237D95">
        <w:rPr>
          <w:rFonts w:ascii="Arial" w:hAnsi="Arial"/>
          <w:sz w:val="20"/>
          <w:szCs w:val="20"/>
        </w:rPr>
        <w:t xml:space="preserve"> ntxiv (tag nrho ntawm 4) </w:t>
      </w:r>
      <w:r w:rsidR="00237D95" w:rsidRPr="00900749">
        <w:rPr>
          <w:rFonts w:ascii="Arial" w:hAnsi="Arial"/>
          <w:sz w:val="20"/>
          <w:szCs w:val="20"/>
        </w:rPr>
        <w:t xml:space="preserve">nyob rau hauv </w:t>
      </w:r>
      <w:r w:rsidR="00237D95">
        <w:rPr>
          <w:rFonts w:ascii="Arial" w:hAnsi="Arial"/>
          <w:sz w:val="20"/>
          <w:szCs w:val="20"/>
        </w:rPr>
        <w:t xml:space="preserve">cov </w:t>
      </w:r>
      <w:r w:rsidR="00237D95" w:rsidRPr="00900749">
        <w:rPr>
          <w:rFonts w:ascii="Arial" w:hAnsi="Arial"/>
          <w:sz w:val="20"/>
          <w:szCs w:val="20"/>
        </w:rPr>
        <w:t xml:space="preserve">kev qhia </w:t>
      </w:r>
      <w:ins w:id="107" w:author="Kaxiong" w:date="2021-04-21T19:07:00Z">
        <w:r w:rsidR="007D2250">
          <w:rPr>
            <w:rFonts w:ascii="Arial" w:hAnsi="Arial"/>
            <w:sz w:val="20"/>
            <w:szCs w:val="20"/>
          </w:rPr>
          <w:t xml:space="preserve">tus thawj tswj </w:t>
        </w:r>
      </w:ins>
      <w:r w:rsidR="00237D95" w:rsidRPr="00900749">
        <w:rPr>
          <w:rFonts w:ascii="Arial" w:hAnsi="Arial"/>
          <w:sz w:val="20"/>
          <w:szCs w:val="20"/>
        </w:rPr>
        <w:t>uas yog 1-</w:t>
      </w:r>
      <w:r w:rsidR="00237D95">
        <w:rPr>
          <w:rFonts w:ascii="Arial" w:hAnsi="Arial"/>
          <w:sz w:val="20"/>
          <w:szCs w:val="20"/>
        </w:rPr>
        <w:t xml:space="preserve"> </w:t>
      </w:r>
      <w:r w:rsidR="00237D95" w:rsidRPr="00900749">
        <w:rPr>
          <w:rFonts w:ascii="Arial" w:hAnsi="Arial"/>
          <w:sz w:val="20"/>
          <w:szCs w:val="20"/>
        </w:rPr>
        <w:t xml:space="preserve">qib hauv </w:t>
      </w:r>
      <w:del w:id="108" w:author="Kaxiong" w:date="2021-04-21T19:07:00Z">
        <w:r w:rsidR="00237D95" w:rsidRPr="00900749" w:rsidDel="007D2250">
          <w:rPr>
            <w:rFonts w:ascii="Arial" w:hAnsi="Arial"/>
            <w:sz w:val="20"/>
            <w:szCs w:val="20"/>
          </w:rPr>
          <w:delText>7</w:delText>
        </w:r>
      </w:del>
      <w:ins w:id="109" w:author="Kaxiong" w:date="2021-04-21T19:07:00Z">
        <w:r w:rsidR="007D2250">
          <w:rPr>
            <w:rFonts w:ascii="Arial" w:hAnsi="Arial"/>
            <w:sz w:val="20"/>
            <w:szCs w:val="20"/>
          </w:rPr>
          <w:t>8</w:t>
        </w:r>
      </w:ins>
      <w:r w:rsidR="00237D95" w:rsidRPr="00900749">
        <w:rPr>
          <w:rFonts w:ascii="Arial" w:hAnsi="Arial"/>
          <w:sz w:val="20"/>
          <w:szCs w:val="20"/>
        </w:rPr>
        <w:t xml:space="preserve"> ntawm 10 </w:t>
      </w:r>
      <w:r w:rsidR="005D0F9D">
        <w:rPr>
          <w:rFonts w:ascii="Arial" w:hAnsi="Arial"/>
          <w:sz w:val="20"/>
          <w:szCs w:val="20"/>
        </w:rPr>
        <w:t>cov tsam thawj</w:t>
      </w:r>
      <w:r w:rsidR="00237D95">
        <w:rPr>
          <w:rFonts w:ascii="Arial" w:hAnsi="Arial"/>
          <w:sz w:val="20"/>
          <w:szCs w:val="20"/>
        </w:rPr>
        <w:t>raws li kev soj ntsuam los ntawm cov neeg ua hauj lwm thiab kev khaws cov ntaub ntawv uas khaws.</w:t>
      </w:r>
    </w:p>
    <w:p w14:paraId="6E154BC5" w14:textId="09D92D0B" w:rsidR="00B03F1C" w:rsidRPr="00416AAE" w:rsidRDefault="00B03F1C" w:rsidP="00B03F1C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Rau Hlis xyoo 2021, </w:t>
      </w:r>
      <w:r w:rsidR="00237D95" w:rsidRPr="00900749">
        <w:rPr>
          <w:rFonts w:ascii="Arial" w:hAnsi="Arial"/>
          <w:sz w:val="20"/>
          <w:szCs w:val="20"/>
        </w:rPr>
        <w:t xml:space="preserve">Kenneth </w:t>
      </w:r>
      <w:r w:rsidR="00237D95">
        <w:rPr>
          <w:rFonts w:ascii="Arial" w:hAnsi="Arial"/>
          <w:sz w:val="20"/>
          <w:szCs w:val="20"/>
        </w:rPr>
        <w:t xml:space="preserve">yuav </w:t>
      </w:r>
      <w:r w:rsidR="00237D95" w:rsidRPr="00900749">
        <w:rPr>
          <w:rFonts w:ascii="Arial" w:hAnsi="Arial"/>
          <w:sz w:val="20"/>
          <w:szCs w:val="20"/>
        </w:rPr>
        <w:t xml:space="preserve">ua raws li </w:t>
      </w:r>
      <w:r w:rsidR="00237D95">
        <w:rPr>
          <w:rFonts w:ascii="Arial" w:hAnsi="Arial"/>
          <w:sz w:val="20"/>
          <w:szCs w:val="20"/>
        </w:rPr>
        <w:t>5</w:t>
      </w:r>
      <w:r w:rsidR="00237D95" w:rsidRPr="00900749">
        <w:rPr>
          <w:rFonts w:ascii="Arial" w:hAnsi="Arial"/>
          <w:sz w:val="20"/>
          <w:szCs w:val="20"/>
        </w:rPr>
        <w:t xml:space="preserve"> </w:t>
      </w:r>
      <w:r w:rsidR="00237D95">
        <w:rPr>
          <w:rFonts w:ascii="Arial" w:hAnsi="Arial"/>
          <w:sz w:val="20"/>
          <w:szCs w:val="20"/>
        </w:rPr>
        <w:t>qho</w:t>
      </w:r>
      <w:del w:id="110" w:author="Kaxiong" w:date="2021-04-21T19:07:00Z">
        <w:r w:rsidR="00237D95" w:rsidDel="007D2250">
          <w:rPr>
            <w:rFonts w:ascii="Arial" w:hAnsi="Arial"/>
            <w:sz w:val="20"/>
            <w:szCs w:val="20"/>
          </w:rPr>
          <w:delText>s</w:delText>
        </w:r>
      </w:del>
      <w:r w:rsidR="00237D95">
        <w:rPr>
          <w:rFonts w:ascii="Arial" w:hAnsi="Arial"/>
          <w:sz w:val="20"/>
          <w:szCs w:val="20"/>
        </w:rPr>
        <w:t xml:space="preserve"> ntxiv (tag nrho ntawm 6) </w:t>
      </w:r>
      <w:r w:rsidR="00237D95" w:rsidRPr="00900749">
        <w:rPr>
          <w:rFonts w:ascii="Arial" w:hAnsi="Arial"/>
          <w:sz w:val="20"/>
          <w:szCs w:val="20"/>
        </w:rPr>
        <w:t xml:space="preserve">nyob rau hauv </w:t>
      </w:r>
      <w:r w:rsidR="00237D95">
        <w:rPr>
          <w:rFonts w:ascii="Arial" w:hAnsi="Arial"/>
          <w:sz w:val="20"/>
          <w:szCs w:val="20"/>
        </w:rPr>
        <w:t xml:space="preserve">cov </w:t>
      </w:r>
      <w:r w:rsidR="00237D95" w:rsidRPr="00900749">
        <w:rPr>
          <w:rFonts w:ascii="Arial" w:hAnsi="Arial"/>
          <w:sz w:val="20"/>
          <w:szCs w:val="20"/>
        </w:rPr>
        <w:t xml:space="preserve">kev qhia </w:t>
      </w:r>
      <w:ins w:id="111" w:author="Kaxiong" w:date="2021-04-21T19:08:00Z">
        <w:r w:rsidR="007D2250">
          <w:rPr>
            <w:rFonts w:ascii="Arial" w:hAnsi="Arial"/>
            <w:sz w:val="20"/>
            <w:szCs w:val="20"/>
          </w:rPr>
          <w:t xml:space="preserve">tus thawj tswj </w:t>
        </w:r>
      </w:ins>
      <w:r w:rsidR="00237D95" w:rsidRPr="00900749">
        <w:rPr>
          <w:rFonts w:ascii="Arial" w:hAnsi="Arial"/>
          <w:sz w:val="20"/>
          <w:szCs w:val="20"/>
        </w:rPr>
        <w:t>uas yog 1-</w:t>
      </w:r>
      <w:r w:rsidR="00237D95">
        <w:rPr>
          <w:rFonts w:ascii="Arial" w:hAnsi="Arial"/>
          <w:sz w:val="20"/>
          <w:szCs w:val="20"/>
        </w:rPr>
        <w:t xml:space="preserve"> </w:t>
      </w:r>
      <w:r w:rsidR="00237D95" w:rsidRPr="00900749">
        <w:rPr>
          <w:rFonts w:ascii="Arial" w:hAnsi="Arial"/>
          <w:sz w:val="20"/>
          <w:szCs w:val="20"/>
        </w:rPr>
        <w:t xml:space="preserve">qib hauv </w:t>
      </w:r>
      <w:del w:id="112" w:author="Kaxiong" w:date="2021-04-21T19:08:00Z">
        <w:r w:rsidR="00237D95" w:rsidRPr="00900749" w:rsidDel="007D2250">
          <w:rPr>
            <w:rFonts w:ascii="Arial" w:hAnsi="Arial"/>
            <w:sz w:val="20"/>
            <w:szCs w:val="20"/>
          </w:rPr>
          <w:delText>7</w:delText>
        </w:r>
      </w:del>
      <w:ins w:id="113" w:author="Kaxiong" w:date="2021-04-21T19:08:00Z">
        <w:r w:rsidR="007D2250">
          <w:rPr>
            <w:rFonts w:ascii="Arial" w:hAnsi="Arial"/>
            <w:sz w:val="20"/>
            <w:szCs w:val="20"/>
          </w:rPr>
          <w:t>8</w:t>
        </w:r>
      </w:ins>
      <w:r w:rsidR="00237D95" w:rsidRPr="00900749">
        <w:rPr>
          <w:rFonts w:ascii="Arial" w:hAnsi="Arial"/>
          <w:sz w:val="20"/>
          <w:szCs w:val="20"/>
        </w:rPr>
        <w:t xml:space="preserve"> ntawm 10 </w:t>
      </w:r>
      <w:r w:rsidR="005D0F9D">
        <w:rPr>
          <w:rFonts w:ascii="Arial" w:hAnsi="Arial"/>
          <w:sz w:val="20"/>
          <w:szCs w:val="20"/>
        </w:rPr>
        <w:t xml:space="preserve">cov tsam thawj </w:t>
      </w:r>
      <w:r w:rsidR="00237D95">
        <w:rPr>
          <w:rFonts w:ascii="Arial" w:hAnsi="Arial"/>
          <w:sz w:val="20"/>
          <w:szCs w:val="20"/>
        </w:rPr>
        <w:t>raws li kev soj ntsuam los ntawm cov neeg ua hauj lwm thiab kev khaws cov ntaub ntawv uas khaws.</w:t>
      </w:r>
    </w:p>
    <w:p w14:paraId="4208B842" w14:textId="19D5B5C0" w:rsidR="00B03F1C" w:rsidRPr="00764779" w:rsidRDefault="00B03F1C" w:rsidP="00B03F1C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 xml:space="preserve">ws li niam txiv tsab ntawv ceeb toom, </w:t>
      </w:r>
      <w:r w:rsidR="0002188D" w:rsidRPr="00900749">
        <w:rPr>
          <w:rFonts w:ascii="Arial" w:hAnsi="Arial"/>
          <w:sz w:val="20"/>
          <w:szCs w:val="20"/>
        </w:rPr>
        <w:t>Kenneth</w:t>
      </w:r>
      <w:r w:rsidR="0002188D">
        <w:rPr>
          <w:rFonts w:ascii="Arial" w:hAnsi="Arial"/>
          <w:sz w:val="20"/>
          <w:szCs w:val="20"/>
        </w:rPr>
        <w:t xml:space="preserve"> </w:t>
      </w:r>
      <w:r w:rsidR="0002188D" w:rsidRPr="00900749">
        <w:rPr>
          <w:rFonts w:ascii="Arial" w:hAnsi="Arial"/>
          <w:sz w:val="20"/>
          <w:szCs w:val="20"/>
        </w:rPr>
        <w:t xml:space="preserve">ua raws li </w:t>
      </w:r>
      <w:r w:rsidR="0002188D">
        <w:rPr>
          <w:rFonts w:ascii="Arial" w:hAnsi="Arial"/>
          <w:sz w:val="20"/>
          <w:szCs w:val="20"/>
        </w:rPr>
        <w:t>3</w:t>
      </w:r>
      <w:r w:rsidR="0002188D" w:rsidRPr="00900749">
        <w:rPr>
          <w:rFonts w:ascii="Arial" w:hAnsi="Arial"/>
          <w:sz w:val="20"/>
          <w:szCs w:val="20"/>
        </w:rPr>
        <w:t xml:space="preserve"> </w:t>
      </w:r>
      <w:r w:rsidR="0002188D">
        <w:rPr>
          <w:rFonts w:ascii="Arial" w:hAnsi="Arial"/>
          <w:sz w:val="20"/>
          <w:szCs w:val="20"/>
        </w:rPr>
        <w:t>qho</w:t>
      </w:r>
      <w:del w:id="114" w:author="Kaxiong" w:date="2021-04-21T19:09:00Z">
        <w:r w:rsidR="0002188D" w:rsidDel="007D2250">
          <w:rPr>
            <w:rFonts w:ascii="Arial" w:hAnsi="Arial"/>
            <w:sz w:val="20"/>
            <w:szCs w:val="20"/>
          </w:rPr>
          <w:delText>s</w:delText>
        </w:r>
      </w:del>
      <w:r w:rsidR="0002188D">
        <w:rPr>
          <w:rFonts w:ascii="Arial" w:hAnsi="Arial"/>
          <w:sz w:val="20"/>
          <w:szCs w:val="20"/>
        </w:rPr>
        <w:t xml:space="preserve"> ntxiv (tag nrho ntawm 4) </w:t>
      </w:r>
      <w:r w:rsidR="0002188D" w:rsidRPr="00900749">
        <w:rPr>
          <w:rFonts w:ascii="Arial" w:hAnsi="Arial"/>
          <w:sz w:val="20"/>
          <w:szCs w:val="20"/>
        </w:rPr>
        <w:t xml:space="preserve">nyob rau hauv </w:t>
      </w:r>
      <w:r w:rsidR="0002188D">
        <w:rPr>
          <w:rFonts w:ascii="Arial" w:hAnsi="Arial"/>
          <w:sz w:val="20"/>
          <w:szCs w:val="20"/>
        </w:rPr>
        <w:t xml:space="preserve">cov </w:t>
      </w:r>
      <w:r w:rsidR="0002188D" w:rsidRPr="00900749">
        <w:rPr>
          <w:rFonts w:ascii="Arial" w:hAnsi="Arial"/>
          <w:sz w:val="20"/>
          <w:szCs w:val="20"/>
        </w:rPr>
        <w:t xml:space="preserve">kev qhia </w:t>
      </w:r>
      <w:ins w:id="115" w:author="Kaxiong" w:date="2021-04-21T19:09:00Z">
        <w:r w:rsidR="007D2250">
          <w:rPr>
            <w:rFonts w:ascii="Arial" w:hAnsi="Arial"/>
            <w:sz w:val="20"/>
            <w:szCs w:val="20"/>
          </w:rPr>
          <w:t xml:space="preserve">tus thawj tswj </w:t>
        </w:r>
      </w:ins>
      <w:r w:rsidR="0002188D" w:rsidRPr="00900749">
        <w:rPr>
          <w:rFonts w:ascii="Arial" w:hAnsi="Arial"/>
          <w:sz w:val="20"/>
          <w:szCs w:val="20"/>
        </w:rPr>
        <w:t>uas yog 1-</w:t>
      </w:r>
      <w:r w:rsidR="0002188D">
        <w:rPr>
          <w:rFonts w:ascii="Arial" w:hAnsi="Arial"/>
          <w:sz w:val="20"/>
          <w:szCs w:val="20"/>
        </w:rPr>
        <w:t xml:space="preserve"> </w:t>
      </w:r>
      <w:r w:rsidR="0002188D" w:rsidRPr="00900749">
        <w:rPr>
          <w:rFonts w:ascii="Arial" w:hAnsi="Arial"/>
          <w:sz w:val="20"/>
          <w:szCs w:val="20"/>
        </w:rPr>
        <w:t xml:space="preserve">qib hauv </w:t>
      </w:r>
      <w:del w:id="116" w:author="Kaxiong" w:date="2021-04-21T19:09:00Z">
        <w:r w:rsidR="0002188D" w:rsidRPr="00900749" w:rsidDel="007D2250">
          <w:rPr>
            <w:rFonts w:ascii="Arial" w:hAnsi="Arial"/>
            <w:sz w:val="20"/>
            <w:szCs w:val="20"/>
          </w:rPr>
          <w:delText>7</w:delText>
        </w:r>
      </w:del>
      <w:ins w:id="117" w:author="Kaxiong" w:date="2021-04-21T19:09:00Z">
        <w:r w:rsidR="007D2250">
          <w:rPr>
            <w:rFonts w:ascii="Arial" w:hAnsi="Arial"/>
            <w:sz w:val="20"/>
            <w:szCs w:val="20"/>
          </w:rPr>
          <w:t>8</w:t>
        </w:r>
      </w:ins>
      <w:r w:rsidR="0002188D" w:rsidRPr="00900749">
        <w:rPr>
          <w:rFonts w:ascii="Arial" w:hAnsi="Arial"/>
          <w:sz w:val="20"/>
          <w:szCs w:val="20"/>
        </w:rPr>
        <w:t xml:space="preserve"> ntawm 10 </w:t>
      </w:r>
      <w:r w:rsidR="005D0F9D">
        <w:rPr>
          <w:rFonts w:ascii="Arial" w:hAnsi="Arial"/>
          <w:sz w:val="20"/>
          <w:szCs w:val="20"/>
        </w:rPr>
        <w:t>cov tsam thawj</w:t>
      </w:r>
      <w:r w:rsidR="0002188D">
        <w:rPr>
          <w:rFonts w:ascii="Arial" w:hAnsi="Arial"/>
          <w:sz w:val="20"/>
          <w:szCs w:val="20"/>
        </w:rPr>
        <w:t xml:space="preserve"> raws li kev soj ntsuam los ntawm </w:t>
      </w:r>
      <w:r w:rsidR="00124B8C">
        <w:rPr>
          <w:rFonts w:ascii="Arial" w:hAnsi="Arial"/>
          <w:sz w:val="20"/>
          <w:szCs w:val="20"/>
        </w:rPr>
        <w:t>tus saib xyuas/</w:t>
      </w:r>
      <w:r w:rsidR="0002188D">
        <w:rPr>
          <w:rFonts w:ascii="Arial" w:hAnsi="Arial"/>
          <w:sz w:val="20"/>
          <w:szCs w:val="20"/>
        </w:rPr>
        <w:t xml:space="preserve">cov neeg ua hauj lwm thiab kev khaws cov ntaub ntawv uas khaws.                        </w:t>
      </w:r>
      <w:r w:rsidR="00297281">
        <w:rPr>
          <w:rFonts w:ascii="Arial" w:hAnsi="Arial"/>
          <w:sz w:val="20"/>
          <w:szCs w:val="20"/>
        </w:rPr>
        <w:t xml:space="preserve">      </w:t>
      </w:r>
      <w:r w:rsidR="0002188D">
        <w:rPr>
          <w:rFonts w:ascii="Arial" w:hAnsi="Arial"/>
          <w:sz w:val="20"/>
          <w:szCs w:val="20"/>
        </w:rPr>
        <w:t xml:space="preserve">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118" w:author="Kaxiong" w:date="2021-04-21T18:16:00Z">
        <w:r w:rsidR="001F510F" w:rsidRPr="00E70E39" w:rsidDel="00F26DEC">
          <w:rPr>
            <w:rFonts w:ascii="Arial" w:hAnsi="Arial"/>
            <w:sz w:val="20"/>
            <w:szCs w:val="20"/>
          </w:rPr>
          <w:delText>cov ntsiab lus</w:delText>
        </w:r>
        <w:r w:rsidDel="00F26DEC">
          <w:rPr>
            <w:rFonts w:ascii="Arial" w:hAnsi="Arial"/>
            <w:sz w:val="20"/>
            <w:szCs w:val="20"/>
          </w:rPr>
          <w:delText xml:space="preserve"> nrog</w:delText>
        </w:r>
      </w:del>
      <w:ins w:id="119" w:author="Kaxiong" w:date="2021-04-21T18:16:00Z">
        <w:r w:rsidR="00F26DEC">
          <w:rPr>
            <w:rFonts w:ascii="Arial" w:hAnsi="Arial"/>
            <w:sz w:val="20"/>
            <w:szCs w:val="20"/>
          </w:rPr>
          <w:t>Ua tau li tus qauv</w:t>
        </w:r>
      </w:ins>
      <w:r w:rsidRPr="00E70E39">
        <w:rPr>
          <w:rFonts w:ascii="Arial" w:hAnsi="Arial"/>
          <w:sz w:val="20"/>
          <w:szCs w:val="20"/>
        </w:rPr>
        <w:t>.</w:t>
      </w:r>
    </w:p>
    <w:p w14:paraId="639180D5" w14:textId="62939DCA" w:rsidR="00B03F1C" w:rsidRPr="002057CA" w:rsidRDefault="00B03F1C" w:rsidP="00B03F1C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 w:rsidR="00D64FC6">
        <w:rPr>
          <w:rFonts w:ascii="Arial" w:hAnsi="Arial"/>
          <w:sz w:val="20"/>
          <w:szCs w:val="20"/>
        </w:rPr>
        <w:t>Raws li niam txiv tsab ntawv ceeb toom, K</w:t>
      </w:r>
      <w:r w:rsidR="0002188D" w:rsidRPr="00900749">
        <w:rPr>
          <w:rFonts w:ascii="Arial" w:hAnsi="Arial"/>
          <w:sz w:val="20"/>
          <w:szCs w:val="20"/>
        </w:rPr>
        <w:t>enneth</w:t>
      </w:r>
      <w:r w:rsidR="0002188D">
        <w:rPr>
          <w:rFonts w:ascii="Arial" w:hAnsi="Arial"/>
          <w:sz w:val="20"/>
          <w:szCs w:val="20"/>
        </w:rPr>
        <w:t xml:space="preserve"> </w:t>
      </w:r>
      <w:r w:rsidR="0002188D" w:rsidRPr="00900749">
        <w:rPr>
          <w:rFonts w:ascii="Arial" w:hAnsi="Arial"/>
          <w:sz w:val="20"/>
          <w:szCs w:val="20"/>
        </w:rPr>
        <w:t xml:space="preserve">ua raws li </w:t>
      </w:r>
      <w:r w:rsidR="0002188D">
        <w:rPr>
          <w:rFonts w:ascii="Arial" w:hAnsi="Arial"/>
          <w:sz w:val="20"/>
          <w:szCs w:val="20"/>
        </w:rPr>
        <w:t>3</w:t>
      </w:r>
      <w:r w:rsidR="0002188D" w:rsidRPr="00900749">
        <w:rPr>
          <w:rFonts w:ascii="Arial" w:hAnsi="Arial"/>
          <w:sz w:val="20"/>
          <w:szCs w:val="20"/>
        </w:rPr>
        <w:t xml:space="preserve"> </w:t>
      </w:r>
      <w:r w:rsidR="0002188D">
        <w:rPr>
          <w:rFonts w:ascii="Arial" w:hAnsi="Arial"/>
          <w:sz w:val="20"/>
          <w:szCs w:val="20"/>
        </w:rPr>
        <w:t>qho</w:t>
      </w:r>
      <w:del w:id="120" w:author="Kaxiong" w:date="2021-04-21T19:10:00Z">
        <w:r w:rsidR="0002188D" w:rsidDel="007D2250">
          <w:rPr>
            <w:rFonts w:ascii="Arial" w:hAnsi="Arial"/>
            <w:sz w:val="20"/>
            <w:szCs w:val="20"/>
          </w:rPr>
          <w:delText>s</w:delText>
        </w:r>
      </w:del>
      <w:r w:rsidR="0002188D">
        <w:rPr>
          <w:rFonts w:ascii="Arial" w:hAnsi="Arial"/>
          <w:sz w:val="20"/>
          <w:szCs w:val="20"/>
        </w:rPr>
        <w:t xml:space="preserve"> ntxiv (tag nrho ntawm 4) </w:t>
      </w:r>
      <w:r w:rsidR="0002188D" w:rsidRPr="00900749">
        <w:rPr>
          <w:rFonts w:ascii="Arial" w:hAnsi="Arial"/>
          <w:sz w:val="20"/>
          <w:szCs w:val="20"/>
        </w:rPr>
        <w:t xml:space="preserve">nyob rau hauv </w:t>
      </w:r>
      <w:r w:rsidR="0002188D">
        <w:rPr>
          <w:rFonts w:ascii="Arial" w:hAnsi="Arial"/>
          <w:sz w:val="20"/>
          <w:szCs w:val="20"/>
        </w:rPr>
        <w:t xml:space="preserve">cov </w:t>
      </w:r>
      <w:r w:rsidR="0002188D" w:rsidRPr="00900749">
        <w:rPr>
          <w:rFonts w:ascii="Arial" w:hAnsi="Arial"/>
          <w:sz w:val="20"/>
          <w:szCs w:val="20"/>
        </w:rPr>
        <w:t>kev qhia</w:t>
      </w:r>
      <w:ins w:id="121" w:author="Kaxiong" w:date="2021-04-21T19:10:00Z">
        <w:r w:rsidR="007D2250">
          <w:rPr>
            <w:rFonts w:ascii="Arial" w:hAnsi="Arial"/>
            <w:sz w:val="20"/>
            <w:szCs w:val="20"/>
          </w:rPr>
          <w:t xml:space="preserve"> tus thawj tswj</w:t>
        </w:r>
      </w:ins>
      <w:r w:rsidR="0002188D" w:rsidRPr="00900749">
        <w:rPr>
          <w:rFonts w:ascii="Arial" w:hAnsi="Arial"/>
          <w:sz w:val="20"/>
          <w:szCs w:val="20"/>
        </w:rPr>
        <w:t xml:space="preserve"> uas yog 1-</w:t>
      </w:r>
      <w:r w:rsidR="0002188D">
        <w:rPr>
          <w:rFonts w:ascii="Arial" w:hAnsi="Arial"/>
          <w:sz w:val="20"/>
          <w:szCs w:val="20"/>
        </w:rPr>
        <w:t xml:space="preserve"> </w:t>
      </w:r>
      <w:r w:rsidR="0002188D" w:rsidRPr="00900749">
        <w:rPr>
          <w:rFonts w:ascii="Arial" w:hAnsi="Arial"/>
          <w:sz w:val="20"/>
          <w:szCs w:val="20"/>
        </w:rPr>
        <w:t xml:space="preserve">qib hauv </w:t>
      </w:r>
      <w:del w:id="122" w:author="Kaxiong" w:date="2021-04-21T19:11:00Z">
        <w:r w:rsidR="0002188D" w:rsidRPr="00900749" w:rsidDel="007D2250">
          <w:rPr>
            <w:rFonts w:ascii="Arial" w:hAnsi="Arial"/>
            <w:sz w:val="20"/>
            <w:szCs w:val="20"/>
          </w:rPr>
          <w:delText>7</w:delText>
        </w:r>
      </w:del>
      <w:ins w:id="123" w:author="Kaxiong" w:date="2021-04-21T19:11:00Z">
        <w:r w:rsidR="007D2250">
          <w:rPr>
            <w:rFonts w:ascii="Arial" w:hAnsi="Arial"/>
            <w:sz w:val="20"/>
            <w:szCs w:val="20"/>
          </w:rPr>
          <w:t>8</w:t>
        </w:r>
      </w:ins>
      <w:r w:rsidR="0002188D" w:rsidRPr="00900749">
        <w:rPr>
          <w:rFonts w:ascii="Arial" w:hAnsi="Arial"/>
          <w:sz w:val="20"/>
          <w:szCs w:val="20"/>
        </w:rPr>
        <w:t xml:space="preserve"> ntawm 10 </w:t>
      </w:r>
      <w:r w:rsidR="005D0F9D">
        <w:rPr>
          <w:rFonts w:ascii="Arial" w:hAnsi="Arial"/>
          <w:sz w:val="20"/>
          <w:szCs w:val="20"/>
        </w:rPr>
        <w:t>cov tsam thawj</w:t>
      </w:r>
      <w:r w:rsidR="0002188D">
        <w:rPr>
          <w:rFonts w:ascii="Arial" w:hAnsi="Arial"/>
          <w:sz w:val="20"/>
          <w:szCs w:val="20"/>
        </w:rPr>
        <w:t xml:space="preserve"> raws li kev soj ntsuam los ntawm </w:t>
      </w:r>
      <w:r w:rsidR="00124B8C">
        <w:rPr>
          <w:rFonts w:ascii="Arial" w:hAnsi="Arial"/>
          <w:sz w:val="20"/>
          <w:szCs w:val="20"/>
        </w:rPr>
        <w:t>tus s</w:t>
      </w:r>
      <w:del w:id="124" w:author="Kaxiong" w:date="2021-04-21T19:11:00Z">
        <w:r w:rsidR="00124B8C" w:rsidDel="007D2250">
          <w:rPr>
            <w:rFonts w:ascii="Arial" w:hAnsi="Arial"/>
            <w:sz w:val="20"/>
            <w:szCs w:val="20"/>
          </w:rPr>
          <w:delText>i</w:delText>
        </w:r>
      </w:del>
      <w:r w:rsidR="00124B8C">
        <w:rPr>
          <w:rFonts w:ascii="Arial" w:hAnsi="Arial"/>
          <w:sz w:val="20"/>
          <w:szCs w:val="20"/>
        </w:rPr>
        <w:t>a</w:t>
      </w:r>
      <w:ins w:id="125" w:author="Kaxiong" w:date="2021-04-21T19:11:00Z">
        <w:r w:rsidR="007D2250">
          <w:rPr>
            <w:rFonts w:ascii="Arial" w:hAnsi="Arial"/>
            <w:sz w:val="20"/>
            <w:szCs w:val="20"/>
          </w:rPr>
          <w:t>i</w:t>
        </w:r>
      </w:ins>
      <w:r w:rsidR="00124B8C">
        <w:rPr>
          <w:rFonts w:ascii="Arial" w:hAnsi="Arial"/>
          <w:sz w:val="20"/>
          <w:szCs w:val="20"/>
        </w:rPr>
        <w:t>b xyuas/</w:t>
      </w:r>
      <w:r w:rsidR="0002188D">
        <w:rPr>
          <w:rFonts w:ascii="Arial" w:hAnsi="Arial"/>
          <w:sz w:val="20"/>
          <w:szCs w:val="20"/>
        </w:rPr>
        <w:t xml:space="preserve">cov neeg ua hauj lwm thiab kev khaws cov ntaub ntawv uas khaws.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126" w:author="Kaxiong" w:date="2021-04-21T18:16:00Z">
        <w:r w:rsidR="001F510F" w:rsidRPr="00E70E39" w:rsidDel="00F26DEC">
          <w:rPr>
            <w:rFonts w:ascii="Arial" w:hAnsi="Arial"/>
            <w:sz w:val="20"/>
            <w:szCs w:val="20"/>
          </w:rPr>
          <w:delText>cov ntsiab lus</w:delText>
        </w:r>
        <w:r w:rsidRPr="001539A3" w:rsidDel="00F26DEC">
          <w:rPr>
            <w:rFonts w:ascii="Arial" w:hAnsi="Arial"/>
            <w:sz w:val="20"/>
            <w:szCs w:val="20"/>
          </w:rPr>
          <w:delText xml:space="preserve"> nrog</w:delText>
        </w:r>
      </w:del>
      <w:ins w:id="127" w:author="Kaxiong" w:date="2021-04-21T18:16:00Z">
        <w:r w:rsidR="00F26DEC">
          <w:rPr>
            <w:rFonts w:ascii="Arial" w:hAnsi="Arial"/>
            <w:sz w:val="20"/>
            <w:szCs w:val="20"/>
          </w:rPr>
          <w:t>Ua tau li tus qauv</w:t>
        </w:r>
      </w:ins>
      <w:r w:rsidRPr="001539A3">
        <w:rPr>
          <w:rFonts w:ascii="Arial" w:hAnsi="Arial"/>
          <w:sz w:val="20"/>
          <w:szCs w:val="20"/>
        </w:rPr>
        <w:t>.</w:t>
      </w:r>
    </w:p>
    <w:p w14:paraId="600868CF" w14:textId="77777777" w:rsidR="00B03F1C" w:rsidRDefault="00B03F1C" w:rsidP="00B03F1C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</w:p>
    <w:p w14:paraId="3DA9A996" w14:textId="77777777" w:rsidR="00B03F1C" w:rsidRDefault="00B03F1C" w:rsidP="00B03F1C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Cov Ntsiab lus ntawm kev Nce Qib:</w:t>
      </w:r>
    </w:p>
    <w:p w14:paraId="30DBB7E9" w14:textId="77777777" w:rsidR="00B03F1C" w:rsidRDefault="00B03F1C" w:rsidP="00B03F1C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Tawm tswv yim:</w:t>
      </w:r>
    </w:p>
    <w:p w14:paraId="782B2601" w14:textId="77777777" w:rsidR="00B03F1C" w:rsidRDefault="00B03F1C" w:rsidP="00B03F1C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</w:p>
    <w:p w14:paraId="2A5DF5B1" w14:textId="7FF370D6" w:rsidR="00B03F1C" w:rsidRDefault="00B03F1C" w:rsidP="00B03F1C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128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129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</w:p>
    <w:p w14:paraId="71A74E8E" w14:textId="77777777" w:rsidR="00B03F1C" w:rsidRDefault="00B03F1C" w:rsidP="00B03F1C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57AD0BC9" w14:textId="107578B7" w:rsidR="00B03F1C" w:rsidRDefault="00B03F1C">
      <w:pPr>
        <w:rPr>
          <w:rFonts w:ascii="Arial" w:hAnsi="Arial" w:cs="Arial"/>
          <w:sz w:val="22"/>
          <w:szCs w:val="22"/>
        </w:rPr>
      </w:pPr>
    </w:p>
    <w:p w14:paraId="05A4BF27" w14:textId="1C45F743" w:rsidR="00EA22E9" w:rsidRDefault="00EA22E9">
      <w:pPr>
        <w:rPr>
          <w:rFonts w:ascii="Arial" w:hAnsi="Arial" w:cs="Arial"/>
          <w:sz w:val="22"/>
          <w:szCs w:val="22"/>
        </w:rPr>
      </w:pPr>
    </w:p>
    <w:p w14:paraId="6F42D423" w14:textId="71D145E9" w:rsidR="00EA22E9" w:rsidRDefault="00EA22E9">
      <w:pPr>
        <w:rPr>
          <w:rFonts w:ascii="Arial" w:hAnsi="Arial" w:cs="Arial"/>
          <w:sz w:val="22"/>
          <w:szCs w:val="22"/>
        </w:rPr>
      </w:pPr>
    </w:p>
    <w:p w14:paraId="70E201F4" w14:textId="77777777" w:rsidR="00EA22E9" w:rsidRDefault="00EA22E9">
      <w:pPr>
        <w:jc w:val="center"/>
        <w:rPr>
          <w:rFonts w:ascii="Arial" w:eastAsia="Arial" w:hAnsi="Arial"/>
          <w:b/>
          <w:sz w:val="23"/>
        </w:rPr>
        <w:pPrChange w:id="130" w:author="Kaxiong" w:date="2021-04-21T19:12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971F410" w14:textId="77777777" w:rsidR="00EA22E9" w:rsidRDefault="00EA22E9" w:rsidP="00EA22E9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3ACDE8F" w14:textId="77777777" w:rsidR="00EA22E9" w:rsidRDefault="00EA22E9" w:rsidP="00EA22E9">
      <w:pPr>
        <w:rPr>
          <w:rFonts w:ascii="Arial" w:hAnsi="Arial"/>
          <w:b/>
          <w:bCs/>
          <w:sz w:val="22"/>
          <w:szCs w:val="22"/>
        </w:rPr>
      </w:pPr>
    </w:p>
    <w:p w14:paraId="69E2D822" w14:textId="77777777" w:rsidR="00EA22E9" w:rsidRDefault="00EA22E9" w:rsidP="00EA22E9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EA22E9" w14:paraId="25D2505E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756E" w14:textId="516B5264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ins w:id="131" w:author="Kaxiong" w:date="2021-04-21T19:13:00Z">
              <w:r w:rsidR="007D2250">
                <w:rPr>
                  <w:rFonts w:ascii="Arial" w:hAnsi="Arial"/>
                  <w:sz w:val="20"/>
                  <w:szCs w:val="20"/>
                </w:rPr>
                <w:t xml:space="preserve">Cov </w:t>
              </w:r>
            </w:ins>
            <w:r w:rsidR="004663D8">
              <w:rPr>
                <w:rFonts w:ascii="Arial" w:hAnsi="Arial"/>
                <w:sz w:val="20"/>
                <w:szCs w:val="20"/>
              </w:rPr>
              <w:t>Kev Txawj qog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D812" w14:textId="32AC1CA1" w:rsidR="00EA22E9" w:rsidRDefault="00EA22E9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D470A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5</w:t>
            </w:r>
          </w:p>
          <w:p w14:paraId="6DB925F2" w14:textId="77777777" w:rsidR="00EA22E9" w:rsidRDefault="00EA22E9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2F194F8" w14:textId="7BA55D6F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Kaum Hlis xyoo 2021, </w:t>
            </w:r>
            <w:r w:rsidR="002E6CC5" w:rsidRPr="00BD7480">
              <w:rPr>
                <w:rFonts w:ascii="Arial" w:hAnsi="Arial"/>
                <w:sz w:val="20"/>
                <w:szCs w:val="20"/>
              </w:rPr>
              <w:t xml:space="preserve">Kenneth </w:t>
            </w:r>
            <w:r w:rsidR="002E6CC5">
              <w:rPr>
                <w:rFonts w:ascii="Arial" w:hAnsi="Arial"/>
                <w:sz w:val="20"/>
                <w:szCs w:val="20"/>
              </w:rPr>
              <w:t>yuav qog</w:t>
            </w:r>
            <w:r w:rsidR="002E6CC5" w:rsidRPr="00BD7480">
              <w:rPr>
                <w:rFonts w:ascii="Arial" w:hAnsi="Arial"/>
                <w:sz w:val="20"/>
                <w:szCs w:val="20"/>
              </w:rPr>
              <w:t xml:space="preserve"> raws li 3</w:t>
            </w:r>
            <w:r w:rsidR="002E6CC5">
              <w:rPr>
                <w:rFonts w:ascii="Arial" w:hAnsi="Arial"/>
                <w:sz w:val="20"/>
                <w:szCs w:val="20"/>
              </w:rPr>
              <w:t xml:space="preserve"> qho</w:t>
            </w:r>
            <w:del w:id="132" w:author="Kaxiong" w:date="2021-04-21T19:24:00Z">
              <w:r w:rsidR="002E6CC5" w:rsidDel="004F063C">
                <w:rPr>
                  <w:rFonts w:ascii="Arial" w:hAnsi="Arial"/>
                  <w:sz w:val="20"/>
                  <w:szCs w:val="20"/>
                </w:rPr>
                <w:delText>s</w:delText>
              </w:r>
            </w:del>
            <w:r w:rsidR="002E6CC5">
              <w:rPr>
                <w:rFonts w:ascii="Arial" w:hAnsi="Arial"/>
                <w:sz w:val="20"/>
                <w:szCs w:val="20"/>
              </w:rPr>
              <w:t xml:space="preserve"> ntxiv (tag nrho ntawm 11)</w:t>
            </w:r>
            <w:r w:rsidR="002E6CC5" w:rsidRPr="00BD7480">
              <w:rPr>
                <w:rFonts w:ascii="Arial" w:hAnsi="Arial"/>
                <w:sz w:val="20"/>
                <w:szCs w:val="20"/>
              </w:rPr>
              <w:t xml:space="preserve"> hauv / tawm ntawm </w:t>
            </w:r>
            <w:del w:id="133" w:author="Kaxiong" w:date="2021-04-21T19:25:00Z">
              <w:r w:rsidR="002E6CC5" w:rsidRPr="00BD7480" w:rsidDel="004F063C">
                <w:rPr>
                  <w:rFonts w:ascii="Arial" w:hAnsi="Arial"/>
                  <w:sz w:val="20"/>
                  <w:szCs w:val="20"/>
                </w:rPr>
                <w:delText xml:space="preserve">lub rooj zaum </w:delText>
              </w:r>
            </w:del>
            <w:r w:rsidR="002E6CC5" w:rsidRPr="00BD7480">
              <w:rPr>
                <w:rFonts w:ascii="Arial" w:hAnsi="Arial"/>
                <w:sz w:val="20"/>
                <w:szCs w:val="20"/>
              </w:rPr>
              <w:t>1-</w:t>
            </w:r>
            <w:r w:rsidR="002E6CC5">
              <w:rPr>
                <w:rFonts w:ascii="Arial" w:hAnsi="Arial"/>
                <w:sz w:val="20"/>
                <w:szCs w:val="20"/>
              </w:rPr>
              <w:t>qib</w:t>
            </w:r>
            <w:r w:rsidR="002E6CC5" w:rsidRPr="00BD7480">
              <w:rPr>
                <w:rFonts w:ascii="Arial" w:hAnsi="Arial"/>
                <w:sz w:val="20"/>
                <w:szCs w:val="20"/>
              </w:rPr>
              <w:t xml:space="preserve"> kev ua </w:t>
            </w:r>
            <w:ins w:id="134" w:author="Kaxiong" w:date="2021-04-21T19:25:00Z">
              <w:r w:rsidR="004F063C">
                <w:rPr>
                  <w:rFonts w:ascii="Arial" w:hAnsi="Arial"/>
                  <w:sz w:val="20"/>
                  <w:szCs w:val="20"/>
                </w:rPr>
                <w:t xml:space="preserve">tus thawj tswj </w:t>
              </w:r>
            </w:ins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hauv </w:t>
            </w:r>
            <w:r w:rsidR="002E6CC5">
              <w:rPr>
                <w:rFonts w:ascii="Arial" w:hAnsi="Arial" w:cs="Arial"/>
                <w:sz w:val="20"/>
                <w:szCs w:val="20"/>
              </w:rPr>
              <w:t>8</w:t>
            </w:r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ntawm </w:t>
            </w:r>
            <w:r w:rsidR="002E6CC5">
              <w:rPr>
                <w:rFonts w:ascii="Arial" w:hAnsi="Arial" w:cs="Arial"/>
                <w:sz w:val="20"/>
                <w:szCs w:val="20"/>
              </w:rPr>
              <w:t>10</w:t>
            </w:r>
            <w:r w:rsidR="002E6CC5" w:rsidRPr="00BD7480">
              <w:rPr>
                <w:rFonts w:ascii="Arial" w:hAnsi="Arial" w:cs="Arial"/>
                <w:sz w:val="20"/>
                <w:szCs w:val="20"/>
              </w:rPr>
              <w:t xml:space="preserve"> cov tsam thawj raws li kev soj ntsuam los ntawm cov neeg ua hauj lwm thiab cov ntaub ntawv uas khaws.</w:t>
            </w:r>
          </w:p>
          <w:p w14:paraId="38ECE934" w14:textId="77777777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7A0284" wp14:editId="0DBF41A5">
                  <wp:extent cx="149225" cy="119380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Tso cai rau tub ntxhais kawm koom tes / 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73BB3426" w14:textId="068B2518" w:rsidR="00EA22E9" w:rsidRDefault="00FA324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A5248E" wp14:editId="3B784F6D">
                  <wp:extent cx="152479" cy="114359"/>
                  <wp:effectExtent l="0" t="0" r="0" b="0"/>
                  <wp:docPr id="227" name="Picture 2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A22E9"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6FCC81D9" w14:textId="07232486" w:rsidR="00EA22E9" w:rsidRDefault="00FA324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E64BDD" wp14:editId="21F950AD">
                  <wp:extent cx="149225" cy="109220"/>
                  <wp:effectExtent l="0" t="0" r="3175" b="508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A22E9">
              <w:rPr>
                <w:rFonts w:ascii="Arial" w:hAnsi="Arial"/>
                <w:sz w:val="20"/>
                <w:szCs w:val="20"/>
              </w:rPr>
              <w:t xml:space="preserve"> Kev paub lus zoo</w:t>
            </w:r>
          </w:p>
          <w:p w14:paraId="139E5F57" w14:textId="77777777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46198D" wp14:editId="054F226C">
                  <wp:extent cx="149225" cy="109220"/>
                  <wp:effectExtent l="0" t="0" r="3175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47E847CD" wp14:editId="351750A6">
                  <wp:extent cx="149225" cy="11938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3DBC49AC" w14:textId="77777777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7DCD97" wp14:editId="2744F92B">
                  <wp:extent cx="149225" cy="109220"/>
                  <wp:effectExtent l="0" t="0" r="3175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1C179BE6" wp14:editId="50C47FA6">
                  <wp:extent cx="149225" cy="119380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7B6326BE" w14:textId="0282863A" w:rsidR="00EA22E9" w:rsidRDefault="00EA22E9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kawm/Cov neeg ua hauj lwm</w:t>
            </w:r>
            <w:del w:id="135" w:author="Kaxiong" w:date="2021-04-21T20:06:00Z">
              <w:r w:rsidDel="006451C0">
                <w:rPr>
                  <w:rFonts w:ascii="Arial" w:hAnsi="Arial"/>
                  <w:sz w:val="20"/>
                  <w:szCs w:val="20"/>
                </w:rPr>
                <w:delText>/tus siab xyuas</w:delText>
              </w:r>
            </w:del>
            <w:ins w:id="136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/Cov neeg saib xyuas</w:t>
              </w:r>
            </w:ins>
          </w:p>
        </w:tc>
      </w:tr>
      <w:tr w:rsidR="00EA22E9" w14:paraId="4860925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FE0B" w14:textId="3A88DA0F" w:rsidR="00EA22E9" w:rsidRDefault="00EA22E9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D7480" w:rsidRPr="00BD7480">
              <w:rPr>
                <w:rFonts w:ascii="Arial" w:hAnsi="Arial"/>
                <w:sz w:val="20"/>
                <w:szCs w:val="20"/>
              </w:rPr>
              <w:t xml:space="preserve">Kenneth </w:t>
            </w:r>
            <w:r w:rsidR="00BD7480">
              <w:rPr>
                <w:rFonts w:ascii="Arial" w:hAnsi="Arial"/>
                <w:sz w:val="20"/>
                <w:szCs w:val="20"/>
              </w:rPr>
              <w:t>qog</w:t>
            </w:r>
            <w:r w:rsidR="00BD7480" w:rsidRPr="00BD7480">
              <w:rPr>
                <w:rFonts w:ascii="Arial" w:hAnsi="Arial"/>
                <w:sz w:val="20"/>
                <w:szCs w:val="20"/>
              </w:rPr>
              <w:t xml:space="preserve"> raws li 3</w:t>
            </w:r>
            <w:r w:rsidR="002E6CC5">
              <w:rPr>
                <w:rFonts w:ascii="Arial" w:hAnsi="Arial"/>
                <w:sz w:val="20"/>
                <w:szCs w:val="20"/>
              </w:rPr>
              <w:t xml:space="preserve"> qho</w:t>
            </w:r>
            <w:del w:id="137" w:author="Kaxiong" w:date="2021-04-21T19:24:00Z">
              <w:r w:rsidR="002E6CC5" w:rsidDel="004F063C">
                <w:rPr>
                  <w:rFonts w:ascii="Arial" w:hAnsi="Arial"/>
                  <w:sz w:val="20"/>
                  <w:szCs w:val="20"/>
                </w:rPr>
                <w:delText>s</w:delText>
              </w:r>
            </w:del>
            <w:r w:rsidR="00BD7480" w:rsidRPr="00BD7480">
              <w:rPr>
                <w:rFonts w:ascii="Arial" w:hAnsi="Arial"/>
                <w:sz w:val="20"/>
                <w:szCs w:val="20"/>
              </w:rPr>
              <w:t xml:space="preserve"> hauv / tawm ntawm </w:t>
            </w:r>
            <w:del w:id="138" w:author="Kaxiong" w:date="2021-04-21T19:15:00Z">
              <w:r w:rsidR="00BD7480" w:rsidRPr="00BD7480" w:rsidDel="004F063C">
                <w:rPr>
                  <w:rFonts w:ascii="Arial" w:hAnsi="Arial"/>
                  <w:sz w:val="20"/>
                  <w:szCs w:val="20"/>
                </w:rPr>
                <w:delText xml:space="preserve">lub rooj zaum </w:delText>
              </w:r>
            </w:del>
            <w:r w:rsidR="00BD7480" w:rsidRPr="00BD7480">
              <w:rPr>
                <w:rFonts w:ascii="Arial" w:hAnsi="Arial"/>
                <w:sz w:val="20"/>
                <w:szCs w:val="20"/>
              </w:rPr>
              <w:t>1-</w:t>
            </w:r>
            <w:r w:rsidR="00276A1E">
              <w:rPr>
                <w:rFonts w:ascii="Arial" w:hAnsi="Arial"/>
                <w:sz w:val="20"/>
                <w:szCs w:val="20"/>
              </w:rPr>
              <w:t>qib</w:t>
            </w:r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ins w:id="139" w:author="Kaxiong" w:date="2021-04-21T19:16:00Z">
              <w:r w:rsidR="004F063C">
                <w:rPr>
                  <w:rFonts w:ascii="Arial" w:hAnsi="Arial"/>
                  <w:sz w:val="20"/>
                  <w:szCs w:val="20"/>
                </w:rPr>
                <w:t xml:space="preserve">cov </w:t>
              </w:r>
            </w:ins>
            <w:r w:rsidR="00BD7480" w:rsidRPr="00BD7480">
              <w:rPr>
                <w:rFonts w:ascii="Arial" w:hAnsi="Arial"/>
                <w:sz w:val="20"/>
                <w:szCs w:val="20"/>
              </w:rPr>
              <w:t>kev ua</w:t>
            </w:r>
            <w:ins w:id="140" w:author="Kaxiong" w:date="2021-04-21T19:16:00Z">
              <w:r w:rsidR="004F063C">
                <w:rPr>
                  <w:rFonts w:ascii="Arial" w:hAnsi="Arial"/>
                  <w:sz w:val="20"/>
                  <w:szCs w:val="20"/>
                </w:rPr>
                <w:t xml:space="preserve"> tus thawj tswj</w:t>
              </w:r>
            </w:ins>
            <w:r w:rsidR="00BD7480" w:rsidRPr="00BD7480">
              <w:rPr>
                <w:rFonts w:ascii="Arial" w:hAnsi="Arial"/>
                <w:sz w:val="20"/>
                <w:szCs w:val="20"/>
              </w:rPr>
              <w:t xml:space="preserve"> </w:t>
            </w:r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hauv </w:t>
            </w:r>
            <w:r w:rsidR="00BD7480">
              <w:rPr>
                <w:rFonts w:ascii="Arial" w:hAnsi="Arial" w:cs="Arial"/>
                <w:sz w:val="20"/>
                <w:szCs w:val="20"/>
              </w:rPr>
              <w:t>8</w:t>
            </w:r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ntawm </w:t>
            </w:r>
            <w:r w:rsidR="00BD7480">
              <w:rPr>
                <w:rFonts w:ascii="Arial" w:hAnsi="Arial" w:cs="Arial"/>
                <w:sz w:val="20"/>
                <w:szCs w:val="20"/>
              </w:rPr>
              <w:t>10</w:t>
            </w:r>
            <w:r w:rsidR="00BD7480" w:rsidRPr="00BD7480">
              <w:rPr>
                <w:rFonts w:ascii="Arial" w:hAnsi="Arial" w:cs="Arial"/>
                <w:sz w:val="20"/>
                <w:szCs w:val="20"/>
              </w:rPr>
              <w:t xml:space="preserve"> cov tsam thawj raws li kev soj ntsuam los ntawm cov neeg ua hauj lwm thiab cov ntaub ntawv uas khaws.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BA1F2" w14:textId="77777777" w:rsidR="00EA22E9" w:rsidRDefault="00EA22E9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3BDBBE45" w14:textId="25FCE54B" w:rsidR="00EA22E9" w:rsidRDefault="00EA22E9" w:rsidP="00EA22E9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</w:t>
      </w:r>
      <w:r>
        <w:rPr>
          <w:rFonts w:ascii="Arial" w:hAnsi="Arial"/>
          <w:sz w:val="20"/>
          <w:szCs w:val="20"/>
        </w:rPr>
        <w:t xml:space="preserve">:Txog lub Kaum Ob Hlis xyoo 2020, </w:t>
      </w:r>
      <w:r w:rsidR="008C6DD5" w:rsidRPr="00BD7480">
        <w:rPr>
          <w:rFonts w:ascii="Arial" w:hAnsi="Arial"/>
          <w:sz w:val="20"/>
          <w:szCs w:val="20"/>
        </w:rPr>
        <w:t xml:space="preserve">Kenneth </w:t>
      </w:r>
      <w:r w:rsidR="008C6DD5">
        <w:rPr>
          <w:rFonts w:ascii="Arial" w:hAnsi="Arial"/>
          <w:sz w:val="20"/>
          <w:szCs w:val="20"/>
        </w:rPr>
        <w:t>yuav qog</w:t>
      </w:r>
      <w:r w:rsidR="008C6DD5" w:rsidRPr="00BD7480">
        <w:rPr>
          <w:rFonts w:ascii="Arial" w:hAnsi="Arial"/>
          <w:sz w:val="20"/>
          <w:szCs w:val="20"/>
        </w:rPr>
        <w:t xml:space="preserve"> raws li </w:t>
      </w:r>
      <w:r w:rsidR="008C6DD5">
        <w:rPr>
          <w:rFonts w:ascii="Arial" w:hAnsi="Arial"/>
          <w:sz w:val="20"/>
          <w:szCs w:val="20"/>
        </w:rPr>
        <w:t>2 qho</w:t>
      </w:r>
      <w:del w:id="141" w:author="Kaxiong" w:date="2021-04-21T19:26:00Z">
        <w:r w:rsidR="008C6DD5" w:rsidDel="00EC43BA">
          <w:rPr>
            <w:rFonts w:ascii="Arial" w:hAnsi="Arial"/>
            <w:sz w:val="20"/>
            <w:szCs w:val="20"/>
          </w:rPr>
          <w:delText>s</w:delText>
        </w:r>
      </w:del>
      <w:r w:rsidR="008C6DD5">
        <w:rPr>
          <w:rFonts w:ascii="Arial" w:hAnsi="Arial"/>
          <w:sz w:val="20"/>
          <w:szCs w:val="20"/>
        </w:rPr>
        <w:t xml:space="preserve"> ntxiv (tag nrho ntawm 5)</w:t>
      </w:r>
      <w:r w:rsidR="008C6DD5" w:rsidRPr="00BD7480">
        <w:rPr>
          <w:rFonts w:ascii="Arial" w:hAnsi="Arial"/>
          <w:sz w:val="20"/>
          <w:szCs w:val="20"/>
        </w:rPr>
        <w:t xml:space="preserve"> hauv / tawm ntawm </w:t>
      </w:r>
      <w:del w:id="142" w:author="Kaxiong" w:date="2021-04-21T19:26:00Z">
        <w:r w:rsidR="008C6DD5" w:rsidRPr="00BD7480" w:rsidDel="00EC43BA">
          <w:rPr>
            <w:rFonts w:ascii="Arial" w:hAnsi="Arial"/>
            <w:sz w:val="20"/>
            <w:szCs w:val="20"/>
          </w:rPr>
          <w:delText>lub rooj za</w:delText>
        </w:r>
      </w:del>
      <w:del w:id="143" w:author="Kaxiong" w:date="2021-04-21T19:27:00Z">
        <w:r w:rsidR="008C6DD5" w:rsidRPr="00BD7480" w:rsidDel="00EC43BA">
          <w:rPr>
            <w:rFonts w:ascii="Arial" w:hAnsi="Arial"/>
            <w:sz w:val="20"/>
            <w:szCs w:val="20"/>
          </w:rPr>
          <w:delText xml:space="preserve">um </w:delText>
        </w:r>
      </w:del>
      <w:r w:rsidR="008C6DD5" w:rsidRPr="00BD7480">
        <w:rPr>
          <w:rFonts w:ascii="Arial" w:hAnsi="Arial"/>
          <w:sz w:val="20"/>
          <w:szCs w:val="20"/>
        </w:rPr>
        <w:t>1-</w:t>
      </w:r>
      <w:r w:rsidR="008C6DD5">
        <w:rPr>
          <w:rFonts w:ascii="Arial" w:hAnsi="Arial"/>
          <w:sz w:val="20"/>
          <w:szCs w:val="20"/>
        </w:rPr>
        <w:t>qib</w:t>
      </w:r>
      <w:r w:rsidR="008C6DD5" w:rsidRPr="00BD7480">
        <w:rPr>
          <w:rFonts w:ascii="Arial" w:hAnsi="Arial"/>
          <w:sz w:val="20"/>
          <w:szCs w:val="20"/>
        </w:rPr>
        <w:t xml:space="preserve"> kev ua </w:t>
      </w:r>
      <w:ins w:id="144" w:author="Kaxiong" w:date="2021-04-21T19:27:00Z">
        <w:r w:rsidR="00EC43BA">
          <w:rPr>
            <w:rFonts w:ascii="Arial" w:hAnsi="Arial"/>
            <w:sz w:val="20"/>
            <w:szCs w:val="20"/>
          </w:rPr>
          <w:t xml:space="preserve">tus chawj tswj </w:t>
        </w:r>
      </w:ins>
      <w:r w:rsidR="008C6DD5" w:rsidRPr="00BD7480">
        <w:rPr>
          <w:rFonts w:ascii="Arial" w:hAnsi="Arial" w:cs="Arial"/>
          <w:sz w:val="20"/>
          <w:szCs w:val="20"/>
        </w:rPr>
        <w:t xml:space="preserve">hauv </w:t>
      </w:r>
      <w:r w:rsidR="008C6DD5">
        <w:rPr>
          <w:rFonts w:ascii="Arial" w:hAnsi="Arial" w:cs="Arial"/>
          <w:sz w:val="20"/>
          <w:szCs w:val="20"/>
        </w:rPr>
        <w:t>8</w:t>
      </w:r>
      <w:r w:rsidR="008C6DD5" w:rsidRPr="00BD7480">
        <w:rPr>
          <w:rFonts w:ascii="Arial" w:hAnsi="Arial" w:cs="Arial"/>
          <w:sz w:val="20"/>
          <w:szCs w:val="20"/>
        </w:rPr>
        <w:t xml:space="preserve"> ntawm </w:t>
      </w:r>
      <w:r w:rsidR="008C6DD5">
        <w:rPr>
          <w:rFonts w:ascii="Arial" w:hAnsi="Arial" w:cs="Arial"/>
          <w:sz w:val="20"/>
          <w:szCs w:val="20"/>
        </w:rPr>
        <w:t>10</w:t>
      </w:r>
      <w:r w:rsidR="008C6DD5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781F37A7" w14:textId="690C1956" w:rsidR="00EA22E9" w:rsidRDefault="00EA22E9" w:rsidP="00EA22E9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Peb Hlis xyoo 2021, </w:t>
      </w:r>
      <w:r w:rsidR="008C6DD5" w:rsidRPr="00BD7480">
        <w:rPr>
          <w:rFonts w:ascii="Arial" w:hAnsi="Arial"/>
          <w:sz w:val="20"/>
          <w:szCs w:val="20"/>
        </w:rPr>
        <w:t xml:space="preserve">Kenneth </w:t>
      </w:r>
      <w:r w:rsidR="008C6DD5">
        <w:rPr>
          <w:rFonts w:ascii="Arial" w:hAnsi="Arial"/>
          <w:sz w:val="20"/>
          <w:szCs w:val="20"/>
        </w:rPr>
        <w:t>yuav qog</w:t>
      </w:r>
      <w:r w:rsidR="008C6DD5" w:rsidRPr="00BD7480">
        <w:rPr>
          <w:rFonts w:ascii="Arial" w:hAnsi="Arial"/>
          <w:sz w:val="20"/>
          <w:szCs w:val="20"/>
        </w:rPr>
        <w:t xml:space="preserve"> raws li </w:t>
      </w:r>
      <w:r w:rsidR="008C6DD5">
        <w:rPr>
          <w:rFonts w:ascii="Arial" w:hAnsi="Arial"/>
          <w:sz w:val="20"/>
          <w:szCs w:val="20"/>
        </w:rPr>
        <w:t>4 qho</w:t>
      </w:r>
      <w:del w:id="145" w:author="Kaxiong" w:date="2021-04-21T19:28:00Z">
        <w:r w:rsidR="008C6DD5" w:rsidDel="00EC43BA">
          <w:rPr>
            <w:rFonts w:ascii="Arial" w:hAnsi="Arial"/>
            <w:sz w:val="20"/>
            <w:szCs w:val="20"/>
          </w:rPr>
          <w:delText>s</w:delText>
        </w:r>
      </w:del>
      <w:r w:rsidR="008C6DD5">
        <w:rPr>
          <w:rFonts w:ascii="Arial" w:hAnsi="Arial"/>
          <w:sz w:val="20"/>
          <w:szCs w:val="20"/>
        </w:rPr>
        <w:t xml:space="preserve"> ntxiv (tag nrho ntawm 7)</w:t>
      </w:r>
      <w:r w:rsidR="008C6DD5" w:rsidRPr="00BD7480">
        <w:rPr>
          <w:rFonts w:ascii="Arial" w:hAnsi="Arial"/>
          <w:sz w:val="20"/>
          <w:szCs w:val="20"/>
        </w:rPr>
        <w:t xml:space="preserve"> hauv / tawm ntawm </w:t>
      </w:r>
      <w:del w:id="146" w:author="Kaxiong" w:date="2021-04-21T19:28:00Z">
        <w:r w:rsidR="008C6DD5" w:rsidRPr="00BD7480" w:rsidDel="00EC43BA">
          <w:rPr>
            <w:rFonts w:ascii="Arial" w:hAnsi="Arial"/>
            <w:sz w:val="20"/>
            <w:szCs w:val="20"/>
          </w:rPr>
          <w:delText xml:space="preserve">lub rooj zaum </w:delText>
        </w:r>
      </w:del>
      <w:r w:rsidR="008C6DD5" w:rsidRPr="00BD7480">
        <w:rPr>
          <w:rFonts w:ascii="Arial" w:hAnsi="Arial"/>
          <w:sz w:val="20"/>
          <w:szCs w:val="20"/>
        </w:rPr>
        <w:t>1-</w:t>
      </w:r>
      <w:r w:rsidR="008C6DD5">
        <w:rPr>
          <w:rFonts w:ascii="Arial" w:hAnsi="Arial"/>
          <w:sz w:val="20"/>
          <w:szCs w:val="20"/>
        </w:rPr>
        <w:t>qib</w:t>
      </w:r>
      <w:r w:rsidR="008C6DD5" w:rsidRPr="00BD7480">
        <w:rPr>
          <w:rFonts w:ascii="Arial" w:hAnsi="Arial"/>
          <w:sz w:val="20"/>
          <w:szCs w:val="20"/>
        </w:rPr>
        <w:t xml:space="preserve"> kev ua </w:t>
      </w:r>
      <w:ins w:id="147" w:author="Kaxiong" w:date="2021-04-21T19:28:00Z">
        <w:r w:rsidR="00EC43BA">
          <w:rPr>
            <w:rFonts w:ascii="Arial" w:hAnsi="Arial"/>
            <w:sz w:val="20"/>
            <w:szCs w:val="20"/>
          </w:rPr>
          <w:t xml:space="preserve">tus thawj tswj </w:t>
        </w:r>
      </w:ins>
      <w:r w:rsidR="008C6DD5" w:rsidRPr="00BD7480">
        <w:rPr>
          <w:rFonts w:ascii="Arial" w:hAnsi="Arial" w:cs="Arial"/>
          <w:sz w:val="20"/>
          <w:szCs w:val="20"/>
        </w:rPr>
        <w:t xml:space="preserve">hauv </w:t>
      </w:r>
      <w:r w:rsidR="008C6DD5">
        <w:rPr>
          <w:rFonts w:ascii="Arial" w:hAnsi="Arial" w:cs="Arial"/>
          <w:sz w:val="20"/>
          <w:szCs w:val="20"/>
        </w:rPr>
        <w:t>8</w:t>
      </w:r>
      <w:r w:rsidR="008C6DD5" w:rsidRPr="00BD7480">
        <w:rPr>
          <w:rFonts w:ascii="Arial" w:hAnsi="Arial" w:cs="Arial"/>
          <w:sz w:val="20"/>
          <w:szCs w:val="20"/>
        </w:rPr>
        <w:t xml:space="preserve"> ntawm </w:t>
      </w:r>
      <w:r w:rsidR="008C6DD5">
        <w:rPr>
          <w:rFonts w:ascii="Arial" w:hAnsi="Arial" w:cs="Arial"/>
          <w:sz w:val="20"/>
          <w:szCs w:val="20"/>
        </w:rPr>
        <w:t>10</w:t>
      </w:r>
      <w:r w:rsidR="008C6DD5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60A6F2A8" w14:textId="0392CD36" w:rsidR="00EA22E9" w:rsidRPr="00416AAE" w:rsidRDefault="00EA22E9" w:rsidP="00EA22E9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Rau Hlis xyoo 2021, </w:t>
      </w:r>
      <w:r w:rsidR="008C6DD5" w:rsidRPr="00BD7480">
        <w:rPr>
          <w:rFonts w:ascii="Arial" w:hAnsi="Arial"/>
          <w:sz w:val="20"/>
          <w:szCs w:val="20"/>
        </w:rPr>
        <w:t xml:space="preserve">Kenneth </w:t>
      </w:r>
      <w:r w:rsidR="008C6DD5">
        <w:rPr>
          <w:rFonts w:ascii="Arial" w:hAnsi="Arial"/>
          <w:sz w:val="20"/>
          <w:szCs w:val="20"/>
        </w:rPr>
        <w:t>yuav qog</w:t>
      </w:r>
      <w:r w:rsidR="008C6DD5" w:rsidRPr="00BD7480">
        <w:rPr>
          <w:rFonts w:ascii="Arial" w:hAnsi="Arial"/>
          <w:sz w:val="20"/>
          <w:szCs w:val="20"/>
        </w:rPr>
        <w:t xml:space="preserve"> raws li </w:t>
      </w:r>
      <w:r w:rsidR="008C6DD5">
        <w:rPr>
          <w:rFonts w:ascii="Arial" w:hAnsi="Arial"/>
          <w:sz w:val="20"/>
          <w:szCs w:val="20"/>
        </w:rPr>
        <w:t>6 qho</w:t>
      </w:r>
      <w:del w:id="148" w:author="Kaxiong" w:date="2021-04-21T19:29:00Z">
        <w:r w:rsidR="008C6DD5" w:rsidDel="00EC43BA">
          <w:rPr>
            <w:rFonts w:ascii="Arial" w:hAnsi="Arial"/>
            <w:sz w:val="20"/>
            <w:szCs w:val="20"/>
          </w:rPr>
          <w:delText>s</w:delText>
        </w:r>
      </w:del>
      <w:r w:rsidR="008C6DD5">
        <w:rPr>
          <w:rFonts w:ascii="Arial" w:hAnsi="Arial"/>
          <w:sz w:val="20"/>
          <w:szCs w:val="20"/>
        </w:rPr>
        <w:t xml:space="preserve"> ntxiv (tag nrho ntawm 9)</w:t>
      </w:r>
      <w:r w:rsidR="008C6DD5" w:rsidRPr="00BD7480">
        <w:rPr>
          <w:rFonts w:ascii="Arial" w:hAnsi="Arial"/>
          <w:sz w:val="20"/>
          <w:szCs w:val="20"/>
        </w:rPr>
        <w:t xml:space="preserve"> hauv / tawm ntawm </w:t>
      </w:r>
      <w:del w:id="149" w:author="Kaxiong" w:date="2021-04-21T19:29:00Z">
        <w:r w:rsidR="008C6DD5" w:rsidRPr="00BD7480" w:rsidDel="00EC43BA">
          <w:rPr>
            <w:rFonts w:ascii="Arial" w:hAnsi="Arial"/>
            <w:sz w:val="20"/>
            <w:szCs w:val="20"/>
          </w:rPr>
          <w:delText xml:space="preserve">lub rooj zaum </w:delText>
        </w:r>
      </w:del>
      <w:r w:rsidR="008C6DD5" w:rsidRPr="00BD7480">
        <w:rPr>
          <w:rFonts w:ascii="Arial" w:hAnsi="Arial"/>
          <w:sz w:val="20"/>
          <w:szCs w:val="20"/>
        </w:rPr>
        <w:t>1-</w:t>
      </w:r>
      <w:r w:rsidR="008C6DD5">
        <w:rPr>
          <w:rFonts w:ascii="Arial" w:hAnsi="Arial"/>
          <w:sz w:val="20"/>
          <w:szCs w:val="20"/>
        </w:rPr>
        <w:t>qib</w:t>
      </w:r>
      <w:r w:rsidR="008C6DD5" w:rsidRPr="00BD7480">
        <w:rPr>
          <w:rFonts w:ascii="Arial" w:hAnsi="Arial"/>
          <w:sz w:val="20"/>
          <w:szCs w:val="20"/>
        </w:rPr>
        <w:t xml:space="preserve"> kev ua </w:t>
      </w:r>
      <w:ins w:id="150" w:author="Kaxiong" w:date="2021-04-21T19:29:00Z">
        <w:r w:rsidR="00EC43BA">
          <w:rPr>
            <w:rFonts w:ascii="Arial" w:hAnsi="Arial"/>
            <w:sz w:val="20"/>
            <w:szCs w:val="20"/>
          </w:rPr>
          <w:t xml:space="preserve">tus thawj tswj </w:t>
        </w:r>
      </w:ins>
      <w:r w:rsidR="008C6DD5" w:rsidRPr="00BD7480">
        <w:rPr>
          <w:rFonts w:ascii="Arial" w:hAnsi="Arial" w:cs="Arial"/>
          <w:sz w:val="20"/>
          <w:szCs w:val="20"/>
        </w:rPr>
        <w:t xml:space="preserve">hauv </w:t>
      </w:r>
      <w:r w:rsidR="008C6DD5">
        <w:rPr>
          <w:rFonts w:ascii="Arial" w:hAnsi="Arial" w:cs="Arial"/>
          <w:sz w:val="20"/>
          <w:szCs w:val="20"/>
        </w:rPr>
        <w:t>8</w:t>
      </w:r>
      <w:r w:rsidR="008C6DD5" w:rsidRPr="00BD7480">
        <w:rPr>
          <w:rFonts w:ascii="Arial" w:hAnsi="Arial" w:cs="Arial"/>
          <w:sz w:val="20"/>
          <w:szCs w:val="20"/>
        </w:rPr>
        <w:t xml:space="preserve"> ntawm </w:t>
      </w:r>
      <w:r w:rsidR="008C6DD5">
        <w:rPr>
          <w:rFonts w:ascii="Arial" w:hAnsi="Arial" w:cs="Arial"/>
          <w:sz w:val="20"/>
          <w:szCs w:val="20"/>
        </w:rPr>
        <w:t>10</w:t>
      </w:r>
      <w:r w:rsidR="008C6DD5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7FB813EF" w14:textId="3DCCB642" w:rsidR="00EA22E9" w:rsidRPr="00764779" w:rsidRDefault="00EA22E9" w:rsidP="00EA22E9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 xml:space="preserve">ws li niam txiv tsab ntawv ceeb toom, </w:t>
      </w:r>
      <w:r w:rsidR="00A90D6D" w:rsidRPr="00BD7480">
        <w:rPr>
          <w:rFonts w:ascii="Arial" w:hAnsi="Arial"/>
          <w:sz w:val="20"/>
          <w:szCs w:val="20"/>
        </w:rPr>
        <w:t>Kenneth</w:t>
      </w:r>
      <w:r w:rsidR="00A90D6D">
        <w:rPr>
          <w:rFonts w:ascii="Arial" w:hAnsi="Arial"/>
          <w:sz w:val="20"/>
          <w:szCs w:val="20"/>
        </w:rPr>
        <w:t xml:space="preserve"> qog</w:t>
      </w:r>
      <w:r w:rsidR="00A90D6D" w:rsidRPr="00BD7480">
        <w:rPr>
          <w:rFonts w:ascii="Arial" w:hAnsi="Arial"/>
          <w:sz w:val="20"/>
          <w:szCs w:val="20"/>
        </w:rPr>
        <w:t xml:space="preserve"> raws li </w:t>
      </w:r>
      <w:r w:rsidR="00A90D6D">
        <w:rPr>
          <w:rFonts w:ascii="Arial" w:hAnsi="Arial"/>
          <w:sz w:val="20"/>
          <w:szCs w:val="20"/>
        </w:rPr>
        <w:t>4 qho</w:t>
      </w:r>
      <w:del w:id="151" w:author="Kaxiong" w:date="2021-04-21T19:29:00Z">
        <w:r w:rsidR="00A90D6D" w:rsidDel="00EC43BA">
          <w:rPr>
            <w:rFonts w:ascii="Arial" w:hAnsi="Arial"/>
            <w:sz w:val="20"/>
            <w:szCs w:val="20"/>
          </w:rPr>
          <w:delText>s</w:delText>
        </w:r>
      </w:del>
      <w:r w:rsidR="00A90D6D">
        <w:rPr>
          <w:rFonts w:ascii="Arial" w:hAnsi="Arial"/>
          <w:sz w:val="20"/>
          <w:szCs w:val="20"/>
        </w:rPr>
        <w:t xml:space="preserve"> ntxiv (tag nrho ntawm 7)</w:t>
      </w:r>
      <w:r w:rsidR="00A90D6D" w:rsidRPr="00BD7480">
        <w:rPr>
          <w:rFonts w:ascii="Arial" w:hAnsi="Arial"/>
          <w:sz w:val="20"/>
          <w:szCs w:val="20"/>
        </w:rPr>
        <w:t xml:space="preserve"> hauv / tawm ntawm </w:t>
      </w:r>
      <w:del w:id="152" w:author="Kaxiong" w:date="2021-04-21T19:29:00Z">
        <w:r w:rsidR="00A90D6D" w:rsidRPr="00BD7480" w:rsidDel="00EC43BA">
          <w:rPr>
            <w:rFonts w:ascii="Arial" w:hAnsi="Arial"/>
            <w:sz w:val="20"/>
            <w:szCs w:val="20"/>
          </w:rPr>
          <w:delText>lub ro</w:delText>
        </w:r>
      </w:del>
      <w:del w:id="153" w:author="Kaxiong" w:date="2021-04-21T19:30:00Z">
        <w:r w:rsidR="00A90D6D" w:rsidRPr="00BD7480" w:rsidDel="00EC43BA">
          <w:rPr>
            <w:rFonts w:ascii="Arial" w:hAnsi="Arial"/>
            <w:sz w:val="20"/>
            <w:szCs w:val="20"/>
          </w:rPr>
          <w:delText xml:space="preserve">oj zaum </w:delText>
        </w:r>
      </w:del>
      <w:r w:rsidR="00A90D6D" w:rsidRPr="00BD7480">
        <w:rPr>
          <w:rFonts w:ascii="Arial" w:hAnsi="Arial"/>
          <w:sz w:val="20"/>
          <w:szCs w:val="20"/>
        </w:rPr>
        <w:t>1-</w:t>
      </w:r>
      <w:r w:rsidR="00A90D6D">
        <w:rPr>
          <w:rFonts w:ascii="Arial" w:hAnsi="Arial"/>
          <w:sz w:val="20"/>
          <w:szCs w:val="20"/>
        </w:rPr>
        <w:t>qib</w:t>
      </w:r>
      <w:r w:rsidR="00A90D6D" w:rsidRPr="00BD7480">
        <w:rPr>
          <w:rFonts w:ascii="Arial" w:hAnsi="Arial"/>
          <w:sz w:val="20"/>
          <w:szCs w:val="20"/>
        </w:rPr>
        <w:t xml:space="preserve"> kev ua </w:t>
      </w:r>
      <w:ins w:id="154" w:author="Kaxiong" w:date="2021-04-21T19:30:00Z">
        <w:r w:rsidR="00EC43BA">
          <w:rPr>
            <w:rFonts w:ascii="Arial" w:hAnsi="Arial"/>
            <w:sz w:val="20"/>
            <w:szCs w:val="20"/>
          </w:rPr>
          <w:t xml:space="preserve">tus thawj tswj </w:t>
        </w:r>
      </w:ins>
      <w:r w:rsidR="00A90D6D" w:rsidRPr="00BD7480">
        <w:rPr>
          <w:rFonts w:ascii="Arial" w:hAnsi="Arial" w:cs="Arial"/>
          <w:sz w:val="20"/>
          <w:szCs w:val="20"/>
        </w:rPr>
        <w:t xml:space="preserve">hauv </w:t>
      </w:r>
      <w:r w:rsidR="00A90D6D">
        <w:rPr>
          <w:rFonts w:ascii="Arial" w:hAnsi="Arial" w:cs="Arial"/>
          <w:sz w:val="20"/>
          <w:szCs w:val="20"/>
        </w:rPr>
        <w:t>8</w:t>
      </w:r>
      <w:r w:rsidR="00A90D6D" w:rsidRPr="00BD7480">
        <w:rPr>
          <w:rFonts w:ascii="Arial" w:hAnsi="Arial" w:cs="Arial"/>
          <w:sz w:val="20"/>
          <w:szCs w:val="20"/>
        </w:rPr>
        <w:t xml:space="preserve"> ntawm </w:t>
      </w:r>
      <w:r w:rsidR="00A90D6D">
        <w:rPr>
          <w:rFonts w:ascii="Arial" w:hAnsi="Arial" w:cs="Arial"/>
          <w:sz w:val="20"/>
          <w:szCs w:val="20"/>
        </w:rPr>
        <w:t>10</w:t>
      </w:r>
      <w:r w:rsidR="00A90D6D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17354F">
        <w:rPr>
          <w:rFonts w:ascii="Arial" w:hAnsi="Arial" w:cs="Arial"/>
          <w:sz w:val="20"/>
          <w:szCs w:val="20"/>
        </w:rPr>
        <w:t>tus saib xyuas/</w:t>
      </w:r>
      <w:r w:rsidR="00A90D6D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A90D6D"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155" w:author="Kaxiong" w:date="2021-04-21T18:16:00Z">
        <w:r w:rsidRPr="00E70E39" w:rsidDel="00F26DEC">
          <w:rPr>
            <w:rFonts w:ascii="Arial" w:hAnsi="Arial"/>
            <w:sz w:val="20"/>
            <w:szCs w:val="20"/>
          </w:rPr>
          <w:delText>cov ntsiab lus</w:delText>
        </w:r>
        <w:r w:rsidDel="00F26DEC">
          <w:rPr>
            <w:rFonts w:ascii="Arial" w:hAnsi="Arial"/>
            <w:sz w:val="20"/>
            <w:szCs w:val="20"/>
          </w:rPr>
          <w:delText xml:space="preserve"> nrog</w:delText>
        </w:r>
      </w:del>
      <w:ins w:id="156" w:author="Kaxiong" w:date="2021-04-21T18:16:00Z">
        <w:r w:rsidR="00F26DEC">
          <w:rPr>
            <w:rFonts w:ascii="Arial" w:hAnsi="Arial"/>
            <w:sz w:val="20"/>
            <w:szCs w:val="20"/>
          </w:rPr>
          <w:t>Ua tau li tus qauv</w:t>
        </w:r>
      </w:ins>
      <w:r w:rsidRPr="00E70E39">
        <w:rPr>
          <w:rFonts w:ascii="Arial" w:hAnsi="Arial"/>
          <w:sz w:val="20"/>
          <w:szCs w:val="20"/>
        </w:rPr>
        <w:t>.</w:t>
      </w:r>
    </w:p>
    <w:p w14:paraId="53E1B028" w14:textId="4B2E1B4C" w:rsidR="00EA22E9" w:rsidRPr="002057CA" w:rsidRDefault="00EA22E9" w:rsidP="00EA22E9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>
        <w:rPr>
          <w:rFonts w:ascii="Arial" w:hAnsi="Arial"/>
          <w:sz w:val="20"/>
          <w:szCs w:val="20"/>
        </w:rPr>
        <w:t xml:space="preserve">Raws li niam txiv tsab ntawv ceeb toom, </w:t>
      </w:r>
      <w:r w:rsidR="0017354F" w:rsidRPr="00BD7480">
        <w:rPr>
          <w:rFonts w:ascii="Arial" w:hAnsi="Arial"/>
          <w:sz w:val="20"/>
          <w:szCs w:val="20"/>
        </w:rPr>
        <w:t>Kenneth</w:t>
      </w:r>
      <w:r w:rsidR="0017354F">
        <w:rPr>
          <w:rFonts w:ascii="Arial" w:hAnsi="Arial"/>
          <w:sz w:val="20"/>
          <w:szCs w:val="20"/>
        </w:rPr>
        <w:t xml:space="preserve"> qog</w:t>
      </w:r>
      <w:r w:rsidR="0017354F" w:rsidRPr="00BD7480">
        <w:rPr>
          <w:rFonts w:ascii="Arial" w:hAnsi="Arial"/>
          <w:sz w:val="20"/>
          <w:szCs w:val="20"/>
        </w:rPr>
        <w:t xml:space="preserve"> raws li </w:t>
      </w:r>
      <w:r w:rsidR="0017354F">
        <w:rPr>
          <w:rFonts w:ascii="Arial" w:hAnsi="Arial"/>
          <w:sz w:val="20"/>
          <w:szCs w:val="20"/>
        </w:rPr>
        <w:t>4 qho</w:t>
      </w:r>
      <w:del w:id="157" w:author="Kaxiong" w:date="2021-04-21T19:29:00Z">
        <w:r w:rsidR="0017354F" w:rsidDel="00EC43BA">
          <w:rPr>
            <w:rFonts w:ascii="Arial" w:hAnsi="Arial"/>
            <w:sz w:val="20"/>
            <w:szCs w:val="20"/>
          </w:rPr>
          <w:delText>s</w:delText>
        </w:r>
      </w:del>
      <w:r w:rsidR="0017354F">
        <w:rPr>
          <w:rFonts w:ascii="Arial" w:hAnsi="Arial"/>
          <w:sz w:val="20"/>
          <w:szCs w:val="20"/>
        </w:rPr>
        <w:t xml:space="preserve"> ntxiv (tag nrho ntawm 7)</w:t>
      </w:r>
      <w:r w:rsidR="0017354F" w:rsidRPr="00BD7480">
        <w:rPr>
          <w:rFonts w:ascii="Arial" w:hAnsi="Arial"/>
          <w:sz w:val="20"/>
          <w:szCs w:val="20"/>
        </w:rPr>
        <w:t xml:space="preserve"> hauv / tawm ntawm </w:t>
      </w:r>
      <w:del w:id="158" w:author="Kaxiong" w:date="2021-04-21T19:30:00Z">
        <w:r w:rsidR="0017354F" w:rsidRPr="00BD7480" w:rsidDel="00EC43BA">
          <w:rPr>
            <w:rFonts w:ascii="Arial" w:hAnsi="Arial"/>
            <w:sz w:val="20"/>
            <w:szCs w:val="20"/>
          </w:rPr>
          <w:delText xml:space="preserve">lub rooj zaum </w:delText>
        </w:r>
      </w:del>
      <w:r w:rsidR="0017354F" w:rsidRPr="00BD7480">
        <w:rPr>
          <w:rFonts w:ascii="Arial" w:hAnsi="Arial"/>
          <w:sz w:val="20"/>
          <w:szCs w:val="20"/>
        </w:rPr>
        <w:t>1-</w:t>
      </w:r>
      <w:r w:rsidR="0017354F">
        <w:rPr>
          <w:rFonts w:ascii="Arial" w:hAnsi="Arial"/>
          <w:sz w:val="20"/>
          <w:szCs w:val="20"/>
        </w:rPr>
        <w:t>qib</w:t>
      </w:r>
      <w:r w:rsidR="0017354F" w:rsidRPr="00BD7480">
        <w:rPr>
          <w:rFonts w:ascii="Arial" w:hAnsi="Arial"/>
          <w:sz w:val="20"/>
          <w:szCs w:val="20"/>
        </w:rPr>
        <w:t xml:space="preserve"> kev ua </w:t>
      </w:r>
      <w:ins w:id="159" w:author="Kaxiong" w:date="2021-04-21T19:30:00Z">
        <w:r w:rsidR="00EC43BA">
          <w:rPr>
            <w:rFonts w:ascii="Arial" w:hAnsi="Arial"/>
            <w:sz w:val="20"/>
            <w:szCs w:val="20"/>
          </w:rPr>
          <w:t xml:space="preserve">tus thawj tswj </w:t>
        </w:r>
      </w:ins>
      <w:r w:rsidR="0017354F" w:rsidRPr="00BD7480">
        <w:rPr>
          <w:rFonts w:ascii="Arial" w:hAnsi="Arial" w:cs="Arial"/>
          <w:sz w:val="20"/>
          <w:szCs w:val="20"/>
        </w:rPr>
        <w:t xml:space="preserve">hauv </w:t>
      </w:r>
      <w:r w:rsidR="0017354F">
        <w:rPr>
          <w:rFonts w:ascii="Arial" w:hAnsi="Arial" w:cs="Arial"/>
          <w:sz w:val="20"/>
          <w:szCs w:val="20"/>
        </w:rPr>
        <w:t>8</w:t>
      </w:r>
      <w:r w:rsidR="0017354F" w:rsidRPr="00BD7480">
        <w:rPr>
          <w:rFonts w:ascii="Arial" w:hAnsi="Arial" w:cs="Arial"/>
          <w:sz w:val="20"/>
          <w:szCs w:val="20"/>
        </w:rPr>
        <w:t xml:space="preserve"> ntawm </w:t>
      </w:r>
      <w:r w:rsidR="0017354F">
        <w:rPr>
          <w:rFonts w:ascii="Arial" w:hAnsi="Arial" w:cs="Arial"/>
          <w:sz w:val="20"/>
          <w:szCs w:val="20"/>
        </w:rPr>
        <w:t>10</w:t>
      </w:r>
      <w:r w:rsidR="0017354F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17354F">
        <w:rPr>
          <w:rFonts w:ascii="Arial" w:hAnsi="Arial" w:cs="Arial"/>
          <w:sz w:val="20"/>
          <w:szCs w:val="20"/>
        </w:rPr>
        <w:t>tus saib xyuas/</w:t>
      </w:r>
      <w:r w:rsidR="0017354F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17354F">
        <w:rPr>
          <w:rFonts w:ascii="Arial" w:hAnsi="Arial" w:cs="Arial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160" w:author="Kaxiong" w:date="2021-04-21T18:16:00Z">
        <w:r w:rsidRPr="00E70E39" w:rsidDel="00F26DEC">
          <w:rPr>
            <w:rFonts w:ascii="Arial" w:hAnsi="Arial"/>
            <w:sz w:val="20"/>
            <w:szCs w:val="20"/>
          </w:rPr>
          <w:delText>cov ntsiab lus</w:delText>
        </w:r>
        <w:r w:rsidRPr="001539A3" w:rsidDel="00F26DEC">
          <w:rPr>
            <w:rFonts w:ascii="Arial" w:hAnsi="Arial"/>
            <w:sz w:val="20"/>
            <w:szCs w:val="20"/>
          </w:rPr>
          <w:delText xml:space="preserve"> nrog</w:delText>
        </w:r>
      </w:del>
      <w:ins w:id="161" w:author="Kaxiong" w:date="2021-04-21T18:16:00Z">
        <w:r w:rsidR="00F26DEC">
          <w:rPr>
            <w:rFonts w:ascii="Arial" w:hAnsi="Arial"/>
            <w:sz w:val="20"/>
            <w:szCs w:val="20"/>
          </w:rPr>
          <w:t>Ua tau li tus qauv</w:t>
        </w:r>
      </w:ins>
      <w:r w:rsidRPr="001539A3">
        <w:rPr>
          <w:rFonts w:ascii="Arial" w:hAnsi="Arial"/>
          <w:sz w:val="20"/>
          <w:szCs w:val="20"/>
        </w:rPr>
        <w:t>.</w:t>
      </w:r>
    </w:p>
    <w:p w14:paraId="142FE3F2" w14:textId="77777777" w:rsidR="00EA22E9" w:rsidRDefault="00EA22E9" w:rsidP="00EA22E9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</w:p>
    <w:p w14:paraId="0C488698" w14:textId="77777777" w:rsidR="00EA22E9" w:rsidRDefault="00EA22E9" w:rsidP="00EA22E9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Cov Ntsiab lus ntawm kev Nce Qib:</w:t>
      </w:r>
    </w:p>
    <w:p w14:paraId="55603A3A" w14:textId="77777777" w:rsidR="00EA22E9" w:rsidRDefault="00EA22E9" w:rsidP="00EA22E9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Tawm tswv yim:</w:t>
      </w:r>
    </w:p>
    <w:p w14:paraId="67A6A812" w14:textId="77777777" w:rsidR="00EA22E9" w:rsidRDefault="00EA22E9" w:rsidP="00EA22E9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</w:p>
    <w:p w14:paraId="7F8AB50B" w14:textId="393CCF0F" w:rsidR="00EA22E9" w:rsidRDefault="00EA22E9" w:rsidP="00EA22E9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162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163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</w:p>
    <w:p w14:paraId="07506687" w14:textId="77777777" w:rsidR="00EA22E9" w:rsidRDefault="00EA22E9" w:rsidP="00EA22E9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0473FDF3" w14:textId="6DAEEA32" w:rsidR="00EA22E9" w:rsidRDefault="00EA22E9">
      <w:pPr>
        <w:rPr>
          <w:rFonts w:ascii="Arial" w:hAnsi="Arial" w:cs="Arial"/>
          <w:sz w:val="22"/>
          <w:szCs w:val="22"/>
        </w:rPr>
      </w:pPr>
    </w:p>
    <w:p w14:paraId="6A5B7E91" w14:textId="53136B00" w:rsidR="003470AF" w:rsidRDefault="003470AF">
      <w:pPr>
        <w:rPr>
          <w:rFonts w:ascii="Arial" w:hAnsi="Arial" w:cs="Arial"/>
          <w:sz w:val="22"/>
          <w:szCs w:val="22"/>
        </w:rPr>
      </w:pPr>
    </w:p>
    <w:p w14:paraId="34A60CCA" w14:textId="614565A4" w:rsidR="003470AF" w:rsidRDefault="003470AF">
      <w:pPr>
        <w:rPr>
          <w:rFonts w:ascii="Arial" w:hAnsi="Arial" w:cs="Arial"/>
          <w:sz w:val="22"/>
          <w:szCs w:val="22"/>
        </w:rPr>
      </w:pPr>
    </w:p>
    <w:p w14:paraId="7EAB411D" w14:textId="77777777" w:rsidR="003470AF" w:rsidRDefault="003470AF">
      <w:pPr>
        <w:jc w:val="center"/>
        <w:rPr>
          <w:rFonts w:ascii="Arial" w:eastAsia="Arial" w:hAnsi="Arial"/>
          <w:b/>
          <w:sz w:val="23"/>
        </w:rPr>
        <w:pPrChange w:id="164" w:author="Kaxiong" w:date="2021-04-21T19:31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AEDF152" w14:textId="77777777" w:rsidR="003470AF" w:rsidRDefault="003470AF" w:rsidP="003470AF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54F8CF6" w14:textId="77777777" w:rsidR="003470AF" w:rsidRDefault="003470AF" w:rsidP="003470AF">
      <w:pPr>
        <w:rPr>
          <w:rFonts w:ascii="Arial" w:hAnsi="Arial"/>
          <w:b/>
          <w:bCs/>
          <w:sz w:val="22"/>
          <w:szCs w:val="22"/>
        </w:rPr>
      </w:pPr>
    </w:p>
    <w:p w14:paraId="37DF9FB8" w14:textId="77777777" w:rsidR="003470AF" w:rsidRDefault="003470AF" w:rsidP="003470A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3470AF" w14:paraId="759531CA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3455" w14:textId="28508106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946C90">
              <w:rPr>
                <w:rFonts w:ascii="Arial" w:hAnsi="Arial"/>
                <w:sz w:val="20"/>
                <w:szCs w:val="20"/>
              </w:rPr>
              <w:t xml:space="preserve">Tus Cwj Pwm ntawm </w:t>
            </w:r>
            <w:del w:id="165" w:author="Kaxiong" w:date="2021-04-21T19:32:00Z">
              <w:r w:rsidR="00946C90" w:rsidDel="00EC43BA">
                <w:rPr>
                  <w:rFonts w:ascii="Arial" w:hAnsi="Arial"/>
                  <w:sz w:val="20"/>
                  <w:szCs w:val="20"/>
                </w:rPr>
                <w:delText xml:space="preserve">Cov </w:delText>
              </w:r>
            </w:del>
            <w:r w:rsidR="00946C90">
              <w:rPr>
                <w:rFonts w:ascii="Arial" w:hAnsi="Arial"/>
                <w:sz w:val="20"/>
                <w:szCs w:val="20"/>
              </w:rPr>
              <w:t>Mloog/Kev Sib Txuas Lus Uas Tau Lee</w:t>
            </w:r>
            <w:ins w:id="166" w:author="Kaxiong" w:date="2021-04-22T19:51:00Z">
              <w:r w:rsidR="00FC7E1B">
                <w:rPr>
                  <w:rFonts w:ascii="Arial" w:hAnsi="Arial"/>
                  <w:sz w:val="20"/>
                  <w:szCs w:val="20"/>
                </w:rPr>
                <w:t>s</w:t>
              </w:r>
            </w:ins>
            <w:r w:rsidR="00946C90">
              <w:rPr>
                <w:rFonts w:ascii="Arial" w:hAnsi="Arial"/>
                <w:sz w:val="20"/>
                <w:szCs w:val="20"/>
              </w:rPr>
              <w:t xml:space="preserve"> Txais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563B" w14:textId="3D9E1D96" w:rsidR="003470AF" w:rsidRDefault="003470A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43335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6</w:t>
            </w:r>
          </w:p>
          <w:p w14:paraId="1003D580" w14:textId="77777777" w:rsidR="003470AF" w:rsidRDefault="003470A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E224E96" w14:textId="6D2C6778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Kaum Hlis xyoo 2021, </w:t>
            </w:r>
            <w:r w:rsidR="005539AC">
              <w:rPr>
                <w:rFonts w:ascii="Arial" w:hAnsi="Arial"/>
                <w:sz w:val="20"/>
                <w:szCs w:val="20"/>
              </w:rPr>
              <w:t xml:space="preserve">Kenneth yuav </w:t>
            </w:r>
            <w:del w:id="167" w:author="Kaxiong" w:date="2021-04-21T19:34:00Z">
              <w:r w:rsidR="005539AC" w:rsidDel="00EC43BA">
                <w:rPr>
                  <w:rFonts w:ascii="Arial" w:hAnsi="Arial"/>
                  <w:sz w:val="20"/>
                  <w:szCs w:val="20"/>
                </w:rPr>
                <w:delText xml:space="preserve">rov qab </w:delText>
              </w:r>
            </w:del>
            <w:ins w:id="168" w:author="Kaxiong" w:date="2021-04-21T19:34:00Z">
              <w:r w:rsidR="00EC43BA">
                <w:rPr>
                  <w:rFonts w:ascii="Arial" w:hAnsi="Arial"/>
                  <w:sz w:val="20"/>
                  <w:szCs w:val="20"/>
                </w:rPr>
                <w:t xml:space="preserve">lees </w:t>
              </w:r>
            </w:ins>
            <w:r w:rsidR="005539AC">
              <w:rPr>
                <w:rFonts w:ascii="Arial" w:hAnsi="Arial"/>
                <w:sz w:val="20"/>
                <w:szCs w:val="20"/>
              </w:rPr>
              <w:t xml:space="preserve">qhia txog 8 yam </w:t>
            </w:r>
            <w:ins w:id="169" w:author="Kaxiong" w:date="2021-04-21T19:36:00Z">
              <w:r w:rsidR="00371EAC">
                <w:rPr>
                  <w:rFonts w:ascii="Arial" w:hAnsi="Arial"/>
                  <w:sz w:val="20"/>
                  <w:szCs w:val="20"/>
                </w:rPr>
                <w:t xml:space="preserve">khoom 3D </w:t>
              </w:r>
            </w:ins>
            <w:del w:id="170" w:author="Kaxiong" w:date="2021-04-21T19:36:00Z">
              <w:r w:rsidR="005539AC" w:rsidDel="00371EAC">
                <w:rPr>
                  <w:rFonts w:ascii="Arial" w:hAnsi="Arial"/>
                  <w:sz w:val="20"/>
                  <w:szCs w:val="20"/>
                </w:rPr>
                <w:delText xml:space="preserve">qhov </w:delText>
              </w:r>
            </w:del>
            <w:del w:id="171" w:author="Kaxiong" w:date="2021-04-21T19:35:00Z">
              <w:r w:rsidR="005539AC" w:rsidDel="00EC43BA">
                <w:rPr>
                  <w:rFonts w:ascii="Arial" w:hAnsi="Arial"/>
                  <w:sz w:val="20"/>
                  <w:szCs w:val="20"/>
                </w:rPr>
                <w:delText xml:space="preserve">kev sim </w:delText>
              </w:r>
            </w:del>
            <w:r w:rsidR="005539AC">
              <w:rPr>
                <w:rFonts w:ascii="Arial" w:hAnsi="Arial"/>
                <w:sz w:val="20"/>
                <w:szCs w:val="20"/>
              </w:rPr>
              <w:t xml:space="preserve">ntxiv (tag nrho ntawm 13) </w:t>
            </w:r>
            <w:del w:id="172" w:author="Kaxiong" w:date="2021-04-21T19:37:00Z">
              <w:r w:rsidR="005539AC" w:rsidDel="00371EAC">
                <w:rPr>
                  <w:rFonts w:ascii="Arial" w:hAnsi="Arial"/>
                  <w:sz w:val="20"/>
                  <w:szCs w:val="20"/>
                </w:rPr>
                <w:delText xml:space="preserve">3D </w:delText>
              </w:r>
            </w:del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hauv </w:t>
            </w:r>
            <w:r w:rsidR="005539AC">
              <w:rPr>
                <w:rFonts w:ascii="Arial" w:hAnsi="Arial" w:cs="Arial"/>
                <w:sz w:val="20"/>
                <w:szCs w:val="20"/>
              </w:rPr>
              <w:t>8</w:t>
            </w:r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ntawm </w:t>
            </w:r>
            <w:r w:rsidR="005539AC">
              <w:rPr>
                <w:rFonts w:ascii="Arial" w:hAnsi="Arial" w:cs="Arial"/>
                <w:sz w:val="20"/>
                <w:szCs w:val="20"/>
              </w:rPr>
              <w:t>10</w:t>
            </w:r>
            <w:r w:rsidR="005539AC" w:rsidRPr="00BD7480">
              <w:rPr>
                <w:rFonts w:ascii="Arial" w:hAnsi="Arial" w:cs="Arial"/>
                <w:sz w:val="20"/>
                <w:szCs w:val="20"/>
              </w:rPr>
              <w:t xml:space="preserve"> cov tsam thawj raws li kev soj ntsuam los ntawm cov neeg ua hauj lwm thiab cov ntaub ntawv uas khaws.</w:t>
            </w:r>
          </w:p>
          <w:p w14:paraId="052DCE73" w14:textId="77777777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7380A4" wp14:editId="181ABC1E">
                  <wp:extent cx="149225" cy="119380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Tso cai rau tub ntxhais kawm koom tes / 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955D24A" w14:textId="55185B6A" w:rsidR="003470AF" w:rsidRDefault="00B8467B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6027E4" wp14:editId="7AE74ADD">
                  <wp:extent cx="152479" cy="114359"/>
                  <wp:effectExtent l="0" t="0" r="0" b="0"/>
                  <wp:docPr id="230" name="Picture 2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70AF"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7C7149C7" w14:textId="6F8E974C" w:rsidR="003470AF" w:rsidRDefault="00B8467B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5ADECC" wp14:editId="4421DA80">
                  <wp:extent cx="149225" cy="109220"/>
                  <wp:effectExtent l="0" t="0" r="3175" b="508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70AF">
              <w:rPr>
                <w:rFonts w:ascii="Arial" w:hAnsi="Arial"/>
                <w:sz w:val="20"/>
                <w:szCs w:val="20"/>
              </w:rPr>
              <w:t>Kev paub lus zoo</w:t>
            </w:r>
          </w:p>
          <w:p w14:paraId="212862E3" w14:textId="77777777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AF88A3" wp14:editId="6D19C8D4">
                  <wp:extent cx="149225" cy="109220"/>
                  <wp:effectExtent l="0" t="0" r="3175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13A5146" wp14:editId="054C9F68">
                  <wp:extent cx="149225" cy="119380"/>
                  <wp:effectExtent l="0" t="0" r="317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2566613A" w14:textId="77777777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8C1C5D" wp14:editId="052915D9">
                  <wp:extent cx="149225" cy="109220"/>
                  <wp:effectExtent l="0" t="0" r="3175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1437D531" wp14:editId="3CFA647C">
                  <wp:extent cx="149225" cy="119380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63ACC1D7" w14:textId="6464220E" w:rsidR="003470AF" w:rsidRDefault="003470A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kawm/Cov neeg ua hauj lwm</w:t>
            </w:r>
            <w:del w:id="173" w:author="Kaxiong" w:date="2021-04-21T20:06:00Z">
              <w:r w:rsidDel="006451C0">
                <w:rPr>
                  <w:rFonts w:ascii="Arial" w:hAnsi="Arial"/>
                  <w:sz w:val="20"/>
                  <w:szCs w:val="20"/>
                </w:rPr>
                <w:delText>/tus siab xyuas</w:delText>
              </w:r>
            </w:del>
            <w:ins w:id="174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/Cov neeg saib xyuas</w:t>
              </w:r>
            </w:ins>
          </w:p>
        </w:tc>
      </w:tr>
      <w:tr w:rsidR="003470AF" w14:paraId="358E1E1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06AB" w14:textId="0C67FAD1" w:rsidR="003470AF" w:rsidRDefault="003470AF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E0F13">
              <w:rPr>
                <w:rFonts w:ascii="Arial" w:hAnsi="Arial"/>
                <w:sz w:val="20"/>
                <w:szCs w:val="20"/>
              </w:rPr>
              <w:t>Kenneth rov qab qhia txog 5 yam qhov kev sim 3D</w:t>
            </w:r>
            <w:r w:rsidR="003B2601">
              <w:rPr>
                <w:rFonts w:ascii="Arial" w:hAnsi="Arial"/>
                <w:sz w:val="20"/>
                <w:szCs w:val="20"/>
              </w:rPr>
              <w:t xml:space="preserve"> </w:t>
            </w:r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hauv </w:t>
            </w:r>
            <w:r w:rsidR="003B2601">
              <w:rPr>
                <w:rFonts w:ascii="Arial" w:hAnsi="Arial" w:cs="Arial"/>
                <w:sz w:val="20"/>
                <w:szCs w:val="20"/>
              </w:rPr>
              <w:t>8</w:t>
            </w:r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ntawm </w:t>
            </w:r>
            <w:r w:rsidR="003B2601">
              <w:rPr>
                <w:rFonts w:ascii="Arial" w:hAnsi="Arial" w:cs="Arial"/>
                <w:sz w:val="20"/>
                <w:szCs w:val="20"/>
              </w:rPr>
              <w:t>10</w:t>
            </w:r>
            <w:r w:rsidR="003B2601" w:rsidRPr="00BD7480">
              <w:rPr>
                <w:rFonts w:ascii="Arial" w:hAnsi="Arial" w:cs="Arial"/>
                <w:sz w:val="20"/>
                <w:szCs w:val="20"/>
              </w:rPr>
              <w:t xml:space="preserve"> cov tsam thawj raws li kev soj ntsuam los ntawm cov neeg ua hauj lwm thiab cov ntaub ntawv uas khaws.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CAB9" w14:textId="77777777" w:rsidR="003470AF" w:rsidRDefault="003470AF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2825D82A" w14:textId="66B32088" w:rsidR="003470AF" w:rsidRDefault="003470AF" w:rsidP="003470A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</w:t>
      </w:r>
      <w:r>
        <w:rPr>
          <w:rFonts w:ascii="Arial" w:hAnsi="Arial"/>
          <w:sz w:val="20"/>
          <w:szCs w:val="20"/>
        </w:rPr>
        <w:t xml:space="preserve">:Txog lub Kaum Ob Hlis xyoo 2020, </w:t>
      </w:r>
      <w:r w:rsidR="00E66135">
        <w:rPr>
          <w:rFonts w:ascii="Arial" w:hAnsi="Arial"/>
          <w:sz w:val="20"/>
          <w:szCs w:val="20"/>
        </w:rPr>
        <w:t xml:space="preserve">Kenneth yuav </w:t>
      </w:r>
      <w:del w:id="175" w:author="Kaxiong" w:date="2021-04-21T19:38:00Z">
        <w:r w:rsidR="00E66135" w:rsidDel="00371EAC">
          <w:rPr>
            <w:rFonts w:ascii="Arial" w:hAnsi="Arial"/>
            <w:sz w:val="20"/>
            <w:szCs w:val="20"/>
          </w:rPr>
          <w:delText>rov qab</w:delText>
        </w:r>
      </w:del>
      <w:ins w:id="176" w:author="Kaxiong" w:date="2021-04-21T19:38:00Z">
        <w:r w:rsidR="00371EAC">
          <w:rPr>
            <w:rFonts w:ascii="Arial" w:hAnsi="Arial"/>
            <w:sz w:val="20"/>
            <w:szCs w:val="20"/>
          </w:rPr>
          <w:t>lees</w:t>
        </w:r>
      </w:ins>
      <w:r w:rsidR="00E66135">
        <w:rPr>
          <w:rFonts w:ascii="Arial" w:hAnsi="Arial"/>
          <w:sz w:val="20"/>
          <w:szCs w:val="20"/>
        </w:rPr>
        <w:t xml:space="preserve"> qhia txog 2 yam</w:t>
      </w:r>
      <w:ins w:id="177" w:author="Kaxiong" w:date="2021-04-21T19:38:00Z">
        <w:r w:rsidR="00371EAC">
          <w:rPr>
            <w:rFonts w:ascii="Arial" w:hAnsi="Arial"/>
            <w:sz w:val="20"/>
            <w:szCs w:val="20"/>
          </w:rPr>
          <w:t xml:space="preserve"> khoom 3D </w:t>
        </w:r>
      </w:ins>
      <w:del w:id="178" w:author="Kaxiong" w:date="2021-04-21T19:38:00Z">
        <w:r w:rsidR="00E66135" w:rsidDel="00371EAC">
          <w:rPr>
            <w:rFonts w:ascii="Arial" w:hAnsi="Arial"/>
            <w:sz w:val="20"/>
            <w:szCs w:val="20"/>
          </w:rPr>
          <w:delText xml:space="preserve"> qhov kev sim </w:delText>
        </w:r>
      </w:del>
      <w:r w:rsidR="00E66135">
        <w:rPr>
          <w:rFonts w:ascii="Arial" w:hAnsi="Arial"/>
          <w:sz w:val="20"/>
          <w:szCs w:val="20"/>
        </w:rPr>
        <w:t xml:space="preserve">ntxiv (tag nrho ntawm 7) </w:t>
      </w:r>
      <w:del w:id="179" w:author="Kaxiong" w:date="2021-04-21T19:39:00Z">
        <w:r w:rsidR="00E66135" w:rsidDel="00371EAC">
          <w:rPr>
            <w:rFonts w:ascii="Arial" w:hAnsi="Arial"/>
            <w:sz w:val="20"/>
            <w:szCs w:val="20"/>
          </w:rPr>
          <w:delText xml:space="preserve">3D </w:delText>
        </w:r>
      </w:del>
      <w:r w:rsidR="00E66135" w:rsidRPr="00BD7480">
        <w:rPr>
          <w:rFonts w:ascii="Arial" w:hAnsi="Arial" w:cs="Arial"/>
          <w:sz w:val="20"/>
          <w:szCs w:val="20"/>
        </w:rPr>
        <w:t xml:space="preserve">hauv </w:t>
      </w:r>
      <w:r w:rsidR="00E66135">
        <w:rPr>
          <w:rFonts w:ascii="Arial" w:hAnsi="Arial" w:cs="Arial"/>
          <w:sz w:val="20"/>
          <w:szCs w:val="20"/>
        </w:rPr>
        <w:t>8</w:t>
      </w:r>
      <w:r w:rsidR="00E66135" w:rsidRPr="00BD7480">
        <w:rPr>
          <w:rFonts w:ascii="Arial" w:hAnsi="Arial" w:cs="Arial"/>
          <w:sz w:val="20"/>
          <w:szCs w:val="20"/>
        </w:rPr>
        <w:t xml:space="preserve"> ntawm </w:t>
      </w:r>
      <w:r w:rsidR="00E66135">
        <w:rPr>
          <w:rFonts w:ascii="Arial" w:hAnsi="Arial" w:cs="Arial"/>
          <w:sz w:val="20"/>
          <w:szCs w:val="20"/>
        </w:rPr>
        <w:t>10</w:t>
      </w:r>
      <w:r w:rsidR="00E66135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4EE27B61" w14:textId="7933B3CD" w:rsidR="003470AF" w:rsidRDefault="003470AF" w:rsidP="003470A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Peb Hlis xyoo 2021, </w:t>
      </w:r>
      <w:r w:rsidR="00E66135">
        <w:rPr>
          <w:rFonts w:ascii="Arial" w:hAnsi="Arial"/>
          <w:sz w:val="20"/>
          <w:szCs w:val="20"/>
        </w:rPr>
        <w:t xml:space="preserve">Kenneth yuav </w:t>
      </w:r>
      <w:del w:id="180" w:author="Kaxiong" w:date="2021-04-21T19:39:00Z">
        <w:r w:rsidR="00E66135" w:rsidDel="00371EAC">
          <w:rPr>
            <w:rFonts w:ascii="Arial" w:hAnsi="Arial"/>
            <w:sz w:val="20"/>
            <w:szCs w:val="20"/>
          </w:rPr>
          <w:delText xml:space="preserve">rov qab </w:delText>
        </w:r>
      </w:del>
      <w:ins w:id="181" w:author="Kaxiong" w:date="2021-04-21T19:39:00Z">
        <w:r w:rsidR="00371EAC">
          <w:rPr>
            <w:rFonts w:ascii="Arial" w:hAnsi="Arial"/>
            <w:sz w:val="20"/>
            <w:szCs w:val="20"/>
          </w:rPr>
          <w:t xml:space="preserve">lees </w:t>
        </w:r>
      </w:ins>
      <w:r w:rsidR="00E66135">
        <w:rPr>
          <w:rFonts w:ascii="Arial" w:hAnsi="Arial"/>
          <w:sz w:val="20"/>
          <w:szCs w:val="20"/>
        </w:rPr>
        <w:t xml:space="preserve">qhia txog 4 yam </w:t>
      </w:r>
      <w:ins w:id="182" w:author="Kaxiong" w:date="2021-04-21T19:40:00Z">
        <w:r w:rsidR="00371EAC">
          <w:rPr>
            <w:rFonts w:ascii="Arial" w:hAnsi="Arial"/>
            <w:sz w:val="20"/>
            <w:szCs w:val="20"/>
          </w:rPr>
          <w:t xml:space="preserve">khoom 3D </w:t>
        </w:r>
      </w:ins>
      <w:del w:id="183" w:author="Kaxiong" w:date="2021-04-21T19:40:00Z">
        <w:r w:rsidR="00E66135" w:rsidDel="00371EAC">
          <w:rPr>
            <w:rFonts w:ascii="Arial" w:hAnsi="Arial"/>
            <w:sz w:val="20"/>
            <w:szCs w:val="20"/>
          </w:rPr>
          <w:delText xml:space="preserve">qhov kev sim </w:delText>
        </w:r>
      </w:del>
      <w:r w:rsidR="00E66135">
        <w:rPr>
          <w:rFonts w:ascii="Arial" w:hAnsi="Arial"/>
          <w:sz w:val="20"/>
          <w:szCs w:val="20"/>
        </w:rPr>
        <w:t xml:space="preserve">ntxiv (tag nrho ntawm 9) </w:t>
      </w:r>
      <w:del w:id="184" w:author="Kaxiong" w:date="2021-04-21T19:40:00Z">
        <w:r w:rsidR="00E66135" w:rsidDel="00371EAC">
          <w:rPr>
            <w:rFonts w:ascii="Arial" w:hAnsi="Arial"/>
            <w:sz w:val="20"/>
            <w:szCs w:val="20"/>
          </w:rPr>
          <w:delText xml:space="preserve">3D </w:delText>
        </w:r>
      </w:del>
      <w:r w:rsidR="00E66135" w:rsidRPr="00BD7480">
        <w:rPr>
          <w:rFonts w:ascii="Arial" w:hAnsi="Arial" w:cs="Arial"/>
          <w:sz w:val="20"/>
          <w:szCs w:val="20"/>
        </w:rPr>
        <w:t xml:space="preserve">hauv </w:t>
      </w:r>
      <w:r w:rsidR="00E66135">
        <w:rPr>
          <w:rFonts w:ascii="Arial" w:hAnsi="Arial" w:cs="Arial"/>
          <w:sz w:val="20"/>
          <w:szCs w:val="20"/>
        </w:rPr>
        <w:t>8</w:t>
      </w:r>
      <w:r w:rsidR="00E66135" w:rsidRPr="00BD7480">
        <w:rPr>
          <w:rFonts w:ascii="Arial" w:hAnsi="Arial" w:cs="Arial"/>
          <w:sz w:val="20"/>
          <w:szCs w:val="20"/>
        </w:rPr>
        <w:t xml:space="preserve"> ntawm </w:t>
      </w:r>
      <w:r w:rsidR="00E66135">
        <w:rPr>
          <w:rFonts w:ascii="Arial" w:hAnsi="Arial" w:cs="Arial"/>
          <w:sz w:val="20"/>
          <w:szCs w:val="20"/>
        </w:rPr>
        <w:t>10</w:t>
      </w:r>
      <w:r w:rsidR="00E66135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61A413F3" w14:textId="1C5E5FE0" w:rsidR="003470AF" w:rsidRPr="00416AAE" w:rsidRDefault="003470AF" w:rsidP="003470A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Rau Hlis xyoo 2021, </w:t>
      </w:r>
      <w:r w:rsidR="00E66135">
        <w:rPr>
          <w:rFonts w:ascii="Arial" w:hAnsi="Arial"/>
          <w:sz w:val="20"/>
          <w:szCs w:val="20"/>
        </w:rPr>
        <w:t xml:space="preserve">Kenneth yuav </w:t>
      </w:r>
      <w:del w:id="185" w:author="Kaxiong" w:date="2021-04-21T19:40:00Z">
        <w:r w:rsidR="00E66135" w:rsidDel="00371EAC">
          <w:rPr>
            <w:rFonts w:ascii="Arial" w:hAnsi="Arial"/>
            <w:sz w:val="20"/>
            <w:szCs w:val="20"/>
          </w:rPr>
          <w:delText>rov qab</w:delText>
        </w:r>
      </w:del>
      <w:ins w:id="186" w:author="Kaxiong" w:date="2021-04-21T19:40:00Z">
        <w:r w:rsidR="00371EAC">
          <w:rPr>
            <w:rFonts w:ascii="Arial" w:hAnsi="Arial"/>
            <w:sz w:val="20"/>
            <w:szCs w:val="20"/>
          </w:rPr>
          <w:t>lees</w:t>
        </w:r>
      </w:ins>
      <w:r w:rsidR="00E66135">
        <w:rPr>
          <w:rFonts w:ascii="Arial" w:hAnsi="Arial"/>
          <w:sz w:val="20"/>
          <w:szCs w:val="20"/>
        </w:rPr>
        <w:t xml:space="preserve"> qhia txog 6 yam </w:t>
      </w:r>
      <w:ins w:id="187" w:author="Kaxiong" w:date="2021-04-21T19:40:00Z">
        <w:r w:rsidR="00371EAC">
          <w:rPr>
            <w:rFonts w:ascii="Arial" w:hAnsi="Arial"/>
            <w:sz w:val="20"/>
            <w:szCs w:val="20"/>
          </w:rPr>
          <w:t xml:space="preserve">khoom 3D </w:t>
        </w:r>
      </w:ins>
      <w:del w:id="188" w:author="Kaxiong" w:date="2021-04-21T19:40:00Z">
        <w:r w:rsidR="00E66135" w:rsidDel="00371EAC">
          <w:rPr>
            <w:rFonts w:ascii="Arial" w:hAnsi="Arial"/>
            <w:sz w:val="20"/>
            <w:szCs w:val="20"/>
          </w:rPr>
          <w:delText xml:space="preserve">qhov kev sim </w:delText>
        </w:r>
      </w:del>
      <w:r w:rsidR="00E66135">
        <w:rPr>
          <w:rFonts w:ascii="Arial" w:hAnsi="Arial"/>
          <w:sz w:val="20"/>
          <w:szCs w:val="20"/>
        </w:rPr>
        <w:t xml:space="preserve">ntxiv (tag nrho ntawm 11) </w:t>
      </w:r>
      <w:del w:id="189" w:author="Kaxiong" w:date="2021-04-21T19:41:00Z">
        <w:r w:rsidR="00E66135" w:rsidDel="00371EAC">
          <w:rPr>
            <w:rFonts w:ascii="Arial" w:hAnsi="Arial"/>
            <w:sz w:val="20"/>
            <w:szCs w:val="20"/>
          </w:rPr>
          <w:delText xml:space="preserve">3D </w:delText>
        </w:r>
      </w:del>
      <w:r w:rsidR="00E66135" w:rsidRPr="00BD7480">
        <w:rPr>
          <w:rFonts w:ascii="Arial" w:hAnsi="Arial" w:cs="Arial"/>
          <w:sz w:val="20"/>
          <w:szCs w:val="20"/>
        </w:rPr>
        <w:t xml:space="preserve">hauv </w:t>
      </w:r>
      <w:r w:rsidR="00E66135">
        <w:rPr>
          <w:rFonts w:ascii="Arial" w:hAnsi="Arial" w:cs="Arial"/>
          <w:sz w:val="20"/>
          <w:szCs w:val="20"/>
        </w:rPr>
        <w:t>8</w:t>
      </w:r>
      <w:r w:rsidR="00E66135" w:rsidRPr="00BD7480">
        <w:rPr>
          <w:rFonts w:ascii="Arial" w:hAnsi="Arial" w:cs="Arial"/>
          <w:sz w:val="20"/>
          <w:szCs w:val="20"/>
        </w:rPr>
        <w:t xml:space="preserve"> ntawm </w:t>
      </w:r>
      <w:r w:rsidR="00E66135">
        <w:rPr>
          <w:rFonts w:ascii="Arial" w:hAnsi="Arial" w:cs="Arial"/>
          <w:sz w:val="20"/>
          <w:szCs w:val="20"/>
        </w:rPr>
        <w:t>10</w:t>
      </w:r>
      <w:r w:rsidR="00E66135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6E9E37B4" w14:textId="2021D56B" w:rsidR="003470AF" w:rsidRPr="00764779" w:rsidRDefault="003470AF" w:rsidP="003470A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 xml:space="preserve">ws li niam txiv tsab ntawv ceeb toom, </w:t>
      </w:r>
      <w:r w:rsidR="000210A9">
        <w:rPr>
          <w:rFonts w:ascii="Arial" w:hAnsi="Arial"/>
          <w:sz w:val="20"/>
          <w:szCs w:val="20"/>
        </w:rPr>
        <w:t xml:space="preserve">Kenneth </w:t>
      </w:r>
      <w:del w:id="190" w:author="Kaxiong" w:date="2021-04-21T19:42:00Z">
        <w:r w:rsidR="000210A9" w:rsidDel="00371EAC">
          <w:rPr>
            <w:rFonts w:ascii="Arial" w:hAnsi="Arial"/>
            <w:sz w:val="20"/>
            <w:szCs w:val="20"/>
          </w:rPr>
          <w:delText>rov qab</w:delText>
        </w:r>
      </w:del>
      <w:ins w:id="191" w:author="Kaxiong" w:date="2021-04-21T19:42:00Z">
        <w:r w:rsidR="00371EAC">
          <w:rPr>
            <w:rFonts w:ascii="Arial" w:hAnsi="Arial"/>
            <w:sz w:val="20"/>
            <w:szCs w:val="20"/>
          </w:rPr>
          <w:t>lees</w:t>
        </w:r>
      </w:ins>
      <w:r w:rsidR="000210A9">
        <w:rPr>
          <w:rFonts w:ascii="Arial" w:hAnsi="Arial"/>
          <w:sz w:val="20"/>
          <w:szCs w:val="20"/>
        </w:rPr>
        <w:t xml:space="preserve"> qhia txog 1 yam</w:t>
      </w:r>
      <w:ins w:id="192" w:author="Kaxiong" w:date="2021-04-21T19:42:00Z">
        <w:r w:rsidR="00371EAC">
          <w:rPr>
            <w:rFonts w:ascii="Arial" w:hAnsi="Arial"/>
            <w:sz w:val="20"/>
            <w:szCs w:val="20"/>
          </w:rPr>
          <w:t xml:space="preserve"> kh</w:t>
        </w:r>
      </w:ins>
      <w:ins w:id="193" w:author="Kaxiong" w:date="2021-04-21T19:43:00Z">
        <w:r w:rsidR="00371EAC">
          <w:rPr>
            <w:rFonts w:ascii="Arial" w:hAnsi="Arial"/>
            <w:sz w:val="20"/>
            <w:szCs w:val="20"/>
          </w:rPr>
          <w:t>oom 3D</w:t>
        </w:r>
      </w:ins>
      <w:del w:id="194" w:author="Kaxiong" w:date="2021-04-21T19:43:00Z">
        <w:r w:rsidR="000210A9" w:rsidDel="00371EAC">
          <w:rPr>
            <w:rFonts w:ascii="Arial" w:hAnsi="Arial"/>
            <w:sz w:val="20"/>
            <w:szCs w:val="20"/>
          </w:rPr>
          <w:delText xml:space="preserve"> qhov kev sim</w:delText>
        </w:r>
      </w:del>
      <w:r w:rsidR="000210A9">
        <w:rPr>
          <w:rFonts w:ascii="Arial" w:hAnsi="Arial"/>
          <w:sz w:val="20"/>
          <w:szCs w:val="20"/>
        </w:rPr>
        <w:t xml:space="preserve"> ntxiv (tag nrho ntawm 6) </w:t>
      </w:r>
      <w:del w:id="195" w:author="Kaxiong" w:date="2021-04-21T19:43:00Z">
        <w:r w:rsidR="000210A9" w:rsidDel="00371EAC">
          <w:rPr>
            <w:rFonts w:ascii="Arial" w:hAnsi="Arial"/>
            <w:sz w:val="20"/>
            <w:szCs w:val="20"/>
          </w:rPr>
          <w:delText xml:space="preserve">3D </w:delText>
        </w:r>
      </w:del>
      <w:r w:rsidR="000210A9" w:rsidRPr="00BD7480">
        <w:rPr>
          <w:rFonts w:ascii="Arial" w:hAnsi="Arial" w:cs="Arial"/>
          <w:sz w:val="20"/>
          <w:szCs w:val="20"/>
        </w:rPr>
        <w:t xml:space="preserve">hauv </w:t>
      </w:r>
      <w:r w:rsidR="000210A9">
        <w:rPr>
          <w:rFonts w:ascii="Arial" w:hAnsi="Arial" w:cs="Arial"/>
          <w:sz w:val="20"/>
          <w:szCs w:val="20"/>
        </w:rPr>
        <w:t>8</w:t>
      </w:r>
      <w:r w:rsidR="000210A9" w:rsidRPr="00BD7480">
        <w:rPr>
          <w:rFonts w:ascii="Arial" w:hAnsi="Arial" w:cs="Arial"/>
          <w:sz w:val="20"/>
          <w:szCs w:val="20"/>
        </w:rPr>
        <w:t xml:space="preserve"> ntawm </w:t>
      </w:r>
      <w:r w:rsidR="000210A9">
        <w:rPr>
          <w:rFonts w:ascii="Arial" w:hAnsi="Arial" w:cs="Arial"/>
          <w:sz w:val="20"/>
          <w:szCs w:val="20"/>
        </w:rPr>
        <w:t>10</w:t>
      </w:r>
      <w:r w:rsidR="000210A9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0210A9">
        <w:rPr>
          <w:rFonts w:ascii="Arial" w:hAnsi="Arial" w:cs="Arial"/>
          <w:sz w:val="20"/>
          <w:szCs w:val="20"/>
        </w:rPr>
        <w:t>tus saib xyuas/</w:t>
      </w:r>
      <w:r w:rsidR="000210A9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EB6FE1">
        <w:rPr>
          <w:rFonts w:ascii="Arial" w:hAnsi="Arial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196" w:author="Kaxiong" w:date="2021-04-21T18:17:00Z">
        <w:r w:rsidR="00BD5AD5" w:rsidDel="00F26DEC">
          <w:rPr>
            <w:rFonts w:ascii="Arial" w:hAnsi="Arial"/>
            <w:sz w:val="20"/>
            <w:szCs w:val="20"/>
          </w:rPr>
          <w:delText xml:space="preserve">Tsis </w:delText>
        </w:r>
        <w:r w:rsidDel="00F26DEC">
          <w:rPr>
            <w:rFonts w:ascii="Arial" w:hAnsi="Arial"/>
            <w:sz w:val="20"/>
            <w:szCs w:val="20"/>
          </w:rPr>
          <w:delText>nrog</w:delText>
        </w:r>
        <w:r w:rsidRPr="00E70E39" w:rsidDel="00F26DEC">
          <w:rPr>
            <w:rFonts w:ascii="Arial" w:hAnsi="Arial"/>
            <w:sz w:val="20"/>
            <w:szCs w:val="20"/>
          </w:rPr>
          <w:delText>.</w:delText>
        </w:r>
      </w:del>
      <w:ins w:id="197" w:author="Kaxiong" w:date="2021-04-21T18:17:00Z">
        <w:r w:rsidR="00F26DEC">
          <w:rPr>
            <w:rFonts w:ascii="Arial" w:hAnsi="Arial"/>
            <w:sz w:val="20"/>
            <w:szCs w:val="20"/>
          </w:rPr>
          <w:t>Ua tsis tau.</w:t>
        </w:r>
      </w:ins>
    </w:p>
    <w:p w14:paraId="46CBD9D8" w14:textId="47D62CB8" w:rsidR="003470AF" w:rsidRPr="002057CA" w:rsidRDefault="003470AF" w:rsidP="003470A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>
        <w:rPr>
          <w:rFonts w:ascii="Arial" w:hAnsi="Arial"/>
          <w:sz w:val="20"/>
          <w:szCs w:val="20"/>
        </w:rPr>
        <w:t xml:space="preserve">Raws li niam txiv tsab ntawv ceeb toom, </w:t>
      </w:r>
      <w:r w:rsidR="00D22A87">
        <w:rPr>
          <w:rFonts w:ascii="Arial" w:hAnsi="Arial"/>
          <w:sz w:val="20"/>
          <w:szCs w:val="20"/>
        </w:rPr>
        <w:t xml:space="preserve">Kenneth </w:t>
      </w:r>
      <w:del w:id="198" w:author="Kaxiong" w:date="2021-04-21T19:41:00Z">
        <w:r w:rsidR="00D22A87" w:rsidDel="00371EAC">
          <w:rPr>
            <w:rFonts w:ascii="Arial" w:hAnsi="Arial"/>
            <w:sz w:val="20"/>
            <w:szCs w:val="20"/>
          </w:rPr>
          <w:delText>rov qab</w:delText>
        </w:r>
      </w:del>
      <w:ins w:id="199" w:author="Kaxiong" w:date="2021-04-21T19:41:00Z">
        <w:r w:rsidR="00371EAC">
          <w:rPr>
            <w:rFonts w:ascii="Arial" w:hAnsi="Arial"/>
            <w:sz w:val="20"/>
            <w:szCs w:val="20"/>
          </w:rPr>
          <w:t>lees</w:t>
        </w:r>
      </w:ins>
      <w:r w:rsidR="00D22A87">
        <w:rPr>
          <w:rFonts w:ascii="Arial" w:hAnsi="Arial"/>
          <w:sz w:val="20"/>
          <w:szCs w:val="20"/>
        </w:rPr>
        <w:t xml:space="preserve"> qhia txog 1 yam</w:t>
      </w:r>
      <w:ins w:id="200" w:author="Kaxiong" w:date="2021-04-21T19:41:00Z">
        <w:r w:rsidR="00371EAC">
          <w:rPr>
            <w:rFonts w:ascii="Arial" w:hAnsi="Arial"/>
            <w:sz w:val="20"/>
            <w:szCs w:val="20"/>
          </w:rPr>
          <w:t xml:space="preserve"> khoom 3D</w:t>
        </w:r>
      </w:ins>
      <w:del w:id="201" w:author="Kaxiong" w:date="2021-04-21T19:41:00Z">
        <w:r w:rsidR="00D22A87" w:rsidDel="00371EAC">
          <w:rPr>
            <w:rFonts w:ascii="Arial" w:hAnsi="Arial"/>
            <w:sz w:val="20"/>
            <w:szCs w:val="20"/>
          </w:rPr>
          <w:delText xml:space="preserve"> qhov kev sim</w:delText>
        </w:r>
      </w:del>
      <w:r w:rsidR="00D22A87">
        <w:rPr>
          <w:rFonts w:ascii="Arial" w:hAnsi="Arial"/>
          <w:sz w:val="20"/>
          <w:szCs w:val="20"/>
        </w:rPr>
        <w:t xml:space="preserve"> ntxiv (tag nrho ntawm 6) </w:t>
      </w:r>
      <w:del w:id="202" w:author="Kaxiong" w:date="2021-04-21T19:42:00Z">
        <w:r w:rsidR="00D22A87" w:rsidDel="00371EAC">
          <w:rPr>
            <w:rFonts w:ascii="Arial" w:hAnsi="Arial"/>
            <w:sz w:val="20"/>
            <w:szCs w:val="20"/>
          </w:rPr>
          <w:delText xml:space="preserve">3D </w:delText>
        </w:r>
      </w:del>
      <w:r w:rsidR="00D22A87" w:rsidRPr="00BD7480">
        <w:rPr>
          <w:rFonts w:ascii="Arial" w:hAnsi="Arial" w:cs="Arial"/>
          <w:sz w:val="20"/>
          <w:szCs w:val="20"/>
        </w:rPr>
        <w:t xml:space="preserve">hauv </w:t>
      </w:r>
      <w:r w:rsidR="00D22A87">
        <w:rPr>
          <w:rFonts w:ascii="Arial" w:hAnsi="Arial" w:cs="Arial"/>
          <w:sz w:val="20"/>
          <w:szCs w:val="20"/>
        </w:rPr>
        <w:t>8</w:t>
      </w:r>
      <w:r w:rsidR="00D22A87" w:rsidRPr="00BD7480">
        <w:rPr>
          <w:rFonts w:ascii="Arial" w:hAnsi="Arial" w:cs="Arial"/>
          <w:sz w:val="20"/>
          <w:szCs w:val="20"/>
        </w:rPr>
        <w:t xml:space="preserve"> ntawm </w:t>
      </w:r>
      <w:r w:rsidR="00D22A87">
        <w:rPr>
          <w:rFonts w:ascii="Arial" w:hAnsi="Arial" w:cs="Arial"/>
          <w:sz w:val="20"/>
          <w:szCs w:val="20"/>
        </w:rPr>
        <w:t>10</w:t>
      </w:r>
      <w:r w:rsidR="00D22A87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D22A87">
        <w:rPr>
          <w:rFonts w:ascii="Arial" w:hAnsi="Arial" w:cs="Arial"/>
          <w:sz w:val="20"/>
          <w:szCs w:val="20"/>
        </w:rPr>
        <w:t>tus saib xyuas/</w:t>
      </w:r>
      <w:r w:rsidR="00D22A87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D22A87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203" w:author="Kaxiong" w:date="2021-04-21T18:17:00Z">
        <w:r w:rsidR="00BD5AD5" w:rsidDel="00F26DEC">
          <w:rPr>
            <w:rFonts w:ascii="Arial" w:hAnsi="Arial"/>
            <w:sz w:val="20"/>
            <w:szCs w:val="20"/>
          </w:rPr>
          <w:delText xml:space="preserve">Tsis </w:delText>
        </w:r>
        <w:r w:rsidRPr="001539A3" w:rsidDel="00F26DEC">
          <w:rPr>
            <w:rFonts w:ascii="Arial" w:hAnsi="Arial"/>
            <w:sz w:val="20"/>
            <w:szCs w:val="20"/>
          </w:rPr>
          <w:delText>nrog.</w:delText>
        </w:r>
      </w:del>
      <w:ins w:id="204" w:author="Kaxiong" w:date="2021-04-21T18:17:00Z">
        <w:r w:rsidR="00F26DEC">
          <w:rPr>
            <w:rFonts w:ascii="Arial" w:hAnsi="Arial"/>
            <w:sz w:val="20"/>
            <w:szCs w:val="20"/>
          </w:rPr>
          <w:t>Ua tsis tau.</w:t>
        </w:r>
      </w:ins>
    </w:p>
    <w:p w14:paraId="15710B36" w14:textId="77777777" w:rsidR="003470AF" w:rsidRDefault="003470AF" w:rsidP="003470AF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</w:p>
    <w:p w14:paraId="2CC7E4FE" w14:textId="77777777" w:rsidR="003470AF" w:rsidRDefault="003470AF" w:rsidP="003470AF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Cov Ntsiab lus ntawm kev Nce Qib:</w:t>
      </w:r>
    </w:p>
    <w:p w14:paraId="0BA8BDF7" w14:textId="77777777" w:rsidR="003470AF" w:rsidRDefault="003470AF" w:rsidP="003470AF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Tawm tswv yim:</w:t>
      </w:r>
    </w:p>
    <w:p w14:paraId="638C7077" w14:textId="77777777" w:rsidR="003470AF" w:rsidRDefault="003470AF" w:rsidP="003470AF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</w:p>
    <w:p w14:paraId="1DC366DD" w14:textId="6CE03C1A" w:rsidR="003470AF" w:rsidRDefault="003470AF" w:rsidP="003470AF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205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206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</w:p>
    <w:p w14:paraId="6C4DF9C2" w14:textId="77777777" w:rsidR="003470AF" w:rsidRDefault="003470AF" w:rsidP="003470AF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3E5930A0" w14:textId="3CE0AB2C" w:rsidR="003470AF" w:rsidRDefault="003470AF">
      <w:pPr>
        <w:rPr>
          <w:rFonts w:ascii="Arial" w:hAnsi="Arial" w:cs="Arial"/>
          <w:sz w:val="22"/>
          <w:szCs w:val="22"/>
        </w:rPr>
      </w:pPr>
    </w:p>
    <w:p w14:paraId="12139AF1" w14:textId="152BCEDE" w:rsidR="003E3A81" w:rsidRDefault="003E3A81">
      <w:pPr>
        <w:rPr>
          <w:rFonts w:ascii="Arial" w:hAnsi="Arial" w:cs="Arial"/>
          <w:sz w:val="22"/>
          <w:szCs w:val="22"/>
        </w:rPr>
      </w:pPr>
    </w:p>
    <w:p w14:paraId="0C4402C7" w14:textId="282B44DE" w:rsidR="003E3A81" w:rsidRDefault="003E3A81">
      <w:pPr>
        <w:rPr>
          <w:rFonts w:ascii="Arial" w:hAnsi="Arial" w:cs="Arial"/>
          <w:sz w:val="22"/>
          <w:szCs w:val="22"/>
        </w:rPr>
      </w:pPr>
    </w:p>
    <w:p w14:paraId="058D301E" w14:textId="77777777" w:rsidR="003E3A81" w:rsidRDefault="003E3A81">
      <w:pPr>
        <w:jc w:val="center"/>
        <w:rPr>
          <w:rFonts w:ascii="Arial" w:eastAsia="Arial" w:hAnsi="Arial"/>
          <w:b/>
          <w:sz w:val="23"/>
        </w:rPr>
        <w:pPrChange w:id="207" w:author="Kaxiong" w:date="2021-04-21T19:43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147BB03D" w14:textId="77777777" w:rsidR="003E3A81" w:rsidRDefault="003E3A81" w:rsidP="003E3A81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6824D69F" w14:textId="77777777" w:rsidR="003E3A81" w:rsidRDefault="003E3A81" w:rsidP="003E3A81">
      <w:pPr>
        <w:rPr>
          <w:rFonts w:ascii="Arial" w:hAnsi="Arial"/>
          <w:b/>
          <w:bCs/>
          <w:sz w:val="22"/>
          <w:szCs w:val="22"/>
        </w:rPr>
      </w:pPr>
    </w:p>
    <w:p w14:paraId="684A7005" w14:textId="77777777" w:rsidR="003E3A81" w:rsidRDefault="003E3A81" w:rsidP="003E3A8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3E3A81" w14:paraId="54AAC69A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5CFE" w14:textId="1D9CED83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ins w:id="208" w:author="Kaxiong" w:date="2021-04-21T19:44:00Z">
              <w:r w:rsidR="00371EAC">
                <w:rPr>
                  <w:rFonts w:ascii="Arial" w:hAnsi="Arial"/>
                  <w:sz w:val="20"/>
                  <w:szCs w:val="20"/>
                </w:rPr>
                <w:t xml:space="preserve">Cov </w:t>
              </w:r>
            </w:ins>
            <w:r w:rsidR="00FF5527">
              <w:rPr>
                <w:rFonts w:ascii="Arial" w:hAnsi="Arial"/>
                <w:sz w:val="20"/>
                <w:szCs w:val="20"/>
              </w:rPr>
              <w:t xml:space="preserve">Kev Txawj Pab Tus </w:t>
            </w:r>
            <w:del w:id="209" w:author="Kaxiong" w:date="2021-04-22T19:50:00Z">
              <w:r w:rsidR="00FF5527" w:rsidDel="00FC7E1B">
                <w:rPr>
                  <w:rFonts w:ascii="Arial" w:hAnsi="Arial"/>
                  <w:sz w:val="20"/>
                  <w:szCs w:val="20"/>
                </w:rPr>
                <w:delText xml:space="preserve">Tus </w:delText>
              </w:r>
            </w:del>
            <w:r w:rsidR="00FF5527">
              <w:rPr>
                <w:rFonts w:ascii="Arial" w:hAnsi="Arial"/>
                <w:sz w:val="20"/>
                <w:szCs w:val="20"/>
              </w:rPr>
              <w:t>Kheej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2256" w14:textId="2A0BC3C7" w:rsidR="003E3A81" w:rsidRDefault="003E3A81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B95E39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7</w:t>
            </w:r>
          </w:p>
          <w:p w14:paraId="2E362193" w14:textId="77777777" w:rsidR="003E3A81" w:rsidRDefault="003E3A81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6DB2C031" w14:textId="5A1FF9DB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Kaum Hlis xyoo 2021, </w:t>
            </w:r>
            <w:r w:rsidR="00A628F9" w:rsidRPr="001F3782">
              <w:rPr>
                <w:rFonts w:ascii="Arial" w:hAnsi="Arial"/>
                <w:sz w:val="20"/>
                <w:szCs w:val="20"/>
              </w:rPr>
              <w:t xml:space="preserve">Kenneth ua tiav </w:t>
            </w:r>
            <w:r w:rsidR="00652313">
              <w:rPr>
                <w:rFonts w:ascii="Arial" w:hAnsi="Arial"/>
                <w:sz w:val="20"/>
                <w:szCs w:val="20"/>
              </w:rPr>
              <w:t>3</w:t>
            </w:r>
            <w:r w:rsidR="00A628F9" w:rsidRPr="001F3782">
              <w:rPr>
                <w:rFonts w:ascii="Arial" w:hAnsi="Arial"/>
                <w:sz w:val="20"/>
                <w:szCs w:val="20"/>
              </w:rPr>
              <w:t xml:space="preserve"> qhov</w:t>
            </w:r>
            <w:del w:id="210" w:author="Kaxiong" w:date="2021-04-21T19:47:00Z">
              <w:r w:rsidR="00A628F9" w:rsidRPr="001F3782" w:rsidDel="00614EF2">
                <w:rPr>
                  <w:rFonts w:ascii="Arial" w:hAnsi="Arial"/>
                  <w:sz w:val="20"/>
                  <w:szCs w:val="20"/>
                </w:rPr>
                <w:delText xml:space="preserve"> </w:delText>
              </w:r>
            </w:del>
            <w:ins w:id="211" w:author="Kaxiong" w:date="2021-04-21T19:45:00Z">
              <w:r w:rsidR="00614EF2">
                <w:rPr>
                  <w:rFonts w:ascii="Arial" w:hAnsi="Arial"/>
                  <w:sz w:val="20"/>
                  <w:szCs w:val="20"/>
                </w:rPr>
                <w:t xml:space="preserve"> </w:t>
              </w:r>
            </w:ins>
            <w:r w:rsidR="00A628F9" w:rsidRPr="001F3782">
              <w:rPr>
                <w:rFonts w:ascii="Arial" w:hAnsi="Arial"/>
                <w:sz w:val="20"/>
                <w:szCs w:val="20"/>
              </w:rPr>
              <w:t>kev txawj pab tus kheej (piv txwv li, ntxuav tes,</w:t>
            </w:r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r w:rsidR="00A628F9" w:rsidRPr="00D35450">
              <w:rPr>
                <w:rFonts w:ascii="Arial" w:hAnsi="Arial"/>
                <w:sz w:val="20"/>
                <w:szCs w:val="20"/>
              </w:rPr>
              <w:t>ntxuav ntsej muag</w:t>
            </w:r>
            <w:r w:rsidR="00652313">
              <w:rPr>
                <w:rFonts w:ascii="Arial" w:hAnsi="Arial"/>
                <w:sz w:val="20"/>
                <w:szCs w:val="20"/>
              </w:rPr>
              <w:t>, txhuam hniav</w:t>
            </w:r>
            <w:r w:rsidR="00A628F9" w:rsidRPr="00D35450">
              <w:rPr>
                <w:rFonts w:ascii="Arial" w:hAnsi="Arial"/>
                <w:sz w:val="20"/>
                <w:szCs w:val="20"/>
              </w:rPr>
              <w:t>) nrog</w:t>
            </w:r>
            <w:r w:rsidR="00A628F9">
              <w:rPr>
                <w:rFonts w:ascii="Arial" w:hAnsi="Arial"/>
                <w:sz w:val="20"/>
                <w:szCs w:val="20"/>
              </w:rPr>
              <w:t xml:space="preserve"> rau</w:t>
            </w:r>
            <w:r w:rsidR="00A628F9" w:rsidRPr="00D35450">
              <w:rPr>
                <w:rFonts w:ascii="Arial" w:hAnsi="Arial"/>
                <w:sz w:val="20"/>
                <w:szCs w:val="20"/>
              </w:rPr>
              <w:t xml:space="preserve"> kev ywj pheej</w:t>
            </w:r>
            <w:r w:rsidR="00A628F9">
              <w:rPr>
                <w:rFonts w:ascii="Arial" w:hAnsi="Arial"/>
                <w:sz w:val="20"/>
                <w:szCs w:val="20"/>
              </w:rPr>
              <w:t xml:space="preserve"> </w:t>
            </w:r>
            <w:r w:rsidR="00652313">
              <w:rPr>
                <w:rFonts w:ascii="Arial" w:hAnsi="Arial"/>
                <w:sz w:val="20"/>
                <w:szCs w:val="20"/>
              </w:rPr>
              <w:t>8</w:t>
            </w:r>
            <w:r w:rsidR="00A628F9">
              <w:rPr>
                <w:rFonts w:ascii="Arial" w:hAnsi="Arial"/>
                <w:sz w:val="20"/>
                <w:szCs w:val="20"/>
              </w:rPr>
              <w:t xml:space="preserve">0 feem puas </w:t>
            </w:r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hauv </w:t>
            </w:r>
            <w:r w:rsidR="00A628F9">
              <w:rPr>
                <w:rFonts w:ascii="Arial" w:hAnsi="Arial" w:cs="Arial"/>
                <w:sz w:val="20"/>
                <w:szCs w:val="20"/>
              </w:rPr>
              <w:t>4</w:t>
            </w:r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ntawm </w:t>
            </w:r>
            <w:r w:rsidR="00A628F9">
              <w:rPr>
                <w:rFonts w:ascii="Arial" w:hAnsi="Arial" w:cs="Arial"/>
                <w:sz w:val="20"/>
                <w:szCs w:val="20"/>
              </w:rPr>
              <w:t>5</w:t>
            </w:r>
            <w:r w:rsidR="00A628F9" w:rsidRPr="00BD7480">
              <w:rPr>
                <w:rFonts w:ascii="Arial" w:hAnsi="Arial" w:cs="Arial"/>
                <w:sz w:val="20"/>
                <w:szCs w:val="20"/>
              </w:rPr>
              <w:t xml:space="preserve"> cov tsam thawj raws li kev soj ntsuam los ntawm cov neeg ua hauj lwm thiab cov ntaub ntawv uas khaws.</w:t>
            </w:r>
          </w:p>
          <w:p w14:paraId="7D84160D" w14:textId="77777777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C9623A" wp14:editId="2DCA0FA2">
                  <wp:extent cx="149225" cy="119380"/>
                  <wp:effectExtent l="0" t="0" r="317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Tso cai rau tub ntxhais kawm koom tes / 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F4EF379" w14:textId="64B5B9F0" w:rsidR="003E3A81" w:rsidRDefault="00536F8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5C0C11" wp14:editId="5347C396">
                  <wp:extent cx="152479" cy="114359"/>
                  <wp:effectExtent l="0" t="0" r="0" b="0"/>
                  <wp:docPr id="231" name="Picture 2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3A81"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22DF4173" w14:textId="0332CB10" w:rsidR="003E3A81" w:rsidRDefault="00536F8C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9BCA6" wp14:editId="7347211D">
                  <wp:extent cx="149225" cy="109220"/>
                  <wp:effectExtent l="0" t="0" r="3175" b="508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A81">
              <w:rPr>
                <w:rFonts w:ascii="Arial" w:hAnsi="Arial"/>
                <w:sz w:val="20"/>
                <w:szCs w:val="20"/>
              </w:rPr>
              <w:t>Kev paub lus zoo</w:t>
            </w:r>
          </w:p>
          <w:p w14:paraId="69DEA01B" w14:textId="77777777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C6750C" wp14:editId="478513DE">
                  <wp:extent cx="149225" cy="109220"/>
                  <wp:effectExtent l="0" t="0" r="3175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57580290" wp14:editId="66674320">
                  <wp:extent cx="149225" cy="119380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1CB12904" w14:textId="77777777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870349" wp14:editId="3095C723">
                  <wp:extent cx="149225" cy="109220"/>
                  <wp:effectExtent l="0" t="0" r="3175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7D05455B" wp14:editId="4E42A460">
                  <wp:extent cx="149225" cy="119380"/>
                  <wp:effectExtent l="0" t="0" r="317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537F45EF" w14:textId="707B5BC3" w:rsidR="003E3A81" w:rsidRDefault="003E3A81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kawm/Cov neeg ua hauj lwm</w:t>
            </w:r>
            <w:del w:id="212" w:author="Kaxiong" w:date="2021-04-21T20:06:00Z">
              <w:r w:rsidDel="006451C0">
                <w:rPr>
                  <w:rFonts w:ascii="Arial" w:hAnsi="Arial"/>
                  <w:sz w:val="20"/>
                  <w:szCs w:val="20"/>
                </w:rPr>
                <w:delText>/tus siab xyuas</w:delText>
              </w:r>
            </w:del>
            <w:ins w:id="213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/Cov neeg saib xyuas</w:t>
              </w:r>
            </w:ins>
          </w:p>
        </w:tc>
      </w:tr>
      <w:tr w:rsidR="003E3A81" w14:paraId="66C37386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F46C" w14:textId="0B22A743" w:rsidR="007B4898" w:rsidRDefault="003E3A81" w:rsidP="007B4898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1F3782" w:rsidRPr="001F3782">
              <w:rPr>
                <w:rFonts w:ascii="Arial" w:hAnsi="Arial"/>
                <w:sz w:val="20"/>
                <w:szCs w:val="20"/>
              </w:rPr>
              <w:t>Kenneth ua tiav 1 qhov kev txawj pab tus kheej (piv txwv li, ntxuav tes = 40</w:t>
            </w:r>
            <w:r w:rsidR="001F3782">
              <w:rPr>
                <w:rFonts w:ascii="Arial" w:hAnsi="Arial"/>
                <w:sz w:val="20"/>
                <w:szCs w:val="20"/>
              </w:rPr>
              <w:t xml:space="preserve"> feem puas</w:t>
            </w:r>
            <w:r w:rsidR="001F3782" w:rsidRPr="001F3782">
              <w:rPr>
                <w:rFonts w:ascii="Arial" w:hAnsi="Arial"/>
                <w:sz w:val="20"/>
                <w:szCs w:val="20"/>
              </w:rPr>
              <w:t>,</w:t>
            </w:r>
            <w:r w:rsidR="00D35450">
              <w:rPr>
                <w:rFonts w:ascii="Arial" w:hAnsi="Arial"/>
                <w:sz w:val="20"/>
                <w:szCs w:val="20"/>
              </w:rPr>
              <w:t xml:space="preserve"> </w:t>
            </w:r>
            <w:r w:rsidR="00D35450" w:rsidRPr="00D35450">
              <w:rPr>
                <w:rFonts w:ascii="Arial" w:hAnsi="Arial"/>
                <w:sz w:val="20"/>
                <w:szCs w:val="20"/>
              </w:rPr>
              <w:t>ntxuav ntsej muag = 15.8</w:t>
            </w:r>
            <w:r w:rsidR="00D35450">
              <w:rPr>
                <w:rFonts w:ascii="Arial" w:hAnsi="Arial"/>
                <w:sz w:val="20"/>
                <w:szCs w:val="20"/>
              </w:rPr>
              <w:t xml:space="preserve"> feem puas</w:t>
            </w:r>
            <w:r w:rsidR="00D35450" w:rsidRPr="00D35450">
              <w:rPr>
                <w:rFonts w:ascii="Arial" w:hAnsi="Arial"/>
                <w:sz w:val="20"/>
                <w:szCs w:val="20"/>
              </w:rPr>
              <w:t>) nrog</w:t>
            </w:r>
            <w:r w:rsidR="00D35450">
              <w:rPr>
                <w:rFonts w:ascii="Arial" w:hAnsi="Arial"/>
                <w:sz w:val="20"/>
                <w:szCs w:val="20"/>
              </w:rPr>
              <w:t xml:space="preserve"> rau</w:t>
            </w:r>
            <w:r w:rsidR="00D35450" w:rsidRPr="00D35450">
              <w:rPr>
                <w:rFonts w:ascii="Arial" w:hAnsi="Arial"/>
                <w:sz w:val="20"/>
                <w:szCs w:val="20"/>
              </w:rPr>
              <w:t xml:space="preserve"> kev ywj pheej</w:t>
            </w:r>
            <w:r w:rsidR="00D35450">
              <w:rPr>
                <w:rFonts w:ascii="Arial" w:hAnsi="Arial"/>
                <w:sz w:val="20"/>
                <w:szCs w:val="20"/>
              </w:rPr>
              <w:t xml:space="preserve"> 40 feem puas</w:t>
            </w:r>
            <w:r w:rsidR="007B4898">
              <w:rPr>
                <w:rFonts w:ascii="Arial" w:hAnsi="Arial"/>
                <w:sz w:val="20"/>
                <w:szCs w:val="20"/>
              </w:rPr>
              <w:t xml:space="preserve"> </w:t>
            </w:r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hauv </w:t>
            </w:r>
            <w:r w:rsidR="007B4898">
              <w:rPr>
                <w:rFonts w:ascii="Arial" w:hAnsi="Arial" w:cs="Arial"/>
                <w:sz w:val="20"/>
                <w:szCs w:val="20"/>
              </w:rPr>
              <w:t>4</w:t>
            </w:r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ntawm </w:t>
            </w:r>
            <w:r w:rsidR="007B4898">
              <w:rPr>
                <w:rFonts w:ascii="Arial" w:hAnsi="Arial" w:cs="Arial"/>
                <w:sz w:val="20"/>
                <w:szCs w:val="20"/>
              </w:rPr>
              <w:t>5</w:t>
            </w:r>
            <w:r w:rsidR="007B4898" w:rsidRPr="00BD7480">
              <w:rPr>
                <w:rFonts w:ascii="Arial" w:hAnsi="Arial" w:cs="Arial"/>
                <w:sz w:val="20"/>
                <w:szCs w:val="20"/>
              </w:rPr>
              <w:t xml:space="preserve"> cov tsam thawj raws li kev soj ntsuam los ntawm cov neeg ua hauj lwm thiab cov ntaub ntawv uas khaws.</w:t>
            </w:r>
          </w:p>
          <w:p w14:paraId="3691E78D" w14:textId="558797B8" w:rsidR="003E3A81" w:rsidRDefault="003E3A8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CB64" w14:textId="77777777" w:rsidR="003E3A81" w:rsidRDefault="003E3A81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7333BE5C" w14:textId="4C6BA6B3" w:rsidR="003E3A81" w:rsidRDefault="003E3A81" w:rsidP="003E3A8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</w:t>
      </w:r>
      <w:r>
        <w:rPr>
          <w:rFonts w:ascii="Arial" w:hAnsi="Arial"/>
          <w:sz w:val="20"/>
          <w:szCs w:val="20"/>
        </w:rPr>
        <w:t xml:space="preserve">:Txog lub Kaum Ob Hlis xyoo 2020, </w:t>
      </w:r>
      <w:r w:rsidR="00744719" w:rsidRPr="001F3782">
        <w:rPr>
          <w:rFonts w:ascii="Arial" w:hAnsi="Arial"/>
          <w:sz w:val="20"/>
          <w:szCs w:val="20"/>
        </w:rPr>
        <w:t xml:space="preserve">Kenneth ua tiav </w:t>
      </w:r>
      <w:r w:rsidR="00744719">
        <w:rPr>
          <w:rFonts w:ascii="Arial" w:hAnsi="Arial"/>
          <w:sz w:val="20"/>
          <w:szCs w:val="20"/>
        </w:rPr>
        <w:t>3</w:t>
      </w:r>
      <w:r w:rsidR="00744719" w:rsidRPr="001F3782">
        <w:rPr>
          <w:rFonts w:ascii="Arial" w:hAnsi="Arial"/>
          <w:sz w:val="20"/>
          <w:szCs w:val="20"/>
        </w:rPr>
        <w:t xml:space="preserve"> qhov kev txawj pab tus kheej (piv txwv li, ntxuav tes,</w:t>
      </w:r>
      <w:r w:rsidR="00744719">
        <w:rPr>
          <w:rFonts w:ascii="Arial" w:hAnsi="Arial"/>
          <w:sz w:val="20"/>
          <w:szCs w:val="20"/>
        </w:rPr>
        <w:t xml:space="preserve"> </w:t>
      </w:r>
      <w:r w:rsidR="00744719" w:rsidRPr="00D35450">
        <w:rPr>
          <w:rFonts w:ascii="Arial" w:hAnsi="Arial"/>
          <w:sz w:val="20"/>
          <w:szCs w:val="20"/>
        </w:rPr>
        <w:t>ntxuav ntsej muag</w:t>
      </w:r>
      <w:r w:rsidR="00744719">
        <w:rPr>
          <w:rFonts w:ascii="Arial" w:hAnsi="Arial"/>
          <w:sz w:val="20"/>
          <w:szCs w:val="20"/>
        </w:rPr>
        <w:t>, txhuam hniav</w:t>
      </w:r>
      <w:r w:rsidR="00744719" w:rsidRPr="00D35450">
        <w:rPr>
          <w:rFonts w:ascii="Arial" w:hAnsi="Arial"/>
          <w:sz w:val="20"/>
          <w:szCs w:val="20"/>
        </w:rPr>
        <w:t>) nrog</w:t>
      </w:r>
      <w:r w:rsidR="00744719">
        <w:rPr>
          <w:rFonts w:ascii="Arial" w:hAnsi="Arial"/>
          <w:sz w:val="20"/>
          <w:szCs w:val="20"/>
        </w:rPr>
        <w:t xml:space="preserve"> rau</w:t>
      </w:r>
      <w:r w:rsidR="00744719" w:rsidRPr="00D35450">
        <w:rPr>
          <w:rFonts w:ascii="Arial" w:hAnsi="Arial"/>
          <w:sz w:val="20"/>
          <w:szCs w:val="20"/>
        </w:rPr>
        <w:t xml:space="preserve"> kev ywj pheej</w:t>
      </w:r>
      <w:r w:rsidR="00744719">
        <w:rPr>
          <w:rFonts w:ascii="Arial" w:hAnsi="Arial"/>
          <w:sz w:val="20"/>
          <w:szCs w:val="20"/>
        </w:rPr>
        <w:t xml:space="preserve"> 20 feem puas </w:t>
      </w:r>
      <w:r w:rsidR="00744719" w:rsidRPr="00BD7480">
        <w:rPr>
          <w:rFonts w:ascii="Arial" w:hAnsi="Arial" w:cs="Arial"/>
          <w:sz w:val="20"/>
          <w:szCs w:val="20"/>
        </w:rPr>
        <w:t xml:space="preserve">hauv </w:t>
      </w:r>
      <w:r w:rsidR="00744719">
        <w:rPr>
          <w:rFonts w:ascii="Arial" w:hAnsi="Arial" w:cs="Arial"/>
          <w:sz w:val="20"/>
          <w:szCs w:val="20"/>
        </w:rPr>
        <w:t>4</w:t>
      </w:r>
      <w:r w:rsidR="00744719" w:rsidRPr="00BD7480">
        <w:rPr>
          <w:rFonts w:ascii="Arial" w:hAnsi="Arial" w:cs="Arial"/>
          <w:sz w:val="20"/>
          <w:szCs w:val="20"/>
        </w:rPr>
        <w:t xml:space="preserve"> ntawm </w:t>
      </w:r>
      <w:r w:rsidR="00744719">
        <w:rPr>
          <w:rFonts w:ascii="Arial" w:hAnsi="Arial" w:cs="Arial"/>
          <w:sz w:val="20"/>
          <w:szCs w:val="20"/>
        </w:rPr>
        <w:t>5</w:t>
      </w:r>
      <w:r w:rsidR="00744719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231AB1BB" w14:textId="35B37253" w:rsidR="003E3A81" w:rsidRDefault="003E3A81" w:rsidP="003E3A8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Peb Hlis xyoo 2021, </w:t>
      </w:r>
      <w:r w:rsidR="00744719" w:rsidRPr="001F3782">
        <w:rPr>
          <w:rFonts w:ascii="Arial" w:hAnsi="Arial"/>
          <w:sz w:val="20"/>
          <w:szCs w:val="20"/>
        </w:rPr>
        <w:t xml:space="preserve">Kenneth ua tiav </w:t>
      </w:r>
      <w:r w:rsidR="00744719">
        <w:rPr>
          <w:rFonts w:ascii="Arial" w:hAnsi="Arial"/>
          <w:sz w:val="20"/>
          <w:szCs w:val="20"/>
        </w:rPr>
        <w:t>3</w:t>
      </w:r>
      <w:r w:rsidR="00744719" w:rsidRPr="001F3782">
        <w:rPr>
          <w:rFonts w:ascii="Arial" w:hAnsi="Arial"/>
          <w:sz w:val="20"/>
          <w:szCs w:val="20"/>
        </w:rPr>
        <w:t xml:space="preserve"> qhov kev txawj pab tus kheej (piv txwv li, ntxuav tes,</w:t>
      </w:r>
      <w:r w:rsidR="00744719">
        <w:rPr>
          <w:rFonts w:ascii="Arial" w:hAnsi="Arial"/>
          <w:sz w:val="20"/>
          <w:szCs w:val="20"/>
        </w:rPr>
        <w:t xml:space="preserve"> </w:t>
      </w:r>
      <w:r w:rsidR="00744719" w:rsidRPr="00D35450">
        <w:rPr>
          <w:rFonts w:ascii="Arial" w:hAnsi="Arial"/>
          <w:sz w:val="20"/>
          <w:szCs w:val="20"/>
        </w:rPr>
        <w:t>ntxuav ntsej muag</w:t>
      </w:r>
      <w:r w:rsidR="00744719">
        <w:rPr>
          <w:rFonts w:ascii="Arial" w:hAnsi="Arial"/>
          <w:sz w:val="20"/>
          <w:szCs w:val="20"/>
        </w:rPr>
        <w:t>, txhuam hniav</w:t>
      </w:r>
      <w:r w:rsidR="00744719" w:rsidRPr="00D35450">
        <w:rPr>
          <w:rFonts w:ascii="Arial" w:hAnsi="Arial"/>
          <w:sz w:val="20"/>
          <w:szCs w:val="20"/>
        </w:rPr>
        <w:t>) nrog</w:t>
      </w:r>
      <w:r w:rsidR="00744719">
        <w:rPr>
          <w:rFonts w:ascii="Arial" w:hAnsi="Arial"/>
          <w:sz w:val="20"/>
          <w:szCs w:val="20"/>
        </w:rPr>
        <w:t xml:space="preserve"> rau</w:t>
      </w:r>
      <w:r w:rsidR="00744719" w:rsidRPr="00D35450">
        <w:rPr>
          <w:rFonts w:ascii="Arial" w:hAnsi="Arial"/>
          <w:sz w:val="20"/>
          <w:szCs w:val="20"/>
        </w:rPr>
        <w:t xml:space="preserve"> kev ywj pheej</w:t>
      </w:r>
      <w:r w:rsidR="00744719">
        <w:rPr>
          <w:rFonts w:ascii="Arial" w:hAnsi="Arial"/>
          <w:sz w:val="20"/>
          <w:szCs w:val="20"/>
        </w:rPr>
        <w:t xml:space="preserve"> 40 feem puas </w:t>
      </w:r>
      <w:r w:rsidR="00744719" w:rsidRPr="00BD7480">
        <w:rPr>
          <w:rFonts w:ascii="Arial" w:hAnsi="Arial" w:cs="Arial"/>
          <w:sz w:val="20"/>
          <w:szCs w:val="20"/>
        </w:rPr>
        <w:t xml:space="preserve">hauv </w:t>
      </w:r>
      <w:r w:rsidR="00744719">
        <w:rPr>
          <w:rFonts w:ascii="Arial" w:hAnsi="Arial" w:cs="Arial"/>
          <w:sz w:val="20"/>
          <w:szCs w:val="20"/>
        </w:rPr>
        <w:t>4</w:t>
      </w:r>
      <w:r w:rsidR="00744719" w:rsidRPr="00BD7480">
        <w:rPr>
          <w:rFonts w:ascii="Arial" w:hAnsi="Arial" w:cs="Arial"/>
          <w:sz w:val="20"/>
          <w:szCs w:val="20"/>
        </w:rPr>
        <w:t xml:space="preserve"> ntawm </w:t>
      </w:r>
      <w:r w:rsidR="00744719">
        <w:rPr>
          <w:rFonts w:ascii="Arial" w:hAnsi="Arial" w:cs="Arial"/>
          <w:sz w:val="20"/>
          <w:szCs w:val="20"/>
        </w:rPr>
        <w:t>5</w:t>
      </w:r>
      <w:r w:rsidR="00744719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52211266" w14:textId="3DAB89CF" w:rsidR="003E3A81" w:rsidRPr="00416AAE" w:rsidRDefault="003E3A81" w:rsidP="003E3A8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Rau Hlis xyoo 2021, </w:t>
      </w:r>
      <w:r w:rsidR="00744719" w:rsidRPr="001F3782">
        <w:rPr>
          <w:rFonts w:ascii="Arial" w:hAnsi="Arial"/>
          <w:sz w:val="20"/>
          <w:szCs w:val="20"/>
        </w:rPr>
        <w:t xml:space="preserve">Kenneth ua tiav </w:t>
      </w:r>
      <w:r w:rsidR="00744719">
        <w:rPr>
          <w:rFonts w:ascii="Arial" w:hAnsi="Arial"/>
          <w:sz w:val="20"/>
          <w:szCs w:val="20"/>
        </w:rPr>
        <w:t>3</w:t>
      </w:r>
      <w:r w:rsidR="00744719" w:rsidRPr="001F3782">
        <w:rPr>
          <w:rFonts w:ascii="Arial" w:hAnsi="Arial"/>
          <w:sz w:val="20"/>
          <w:szCs w:val="20"/>
        </w:rPr>
        <w:t xml:space="preserve"> qhov kev txawj pab tus kheej (piv txwv li, ntxuav tes,</w:t>
      </w:r>
      <w:r w:rsidR="00744719">
        <w:rPr>
          <w:rFonts w:ascii="Arial" w:hAnsi="Arial"/>
          <w:sz w:val="20"/>
          <w:szCs w:val="20"/>
        </w:rPr>
        <w:t xml:space="preserve"> </w:t>
      </w:r>
      <w:r w:rsidR="00744719" w:rsidRPr="00D35450">
        <w:rPr>
          <w:rFonts w:ascii="Arial" w:hAnsi="Arial"/>
          <w:sz w:val="20"/>
          <w:szCs w:val="20"/>
        </w:rPr>
        <w:t>ntxuav ntsej muag</w:t>
      </w:r>
      <w:r w:rsidR="00744719">
        <w:rPr>
          <w:rFonts w:ascii="Arial" w:hAnsi="Arial"/>
          <w:sz w:val="20"/>
          <w:szCs w:val="20"/>
        </w:rPr>
        <w:t>, txhuam hniav</w:t>
      </w:r>
      <w:r w:rsidR="00744719" w:rsidRPr="00D35450">
        <w:rPr>
          <w:rFonts w:ascii="Arial" w:hAnsi="Arial"/>
          <w:sz w:val="20"/>
          <w:szCs w:val="20"/>
        </w:rPr>
        <w:t>) nrog</w:t>
      </w:r>
      <w:r w:rsidR="00744719">
        <w:rPr>
          <w:rFonts w:ascii="Arial" w:hAnsi="Arial"/>
          <w:sz w:val="20"/>
          <w:szCs w:val="20"/>
        </w:rPr>
        <w:t xml:space="preserve"> rau</w:t>
      </w:r>
      <w:r w:rsidR="00744719" w:rsidRPr="00D35450">
        <w:rPr>
          <w:rFonts w:ascii="Arial" w:hAnsi="Arial"/>
          <w:sz w:val="20"/>
          <w:szCs w:val="20"/>
        </w:rPr>
        <w:t xml:space="preserve"> kev ywj pheej</w:t>
      </w:r>
      <w:r w:rsidR="00744719">
        <w:rPr>
          <w:rFonts w:ascii="Arial" w:hAnsi="Arial"/>
          <w:sz w:val="20"/>
          <w:szCs w:val="20"/>
        </w:rPr>
        <w:t xml:space="preserve"> 60 feem puas </w:t>
      </w:r>
      <w:r w:rsidR="00744719" w:rsidRPr="00BD7480">
        <w:rPr>
          <w:rFonts w:ascii="Arial" w:hAnsi="Arial" w:cs="Arial"/>
          <w:sz w:val="20"/>
          <w:szCs w:val="20"/>
        </w:rPr>
        <w:t xml:space="preserve">hauv </w:t>
      </w:r>
      <w:r w:rsidR="00744719">
        <w:rPr>
          <w:rFonts w:ascii="Arial" w:hAnsi="Arial" w:cs="Arial"/>
          <w:sz w:val="20"/>
          <w:szCs w:val="20"/>
        </w:rPr>
        <w:t>4</w:t>
      </w:r>
      <w:r w:rsidR="00744719" w:rsidRPr="00BD7480">
        <w:rPr>
          <w:rFonts w:ascii="Arial" w:hAnsi="Arial" w:cs="Arial"/>
          <w:sz w:val="20"/>
          <w:szCs w:val="20"/>
        </w:rPr>
        <w:t xml:space="preserve"> ntawm </w:t>
      </w:r>
      <w:r w:rsidR="00744719">
        <w:rPr>
          <w:rFonts w:ascii="Arial" w:hAnsi="Arial" w:cs="Arial"/>
          <w:sz w:val="20"/>
          <w:szCs w:val="20"/>
        </w:rPr>
        <w:t>5</w:t>
      </w:r>
      <w:r w:rsidR="00744719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59CBA71F" w14:textId="01B8C656" w:rsidR="003E3A81" w:rsidRPr="00764779" w:rsidRDefault="003E3A81" w:rsidP="003E3A8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 xml:space="preserve">ws li niam txiv tsab ntawv ceeb toom, </w:t>
      </w:r>
      <w:r w:rsidR="001D11C5" w:rsidRPr="001F3782">
        <w:rPr>
          <w:rFonts w:ascii="Arial" w:hAnsi="Arial"/>
          <w:sz w:val="20"/>
          <w:szCs w:val="20"/>
        </w:rPr>
        <w:t xml:space="preserve">Kenneth ua tiav </w:t>
      </w:r>
      <w:r w:rsidR="001D11C5">
        <w:rPr>
          <w:rFonts w:ascii="Arial" w:hAnsi="Arial"/>
          <w:sz w:val="20"/>
          <w:szCs w:val="20"/>
        </w:rPr>
        <w:t>3</w:t>
      </w:r>
      <w:r w:rsidR="001D11C5" w:rsidRPr="001F3782">
        <w:rPr>
          <w:rFonts w:ascii="Arial" w:hAnsi="Arial"/>
          <w:sz w:val="20"/>
          <w:szCs w:val="20"/>
        </w:rPr>
        <w:t xml:space="preserve"> qhov kev txawj pab tus kheej (piv txwv li, ntxuav tes</w:t>
      </w:r>
      <w:r w:rsidR="00DD3ECE">
        <w:rPr>
          <w:rFonts w:ascii="Arial" w:hAnsi="Arial"/>
          <w:sz w:val="20"/>
          <w:szCs w:val="20"/>
        </w:rPr>
        <w:t xml:space="preserve"> = 67 feem puas</w:t>
      </w:r>
      <w:r w:rsidR="001D11C5" w:rsidRPr="001F3782">
        <w:rPr>
          <w:rFonts w:ascii="Arial" w:hAnsi="Arial"/>
          <w:sz w:val="20"/>
          <w:szCs w:val="20"/>
        </w:rPr>
        <w:t>,</w:t>
      </w:r>
      <w:r w:rsidR="001D11C5">
        <w:rPr>
          <w:rFonts w:ascii="Arial" w:hAnsi="Arial"/>
          <w:sz w:val="20"/>
          <w:szCs w:val="20"/>
        </w:rPr>
        <w:t xml:space="preserve"> </w:t>
      </w:r>
      <w:r w:rsidR="001D11C5" w:rsidRPr="00D35450">
        <w:rPr>
          <w:rFonts w:ascii="Arial" w:hAnsi="Arial"/>
          <w:sz w:val="20"/>
          <w:szCs w:val="20"/>
        </w:rPr>
        <w:t>ntxuav ntsej muag</w:t>
      </w:r>
      <w:r w:rsidR="00CD5C22">
        <w:rPr>
          <w:rFonts w:ascii="Arial" w:hAnsi="Arial"/>
          <w:sz w:val="20"/>
          <w:szCs w:val="20"/>
        </w:rPr>
        <w:t xml:space="preserve"> = 45 fee</w:t>
      </w:r>
      <w:ins w:id="214" w:author="Kaxiong" w:date="2021-04-21T19:49:00Z">
        <w:r w:rsidR="00614EF2">
          <w:rPr>
            <w:rFonts w:ascii="Arial" w:hAnsi="Arial"/>
            <w:sz w:val="20"/>
            <w:szCs w:val="20"/>
          </w:rPr>
          <w:t>m</w:t>
        </w:r>
      </w:ins>
      <w:r w:rsidR="00CD5C22">
        <w:rPr>
          <w:rFonts w:ascii="Arial" w:hAnsi="Arial"/>
          <w:sz w:val="20"/>
          <w:szCs w:val="20"/>
        </w:rPr>
        <w:t xml:space="preserve"> puas</w:t>
      </w:r>
      <w:r w:rsidR="001D11C5">
        <w:rPr>
          <w:rFonts w:ascii="Arial" w:hAnsi="Arial"/>
          <w:sz w:val="20"/>
          <w:szCs w:val="20"/>
        </w:rPr>
        <w:t>, txhuam hniav</w:t>
      </w:r>
      <w:r w:rsidR="00CD5C22">
        <w:rPr>
          <w:rFonts w:ascii="Arial" w:hAnsi="Arial"/>
          <w:sz w:val="20"/>
          <w:szCs w:val="20"/>
        </w:rPr>
        <w:t xml:space="preserve"> = 62 feem puas</w:t>
      </w:r>
      <w:r w:rsidR="001D11C5" w:rsidRPr="00D35450">
        <w:rPr>
          <w:rFonts w:ascii="Arial" w:hAnsi="Arial"/>
          <w:sz w:val="20"/>
          <w:szCs w:val="20"/>
        </w:rPr>
        <w:t>) nrog</w:t>
      </w:r>
      <w:r w:rsidR="001D11C5">
        <w:rPr>
          <w:rFonts w:ascii="Arial" w:hAnsi="Arial"/>
          <w:sz w:val="20"/>
          <w:szCs w:val="20"/>
        </w:rPr>
        <w:t xml:space="preserve"> rau</w:t>
      </w:r>
      <w:r w:rsidR="001D11C5" w:rsidRPr="00D35450">
        <w:rPr>
          <w:rFonts w:ascii="Arial" w:hAnsi="Arial"/>
          <w:sz w:val="20"/>
          <w:szCs w:val="20"/>
        </w:rPr>
        <w:t xml:space="preserve"> kev ywj pheej</w:t>
      </w:r>
      <w:r w:rsidR="001D11C5">
        <w:rPr>
          <w:rFonts w:ascii="Arial" w:hAnsi="Arial"/>
          <w:sz w:val="20"/>
          <w:szCs w:val="20"/>
        </w:rPr>
        <w:t xml:space="preserve"> </w:t>
      </w:r>
      <w:r w:rsidR="00174A7B">
        <w:rPr>
          <w:rFonts w:ascii="Arial" w:hAnsi="Arial"/>
          <w:sz w:val="20"/>
          <w:szCs w:val="20"/>
        </w:rPr>
        <w:t>2</w:t>
      </w:r>
      <w:r w:rsidR="001D11C5">
        <w:rPr>
          <w:rFonts w:ascii="Arial" w:hAnsi="Arial"/>
          <w:sz w:val="20"/>
          <w:szCs w:val="20"/>
        </w:rPr>
        <w:t xml:space="preserve">0 feem puas </w:t>
      </w:r>
      <w:r w:rsidR="001D11C5" w:rsidRPr="00BD7480">
        <w:rPr>
          <w:rFonts w:ascii="Arial" w:hAnsi="Arial" w:cs="Arial"/>
          <w:sz w:val="20"/>
          <w:szCs w:val="20"/>
        </w:rPr>
        <w:t xml:space="preserve">hauv </w:t>
      </w:r>
      <w:r w:rsidR="001D11C5">
        <w:rPr>
          <w:rFonts w:ascii="Arial" w:hAnsi="Arial" w:cs="Arial"/>
          <w:sz w:val="20"/>
          <w:szCs w:val="20"/>
        </w:rPr>
        <w:t>4</w:t>
      </w:r>
      <w:r w:rsidR="001D11C5" w:rsidRPr="00BD7480">
        <w:rPr>
          <w:rFonts w:ascii="Arial" w:hAnsi="Arial" w:cs="Arial"/>
          <w:sz w:val="20"/>
          <w:szCs w:val="20"/>
        </w:rPr>
        <w:t xml:space="preserve"> ntawm </w:t>
      </w:r>
      <w:r w:rsidR="001D11C5">
        <w:rPr>
          <w:rFonts w:ascii="Arial" w:hAnsi="Arial" w:cs="Arial"/>
          <w:sz w:val="20"/>
          <w:szCs w:val="20"/>
        </w:rPr>
        <w:t>5</w:t>
      </w:r>
      <w:r w:rsidR="001D11C5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174A7B">
        <w:rPr>
          <w:rFonts w:ascii="Arial" w:hAnsi="Arial" w:cs="Arial"/>
          <w:sz w:val="20"/>
          <w:szCs w:val="20"/>
        </w:rPr>
        <w:t>tus saib xyuas/</w:t>
      </w:r>
      <w:r w:rsidR="001D11C5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483987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215" w:author="Kaxiong" w:date="2021-04-21T18:16:00Z">
        <w:r w:rsidR="005151CF" w:rsidDel="00F26DEC">
          <w:rPr>
            <w:rFonts w:ascii="Arial" w:hAnsi="Arial"/>
            <w:sz w:val="20"/>
            <w:szCs w:val="20"/>
          </w:rPr>
          <w:delText>C</w:delText>
        </w:r>
        <w:r w:rsidR="006306D3" w:rsidRPr="00E70E39" w:rsidDel="00F26DEC">
          <w:rPr>
            <w:rFonts w:ascii="Arial" w:hAnsi="Arial"/>
            <w:sz w:val="20"/>
            <w:szCs w:val="20"/>
          </w:rPr>
          <w:delText>ov ntsiab lus</w:delText>
        </w:r>
        <w:r w:rsidDel="00F26DEC">
          <w:rPr>
            <w:rFonts w:ascii="Arial" w:hAnsi="Arial"/>
            <w:sz w:val="20"/>
            <w:szCs w:val="20"/>
          </w:rPr>
          <w:delText xml:space="preserve"> nrog</w:delText>
        </w:r>
      </w:del>
      <w:ins w:id="216" w:author="Kaxiong" w:date="2021-04-21T18:16:00Z">
        <w:r w:rsidR="00F26DEC">
          <w:rPr>
            <w:rFonts w:ascii="Arial" w:hAnsi="Arial"/>
            <w:sz w:val="20"/>
            <w:szCs w:val="20"/>
          </w:rPr>
          <w:t>Ua tau li tus qauv</w:t>
        </w:r>
      </w:ins>
      <w:r w:rsidRPr="00E70E39">
        <w:rPr>
          <w:rFonts w:ascii="Arial" w:hAnsi="Arial"/>
          <w:sz w:val="20"/>
          <w:szCs w:val="20"/>
        </w:rPr>
        <w:t>.</w:t>
      </w:r>
    </w:p>
    <w:p w14:paraId="74D748D2" w14:textId="289D7D4D" w:rsidR="003E3A81" w:rsidRPr="002057CA" w:rsidRDefault="003E3A81" w:rsidP="003E3A8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>
        <w:rPr>
          <w:rFonts w:ascii="Arial" w:hAnsi="Arial"/>
          <w:sz w:val="20"/>
          <w:szCs w:val="20"/>
        </w:rPr>
        <w:t xml:space="preserve">Raws li niam txiv tsab ntawv ceeb toom, </w:t>
      </w:r>
      <w:r w:rsidR="00FD149E" w:rsidRPr="001F3782">
        <w:rPr>
          <w:rFonts w:ascii="Arial" w:hAnsi="Arial"/>
          <w:sz w:val="20"/>
          <w:szCs w:val="20"/>
        </w:rPr>
        <w:t xml:space="preserve">Kenneth ua tiav </w:t>
      </w:r>
      <w:r w:rsidR="00FD149E">
        <w:rPr>
          <w:rFonts w:ascii="Arial" w:hAnsi="Arial"/>
          <w:sz w:val="20"/>
          <w:szCs w:val="20"/>
        </w:rPr>
        <w:t>3</w:t>
      </w:r>
      <w:r w:rsidR="00FD149E" w:rsidRPr="001F3782">
        <w:rPr>
          <w:rFonts w:ascii="Arial" w:hAnsi="Arial"/>
          <w:sz w:val="20"/>
          <w:szCs w:val="20"/>
        </w:rPr>
        <w:t xml:space="preserve"> qhov kev txawj pab tus kheej (piv txwv li, ntxuav tes</w:t>
      </w:r>
      <w:r w:rsidR="00FD149E">
        <w:rPr>
          <w:rFonts w:ascii="Arial" w:hAnsi="Arial"/>
          <w:sz w:val="20"/>
          <w:szCs w:val="20"/>
        </w:rPr>
        <w:t xml:space="preserve"> = </w:t>
      </w:r>
      <w:r w:rsidR="00EE28AA">
        <w:rPr>
          <w:rFonts w:ascii="Arial" w:hAnsi="Arial"/>
          <w:sz w:val="20"/>
          <w:szCs w:val="20"/>
        </w:rPr>
        <w:t>75</w:t>
      </w:r>
      <w:r w:rsidR="00FD149E">
        <w:rPr>
          <w:rFonts w:ascii="Arial" w:hAnsi="Arial"/>
          <w:sz w:val="20"/>
          <w:szCs w:val="20"/>
        </w:rPr>
        <w:t xml:space="preserve"> feem puas</w:t>
      </w:r>
      <w:r w:rsidR="00FD149E" w:rsidRPr="001F3782">
        <w:rPr>
          <w:rFonts w:ascii="Arial" w:hAnsi="Arial"/>
          <w:sz w:val="20"/>
          <w:szCs w:val="20"/>
        </w:rPr>
        <w:t>,</w:t>
      </w:r>
      <w:r w:rsidR="00FD149E">
        <w:rPr>
          <w:rFonts w:ascii="Arial" w:hAnsi="Arial"/>
          <w:sz w:val="20"/>
          <w:szCs w:val="20"/>
        </w:rPr>
        <w:t xml:space="preserve"> </w:t>
      </w:r>
      <w:r w:rsidR="00FD149E" w:rsidRPr="00D35450">
        <w:rPr>
          <w:rFonts w:ascii="Arial" w:hAnsi="Arial"/>
          <w:sz w:val="20"/>
          <w:szCs w:val="20"/>
        </w:rPr>
        <w:t>ntxuav ntsej muag</w:t>
      </w:r>
      <w:r w:rsidR="00FD149E">
        <w:rPr>
          <w:rFonts w:ascii="Arial" w:hAnsi="Arial"/>
          <w:sz w:val="20"/>
          <w:szCs w:val="20"/>
        </w:rPr>
        <w:t xml:space="preserve"> = </w:t>
      </w:r>
      <w:r w:rsidR="00EE28AA">
        <w:rPr>
          <w:rFonts w:ascii="Arial" w:hAnsi="Arial"/>
          <w:sz w:val="20"/>
          <w:szCs w:val="20"/>
        </w:rPr>
        <w:t>5</w:t>
      </w:r>
      <w:r w:rsidR="00FD149E">
        <w:rPr>
          <w:rFonts w:ascii="Arial" w:hAnsi="Arial"/>
          <w:sz w:val="20"/>
          <w:szCs w:val="20"/>
        </w:rPr>
        <w:t>5 fee</w:t>
      </w:r>
      <w:ins w:id="217" w:author="Kaxiong" w:date="2021-04-21T19:51:00Z">
        <w:r w:rsidR="00614EF2">
          <w:rPr>
            <w:rFonts w:ascii="Arial" w:hAnsi="Arial"/>
            <w:sz w:val="20"/>
            <w:szCs w:val="20"/>
          </w:rPr>
          <w:t>m</w:t>
        </w:r>
      </w:ins>
      <w:r w:rsidR="00FD149E">
        <w:rPr>
          <w:rFonts w:ascii="Arial" w:hAnsi="Arial"/>
          <w:sz w:val="20"/>
          <w:szCs w:val="20"/>
        </w:rPr>
        <w:t xml:space="preserve"> puas, txhuam hniav = 62 feem puas</w:t>
      </w:r>
      <w:r w:rsidR="00FD149E" w:rsidRPr="00D35450">
        <w:rPr>
          <w:rFonts w:ascii="Arial" w:hAnsi="Arial"/>
          <w:sz w:val="20"/>
          <w:szCs w:val="20"/>
        </w:rPr>
        <w:t>) nrog</w:t>
      </w:r>
      <w:r w:rsidR="00FD149E">
        <w:rPr>
          <w:rFonts w:ascii="Arial" w:hAnsi="Arial"/>
          <w:sz w:val="20"/>
          <w:szCs w:val="20"/>
        </w:rPr>
        <w:t xml:space="preserve"> rau</w:t>
      </w:r>
      <w:r w:rsidR="00FD149E" w:rsidRPr="00D35450">
        <w:rPr>
          <w:rFonts w:ascii="Arial" w:hAnsi="Arial"/>
          <w:sz w:val="20"/>
          <w:szCs w:val="20"/>
        </w:rPr>
        <w:t xml:space="preserve"> kev ywj pheej</w:t>
      </w:r>
      <w:r w:rsidR="00FD149E">
        <w:rPr>
          <w:rFonts w:ascii="Arial" w:hAnsi="Arial"/>
          <w:sz w:val="20"/>
          <w:szCs w:val="20"/>
        </w:rPr>
        <w:t xml:space="preserve"> </w:t>
      </w:r>
      <w:r w:rsidR="00EE28AA">
        <w:rPr>
          <w:rFonts w:ascii="Arial" w:hAnsi="Arial"/>
          <w:sz w:val="20"/>
          <w:szCs w:val="20"/>
        </w:rPr>
        <w:t>4</w:t>
      </w:r>
      <w:r w:rsidR="00FD149E">
        <w:rPr>
          <w:rFonts w:ascii="Arial" w:hAnsi="Arial"/>
          <w:sz w:val="20"/>
          <w:szCs w:val="20"/>
        </w:rPr>
        <w:t xml:space="preserve">0 feem puas </w:t>
      </w:r>
      <w:r w:rsidR="00FD149E" w:rsidRPr="00BD7480">
        <w:rPr>
          <w:rFonts w:ascii="Arial" w:hAnsi="Arial" w:cs="Arial"/>
          <w:sz w:val="20"/>
          <w:szCs w:val="20"/>
        </w:rPr>
        <w:t xml:space="preserve">hauv </w:t>
      </w:r>
      <w:r w:rsidR="00FD149E">
        <w:rPr>
          <w:rFonts w:ascii="Arial" w:hAnsi="Arial" w:cs="Arial"/>
          <w:sz w:val="20"/>
          <w:szCs w:val="20"/>
        </w:rPr>
        <w:t>4</w:t>
      </w:r>
      <w:r w:rsidR="00FD149E" w:rsidRPr="00BD7480">
        <w:rPr>
          <w:rFonts w:ascii="Arial" w:hAnsi="Arial" w:cs="Arial"/>
          <w:sz w:val="20"/>
          <w:szCs w:val="20"/>
        </w:rPr>
        <w:t xml:space="preserve"> ntawm </w:t>
      </w:r>
      <w:r w:rsidR="00FD149E">
        <w:rPr>
          <w:rFonts w:ascii="Arial" w:hAnsi="Arial" w:cs="Arial"/>
          <w:sz w:val="20"/>
          <w:szCs w:val="20"/>
        </w:rPr>
        <w:t>5</w:t>
      </w:r>
      <w:r w:rsidR="00FD149E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FD149E">
        <w:rPr>
          <w:rFonts w:ascii="Arial" w:hAnsi="Arial" w:cs="Arial"/>
          <w:sz w:val="20"/>
          <w:szCs w:val="20"/>
        </w:rPr>
        <w:t>tus saib xyuas/</w:t>
      </w:r>
      <w:r w:rsidR="00FD149E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FD149E">
        <w:rPr>
          <w:rFonts w:ascii="Arial" w:hAnsi="Arial" w:cs="Arial"/>
          <w:sz w:val="20"/>
          <w:szCs w:val="20"/>
        </w:rPr>
        <w:t xml:space="preserve">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218" w:author="Kaxiong" w:date="2021-04-21T18:16:00Z">
        <w:r w:rsidR="005151CF" w:rsidDel="00F26DEC">
          <w:rPr>
            <w:rFonts w:ascii="Arial" w:hAnsi="Arial"/>
            <w:sz w:val="20"/>
            <w:szCs w:val="20"/>
          </w:rPr>
          <w:delText>C</w:delText>
        </w:r>
        <w:r w:rsidR="005151CF" w:rsidRPr="00E70E39" w:rsidDel="00F26DEC">
          <w:rPr>
            <w:rFonts w:ascii="Arial" w:hAnsi="Arial"/>
            <w:sz w:val="20"/>
            <w:szCs w:val="20"/>
          </w:rPr>
          <w:delText>ov ntsiab lus</w:delText>
        </w:r>
        <w:r w:rsidDel="00F26DEC">
          <w:rPr>
            <w:rFonts w:ascii="Arial" w:hAnsi="Arial"/>
            <w:sz w:val="20"/>
            <w:szCs w:val="20"/>
          </w:rPr>
          <w:delText xml:space="preserve"> </w:delText>
        </w:r>
        <w:r w:rsidRPr="001539A3" w:rsidDel="00F26DEC">
          <w:rPr>
            <w:rFonts w:ascii="Arial" w:hAnsi="Arial"/>
            <w:sz w:val="20"/>
            <w:szCs w:val="20"/>
          </w:rPr>
          <w:delText>nrog</w:delText>
        </w:r>
      </w:del>
      <w:ins w:id="219" w:author="Kaxiong" w:date="2021-04-21T18:16:00Z">
        <w:r w:rsidR="00F26DEC">
          <w:rPr>
            <w:rFonts w:ascii="Arial" w:hAnsi="Arial"/>
            <w:sz w:val="20"/>
            <w:szCs w:val="20"/>
          </w:rPr>
          <w:t>Ua tau li tus qauv</w:t>
        </w:r>
      </w:ins>
      <w:r w:rsidRPr="001539A3">
        <w:rPr>
          <w:rFonts w:ascii="Arial" w:hAnsi="Arial"/>
          <w:sz w:val="20"/>
          <w:szCs w:val="20"/>
        </w:rPr>
        <w:t>.</w:t>
      </w:r>
    </w:p>
    <w:p w14:paraId="02118419" w14:textId="77777777" w:rsidR="003E3A81" w:rsidRDefault="003E3A81" w:rsidP="003E3A81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</w:p>
    <w:p w14:paraId="75056475" w14:textId="77777777" w:rsidR="003E3A81" w:rsidRDefault="003E3A81" w:rsidP="003E3A81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Cov Ntsiab lus ntawm kev Nce Qib:</w:t>
      </w:r>
    </w:p>
    <w:p w14:paraId="6AEBD13E" w14:textId="77777777" w:rsidR="003E3A81" w:rsidRDefault="003E3A81" w:rsidP="003E3A81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Tawm tswv yim:</w:t>
      </w:r>
    </w:p>
    <w:p w14:paraId="73C7284A" w14:textId="77777777" w:rsidR="003E3A81" w:rsidRDefault="003E3A81" w:rsidP="003E3A81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</w:p>
    <w:p w14:paraId="3A6186F5" w14:textId="716EA07D" w:rsidR="003E3A81" w:rsidRDefault="003E3A81" w:rsidP="003E3A81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220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221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</w:p>
    <w:p w14:paraId="4A834A62" w14:textId="77777777" w:rsidR="003E3A81" w:rsidRDefault="003E3A81" w:rsidP="003E3A81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1EFDB172" w14:textId="3CEBE728" w:rsidR="003E3A81" w:rsidRDefault="003E3A81">
      <w:pPr>
        <w:rPr>
          <w:rFonts w:ascii="Arial" w:hAnsi="Arial" w:cs="Arial"/>
          <w:sz w:val="22"/>
          <w:szCs w:val="22"/>
        </w:rPr>
      </w:pPr>
    </w:p>
    <w:p w14:paraId="1E7C7D6C" w14:textId="28E46124" w:rsidR="00BB0E63" w:rsidRDefault="00BB0E63">
      <w:pPr>
        <w:rPr>
          <w:rFonts w:ascii="Arial" w:hAnsi="Arial" w:cs="Arial"/>
          <w:sz w:val="22"/>
          <w:szCs w:val="22"/>
        </w:rPr>
      </w:pPr>
    </w:p>
    <w:p w14:paraId="3A6DA981" w14:textId="77777777" w:rsidR="00BB0E63" w:rsidRDefault="00BB0E63">
      <w:pPr>
        <w:jc w:val="center"/>
        <w:rPr>
          <w:rFonts w:ascii="Arial" w:eastAsia="Arial" w:hAnsi="Arial"/>
          <w:b/>
          <w:sz w:val="23"/>
        </w:rPr>
        <w:pPrChange w:id="222" w:author="Kaxiong" w:date="2021-04-21T19:52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1C0C8026" w14:textId="77777777" w:rsidR="00BB0E63" w:rsidRDefault="00BB0E63" w:rsidP="00BB0E63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269CF3D2" w14:textId="77777777" w:rsidR="00BB0E63" w:rsidRDefault="00BB0E63" w:rsidP="00BB0E63">
      <w:pPr>
        <w:rPr>
          <w:rFonts w:ascii="Arial" w:hAnsi="Arial"/>
          <w:b/>
          <w:bCs/>
          <w:sz w:val="22"/>
          <w:szCs w:val="22"/>
        </w:rPr>
      </w:pPr>
    </w:p>
    <w:p w14:paraId="6E4273BD" w14:textId="77777777" w:rsidR="00BB0E63" w:rsidRDefault="00BB0E63" w:rsidP="00BB0E6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BB0E63" w14:paraId="75D1E347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F933" w14:textId="2CE49998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ins w:id="223" w:author="Kaxiong" w:date="2021-04-21T19:54:00Z">
              <w:r w:rsidR="00614EF2">
                <w:rPr>
                  <w:rFonts w:ascii="Arial" w:hAnsi="Arial"/>
                  <w:sz w:val="20"/>
                  <w:szCs w:val="20"/>
                </w:rPr>
                <w:t xml:space="preserve">Cov </w:t>
              </w:r>
            </w:ins>
            <w:r w:rsidR="00C576EB">
              <w:rPr>
                <w:rFonts w:ascii="Arial" w:hAnsi="Arial"/>
                <w:sz w:val="20"/>
                <w:szCs w:val="20"/>
              </w:rPr>
              <w:t xml:space="preserve">Kev Txawj Ntawm </w:t>
            </w:r>
            <w:del w:id="224" w:author="Kaxiong" w:date="2021-04-21T19:54:00Z">
              <w:r w:rsidR="00C576EB" w:rsidDel="00614EF2">
                <w:rPr>
                  <w:rFonts w:ascii="Arial" w:hAnsi="Arial"/>
                  <w:sz w:val="20"/>
                  <w:szCs w:val="20"/>
                </w:rPr>
                <w:delText>Zej Zog</w:delText>
              </w:r>
            </w:del>
            <w:ins w:id="225" w:author="Kaxiong" w:date="2021-04-21T19:54:00Z">
              <w:r w:rsidR="00614EF2">
                <w:rPr>
                  <w:rFonts w:ascii="Arial" w:hAnsi="Arial"/>
                  <w:sz w:val="20"/>
                  <w:szCs w:val="20"/>
                </w:rPr>
                <w:t>Kev Noj Nyob</w:t>
              </w:r>
            </w:ins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BD6C" w14:textId="230FAD05" w:rsidR="00BB0E63" w:rsidRDefault="00BB0E63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976CB9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8</w:t>
            </w:r>
          </w:p>
          <w:p w14:paraId="59918BEF" w14:textId="77777777" w:rsidR="00BB0E63" w:rsidRDefault="00BB0E63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FB23667" w14:textId="215765C4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Kaum Hlis xyoo 2021, </w:t>
            </w:r>
            <w:r w:rsidR="00C27ADF" w:rsidRPr="00C27ADF">
              <w:rPr>
                <w:rFonts w:ascii="Arial" w:hAnsi="Arial"/>
                <w:sz w:val="20"/>
                <w:szCs w:val="20"/>
              </w:rPr>
              <w:t xml:space="preserve">Kenneth yuav koom nrog kev </w:t>
            </w:r>
            <w:del w:id="226" w:author="Kaxiong" w:date="2021-04-21T19:59:00Z">
              <w:r w:rsidR="00C27ADF" w:rsidRPr="00C27ADF" w:rsidDel="006451C0">
                <w:rPr>
                  <w:rFonts w:ascii="Arial" w:hAnsi="Arial"/>
                  <w:sz w:val="20"/>
                  <w:szCs w:val="20"/>
                </w:rPr>
                <w:delText xml:space="preserve">sib tw </w:delText>
              </w:r>
            </w:del>
            <w:r w:rsidR="00C27ADF" w:rsidRPr="00C27ADF">
              <w:rPr>
                <w:rFonts w:ascii="Arial" w:hAnsi="Arial"/>
                <w:sz w:val="20"/>
                <w:szCs w:val="20"/>
              </w:rPr>
              <w:t xml:space="preserve">ua si nrog tus phooj ywg </w:t>
            </w:r>
            <w:ins w:id="227" w:author="Kaxiong" w:date="2021-04-21T19:59:00Z">
              <w:r w:rsidR="006451C0">
                <w:rPr>
                  <w:rFonts w:ascii="Arial" w:hAnsi="Arial"/>
                  <w:sz w:val="20"/>
                  <w:szCs w:val="20"/>
                </w:rPr>
                <w:t>txuas nt</w:t>
              </w:r>
            </w:ins>
            <w:ins w:id="228" w:author="Kaxiong" w:date="2021-04-21T20:00:00Z">
              <w:r w:rsidR="006451C0">
                <w:rPr>
                  <w:rFonts w:ascii="Arial" w:hAnsi="Arial"/>
                  <w:sz w:val="20"/>
                  <w:szCs w:val="20"/>
                </w:rPr>
                <w:t xml:space="preserve">xiv </w:t>
              </w:r>
            </w:ins>
            <w:r w:rsidR="00C27ADF" w:rsidRPr="00C27ADF">
              <w:rPr>
                <w:rFonts w:ascii="Arial" w:hAnsi="Arial"/>
                <w:sz w:val="20"/>
                <w:szCs w:val="20"/>
              </w:rPr>
              <w:t xml:space="preserve">ntev </w:t>
            </w:r>
            <w:r w:rsidR="00C27ADF">
              <w:rPr>
                <w:rFonts w:ascii="Arial" w:hAnsi="Arial"/>
                <w:sz w:val="20"/>
                <w:szCs w:val="20"/>
              </w:rPr>
              <w:t xml:space="preserve">li </w:t>
            </w:r>
            <w:r w:rsidR="00C27ADF" w:rsidRPr="00C27ADF">
              <w:rPr>
                <w:rFonts w:ascii="Arial" w:hAnsi="Arial"/>
                <w:sz w:val="20"/>
                <w:szCs w:val="20"/>
              </w:rPr>
              <w:t>8 feeb</w:t>
            </w:r>
            <w:r w:rsidR="00B63E2C">
              <w:rPr>
                <w:rFonts w:ascii="Arial" w:hAnsi="Arial"/>
                <w:sz w:val="20"/>
                <w:szCs w:val="20"/>
              </w:rPr>
              <w:t xml:space="preserve"> </w:t>
            </w:r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hauv </w:t>
            </w:r>
            <w:r w:rsidR="00B63E2C">
              <w:rPr>
                <w:rFonts w:ascii="Arial" w:hAnsi="Arial" w:cs="Arial"/>
                <w:sz w:val="20"/>
                <w:szCs w:val="20"/>
              </w:rPr>
              <w:t>4</w:t>
            </w:r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ntawm </w:t>
            </w:r>
            <w:r w:rsidR="00B63E2C">
              <w:rPr>
                <w:rFonts w:ascii="Arial" w:hAnsi="Arial" w:cs="Arial"/>
                <w:sz w:val="20"/>
                <w:szCs w:val="20"/>
              </w:rPr>
              <w:t>5</w:t>
            </w:r>
            <w:r w:rsidR="00B63E2C" w:rsidRPr="00BD7480">
              <w:rPr>
                <w:rFonts w:ascii="Arial" w:hAnsi="Arial" w:cs="Arial"/>
                <w:sz w:val="20"/>
                <w:szCs w:val="20"/>
              </w:rPr>
              <w:t xml:space="preserve"> cov tsam thawj raws li kev soj ntsuam los ntawm cov neeg ua hauj lwm thiab cov ntaub ntawv uas khaws.</w:t>
            </w:r>
          </w:p>
          <w:p w14:paraId="32DDDA72" w14:textId="77777777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107D4B" wp14:editId="6EA3639C">
                  <wp:extent cx="149225" cy="119380"/>
                  <wp:effectExtent l="0" t="0" r="317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Tso cai rau tub ntxhais kawm koom tes / 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41216C4" w14:textId="3C718701" w:rsidR="00BB0E63" w:rsidRDefault="00BA2C7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2CFA32" wp14:editId="6A871EB0">
                  <wp:extent cx="152479" cy="114359"/>
                  <wp:effectExtent l="0" t="0" r="0" b="0"/>
                  <wp:docPr id="233" name="Picture 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0E63"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45001E64" w14:textId="77E868C7" w:rsidR="00BB0E63" w:rsidRDefault="00BA2C7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1A5A54" wp14:editId="18080057">
                  <wp:extent cx="149225" cy="109220"/>
                  <wp:effectExtent l="0" t="0" r="3175" b="508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0E63">
              <w:rPr>
                <w:rFonts w:ascii="Arial" w:hAnsi="Arial"/>
                <w:sz w:val="20"/>
                <w:szCs w:val="20"/>
              </w:rPr>
              <w:t>Kev paub lus zoo</w:t>
            </w:r>
          </w:p>
          <w:p w14:paraId="309ABD38" w14:textId="01430FCF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314ED0" wp14:editId="37A92DD9">
                  <wp:extent cx="149225" cy="109220"/>
                  <wp:effectExtent l="0" t="0" r="3175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0509EB8" wp14:editId="5FE5DE38">
                  <wp:extent cx="149225" cy="119380"/>
                  <wp:effectExtent l="0" t="0" r="317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3B59CD7C" w14:textId="77777777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8B0168" wp14:editId="3FC1BE4F">
                  <wp:extent cx="149225" cy="109220"/>
                  <wp:effectExtent l="0" t="0" r="3175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06AEBA23" wp14:editId="78279798">
                  <wp:extent cx="149225" cy="119380"/>
                  <wp:effectExtent l="0" t="0" r="317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7F2CD41A" w14:textId="54FDE6FE" w:rsidR="00BB0E63" w:rsidRDefault="00BB0E63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kawm/Cov neeg ua hauj lwm/</w:t>
            </w:r>
            <w:ins w:id="229" w:author="Kaxiong" w:date="2021-04-21T20:01:00Z">
              <w:r w:rsidR="006451C0">
                <w:rPr>
                  <w:rFonts w:ascii="Arial" w:hAnsi="Arial"/>
                  <w:sz w:val="20"/>
                  <w:szCs w:val="20"/>
                </w:rPr>
                <w:t>Cov neeg</w:t>
              </w:r>
            </w:ins>
            <w:del w:id="230" w:author="Kaxiong" w:date="2021-04-21T20:01:00Z">
              <w:r w:rsidDel="006451C0">
                <w:rPr>
                  <w:rFonts w:ascii="Arial" w:hAnsi="Arial"/>
                  <w:sz w:val="20"/>
                  <w:szCs w:val="20"/>
                </w:rPr>
                <w:delText>tus</w:delText>
              </w:r>
            </w:del>
            <w:r>
              <w:rPr>
                <w:rFonts w:ascii="Arial" w:hAnsi="Arial"/>
                <w:sz w:val="20"/>
                <w:szCs w:val="20"/>
              </w:rPr>
              <w:t xml:space="preserve"> s</w:t>
            </w:r>
            <w:del w:id="231" w:author="Kaxiong" w:date="2021-04-21T20:01:00Z">
              <w:r w:rsidDel="006451C0">
                <w:rPr>
                  <w:rFonts w:ascii="Arial" w:hAnsi="Arial"/>
                  <w:sz w:val="20"/>
                  <w:szCs w:val="20"/>
                </w:rPr>
                <w:delText>i</w:delText>
              </w:r>
            </w:del>
            <w:r>
              <w:rPr>
                <w:rFonts w:ascii="Arial" w:hAnsi="Arial"/>
                <w:sz w:val="20"/>
                <w:szCs w:val="20"/>
              </w:rPr>
              <w:t>a</w:t>
            </w:r>
            <w:ins w:id="232" w:author="Kaxiong" w:date="2021-04-21T20:01:00Z">
              <w:r w:rsidR="006451C0">
                <w:rPr>
                  <w:rFonts w:ascii="Arial" w:hAnsi="Arial"/>
                  <w:sz w:val="20"/>
                  <w:szCs w:val="20"/>
                </w:rPr>
                <w:t>i</w:t>
              </w:r>
            </w:ins>
            <w:r>
              <w:rPr>
                <w:rFonts w:ascii="Arial" w:hAnsi="Arial"/>
                <w:sz w:val="20"/>
                <w:szCs w:val="20"/>
              </w:rPr>
              <w:t>b xyuas</w:t>
            </w:r>
          </w:p>
        </w:tc>
      </w:tr>
      <w:tr w:rsidR="00BB0E63" w14:paraId="1EED6128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021F" w14:textId="5520D5B8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8610F" w:rsidRPr="0068610F">
              <w:rPr>
                <w:rFonts w:ascii="Arial" w:hAnsi="Arial"/>
                <w:sz w:val="20"/>
                <w:szCs w:val="20"/>
              </w:rPr>
              <w:t xml:space="preserve">Kenneth koom nrog kev ua si thaum ua si nrog ib tus phooj ywg </w:t>
            </w:r>
            <w:r w:rsidR="00C27ADF">
              <w:rPr>
                <w:rFonts w:ascii="Arial" w:hAnsi="Arial"/>
                <w:sz w:val="20"/>
                <w:szCs w:val="20"/>
              </w:rPr>
              <w:t>li</w:t>
            </w:r>
            <w:r w:rsidR="0068610F" w:rsidRPr="0068610F">
              <w:rPr>
                <w:rFonts w:ascii="Arial" w:hAnsi="Arial"/>
                <w:sz w:val="20"/>
                <w:szCs w:val="20"/>
              </w:rPr>
              <w:t xml:space="preserve"> 3 feeb</w:t>
            </w:r>
            <w:r w:rsidR="00146444">
              <w:rPr>
                <w:rFonts w:ascii="Arial" w:hAnsi="Arial"/>
                <w:sz w:val="20"/>
                <w:szCs w:val="20"/>
              </w:rPr>
              <w:t xml:space="preserve"> </w:t>
            </w:r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hauv </w:t>
            </w:r>
            <w:r w:rsidR="00146444">
              <w:rPr>
                <w:rFonts w:ascii="Arial" w:hAnsi="Arial" w:cs="Arial"/>
                <w:sz w:val="20"/>
                <w:szCs w:val="20"/>
              </w:rPr>
              <w:t>4</w:t>
            </w:r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ntawm </w:t>
            </w:r>
            <w:r w:rsidR="00146444">
              <w:rPr>
                <w:rFonts w:ascii="Arial" w:hAnsi="Arial" w:cs="Arial"/>
                <w:sz w:val="20"/>
                <w:szCs w:val="20"/>
              </w:rPr>
              <w:t>5</w:t>
            </w:r>
            <w:r w:rsidR="00146444" w:rsidRPr="00BD7480">
              <w:rPr>
                <w:rFonts w:ascii="Arial" w:hAnsi="Arial" w:cs="Arial"/>
                <w:sz w:val="20"/>
                <w:szCs w:val="20"/>
              </w:rPr>
              <w:t xml:space="preserve"> cov tsam thawj raws li kev soj ntsuam los ntawm cov neeg ua hauj lwm thiab cov ntaub ntawv uas khaws.</w:t>
            </w:r>
          </w:p>
          <w:p w14:paraId="44A32552" w14:textId="77777777" w:rsidR="00BB0E63" w:rsidRDefault="00BB0E63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B8E42" w14:textId="77777777" w:rsidR="00BB0E63" w:rsidRDefault="00BB0E63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13B4F395" w14:textId="1A37B587" w:rsidR="00BB0E63" w:rsidRDefault="00BB0E63" w:rsidP="00BB0E6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</w:t>
      </w:r>
      <w:r>
        <w:rPr>
          <w:rFonts w:ascii="Arial" w:hAnsi="Arial"/>
          <w:sz w:val="20"/>
          <w:szCs w:val="20"/>
        </w:rPr>
        <w:t xml:space="preserve">:Txog lub Kaum Ob Hlis xyoo 2020, </w:t>
      </w:r>
      <w:r w:rsidR="000F7DAB" w:rsidRPr="00C27ADF">
        <w:rPr>
          <w:rFonts w:ascii="Arial" w:hAnsi="Arial"/>
          <w:sz w:val="20"/>
          <w:szCs w:val="20"/>
        </w:rPr>
        <w:t xml:space="preserve">Kenneth yuav koom nrog kev </w:t>
      </w:r>
      <w:del w:id="233" w:author="Kaxiong" w:date="2021-04-21T20:07:00Z">
        <w:r w:rsidR="000F7DAB" w:rsidRPr="00C27ADF" w:rsidDel="00031169">
          <w:rPr>
            <w:rFonts w:ascii="Arial" w:hAnsi="Arial"/>
            <w:sz w:val="20"/>
            <w:szCs w:val="20"/>
          </w:rPr>
          <w:delText xml:space="preserve">sib tw </w:delText>
        </w:r>
      </w:del>
      <w:r w:rsidR="000F7DAB" w:rsidRPr="00C27ADF">
        <w:rPr>
          <w:rFonts w:ascii="Arial" w:hAnsi="Arial"/>
          <w:sz w:val="20"/>
          <w:szCs w:val="20"/>
        </w:rPr>
        <w:t xml:space="preserve">ua si nrog tus phooj ywg </w:t>
      </w:r>
      <w:ins w:id="234" w:author="Kaxiong" w:date="2021-04-21T20:07:00Z">
        <w:r w:rsidR="00031169">
          <w:rPr>
            <w:rFonts w:ascii="Arial" w:hAnsi="Arial"/>
            <w:sz w:val="20"/>
            <w:szCs w:val="20"/>
          </w:rPr>
          <w:t>txuas ntxiv</w:t>
        </w:r>
      </w:ins>
      <w:ins w:id="235" w:author="Kaxiong" w:date="2021-04-21T20:08:00Z">
        <w:r w:rsidR="00031169">
          <w:rPr>
            <w:rFonts w:ascii="Arial" w:hAnsi="Arial"/>
            <w:sz w:val="20"/>
            <w:szCs w:val="20"/>
          </w:rPr>
          <w:t xml:space="preserve"> </w:t>
        </w:r>
      </w:ins>
      <w:r w:rsidR="000F7DAB" w:rsidRPr="00C27ADF">
        <w:rPr>
          <w:rFonts w:ascii="Arial" w:hAnsi="Arial"/>
          <w:sz w:val="20"/>
          <w:szCs w:val="20"/>
        </w:rPr>
        <w:t xml:space="preserve">ntev </w:t>
      </w:r>
      <w:r w:rsidR="000F7DAB">
        <w:rPr>
          <w:rFonts w:ascii="Arial" w:hAnsi="Arial"/>
          <w:sz w:val="20"/>
          <w:szCs w:val="20"/>
        </w:rPr>
        <w:t xml:space="preserve">li </w:t>
      </w:r>
      <w:r w:rsidR="001735D3">
        <w:rPr>
          <w:rFonts w:ascii="Arial" w:hAnsi="Arial"/>
          <w:sz w:val="20"/>
          <w:szCs w:val="20"/>
        </w:rPr>
        <w:t>2</w:t>
      </w:r>
      <w:r w:rsidR="000F7DAB" w:rsidRPr="00C27ADF">
        <w:rPr>
          <w:rFonts w:ascii="Arial" w:hAnsi="Arial"/>
          <w:sz w:val="20"/>
          <w:szCs w:val="20"/>
        </w:rPr>
        <w:t xml:space="preserve"> feeb</w:t>
      </w:r>
      <w:r w:rsidR="000F7DAB">
        <w:rPr>
          <w:rFonts w:ascii="Arial" w:hAnsi="Arial"/>
          <w:sz w:val="20"/>
          <w:szCs w:val="20"/>
        </w:rPr>
        <w:t xml:space="preserve"> </w:t>
      </w:r>
      <w:r w:rsidR="000F7DAB" w:rsidRPr="00BD7480">
        <w:rPr>
          <w:rFonts w:ascii="Arial" w:hAnsi="Arial" w:cs="Arial"/>
          <w:sz w:val="20"/>
          <w:szCs w:val="20"/>
        </w:rPr>
        <w:t xml:space="preserve">hauv </w:t>
      </w:r>
      <w:r w:rsidR="000F7DAB">
        <w:rPr>
          <w:rFonts w:ascii="Arial" w:hAnsi="Arial" w:cs="Arial"/>
          <w:sz w:val="20"/>
          <w:szCs w:val="20"/>
        </w:rPr>
        <w:t>4</w:t>
      </w:r>
      <w:r w:rsidR="000F7DAB" w:rsidRPr="00BD7480">
        <w:rPr>
          <w:rFonts w:ascii="Arial" w:hAnsi="Arial" w:cs="Arial"/>
          <w:sz w:val="20"/>
          <w:szCs w:val="20"/>
        </w:rPr>
        <w:t xml:space="preserve"> ntawm </w:t>
      </w:r>
      <w:r w:rsidR="000F7DAB">
        <w:rPr>
          <w:rFonts w:ascii="Arial" w:hAnsi="Arial" w:cs="Arial"/>
          <w:sz w:val="20"/>
          <w:szCs w:val="20"/>
        </w:rPr>
        <w:t>5</w:t>
      </w:r>
      <w:r w:rsidR="000F7DAB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1FF14983" w14:textId="6BC0568C" w:rsidR="00BB0E63" w:rsidRDefault="00BB0E63" w:rsidP="00BB0E6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Peb Hlis xyoo 2021, </w:t>
      </w:r>
      <w:r w:rsidR="001735D3" w:rsidRPr="00C27ADF">
        <w:rPr>
          <w:rFonts w:ascii="Arial" w:hAnsi="Arial"/>
          <w:sz w:val="20"/>
          <w:szCs w:val="20"/>
        </w:rPr>
        <w:t xml:space="preserve">Kenneth yuav koom nrog kev </w:t>
      </w:r>
      <w:del w:id="236" w:author="Kaxiong" w:date="2021-04-21T20:08:00Z">
        <w:r w:rsidR="001735D3" w:rsidRPr="00C27ADF" w:rsidDel="00031169">
          <w:rPr>
            <w:rFonts w:ascii="Arial" w:hAnsi="Arial"/>
            <w:sz w:val="20"/>
            <w:szCs w:val="20"/>
          </w:rPr>
          <w:delText xml:space="preserve">sib tw </w:delText>
        </w:r>
      </w:del>
      <w:r w:rsidR="001735D3" w:rsidRPr="00C27ADF">
        <w:rPr>
          <w:rFonts w:ascii="Arial" w:hAnsi="Arial"/>
          <w:sz w:val="20"/>
          <w:szCs w:val="20"/>
        </w:rPr>
        <w:t xml:space="preserve">ua si nrog tus phooj ywg </w:t>
      </w:r>
      <w:ins w:id="237" w:author="Kaxiong" w:date="2021-04-21T20:08:00Z">
        <w:r w:rsidR="00031169">
          <w:rPr>
            <w:rFonts w:ascii="Arial" w:hAnsi="Arial"/>
            <w:sz w:val="20"/>
            <w:szCs w:val="20"/>
          </w:rPr>
          <w:t xml:space="preserve">txuas ntxiv </w:t>
        </w:r>
      </w:ins>
      <w:r w:rsidR="001735D3" w:rsidRPr="00C27ADF">
        <w:rPr>
          <w:rFonts w:ascii="Arial" w:hAnsi="Arial"/>
          <w:sz w:val="20"/>
          <w:szCs w:val="20"/>
        </w:rPr>
        <w:t xml:space="preserve">ntev </w:t>
      </w:r>
      <w:r w:rsidR="001735D3">
        <w:rPr>
          <w:rFonts w:ascii="Arial" w:hAnsi="Arial"/>
          <w:sz w:val="20"/>
          <w:szCs w:val="20"/>
        </w:rPr>
        <w:t>li 4</w:t>
      </w:r>
      <w:r w:rsidR="001735D3" w:rsidRPr="00C27ADF">
        <w:rPr>
          <w:rFonts w:ascii="Arial" w:hAnsi="Arial"/>
          <w:sz w:val="20"/>
          <w:szCs w:val="20"/>
        </w:rPr>
        <w:t xml:space="preserve"> feeb</w:t>
      </w:r>
      <w:r w:rsidR="001735D3">
        <w:rPr>
          <w:rFonts w:ascii="Arial" w:hAnsi="Arial"/>
          <w:sz w:val="20"/>
          <w:szCs w:val="20"/>
        </w:rPr>
        <w:t xml:space="preserve"> </w:t>
      </w:r>
      <w:r w:rsidR="001735D3" w:rsidRPr="00BD7480">
        <w:rPr>
          <w:rFonts w:ascii="Arial" w:hAnsi="Arial" w:cs="Arial"/>
          <w:sz w:val="20"/>
          <w:szCs w:val="20"/>
        </w:rPr>
        <w:t xml:space="preserve">hauv </w:t>
      </w:r>
      <w:r w:rsidR="001735D3">
        <w:rPr>
          <w:rFonts w:ascii="Arial" w:hAnsi="Arial" w:cs="Arial"/>
          <w:sz w:val="20"/>
          <w:szCs w:val="20"/>
        </w:rPr>
        <w:t>4</w:t>
      </w:r>
      <w:r w:rsidR="001735D3" w:rsidRPr="00BD7480">
        <w:rPr>
          <w:rFonts w:ascii="Arial" w:hAnsi="Arial" w:cs="Arial"/>
          <w:sz w:val="20"/>
          <w:szCs w:val="20"/>
        </w:rPr>
        <w:t xml:space="preserve"> ntawm </w:t>
      </w:r>
      <w:r w:rsidR="001735D3">
        <w:rPr>
          <w:rFonts w:ascii="Arial" w:hAnsi="Arial" w:cs="Arial"/>
          <w:sz w:val="20"/>
          <w:szCs w:val="20"/>
        </w:rPr>
        <w:t>5</w:t>
      </w:r>
      <w:r w:rsidR="001735D3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069DEAC7" w14:textId="6B1FBFD7" w:rsidR="00BB0E63" w:rsidRPr="00416AAE" w:rsidRDefault="00BB0E63" w:rsidP="00BB0E6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Rau Hlis xyoo 2021, </w:t>
      </w:r>
      <w:r w:rsidR="001735D3" w:rsidRPr="00C27ADF">
        <w:rPr>
          <w:rFonts w:ascii="Arial" w:hAnsi="Arial"/>
          <w:sz w:val="20"/>
          <w:szCs w:val="20"/>
        </w:rPr>
        <w:t xml:space="preserve">Kenneth yuav koom nrog kev </w:t>
      </w:r>
      <w:del w:id="238" w:author="Kaxiong" w:date="2021-04-21T20:08:00Z">
        <w:r w:rsidR="001735D3" w:rsidRPr="00C27ADF" w:rsidDel="00031169">
          <w:rPr>
            <w:rFonts w:ascii="Arial" w:hAnsi="Arial"/>
            <w:sz w:val="20"/>
            <w:szCs w:val="20"/>
          </w:rPr>
          <w:delText xml:space="preserve">sib tw </w:delText>
        </w:r>
      </w:del>
      <w:r w:rsidR="001735D3" w:rsidRPr="00C27ADF">
        <w:rPr>
          <w:rFonts w:ascii="Arial" w:hAnsi="Arial"/>
          <w:sz w:val="20"/>
          <w:szCs w:val="20"/>
        </w:rPr>
        <w:t xml:space="preserve">ua si nrog tus phooj ywg </w:t>
      </w:r>
      <w:ins w:id="239" w:author="Kaxiong" w:date="2021-04-21T20:08:00Z">
        <w:r w:rsidR="00031169">
          <w:rPr>
            <w:rFonts w:ascii="Arial" w:hAnsi="Arial"/>
            <w:sz w:val="20"/>
            <w:szCs w:val="20"/>
          </w:rPr>
          <w:t xml:space="preserve">txuas ntxiv </w:t>
        </w:r>
      </w:ins>
      <w:r w:rsidR="001735D3" w:rsidRPr="00C27ADF">
        <w:rPr>
          <w:rFonts w:ascii="Arial" w:hAnsi="Arial"/>
          <w:sz w:val="20"/>
          <w:szCs w:val="20"/>
        </w:rPr>
        <w:t xml:space="preserve">ntev </w:t>
      </w:r>
      <w:r w:rsidR="001735D3">
        <w:rPr>
          <w:rFonts w:ascii="Arial" w:hAnsi="Arial"/>
          <w:sz w:val="20"/>
          <w:szCs w:val="20"/>
        </w:rPr>
        <w:t>li 6</w:t>
      </w:r>
      <w:r w:rsidR="001735D3" w:rsidRPr="00C27ADF">
        <w:rPr>
          <w:rFonts w:ascii="Arial" w:hAnsi="Arial"/>
          <w:sz w:val="20"/>
          <w:szCs w:val="20"/>
        </w:rPr>
        <w:t xml:space="preserve"> feeb</w:t>
      </w:r>
      <w:r w:rsidR="001735D3">
        <w:rPr>
          <w:rFonts w:ascii="Arial" w:hAnsi="Arial"/>
          <w:sz w:val="20"/>
          <w:szCs w:val="20"/>
        </w:rPr>
        <w:t xml:space="preserve"> </w:t>
      </w:r>
      <w:r w:rsidR="001735D3" w:rsidRPr="00BD7480">
        <w:rPr>
          <w:rFonts w:ascii="Arial" w:hAnsi="Arial" w:cs="Arial"/>
          <w:sz w:val="20"/>
          <w:szCs w:val="20"/>
        </w:rPr>
        <w:t xml:space="preserve">hauv </w:t>
      </w:r>
      <w:r w:rsidR="001735D3">
        <w:rPr>
          <w:rFonts w:ascii="Arial" w:hAnsi="Arial" w:cs="Arial"/>
          <w:sz w:val="20"/>
          <w:szCs w:val="20"/>
        </w:rPr>
        <w:t>4</w:t>
      </w:r>
      <w:r w:rsidR="001735D3" w:rsidRPr="00BD7480">
        <w:rPr>
          <w:rFonts w:ascii="Arial" w:hAnsi="Arial" w:cs="Arial"/>
          <w:sz w:val="20"/>
          <w:szCs w:val="20"/>
        </w:rPr>
        <w:t xml:space="preserve"> ntawm </w:t>
      </w:r>
      <w:r w:rsidR="001735D3">
        <w:rPr>
          <w:rFonts w:ascii="Arial" w:hAnsi="Arial" w:cs="Arial"/>
          <w:sz w:val="20"/>
          <w:szCs w:val="20"/>
        </w:rPr>
        <w:t>5</w:t>
      </w:r>
      <w:r w:rsidR="001735D3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73449301" w14:textId="7D1BB460" w:rsidR="00BB0E63" w:rsidRPr="00764779" w:rsidRDefault="00BB0E63" w:rsidP="00BB0E6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 xml:space="preserve">ws li niam txiv tsab ntawv ceeb toom, </w:t>
      </w:r>
      <w:r w:rsidR="00802493" w:rsidRPr="00C27ADF">
        <w:rPr>
          <w:rFonts w:ascii="Arial" w:hAnsi="Arial"/>
          <w:sz w:val="20"/>
          <w:szCs w:val="20"/>
        </w:rPr>
        <w:t xml:space="preserve">Kenneth koom nrog kev </w:t>
      </w:r>
      <w:del w:id="240" w:author="Kaxiong" w:date="2021-04-21T20:09:00Z">
        <w:r w:rsidR="00802493" w:rsidRPr="00C27ADF" w:rsidDel="00031169">
          <w:rPr>
            <w:rFonts w:ascii="Arial" w:hAnsi="Arial"/>
            <w:sz w:val="20"/>
            <w:szCs w:val="20"/>
          </w:rPr>
          <w:delText xml:space="preserve">sib tw </w:delText>
        </w:r>
      </w:del>
      <w:r w:rsidR="00802493" w:rsidRPr="00C27ADF">
        <w:rPr>
          <w:rFonts w:ascii="Arial" w:hAnsi="Arial"/>
          <w:sz w:val="20"/>
          <w:szCs w:val="20"/>
        </w:rPr>
        <w:t xml:space="preserve">ua si nrog tus phooj ywg </w:t>
      </w:r>
      <w:ins w:id="241" w:author="Kaxiong" w:date="2021-04-21T20:09:00Z">
        <w:r w:rsidR="00031169">
          <w:rPr>
            <w:rFonts w:ascii="Arial" w:hAnsi="Arial"/>
            <w:sz w:val="20"/>
            <w:szCs w:val="20"/>
          </w:rPr>
          <w:t xml:space="preserve">txuas ntxiv </w:t>
        </w:r>
      </w:ins>
      <w:r w:rsidR="00802493" w:rsidRPr="00C27ADF">
        <w:rPr>
          <w:rFonts w:ascii="Arial" w:hAnsi="Arial"/>
          <w:sz w:val="20"/>
          <w:szCs w:val="20"/>
        </w:rPr>
        <w:t xml:space="preserve">ntev </w:t>
      </w:r>
      <w:r w:rsidR="00802493">
        <w:rPr>
          <w:rFonts w:ascii="Arial" w:hAnsi="Arial"/>
          <w:sz w:val="20"/>
          <w:szCs w:val="20"/>
        </w:rPr>
        <w:t xml:space="preserve">li </w:t>
      </w:r>
      <w:r w:rsidR="00262CCA">
        <w:rPr>
          <w:rFonts w:ascii="Arial" w:hAnsi="Arial"/>
          <w:sz w:val="20"/>
          <w:szCs w:val="20"/>
        </w:rPr>
        <w:t>2</w:t>
      </w:r>
      <w:r w:rsidR="00802493" w:rsidRPr="00C27ADF">
        <w:rPr>
          <w:rFonts w:ascii="Arial" w:hAnsi="Arial"/>
          <w:sz w:val="20"/>
          <w:szCs w:val="20"/>
        </w:rPr>
        <w:t xml:space="preserve"> feeb</w:t>
      </w:r>
      <w:r w:rsidR="00802493">
        <w:rPr>
          <w:rFonts w:ascii="Arial" w:hAnsi="Arial"/>
          <w:sz w:val="20"/>
          <w:szCs w:val="20"/>
        </w:rPr>
        <w:t xml:space="preserve"> </w:t>
      </w:r>
      <w:r w:rsidR="00802493" w:rsidRPr="00BD7480">
        <w:rPr>
          <w:rFonts w:ascii="Arial" w:hAnsi="Arial" w:cs="Arial"/>
          <w:sz w:val="20"/>
          <w:szCs w:val="20"/>
        </w:rPr>
        <w:t xml:space="preserve">hauv </w:t>
      </w:r>
      <w:r w:rsidR="00262CCA">
        <w:rPr>
          <w:rFonts w:ascii="Arial" w:hAnsi="Arial" w:cs="Arial"/>
          <w:sz w:val="20"/>
          <w:szCs w:val="20"/>
        </w:rPr>
        <w:t>3</w:t>
      </w:r>
      <w:r w:rsidR="00802493" w:rsidRPr="00BD7480">
        <w:rPr>
          <w:rFonts w:ascii="Arial" w:hAnsi="Arial" w:cs="Arial"/>
          <w:sz w:val="20"/>
          <w:szCs w:val="20"/>
        </w:rPr>
        <w:t xml:space="preserve"> ntawm </w:t>
      </w:r>
      <w:r w:rsidR="00802493">
        <w:rPr>
          <w:rFonts w:ascii="Arial" w:hAnsi="Arial" w:cs="Arial"/>
          <w:sz w:val="20"/>
          <w:szCs w:val="20"/>
        </w:rPr>
        <w:t>5</w:t>
      </w:r>
      <w:r w:rsidR="00802493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262CCA">
        <w:rPr>
          <w:rFonts w:ascii="Arial" w:hAnsi="Arial" w:cs="Arial"/>
          <w:sz w:val="20"/>
          <w:szCs w:val="20"/>
        </w:rPr>
        <w:t>tus saib xyuas/</w:t>
      </w:r>
      <w:r w:rsidR="00802493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802493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242" w:author="Kaxiong" w:date="2021-04-21T18:17:00Z">
        <w:r w:rsidR="003D5E45" w:rsidDel="00F26DEC">
          <w:rPr>
            <w:rFonts w:ascii="Arial" w:hAnsi="Arial"/>
            <w:sz w:val="20"/>
            <w:szCs w:val="20"/>
          </w:rPr>
          <w:delText xml:space="preserve">Tsis </w:delText>
        </w:r>
        <w:r w:rsidDel="00F26DEC">
          <w:rPr>
            <w:rFonts w:ascii="Arial" w:hAnsi="Arial"/>
            <w:sz w:val="20"/>
            <w:szCs w:val="20"/>
          </w:rPr>
          <w:delText>nrog</w:delText>
        </w:r>
        <w:r w:rsidRPr="00E70E39" w:rsidDel="00F26DEC">
          <w:rPr>
            <w:rFonts w:ascii="Arial" w:hAnsi="Arial"/>
            <w:sz w:val="20"/>
            <w:szCs w:val="20"/>
          </w:rPr>
          <w:delText>.</w:delText>
        </w:r>
      </w:del>
      <w:ins w:id="243" w:author="Kaxiong" w:date="2021-04-21T18:17:00Z">
        <w:r w:rsidR="00F26DEC">
          <w:rPr>
            <w:rFonts w:ascii="Arial" w:hAnsi="Arial"/>
            <w:sz w:val="20"/>
            <w:szCs w:val="20"/>
          </w:rPr>
          <w:t>Ua tsis tau.</w:t>
        </w:r>
      </w:ins>
    </w:p>
    <w:p w14:paraId="28C88ED7" w14:textId="6040A9BA" w:rsidR="00BB0E63" w:rsidRPr="002057CA" w:rsidRDefault="00BB0E63" w:rsidP="00BB0E6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>
        <w:rPr>
          <w:rFonts w:ascii="Arial" w:hAnsi="Arial"/>
          <w:sz w:val="20"/>
          <w:szCs w:val="20"/>
        </w:rPr>
        <w:t xml:space="preserve">Raws li niam txiv tsab ntawv ceeb toom, </w:t>
      </w:r>
      <w:r w:rsidR="00AC5E90" w:rsidRPr="00C27ADF">
        <w:rPr>
          <w:rFonts w:ascii="Arial" w:hAnsi="Arial"/>
          <w:sz w:val="20"/>
          <w:szCs w:val="20"/>
        </w:rPr>
        <w:t xml:space="preserve">Kenneth koom nrog kev </w:t>
      </w:r>
      <w:del w:id="244" w:author="Kaxiong" w:date="2021-04-21T20:09:00Z">
        <w:r w:rsidR="00AC5E90" w:rsidRPr="00C27ADF" w:rsidDel="00031169">
          <w:rPr>
            <w:rFonts w:ascii="Arial" w:hAnsi="Arial"/>
            <w:sz w:val="20"/>
            <w:szCs w:val="20"/>
          </w:rPr>
          <w:delText xml:space="preserve">sib tw </w:delText>
        </w:r>
      </w:del>
      <w:r w:rsidR="00AC5E90" w:rsidRPr="00C27ADF">
        <w:rPr>
          <w:rFonts w:ascii="Arial" w:hAnsi="Arial"/>
          <w:sz w:val="20"/>
          <w:szCs w:val="20"/>
        </w:rPr>
        <w:t>ua si nrog tus phooj ywg</w:t>
      </w:r>
      <w:ins w:id="245" w:author="Kaxiong" w:date="2021-04-21T20:09:00Z">
        <w:r w:rsidR="00031169">
          <w:rPr>
            <w:rFonts w:ascii="Arial" w:hAnsi="Arial"/>
            <w:sz w:val="20"/>
            <w:szCs w:val="20"/>
          </w:rPr>
          <w:t xml:space="preserve"> txuas n</w:t>
        </w:r>
      </w:ins>
      <w:ins w:id="246" w:author="Kaxiong" w:date="2021-04-21T20:10:00Z">
        <w:r w:rsidR="00031169">
          <w:rPr>
            <w:rFonts w:ascii="Arial" w:hAnsi="Arial"/>
            <w:sz w:val="20"/>
            <w:szCs w:val="20"/>
          </w:rPr>
          <w:t>txiv</w:t>
        </w:r>
      </w:ins>
      <w:r w:rsidR="00AC5E90" w:rsidRPr="00C27ADF">
        <w:rPr>
          <w:rFonts w:ascii="Arial" w:hAnsi="Arial"/>
          <w:sz w:val="20"/>
          <w:szCs w:val="20"/>
        </w:rPr>
        <w:t xml:space="preserve"> ntev </w:t>
      </w:r>
      <w:r w:rsidR="00AC5E90">
        <w:rPr>
          <w:rFonts w:ascii="Arial" w:hAnsi="Arial"/>
          <w:sz w:val="20"/>
          <w:szCs w:val="20"/>
        </w:rPr>
        <w:t>li 2</w:t>
      </w:r>
      <w:r w:rsidR="00AC5E90" w:rsidRPr="00C27ADF">
        <w:rPr>
          <w:rFonts w:ascii="Arial" w:hAnsi="Arial"/>
          <w:sz w:val="20"/>
          <w:szCs w:val="20"/>
        </w:rPr>
        <w:t xml:space="preserve"> feeb</w:t>
      </w:r>
      <w:r w:rsidR="00AC5E90">
        <w:rPr>
          <w:rFonts w:ascii="Arial" w:hAnsi="Arial"/>
          <w:sz w:val="20"/>
          <w:szCs w:val="20"/>
        </w:rPr>
        <w:t xml:space="preserve"> </w:t>
      </w:r>
      <w:r w:rsidR="00AC5E90" w:rsidRPr="00BD7480">
        <w:rPr>
          <w:rFonts w:ascii="Arial" w:hAnsi="Arial" w:cs="Arial"/>
          <w:sz w:val="20"/>
          <w:szCs w:val="20"/>
        </w:rPr>
        <w:t xml:space="preserve">hauv </w:t>
      </w:r>
      <w:del w:id="247" w:author="Kaxiong" w:date="2021-04-21T20:11:00Z">
        <w:r w:rsidR="00927ECE" w:rsidDel="00031169">
          <w:rPr>
            <w:rFonts w:ascii="Arial" w:hAnsi="Arial" w:cs="Arial"/>
            <w:sz w:val="20"/>
            <w:szCs w:val="20"/>
          </w:rPr>
          <w:delText>2</w:delText>
        </w:r>
      </w:del>
      <w:ins w:id="248" w:author="Kaxiong" w:date="2021-04-21T20:11:00Z">
        <w:r w:rsidR="00031169">
          <w:rPr>
            <w:rFonts w:ascii="Arial" w:hAnsi="Arial" w:cs="Arial"/>
            <w:sz w:val="20"/>
            <w:szCs w:val="20"/>
          </w:rPr>
          <w:t>4</w:t>
        </w:r>
      </w:ins>
      <w:r w:rsidR="00AC5E90" w:rsidRPr="00BD7480">
        <w:rPr>
          <w:rFonts w:ascii="Arial" w:hAnsi="Arial" w:cs="Arial"/>
          <w:sz w:val="20"/>
          <w:szCs w:val="20"/>
        </w:rPr>
        <w:t xml:space="preserve"> ntawm </w:t>
      </w:r>
      <w:r w:rsidR="00AC5E90">
        <w:rPr>
          <w:rFonts w:ascii="Arial" w:hAnsi="Arial" w:cs="Arial"/>
          <w:sz w:val="20"/>
          <w:szCs w:val="20"/>
        </w:rPr>
        <w:t>5</w:t>
      </w:r>
      <w:r w:rsidR="00AC5E90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AC5E90">
        <w:rPr>
          <w:rFonts w:ascii="Arial" w:hAnsi="Arial" w:cs="Arial"/>
          <w:sz w:val="20"/>
          <w:szCs w:val="20"/>
        </w:rPr>
        <w:t>tus saib xyuas/</w:t>
      </w:r>
      <w:r w:rsidR="00AC5E90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AC5E9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249" w:author="Kaxiong" w:date="2021-04-21T18:17:00Z">
        <w:r w:rsidR="003D5E45" w:rsidDel="00F26DEC">
          <w:rPr>
            <w:rFonts w:ascii="Arial" w:hAnsi="Arial"/>
            <w:sz w:val="20"/>
            <w:szCs w:val="20"/>
          </w:rPr>
          <w:delText>Tsis</w:delText>
        </w:r>
        <w:r w:rsidDel="00F26DEC">
          <w:rPr>
            <w:rFonts w:ascii="Arial" w:hAnsi="Arial"/>
            <w:sz w:val="20"/>
            <w:szCs w:val="20"/>
          </w:rPr>
          <w:delText xml:space="preserve"> </w:delText>
        </w:r>
        <w:r w:rsidRPr="001539A3" w:rsidDel="00F26DEC">
          <w:rPr>
            <w:rFonts w:ascii="Arial" w:hAnsi="Arial"/>
            <w:sz w:val="20"/>
            <w:szCs w:val="20"/>
          </w:rPr>
          <w:delText>nrog.</w:delText>
        </w:r>
      </w:del>
      <w:ins w:id="250" w:author="Kaxiong" w:date="2021-04-21T18:17:00Z">
        <w:r w:rsidR="00F26DEC">
          <w:rPr>
            <w:rFonts w:ascii="Arial" w:hAnsi="Arial"/>
            <w:sz w:val="20"/>
            <w:szCs w:val="20"/>
          </w:rPr>
          <w:t>Ua tsis tau.</w:t>
        </w:r>
      </w:ins>
    </w:p>
    <w:p w14:paraId="311CA326" w14:textId="77777777" w:rsidR="00BB0E63" w:rsidRDefault="00BB0E63" w:rsidP="00BB0E63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</w:p>
    <w:p w14:paraId="32ABC8DD" w14:textId="77777777" w:rsidR="00BB0E63" w:rsidRDefault="00BB0E63" w:rsidP="00BB0E63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Cov Ntsiab lus ntawm kev Nce Qib:</w:t>
      </w:r>
    </w:p>
    <w:p w14:paraId="03459AE2" w14:textId="77777777" w:rsidR="00BB0E63" w:rsidRDefault="00BB0E63" w:rsidP="00BB0E63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Tawm tswv yim:</w:t>
      </w:r>
    </w:p>
    <w:p w14:paraId="2053865A" w14:textId="77777777" w:rsidR="00BB0E63" w:rsidRDefault="00BB0E63" w:rsidP="00BB0E63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</w:p>
    <w:p w14:paraId="3F55F1A8" w14:textId="3C0FBCBE" w:rsidR="00BB0E63" w:rsidRDefault="00BB0E63" w:rsidP="00BB0E63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251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252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</w:p>
    <w:p w14:paraId="5F248508" w14:textId="77777777" w:rsidR="00BB0E63" w:rsidRDefault="00BB0E63" w:rsidP="00BB0E63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5C6F71CD" w14:textId="5D667B16" w:rsidR="00BB0E63" w:rsidRDefault="00BB0E63">
      <w:pPr>
        <w:rPr>
          <w:rFonts w:ascii="Arial" w:hAnsi="Arial" w:cs="Arial"/>
          <w:sz w:val="22"/>
          <w:szCs w:val="22"/>
        </w:rPr>
      </w:pPr>
    </w:p>
    <w:p w14:paraId="3F8CF4E7" w14:textId="1D9C09B4" w:rsidR="00FE58E4" w:rsidRDefault="00FE58E4">
      <w:pPr>
        <w:rPr>
          <w:rFonts w:ascii="Arial" w:hAnsi="Arial" w:cs="Arial"/>
          <w:sz w:val="22"/>
          <w:szCs w:val="22"/>
        </w:rPr>
      </w:pPr>
    </w:p>
    <w:p w14:paraId="3DF7D586" w14:textId="67C74627" w:rsidR="00FE58E4" w:rsidRDefault="00FE58E4">
      <w:pPr>
        <w:rPr>
          <w:rFonts w:ascii="Arial" w:hAnsi="Arial" w:cs="Arial"/>
          <w:sz w:val="22"/>
          <w:szCs w:val="22"/>
        </w:rPr>
      </w:pPr>
    </w:p>
    <w:p w14:paraId="0BE078F8" w14:textId="77777777" w:rsidR="00FE58E4" w:rsidRDefault="00FE58E4">
      <w:pPr>
        <w:jc w:val="center"/>
        <w:rPr>
          <w:rFonts w:ascii="Arial" w:eastAsia="Arial" w:hAnsi="Arial"/>
          <w:b/>
          <w:sz w:val="23"/>
        </w:rPr>
        <w:pPrChange w:id="253" w:author="Kaxiong" w:date="2021-04-21T20:12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D8D87DA" w14:textId="77777777" w:rsidR="00FE58E4" w:rsidRDefault="00FE58E4" w:rsidP="00FE58E4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9A19427" w14:textId="77777777" w:rsidR="00FE58E4" w:rsidRDefault="00FE58E4" w:rsidP="00FE58E4">
      <w:pPr>
        <w:rPr>
          <w:rFonts w:ascii="Arial" w:hAnsi="Arial"/>
          <w:b/>
          <w:bCs/>
          <w:sz w:val="22"/>
          <w:szCs w:val="22"/>
        </w:rPr>
      </w:pPr>
    </w:p>
    <w:p w14:paraId="46BD93D4" w14:textId="77777777" w:rsidR="00FE58E4" w:rsidRDefault="00FE58E4" w:rsidP="00FE58E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E58E4" w14:paraId="524E2CEB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0900" w14:textId="04F07142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575528">
              <w:rPr>
                <w:rFonts w:ascii="Arial" w:hAnsi="Arial"/>
                <w:sz w:val="20"/>
                <w:szCs w:val="20"/>
              </w:rPr>
              <w:t xml:space="preserve">Kev Pab Tus </w:t>
            </w:r>
            <w:del w:id="254" w:author="Kaxiong" w:date="2021-04-21T20:12:00Z">
              <w:r w:rsidR="00575528" w:rsidDel="00885D6B">
                <w:rPr>
                  <w:rFonts w:ascii="Arial" w:hAnsi="Arial"/>
                  <w:sz w:val="20"/>
                  <w:szCs w:val="20"/>
                </w:rPr>
                <w:delText xml:space="preserve">Tus </w:delText>
              </w:r>
            </w:del>
            <w:r w:rsidR="00575528">
              <w:rPr>
                <w:rFonts w:ascii="Arial" w:hAnsi="Arial"/>
                <w:sz w:val="20"/>
                <w:szCs w:val="20"/>
              </w:rPr>
              <w:t>Kheej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2ECC" w14:textId="65DEBF34" w:rsidR="00FE58E4" w:rsidRDefault="00FE58E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E57785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9</w:t>
            </w:r>
          </w:p>
          <w:p w14:paraId="26A3343C" w14:textId="77777777" w:rsidR="00FE58E4" w:rsidRDefault="00FE58E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5E179964" w14:textId="24A3C3C1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Kaum Hlis xyoo 2021, </w:t>
            </w:r>
            <w:r w:rsidR="00DA5B98" w:rsidRPr="003F5B63">
              <w:rPr>
                <w:rFonts w:ascii="Arial" w:hAnsi="Arial"/>
                <w:sz w:val="20"/>
                <w:szCs w:val="20"/>
              </w:rPr>
              <w:t xml:space="preserve">Thaum ua raws li 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lub </w:t>
            </w:r>
            <w:r w:rsidR="00DA5B98" w:rsidRPr="003F5B63">
              <w:rPr>
                <w:rFonts w:ascii="Arial" w:hAnsi="Arial"/>
                <w:sz w:val="20"/>
                <w:szCs w:val="20"/>
              </w:rPr>
              <w:t>sij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r w:rsidR="00DA5B98" w:rsidRPr="003F5B63">
              <w:rPr>
                <w:rFonts w:ascii="Arial" w:hAnsi="Arial"/>
                <w:sz w:val="20"/>
                <w:szCs w:val="20"/>
              </w:rPr>
              <w:t>hawm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 uas</w:t>
            </w:r>
            <w:r w:rsidR="00DA5B98" w:rsidRPr="003F5B63">
              <w:rPr>
                <w:rFonts w:ascii="Arial" w:hAnsi="Arial"/>
                <w:sz w:val="20"/>
                <w:szCs w:val="20"/>
              </w:rPr>
              <w:t xml:space="preserve"> tau teev cia</w:t>
            </w:r>
            <w:r w:rsidR="009C1F16">
              <w:rPr>
                <w:rFonts w:ascii="Arial" w:hAnsi="Arial"/>
                <w:sz w:val="20"/>
                <w:szCs w:val="20"/>
              </w:rPr>
              <w:t xml:space="preserve"> xwm yeem</w:t>
            </w:r>
            <w:ins w:id="255" w:author="Kaxiong" w:date="2021-04-21T20:25:00Z">
              <w:r w:rsidR="00DD571A">
                <w:rPr>
                  <w:rFonts w:ascii="Arial" w:hAnsi="Arial"/>
                  <w:sz w:val="20"/>
                  <w:szCs w:val="20"/>
                </w:rPr>
                <w:t xml:space="preserve"> </w:t>
              </w:r>
            </w:ins>
            <w:r w:rsidR="009D7550">
              <w:rPr>
                <w:rFonts w:ascii="Arial" w:hAnsi="Arial"/>
                <w:sz w:val="20"/>
                <w:szCs w:val="20"/>
              </w:rPr>
              <w:t xml:space="preserve">(piv txwv li, 15 feeb, 20 feeb, </w:t>
            </w:r>
            <w:del w:id="256" w:author="Kaxiong" w:date="2021-04-21T20:30:00Z">
              <w:r w:rsidR="009D7550" w:rsidDel="001607D6">
                <w:rPr>
                  <w:rFonts w:ascii="Arial" w:hAnsi="Arial"/>
                  <w:sz w:val="20"/>
                  <w:szCs w:val="20"/>
                </w:rPr>
                <w:delText>(</w:delText>
              </w:r>
            </w:del>
            <w:r w:rsidR="009D7550">
              <w:rPr>
                <w:rFonts w:ascii="Arial" w:hAnsi="Arial"/>
                <w:sz w:val="20"/>
                <w:szCs w:val="20"/>
              </w:rPr>
              <w:t>30 feeb)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, 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Kenneth </w:t>
            </w:r>
            <w:r w:rsidR="00584F56">
              <w:rPr>
                <w:rFonts w:ascii="Arial" w:hAnsi="Arial"/>
                <w:sz w:val="20"/>
                <w:szCs w:val="20"/>
              </w:rPr>
              <w:t xml:space="preserve">yuav 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tso zis </w:t>
            </w:r>
            <w:del w:id="257" w:author="Kaxiong" w:date="2021-04-21T20:25:00Z">
              <w:r w:rsidR="00DA5B98" w:rsidRPr="00180579" w:rsidDel="00DD571A">
                <w:rPr>
                  <w:rFonts w:ascii="Arial" w:hAnsi="Arial"/>
                  <w:sz w:val="20"/>
                  <w:szCs w:val="20"/>
                </w:rPr>
                <w:delText xml:space="preserve">tso quav </w:delText>
              </w:r>
            </w:del>
            <w:r w:rsidR="00DA5B98" w:rsidRPr="00180579">
              <w:rPr>
                <w:rFonts w:ascii="Arial" w:hAnsi="Arial"/>
                <w:sz w:val="20"/>
                <w:szCs w:val="20"/>
              </w:rPr>
              <w:t xml:space="preserve">hauv 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chav dej li </w:t>
            </w:r>
            <w:r w:rsidR="00DA5B98" w:rsidRPr="00180579">
              <w:rPr>
                <w:rFonts w:ascii="Arial" w:hAnsi="Arial"/>
                <w:sz w:val="20"/>
                <w:szCs w:val="20"/>
              </w:rPr>
              <w:t>qhov nruab nrab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 yog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584F56">
              <w:rPr>
                <w:rFonts w:ascii="Arial" w:hAnsi="Arial"/>
                <w:sz w:val="20"/>
                <w:szCs w:val="20"/>
              </w:rPr>
              <w:t>3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 zaug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 ntawm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 ib hnub thiab nyob </w:t>
            </w:r>
            <w:del w:id="258" w:author="Kaxiong" w:date="2021-04-21T20:22:00Z">
              <w:r w:rsidR="00DA5B98" w:rsidRPr="00180579" w:rsidDel="00DD571A">
                <w:rPr>
                  <w:rFonts w:ascii="Arial" w:hAnsi="Arial"/>
                  <w:sz w:val="20"/>
                  <w:szCs w:val="20"/>
                </w:rPr>
                <w:delText>twj ywm</w:delText>
              </w:r>
              <w:r w:rsidR="00DA5B98" w:rsidDel="00DD571A">
                <w:rPr>
                  <w:rFonts w:ascii="Arial" w:hAnsi="Arial"/>
                  <w:sz w:val="20"/>
                  <w:szCs w:val="20"/>
                </w:rPr>
                <w:delText xml:space="preserve"> qhov qub</w:delText>
              </w:r>
            </w:del>
            <w:ins w:id="259" w:author="Kaxiong" w:date="2021-04-21T20:22:00Z">
              <w:r w:rsidR="00DD571A">
                <w:rPr>
                  <w:rFonts w:ascii="Arial" w:hAnsi="Arial"/>
                  <w:sz w:val="20"/>
                  <w:szCs w:val="20"/>
                </w:rPr>
                <w:t>yam huv si</w:t>
              </w:r>
            </w:ins>
            <w:r w:rsidR="00DA5B98">
              <w:rPr>
                <w:rFonts w:ascii="Arial" w:hAnsi="Arial"/>
                <w:sz w:val="20"/>
                <w:szCs w:val="20"/>
              </w:rPr>
              <w:t xml:space="preserve"> yog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 </w:t>
            </w:r>
            <w:r w:rsidR="00584F56">
              <w:rPr>
                <w:rFonts w:ascii="Arial" w:hAnsi="Arial"/>
                <w:sz w:val="20"/>
                <w:szCs w:val="20"/>
              </w:rPr>
              <w:t>5</w:t>
            </w:r>
            <w:r w:rsidR="00DA5B98" w:rsidRPr="00180579">
              <w:rPr>
                <w:rFonts w:ascii="Arial" w:hAnsi="Arial"/>
                <w:sz w:val="20"/>
                <w:szCs w:val="20"/>
              </w:rPr>
              <w:t xml:space="preserve"> ntawm 5 hnub</w:t>
            </w:r>
            <w:r w:rsidR="00DA5B98">
              <w:rPr>
                <w:rFonts w:ascii="Arial" w:hAnsi="Arial"/>
                <w:sz w:val="20"/>
                <w:szCs w:val="20"/>
              </w:rPr>
              <w:t xml:space="preserve"> </w:t>
            </w:r>
            <w:r w:rsidR="00DA5B98" w:rsidRPr="00BD7480">
              <w:rPr>
                <w:rFonts w:ascii="Arial" w:hAnsi="Arial" w:cs="Arial"/>
                <w:sz w:val="20"/>
                <w:szCs w:val="20"/>
              </w:rPr>
              <w:t>raws li kev soj ntsuam los ntawm cov neeg ua hauj lwm thiab cov ntaub ntawv uas khaws.</w:t>
            </w:r>
          </w:p>
          <w:p w14:paraId="4A6488FD" w14:textId="77777777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BAD484" wp14:editId="48778892">
                  <wp:extent cx="149225" cy="119380"/>
                  <wp:effectExtent l="0" t="0" r="317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Tso cai rau tub ntxhais kawm koom tes / 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0DE82ED3" w14:textId="69369ED8" w:rsidR="00FE58E4" w:rsidRDefault="00BA2C7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3829C3" wp14:editId="07A717AD">
                  <wp:extent cx="152479" cy="114359"/>
                  <wp:effectExtent l="0" t="0" r="0" b="0"/>
                  <wp:docPr id="237" name="Picture 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58E4"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1F59111F" w14:textId="7E0B7899" w:rsidR="00FE58E4" w:rsidRDefault="00BA2C7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D9835A" wp14:editId="5E90CA3E">
                  <wp:extent cx="149225" cy="109220"/>
                  <wp:effectExtent l="0" t="0" r="3175" b="508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E58E4">
              <w:rPr>
                <w:rFonts w:ascii="Arial" w:hAnsi="Arial"/>
                <w:sz w:val="20"/>
                <w:szCs w:val="20"/>
              </w:rPr>
              <w:t>Kev paub lus zoo</w:t>
            </w:r>
          </w:p>
          <w:p w14:paraId="36F29C24" w14:textId="77777777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BF20DB" wp14:editId="3B5C46E7">
                  <wp:extent cx="149225" cy="109220"/>
                  <wp:effectExtent l="0" t="0" r="3175" b="508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5E18E17C" wp14:editId="7B8F3C84">
                  <wp:extent cx="149225" cy="119380"/>
                  <wp:effectExtent l="0" t="0" r="317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145CEEAB" w14:textId="77777777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11986D" wp14:editId="5B116CD5">
                  <wp:extent cx="149225" cy="109220"/>
                  <wp:effectExtent l="0" t="0" r="3175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688FC0C" wp14:editId="103A3BF1">
                  <wp:extent cx="149225" cy="119380"/>
                  <wp:effectExtent l="0" t="0" r="317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4C3CC494" w14:textId="477C2F2A" w:rsidR="00FE58E4" w:rsidRDefault="00FE58E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kawm/Cov neeg ua hauj lwm</w:t>
            </w:r>
            <w:del w:id="260" w:author="Kaxiong" w:date="2021-04-21T20:06:00Z">
              <w:r w:rsidDel="006451C0">
                <w:rPr>
                  <w:rFonts w:ascii="Arial" w:hAnsi="Arial"/>
                  <w:sz w:val="20"/>
                  <w:szCs w:val="20"/>
                </w:rPr>
                <w:delText>/tus siab xyuas</w:delText>
              </w:r>
            </w:del>
            <w:ins w:id="261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/Cov neeg saib xyuas</w:t>
              </w:r>
            </w:ins>
          </w:p>
        </w:tc>
      </w:tr>
      <w:tr w:rsidR="00FE58E4" w14:paraId="01E970E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1455" w14:textId="4F58B7EB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F5B63" w:rsidRPr="003F5B63">
              <w:rPr>
                <w:rFonts w:ascii="Arial" w:hAnsi="Arial"/>
                <w:sz w:val="20"/>
                <w:szCs w:val="20"/>
              </w:rPr>
              <w:t xml:space="preserve">Thaum ua raws li </w:t>
            </w:r>
            <w:r w:rsidR="003F5B63">
              <w:rPr>
                <w:rFonts w:ascii="Arial" w:hAnsi="Arial"/>
                <w:sz w:val="20"/>
                <w:szCs w:val="20"/>
              </w:rPr>
              <w:t xml:space="preserve">lub </w:t>
            </w:r>
            <w:r w:rsidR="003F5B63" w:rsidRPr="003F5B63">
              <w:rPr>
                <w:rFonts w:ascii="Arial" w:hAnsi="Arial"/>
                <w:sz w:val="20"/>
                <w:szCs w:val="20"/>
              </w:rPr>
              <w:t>sij</w:t>
            </w:r>
            <w:r w:rsidR="003F5B63">
              <w:rPr>
                <w:rFonts w:ascii="Arial" w:hAnsi="Arial"/>
                <w:sz w:val="20"/>
                <w:szCs w:val="20"/>
              </w:rPr>
              <w:t xml:space="preserve"> </w:t>
            </w:r>
            <w:r w:rsidR="003F5B63" w:rsidRPr="003F5B63">
              <w:rPr>
                <w:rFonts w:ascii="Arial" w:hAnsi="Arial"/>
                <w:sz w:val="20"/>
                <w:szCs w:val="20"/>
              </w:rPr>
              <w:t>hawm</w:t>
            </w:r>
            <w:r w:rsidR="003F5B63">
              <w:rPr>
                <w:rFonts w:ascii="Arial" w:hAnsi="Arial"/>
                <w:sz w:val="20"/>
                <w:szCs w:val="20"/>
              </w:rPr>
              <w:t xml:space="preserve"> uas</w:t>
            </w:r>
            <w:r w:rsidR="003F5B63" w:rsidRPr="003F5B63">
              <w:rPr>
                <w:rFonts w:ascii="Arial" w:hAnsi="Arial"/>
                <w:sz w:val="20"/>
                <w:szCs w:val="20"/>
              </w:rPr>
              <w:t xml:space="preserve"> tau teev cia 30-45 feeb</w:t>
            </w:r>
            <w:r w:rsidR="004C6021">
              <w:rPr>
                <w:rFonts w:ascii="Arial" w:hAnsi="Arial"/>
                <w:sz w:val="20"/>
                <w:szCs w:val="20"/>
              </w:rPr>
              <w:t xml:space="preserve">, </w:t>
            </w:r>
            <w:r w:rsidR="00180579" w:rsidRPr="00180579">
              <w:rPr>
                <w:rFonts w:ascii="Arial" w:hAnsi="Arial"/>
                <w:sz w:val="20"/>
                <w:szCs w:val="20"/>
              </w:rPr>
              <w:t xml:space="preserve">Kenneth tso zis </w:t>
            </w:r>
            <w:del w:id="262" w:author="Kaxiong" w:date="2021-04-21T20:18:00Z">
              <w:r w:rsidR="00180579" w:rsidRPr="00180579" w:rsidDel="00DD571A">
                <w:rPr>
                  <w:rFonts w:ascii="Arial" w:hAnsi="Arial"/>
                  <w:sz w:val="20"/>
                  <w:szCs w:val="20"/>
                </w:rPr>
                <w:delText xml:space="preserve">tso quav </w:delText>
              </w:r>
            </w:del>
            <w:r w:rsidR="00180579" w:rsidRPr="00180579">
              <w:rPr>
                <w:rFonts w:ascii="Arial" w:hAnsi="Arial"/>
                <w:sz w:val="20"/>
                <w:szCs w:val="20"/>
              </w:rPr>
              <w:t xml:space="preserve">hauv </w:t>
            </w:r>
            <w:r w:rsidR="00180579">
              <w:rPr>
                <w:rFonts w:ascii="Arial" w:hAnsi="Arial"/>
                <w:sz w:val="20"/>
                <w:szCs w:val="20"/>
              </w:rPr>
              <w:t xml:space="preserve">chav dej li </w:t>
            </w:r>
            <w:r w:rsidR="00180579" w:rsidRPr="00180579">
              <w:rPr>
                <w:rFonts w:ascii="Arial" w:hAnsi="Arial"/>
                <w:sz w:val="20"/>
                <w:szCs w:val="20"/>
              </w:rPr>
              <w:t>qhov nruab nrab</w:t>
            </w:r>
            <w:r w:rsidR="00180579">
              <w:rPr>
                <w:rFonts w:ascii="Arial" w:hAnsi="Arial"/>
                <w:sz w:val="20"/>
                <w:szCs w:val="20"/>
              </w:rPr>
              <w:t xml:space="preserve"> yog</w:t>
            </w:r>
            <w:r w:rsidR="00180579" w:rsidRPr="00180579">
              <w:rPr>
                <w:rFonts w:ascii="Arial" w:hAnsi="Arial"/>
                <w:sz w:val="20"/>
                <w:szCs w:val="20"/>
              </w:rPr>
              <w:t xml:space="preserve"> 0 zaug</w:t>
            </w:r>
            <w:r w:rsidR="008C49C7">
              <w:rPr>
                <w:rFonts w:ascii="Arial" w:hAnsi="Arial"/>
                <w:sz w:val="20"/>
                <w:szCs w:val="20"/>
              </w:rPr>
              <w:t xml:space="preserve"> ntawm</w:t>
            </w:r>
            <w:r w:rsidR="00180579" w:rsidRPr="00180579">
              <w:rPr>
                <w:rFonts w:ascii="Arial" w:hAnsi="Arial"/>
                <w:sz w:val="20"/>
                <w:szCs w:val="20"/>
              </w:rPr>
              <w:t xml:space="preserve"> ib hnub thiab nyob </w:t>
            </w:r>
            <w:del w:id="263" w:author="Kaxiong" w:date="2021-04-21T20:22:00Z">
              <w:r w:rsidR="00180579" w:rsidRPr="00180579" w:rsidDel="00DD571A">
                <w:rPr>
                  <w:rFonts w:ascii="Arial" w:hAnsi="Arial"/>
                  <w:sz w:val="20"/>
                  <w:szCs w:val="20"/>
                </w:rPr>
                <w:delText>twj ywm</w:delText>
              </w:r>
              <w:r w:rsidR="008C49C7" w:rsidDel="00DD571A">
                <w:rPr>
                  <w:rFonts w:ascii="Arial" w:hAnsi="Arial"/>
                  <w:sz w:val="20"/>
                  <w:szCs w:val="20"/>
                </w:rPr>
                <w:delText xml:space="preserve"> qhov qub</w:delText>
              </w:r>
            </w:del>
            <w:ins w:id="264" w:author="Kaxiong" w:date="2021-04-21T20:22:00Z">
              <w:r w:rsidR="00DD571A">
                <w:rPr>
                  <w:rFonts w:ascii="Arial" w:hAnsi="Arial"/>
                  <w:sz w:val="20"/>
                  <w:szCs w:val="20"/>
                </w:rPr>
                <w:t>yam huv si</w:t>
              </w:r>
            </w:ins>
            <w:r w:rsidR="008C49C7">
              <w:rPr>
                <w:rFonts w:ascii="Arial" w:hAnsi="Arial"/>
                <w:sz w:val="20"/>
                <w:szCs w:val="20"/>
              </w:rPr>
              <w:t xml:space="preserve"> yog</w:t>
            </w:r>
            <w:r w:rsidR="00180579" w:rsidRPr="00180579">
              <w:rPr>
                <w:rFonts w:ascii="Arial" w:hAnsi="Arial"/>
                <w:sz w:val="20"/>
                <w:szCs w:val="20"/>
              </w:rPr>
              <w:t xml:space="preserve"> 0 ntawm 5 hnub</w:t>
            </w:r>
            <w:r w:rsidR="0046326D">
              <w:rPr>
                <w:rFonts w:ascii="Arial" w:hAnsi="Arial"/>
                <w:sz w:val="20"/>
                <w:szCs w:val="20"/>
              </w:rPr>
              <w:t xml:space="preserve"> </w:t>
            </w:r>
            <w:r w:rsidR="0046326D" w:rsidRPr="00BD7480">
              <w:rPr>
                <w:rFonts w:ascii="Arial" w:hAnsi="Arial" w:cs="Arial"/>
                <w:sz w:val="20"/>
                <w:szCs w:val="20"/>
              </w:rPr>
              <w:t>raws li kev soj ntsuam los ntawm cov neeg ua hauj lwm thiab cov ntaub ntawv uas khaws.</w:t>
            </w:r>
          </w:p>
          <w:p w14:paraId="48FEB601" w14:textId="77777777" w:rsidR="00FE58E4" w:rsidRDefault="00FE58E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15E2" w14:textId="77777777" w:rsidR="00FE58E4" w:rsidRDefault="00FE58E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739DBDE9" w14:textId="5F6CE5AB" w:rsidR="00FE58E4" w:rsidRDefault="00FE58E4" w:rsidP="00FE58E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</w:t>
      </w:r>
      <w:r>
        <w:rPr>
          <w:rFonts w:ascii="Arial" w:hAnsi="Arial"/>
          <w:sz w:val="20"/>
          <w:szCs w:val="20"/>
        </w:rPr>
        <w:t xml:space="preserve">:Txog lub Kaum Ob Hlis xyoo 2020, </w:t>
      </w:r>
      <w:r w:rsidR="003F2152" w:rsidRPr="003F5B63">
        <w:rPr>
          <w:rFonts w:ascii="Arial" w:hAnsi="Arial"/>
          <w:sz w:val="20"/>
          <w:szCs w:val="20"/>
        </w:rPr>
        <w:t xml:space="preserve">Thaum ua raws li </w:t>
      </w:r>
      <w:r w:rsidR="003F2152">
        <w:rPr>
          <w:rFonts w:ascii="Arial" w:hAnsi="Arial"/>
          <w:sz w:val="20"/>
          <w:szCs w:val="20"/>
        </w:rPr>
        <w:t xml:space="preserve">lub </w:t>
      </w:r>
      <w:r w:rsidR="003F2152" w:rsidRPr="003F5B63">
        <w:rPr>
          <w:rFonts w:ascii="Arial" w:hAnsi="Arial"/>
          <w:sz w:val="20"/>
          <w:szCs w:val="20"/>
        </w:rPr>
        <w:t>sij</w:t>
      </w:r>
      <w:r w:rsidR="003F2152">
        <w:rPr>
          <w:rFonts w:ascii="Arial" w:hAnsi="Arial"/>
          <w:sz w:val="20"/>
          <w:szCs w:val="20"/>
        </w:rPr>
        <w:t xml:space="preserve"> </w:t>
      </w:r>
      <w:r w:rsidR="003F2152" w:rsidRPr="003F5B63">
        <w:rPr>
          <w:rFonts w:ascii="Arial" w:hAnsi="Arial"/>
          <w:sz w:val="20"/>
          <w:szCs w:val="20"/>
        </w:rPr>
        <w:t>hawm</w:t>
      </w:r>
      <w:r w:rsidR="003F2152">
        <w:rPr>
          <w:rFonts w:ascii="Arial" w:hAnsi="Arial"/>
          <w:sz w:val="20"/>
          <w:szCs w:val="20"/>
        </w:rPr>
        <w:t xml:space="preserve"> uas</w:t>
      </w:r>
      <w:r w:rsidR="003F2152" w:rsidRPr="003F5B63">
        <w:rPr>
          <w:rFonts w:ascii="Arial" w:hAnsi="Arial"/>
          <w:sz w:val="20"/>
          <w:szCs w:val="20"/>
        </w:rPr>
        <w:t xml:space="preserve"> tau teev cia</w:t>
      </w:r>
      <w:r w:rsidR="003F2152">
        <w:rPr>
          <w:rFonts w:ascii="Arial" w:hAnsi="Arial"/>
          <w:sz w:val="20"/>
          <w:szCs w:val="20"/>
        </w:rPr>
        <w:t xml:space="preserve"> xwm yeem</w:t>
      </w:r>
      <w:ins w:id="265" w:author="Kaxiong" w:date="2021-04-21T20:30:00Z">
        <w:r w:rsidR="001607D6">
          <w:rPr>
            <w:rFonts w:ascii="Arial" w:hAnsi="Arial"/>
            <w:sz w:val="20"/>
            <w:szCs w:val="20"/>
          </w:rPr>
          <w:t xml:space="preserve"> </w:t>
        </w:r>
      </w:ins>
      <w:r w:rsidR="003F2152">
        <w:rPr>
          <w:rFonts w:ascii="Arial" w:hAnsi="Arial"/>
          <w:sz w:val="20"/>
          <w:szCs w:val="20"/>
        </w:rPr>
        <w:t xml:space="preserve">(piv txwv li, 15 feeb, 20 feeb, </w:t>
      </w:r>
      <w:del w:id="266" w:author="Kaxiong" w:date="2021-04-21T20:27:00Z">
        <w:r w:rsidR="003F2152" w:rsidDel="001607D6">
          <w:rPr>
            <w:rFonts w:ascii="Arial" w:hAnsi="Arial"/>
            <w:sz w:val="20"/>
            <w:szCs w:val="20"/>
          </w:rPr>
          <w:delText>(</w:delText>
        </w:r>
      </w:del>
      <w:r w:rsidR="003F2152">
        <w:rPr>
          <w:rFonts w:ascii="Arial" w:hAnsi="Arial"/>
          <w:sz w:val="20"/>
          <w:szCs w:val="20"/>
        </w:rPr>
        <w:t xml:space="preserve">30 feeb), </w:t>
      </w:r>
      <w:r w:rsidR="003F2152" w:rsidRPr="00180579">
        <w:rPr>
          <w:rFonts w:ascii="Arial" w:hAnsi="Arial"/>
          <w:sz w:val="20"/>
          <w:szCs w:val="20"/>
        </w:rPr>
        <w:t xml:space="preserve">Kenneth </w:t>
      </w:r>
      <w:r w:rsidR="003F2152">
        <w:rPr>
          <w:rFonts w:ascii="Arial" w:hAnsi="Arial"/>
          <w:sz w:val="20"/>
          <w:szCs w:val="20"/>
        </w:rPr>
        <w:t xml:space="preserve">yuav </w:t>
      </w:r>
      <w:r w:rsidR="003F2152" w:rsidRPr="00180579">
        <w:rPr>
          <w:rFonts w:ascii="Arial" w:hAnsi="Arial"/>
          <w:sz w:val="20"/>
          <w:szCs w:val="20"/>
        </w:rPr>
        <w:t xml:space="preserve">tso zis </w:t>
      </w:r>
      <w:del w:id="267" w:author="Kaxiong" w:date="2021-04-21T20:26:00Z">
        <w:r w:rsidR="003F2152" w:rsidRPr="00180579" w:rsidDel="00DD571A">
          <w:rPr>
            <w:rFonts w:ascii="Arial" w:hAnsi="Arial"/>
            <w:sz w:val="20"/>
            <w:szCs w:val="20"/>
          </w:rPr>
          <w:delText xml:space="preserve">tso quav </w:delText>
        </w:r>
      </w:del>
      <w:r w:rsidR="003F2152" w:rsidRPr="00180579">
        <w:rPr>
          <w:rFonts w:ascii="Arial" w:hAnsi="Arial"/>
          <w:sz w:val="20"/>
          <w:szCs w:val="20"/>
        </w:rPr>
        <w:t xml:space="preserve">hauv </w:t>
      </w:r>
      <w:r w:rsidR="003F2152">
        <w:rPr>
          <w:rFonts w:ascii="Arial" w:hAnsi="Arial"/>
          <w:sz w:val="20"/>
          <w:szCs w:val="20"/>
        </w:rPr>
        <w:t xml:space="preserve">chav dej li </w:t>
      </w:r>
      <w:r w:rsidR="003F2152" w:rsidRPr="00180579">
        <w:rPr>
          <w:rFonts w:ascii="Arial" w:hAnsi="Arial"/>
          <w:sz w:val="20"/>
          <w:szCs w:val="20"/>
        </w:rPr>
        <w:t>qhov nruab nrab</w:t>
      </w:r>
      <w:r w:rsidR="003F2152">
        <w:rPr>
          <w:rFonts w:ascii="Arial" w:hAnsi="Arial"/>
          <w:sz w:val="20"/>
          <w:szCs w:val="20"/>
        </w:rPr>
        <w:t xml:space="preserve"> yog</w:t>
      </w:r>
      <w:r w:rsidR="003F215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1</w:t>
      </w:r>
      <w:r w:rsidR="003F2152" w:rsidRPr="00180579">
        <w:rPr>
          <w:rFonts w:ascii="Arial" w:hAnsi="Arial"/>
          <w:sz w:val="20"/>
          <w:szCs w:val="20"/>
        </w:rPr>
        <w:t xml:space="preserve"> zaug</w:t>
      </w:r>
      <w:r w:rsidR="003F2152">
        <w:rPr>
          <w:rFonts w:ascii="Arial" w:hAnsi="Arial"/>
          <w:sz w:val="20"/>
          <w:szCs w:val="20"/>
        </w:rPr>
        <w:t xml:space="preserve"> ntawm</w:t>
      </w:r>
      <w:r w:rsidR="003F2152" w:rsidRPr="00180579">
        <w:rPr>
          <w:rFonts w:ascii="Arial" w:hAnsi="Arial"/>
          <w:sz w:val="20"/>
          <w:szCs w:val="20"/>
        </w:rPr>
        <w:t xml:space="preserve"> ib hnub thiab nyob </w:t>
      </w:r>
      <w:del w:id="268" w:author="Kaxiong" w:date="2021-04-21T20:22:00Z">
        <w:r w:rsidR="003F2152" w:rsidRPr="00180579" w:rsidDel="00DD571A">
          <w:rPr>
            <w:rFonts w:ascii="Arial" w:hAnsi="Arial"/>
            <w:sz w:val="20"/>
            <w:szCs w:val="20"/>
          </w:rPr>
          <w:delText>twj ywm</w:delText>
        </w:r>
        <w:r w:rsidR="003F2152" w:rsidDel="00DD571A">
          <w:rPr>
            <w:rFonts w:ascii="Arial" w:hAnsi="Arial"/>
            <w:sz w:val="20"/>
            <w:szCs w:val="20"/>
          </w:rPr>
          <w:delText xml:space="preserve"> qhov qub</w:delText>
        </w:r>
      </w:del>
      <w:ins w:id="269" w:author="Kaxiong" w:date="2021-04-21T20:22:00Z">
        <w:r w:rsidR="00DD571A">
          <w:rPr>
            <w:rFonts w:ascii="Arial" w:hAnsi="Arial"/>
            <w:sz w:val="20"/>
            <w:szCs w:val="20"/>
          </w:rPr>
          <w:t>yam huv si</w:t>
        </w:r>
      </w:ins>
      <w:r w:rsidR="003F2152">
        <w:rPr>
          <w:rFonts w:ascii="Arial" w:hAnsi="Arial"/>
          <w:sz w:val="20"/>
          <w:szCs w:val="20"/>
        </w:rPr>
        <w:t xml:space="preserve"> yog</w:t>
      </w:r>
      <w:r w:rsidR="003F215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2</w:t>
      </w:r>
      <w:r w:rsidR="003F2152" w:rsidRPr="00180579">
        <w:rPr>
          <w:rFonts w:ascii="Arial" w:hAnsi="Arial"/>
          <w:sz w:val="20"/>
          <w:szCs w:val="20"/>
        </w:rPr>
        <w:t xml:space="preserve"> ntawm 5 hnub</w:t>
      </w:r>
      <w:r w:rsidR="003F2152">
        <w:rPr>
          <w:rFonts w:ascii="Arial" w:hAnsi="Arial"/>
          <w:sz w:val="20"/>
          <w:szCs w:val="20"/>
        </w:rPr>
        <w:t xml:space="preserve"> </w:t>
      </w:r>
      <w:r w:rsidR="003F2152" w:rsidRPr="00BD7480">
        <w:rPr>
          <w:rFonts w:ascii="Arial" w:hAnsi="Arial" w:cs="Arial"/>
          <w:sz w:val="20"/>
          <w:szCs w:val="20"/>
        </w:rPr>
        <w:t>raws li kev soj ntsuam los ntawm cov neeg ua hauj lwm thiab cov ntaub ntawv uas khaws.</w:t>
      </w:r>
    </w:p>
    <w:p w14:paraId="058B8BFC" w14:textId="5E7030EF" w:rsidR="00FE58E4" w:rsidRDefault="00FE58E4" w:rsidP="00FE58E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Peb Hlis xyoo 2021, </w:t>
      </w:r>
      <w:r w:rsidR="00302622" w:rsidRPr="003F5B63">
        <w:rPr>
          <w:rFonts w:ascii="Arial" w:hAnsi="Arial"/>
          <w:sz w:val="20"/>
          <w:szCs w:val="20"/>
        </w:rPr>
        <w:t xml:space="preserve">Thaum ua raws li </w:t>
      </w:r>
      <w:r w:rsidR="00302622">
        <w:rPr>
          <w:rFonts w:ascii="Arial" w:hAnsi="Arial"/>
          <w:sz w:val="20"/>
          <w:szCs w:val="20"/>
        </w:rPr>
        <w:t xml:space="preserve">lub </w:t>
      </w:r>
      <w:r w:rsidR="00302622" w:rsidRPr="003F5B63">
        <w:rPr>
          <w:rFonts w:ascii="Arial" w:hAnsi="Arial"/>
          <w:sz w:val="20"/>
          <w:szCs w:val="20"/>
        </w:rPr>
        <w:t>sij</w:t>
      </w:r>
      <w:r w:rsidR="00302622">
        <w:rPr>
          <w:rFonts w:ascii="Arial" w:hAnsi="Arial"/>
          <w:sz w:val="20"/>
          <w:szCs w:val="20"/>
        </w:rPr>
        <w:t xml:space="preserve"> </w:t>
      </w:r>
      <w:r w:rsidR="00302622" w:rsidRPr="003F5B63">
        <w:rPr>
          <w:rFonts w:ascii="Arial" w:hAnsi="Arial"/>
          <w:sz w:val="20"/>
          <w:szCs w:val="20"/>
        </w:rPr>
        <w:t>hawm</w:t>
      </w:r>
      <w:r w:rsidR="00302622">
        <w:rPr>
          <w:rFonts w:ascii="Arial" w:hAnsi="Arial"/>
          <w:sz w:val="20"/>
          <w:szCs w:val="20"/>
        </w:rPr>
        <w:t xml:space="preserve"> uas</w:t>
      </w:r>
      <w:r w:rsidR="00302622" w:rsidRPr="003F5B63">
        <w:rPr>
          <w:rFonts w:ascii="Arial" w:hAnsi="Arial"/>
          <w:sz w:val="20"/>
          <w:szCs w:val="20"/>
        </w:rPr>
        <w:t xml:space="preserve"> tau teev cia</w:t>
      </w:r>
      <w:r w:rsidR="00302622">
        <w:rPr>
          <w:rFonts w:ascii="Arial" w:hAnsi="Arial"/>
          <w:sz w:val="20"/>
          <w:szCs w:val="20"/>
        </w:rPr>
        <w:t xml:space="preserve"> xwm yeem(piv txwv li, 15 feeb, 20 feeb, </w:t>
      </w:r>
      <w:del w:id="270" w:author="Kaxiong" w:date="2021-04-21T20:31:00Z">
        <w:r w:rsidR="00302622" w:rsidDel="001607D6">
          <w:rPr>
            <w:rFonts w:ascii="Arial" w:hAnsi="Arial"/>
            <w:sz w:val="20"/>
            <w:szCs w:val="20"/>
          </w:rPr>
          <w:delText>(</w:delText>
        </w:r>
      </w:del>
      <w:r w:rsidR="00302622">
        <w:rPr>
          <w:rFonts w:ascii="Arial" w:hAnsi="Arial"/>
          <w:sz w:val="20"/>
          <w:szCs w:val="20"/>
        </w:rPr>
        <w:t xml:space="preserve">30 feeb), </w:t>
      </w:r>
      <w:r w:rsidR="00302622" w:rsidRPr="00180579">
        <w:rPr>
          <w:rFonts w:ascii="Arial" w:hAnsi="Arial"/>
          <w:sz w:val="20"/>
          <w:szCs w:val="20"/>
        </w:rPr>
        <w:t xml:space="preserve">Kenneth </w:t>
      </w:r>
      <w:r w:rsidR="00302622">
        <w:rPr>
          <w:rFonts w:ascii="Arial" w:hAnsi="Arial"/>
          <w:sz w:val="20"/>
          <w:szCs w:val="20"/>
        </w:rPr>
        <w:t xml:space="preserve">yuav </w:t>
      </w:r>
      <w:r w:rsidR="00302622" w:rsidRPr="00180579">
        <w:rPr>
          <w:rFonts w:ascii="Arial" w:hAnsi="Arial"/>
          <w:sz w:val="20"/>
          <w:szCs w:val="20"/>
        </w:rPr>
        <w:t xml:space="preserve">tso zis </w:t>
      </w:r>
      <w:del w:id="271" w:author="Kaxiong" w:date="2021-04-21T20:26:00Z">
        <w:r w:rsidR="00302622" w:rsidRPr="00180579" w:rsidDel="00DD571A">
          <w:rPr>
            <w:rFonts w:ascii="Arial" w:hAnsi="Arial"/>
            <w:sz w:val="20"/>
            <w:szCs w:val="20"/>
          </w:rPr>
          <w:delText xml:space="preserve">tso quav </w:delText>
        </w:r>
      </w:del>
      <w:r w:rsidR="00302622" w:rsidRPr="00180579">
        <w:rPr>
          <w:rFonts w:ascii="Arial" w:hAnsi="Arial"/>
          <w:sz w:val="20"/>
          <w:szCs w:val="20"/>
        </w:rPr>
        <w:t xml:space="preserve">hauv </w:t>
      </w:r>
      <w:r w:rsidR="00302622">
        <w:rPr>
          <w:rFonts w:ascii="Arial" w:hAnsi="Arial"/>
          <w:sz w:val="20"/>
          <w:szCs w:val="20"/>
        </w:rPr>
        <w:t xml:space="preserve">chav dej li </w:t>
      </w:r>
      <w:r w:rsidR="00302622" w:rsidRPr="00180579">
        <w:rPr>
          <w:rFonts w:ascii="Arial" w:hAnsi="Arial"/>
          <w:sz w:val="20"/>
          <w:szCs w:val="20"/>
        </w:rPr>
        <w:t>qhov nruab nrab</w:t>
      </w:r>
      <w:r w:rsidR="00302622">
        <w:rPr>
          <w:rFonts w:ascii="Arial" w:hAnsi="Arial"/>
          <w:sz w:val="20"/>
          <w:szCs w:val="20"/>
        </w:rPr>
        <w:t xml:space="preserve"> yog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2</w:t>
      </w:r>
      <w:r w:rsidR="00302622" w:rsidRPr="00180579">
        <w:rPr>
          <w:rFonts w:ascii="Arial" w:hAnsi="Arial"/>
          <w:sz w:val="20"/>
          <w:szCs w:val="20"/>
        </w:rPr>
        <w:t xml:space="preserve"> zaug</w:t>
      </w:r>
      <w:r w:rsidR="00302622">
        <w:rPr>
          <w:rFonts w:ascii="Arial" w:hAnsi="Arial"/>
          <w:sz w:val="20"/>
          <w:szCs w:val="20"/>
        </w:rPr>
        <w:t xml:space="preserve"> ntawm</w:t>
      </w:r>
      <w:r w:rsidR="00302622" w:rsidRPr="00180579">
        <w:rPr>
          <w:rFonts w:ascii="Arial" w:hAnsi="Arial"/>
          <w:sz w:val="20"/>
          <w:szCs w:val="20"/>
        </w:rPr>
        <w:t xml:space="preserve"> ib hnub thiab nyob </w:t>
      </w:r>
      <w:del w:id="272" w:author="Kaxiong" w:date="2021-04-21T20:22:00Z">
        <w:r w:rsidR="00302622" w:rsidRPr="00180579" w:rsidDel="00DD571A">
          <w:rPr>
            <w:rFonts w:ascii="Arial" w:hAnsi="Arial"/>
            <w:sz w:val="20"/>
            <w:szCs w:val="20"/>
          </w:rPr>
          <w:delText>twj ywm</w:delText>
        </w:r>
        <w:r w:rsidR="00302622" w:rsidDel="00DD571A">
          <w:rPr>
            <w:rFonts w:ascii="Arial" w:hAnsi="Arial"/>
            <w:sz w:val="20"/>
            <w:szCs w:val="20"/>
          </w:rPr>
          <w:delText xml:space="preserve"> qhov qub</w:delText>
        </w:r>
      </w:del>
      <w:ins w:id="273" w:author="Kaxiong" w:date="2021-04-21T20:22:00Z">
        <w:r w:rsidR="00DD571A">
          <w:rPr>
            <w:rFonts w:ascii="Arial" w:hAnsi="Arial"/>
            <w:sz w:val="20"/>
            <w:szCs w:val="20"/>
          </w:rPr>
          <w:t>yam huv si</w:t>
        </w:r>
      </w:ins>
      <w:r w:rsidR="00302622">
        <w:rPr>
          <w:rFonts w:ascii="Arial" w:hAnsi="Arial"/>
          <w:sz w:val="20"/>
          <w:szCs w:val="20"/>
        </w:rPr>
        <w:t xml:space="preserve"> yog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3</w:t>
      </w:r>
      <w:r w:rsidR="00302622" w:rsidRPr="00180579">
        <w:rPr>
          <w:rFonts w:ascii="Arial" w:hAnsi="Arial"/>
          <w:sz w:val="20"/>
          <w:szCs w:val="20"/>
        </w:rPr>
        <w:t xml:space="preserve"> ntawm 5 hnub</w:t>
      </w:r>
      <w:r w:rsidR="00302622">
        <w:rPr>
          <w:rFonts w:ascii="Arial" w:hAnsi="Arial"/>
          <w:sz w:val="20"/>
          <w:szCs w:val="20"/>
        </w:rPr>
        <w:t xml:space="preserve"> </w:t>
      </w:r>
      <w:r w:rsidR="00302622" w:rsidRPr="00BD7480">
        <w:rPr>
          <w:rFonts w:ascii="Arial" w:hAnsi="Arial" w:cs="Arial"/>
          <w:sz w:val="20"/>
          <w:szCs w:val="20"/>
        </w:rPr>
        <w:t>raws li kev soj ntsuam los ntawm cov neeg ua hauj lwm thiab cov ntaub ntawv uas khaws.</w:t>
      </w:r>
    </w:p>
    <w:p w14:paraId="55860229" w14:textId="6FB3B78C" w:rsidR="00FE58E4" w:rsidRPr="00416AAE" w:rsidRDefault="00FE58E4" w:rsidP="00FE58E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Rau Hlis xyoo 2021, </w:t>
      </w:r>
      <w:r w:rsidR="00302622" w:rsidRPr="003F5B63">
        <w:rPr>
          <w:rFonts w:ascii="Arial" w:hAnsi="Arial"/>
          <w:sz w:val="20"/>
          <w:szCs w:val="20"/>
        </w:rPr>
        <w:t xml:space="preserve">Thaum ua raws li </w:t>
      </w:r>
      <w:r w:rsidR="00302622">
        <w:rPr>
          <w:rFonts w:ascii="Arial" w:hAnsi="Arial"/>
          <w:sz w:val="20"/>
          <w:szCs w:val="20"/>
        </w:rPr>
        <w:t xml:space="preserve">lub </w:t>
      </w:r>
      <w:r w:rsidR="00302622" w:rsidRPr="003F5B63">
        <w:rPr>
          <w:rFonts w:ascii="Arial" w:hAnsi="Arial"/>
          <w:sz w:val="20"/>
          <w:szCs w:val="20"/>
        </w:rPr>
        <w:t>sij</w:t>
      </w:r>
      <w:r w:rsidR="00302622">
        <w:rPr>
          <w:rFonts w:ascii="Arial" w:hAnsi="Arial"/>
          <w:sz w:val="20"/>
          <w:szCs w:val="20"/>
        </w:rPr>
        <w:t xml:space="preserve"> </w:t>
      </w:r>
      <w:r w:rsidR="00302622" w:rsidRPr="003F5B63">
        <w:rPr>
          <w:rFonts w:ascii="Arial" w:hAnsi="Arial"/>
          <w:sz w:val="20"/>
          <w:szCs w:val="20"/>
        </w:rPr>
        <w:t>hawm</w:t>
      </w:r>
      <w:r w:rsidR="00302622">
        <w:rPr>
          <w:rFonts w:ascii="Arial" w:hAnsi="Arial"/>
          <w:sz w:val="20"/>
          <w:szCs w:val="20"/>
        </w:rPr>
        <w:t xml:space="preserve"> uas</w:t>
      </w:r>
      <w:r w:rsidR="00302622" w:rsidRPr="003F5B63">
        <w:rPr>
          <w:rFonts w:ascii="Arial" w:hAnsi="Arial"/>
          <w:sz w:val="20"/>
          <w:szCs w:val="20"/>
        </w:rPr>
        <w:t xml:space="preserve"> tau teev cia</w:t>
      </w:r>
      <w:r w:rsidR="00302622">
        <w:rPr>
          <w:rFonts w:ascii="Arial" w:hAnsi="Arial"/>
          <w:sz w:val="20"/>
          <w:szCs w:val="20"/>
        </w:rPr>
        <w:t xml:space="preserve"> xwm yeem</w:t>
      </w:r>
      <w:ins w:id="274" w:author="Kaxiong" w:date="2021-04-21T20:30:00Z">
        <w:r w:rsidR="001607D6">
          <w:rPr>
            <w:rFonts w:ascii="Arial" w:hAnsi="Arial"/>
            <w:sz w:val="20"/>
            <w:szCs w:val="20"/>
          </w:rPr>
          <w:t xml:space="preserve"> </w:t>
        </w:r>
      </w:ins>
      <w:r w:rsidR="00302622">
        <w:rPr>
          <w:rFonts w:ascii="Arial" w:hAnsi="Arial"/>
          <w:sz w:val="20"/>
          <w:szCs w:val="20"/>
        </w:rPr>
        <w:t xml:space="preserve">(piv txwv li, 15 feeb, 20 feeb, </w:t>
      </w:r>
      <w:del w:id="275" w:author="Kaxiong" w:date="2021-04-21T20:31:00Z">
        <w:r w:rsidR="00302622" w:rsidDel="001607D6">
          <w:rPr>
            <w:rFonts w:ascii="Arial" w:hAnsi="Arial"/>
            <w:sz w:val="20"/>
            <w:szCs w:val="20"/>
          </w:rPr>
          <w:delText>(</w:delText>
        </w:r>
      </w:del>
      <w:r w:rsidR="00302622">
        <w:rPr>
          <w:rFonts w:ascii="Arial" w:hAnsi="Arial"/>
          <w:sz w:val="20"/>
          <w:szCs w:val="20"/>
        </w:rPr>
        <w:t xml:space="preserve">30 feeb), </w:t>
      </w:r>
      <w:r w:rsidR="00302622" w:rsidRPr="00180579">
        <w:rPr>
          <w:rFonts w:ascii="Arial" w:hAnsi="Arial"/>
          <w:sz w:val="20"/>
          <w:szCs w:val="20"/>
        </w:rPr>
        <w:t xml:space="preserve">Kenneth </w:t>
      </w:r>
      <w:r w:rsidR="00302622">
        <w:rPr>
          <w:rFonts w:ascii="Arial" w:hAnsi="Arial"/>
          <w:sz w:val="20"/>
          <w:szCs w:val="20"/>
        </w:rPr>
        <w:t xml:space="preserve">yuav </w:t>
      </w:r>
      <w:r w:rsidR="00302622" w:rsidRPr="00180579">
        <w:rPr>
          <w:rFonts w:ascii="Arial" w:hAnsi="Arial"/>
          <w:sz w:val="20"/>
          <w:szCs w:val="20"/>
        </w:rPr>
        <w:t xml:space="preserve">tso zis </w:t>
      </w:r>
      <w:del w:id="276" w:author="Kaxiong" w:date="2021-04-21T20:27:00Z">
        <w:r w:rsidR="00302622" w:rsidRPr="00180579" w:rsidDel="00DD571A">
          <w:rPr>
            <w:rFonts w:ascii="Arial" w:hAnsi="Arial"/>
            <w:sz w:val="20"/>
            <w:szCs w:val="20"/>
          </w:rPr>
          <w:delText xml:space="preserve">tso quav </w:delText>
        </w:r>
      </w:del>
      <w:r w:rsidR="00302622" w:rsidRPr="00180579">
        <w:rPr>
          <w:rFonts w:ascii="Arial" w:hAnsi="Arial"/>
          <w:sz w:val="20"/>
          <w:szCs w:val="20"/>
        </w:rPr>
        <w:t xml:space="preserve">hauv </w:t>
      </w:r>
      <w:r w:rsidR="00302622">
        <w:rPr>
          <w:rFonts w:ascii="Arial" w:hAnsi="Arial"/>
          <w:sz w:val="20"/>
          <w:szCs w:val="20"/>
        </w:rPr>
        <w:t xml:space="preserve">chav dej li </w:t>
      </w:r>
      <w:r w:rsidR="00302622" w:rsidRPr="00180579">
        <w:rPr>
          <w:rFonts w:ascii="Arial" w:hAnsi="Arial"/>
          <w:sz w:val="20"/>
          <w:szCs w:val="20"/>
        </w:rPr>
        <w:t>qhov nruab nrab</w:t>
      </w:r>
      <w:r w:rsidR="00302622">
        <w:rPr>
          <w:rFonts w:ascii="Arial" w:hAnsi="Arial"/>
          <w:sz w:val="20"/>
          <w:szCs w:val="20"/>
        </w:rPr>
        <w:t xml:space="preserve"> yog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2</w:t>
      </w:r>
      <w:r w:rsidR="00302622" w:rsidRPr="00180579">
        <w:rPr>
          <w:rFonts w:ascii="Arial" w:hAnsi="Arial"/>
          <w:sz w:val="20"/>
          <w:szCs w:val="20"/>
        </w:rPr>
        <w:t xml:space="preserve"> zaug</w:t>
      </w:r>
      <w:r w:rsidR="00302622">
        <w:rPr>
          <w:rFonts w:ascii="Arial" w:hAnsi="Arial"/>
          <w:sz w:val="20"/>
          <w:szCs w:val="20"/>
        </w:rPr>
        <w:t xml:space="preserve"> ntawm</w:t>
      </w:r>
      <w:r w:rsidR="00302622" w:rsidRPr="00180579">
        <w:rPr>
          <w:rFonts w:ascii="Arial" w:hAnsi="Arial"/>
          <w:sz w:val="20"/>
          <w:szCs w:val="20"/>
        </w:rPr>
        <w:t xml:space="preserve"> ib hnub thiab nyob </w:t>
      </w:r>
      <w:del w:id="277" w:author="Kaxiong" w:date="2021-04-21T20:22:00Z">
        <w:r w:rsidR="00302622" w:rsidRPr="00180579" w:rsidDel="00DD571A">
          <w:rPr>
            <w:rFonts w:ascii="Arial" w:hAnsi="Arial"/>
            <w:sz w:val="20"/>
            <w:szCs w:val="20"/>
          </w:rPr>
          <w:delText>twj ywm</w:delText>
        </w:r>
        <w:r w:rsidR="00302622" w:rsidDel="00DD571A">
          <w:rPr>
            <w:rFonts w:ascii="Arial" w:hAnsi="Arial"/>
            <w:sz w:val="20"/>
            <w:szCs w:val="20"/>
          </w:rPr>
          <w:delText xml:space="preserve"> qhov qub</w:delText>
        </w:r>
      </w:del>
      <w:ins w:id="278" w:author="Kaxiong" w:date="2021-04-21T20:22:00Z">
        <w:r w:rsidR="00DD571A">
          <w:rPr>
            <w:rFonts w:ascii="Arial" w:hAnsi="Arial"/>
            <w:sz w:val="20"/>
            <w:szCs w:val="20"/>
          </w:rPr>
          <w:t>yam huv si</w:t>
        </w:r>
      </w:ins>
      <w:r w:rsidR="00302622">
        <w:rPr>
          <w:rFonts w:ascii="Arial" w:hAnsi="Arial"/>
          <w:sz w:val="20"/>
          <w:szCs w:val="20"/>
        </w:rPr>
        <w:t xml:space="preserve"> yog</w:t>
      </w:r>
      <w:r w:rsidR="00302622" w:rsidRPr="00180579">
        <w:rPr>
          <w:rFonts w:ascii="Arial" w:hAnsi="Arial"/>
          <w:sz w:val="20"/>
          <w:szCs w:val="20"/>
        </w:rPr>
        <w:t xml:space="preserve"> </w:t>
      </w:r>
      <w:r w:rsidR="00302622">
        <w:rPr>
          <w:rFonts w:ascii="Arial" w:hAnsi="Arial"/>
          <w:sz w:val="20"/>
          <w:szCs w:val="20"/>
        </w:rPr>
        <w:t>4</w:t>
      </w:r>
      <w:r w:rsidR="00302622" w:rsidRPr="00180579">
        <w:rPr>
          <w:rFonts w:ascii="Arial" w:hAnsi="Arial"/>
          <w:sz w:val="20"/>
          <w:szCs w:val="20"/>
        </w:rPr>
        <w:t xml:space="preserve"> ntawm 5 hnub</w:t>
      </w:r>
      <w:r w:rsidR="00302622">
        <w:rPr>
          <w:rFonts w:ascii="Arial" w:hAnsi="Arial"/>
          <w:sz w:val="20"/>
          <w:szCs w:val="20"/>
        </w:rPr>
        <w:t xml:space="preserve"> </w:t>
      </w:r>
      <w:r w:rsidR="00302622" w:rsidRPr="00BD7480">
        <w:rPr>
          <w:rFonts w:ascii="Arial" w:hAnsi="Arial" w:cs="Arial"/>
          <w:sz w:val="20"/>
          <w:szCs w:val="20"/>
        </w:rPr>
        <w:t>raws li kev soj ntsuam los ntawm cov neeg ua hauj lwm thiab cov ntaub ntawv uas khaws.</w:t>
      </w:r>
    </w:p>
    <w:p w14:paraId="110DC0E7" w14:textId="5C955B50" w:rsidR="00FE58E4" w:rsidRPr="00764779" w:rsidRDefault="00FE58E4" w:rsidP="00FE58E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 xml:space="preserve">ws li niam txiv tsab ntawv ceeb toom, </w:t>
      </w:r>
      <w:r w:rsidR="00782B18" w:rsidRPr="003F5B63">
        <w:rPr>
          <w:rFonts w:ascii="Arial" w:hAnsi="Arial"/>
          <w:sz w:val="20"/>
          <w:szCs w:val="20"/>
        </w:rPr>
        <w:t xml:space="preserve">Thaum ua raws li </w:t>
      </w:r>
      <w:r w:rsidR="00782B18">
        <w:rPr>
          <w:rFonts w:ascii="Arial" w:hAnsi="Arial"/>
          <w:sz w:val="20"/>
          <w:szCs w:val="20"/>
        </w:rPr>
        <w:t xml:space="preserve">lub </w:t>
      </w:r>
      <w:r w:rsidR="00782B18" w:rsidRPr="003F5B63">
        <w:rPr>
          <w:rFonts w:ascii="Arial" w:hAnsi="Arial"/>
          <w:sz w:val="20"/>
          <w:szCs w:val="20"/>
        </w:rPr>
        <w:t>sij</w:t>
      </w:r>
      <w:r w:rsidR="00782B18">
        <w:rPr>
          <w:rFonts w:ascii="Arial" w:hAnsi="Arial"/>
          <w:sz w:val="20"/>
          <w:szCs w:val="20"/>
        </w:rPr>
        <w:t xml:space="preserve"> </w:t>
      </w:r>
      <w:r w:rsidR="00782B18" w:rsidRPr="003F5B63">
        <w:rPr>
          <w:rFonts w:ascii="Arial" w:hAnsi="Arial"/>
          <w:sz w:val="20"/>
          <w:szCs w:val="20"/>
        </w:rPr>
        <w:t>hawm</w:t>
      </w:r>
      <w:r w:rsidR="00782B18">
        <w:rPr>
          <w:rFonts w:ascii="Arial" w:hAnsi="Arial"/>
          <w:sz w:val="20"/>
          <w:szCs w:val="20"/>
        </w:rPr>
        <w:t xml:space="preserve"> uas</w:t>
      </w:r>
      <w:r w:rsidR="00782B18" w:rsidRPr="003F5B63">
        <w:rPr>
          <w:rFonts w:ascii="Arial" w:hAnsi="Arial"/>
          <w:sz w:val="20"/>
          <w:szCs w:val="20"/>
        </w:rPr>
        <w:t xml:space="preserve"> tau teev cia</w:t>
      </w:r>
      <w:r w:rsidR="00782B18">
        <w:rPr>
          <w:rFonts w:ascii="Arial" w:hAnsi="Arial"/>
          <w:sz w:val="20"/>
          <w:szCs w:val="20"/>
        </w:rPr>
        <w:t xml:space="preserve"> xwm yeem</w:t>
      </w:r>
      <w:ins w:id="279" w:author="Kaxiong" w:date="2021-04-21T20:30:00Z">
        <w:r w:rsidR="001607D6">
          <w:rPr>
            <w:rFonts w:ascii="Arial" w:hAnsi="Arial"/>
            <w:sz w:val="20"/>
            <w:szCs w:val="20"/>
          </w:rPr>
          <w:t xml:space="preserve"> </w:t>
        </w:r>
      </w:ins>
      <w:r w:rsidR="00782B18">
        <w:rPr>
          <w:rFonts w:ascii="Arial" w:hAnsi="Arial"/>
          <w:sz w:val="20"/>
          <w:szCs w:val="20"/>
        </w:rPr>
        <w:t xml:space="preserve">(piv txwv li, 15 feeb, 20 feeb, </w:t>
      </w:r>
      <w:del w:id="280" w:author="Kaxiong" w:date="2021-04-21T20:31:00Z">
        <w:r w:rsidR="00782B18" w:rsidDel="001607D6">
          <w:rPr>
            <w:rFonts w:ascii="Arial" w:hAnsi="Arial"/>
            <w:sz w:val="20"/>
            <w:szCs w:val="20"/>
          </w:rPr>
          <w:delText>(</w:delText>
        </w:r>
      </w:del>
      <w:r w:rsidR="00782B18">
        <w:rPr>
          <w:rFonts w:ascii="Arial" w:hAnsi="Arial"/>
          <w:sz w:val="20"/>
          <w:szCs w:val="20"/>
        </w:rPr>
        <w:t xml:space="preserve">30 feeb), </w:t>
      </w:r>
      <w:r w:rsidR="00782B18" w:rsidRPr="00180579">
        <w:rPr>
          <w:rFonts w:ascii="Arial" w:hAnsi="Arial"/>
          <w:sz w:val="20"/>
          <w:szCs w:val="20"/>
        </w:rPr>
        <w:t>Kenneth</w:t>
      </w:r>
      <w:r w:rsidR="00782B18">
        <w:rPr>
          <w:rFonts w:ascii="Arial" w:hAnsi="Arial"/>
          <w:sz w:val="20"/>
          <w:szCs w:val="20"/>
        </w:rPr>
        <w:t xml:space="preserve"> </w:t>
      </w:r>
      <w:r w:rsidR="00782B18" w:rsidRPr="00180579">
        <w:rPr>
          <w:rFonts w:ascii="Arial" w:hAnsi="Arial"/>
          <w:sz w:val="20"/>
          <w:szCs w:val="20"/>
        </w:rPr>
        <w:t xml:space="preserve">tso zis </w:t>
      </w:r>
      <w:del w:id="281" w:author="Kaxiong" w:date="2021-04-21T20:27:00Z">
        <w:r w:rsidR="00782B18" w:rsidRPr="00180579" w:rsidDel="00DD571A">
          <w:rPr>
            <w:rFonts w:ascii="Arial" w:hAnsi="Arial"/>
            <w:sz w:val="20"/>
            <w:szCs w:val="20"/>
          </w:rPr>
          <w:delText xml:space="preserve">tso quav </w:delText>
        </w:r>
      </w:del>
      <w:r w:rsidR="00782B18" w:rsidRPr="00180579">
        <w:rPr>
          <w:rFonts w:ascii="Arial" w:hAnsi="Arial"/>
          <w:sz w:val="20"/>
          <w:szCs w:val="20"/>
        </w:rPr>
        <w:t xml:space="preserve">hauv </w:t>
      </w:r>
      <w:r w:rsidR="00782B18">
        <w:rPr>
          <w:rFonts w:ascii="Arial" w:hAnsi="Arial"/>
          <w:sz w:val="20"/>
          <w:szCs w:val="20"/>
        </w:rPr>
        <w:t xml:space="preserve">chav dej li </w:t>
      </w:r>
      <w:r w:rsidR="00782B18" w:rsidRPr="00180579">
        <w:rPr>
          <w:rFonts w:ascii="Arial" w:hAnsi="Arial"/>
          <w:sz w:val="20"/>
          <w:szCs w:val="20"/>
        </w:rPr>
        <w:t>qhov nruab nrab</w:t>
      </w:r>
      <w:r w:rsidR="00782B18">
        <w:rPr>
          <w:rFonts w:ascii="Arial" w:hAnsi="Arial"/>
          <w:sz w:val="20"/>
          <w:szCs w:val="20"/>
        </w:rPr>
        <w:t xml:space="preserve"> yog</w:t>
      </w:r>
      <w:r w:rsidR="00782B18" w:rsidRPr="00180579">
        <w:rPr>
          <w:rFonts w:ascii="Arial" w:hAnsi="Arial"/>
          <w:sz w:val="20"/>
          <w:szCs w:val="20"/>
        </w:rPr>
        <w:t xml:space="preserve"> </w:t>
      </w:r>
      <w:r w:rsidR="00EF0B09">
        <w:rPr>
          <w:rFonts w:ascii="Arial" w:hAnsi="Arial"/>
          <w:sz w:val="20"/>
          <w:szCs w:val="20"/>
        </w:rPr>
        <w:t>0</w:t>
      </w:r>
      <w:r w:rsidR="00782B18" w:rsidRPr="00180579">
        <w:rPr>
          <w:rFonts w:ascii="Arial" w:hAnsi="Arial"/>
          <w:sz w:val="20"/>
          <w:szCs w:val="20"/>
        </w:rPr>
        <w:t xml:space="preserve"> zaug</w:t>
      </w:r>
      <w:r w:rsidR="00782B18">
        <w:rPr>
          <w:rFonts w:ascii="Arial" w:hAnsi="Arial"/>
          <w:sz w:val="20"/>
          <w:szCs w:val="20"/>
        </w:rPr>
        <w:t xml:space="preserve"> ntawm</w:t>
      </w:r>
      <w:r w:rsidR="00782B18" w:rsidRPr="00180579">
        <w:rPr>
          <w:rFonts w:ascii="Arial" w:hAnsi="Arial"/>
          <w:sz w:val="20"/>
          <w:szCs w:val="20"/>
        </w:rPr>
        <w:t xml:space="preserve"> ib hnub thiab nyob </w:t>
      </w:r>
      <w:del w:id="282" w:author="Kaxiong" w:date="2021-04-21T20:22:00Z">
        <w:r w:rsidR="00782B18" w:rsidRPr="00180579" w:rsidDel="00DD571A">
          <w:rPr>
            <w:rFonts w:ascii="Arial" w:hAnsi="Arial"/>
            <w:sz w:val="20"/>
            <w:szCs w:val="20"/>
          </w:rPr>
          <w:delText>twj ywm</w:delText>
        </w:r>
        <w:r w:rsidR="00782B18" w:rsidDel="00DD571A">
          <w:rPr>
            <w:rFonts w:ascii="Arial" w:hAnsi="Arial"/>
            <w:sz w:val="20"/>
            <w:szCs w:val="20"/>
          </w:rPr>
          <w:delText xml:space="preserve"> qhov qub</w:delText>
        </w:r>
      </w:del>
      <w:ins w:id="283" w:author="Kaxiong" w:date="2021-04-21T20:22:00Z">
        <w:r w:rsidR="00DD571A">
          <w:rPr>
            <w:rFonts w:ascii="Arial" w:hAnsi="Arial"/>
            <w:sz w:val="20"/>
            <w:szCs w:val="20"/>
          </w:rPr>
          <w:t>yam huv si</w:t>
        </w:r>
      </w:ins>
      <w:r w:rsidR="00782B18">
        <w:rPr>
          <w:rFonts w:ascii="Arial" w:hAnsi="Arial"/>
          <w:sz w:val="20"/>
          <w:szCs w:val="20"/>
        </w:rPr>
        <w:t xml:space="preserve"> yog</w:t>
      </w:r>
      <w:r w:rsidR="00782B18" w:rsidRPr="00180579">
        <w:rPr>
          <w:rFonts w:ascii="Arial" w:hAnsi="Arial"/>
          <w:sz w:val="20"/>
          <w:szCs w:val="20"/>
        </w:rPr>
        <w:t xml:space="preserve"> </w:t>
      </w:r>
      <w:r w:rsidR="00EF0B09">
        <w:rPr>
          <w:rFonts w:ascii="Arial" w:hAnsi="Arial"/>
          <w:sz w:val="20"/>
          <w:szCs w:val="20"/>
        </w:rPr>
        <w:t>0</w:t>
      </w:r>
      <w:r w:rsidR="00782B18" w:rsidRPr="00180579">
        <w:rPr>
          <w:rFonts w:ascii="Arial" w:hAnsi="Arial"/>
          <w:sz w:val="20"/>
          <w:szCs w:val="20"/>
        </w:rPr>
        <w:t xml:space="preserve"> ntawm 5 hnub</w:t>
      </w:r>
      <w:r w:rsidR="00782B18">
        <w:rPr>
          <w:rFonts w:ascii="Arial" w:hAnsi="Arial"/>
          <w:sz w:val="20"/>
          <w:szCs w:val="20"/>
        </w:rPr>
        <w:t xml:space="preserve"> </w:t>
      </w:r>
      <w:r w:rsidR="00782B18" w:rsidRPr="00BD7480">
        <w:rPr>
          <w:rFonts w:ascii="Arial" w:hAnsi="Arial" w:cs="Arial"/>
          <w:sz w:val="20"/>
          <w:szCs w:val="20"/>
        </w:rPr>
        <w:t xml:space="preserve">raws li kev soj ntsuam los ntawm </w:t>
      </w:r>
      <w:r w:rsidR="00EF0B09">
        <w:rPr>
          <w:rFonts w:ascii="Arial" w:hAnsi="Arial" w:cs="Arial"/>
          <w:sz w:val="20"/>
          <w:szCs w:val="20"/>
        </w:rPr>
        <w:t>tus saib xyuas/</w:t>
      </w:r>
      <w:r w:rsidR="00782B18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782B1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284" w:author="Kaxiong" w:date="2021-04-21T18:17:00Z">
        <w:r w:rsidDel="00F26DEC">
          <w:rPr>
            <w:rFonts w:ascii="Arial" w:hAnsi="Arial"/>
            <w:sz w:val="20"/>
            <w:szCs w:val="20"/>
          </w:rPr>
          <w:delText>Tsis nrog</w:delText>
        </w:r>
        <w:r w:rsidRPr="00E70E39" w:rsidDel="00F26DEC">
          <w:rPr>
            <w:rFonts w:ascii="Arial" w:hAnsi="Arial"/>
            <w:sz w:val="20"/>
            <w:szCs w:val="20"/>
          </w:rPr>
          <w:delText>.</w:delText>
        </w:r>
      </w:del>
      <w:ins w:id="285" w:author="Kaxiong" w:date="2021-04-21T18:17:00Z">
        <w:r w:rsidR="00F26DEC">
          <w:rPr>
            <w:rFonts w:ascii="Arial" w:hAnsi="Arial"/>
            <w:sz w:val="20"/>
            <w:szCs w:val="20"/>
          </w:rPr>
          <w:t>Ua tsis tau.</w:t>
        </w:r>
      </w:ins>
    </w:p>
    <w:p w14:paraId="57AE27DF" w14:textId="1502787B" w:rsidR="00FE58E4" w:rsidRPr="002057CA" w:rsidRDefault="00FE58E4" w:rsidP="00FE58E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>
        <w:rPr>
          <w:rFonts w:ascii="Arial" w:hAnsi="Arial"/>
          <w:sz w:val="20"/>
          <w:szCs w:val="20"/>
        </w:rPr>
        <w:t xml:space="preserve">Raws li niam txiv tsab ntawv ceeb toom, </w:t>
      </w:r>
      <w:r w:rsidR="00BA320B" w:rsidRPr="003F5B63">
        <w:rPr>
          <w:rFonts w:ascii="Arial" w:hAnsi="Arial"/>
          <w:sz w:val="20"/>
          <w:szCs w:val="20"/>
        </w:rPr>
        <w:t xml:space="preserve">Thaum ua raws li </w:t>
      </w:r>
      <w:r w:rsidR="00BA320B">
        <w:rPr>
          <w:rFonts w:ascii="Arial" w:hAnsi="Arial"/>
          <w:sz w:val="20"/>
          <w:szCs w:val="20"/>
        </w:rPr>
        <w:t xml:space="preserve">lub </w:t>
      </w:r>
      <w:r w:rsidR="00BA320B" w:rsidRPr="003F5B63">
        <w:rPr>
          <w:rFonts w:ascii="Arial" w:hAnsi="Arial"/>
          <w:sz w:val="20"/>
          <w:szCs w:val="20"/>
        </w:rPr>
        <w:t>sij</w:t>
      </w:r>
      <w:r w:rsidR="00BA320B">
        <w:rPr>
          <w:rFonts w:ascii="Arial" w:hAnsi="Arial"/>
          <w:sz w:val="20"/>
          <w:szCs w:val="20"/>
        </w:rPr>
        <w:t xml:space="preserve"> </w:t>
      </w:r>
      <w:r w:rsidR="00BA320B" w:rsidRPr="003F5B63">
        <w:rPr>
          <w:rFonts w:ascii="Arial" w:hAnsi="Arial"/>
          <w:sz w:val="20"/>
          <w:szCs w:val="20"/>
        </w:rPr>
        <w:t>hawm</w:t>
      </w:r>
      <w:r w:rsidR="00BA320B">
        <w:rPr>
          <w:rFonts w:ascii="Arial" w:hAnsi="Arial"/>
          <w:sz w:val="20"/>
          <w:szCs w:val="20"/>
        </w:rPr>
        <w:t xml:space="preserve"> uas</w:t>
      </w:r>
      <w:r w:rsidR="00BA320B" w:rsidRPr="003F5B63">
        <w:rPr>
          <w:rFonts w:ascii="Arial" w:hAnsi="Arial"/>
          <w:sz w:val="20"/>
          <w:szCs w:val="20"/>
        </w:rPr>
        <w:t xml:space="preserve"> tau teev cia</w:t>
      </w:r>
      <w:r w:rsidR="00BA320B">
        <w:rPr>
          <w:rFonts w:ascii="Arial" w:hAnsi="Arial"/>
          <w:sz w:val="20"/>
          <w:szCs w:val="20"/>
        </w:rPr>
        <w:t xml:space="preserve"> xwm yeem(piv txwv li, 15 feeb, 20 feeb, </w:t>
      </w:r>
      <w:del w:id="286" w:author="Kaxiong" w:date="2021-04-21T20:31:00Z">
        <w:r w:rsidR="00BA320B" w:rsidDel="001607D6">
          <w:rPr>
            <w:rFonts w:ascii="Arial" w:hAnsi="Arial"/>
            <w:sz w:val="20"/>
            <w:szCs w:val="20"/>
          </w:rPr>
          <w:delText>(</w:delText>
        </w:r>
      </w:del>
      <w:r w:rsidR="00BA320B">
        <w:rPr>
          <w:rFonts w:ascii="Arial" w:hAnsi="Arial"/>
          <w:sz w:val="20"/>
          <w:szCs w:val="20"/>
        </w:rPr>
        <w:t xml:space="preserve">30 feeb), </w:t>
      </w:r>
      <w:r w:rsidR="00BA320B" w:rsidRPr="00180579">
        <w:rPr>
          <w:rFonts w:ascii="Arial" w:hAnsi="Arial"/>
          <w:sz w:val="20"/>
          <w:szCs w:val="20"/>
        </w:rPr>
        <w:t>Kenneth</w:t>
      </w:r>
      <w:r w:rsidR="00BA320B">
        <w:rPr>
          <w:rFonts w:ascii="Arial" w:hAnsi="Arial"/>
          <w:sz w:val="20"/>
          <w:szCs w:val="20"/>
        </w:rPr>
        <w:t xml:space="preserve"> </w:t>
      </w:r>
      <w:r w:rsidR="00BA320B" w:rsidRPr="00180579">
        <w:rPr>
          <w:rFonts w:ascii="Arial" w:hAnsi="Arial"/>
          <w:sz w:val="20"/>
          <w:szCs w:val="20"/>
        </w:rPr>
        <w:t xml:space="preserve">tso zis </w:t>
      </w:r>
      <w:del w:id="287" w:author="Kaxiong" w:date="2021-04-21T20:27:00Z">
        <w:r w:rsidR="00BA320B" w:rsidRPr="00180579" w:rsidDel="00DD571A">
          <w:rPr>
            <w:rFonts w:ascii="Arial" w:hAnsi="Arial"/>
            <w:sz w:val="20"/>
            <w:szCs w:val="20"/>
          </w:rPr>
          <w:delText xml:space="preserve">tso quav </w:delText>
        </w:r>
      </w:del>
      <w:r w:rsidR="00BA320B" w:rsidRPr="00180579">
        <w:rPr>
          <w:rFonts w:ascii="Arial" w:hAnsi="Arial"/>
          <w:sz w:val="20"/>
          <w:szCs w:val="20"/>
        </w:rPr>
        <w:t xml:space="preserve">hauv </w:t>
      </w:r>
      <w:r w:rsidR="00BA320B">
        <w:rPr>
          <w:rFonts w:ascii="Arial" w:hAnsi="Arial"/>
          <w:sz w:val="20"/>
          <w:szCs w:val="20"/>
        </w:rPr>
        <w:t xml:space="preserve">chav dej li </w:t>
      </w:r>
      <w:r w:rsidR="00BA320B" w:rsidRPr="00180579">
        <w:rPr>
          <w:rFonts w:ascii="Arial" w:hAnsi="Arial"/>
          <w:sz w:val="20"/>
          <w:szCs w:val="20"/>
        </w:rPr>
        <w:t>qhov nruab nrab</w:t>
      </w:r>
      <w:r w:rsidR="00BA320B">
        <w:rPr>
          <w:rFonts w:ascii="Arial" w:hAnsi="Arial"/>
          <w:sz w:val="20"/>
          <w:szCs w:val="20"/>
        </w:rPr>
        <w:t xml:space="preserve"> yog</w:t>
      </w:r>
      <w:r w:rsidR="00BA320B" w:rsidRPr="00180579">
        <w:rPr>
          <w:rFonts w:ascii="Arial" w:hAnsi="Arial"/>
          <w:sz w:val="20"/>
          <w:szCs w:val="20"/>
        </w:rPr>
        <w:t xml:space="preserve"> </w:t>
      </w:r>
      <w:r w:rsidR="00BA320B">
        <w:rPr>
          <w:rFonts w:ascii="Arial" w:hAnsi="Arial"/>
          <w:sz w:val="20"/>
          <w:szCs w:val="20"/>
        </w:rPr>
        <w:t>0</w:t>
      </w:r>
      <w:r w:rsidR="00BA320B" w:rsidRPr="00180579">
        <w:rPr>
          <w:rFonts w:ascii="Arial" w:hAnsi="Arial"/>
          <w:sz w:val="20"/>
          <w:szCs w:val="20"/>
        </w:rPr>
        <w:t xml:space="preserve"> zaug</w:t>
      </w:r>
      <w:r w:rsidR="00BA320B">
        <w:rPr>
          <w:rFonts w:ascii="Arial" w:hAnsi="Arial"/>
          <w:sz w:val="20"/>
          <w:szCs w:val="20"/>
        </w:rPr>
        <w:t xml:space="preserve"> ntawm</w:t>
      </w:r>
      <w:r w:rsidR="00BA320B" w:rsidRPr="00180579">
        <w:rPr>
          <w:rFonts w:ascii="Arial" w:hAnsi="Arial"/>
          <w:sz w:val="20"/>
          <w:szCs w:val="20"/>
        </w:rPr>
        <w:t xml:space="preserve"> ib hnub thiab nyob </w:t>
      </w:r>
      <w:del w:id="288" w:author="Kaxiong" w:date="2021-04-21T20:22:00Z">
        <w:r w:rsidR="00BA320B" w:rsidRPr="00180579" w:rsidDel="00DD571A">
          <w:rPr>
            <w:rFonts w:ascii="Arial" w:hAnsi="Arial"/>
            <w:sz w:val="20"/>
            <w:szCs w:val="20"/>
          </w:rPr>
          <w:delText>twj ywm</w:delText>
        </w:r>
        <w:r w:rsidR="00BA320B" w:rsidDel="00DD571A">
          <w:rPr>
            <w:rFonts w:ascii="Arial" w:hAnsi="Arial"/>
            <w:sz w:val="20"/>
            <w:szCs w:val="20"/>
          </w:rPr>
          <w:delText xml:space="preserve"> qhov qub</w:delText>
        </w:r>
      </w:del>
      <w:ins w:id="289" w:author="Kaxiong" w:date="2021-04-21T20:22:00Z">
        <w:r w:rsidR="00DD571A">
          <w:rPr>
            <w:rFonts w:ascii="Arial" w:hAnsi="Arial"/>
            <w:sz w:val="20"/>
            <w:szCs w:val="20"/>
          </w:rPr>
          <w:t>yam huv si</w:t>
        </w:r>
      </w:ins>
      <w:r w:rsidR="00BA320B">
        <w:rPr>
          <w:rFonts w:ascii="Arial" w:hAnsi="Arial"/>
          <w:sz w:val="20"/>
          <w:szCs w:val="20"/>
        </w:rPr>
        <w:t xml:space="preserve"> yog</w:t>
      </w:r>
      <w:r w:rsidR="00BA320B" w:rsidRPr="00180579">
        <w:rPr>
          <w:rFonts w:ascii="Arial" w:hAnsi="Arial"/>
          <w:sz w:val="20"/>
          <w:szCs w:val="20"/>
        </w:rPr>
        <w:t xml:space="preserve"> </w:t>
      </w:r>
      <w:r w:rsidR="00BA320B">
        <w:rPr>
          <w:rFonts w:ascii="Arial" w:hAnsi="Arial"/>
          <w:sz w:val="20"/>
          <w:szCs w:val="20"/>
        </w:rPr>
        <w:t>0</w:t>
      </w:r>
      <w:r w:rsidR="00BA320B" w:rsidRPr="00180579">
        <w:rPr>
          <w:rFonts w:ascii="Arial" w:hAnsi="Arial"/>
          <w:sz w:val="20"/>
          <w:szCs w:val="20"/>
        </w:rPr>
        <w:t xml:space="preserve"> ntawm 5 hnub</w:t>
      </w:r>
      <w:r w:rsidR="00BA320B">
        <w:rPr>
          <w:rFonts w:ascii="Arial" w:hAnsi="Arial"/>
          <w:sz w:val="20"/>
          <w:szCs w:val="20"/>
        </w:rPr>
        <w:t xml:space="preserve"> </w:t>
      </w:r>
      <w:r w:rsidR="00BA320B" w:rsidRPr="00BD7480">
        <w:rPr>
          <w:rFonts w:ascii="Arial" w:hAnsi="Arial" w:cs="Arial"/>
          <w:sz w:val="20"/>
          <w:szCs w:val="20"/>
        </w:rPr>
        <w:t xml:space="preserve">raws li kev soj ntsuam los ntawm </w:t>
      </w:r>
      <w:r w:rsidR="00BA320B">
        <w:rPr>
          <w:rFonts w:ascii="Arial" w:hAnsi="Arial" w:cs="Arial"/>
          <w:sz w:val="20"/>
          <w:szCs w:val="20"/>
        </w:rPr>
        <w:t>tus saib xyuas/</w:t>
      </w:r>
      <w:r w:rsidR="00BA320B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BA320B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290" w:author="Kaxiong" w:date="2021-04-21T18:17:00Z">
        <w:r w:rsidDel="00F26DEC">
          <w:rPr>
            <w:rFonts w:ascii="Arial" w:hAnsi="Arial"/>
            <w:sz w:val="20"/>
            <w:szCs w:val="20"/>
          </w:rPr>
          <w:delText xml:space="preserve">Tsis </w:delText>
        </w:r>
        <w:r w:rsidRPr="001539A3" w:rsidDel="00F26DEC">
          <w:rPr>
            <w:rFonts w:ascii="Arial" w:hAnsi="Arial"/>
            <w:sz w:val="20"/>
            <w:szCs w:val="20"/>
          </w:rPr>
          <w:delText>nrog.</w:delText>
        </w:r>
      </w:del>
      <w:ins w:id="291" w:author="Kaxiong" w:date="2021-04-21T18:17:00Z">
        <w:r w:rsidR="00F26DEC">
          <w:rPr>
            <w:rFonts w:ascii="Arial" w:hAnsi="Arial"/>
            <w:sz w:val="20"/>
            <w:szCs w:val="20"/>
          </w:rPr>
          <w:t>Ua tsis tau.</w:t>
        </w:r>
      </w:ins>
    </w:p>
    <w:p w14:paraId="79D77766" w14:textId="019EFF0C" w:rsidR="00FE58E4" w:rsidRDefault="00FE58E4" w:rsidP="00FE58E4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  <w:r w:rsidR="008504E9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>Cov Ntsiab lus ntawm kev Nce Qib:</w:t>
      </w:r>
      <w:r w:rsidR="008504E9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>Tawm tswv yim:</w:t>
      </w:r>
    </w:p>
    <w:p w14:paraId="62DB2327" w14:textId="42C89D10" w:rsidR="00FE58E4" w:rsidRDefault="00FE58E4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  <w:r w:rsidR="008504E9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292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293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  <w:r w:rsidR="008504E9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0180A51B" w14:textId="77777777" w:rsidR="008504E9" w:rsidRPr="008504E9" w:rsidRDefault="008504E9">
      <w:pPr>
        <w:rPr>
          <w:rFonts w:ascii="Arial" w:eastAsia="Arial" w:hAnsi="Arial"/>
          <w:b/>
          <w:bCs/>
          <w:sz w:val="20"/>
          <w:szCs w:val="20"/>
        </w:rPr>
      </w:pPr>
    </w:p>
    <w:p w14:paraId="0493D1FA" w14:textId="77777777" w:rsidR="00573F1E" w:rsidRDefault="00573F1E">
      <w:pPr>
        <w:jc w:val="center"/>
        <w:rPr>
          <w:rFonts w:ascii="Arial" w:eastAsia="Arial" w:hAnsi="Arial"/>
          <w:b/>
          <w:sz w:val="23"/>
        </w:rPr>
        <w:pPrChange w:id="294" w:author="Kaxiong" w:date="2021-04-21T20:32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35EB18B8" w14:textId="77777777" w:rsidR="00573F1E" w:rsidRDefault="00573F1E" w:rsidP="00573F1E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7202DD4" w14:textId="77777777" w:rsidR="00573F1E" w:rsidRDefault="00573F1E" w:rsidP="00573F1E">
      <w:pPr>
        <w:rPr>
          <w:rFonts w:ascii="Arial" w:hAnsi="Arial"/>
          <w:b/>
          <w:bCs/>
          <w:sz w:val="22"/>
          <w:szCs w:val="22"/>
        </w:rPr>
      </w:pPr>
    </w:p>
    <w:p w14:paraId="488ACF78" w14:textId="77777777" w:rsidR="00573F1E" w:rsidRDefault="00573F1E" w:rsidP="00573F1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573F1E" w14:paraId="2E3D4126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03F1" w14:textId="277788A9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4315FD">
              <w:rPr>
                <w:rFonts w:ascii="Arial" w:hAnsi="Arial"/>
                <w:sz w:val="20"/>
                <w:szCs w:val="20"/>
              </w:rPr>
              <w:t xml:space="preserve">Tus Cwj Pwm ntawm </w:t>
            </w:r>
            <w:del w:id="295" w:author="Kaxiong" w:date="2021-04-21T20:32:00Z">
              <w:r w:rsidR="004315FD" w:rsidDel="001607D6">
                <w:rPr>
                  <w:rFonts w:ascii="Arial" w:hAnsi="Arial"/>
                  <w:sz w:val="20"/>
                  <w:szCs w:val="20"/>
                </w:rPr>
                <w:delText>Cov</w:delText>
              </w:r>
            </w:del>
            <w:ins w:id="296" w:author="Kaxiong" w:date="2021-04-21T20:32:00Z">
              <w:r w:rsidR="001607D6">
                <w:rPr>
                  <w:rFonts w:ascii="Arial" w:hAnsi="Arial"/>
                  <w:sz w:val="20"/>
                  <w:szCs w:val="20"/>
                </w:rPr>
                <w:t>Tus</w:t>
              </w:r>
            </w:ins>
            <w:r w:rsidR="004315FD">
              <w:rPr>
                <w:rFonts w:ascii="Arial" w:hAnsi="Arial"/>
                <w:sz w:val="20"/>
                <w:szCs w:val="20"/>
              </w:rPr>
              <w:t xml:space="preserve"> Mloog/Kev Sib Txuas Lus Uas Tau Lee Txais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E3C1" w14:textId="25E3BAAB" w:rsidR="00573F1E" w:rsidRDefault="00573F1E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</w:t>
            </w:r>
            <w:r w:rsidR="004315F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10</w:t>
            </w:r>
          </w:p>
          <w:p w14:paraId="6E5B4D95" w14:textId="77777777" w:rsidR="00573F1E" w:rsidRDefault="00573F1E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3FBC519A" w14:textId="4F8BC077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Kaum Hlis xyoo 2021, </w:t>
            </w:r>
            <w:r w:rsidR="00D577FF" w:rsidRPr="00D577FF">
              <w:rPr>
                <w:rFonts w:ascii="Arial" w:hAnsi="Arial"/>
                <w:sz w:val="20"/>
                <w:szCs w:val="20"/>
              </w:rPr>
              <w:t xml:space="preserve">thaum hu </w:t>
            </w:r>
            <w:r w:rsidR="003D151E">
              <w:rPr>
                <w:rFonts w:ascii="Arial" w:hAnsi="Arial"/>
                <w:sz w:val="20"/>
                <w:szCs w:val="20"/>
              </w:rPr>
              <w:t xml:space="preserve">txog </w:t>
            </w:r>
            <w:del w:id="297" w:author="Kaxiong" w:date="2021-04-21T20:40:00Z">
              <w:r w:rsidR="003D151E" w:rsidDel="00E3744D">
                <w:rPr>
                  <w:rFonts w:ascii="Arial" w:hAnsi="Arial"/>
                  <w:sz w:val="20"/>
                  <w:szCs w:val="20"/>
                </w:rPr>
                <w:delText>los</w:delText>
              </w:r>
              <w:r w:rsidR="00D577FF" w:rsidRPr="00D577FF" w:rsidDel="00E3744D">
                <w:rPr>
                  <w:rFonts w:ascii="Arial" w:hAnsi="Arial"/>
                  <w:sz w:val="20"/>
                  <w:szCs w:val="20"/>
                </w:rPr>
                <w:delText xml:space="preserve"> ntawm </w:delText>
              </w:r>
            </w:del>
            <w:r w:rsidR="00D577FF" w:rsidRPr="00D577FF">
              <w:rPr>
                <w:rFonts w:ascii="Arial" w:hAnsi="Arial"/>
                <w:sz w:val="20"/>
                <w:szCs w:val="20"/>
              </w:rPr>
              <w:t xml:space="preserve">lub npe </w:t>
            </w:r>
            <w:del w:id="298" w:author="Kaxiong" w:date="2021-04-21T20:41:00Z">
              <w:r w:rsidR="00D577FF" w:rsidRPr="00D577FF" w:rsidDel="00E3744D">
                <w:rPr>
                  <w:rFonts w:ascii="Arial" w:hAnsi="Arial"/>
                  <w:sz w:val="20"/>
                  <w:szCs w:val="20"/>
                </w:rPr>
                <w:delText>los</w:delText>
              </w:r>
            </w:del>
            <w:ins w:id="299" w:author="Kaxiong" w:date="2021-04-21T20:41:00Z">
              <w:r w:rsidR="00E3744D">
                <w:rPr>
                  <w:rFonts w:ascii="Arial" w:hAnsi="Arial"/>
                  <w:sz w:val="20"/>
                  <w:szCs w:val="20"/>
                </w:rPr>
                <w:t>li</w:t>
              </w:r>
            </w:ins>
            <w:r w:rsidR="00D577FF" w:rsidRPr="00D577FF">
              <w:rPr>
                <w:rFonts w:ascii="Arial" w:hAnsi="Arial"/>
                <w:sz w:val="20"/>
                <w:szCs w:val="20"/>
              </w:rPr>
              <w:t xml:space="preserve"> ntawm </w:t>
            </w:r>
            <w:del w:id="300" w:author="Kaxiong" w:date="2021-04-21T20:41:00Z">
              <w:r w:rsidR="00D577FF" w:rsidRPr="00D577FF" w:rsidDel="00E3744D">
                <w:rPr>
                  <w:rFonts w:ascii="Arial" w:hAnsi="Arial"/>
                  <w:sz w:val="20"/>
                  <w:szCs w:val="20"/>
                </w:rPr>
                <w:delText>ko taw</w:delText>
              </w:r>
              <w:r w:rsidR="003D151E" w:rsidDel="00E3744D">
                <w:rPr>
                  <w:rFonts w:ascii="Arial" w:hAnsi="Arial"/>
                  <w:sz w:val="20"/>
                  <w:szCs w:val="20"/>
                </w:rPr>
                <w:delText xml:space="preserve"> </w:delText>
              </w:r>
            </w:del>
            <w:r w:rsidR="003D151E">
              <w:rPr>
                <w:rFonts w:ascii="Arial" w:hAnsi="Arial"/>
                <w:sz w:val="20"/>
                <w:szCs w:val="20"/>
              </w:rPr>
              <w:t>12</w:t>
            </w:r>
            <w:r w:rsidR="00D577FF" w:rsidRPr="00D577FF">
              <w:rPr>
                <w:rFonts w:ascii="Arial" w:hAnsi="Arial"/>
                <w:sz w:val="20"/>
                <w:szCs w:val="20"/>
              </w:rPr>
              <w:t xml:space="preserve"> </w:t>
            </w:r>
            <w:ins w:id="301" w:author="Kaxiong" w:date="2021-04-21T20:41:00Z">
              <w:r w:rsidR="00E3744D">
                <w:rPr>
                  <w:rFonts w:ascii="Arial" w:hAnsi="Arial"/>
                  <w:sz w:val="20"/>
                  <w:szCs w:val="20"/>
                </w:rPr>
                <w:t xml:space="preserve">fij (feet) </w:t>
              </w:r>
            </w:ins>
            <w:r w:rsidR="00D577FF" w:rsidRPr="00D577FF">
              <w:rPr>
                <w:rFonts w:ascii="Arial" w:hAnsi="Arial"/>
                <w:sz w:val="20"/>
                <w:szCs w:val="20"/>
              </w:rPr>
              <w:t xml:space="preserve">Kenneth yuav teb rau nws lub npe </w:t>
            </w:r>
            <w:r w:rsidR="001C68BD">
              <w:rPr>
                <w:rFonts w:ascii="Arial" w:hAnsi="Arial"/>
                <w:sz w:val="20"/>
                <w:szCs w:val="20"/>
              </w:rPr>
              <w:t>uas yog</w:t>
            </w:r>
            <w:r w:rsidR="00D577FF" w:rsidRPr="00D577FF">
              <w:rPr>
                <w:rFonts w:ascii="Arial" w:hAnsi="Arial"/>
                <w:sz w:val="20"/>
                <w:szCs w:val="20"/>
              </w:rPr>
              <w:t xml:space="preserve"> tig mus rau </w:t>
            </w:r>
            <w:ins w:id="302" w:author="Kaxiong" w:date="2021-04-21T20:42:00Z">
              <w:r w:rsidR="00E3744D">
                <w:rPr>
                  <w:rFonts w:ascii="Arial" w:hAnsi="Arial"/>
                  <w:sz w:val="20"/>
                  <w:szCs w:val="20"/>
                </w:rPr>
                <w:t xml:space="preserve">sab </w:t>
              </w:r>
            </w:ins>
            <w:r w:rsidR="003269B0">
              <w:rPr>
                <w:rFonts w:ascii="Arial" w:hAnsi="Arial"/>
                <w:sz w:val="20"/>
                <w:szCs w:val="20"/>
              </w:rPr>
              <w:t>T</w:t>
            </w:r>
            <w:r w:rsidR="001C68BD">
              <w:rPr>
                <w:rFonts w:ascii="Arial" w:hAnsi="Arial"/>
                <w:sz w:val="20"/>
                <w:szCs w:val="20"/>
              </w:rPr>
              <w:t xml:space="preserve">us </w:t>
            </w:r>
            <w:del w:id="303" w:author="Kaxiong" w:date="2021-04-21T20:42:00Z">
              <w:r w:rsidR="001C68BD" w:rsidDel="00E3744D">
                <w:rPr>
                  <w:rFonts w:ascii="Arial" w:hAnsi="Arial"/>
                  <w:sz w:val="20"/>
                  <w:szCs w:val="20"/>
                </w:rPr>
                <w:delText xml:space="preserve">kaws </w:delText>
              </w:r>
            </w:del>
            <w:r w:rsidR="001C68BD">
              <w:rPr>
                <w:rFonts w:ascii="Arial" w:hAnsi="Arial"/>
                <w:sz w:val="20"/>
                <w:szCs w:val="20"/>
              </w:rPr>
              <w:t>hais lus</w:t>
            </w:r>
            <w:r w:rsidR="00D577FF" w:rsidRPr="00D577FF">
              <w:rPr>
                <w:rFonts w:ascii="Arial" w:hAnsi="Arial"/>
                <w:sz w:val="20"/>
                <w:szCs w:val="20"/>
              </w:rPr>
              <w:t xml:space="preserve">/ Tus </w:t>
            </w:r>
            <w:r w:rsidR="001C68BD">
              <w:rPr>
                <w:rFonts w:ascii="Arial" w:hAnsi="Arial"/>
                <w:sz w:val="20"/>
                <w:szCs w:val="20"/>
              </w:rPr>
              <w:t>khub sib txuas lu</w:t>
            </w:r>
            <w:r w:rsidR="00E0247A">
              <w:rPr>
                <w:rFonts w:ascii="Arial" w:hAnsi="Arial"/>
                <w:sz w:val="20"/>
                <w:szCs w:val="20"/>
              </w:rPr>
              <w:t xml:space="preserve">s </w:t>
            </w:r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hauv </w:t>
            </w:r>
            <w:r w:rsidR="00E0247A">
              <w:rPr>
                <w:rFonts w:ascii="Arial" w:hAnsi="Arial" w:cs="Arial"/>
                <w:sz w:val="20"/>
                <w:szCs w:val="20"/>
              </w:rPr>
              <w:t>8</w:t>
            </w:r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ntawm </w:t>
            </w:r>
            <w:r w:rsidR="00E0247A">
              <w:rPr>
                <w:rFonts w:ascii="Arial" w:hAnsi="Arial" w:cs="Arial"/>
                <w:sz w:val="20"/>
                <w:szCs w:val="20"/>
              </w:rPr>
              <w:t>10</w:t>
            </w:r>
            <w:r w:rsidR="00E0247A" w:rsidRPr="00BD7480">
              <w:rPr>
                <w:rFonts w:ascii="Arial" w:hAnsi="Arial" w:cs="Arial"/>
                <w:sz w:val="20"/>
                <w:szCs w:val="20"/>
              </w:rPr>
              <w:t xml:space="preserve"> cov tsam thawj raws li kev soj ntsuam los ntawm cov neeg ua hauj lwm thiab cov ntaub ntawv uas khaws.</w:t>
            </w:r>
          </w:p>
          <w:p w14:paraId="3693602E" w14:textId="77777777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175EBD" wp14:editId="279A7B90">
                  <wp:extent cx="149225" cy="119380"/>
                  <wp:effectExtent l="0" t="0" r="317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Tso cai rau tub ntxhais kawm koom tes / 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EDD9961" w14:textId="0CA8F45A" w:rsidR="00573F1E" w:rsidRDefault="00F9467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5FE022" wp14:editId="2126544A">
                  <wp:extent cx="152479" cy="114359"/>
                  <wp:effectExtent l="0" t="0" r="0" b="0"/>
                  <wp:docPr id="238" name="Picture 2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3F1E"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265201D2" w14:textId="04ED4043" w:rsidR="00573F1E" w:rsidRDefault="00F94678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7B1A82" wp14:editId="00B4A0B5">
                  <wp:extent cx="149225" cy="109220"/>
                  <wp:effectExtent l="0" t="0" r="3175" b="508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73F1E">
              <w:rPr>
                <w:rFonts w:ascii="Arial" w:hAnsi="Arial"/>
                <w:sz w:val="20"/>
                <w:szCs w:val="20"/>
              </w:rPr>
              <w:t>Kev paub lus zoo</w:t>
            </w:r>
          </w:p>
          <w:p w14:paraId="331C9820" w14:textId="77777777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830360" wp14:editId="79255F53">
                  <wp:extent cx="149225" cy="109220"/>
                  <wp:effectExtent l="0" t="0" r="3175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29C6F142" wp14:editId="50223F6D">
                  <wp:extent cx="149225" cy="119380"/>
                  <wp:effectExtent l="0" t="0" r="317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6B04DE5C" w14:textId="77777777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E81941" wp14:editId="7F1DB896">
                  <wp:extent cx="149225" cy="109220"/>
                  <wp:effectExtent l="0" t="0" r="3175" b="508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323F5ADD" wp14:editId="438D9A3D">
                  <wp:extent cx="149225" cy="119380"/>
                  <wp:effectExtent l="0" t="0" r="317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34D36E5A" w14:textId="022A4AAF" w:rsidR="00573F1E" w:rsidRDefault="00573F1E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kawm/Cov neeg ua hauj lwm</w:t>
            </w:r>
            <w:del w:id="304" w:author="Kaxiong" w:date="2021-04-21T20:06:00Z">
              <w:r w:rsidDel="006451C0">
                <w:rPr>
                  <w:rFonts w:ascii="Arial" w:hAnsi="Arial"/>
                  <w:sz w:val="20"/>
                  <w:szCs w:val="20"/>
                </w:rPr>
                <w:delText>/tus siab xyuas</w:delText>
              </w:r>
            </w:del>
            <w:ins w:id="305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/Cov neeg saib xyuas</w:t>
              </w:r>
            </w:ins>
          </w:p>
        </w:tc>
      </w:tr>
      <w:tr w:rsidR="00573F1E" w14:paraId="484DE954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327B" w14:textId="248FF8F5" w:rsidR="00FC3EBB" w:rsidRDefault="00573F1E" w:rsidP="00FC3EBB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31597">
              <w:rPr>
                <w:rFonts w:ascii="Arial" w:hAnsi="Arial"/>
                <w:sz w:val="20"/>
                <w:szCs w:val="20"/>
              </w:rPr>
              <w:t xml:space="preserve">Thaum hais txog kev sib koom </w:t>
            </w:r>
            <w:r w:rsidR="00621EBF">
              <w:rPr>
                <w:rFonts w:ascii="Arial" w:hAnsi="Arial"/>
                <w:sz w:val="20"/>
                <w:szCs w:val="20"/>
              </w:rPr>
              <w:t>tes</w:t>
            </w:r>
            <w:r w:rsidR="00A31597">
              <w:rPr>
                <w:rFonts w:ascii="Arial" w:hAnsi="Arial"/>
                <w:sz w:val="20"/>
                <w:szCs w:val="20"/>
              </w:rPr>
              <w:t xml:space="preserve"> hauv </w:t>
            </w:r>
            <w:del w:id="306" w:author="Kaxiong" w:date="2021-04-21T20:33:00Z">
              <w:r w:rsidR="00A31597" w:rsidDel="001607D6">
                <w:rPr>
                  <w:rFonts w:ascii="Arial" w:hAnsi="Arial"/>
                  <w:sz w:val="20"/>
                  <w:szCs w:val="20"/>
                </w:rPr>
                <w:delText>cov</w:delText>
              </w:r>
            </w:del>
            <w:ins w:id="307" w:author="Kaxiong" w:date="2021-04-21T20:33:00Z">
              <w:r w:rsidR="001607D6">
                <w:rPr>
                  <w:rFonts w:ascii="Arial" w:hAnsi="Arial"/>
                  <w:sz w:val="20"/>
                  <w:szCs w:val="20"/>
                </w:rPr>
                <w:t>tus</w:t>
              </w:r>
            </w:ins>
            <w:r w:rsidR="00A31597">
              <w:rPr>
                <w:rFonts w:ascii="Arial" w:hAnsi="Arial"/>
                <w:sz w:val="20"/>
                <w:szCs w:val="20"/>
              </w:rPr>
              <w:t xml:space="preserve"> Mloog/Tus cwj pwm ntawm tus </w:t>
            </w:r>
            <w:del w:id="308" w:author="Kaxiong" w:date="2021-04-21T20:33:00Z">
              <w:r w:rsidR="00A31597" w:rsidDel="001607D6">
                <w:rPr>
                  <w:rFonts w:ascii="Arial" w:hAnsi="Arial"/>
                  <w:sz w:val="20"/>
                  <w:szCs w:val="20"/>
                </w:rPr>
                <w:delText xml:space="preserve">kaws </w:delText>
              </w:r>
            </w:del>
            <w:r w:rsidR="00A31597">
              <w:rPr>
                <w:rFonts w:ascii="Arial" w:hAnsi="Arial"/>
                <w:sz w:val="20"/>
                <w:szCs w:val="20"/>
              </w:rPr>
              <w:t>hais lus</w:t>
            </w:r>
            <w:r w:rsidR="008662A6">
              <w:rPr>
                <w:rFonts w:ascii="Arial" w:hAnsi="Arial"/>
                <w:sz w:val="20"/>
                <w:szCs w:val="20"/>
              </w:rPr>
              <w:t>,</w:t>
            </w:r>
            <w:r w:rsidR="006166FD">
              <w:rPr>
                <w:rFonts w:ascii="Arial" w:hAnsi="Arial"/>
                <w:sz w:val="20"/>
                <w:szCs w:val="20"/>
              </w:rPr>
              <w:t xml:space="preserve"> </w:t>
            </w:r>
            <w:r w:rsidR="006166FD" w:rsidRPr="006166FD">
              <w:rPr>
                <w:rFonts w:ascii="Arial" w:hAnsi="Arial"/>
                <w:sz w:val="20"/>
                <w:szCs w:val="20"/>
              </w:rPr>
              <w:t xml:space="preserve">Kenneth </w:t>
            </w:r>
            <w:del w:id="309" w:author="Kaxiong" w:date="2021-04-21T20:34:00Z">
              <w:r w:rsidR="006166FD" w:rsidRPr="006166FD" w:rsidDel="001607D6">
                <w:rPr>
                  <w:rFonts w:ascii="Arial" w:hAnsi="Arial"/>
                  <w:sz w:val="20"/>
                  <w:szCs w:val="20"/>
                </w:rPr>
                <w:delText xml:space="preserve">tuaj yeem </w:delText>
              </w:r>
            </w:del>
            <w:ins w:id="310" w:author="Kaxiong" w:date="2021-04-21T20:34:00Z">
              <w:r w:rsidR="001607D6">
                <w:rPr>
                  <w:rFonts w:ascii="Arial" w:hAnsi="Arial"/>
                  <w:sz w:val="20"/>
                  <w:szCs w:val="20"/>
                </w:rPr>
                <w:t xml:space="preserve">tej zaum </w:t>
              </w:r>
            </w:ins>
            <w:r w:rsidR="006166FD" w:rsidRPr="006166FD">
              <w:rPr>
                <w:rFonts w:ascii="Arial" w:hAnsi="Arial"/>
                <w:sz w:val="20"/>
                <w:szCs w:val="20"/>
              </w:rPr>
              <w:t xml:space="preserve">teb nrog </w:t>
            </w:r>
            <w:r w:rsidR="00BB0B55">
              <w:rPr>
                <w:rFonts w:ascii="Arial" w:hAnsi="Arial"/>
                <w:sz w:val="20"/>
                <w:szCs w:val="20"/>
              </w:rPr>
              <w:t>lub suab hu</w:t>
            </w:r>
            <w:r w:rsidR="006166FD" w:rsidRPr="006166FD">
              <w:rPr>
                <w:rFonts w:ascii="Arial" w:hAnsi="Arial"/>
                <w:sz w:val="20"/>
                <w:szCs w:val="20"/>
              </w:rPr>
              <w:t xml:space="preserve"> thiab lus piav </w:t>
            </w:r>
            <w:r w:rsidR="00BB0B55">
              <w:rPr>
                <w:rFonts w:ascii="Arial" w:hAnsi="Arial"/>
                <w:sz w:val="20"/>
                <w:szCs w:val="20"/>
              </w:rPr>
              <w:t>qhia</w:t>
            </w:r>
            <w:r w:rsidR="006166FD" w:rsidRPr="006166FD">
              <w:rPr>
                <w:rFonts w:ascii="Arial" w:hAnsi="Arial"/>
                <w:sz w:val="20"/>
                <w:szCs w:val="20"/>
              </w:rPr>
              <w:t xml:space="preserve"> ntawm cov neeg ua hauj</w:t>
            </w:r>
            <w:r w:rsidR="00BB0B55">
              <w:rPr>
                <w:rFonts w:ascii="Arial" w:hAnsi="Arial"/>
                <w:sz w:val="20"/>
                <w:szCs w:val="20"/>
              </w:rPr>
              <w:t xml:space="preserve"> </w:t>
            </w:r>
            <w:r w:rsidR="006166FD" w:rsidRPr="006166FD">
              <w:rPr>
                <w:rFonts w:ascii="Arial" w:hAnsi="Arial"/>
                <w:sz w:val="20"/>
                <w:szCs w:val="20"/>
              </w:rPr>
              <w:t xml:space="preserve">lwm los ntawm </w:t>
            </w:r>
            <w:r w:rsidR="00BB0B55">
              <w:rPr>
                <w:rFonts w:ascii="Arial" w:hAnsi="Arial"/>
                <w:sz w:val="20"/>
                <w:szCs w:val="20"/>
              </w:rPr>
              <w:t xml:space="preserve">nws li kev xav tau </w:t>
            </w:r>
            <w:r w:rsidR="00E8358B" w:rsidRPr="00E8358B">
              <w:rPr>
                <w:rFonts w:ascii="Arial" w:hAnsi="Arial"/>
                <w:sz w:val="20"/>
                <w:szCs w:val="20"/>
              </w:rPr>
              <w:t xml:space="preserve">(xws li, </w:t>
            </w:r>
            <w:r w:rsidR="00FC7000" w:rsidRPr="00E8358B">
              <w:rPr>
                <w:rFonts w:ascii="Arial" w:hAnsi="Arial"/>
                <w:sz w:val="20"/>
                <w:szCs w:val="20"/>
              </w:rPr>
              <w:t xml:space="preserve">qhov muag </w:t>
            </w:r>
            <w:r w:rsidR="00E8358B" w:rsidRPr="00E8358B">
              <w:rPr>
                <w:rFonts w:ascii="Arial" w:hAnsi="Arial"/>
                <w:sz w:val="20"/>
                <w:szCs w:val="20"/>
              </w:rPr>
              <w:t>nts</w:t>
            </w:r>
            <w:del w:id="311" w:author="Kaxiong" w:date="2021-04-21T20:36:00Z">
              <w:r w:rsidR="00E8358B" w:rsidRPr="00E8358B" w:rsidDel="001607D6">
                <w:rPr>
                  <w:rFonts w:ascii="Arial" w:hAnsi="Arial"/>
                  <w:sz w:val="20"/>
                  <w:szCs w:val="20"/>
                </w:rPr>
                <w:delText>ia</w:delText>
              </w:r>
            </w:del>
            <w:ins w:id="312" w:author="Kaxiong" w:date="2021-04-21T20:36:00Z">
              <w:r w:rsidR="001607D6">
                <w:rPr>
                  <w:rFonts w:ascii="Arial" w:hAnsi="Arial"/>
                  <w:sz w:val="20"/>
                  <w:szCs w:val="20"/>
                </w:rPr>
                <w:t>ais</w:t>
              </w:r>
            </w:ins>
            <w:r w:rsidR="00E8358B" w:rsidRPr="00E8358B">
              <w:rPr>
                <w:rFonts w:ascii="Arial" w:hAnsi="Arial"/>
                <w:sz w:val="20"/>
                <w:szCs w:val="20"/>
              </w:rPr>
              <w:t>, tig lub cev)</w:t>
            </w:r>
            <w:r w:rsidR="00EC5E31">
              <w:rPr>
                <w:rFonts w:ascii="Arial" w:hAnsi="Arial"/>
                <w:sz w:val="20"/>
                <w:szCs w:val="20"/>
              </w:rPr>
              <w:t xml:space="preserve"> ze </w:t>
            </w:r>
            <w:r w:rsidR="00EC5E31" w:rsidRPr="00EC5E31">
              <w:rPr>
                <w:rFonts w:ascii="Arial" w:hAnsi="Arial"/>
                <w:sz w:val="20"/>
                <w:szCs w:val="20"/>
              </w:rPr>
              <w:t>rau tus khub sib txuas lus thaum nyob sib ze</w:t>
            </w:r>
            <w:r w:rsidR="00EC5E31">
              <w:rPr>
                <w:rFonts w:ascii="Arial" w:hAnsi="Arial"/>
                <w:sz w:val="20"/>
                <w:szCs w:val="20"/>
              </w:rPr>
              <w:t xml:space="preserve"> li</w:t>
            </w:r>
            <w:r w:rsidR="00EC5E31" w:rsidRPr="00EC5E31">
              <w:rPr>
                <w:rFonts w:ascii="Arial" w:hAnsi="Arial"/>
                <w:sz w:val="20"/>
                <w:szCs w:val="20"/>
              </w:rPr>
              <w:t xml:space="preserve"> (0-3 ft.)</w:t>
            </w:r>
            <w:r w:rsidR="00A0468B">
              <w:rPr>
                <w:rFonts w:ascii="Arial" w:hAnsi="Arial"/>
                <w:sz w:val="20"/>
                <w:szCs w:val="20"/>
              </w:rPr>
              <w:t xml:space="preserve"> nrog</w:t>
            </w:r>
            <w:r w:rsidR="00EC5E31" w:rsidRPr="00EC5E31">
              <w:rPr>
                <w:rFonts w:ascii="Arial" w:hAnsi="Arial"/>
                <w:sz w:val="20"/>
                <w:szCs w:val="20"/>
              </w:rPr>
              <w:t xml:space="preserve"> rau nws tus khub sib txuas lus</w:t>
            </w:r>
            <w:r w:rsidR="00FC3EBB">
              <w:rPr>
                <w:rFonts w:ascii="Arial" w:hAnsi="Arial"/>
                <w:sz w:val="20"/>
                <w:szCs w:val="20"/>
              </w:rPr>
              <w:t xml:space="preserve"> </w:t>
            </w:r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hauv </w:t>
            </w:r>
            <w:r w:rsidR="00FD3614">
              <w:rPr>
                <w:rFonts w:ascii="Arial" w:hAnsi="Arial" w:cs="Arial"/>
                <w:sz w:val="20"/>
                <w:szCs w:val="20"/>
              </w:rPr>
              <w:t>8</w:t>
            </w:r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ntawm </w:t>
            </w:r>
            <w:r w:rsidR="00FD3614">
              <w:rPr>
                <w:rFonts w:ascii="Arial" w:hAnsi="Arial" w:cs="Arial"/>
                <w:sz w:val="20"/>
                <w:szCs w:val="20"/>
              </w:rPr>
              <w:t>10</w:t>
            </w:r>
            <w:r w:rsidR="00FC3EBB" w:rsidRPr="00BD7480">
              <w:rPr>
                <w:rFonts w:ascii="Arial" w:hAnsi="Arial" w:cs="Arial"/>
                <w:sz w:val="20"/>
                <w:szCs w:val="20"/>
              </w:rPr>
              <w:t xml:space="preserve"> cov tsam thawj raws li kev soj ntsuam los ntawm cov neeg ua hauj lwm thiab cov ntaub ntawv uas khaws.</w:t>
            </w:r>
          </w:p>
          <w:p w14:paraId="7EF90918" w14:textId="146C4857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  <w:p w14:paraId="32DEEA10" w14:textId="77777777" w:rsidR="00573F1E" w:rsidRDefault="00573F1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2388" w14:textId="77777777" w:rsidR="00573F1E" w:rsidRDefault="00573F1E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6FFD1BF2" w14:textId="2537D092" w:rsidR="00573F1E" w:rsidRDefault="00573F1E" w:rsidP="00573F1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</w:t>
      </w:r>
      <w:r>
        <w:rPr>
          <w:rFonts w:ascii="Arial" w:hAnsi="Arial"/>
          <w:sz w:val="20"/>
          <w:szCs w:val="20"/>
        </w:rPr>
        <w:t xml:space="preserve">:Txog lub Kaum Ob Hlis xyoo 2020, </w:t>
      </w:r>
      <w:r w:rsidR="005961C2" w:rsidRPr="00D577FF">
        <w:rPr>
          <w:rFonts w:ascii="Arial" w:hAnsi="Arial"/>
          <w:sz w:val="20"/>
          <w:szCs w:val="20"/>
        </w:rPr>
        <w:t xml:space="preserve">thaum hu </w:t>
      </w:r>
      <w:r w:rsidR="005961C2">
        <w:rPr>
          <w:rFonts w:ascii="Arial" w:hAnsi="Arial"/>
          <w:sz w:val="20"/>
          <w:szCs w:val="20"/>
        </w:rPr>
        <w:t xml:space="preserve">txog </w:t>
      </w:r>
      <w:del w:id="313" w:author="Kaxiong" w:date="2021-04-21T20:44:00Z">
        <w:r w:rsidR="005961C2" w:rsidDel="00E3744D">
          <w:rPr>
            <w:rFonts w:ascii="Arial" w:hAnsi="Arial"/>
            <w:sz w:val="20"/>
            <w:szCs w:val="20"/>
          </w:rPr>
          <w:delText>los</w:delText>
        </w:r>
        <w:r w:rsidR="005961C2" w:rsidRPr="00D577FF" w:rsidDel="00E3744D">
          <w:rPr>
            <w:rFonts w:ascii="Arial" w:hAnsi="Arial"/>
            <w:sz w:val="20"/>
            <w:szCs w:val="20"/>
          </w:rPr>
          <w:delText xml:space="preserve"> ntawm </w:delText>
        </w:r>
      </w:del>
      <w:r w:rsidR="005961C2" w:rsidRPr="00D577FF">
        <w:rPr>
          <w:rFonts w:ascii="Arial" w:hAnsi="Arial"/>
          <w:sz w:val="20"/>
          <w:szCs w:val="20"/>
        </w:rPr>
        <w:t xml:space="preserve">lub npe </w:t>
      </w:r>
      <w:del w:id="314" w:author="Kaxiong" w:date="2021-04-21T20:44:00Z">
        <w:r w:rsidR="005961C2" w:rsidRPr="00D577FF" w:rsidDel="00E3744D">
          <w:rPr>
            <w:rFonts w:ascii="Arial" w:hAnsi="Arial"/>
            <w:sz w:val="20"/>
            <w:szCs w:val="20"/>
          </w:rPr>
          <w:delText>los</w:delText>
        </w:r>
      </w:del>
      <w:ins w:id="315" w:author="Kaxiong" w:date="2021-04-21T20:44:00Z">
        <w:r w:rsidR="00E3744D">
          <w:rPr>
            <w:rFonts w:ascii="Arial" w:hAnsi="Arial"/>
            <w:sz w:val="20"/>
            <w:szCs w:val="20"/>
          </w:rPr>
          <w:t>li</w:t>
        </w:r>
      </w:ins>
      <w:r w:rsidR="005961C2" w:rsidRPr="00D577FF">
        <w:rPr>
          <w:rFonts w:ascii="Arial" w:hAnsi="Arial"/>
          <w:sz w:val="20"/>
          <w:szCs w:val="20"/>
        </w:rPr>
        <w:t xml:space="preserve"> ntawm </w:t>
      </w:r>
      <w:del w:id="316" w:author="Kaxiong" w:date="2021-04-21T20:44:00Z">
        <w:r w:rsidR="005961C2" w:rsidRPr="00D577FF" w:rsidDel="00E3744D">
          <w:rPr>
            <w:rFonts w:ascii="Arial" w:hAnsi="Arial"/>
            <w:sz w:val="20"/>
            <w:szCs w:val="20"/>
          </w:rPr>
          <w:delText>ko taw</w:delText>
        </w:r>
        <w:r w:rsidR="005961C2" w:rsidDel="00E3744D">
          <w:rPr>
            <w:rFonts w:ascii="Arial" w:hAnsi="Arial"/>
            <w:sz w:val="20"/>
            <w:szCs w:val="20"/>
          </w:rPr>
          <w:delText xml:space="preserve"> </w:delText>
        </w:r>
      </w:del>
      <w:r w:rsidR="005961C2">
        <w:rPr>
          <w:rFonts w:ascii="Arial" w:hAnsi="Arial"/>
          <w:sz w:val="20"/>
          <w:szCs w:val="20"/>
        </w:rPr>
        <w:t>12</w:t>
      </w:r>
      <w:r w:rsidR="005961C2" w:rsidRPr="00D577FF">
        <w:rPr>
          <w:rFonts w:ascii="Arial" w:hAnsi="Arial"/>
          <w:sz w:val="20"/>
          <w:szCs w:val="20"/>
        </w:rPr>
        <w:t xml:space="preserve"> </w:t>
      </w:r>
      <w:ins w:id="317" w:author="Kaxiong" w:date="2021-04-21T20:44:00Z">
        <w:r w:rsidR="00E3744D">
          <w:rPr>
            <w:rFonts w:ascii="Arial" w:hAnsi="Arial"/>
            <w:sz w:val="20"/>
            <w:szCs w:val="20"/>
          </w:rPr>
          <w:t>fij (feet</w:t>
        </w:r>
      </w:ins>
      <w:ins w:id="318" w:author="Kaxiong" w:date="2021-04-21T20:45:00Z">
        <w:r w:rsidR="00E3744D">
          <w:rPr>
            <w:rFonts w:ascii="Arial" w:hAnsi="Arial"/>
            <w:sz w:val="20"/>
            <w:szCs w:val="20"/>
          </w:rPr>
          <w:t xml:space="preserve">) </w:t>
        </w:r>
      </w:ins>
      <w:r w:rsidR="005961C2" w:rsidRPr="00D577FF">
        <w:rPr>
          <w:rFonts w:ascii="Arial" w:hAnsi="Arial"/>
          <w:sz w:val="20"/>
          <w:szCs w:val="20"/>
        </w:rPr>
        <w:t xml:space="preserve">Kenneth yuav teb rau nws lub npe </w:t>
      </w:r>
      <w:r w:rsidR="005961C2">
        <w:rPr>
          <w:rFonts w:ascii="Arial" w:hAnsi="Arial"/>
          <w:sz w:val="20"/>
          <w:szCs w:val="20"/>
        </w:rPr>
        <w:t>uas yog</w:t>
      </w:r>
      <w:r w:rsidR="005961C2" w:rsidRPr="00D577FF">
        <w:rPr>
          <w:rFonts w:ascii="Arial" w:hAnsi="Arial"/>
          <w:sz w:val="20"/>
          <w:szCs w:val="20"/>
        </w:rPr>
        <w:t xml:space="preserve"> tig mus rau </w:t>
      </w:r>
      <w:ins w:id="319" w:author="Kaxiong" w:date="2021-04-21T20:45:00Z">
        <w:r w:rsidR="00E3744D">
          <w:rPr>
            <w:rFonts w:ascii="Arial" w:hAnsi="Arial"/>
            <w:sz w:val="20"/>
            <w:szCs w:val="20"/>
          </w:rPr>
          <w:t>sab</w:t>
        </w:r>
      </w:ins>
      <w:r w:rsidR="005961C2">
        <w:rPr>
          <w:rFonts w:ascii="Arial" w:hAnsi="Arial"/>
          <w:sz w:val="20"/>
          <w:szCs w:val="20"/>
        </w:rPr>
        <w:t xml:space="preserve">Tus </w:t>
      </w:r>
      <w:del w:id="320" w:author="Kaxiong" w:date="2021-04-21T20:45:00Z">
        <w:r w:rsidR="005961C2" w:rsidDel="00E3744D">
          <w:rPr>
            <w:rFonts w:ascii="Arial" w:hAnsi="Arial"/>
            <w:sz w:val="20"/>
            <w:szCs w:val="20"/>
          </w:rPr>
          <w:delText xml:space="preserve">kaws </w:delText>
        </w:r>
      </w:del>
      <w:r w:rsidR="005961C2">
        <w:rPr>
          <w:rFonts w:ascii="Arial" w:hAnsi="Arial"/>
          <w:sz w:val="20"/>
          <w:szCs w:val="20"/>
        </w:rPr>
        <w:t>hais lus</w:t>
      </w:r>
      <w:r w:rsidR="005961C2" w:rsidRPr="00D577FF">
        <w:rPr>
          <w:rFonts w:ascii="Arial" w:hAnsi="Arial"/>
          <w:sz w:val="20"/>
          <w:szCs w:val="20"/>
        </w:rPr>
        <w:t xml:space="preserve">/ Tus </w:t>
      </w:r>
      <w:r w:rsidR="005961C2">
        <w:rPr>
          <w:rFonts w:ascii="Arial" w:hAnsi="Arial"/>
          <w:sz w:val="20"/>
          <w:szCs w:val="20"/>
        </w:rPr>
        <w:t xml:space="preserve">khub sib txuas lus </w:t>
      </w:r>
      <w:r w:rsidR="005961C2" w:rsidRPr="00BD7480">
        <w:rPr>
          <w:rFonts w:ascii="Arial" w:hAnsi="Arial" w:cs="Arial"/>
          <w:sz w:val="20"/>
          <w:szCs w:val="20"/>
        </w:rPr>
        <w:t xml:space="preserve">hauv </w:t>
      </w:r>
      <w:r w:rsidR="005961C2">
        <w:rPr>
          <w:rFonts w:ascii="Arial" w:hAnsi="Arial" w:cs="Arial"/>
          <w:sz w:val="20"/>
          <w:szCs w:val="20"/>
        </w:rPr>
        <w:t>8</w:t>
      </w:r>
      <w:r w:rsidR="005961C2" w:rsidRPr="00BD7480">
        <w:rPr>
          <w:rFonts w:ascii="Arial" w:hAnsi="Arial" w:cs="Arial"/>
          <w:sz w:val="20"/>
          <w:szCs w:val="20"/>
        </w:rPr>
        <w:t xml:space="preserve"> ntawm </w:t>
      </w:r>
      <w:r w:rsidR="005961C2">
        <w:rPr>
          <w:rFonts w:ascii="Arial" w:hAnsi="Arial" w:cs="Arial"/>
          <w:sz w:val="20"/>
          <w:szCs w:val="20"/>
        </w:rPr>
        <w:t>10</w:t>
      </w:r>
      <w:r w:rsidR="005961C2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5C260A59" w14:textId="4F982EAE" w:rsidR="00573F1E" w:rsidRDefault="00573F1E" w:rsidP="00573F1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Peb Hlis xyoo 2021, </w:t>
      </w:r>
      <w:r w:rsidR="00A85831" w:rsidRPr="00D577FF">
        <w:rPr>
          <w:rFonts w:ascii="Arial" w:hAnsi="Arial"/>
          <w:sz w:val="20"/>
          <w:szCs w:val="20"/>
        </w:rPr>
        <w:t xml:space="preserve">thaum hu </w:t>
      </w:r>
      <w:r w:rsidR="00A85831">
        <w:rPr>
          <w:rFonts w:ascii="Arial" w:hAnsi="Arial"/>
          <w:sz w:val="20"/>
          <w:szCs w:val="20"/>
        </w:rPr>
        <w:t xml:space="preserve">txog </w:t>
      </w:r>
      <w:del w:id="321" w:author="Kaxiong" w:date="2021-04-21T20:45:00Z">
        <w:r w:rsidR="00A85831" w:rsidDel="00E3744D">
          <w:rPr>
            <w:rFonts w:ascii="Arial" w:hAnsi="Arial"/>
            <w:sz w:val="20"/>
            <w:szCs w:val="20"/>
          </w:rPr>
          <w:delText>los</w:delText>
        </w:r>
        <w:r w:rsidR="00A85831" w:rsidRPr="00D577FF" w:rsidDel="00E3744D">
          <w:rPr>
            <w:rFonts w:ascii="Arial" w:hAnsi="Arial"/>
            <w:sz w:val="20"/>
            <w:szCs w:val="20"/>
          </w:rPr>
          <w:delText xml:space="preserve"> ntawm </w:delText>
        </w:r>
      </w:del>
      <w:r w:rsidR="00A85831" w:rsidRPr="00D577FF">
        <w:rPr>
          <w:rFonts w:ascii="Arial" w:hAnsi="Arial"/>
          <w:sz w:val="20"/>
          <w:szCs w:val="20"/>
        </w:rPr>
        <w:t xml:space="preserve">lub npe </w:t>
      </w:r>
      <w:del w:id="322" w:author="Kaxiong" w:date="2021-04-21T20:45:00Z">
        <w:r w:rsidR="00A85831" w:rsidRPr="00D577FF" w:rsidDel="00E3744D">
          <w:rPr>
            <w:rFonts w:ascii="Arial" w:hAnsi="Arial"/>
            <w:sz w:val="20"/>
            <w:szCs w:val="20"/>
          </w:rPr>
          <w:delText>los</w:delText>
        </w:r>
      </w:del>
      <w:ins w:id="323" w:author="Kaxiong" w:date="2021-04-21T20:45:00Z">
        <w:r w:rsidR="00E3744D">
          <w:rPr>
            <w:rFonts w:ascii="Arial" w:hAnsi="Arial"/>
            <w:sz w:val="20"/>
            <w:szCs w:val="20"/>
          </w:rPr>
          <w:t>li</w:t>
        </w:r>
      </w:ins>
      <w:r w:rsidR="00A85831" w:rsidRPr="00D577FF">
        <w:rPr>
          <w:rFonts w:ascii="Arial" w:hAnsi="Arial"/>
          <w:sz w:val="20"/>
          <w:szCs w:val="20"/>
        </w:rPr>
        <w:t xml:space="preserve"> ntawm </w:t>
      </w:r>
      <w:del w:id="324" w:author="Kaxiong" w:date="2021-04-21T20:45:00Z">
        <w:r w:rsidR="00A85831" w:rsidRPr="00D577FF" w:rsidDel="00E3744D">
          <w:rPr>
            <w:rFonts w:ascii="Arial" w:hAnsi="Arial"/>
            <w:sz w:val="20"/>
            <w:szCs w:val="20"/>
          </w:rPr>
          <w:delText>ko taw</w:delText>
        </w:r>
        <w:r w:rsidR="00A85831" w:rsidDel="00E3744D">
          <w:rPr>
            <w:rFonts w:ascii="Arial" w:hAnsi="Arial"/>
            <w:sz w:val="20"/>
            <w:szCs w:val="20"/>
          </w:rPr>
          <w:delText xml:space="preserve"> </w:delText>
        </w:r>
      </w:del>
      <w:r w:rsidR="00A85831">
        <w:rPr>
          <w:rFonts w:ascii="Arial" w:hAnsi="Arial"/>
          <w:sz w:val="20"/>
          <w:szCs w:val="20"/>
        </w:rPr>
        <w:t>12</w:t>
      </w:r>
      <w:r w:rsidR="00A85831" w:rsidRPr="00D577FF">
        <w:rPr>
          <w:rFonts w:ascii="Arial" w:hAnsi="Arial"/>
          <w:sz w:val="20"/>
          <w:szCs w:val="20"/>
        </w:rPr>
        <w:t xml:space="preserve"> </w:t>
      </w:r>
      <w:ins w:id="325" w:author="Kaxiong" w:date="2021-04-21T20:45:00Z">
        <w:r w:rsidR="00E3744D">
          <w:rPr>
            <w:rFonts w:ascii="Arial" w:hAnsi="Arial"/>
            <w:sz w:val="20"/>
            <w:szCs w:val="20"/>
          </w:rPr>
          <w:t xml:space="preserve">fij (feet) </w:t>
        </w:r>
      </w:ins>
      <w:r w:rsidR="00A85831" w:rsidRPr="00D577FF">
        <w:rPr>
          <w:rFonts w:ascii="Arial" w:hAnsi="Arial"/>
          <w:sz w:val="20"/>
          <w:szCs w:val="20"/>
        </w:rPr>
        <w:t xml:space="preserve">Kenneth yuav teb rau nws lub npe </w:t>
      </w:r>
      <w:r w:rsidR="00A85831">
        <w:rPr>
          <w:rFonts w:ascii="Arial" w:hAnsi="Arial"/>
          <w:sz w:val="20"/>
          <w:szCs w:val="20"/>
        </w:rPr>
        <w:t>uas yog</w:t>
      </w:r>
      <w:r w:rsidR="00A85831" w:rsidRPr="00D577FF">
        <w:rPr>
          <w:rFonts w:ascii="Arial" w:hAnsi="Arial"/>
          <w:sz w:val="20"/>
          <w:szCs w:val="20"/>
        </w:rPr>
        <w:t xml:space="preserve"> tig mus rau</w:t>
      </w:r>
      <w:ins w:id="326" w:author="Kaxiong" w:date="2021-04-21T20:46:00Z">
        <w:r w:rsidR="00E3744D">
          <w:rPr>
            <w:rFonts w:ascii="Arial" w:hAnsi="Arial"/>
            <w:sz w:val="20"/>
            <w:szCs w:val="20"/>
          </w:rPr>
          <w:t xml:space="preserve"> sab</w:t>
        </w:r>
      </w:ins>
      <w:r w:rsidR="00A85831" w:rsidRPr="00D577FF">
        <w:rPr>
          <w:rFonts w:ascii="Arial" w:hAnsi="Arial"/>
          <w:sz w:val="20"/>
          <w:szCs w:val="20"/>
        </w:rPr>
        <w:t xml:space="preserve"> </w:t>
      </w:r>
      <w:r w:rsidR="00A85831">
        <w:rPr>
          <w:rFonts w:ascii="Arial" w:hAnsi="Arial"/>
          <w:sz w:val="20"/>
          <w:szCs w:val="20"/>
        </w:rPr>
        <w:t xml:space="preserve">Tus </w:t>
      </w:r>
      <w:del w:id="327" w:author="Kaxiong" w:date="2021-04-21T20:46:00Z">
        <w:r w:rsidR="00A85831" w:rsidDel="00E3744D">
          <w:rPr>
            <w:rFonts w:ascii="Arial" w:hAnsi="Arial"/>
            <w:sz w:val="20"/>
            <w:szCs w:val="20"/>
          </w:rPr>
          <w:delText xml:space="preserve">kaws </w:delText>
        </w:r>
      </w:del>
      <w:r w:rsidR="00A85831">
        <w:rPr>
          <w:rFonts w:ascii="Arial" w:hAnsi="Arial"/>
          <w:sz w:val="20"/>
          <w:szCs w:val="20"/>
        </w:rPr>
        <w:t>hais lus</w:t>
      </w:r>
      <w:r w:rsidR="00A85831" w:rsidRPr="00D577FF">
        <w:rPr>
          <w:rFonts w:ascii="Arial" w:hAnsi="Arial"/>
          <w:sz w:val="20"/>
          <w:szCs w:val="20"/>
        </w:rPr>
        <w:t xml:space="preserve">/ Tus </w:t>
      </w:r>
      <w:r w:rsidR="00A85831">
        <w:rPr>
          <w:rFonts w:ascii="Arial" w:hAnsi="Arial"/>
          <w:sz w:val="20"/>
          <w:szCs w:val="20"/>
        </w:rPr>
        <w:t xml:space="preserve">khub sib txuas lus </w:t>
      </w:r>
      <w:r w:rsidR="00A85831" w:rsidRPr="00BD7480">
        <w:rPr>
          <w:rFonts w:ascii="Arial" w:hAnsi="Arial" w:cs="Arial"/>
          <w:sz w:val="20"/>
          <w:szCs w:val="20"/>
        </w:rPr>
        <w:t xml:space="preserve">hauv </w:t>
      </w:r>
      <w:r w:rsidR="00A85831">
        <w:rPr>
          <w:rFonts w:ascii="Arial" w:hAnsi="Arial" w:cs="Arial"/>
          <w:sz w:val="20"/>
          <w:szCs w:val="20"/>
        </w:rPr>
        <w:t>8</w:t>
      </w:r>
      <w:r w:rsidR="00A85831" w:rsidRPr="00BD7480">
        <w:rPr>
          <w:rFonts w:ascii="Arial" w:hAnsi="Arial" w:cs="Arial"/>
          <w:sz w:val="20"/>
          <w:szCs w:val="20"/>
        </w:rPr>
        <w:t xml:space="preserve"> ntawm </w:t>
      </w:r>
      <w:r w:rsidR="00A85831">
        <w:rPr>
          <w:rFonts w:ascii="Arial" w:hAnsi="Arial" w:cs="Arial"/>
          <w:sz w:val="20"/>
          <w:szCs w:val="20"/>
        </w:rPr>
        <w:t>10</w:t>
      </w:r>
      <w:r w:rsidR="00A85831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3A67E6DA" w14:textId="6244F516" w:rsidR="00573F1E" w:rsidRPr="00416AAE" w:rsidRDefault="00573F1E" w:rsidP="00573F1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Rau Hlis xyoo 2021, </w:t>
      </w:r>
      <w:r w:rsidR="00A85831" w:rsidRPr="00D577FF">
        <w:rPr>
          <w:rFonts w:ascii="Arial" w:hAnsi="Arial"/>
          <w:sz w:val="20"/>
          <w:szCs w:val="20"/>
        </w:rPr>
        <w:t xml:space="preserve">thaum hu </w:t>
      </w:r>
      <w:r w:rsidR="00A85831">
        <w:rPr>
          <w:rFonts w:ascii="Arial" w:hAnsi="Arial"/>
          <w:sz w:val="20"/>
          <w:szCs w:val="20"/>
        </w:rPr>
        <w:t xml:space="preserve">txog </w:t>
      </w:r>
      <w:del w:id="328" w:author="Kaxiong" w:date="2021-04-21T20:46:00Z">
        <w:r w:rsidR="00A85831" w:rsidDel="00E3744D">
          <w:rPr>
            <w:rFonts w:ascii="Arial" w:hAnsi="Arial"/>
            <w:sz w:val="20"/>
            <w:szCs w:val="20"/>
          </w:rPr>
          <w:delText>los</w:delText>
        </w:r>
        <w:r w:rsidR="00A85831" w:rsidRPr="00D577FF" w:rsidDel="00E3744D">
          <w:rPr>
            <w:rFonts w:ascii="Arial" w:hAnsi="Arial"/>
            <w:sz w:val="20"/>
            <w:szCs w:val="20"/>
          </w:rPr>
          <w:delText xml:space="preserve"> ntawm </w:delText>
        </w:r>
      </w:del>
      <w:r w:rsidR="00A85831" w:rsidRPr="00D577FF">
        <w:rPr>
          <w:rFonts w:ascii="Arial" w:hAnsi="Arial"/>
          <w:sz w:val="20"/>
          <w:szCs w:val="20"/>
        </w:rPr>
        <w:t xml:space="preserve">lub npe </w:t>
      </w:r>
      <w:del w:id="329" w:author="Kaxiong" w:date="2021-04-21T20:46:00Z">
        <w:r w:rsidR="00A85831" w:rsidRPr="00D577FF" w:rsidDel="00E3744D">
          <w:rPr>
            <w:rFonts w:ascii="Arial" w:hAnsi="Arial"/>
            <w:sz w:val="20"/>
            <w:szCs w:val="20"/>
          </w:rPr>
          <w:delText>los</w:delText>
        </w:r>
      </w:del>
      <w:ins w:id="330" w:author="Kaxiong" w:date="2021-04-21T20:46:00Z">
        <w:r w:rsidR="00E3744D">
          <w:rPr>
            <w:rFonts w:ascii="Arial" w:hAnsi="Arial"/>
            <w:sz w:val="20"/>
            <w:szCs w:val="20"/>
          </w:rPr>
          <w:t>li</w:t>
        </w:r>
      </w:ins>
      <w:r w:rsidR="00A85831" w:rsidRPr="00D577FF">
        <w:rPr>
          <w:rFonts w:ascii="Arial" w:hAnsi="Arial"/>
          <w:sz w:val="20"/>
          <w:szCs w:val="20"/>
        </w:rPr>
        <w:t xml:space="preserve"> ntawm </w:t>
      </w:r>
      <w:del w:id="331" w:author="Kaxiong" w:date="2021-04-21T20:46:00Z">
        <w:r w:rsidR="00A85831" w:rsidRPr="00D577FF" w:rsidDel="00E3744D">
          <w:rPr>
            <w:rFonts w:ascii="Arial" w:hAnsi="Arial"/>
            <w:sz w:val="20"/>
            <w:szCs w:val="20"/>
          </w:rPr>
          <w:delText>ko taw</w:delText>
        </w:r>
        <w:r w:rsidR="00A85831" w:rsidDel="00E3744D">
          <w:rPr>
            <w:rFonts w:ascii="Arial" w:hAnsi="Arial"/>
            <w:sz w:val="20"/>
            <w:szCs w:val="20"/>
          </w:rPr>
          <w:delText xml:space="preserve"> </w:delText>
        </w:r>
      </w:del>
      <w:r w:rsidR="00A85831">
        <w:rPr>
          <w:rFonts w:ascii="Arial" w:hAnsi="Arial"/>
          <w:sz w:val="20"/>
          <w:szCs w:val="20"/>
        </w:rPr>
        <w:t>12</w:t>
      </w:r>
      <w:ins w:id="332" w:author="Kaxiong" w:date="2021-04-21T20:46:00Z">
        <w:r w:rsidR="00E3744D">
          <w:rPr>
            <w:rFonts w:ascii="Arial" w:hAnsi="Arial"/>
            <w:sz w:val="20"/>
            <w:szCs w:val="20"/>
          </w:rPr>
          <w:t xml:space="preserve"> fij</w:t>
        </w:r>
      </w:ins>
      <w:ins w:id="333" w:author="Kaxiong" w:date="2021-04-21T20:47:00Z">
        <w:r w:rsidR="00E3744D">
          <w:rPr>
            <w:rFonts w:ascii="Arial" w:hAnsi="Arial"/>
            <w:sz w:val="20"/>
            <w:szCs w:val="20"/>
          </w:rPr>
          <w:t xml:space="preserve"> (feet)</w:t>
        </w:r>
      </w:ins>
      <w:r w:rsidR="00A85831" w:rsidRPr="00D577FF">
        <w:rPr>
          <w:rFonts w:ascii="Arial" w:hAnsi="Arial"/>
          <w:sz w:val="20"/>
          <w:szCs w:val="20"/>
        </w:rPr>
        <w:t xml:space="preserve"> Kenneth yuav teb rau nws lub npe </w:t>
      </w:r>
      <w:r w:rsidR="00A85831">
        <w:rPr>
          <w:rFonts w:ascii="Arial" w:hAnsi="Arial"/>
          <w:sz w:val="20"/>
          <w:szCs w:val="20"/>
        </w:rPr>
        <w:t>uas yog</w:t>
      </w:r>
      <w:r w:rsidR="00A85831" w:rsidRPr="00D577FF">
        <w:rPr>
          <w:rFonts w:ascii="Arial" w:hAnsi="Arial"/>
          <w:sz w:val="20"/>
          <w:szCs w:val="20"/>
        </w:rPr>
        <w:t xml:space="preserve"> tig mus rau </w:t>
      </w:r>
      <w:ins w:id="334" w:author="Kaxiong" w:date="2021-04-21T20:47:00Z">
        <w:r w:rsidR="00E3744D">
          <w:rPr>
            <w:rFonts w:ascii="Arial" w:hAnsi="Arial"/>
            <w:sz w:val="20"/>
            <w:szCs w:val="20"/>
          </w:rPr>
          <w:t xml:space="preserve">sab </w:t>
        </w:r>
      </w:ins>
      <w:r w:rsidR="00A85831">
        <w:rPr>
          <w:rFonts w:ascii="Arial" w:hAnsi="Arial"/>
          <w:sz w:val="20"/>
          <w:szCs w:val="20"/>
        </w:rPr>
        <w:t xml:space="preserve">Tus </w:t>
      </w:r>
      <w:del w:id="335" w:author="Kaxiong" w:date="2021-04-21T20:47:00Z">
        <w:r w:rsidR="00A85831" w:rsidDel="00E3744D">
          <w:rPr>
            <w:rFonts w:ascii="Arial" w:hAnsi="Arial"/>
            <w:sz w:val="20"/>
            <w:szCs w:val="20"/>
          </w:rPr>
          <w:delText xml:space="preserve">kaws </w:delText>
        </w:r>
      </w:del>
      <w:r w:rsidR="00A85831">
        <w:rPr>
          <w:rFonts w:ascii="Arial" w:hAnsi="Arial"/>
          <w:sz w:val="20"/>
          <w:szCs w:val="20"/>
        </w:rPr>
        <w:t>hais lus</w:t>
      </w:r>
      <w:r w:rsidR="00A85831" w:rsidRPr="00D577FF">
        <w:rPr>
          <w:rFonts w:ascii="Arial" w:hAnsi="Arial"/>
          <w:sz w:val="20"/>
          <w:szCs w:val="20"/>
        </w:rPr>
        <w:t xml:space="preserve">/ Tus </w:t>
      </w:r>
      <w:r w:rsidR="00A85831">
        <w:rPr>
          <w:rFonts w:ascii="Arial" w:hAnsi="Arial"/>
          <w:sz w:val="20"/>
          <w:szCs w:val="20"/>
        </w:rPr>
        <w:t xml:space="preserve">khub sib txuas lus </w:t>
      </w:r>
      <w:r w:rsidR="00A85831" w:rsidRPr="00BD7480">
        <w:rPr>
          <w:rFonts w:ascii="Arial" w:hAnsi="Arial" w:cs="Arial"/>
          <w:sz w:val="20"/>
          <w:szCs w:val="20"/>
        </w:rPr>
        <w:t xml:space="preserve">hauv </w:t>
      </w:r>
      <w:r w:rsidR="00A85831">
        <w:rPr>
          <w:rFonts w:ascii="Arial" w:hAnsi="Arial" w:cs="Arial"/>
          <w:sz w:val="20"/>
          <w:szCs w:val="20"/>
        </w:rPr>
        <w:t>8</w:t>
      </w:r>
      <w:r w:rsidR="00A85831" w:rsidRPr="00BD7480">
        <w:rPr>
          <w:rFonts w:ascii="Arial" w:hAnsi="Arial" w:cs="Arial"/>
          <w:sz w:val="20"/>
          <w:szCs w:val="20"/>
        </w:rPr>
        <w:t xml:space="preserve"> ntawm </w:t>
      </w:r>
      <w:r w:rsidR="00A85831">
        <w:rPr>
          <w:rFonts w:ascii="Arial" w:hAnsi="Arial" w:cs="Arial"/>
          <w:sz w:val="20"/>
          <w:szCs w:val="20"/>
        </w:rPr>
        <w:t>10</w:t>
      </w:r>
      <w:r w:rsidR="00A85831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3F100FF6" w14:textId="3F636D0C" w:rsidR="00573F1E" w:rsidRPr="00764779" w:rsidRDefault="00573F1E" w:rsidP="00573F1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 xml:space="preserve">ws li niam txiv tsab ntawv ceeb toom, </w:t>
      </w:r>
      <w:r w:rsidR="009F6B05" w:rsidRPr="00D577FF">
        <w:rPr>
          <w:rFonts w:ascii="Arial" w:hAnsi="Arial"/>
          <w:sz w:val="20"/>
          <w:szCs w:val="20"/>
        </w:rPr>
        <w:t xml:space="preserve">thaum hu </w:t>
      </w:r>
      <w:r w:rsidR="009F6B05">
        <w:rPr>
          <w:rFonts w:ascii="Arial" w:hAnsi="Arial"/>
          <w:sz w:val="20"/>
          <w:szCs w:val="20"/>
        </w:rPr>
        <w:t xml:space="preserve">txog </w:t>
      </w:r>
      <w:del w:id="336" w:author="Kaxiong" w:date="2021-04-21T20:47:00Z">
        <w:r w:rsidR="009F6B05" w:rsidDel="00E3744D">
          <w:rPr>
            <w:rFonts w:ascii="Arial" w:hAnsi="Arial"/>
            <w:sz w:val="20"/>
            <w:szCs w:val="20"/>
          </w:rPr>
          <w:delText>l</w:delText>
        </w:r>
      </w:del>
      <w:del w:id="337" w:author="Kaxiong" w:date="2021-04-21T20:48:00Z">
        <w:r w:rsidR="009F6B05" w:rsidDel="00E3744D">
          <w:rPr>
            <w:rFonts w:ascii="Arial" w:hAnsi="Arial"/>
            <w:sz w:val="20"/>
            <w:szCs w:val="20"/>
          </w:rPr>
          <w:delText>os</w:delText>
        </w:r>
        <w:r w:rsidR="009F6B05" w:rsidRPr="00D577FF" w:rsidDel="00E3744D">
          <w:rPr>
            <w:rFonts w:ascii="Arial" w:hAnsi="Arial"/>
            <w:sz w:val="20"/>
            <w:szCs w:val="20"/>
          </w:rPr>
          <w:delText xml:space="preserve"> ntawm </w:delText>
        </w:r>
      </w:del>
      <w:r w:rsidR="009F6B05" w:rsidRPr="00D577FF">
        <w:rPr>
          <w:rFonts w:ascii="Arial" w:hAnsi="Arial"/>
          <w:sz w:val="20"/>
          <w:szCs w:val="20"/>
        </w:rPr>
        <w:t xml:space="preserve">lub npe </w:t>
      </w:r>
      <w:del w:id="338" w:author="Kaxiong" w:date="2021-04-21T20:48:00Z">
        <w:r w:rsidR="009F6B05" w:rsidRPr="00D577FF" w:rsidDel="00316AEC">
          <w:rPr>
            <w:rFonts w:ascii="Arial" w:hAnsi="Arial"/>
            <w:sz w:val="20"/>
            <w:szCs w:val="20"/>
          </w:rPr>
          <w:delText>los</w:delText>
        </w:r>
      </w:del>
      <w:ins w:id="339" w:author="Kaxiong" w:date="2021-04-21T20:48:00Z">
        <w:r w:rsidR="00316AEC">
          <w:rPr>
            <w:rFonts w:ascii="Arial" w:hAnsi="Arial"/>
            <w:sz w:val="20"/>
            <w:szCs w:val="20"/>
          </w:rPr>
          <w:t>li</w:t>
        </w:r>
      </w:ins>
      <w:r w:rsidR="009F6B05" w:rsidRPr="00D577FF">
        <w:rPr>
          <w:rFonts w:ascii="Arial" w:hAnsi="Arial"/>
          <w:sz w:val="20"/>
          <w:szCs w:val="20"/>
        </w:rPr>
        <w:t xml:space="preserve"> ntawm </w:t>
      </w:r>
      <w:del w:id="340" w:author="Kaxiong" w:date="2021-04-21T20:48:00Z">
        <w:r w:rsidR="009F6B05" w:rsidRPr="00D577FF" w:rsidDel="00316AEC">
          <w:rPr>
            <w:rFonts w:ascii="Arial" w:hAnsi="Arial"/>
            <w:sz w:val="20"/>
            <w:szCs w:val="20"/>
          </w:rPr>
          <w:delText>ko taw</w:delText>
        </w:r>
        <w:r w:rsidR="009F6B05" w:rsidDel="00316AEC">
          <w:rPr>
            <w:rFonts w:ascii="Arial" w:hAnsi="Arial"/>
            <w:sz w:val="20"/>
            <w:szCs w:val="20"/>
          </w:rPr>
          <w:delText xml:space="preserve"> </w:delText>
        </w:r>
      </w:del>
      <w:r w:rsidR="00227C05">
        <w:rPr>
          <w:rFonts w:ascii="Arial" w:hAnsi="Arial"/>
          <w:sz w:val="20"/>
          <w:szCs w:val="20"/>
        </w:rPr>
        <w:t>4</w:t>
      </w:r>
      <w:ins w:id="341" w:author="Kaxiong" w:date="2021-04-21T20:48:00Z">
        <w:r w:rsidR="00316AEC">
          <w:rPr>
            <w:rFonts w:ascii="Arial" w:hAnsi="Arial"/>
            <w:sz w:val="20"/>
            <w:szCs w:val="20"/>
          </w:rPr>
          <w:t xml:space="preserve"> fij (feet)</w:t>
        </w:r>
      </w:ins>
      <w:r w:rsidR="009F6B05" w:rsidRPr="00D577FF">
        <w:rPr>
          <w:rFonts w:ascii="Arial" w:hAnsi="Arial"/>
          <w:sz w:val="20"/>
          <w:szCs w:val="20"/>
        </w:rPr>
        <w:t xml:space="preserve"> Kenneth teb rau nws lub npe </w:t>
      </w:r>
      <w:r w:rsidR="009F6B05">
        <w:rPr>
          <w:rFonts w:ascii="Arial" w:hAnsi="Arial"/>
          <w:sz w:val="20"/>
          <w:szCs w:val="20"/>
        </w:rPr>
        <w:t>uas yog</w:t>
      </w:r>
      <w:r w:rsidR="009F6B05" w:rsidRPr="00D577FF">
        <w:rPr>
          <w:rFonts w:ascii="Arial" w:hAnsi="Arial"/>
          <w:sz w:val="20"/>
          <w:szCs w:val="20"/>
        </w:rPr>
        <w:t xml:space="preserve"> tig mus rau </w:t>
      </w:r>
      <w:ins w:id="342" w:author="Kaxiong" w:date="2021-04-21T20:48:00Z">
        <w:r w:rsidR="00316AEC">
          <w:rPr>
            <w:rFonts w:ascii="Arial" w:hAnsi="Arial"/>
            <w:sz w:val="20"/>
            <w:szCs w:val="20"/>
          </w:rPr>
          <w:t>sa</w:t>
        </w:r>
      </w:ins>
      <w:ins w:id="343" w:author="Kaxiong" w:date="2021-04-21T20:52:00Z">
        <w:r w:rsidR="00316AEC">
          <w:rPr>
            <w:rFonts w:ascii="Arial" w:hAnsi="Arial"/>
            <w:sz w:val="20"/>
            <w:szCs w:val="20"/>
          </w:rPr>
          <w:t>b</w:t>
        </w:r>
      </w:ins>
      <w:ins w:id="344" w:author="Kaxiong" w:date="2021-04-21T20:48:00Z">
        <w:r w:rsidR="00316AEC">
          <w:rPr>
            <w:rFonts w:ascii="Arial" w:hAnsi="Arial"/>
            <w:sz w:val="20"/>
            <w:szCs w:val="20"/>
          </w:rPr>
          <w:t xml:space="preserve"> </w:t>
        </w:r>
      </w:ins>
      <w:r w:rsidR="009F6B05">
        <w:rPr>
          <w:rFonts w:ascii="Arial" w:hAnsi="Arial"/>
          <w:sz w:val="20"/>
          <w:szCs w:val="20"/>
        </w:rPr>
        <w:t xml:space="preserve">Tus </w:t>
      </w:r>
      <w:del w:id="345" w:author="Kaxiong" w:date="2021-04-21T20:48:00Z">
        <w:r w:rsidR="009F6B05" w:rsidDel="00316AEC">
          <w:rPr>
            <w:rFonts w:ascii="Arial" w:hAnsi="Arial"/>
            <w:sz w:val="20"/>
            <w:szCs w:val="20"/>
          </w:rPr>
          <w:delText xml:space="preserve">kaws </w:delText>
        </w:r>
      </w:del>
      <w:r w:rsidR="009F6B05">
        <w:rPr>
          <w:rFonts w:ascii="Arial" w:hAnsi="Arial"/>
          <w:sz w:val="20"/>
          <w:szCs w:val="20"/>
        </w:rPr>
        <w:t>hais lus</w:t>
      </w:r>
      <w:r w:rsidR="009F6B05" w:rsidRPr="00D577FF">
        <w:rPr>
          <w:rFonts w:ascii="Arial" w:hAnsi="Arial"/>
          <w:sz w:val="20"/>
          <w:szCs w:val="20"/>
        </w:rPr>
        <w:t xml:space="preserve">/ Tus </w:t>
      </w:r>
      <w:r w:rsidR="009F6B05">
        <w:rPr>
          <w:rFonts w:ascii="Arial" w:hAnsi="Arial"/>
          <w:sz w:val="20"/>
          <w:szCs w:val="20"/>
        </w:rPr>
        <w:t xml:space="preserve">khub sib txuas lus </w:t>
      </w:r>
      <w:r w:rsidR="009F6B05" w:rsidRPr="00BD7480">
        <w:rPr>
          <w:rFonts w:ascii="Arial" w:hAnsi="Arial" w:cs="Arial"/>
          <w:sz w:val="20"/>
          <w:szCs w:val="20"/>
        </w:rPr>
        <w:t xml:space="preserve">hauv </w:t>
      </w:r>
      <w:r w:rsidR="009F6B05">
        <w:rPr>
          <w:rFonts w:ascii="Arial" w:hAnsi="Arial" w:cs="Arial"/>
          <w:sz w:val="20"/>
          <w:szCs w:val="20"/>
        </w:rPr>
        <w:t>8</w:t>
      </w:r>
      <w:r w:rsidR="009F6B05" w:rsidRPr="00BD7480">
        <w:rPr>
          <w:rFonts w:ascii="Arial" w:hAnsi="Arial" w:cs="Arial"/>
          <w:sz w:val="20"/>
          <w:szCs w:val="20"/>
        </w:rPr>
        <w:t xml:space="preserve"> ntawm </w:t>
      </w:r>
      <w:r w:rsidR="009F6B05">
        <w:rPr>
          <w:rFonts w:ascii="Arial" w:hAnsi="Arial" w:cs="Arial"/>
          <w:sz w:val="20"/>
          <w:szCs w:val="20"/>
        </w:rPr>
        <w:t>10</w:t>
      </w:r>
      <w:r w:rsidR="009F6B05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246619">
        <w:rPr>
          <w:rFonts w:ascii="Arial" w:hAnsi="Arial" w:cs="Arial"/>
          <w:sz w:val="20"/>
          <w:szCs w:val="20"/>
        </w:rPr>
        <w:t>tus saib xyuas/</w:t>
      </w:r>
      <w:r w:rsidR="009F6B05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C92E77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346" w:author="Kaxiong" w:date="2021-04-21T18:17:00Z">
        <w:r w:rsidDel="00F26DEC">
          <w:rPr>
            <w:rFonts w:ascii="Arial" w:hAnsi="Arial"/>
            <w:sz w:val="20"/>
            <w:szCs w:val="20"/>
          </w:rPr>
          <w:delText>Tsis nrog</w:delText>
        </w:r>
        <w:r w:rsidRPr="00E70E39" w:rsidDel="00F26DEC">
          <w:rPr>
            <w:rFonts w:ascii="Arial" w:hAnsi="Arial"/>
            <w:sz w:val="20"/>
            <w:szCs w:val="20"/>
          </w:rPr>
          <w:delText>.</w:delText>
        </w:r>
      </w:del>
      <w:ins w:id="347" w:author="Kaxiong" w:date="2021-04-21T18:17:00Z">
        <w:r w:rsidR="00F26DEC">
          <w:rPr>
            <w:rFonts w:ascii="Arial" w:hAnsi="Arial"/>
            <w:sz w:val="20"/>
            <w:szCs w:val="20"/>
          </w:rPr>
          <w:t>Ua tsis tau.</w:t>
        </w:r>
      </w:ins>
    </w:p>
    <w:p w14:paraId="6641373E" w14:textId="788B108D" w:rsidR="00573F1E" w:rsidRPr="002057CA" w:rsidRDefault="00573F1E" w:rsidP="00573F1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>
        <w:rPr>
          <w:rFonts w:ascii="Arial" w:hAnsi="Arial"/>
          <w:sz w:val="20"/>
          <w:szCs w:val="20"/>
        </w:rPr>
        <w:t xml:space="preserve">Raws li niam txiv tsab ntawv ceeb toom, </w:t>
      </w:r>
      <w:r w:rsidR="00524CC8" w:rsidRPr="00D577FF">
        <w:rPr>
          <w:rFonts w:ascii="Arial" w:hAnsi="Arial"/>
          <w:sz w:val="20"/>
          <w:szCs w:val="20"/>
        </w:rPr>
        <w:t xml:space="preserve">thaum hu </w:t>
      </w:r>
      <w:r w:rsidR="00524CC8">
        <w:rPr>
          <w:rFonts w:ascii="Arial" w:hAnsi="Arial"/>
          <w:sz w:val="20"/>
          <w:szCs w:val="20"/>
        </w:rPr>
        <w:t xml:space="preserve">txog </w:t>
      </w:r>
      <w:del w:id="348" w:author="Kaxiong" w:date="2021-04-21T20:50:00Z">
        <w:r w:rsidR="00524CC8" w:rsidDel="00316AEC">
          <w:rPr>
            <w:rFonts w:ascii="Arial" w:hAnsi="Arial"/>
            <w:sz w:val="20"/>
            <w:szCs w:val="20"/>
          </w:rPr>
          <w:delText>los</w:delText>
        </w:r>
        <w:r w:rsidR="00524CC8" w:rsidRPr="00D577FF" w:rsidDel="00316AEC">
          <w:rPr>
            <w:rFonts w:ascii="Arial" w:hAnsi="Arial"/>
            <w:sz w:val="20"/>
            <w:szCs w:val="20"/>
          </w:rPr>
          <w:delText xml:space="preserve"> ntawm </w:delText>
        </w:r>
      </w:del>
      <w:r w:rsidR="00524CC8" w:rsidRPr="00D577FF">
        <w:rPr>
          <w:rFonts w:ascii="Arial" w:hAnsi="Arial"/>
          <w:sz w:val="20"/>
          <w:szCs w:val="20"/>
        </w:rPr>
        <w:t xml:space="preserve">lub npe </w:t>
      </w:r>
      <w:del w:id="349" w:author="Kaxiong" w:date="2021-04-21T20:50:00Z">
        <w:r w:rsidR="00524CC8" w:rsidRPr="00D577FF" w:rsidDel="00316AEC">
          <w:rPr>
            <w:rFonts w:ascii="Arial" w:hAnsi="Arial"/>
            <w:sz w:val="20"/>
            <w:szCs w:val="20"/>
          </w:rPr>
          <w:delText>los</w:delText>
        </w:r>
      </w:del>
      <w:ins w:id="350" w:author="Kaxiong" w:date="2021-04-21T20:50:00Z">
        <w:r w:rsidR="00316AEC">
          <w:rPr>
            <w:rFonts w:ascii="Arial" w:hAnsi="Arial"/>
            <w:sz w:val="20"/>
            <w:szCs w:val="20"/>
          </w:rPr>
          <w:t>li</w:t>
        </w:r>
      </w:ins>
      <w:r w:rsidR="00524CC8" w:rsidRPr="00D577FF">
        <w:rPr>
          <w:rFonts w:ascii="Arial" w:hAnsi="Arial"/>
          <w:sz w:val="20"/>
          <w:szCs w:val="20"/>
        </w:rPr>
        <w:t xml:space="preserve"> ntawm </w:t>
      </w:r>
      <w:del w:id="351" w:author="Kaxiong" w:date="2021-04-21T20:50:00Z">
        <w:r w:rsidR="00524CC8" w:rsidRPr="00D577FF" w:rsidDel="00316AEC">
          <w:rPr>
            <w:rFonts w:ascii="Arial" w:hAnsi="Arial"/>
            <w:sz w:val="20"/>
            <w:szCs w:val="20"/>
          </w:rPr>
          <w:delText>ko taw</w:delText>
        </w:r>
        <w:r w:rsidR="00524CC8" w:rsidDel="00316AEC">
          <w:rPr>
            <w:rFonts w:ascii="Arial" w:hAnsi="Arial"/>
            <w:sz w:val="20"/>
            <w:szCs w:val="20"/>
          </w:rPr>
          <w:delText xml:space="preserve"> </w:delText>
        </w:r>
      </w:del>
      <w:r w:rsidR="00524CC8">
        <w:rPr>
          <w:rFonts w:ascii="Arial" w:hAnsi="Arial"/>
          <w:sz w:val="20"/>
          <w:szCs w:val="20"/>
        </w:rPr>
        <w:t>6</w:t>
      </w:r>
      <w:r w:rsidR="00524CC8" w:rsidRPr="00D577FF">
        <w:rPr>
          <w:rFonts w:ascii="Arial" w:hAnsi="Arial"/>
          <w:sz w:val="20"/>
          <w:szCs w:val="20"/>
        </w:rPr>
        <w:t xml:space="preserve"> </w:t>
      </w:r>
      <w:ins w:id="352" w:author="Kaxiong" w:date="2021-04-21T20:50:00Z">
        <w:r w:rsidR="00316AEC">
          <w:rPr>
            <w:rFonts w:ascii="Arial" w:hAnsi="Arial"/>
            <w:sz w:val="20"/>
            <w:szCs w:val="20"/>
          </w:rPr>
          <w:t xml:space="preserve">fij (feet) </w:t>
        </w:r>
      </w:ins>
      <w:r w:rsidR="00524CC8" w:rsidRPr="00D577FF">
        <w:rPr>
          <w:rFonts w:ascii="Arial" w:hAnsi="Arial"/>
          <w:sz w:val="20"/>
          <w:szCs w:val="20"/>
        </w:rPr>
        <w:t xml:space="preserve">Kenneth teb rau nws lub npe </w:t>
      </w:r>
      <w:r w:rsidR="00524CC8">
        <w:rPr>
          <w:rFonts w:ascii="Arial" w:hAnsi="Arial"/>
          <w:sz w:val="20"/>
          <w:szCs w:val="20"/>
        </w:rPr>
        <w:t>uas yog</w:t>
      </w:r>
      <w:r w:rsidR="00524CC8" w:rsidRPr="00D577FF">
        <w:rPr>
          <w:rFonts w:ascii="Arial" w:hAnsi="Arial"/>
          <w:sz w:val="20"/>
          <w:szCs w:val="20"/>
        </w:rPr>
        <w:t xml:space="preserve"> tig mus rau</w:t>
      </w:r>
      <w:ins w:id="353" w:author="Kaxiong" w:date="2021-04-21T20:51:00Z">
        <w:r w:rsidR="00316AEC">
          <w:rPr>
            <w:rFonts w:ascii="Arial" w:hAnsi="Arial"/>
            <w:sz w:val="20"/>
            <w:szCs w:val="20"/>
          </w:rPr>
          <w:t xml:space="preserve"> sab</w:t>
        </w:r>
      </w:ins>
      <w:r w:rsidR="00524CC8" w:rsidRPr="00D577FF">
        <w:rPr>
          <w:rFonts w:ascii="Arial" w:hAnsi="Arial"/>
          <w:sz w:val="20"/>
          <w:szCs w:val="20"/>
        </w:rPr>
        <w:t xml:space="preserve"> </w:t>
      </w:r>
      <w:r w:rsidR="00524CC8">
        <w:rPr>
          <w:rFonts w:ascii="Arial" w:hAnsi="Arial"/>
          <w:sz w:val="20"/>
          <w:szCs w:val="20"/>
        </w:rPr>
        <w:t xml:space="preserve">Tus </w:t>
      </w:r>
      <w:del w:id="354" w:author="Kaxiong" w:date="2021-04-21T20:51:00Z">
        <w:r w:rsidR="00524CC8" w:rsidDel="00316AEC">
          <w:rPr>
            <w:rFonts w:ascii="Arial" w:hAnsi="Arial"/>
            <w:sz w:val="20"/>
            <w:szCs w:val="20"/>
          </w:rPr>
          <w:delText xml:space="preserve">kaws </w:delText>
        </w:r>
      </w:del>
      <w:r w:rsidR="00524CC8">
        <w:rPr>
          <w:rFonts w:ascii="Arial" w:hAnsi="Arial"/>
          <w:sz w:val="20"/>
          <w:szCs w:val="20"/>
        </w:rPr>
        <w:t>hais lus</w:t>
      </w:r>
      <w:r w:rsidR="00524CC8" w:rsidRPr="00D577FF">
        <w:rPr>
          <w:rFonts w:ascii="Arial" w:hAnsi="Arial"/>
          <w:sz w:val="20"/>
          <w:szCs w:val="20"/>
        </w:rPr>
        <w:t xml:space="preserve">/ Tus </w:t>
      </w:r>
      <w:r w:rsidR="00524CC8">
        <w:rPr>
          <w:rFonts w:ascii="Arial" w:hAnsi="Arial"/>
          <w:sz w:val="20"/>
          <w:szCs w:val="20"/>
        </w:rPr>
        <w:t xml:space="preserve">khub sib txuas lus </w:t>
      </w:r>
      <w:r w:rsidR="00524CC8" w:rsidRPr="00BD7480">
        <w:rPr>
          <w:rFonts w:ascii="Arial" w:hAnsi="Arial" w:cs="Arial"/>
          <w:sz w:val="20"/>
          <w:szCs w:val="20"/>
        </w:rPr>
        <w:t xml:space="preserve">hauv </w:t>
      </w:r>
      <w:r w:rsidR="00524CC8">
        <w:rPr>
          <w:rFonts w:ascii="Arial" w:hAnsi="Arial" w:cs="Arial"/>
          <w:sz w:val="20"/>
          <w:szCs w:val="20"/>
        </w:rPr>
        <w:t>8</w:t>
      </w:r>
      <w:r w:rsidR="00524CC8" w:rsidRPr="00BD7480">
        <w:rPr>
          <w:rFonts w:ascii="Arial" w:hAnsi="Arial" w:cs="Arial"/>
          <w:sz w:val="20"/>
          <w:szCs w:val="20"/>
        </w:rPr>
        <w:t xml:space="preserve"> ntawm </w:t>
      </w:r>
      <w:r w:rsidR="00524CC8">
        <w:rPr>
          <w:rFonts w:ascii="Arial" w:hAnsi="Arial" w:cs="Arial"/>
          <w:sz w:val="20"/>
          <w:szCs w:val="20"/>
        </w:rPr>
        <w:t>10</w:t>
      </w:r>
      <w:r w:rsidR="00524CC8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524CC8">
        <w:rPr>
          <w:rFonts w:ascii="Arial" w:hAnsi="Arial" w:cs="Arial"/>
          <w:sz w:val="20"/>
          <w:szCs w:val="20"/>
        </w:rPr>
        <w:t>tus saib xyuas/</w:t>
      </w:r>
      <w:r w:rsidR="00524CC8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524CC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355" w:author="Kaxiong" w:date="2021-04-21T18:16:00Z">
        <w:r w:rsidR="003031D5" w:rsidDel="00F26DEC">
          <w:rPr>
            <w:rFonts w:ascii="Arial" w:hAnsi="Arial"/>
            <w:sz w:val="20"/>
            <w:szCs w:val="20"/>
          </w:rPr>
          <w:delText>C</w:delText>
        </w:r>
        <w:r w:rsidR="003031D5" w:rsidRPr="00E70E39" w:rsidDel="00F26DEC">
          <w:rPr>
            <w:rFonts w:ascii="Arial" w:hAnsi="Arial"/>
            <w:sz w:val="20"/>
            <w:szCs w:val="20"/>
          </w:rPr>
          <w:delText>ov ntsiab lus</w:delText>
        </w:r>
        <w:r w:rsidDel="00F26DEC">
          <w:rPr>
            <w:rFonts w:ascii="Arial" w:hAnsi="Arial"/>
            <w:sz w:val="20"/>
            <w:szCs w:val="20"/>
          </w:rPr>
          <w:delText xml:space="preserve"> </w:delText>
        </w:r>
        <w:r w:rsidRPr="001539A3" w:rsidDel="00F26DEC">
          <w:rPr>
            <w:rFonts w:ascii="Arial" w:hAnsi="Arial"/>
            <w:sz w:val="20"/>
            <w:szCs w:val="20"/>
          </w:rPr>
          <w:delText>nrog</w:delText>
        </w:r>
      </w:del>
      <w:ins w:id="356" w:author="Kaxiong" w:date="2021-04-21T18:16:00Z">
        <w:r w:rsidR="00F26DEC">
          <w:rPr>
            <w:rFonts w:ascii="Arial" w:hAnsi="Arial"/>
            <w:sz w:val="20"/>
            <w:szCs w:val="20"/>
          </w:rPr>
          <w:t>Ua tau li tus qauv</w:t>
        </w:r>
      </w:ins>
      <w:r w:rsidRPr="001539A3">
        <w:rPr>
          <w:rFonts w:ascii="Arial" w:hAnsi="Arial"/>
          <w:sz w:val="20"/>
          <w:szCs w:val="20"/>
        </w:rPr>
        <w:t>.</w:t>
      </w:r>
    </w:p>
    <w:p w14:paraId="6EF12E6C" w14:textId="77777777" w:rsidR="00573F1E" w:rsidRDefault="00573F1E" w:rsidP="00573F1E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</w:p>
    <w:p w14:paraId="358ECA77" w14:textId="77777777" w:rsidR="00573F1E" w:rsidRDefault="00573F1E" w:rsidP="00573F1E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Cov Ntsiab lus ntawm kev Nce Qib:</w:t>
      </w:r>
    </w:p>
    <w:p w14:paraId="41F9F9FE" w14:textId="77777777" w:rsidR="00573F1E" w:rsidRDefault="00573F1E" w:rsidP="00573F1E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Tawm tswv yim:</w:t>
      </w:r>
    </w:p>
    <w:p w14:paraId="2DF8590B" w14:textId="77777777" w:rsidR="00573F1E" w:rsidRDefault="00573F1E" w:rsidP="00573F1E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</w:p>
    <w:p w14:paraId="2B7CD7AF" w14:textId="253E5910" w:rsidR="00573F1E" w:rsidRDefault="00573F1E" w:rsidP="00573F1E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357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358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</w:p>
    <w:p w14:paraId="333B4A08" w14:textId="208040B3" w:rsidR="00573F1E" w:rsidRDefault="00573F1E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733ED94F" w14:textId="4D239413" w:rsidR="00F752B4" w:rsidRDefault="00F752B4">
      <w:pPr>
        <w:rPr>
          <w:rFonts w:ascii="Arial" w:hAnsi="Arial"/>
          <w:b/>
          <w:bCs/>
          <w:sz w:val="20"/>
          <w:szCs w:val="20"/>
        </w:rPr>
      </w:pPr>
    </w:p>
    <w:p w14:paraId="68F477CA" w14:textId="05A466E3" w:rsidR="00F752B4" w:rsidRDefault="00F752B4">
      <w:pPr>
        <w:rPr>
          <w:rFonts w:ascii="Arial" w:hAnsi="Arial"/>
          <w:b/>
          <w:bCs/>
          <w:sz w:val="20"/>
          <w:szCs w:val="20"/>
        </w:rPr>
      </w:pPr>
    </w:p>
    <w:p w14:paraId="547E6026" w14:textId="77777777" w:rsidR="00F752B4" w:rsidRDefault="00F752B4">
      <w:pPr>
        <w:jc w:val="center"/>
        <w:rPr>
          <w:rFonts w:ascii="Arial" w:eastAsia="Arial" w:hAnsi="Arial"/>
          <w:b/>
          <w:sz w:val="23"/>
        </w:rPr>
        <w:pPrChange w:id="359" w:author="Kaxiong" w:date="2021-04-21T21:04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F3B78FC" w14:textId="77777777" w:rsidR="00F752B4" w:rsidRDefault="00F752B4" w:rsidP="00F752B4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79D1397" w14:textId="77777777" w:rsidR="00F752B4" w:rsidRDefault="00F752B4" w:rsidP="00F752B4">
      <w:pPr>
        <w:rPr>
          <w:rFonts w:ascii="Arial" w:hAnsi="Arial"/>
          <w:b/>
          <w:bCs/>
          <w:sz w:val="22"/>
          <w:szCs w:val="22"/>
        </w:rPr>
      </w:pPr>
    </w:p>
    <w:p w14:paraId="600582F6" w14:textId="77777777" w:rsidR="00F752B4" w:rsidRDefault="00F752B4" w:rsidP="00F752B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752B4" w14:paraId="4A0CACDB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01FD" w14:textId="154CA3C8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del w:id="360" w:author="Kaxiong" w:date="2021-04-21T21:09:00Z">
              <w:r w:rsidR="004300C1" w:rsidDel="00405679">
                <w:rPr>
                  <w:rFonts w:ascii="Arial" w:hAnsi="Arial"/>
                  <w:sz w:val="20"/>
                  <w:szCs w:val="20"/>
                </w:rPr>
                <w:delText>Tus neeg tshawb fawb</w:delText>
              </w:r>
            </w:del>
            <w:ins w:id="361" w:author="Kaxiong" w:date="2021-04-21T21:09:00Z">
              <w:r w:rsidR="00405679">
                <w:rPr>
                  <w:rFonts w:ascii="Arial" w:hAnsi="Arial"/>
                  <w:sz w:val="20"/>
                  <w:szCs w:val="20"/>
                </w:rPr>
                <w:t>Kev kawm ntaub ntawv</w:t>
              </w:r>
            </w:ins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32F5" w14:textId="0C32F540" w:rsidR="00F752B4" w:rsidRDefault="00F752B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20/21 #1</w:t>
            </w:r>
            <w:r w:rsidR="00A764FB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1</w:t>
            </w:r>
          </w:p>
          <w:p w14:paraId="6EF2B7FE" w14:textId="77777777" w:rsidR="00F752B4" w:rsidRDefault="00F752B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7089870D" w14:textId="200AE933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Kaum Hlis xyoo 2021, </w:t>
            </w:r>
            <w:r w:rsidR="009C5090" w:rsidRPr="009C5090">
              <w:rPr>
                <w:rFonts w:ascii="Arial" w:hAnsi="Arial"/>
                <w:sz w:val="20"/>
                <w:szCs w:val="20"/>
              </w:rPr>
              <w:t>Kenneth yuav</w:t>
            </w:r>
            <w:r w:rsidR="009C5090">
              <w:rPr>
                <w:rFonts w:ascii="Arial" w:hAnsi="Arial"/>
                <w:sz w:val="20"/>
                <w:szCs w:val="20"/>
              </w:rPr>
              <w:t xml:space="preserve"> </w:t>
            </w:r>
            <w:del w:id="362" w:author="Kaxiong" w:date="2021-04-21T21:20:00Z">
              <w:r w:rsidR="009C5090" w:rsidDel="007D0A17">
                <w:rPr>
                  <w:rFonts w:ascii="Arial" w:hAnsi="Arial"/>
                  <w:sz w:val="20"/>
                  <w:szCs w:val="20"/>
                </w:rPr>
                <w:delText>rov qab</w:delText>
              </w:r>
              <w:r w:rsidR="009C5090" w:rsidRPr="009C5090" w:rsidDel="007D0A17">
                <w:rPr>
                  <w:rFonts w:ascii="Arial" w:hAnsi="Arial"/>
                  <w:sz w:val="20"/>
                  <w:szCs w:val="20"/>
                </w:rPr>
                <w:delText xml:space="preserve"> txheeb xyuas</w:delText>
              </w:r>
            </w:del>
            <w:ins w:id="363" w:author="Kaxiong" w:date="2021-04-21T21:20:00Z">
              <w:r w:rsidR="007D0A17">
                <w:rPr>
                  <w:rFonts w:ascii="Arial" w:hAnsi="Arial"/>
                  <w:sz w:val="20"/>
                  <w:szCs w:val="20"/>
                </w:rPr>
                <w:t>lees paub</w:t>
              </w:r>
            </w:ins>
            <w:r w:rsidR="009C5090">
              <w:rPr>
                <w:rFonts w:ascii="Arial" w:hAnsi="Arial"/>
                <w:sz w:val="20"/>
                <w:szCs w:val="20"/>
              </w:rPr>
              <w:t xml:space="preserve"> txog</w:t>
            </w:r>
            <w:r w:rsidR="009C5090" w:rsidRPr="009C5090">
              <w:rPr>
                <w:rFonts w:ascii="Arial" w:hAnsi="Arial"/>
                <w:sz w:val="20"/>
                <w:szCs w:val="20"/>
              </w:rPr>
              <w:t xml:space="preserve"> 12 tus </w:t>
            </w:r>
            <w:del w:id="364" w:author="Kaxiong" w:date="2021-04-21T21:20:00Z">
              <w:r w:rsidR="009C5090" w:rsidRPr="009C5090" w:rsidDel="007D0A17">
                <w:rPr>
                  <w:rFonts w:ascii="Arial" w:hAnsi="Arial"/>
                  <w:sz w:val="20"/>
                  <w:szCs w:val="20"/>
                </w:rPr>
                <w:delText>tsiaj</w:delText>
              </w:r>
            </w:del>
            <w:ins w:id="365" w:author="Kaxiong" w:date="2021-04-21T21:20:00Z">
              <w:r w:rsidR="007D0A17">
                <w:rPr>
                  <w:rFonts w:ascii="Arial" w:hAnsi="Arial"/>
                  <w:sz w:val="20"/>
                  <w:szCs w:val="20"/>
                </w:rPr>
                <w:t>niam</w:t>
              </w:r>
            </w:ins>
            <w:r w:rsidR="009C5090" w:rsidRPr="009C5090">
              <w:rPr>
                <w:rFonts w:ascii="Arial" w:hAnsi="Arial"/>
                <w:sz w:val="20"/>
                <w:szCs w:val="20"/>
              </w:rPr>
              <w:t xml:space="preserve"> ntawv</w:t>
            </w:r>
            <w:r w:rsidR="00AE2ED5">
              <w:rPr>
                <w:rFonts w:ascii="Arial" w:hAnsi="Arial"/>
                <w:sz w:val="20"/>
                <w:szCs w:val="20"/>
              </w:rPr>
              <w:t xml:space="preserve"> </w:t>
            </w:r>
            <w:ins w:id="366" w:author="Kaxiong" w:date="2021-04-21T21:20:00Z">
              <w:r w:rsidR="007D0A17">
                <w:rPr>
                  <w:rFonts w:ascii="Arial" w:hAnsi="Arial"/>
                  <w:sz w:val="20"/>
                  <w:szCs w:val="20"/>
                </w:rPr>
                <w:t xml:space="preserve">loj </w:t>
              </w:r>
            </w:ins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hauv </w:t>
            </w:r>
            <w:r w:rsidR="00AE2ED5">
              <w:rPr>
                <w:rFonts w:ascii="Arial" w:hAnsi="Arial" w:cs="Arial"/>
                <w:sz w:val="20"/>
                <w:szCs w:val="20"/>
              </w:rPr>
              <w:t>8</w:t>
            </w:r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ntawm </w:t>
            </w:r>
            <w:r w:rsidR="00AE2ED5">
              <w:rPr>
                <w:rFonts w:ascii="Arial" w:hAnsi="Arial" w:cs="Arial"/>
                <w:sz w:val="20"/>
                <w:szCs w:val="20"/>
              </w:rPr>
              <w:t>10</w:t>
            </w:r>
            <w:r w:rsidR="00AE2ED5" w:rsidRPr="00BD7480">
              <w:rPr>
                <w:rFonts w:ascii="Arial" w:hAnsi="Arial" w:cs="Arial"/>
                <w:sz w:val="20"/>
                <w:szCs w:val="20"/>
              </w:rPr>
              <w:t xml:space="preserve"> cov tsam thawj raws li kev soj ntsuam los ntawm cov neeg ua hauj lwm thiab cov ntaub ntawv uas khaws.</w:t>
            </w:r>
          </w:p>
          <w:p w14:paraId="670F009F" w14:textId="7CF76DBB" w:rsidR="00F752B4" w:rsidRDefault="00611B9E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C7BA1A" wp14:editId="0C3B654B">
                  <wp:extent cx="152479" cy="114359"/>
                  <wp:effectExtent l="0" t="0" r="0" b="0"/>
                  <wp:docPr id="212" name="Pictur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52B4">
              <w:rPr>
                <w:rFonts w:ascii="Arial" w:hAnsi="Arial"/>
                <w:sz w:val="20"/>
                <w:szCs w:val="20"/>
              </w:rPr>
              <w:t>Tso cai rau tub ntxhais kawm koom tes/kawm tau raws li cov qauv ntaub ntawv kawm / lub xeev tus qauv</w:t>
            </w:r>
            <w:r w:rsidR="00F752B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812EF2" w:rsidRPr="00922DF7">
              <w:rPr>
                <w:rFonts w:ascii="Arial" w:hAnsi="Arial"/>
                <w:sz w:val="20"/>
                <w:szCs w:val="20"/>
              </w:rPr>
              <w:t xml:space="preserve">Luam Cov </w:t>
            </w:r>
            <w:del w:id="367" w:author="Kaxiong" w:date="2021-04-21T21:22:00Z">
              <w:r w:rsidR="00812EF2" w:rsidRPr="00922DF7" w:rsidDel="007D0A17">
                <w:rPr>
                  <w:rFonts w:ascii="Arial" w:hAnsi="Arial"/>
                  <w:sz w:val="20"/>
                  <w:szCs w:val="20"/>
                </w:rPr>
                <w:delText>Ntsiab Lus</w:delText>
              </w:r>
            </w:del>
            <w:ins w:id="368" w:author="Kaxiong" w:date="2021-04-21T21:22:00Z">
              <w:r w:rsidR="007D0A17">
                <w:rPr>
                  <w:rFonts w:ascii="Arial" w:hAnsi="Arial"/>
                  <w:sz w:val="20"/>
                  <w:szCs w:val="20"/>
                </w:rPr>
                <w:t>kev xav</w:t>
              </w:r>
            </w:ins>
            <w:r w:rsidR="00812EF2" w:rsidRPr="00922DF7">
              <w:rPr>
                <w:rFonts w:ascii="Arial" w:hAnsi="Arial"/>
                <w:sz w:val="20"/>
                <w:szCs w:val="20"/>
              </w:rPr>
              <w:t xml:space="preserve"> 1.d.</w:t>
            </w:r>
            <w:r w:rsidR="0051561D">
              <w:rPr>
                <w:rFonts w:ascii="Arial" w:hAnsi="Arial"/>
                <w:sz w:val="20"/>
                <w:szCs w:val="20"/>
              </w:rPr>
              <w:t xml:space="preserve"> </w:t>
            </w:r>
            <w:r w:rsidR="004B1EEF">
              <w:rPr>
                <w:rFonts w:ascii="Arial" w:hAnsi="Arial"/>
                <w:sz w:val="20"/>
                <w:szCs w:val="20"/>
              </w:rPr>
              <w:t>Paub txog</w:t>
            </w:r>
            <w:r w:rsidR="005662FB" w:rsidRPr="005662FB">
              <w:rPr>
                <w:rFonts w:ascii="Arial" w:hAnsi="Arial"/>
                <w:sz w:val="20"/>
                <w:szCs w:val="20"/>
              </w:rPr>
              <w:t xml:space="preserve"> cov npe thiab </w:t>
            </w:r>
            <w:r w:rsidR="00F466D3">
              <w:rPr>
                <w:rFonts w:ascii="Arial" w:hAnsi="Arial"/>
                <w:sz w:val="20"/>
                <w:szCs w:val="20"/>
              </w:rPr>
              <w:t xml:space="preserve">tag nrho </w:t>
            </w:r>
            <w:r w:rsidR="005662FB" w:rsidRPr="005662FB">
              <w:rPr>
                <w:rFonts w:ascii="Arial" w:hAnsi="Arial"/>
                <w:sz w:val="20"/>
                <w:szCs w:val="20"/>
              </w:rPr>
              <w:t>cov npe ntawm tus</w:t>
            </w:r>
            <w:r w:rsidR="00F466D3">
              <w:rPr>
                <w:rFonts w:ascii="Arial" w:hAnsi="Arial"/>
                <w:sz w:val="20"/>
                <w:szCs w:val="20"/>
              </w:rPr>
              <w:t xml:space="preserve"> </w:t>
            </w:r>
            <w:del w:id="369" w:author="Kaxiong" w:date="2021-04-21T21:23:00Z">
              <w:r w:rsidR="00F466D3" w:rsidDel="007D0A17">
                <w:rPr>
                  <w:rFonts w:ascii="Arial" w:hAnsi="Arial"/>
                  <w:sz w:val="20"/>
                  <w:szCs w:val="20"/>
                </w:rPr>
                <w:delText>ntsiaj</w:delText>
              </w:r>
            </w:del>
            <w:ins w:id="370" w:author="Kaxiong" w:date="2021-04-21T21:23:00Z">
              <w:r w:rsidR="007D0A17">
                <w:rPr>
                  <w:rFonts w:ascii="Arial" w:hAnsi="Arial"/>
                  <w:sz w:val="20"/>
                  <w:szCs w:val="20"/>
                </w:rPr>
                <w:t>niam</w:t>
              </w:r>
            </w:ins>
            <w:r w:rsidR="005662FB" w:rsidRPr="005662FB">
              <w:rPr>
                <w:rFonts w:ascii="Arial" w:hAnsi="Arial"/>
                <w:sz w:val="20"/>
                <w:szCs w:val="20"/>
              </w:rPr>
              <w:t xml:space="preserve"> ntawv loj thiab tu</w:t>
            </w:r>
            <w:r w:rsidR="00F466D3">
              <w:rPr>
                <w:rFonts w:ascii="Arial" w:hAnsi="Arial"/>
                <w:sz w:val="20"/>
                <w:szCs w:val="20"/>
              </w:rPr>
              <w:t>s</w:t>
            </w:r>
            <w:r w:rsidR="005662FB" w:rsidRPr="005662FB">
              <w:rPr>
                <w:rFonts w:ascii="Arial" w:hAnsi="Arial"/>
                <w:sz w:val="20"/>
                <w:szCs w:val="20"/>
              </w:rPr>
              <w:t xml:space="preserve"> </w:t>
            </w:r>
            <w:del w:id="371" w:author="Kaxiong" w:date="2021-04-21T21:23:00Z">
              <w:r w:rsidR="005662FB" w:rsidRPr="005662FB" w:rsidDel="007D0A17">
                <w:rPr>
                  <w:rFonts w:ascii="Arial" w:hAnsi="Arial"/>
                  <w:sz w:val="20"/>
                  <w:szCs w:val="20"/>
                </w:rPr>
                <w:delText>tsiaj</w:delText>
              </w:r>
            </w:del>
            <w:ins w:id="372" w:author="Kaxiong" w:date="2021-04-21T21:23:00Z">
              <w:r w:rsidR="007D0A17">
                <w:rPr>
                  <w:rFonts w:ascii="Arial" w:hAnsi="Arial"/>
                  <w:sz w:val="20"/>
                  <w:szCs w:val="20"/>
                </w:rPr>
                <w:t>niam</w:t>
              </w:r>
            </w:ins>
            <w:r w:rsidR="005662FB" w:rsidRPr="005662FB">
              <w:rPr>
                <w:rFonts w:ascii="Arial" w:hAnsi="Arial"/>
                <w:sz w:val="20"/>
                <w:szCs w:val="20"/>
              </w:rPr>
              <w:t xml:space="preserve"> ntawv me.</w:t>
            </w:r>
          </w:p>
          <w:p w14:paraId="4597BA30" w14:textId="5C5DAC1D" w:rsidR="00F752B4" w:rsidRDefault="002254B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70629D" wp14:editId="5C8414DF">
                  <wp:extent cx="149225" cy="109220"/>
                  <wp:effectExtent l="0" t="0" r="3175" b="508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752B4"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68CEA8E3" w14:textId="7183A80C" w:rsidR="00F752B4" w:rsidRDefault="00CD63A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09909F" wp14:editId="4AFDE912">
                  <wp:extent cx="149225" cy="109220"/>
                  <wp:effectExtent l="0" t="0" r="3175" b="508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752B4">
              <w:rPr>
                <w:rFonts w:ascii="Arial" w:hAnsi="Arial"/>
                <w:sz w:val="20"/>
                <w:szCs w:val="20"/>
              </w:rPr>
              <w:t xml:space="preserve"> Kev paub lus zoo</w:t>
            </w:r>
          </w:p>
          <w:p w14:paraId="5B320A6B" w14:textId="77777777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1E33AC" wp14:editId="6EB10A66">
                  <wp:extent cx="149225" cy="109220"/>
                  <wp:effectExtent l="0" t="0" r="3175" b="508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8E8DEBF" wp14:editId="38B60A3F">
                  <wp:extent cx="149225" cy="119380"/>
                  <wp:effectExtent l="0" t="0" r="317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29C691AD" w14:textId="77777777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B3E9F4" wp14:editId="23231207">
                  <wp:extent cx="149225" cy="109220"/>
                  <wp:effectExtent l="0" t="0" r="3175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13776EF6" wp14:editId="67E893BA">
                  <wp:extent cx="149225" cy="119380"/>
                  <wp:effectExtent l="0" t="0" r="317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41CF556A" w14:textId="2B7FC8AF" w:rsidR="00F752B4" w:rsidRDefault="00F752B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kawm/Cov neeg ua hauj lwm</w:t>
            </w:r>
            <w:del w:id="373" w:author="Kaxiong" w:date="2021-04-21T20:06:00Z">
              <w:r w:rsidDel="006451C0">
                <w:rPr>
                  <w:rFonts w:ascii="Arial" w:hAnsi="Arial"/>
                  <w:sz w:val="20"/>
                  <w:szCs w:val="20"/>
                </w:rPr>
                <w:delText>/tus siab xyuas</w:delText>
              </w:r>
            </w:del>
            <w:ins w:id="374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/Cov neeg saib xyuas</w:t>
              </w:r>
            </w:ins>
          </w:p>
        </w:tc>
      </w:tr>
      <w:tr w:rsidR="00F752B4" w14:paraId="44C51608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363B" w14:textId="230B2F00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  <w:cs/>
                <w:lang w:bidi="lo-L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3B2F0E">
              <w:rPr>
                <w:rFonts w:ascii="Arial" w:hAnsi="Arial"/>
                <w:sz w:val="20"/>
                <w:szCs w:val="20"/>
              </w:rPr>
              <w:t xml:space="preserve">Txhawm rau niam, </w:t>
            </w:r>
            <w:r w:rsidR="00731F14" w:rsidRPr="00731F14">
              <w:rPr>
                <w:rFonts w:ascii="Arial" w:hAnsi="Arial"/>
                <w:sz w:val="20"/>
                <w:szCs w:val="20"/>
              </w:rPr>
              <w:t xml:space="preserve">Kenneth paub tag nrho cov </w:t>
            </w:r>
            <w:del w:id="375" w:author="Kaxiong" w:date="2021-04-21T21:18:00Z">
              <w:r w:rsidR="00731F14" w:rsidRPr="00731F14" w:rsidDel="007D0A17">
                <w:rPr>
                  <w:rFonts w:ascii="Arial" w:hAnsi="Arial"/>
                  <w:sz w:val="20"/>
                  <w:szCs w:val="20"/>
                </w:rPr>
                <w:delText>tsiaj</w:delText>
              </w:r>
            </w:del>
            <w:ins w:id="376" w:author="Kaxiong" w:date="2021-04-21T21:18:00Z">
              <w:r w:rsidR="007D0A17">
                <w:rPr>
                  <w:rFonts w:ascii="Arial" w:hAnsi="Arial"/>
                  <w:sz w:val="20"/>
                  <w:szCs w:val="20"/>
                </w:rPr>
                <w:t>niam</w:t>
              </w:r>
            </w:ins>
            <w:r w:rsidR="00731F14" w:rsidRPr="00731F14">
              <w:rPr>
                <w:rFonts w:ascii="Arial" w:hAnsi="Arial"/>
                <w:sz w:val="20"/>
                <w:szCs w:val="20"/>
              </w:rPr>
              <w:t xml:space="preserve"> ntawv </w:t>
            </w:r>
            <w:ins w:id="377" w:author="Kaxiong" w:date="2021-04-21T21:18:00Z">
              <w:r w:rsidR="007D0A17">
                <w:rPr>
                  <w:rFonts w:ascii="Arial" w:hAnsi="Arial"/>
                  <w:sz w:val="20"/>
                  <w:szCs w:val="20"/>
                </w:rPr>
                <w:t xml:space="preserve">loj </w:t>
              </w:r>
            </w:ins>
            <w:r w:rsidR="00731F14" w:rsidRPr="00731F14">
              <w:rPr>
                <w:rFonts w:ascii="Arial" w:hAnsi="Arial"/>
                <w:sz w:val="20"/>
                <w:szCs w:val="20"/>
              </w:rPr>
              <w:t xml:space="preserve">thiab </w:t>
            </w:r>
            <w:del w:id="378" w:author="Kaxiong" w:date="2021-04-21T21:18:00Z">
              <w:r w:rsidR="00731F14" w:rsidDel="007D0A17">
                <w:rPr>
                  <w:rFonts w:ascii="Arial" w:hAnsi="Arial"/>
                  <w:sz w:val="20"/>
                  <w:szCs w:val="20"/>
                </w:rPr>
                <w:delText xml:space="preserve">lawv </w:delText>
              </w:r>
            </w:del>
            <w:r w:rsidR="00731F14" w:rsidRPr="00731F14">
              <w:rPr>
                <w:rFonts w:ascii="Arial" w:hAnsi="Arial"/>
                <w:sz w:val="20"/>
                <w:szCs w:val="20"/>
              </w:rPr>
              <w:t>sau</w:t>
            </w:r>
            <w:r w:rsidR="00731F14">
              <w:rPr>
                <w:rFonts w:ascii="Arial" w:hAnsi="Arial"/>
                <w:sz w:val="20"/>
                <w:szCs w:val="20"/>
              </w:rPr>
              <w:t xml:space="preserve"> raws li </w:t>
            </w:r>
            <w:r w:rsidR="00731F14" w:rsidRPr="00731F14">
              <w:rPr>
                <w:rFonts w:ascii="Arial" w:hAnsi="Arial"/>
                <w:sz w:val="20"/>
                <w:szCs w:val="20"/>
              </w:rPr>
              <w:t xml:space="preserve">nws txoj kev </w:t>
            </w:r>
            <w:r w:rsidR="00C268EE">
              <w:rPr>
                <w:rFonts w:ascii="Arial" w:hAnsi="Arial"/>
                <w:sz w:val="20"/>
                <w:szCs w:val="20"/>
              </w:rPr>
              <w:t>qhia</w:t>
            </w:r>
            <w:r w:rsidR="00731F14" w:rsidRPr="00731F14">
              <w:rPr>
                <w:rFonts w:ascii="Arial" w:hAnsi="Arial"/>
                <w:sz w:val="20"/>
                <w:szCs w:val="20"/>
              </w:rPr>
              <w:t>.</w:t>
            </w:r>
          </w:p>
          <w:p w14:paraId="173D6C1F" w14:textId="77777777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  <w:p w14:paraId="2A69B050" w14:textId="77777777" w:rsidR="00F752B4" w:rsidRDefault="00F752B4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B8BE" w14:textId="77777777" w:rsidR="00F752B4" w:rsidRDefault="00F752B4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57EB15E9" w14:textId="7C63AFFC" w:rsidR="00F752B4" w:rsidRDefault="00F752B4" w:rsidP="00F752B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</w:t>
      </w:r>
      <w:r>
        <w:rPr>
          <w:rFonts w:ascii="Arial" w:hAnsi="Arial"/>
          <w:sz w:val="20"/>
          <w:szCs w:val="20"/>
        </w:rPr>
        <w:t xml:space="preserve">:Txog lub Kaum Ob Hlis xyoo 2020, </w:t>
      </w:r>
      <w:r w:rsidR="00662AC4" w:rsidRPr="009C5090">
        <w:rPr>
          <w:rFonts w:ascii="Arial" w:hAnsi="Arial"/>
          <w:sz w:val="20"/>
          <w:szCs w:val="20"/>
        </w:rPr>
        <w:t>Kenneth yuav</w:t>
      </w:r>
      <w:r w:rsidR="00662AC4">
        <w:rPr>
          <w:rFonts w:ascii="Arial" w:hAnsi="Arial"/>
          <w:sz w:val="20"/>
          <w:szCs w:val="20"/>
        </w:rPr>
        <w:t xml:space="preserve"> </w:t>
      </w:r>
      <w:del w:id="379" w:author="Kaxiong" w:date="2021-04-21T21:27:00Z">
        <w:r w:rsidR="00662AC4" w:rsidDel="001E229E">
          <w:rPr>
            <w:rFonts w:ascii="Arial" w:hAnsi="Arial"/>
            <w:sz w:val="20"/>
            <w:szCs w:val="20"/>
          </w:rPr>
          <w:delText>rov qab</w:delText>
        </w:r>
        <w:r w:rsidR="00662AC4" w:rsidRPr="009C5090" w:rsidDel="001E229E">
          <w:rPr>
            <w:rFonts w:ascii="Arial" w:hAnsi="Arial"/>
            <w:sz w:val="20"/>
            <w:szCs w:val="20"/>
          </w:rPr>
          <w:delText xml:space="preserve"> txheeb xyua</w:delText>
        </w:r>
      </w:del>
      <w:del w:id="380" w:author="Kaxiong" w:date="2021-04-21T21:28:00Z">
        <w:r w:rsidR="00662AC4" w:rsidRPr="009C5090" w:rsidDel="001E229E">
          <w:rPr>
            <w:rFonts w:ascii="Arial" w:hAnsi="Arial"/>
            <w:sz w:val="20"/>
            <w:szCs w:val="20"/>
          </w:rPr>
          <w:delText>s</w:delText>
        </w:r>
      </w:del>
      <w:ins w:id="381" w:author="Kaxiong" w:date="2021-04-21T21:28:00Z">
        <w:r w:rsidR="001E229E">
          <w:rPr>
            <w:rFonts w:ascii="Arial" w:hAnsi="Arial"/>
            <w:sz w:val="20"/>
            <w:szCs w:val="20"/>
          </w:rPr>
          <w:t>lees paub</w:t>
        </w:r>
      </w:ins>
      <w:r w:rsidR="00662AC4">
        <w:rPr>
          <w:rFonts w:ascii="Arial" w:hAnsi="Arial"/>
          <w:sz w:val="20"/>
          <w:szCs w:val="20"/>
        </w:rPr>
        <w:t xml:space="preserve"> txog</w:t>
      </w:r>
      <w:r w:rsidR="00662AC4" w:rsidRPr="009C5090">
        <w:rPr>
          <w:rFonts w:ascii="Arial" w:hAnsi="Arial"/>
          <w:sz w:val="20"/>
          <w:szCs w:val="20"/>
        </w:rPr>
        <w:t xml:space="preserve"> </w:t>
      </w:r>
      <w:r w:rsidR="00662AC4">
        <w:rPr>
          <w:rFonts w:ascii="Arial" w:hAnsi="Arial"/>
          <w:sz w:val="20"/>
          <w:szCs w:val="20"/>
        </w:rPr>
        <w:t>3</w:t>
      </w:r>
      <w:r w:rsidR="00662AC4" w:rsidRPr="009C5090">
        <w:rPr>
          <w:rFonts w:ascii="Arial" w:hAnsi="Arial"/>
          <w:sz w:val="20"/>
          <w:szCs w:val="20"/>
        </w:rPr>
        <w:t xml:space="preserve"> tus </w:t>
      </w:r>
      <w:del w:id="382" w:author="Kaxiong" w:date="2021-04-21T21:29:00Z">
        <w:r w:rsidR="00662AC4" w:rsidRPr="009C5090" w:rsidDel="001E229E">
          <w:rPr>
            <w:rFonts w:ascii="Arial" w:hAnsi="Arial"/>
            <w:sz w:val="20"/>
            <w:szCs w:val="20"/>
          </w:rPr>
          <w:delText>tsiaj</w:delText>
        </w:r>
      </w:del>
      <w:ins w:id="383" w:author="Kaxiong" w:date="2021-04-21T21:29:00Z">
        <w:r w:rsidR="001E229E">
          <w:rPr>
            <w:rFonts w:ascii="Arial" w:hAnsi="Arial"/>
            <w:sz w:val="20"/>
            <w:szCs w:val="20"/>
          </w:rPr>
          <w:t>niam</w:t>
        </w:r>
      </w:ins>
      <w:r w:rsidR="00662AC4" w:rsidRPr="009C5090">
        <w:rPr>
          <w:rFonts w:ascii="Arial" w:hAnsi="Arial"/>
          <w:sz w:val="20"/>
          <w:szCs w:val="20"/>
        </w:rPr>
        <w:t xml:space="preserve"> ntawv</w:t>
      </w:r>
      <w:r w:rsidR="00662AC4">
        <w:rPr>
          <w:rFonts w:ascii="Arial" w:hAnsi="Arial"/>
          <w:sz w:val="20"/>
          <w:szCs w:val="20"/>
        </w:rPr>
        <w:t xml:space="preserve"> </w:t>
      </w:r>
      <w:ins w:id="384" w:author="Kaxiong" w:date="2021-04-21T21:29:00Z">
        <w:r w:rsidR="001E229E">
          <w:rPr>
            <w:rFonts w:ascii="Arial" w:hAnsi="Arial"/>
            <w:sz w:val="20"/>
            <w:szCs w:val="20"/>
          </w:rPr>
          <w:t xml:space="preserve">loj </w:t>
        </w:r>
      </w:ins>
      <w:r w:rsidR="00662AC4" w:rsidRPr="00BD7480">
        <w:rPr>
          <w:rFonts w:ascii="Arial" w:hAnsi="Arial" w:cs="Arial"/>
          <w:sz w:val="20"/>
          <w:szCs w:val="20"/>
        </w:rPr>
        <w:t xml:space="preserve">hauv </w:t>
      </w:r>
      <w:r w:rsidR="00662AC4">
        <w:rPr>
          <w:rFonts w:ascii="Arial" w:hAnsi="Arial" w:cs="Arial"/>
          <w:sz w:val="20"/>
          <w:szCs w:val="20"/>
        </w:rPr>
        <w:t>8</w:t>
      </w:r>
      <w:r w:rsidR="00662AC4" w:rsidRPr="00BD7480">
        <w:rPr>
          <w:rFonts w:ascii="Arial" w:hAnsi="Arial" w:cs="Arial"/>
          <w:sz w:val="20"/>
          <w:szCs w:val="20"/>
        </w:rPr>
        <w:t xml:space="preserve"> ntawm </w:t>
      </w:r>
      <w:r w:rsidR="00662AC4">
        <w:rPr>
          <w:rFonts w:ascii="Arial" w:hAnsi="Arial" w:cs="Arial"/>
          <w:sz w:val="20"/>
          <w:szCs w:val="20"/>
        </w:rPr>
        <w:t>10</w:t>
      </w:r>
      <w:r w:rsidR="00662AC4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70B45FC9" w14:textId="04BE2267" w:rsidR="00F752B4" w:rsidRDefault="00F752B4" w:rsidP="00F752B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Peb Hlis xyoo 2021, </w:t>
      </w:r>
      <w:r w:rsidR="00662AC4" w:rsidRPr="009C5090">
        <w:rPr>
          <w:rFonts w:ascii="Arial" w:hAnsi="Arial"/>
          <w:sz w:val="20"/>
          <w:szCs w:val="20"/>
        </w:rPr>
        <w:t>Kenneth yuav</w:t>
      </w:r>
      <w:r w:rsidR="00662AC4">
        <w:rPr>
          <w:rFonts w:ascii="Arial" w:hAnsi="Arial"/>
          <w:sz w:val="20"/>
          <w:szCs w:val="20"/>
        </w:rPr>
        <w:t xml:space="preserve"> </w:t>
      </w:r>
      <w:del w:id="385" w:author="Kaxiong" w:date="2021-04-21T21:28:00Z">
        <w:r w:rsidR="00662AC4" w:rsidDel="001E229E">
          <w:rPr>
            <w:rFonts w:ascii="Arial" w:hAnsi="Arial"/>
            <w:sz w:val="20"/>
            <w:szCs w:val="20"/>
          </w:rPr>
          <w:delText>rov qab</w:delText>
        </w:r>
        <w:r w:rsidR="00662AC4" w:rsidRPr="009C5090" w:rsidDel="001E229E">
          <w:rPr>
            <w:rFonts w:ascii="Arial" w:hAnsi="Arial"/>
            <w:sz w:val="20"/>
            <w:szCs w:val="20"/>
          </w:rPr>
          <w:delText xml:space="preserve"> txheeb xyuas</w:delText>
        </w:r>
      </w:del>
      <w:ins w:id="386" w:author="Kaxiong" w:date="2021-04-21T21:28:00Z">
        <w:r w:rsidR="001E229E">
          <w:rPr>
            <w:rFonts w:ascii="Arial" w:hAnsi="Arial"/>
            <w:sz w:val="20"/>
            <w:szCs w:val="20"/>
          </w:rPr>
          <w:t>lees paub</w:t>
        </w:r>
      </w:ins>
      <w:r w:rsidR="00662AC4">
        <w:rPr>
          <w:rFonts w:ascii="Arial" w:hAnsi="Arial"/>
          <w:sz w:val="20"/>
          <w:szCs w:val="20"/>
        </w:rPr>
        <w:t xml:space="preserve"> txog</w:t>
      </w:r>
      <w:r w:rsidR="00662AC4" w:rsidRPr="009C5090">
        <w:rPr>
          <w:rFonts w:ascii="Arial" w:hAnsi="Arial"/>
          <w:sz w:val="20"/>
          <w:szCs w:val="20"/>
        </w:rPr>
        <w:t xml:space="preserve"> </w:t>
      </w:r>
      <w:r w:rsidR="00662AC4">
        <w:rPr>
          <w:rFonts w:ascii="Arial" w:hAnsi="Arial"/>
          <w:sz w:val="20"/>
          <w:szCs w:val="20"/>
        </w:rPr>
        <w:t>6</w:t>
      </w:r>
      <w:r w:rsidR="00662AC4" w:rsidRPr="009C5090">
        <w:rPr>
          <w:rFonts w:ascii="Arial" w:hAnsi="Arial"/>
          <w:sz w:val="20"/>
          <w:szCs w:val="20"/>
        </w:rPr>
        <w:t xml:space="preserve"> tus </w:t>
      </w:r>
      <w:del w:id="387" w:author="Kaxiong" w:date="2021-04-21T21:29:00Z">
        <w:r w:rsidR="00662AC4" w:rsidRPr="009C5090" w:rsidDel="001E229E">
          <w:rPr>
            <w:rFonts w:ascii="Arial" w:hAnsi="Arial"/>
            <w:sz w:val="20"/>
            <w:szCs w:val="20"/>
          </w:rPr>
          <w:delText>tsiaj</w:delText>
        </w:r>
      </w:del>
      <w:ins w:id="388" w:author="Kaxiong" w:date="2021-04-21T21:29:00Z">
        <w:r w:rsidR="001E229E">
          <w:rPr>
            <w:rFonts w:ascii="Arial" w:hAnsi="Arial"/>
            <w:sz w:val="20"/>
            <w:szCs w:val="20"/>
          </w:rPr>
          <w:t>niam</w:t>
        </w:r>
      </w:ins>
      <w:r w:rsidR="00662AC4" w:rsidRPr="009C5090">
        <w:rPr>
          <w:rFonts w:ascii="Arial" w:hAnsi="Arial"/>
          <w:sz w:val="20"/>
          <w:szCs w:val="20"/>
        </w:rPr>
        <w:t xml:space="preserve"> ntawv</w:t>
      </w:r>
      <w:r w:rsidR="00662AC4">
        <w:rPr>
          <w:rFonts w:ascii="Arial" w:hAnsi="Arial"/>
          <w:sz w:val="20"/>
          <w:szCs w:val="20"/>
        </w:rPr>
        <w:t xml:space="preserve"> </w:t>
      </w:r>
      <w:ins w:id="389" w:author="Kaxiong" w:date="2021-04-21T21:29:00Z">
        <w:r w:rsidR="001E229E">
          <w:rPr>
            <w:rFonts w:ascii="Arial" w:hAnsi="Arial"/>
            <w:sz w:val="20"/>
            <w:szCs w:val="20"/>
          </w:rPr>
          <w:t xml:space="preserve">loj </w:t>
        </w:r>
      </w:ins>
      <w:r w:rsidR="00662AC4" w:rsidRPr="00BD7480">
        <w:rPr>
          <w:rFonts w:ascii="Arial" w:hAnsi="Arial" w:cs="Arial"/>
          <w:sz w:val="20"/>
          <w:szCs w:val="20"/>
        </w:rPr>
        <w:t xml:space="preserve">hauv </w:t>
      </w:r>
      <w:r w:rsidR="00662AC4">
        <w:rPr>
          <w:rFonts w:ascii="Arial" w:hAnsi="Arial" w:cs="Arial"/>
          <w:sz w:val="20"/>
          <w:szCs w:val="20"/>
        </w:rPr>
        <w:t>8</w:t>
      </w:r>
      <w:r w:rsidR="00662AC4" w:rsidRPr="00BD7480">
        <w:rPr>
          <w:rFonts w:ascii="Arial" w:hAnsi="Arial" w:cs="Arial"/>
          <w:sz w:val="20"/>
          <w:szCs w:val="20"/>
        </w:rPr>
        <w:t xml:space="preserve"> ntawm </w:t>
      </w:r>
      <w:r w:rsidR="00662AC4">
        <w:rPr>
          <w:rFonts w:ascii="Arial" w:hAnsi="Arial" w:cs="Arial"/>
          <w:sz w:val="20"/>
          <w:szCs w:val="20"/>
        </w:rPr>
        <w:t>10</w:t>
      </w:r>
      <w:r w:rsidR="00662AC4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52CBA18C" w14:textId="600BD1E4" w:rsidR="00F752B4" w:rsidRPr="00416AAE" w:rsidRDefault="00F752B4" w:rsidP="00F752B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Rau Hlis xyoo 2021, </w:t>
      </w:r>
      <w:r w:rsidR="00662AC4" w:rsidRPr="009C5090">
        <w:rPr>
          <w:rFonts w:ascii="Arial" w:hAnsi="Arial"/>
          <w:sz w:val="20"/>
          <w:szCs w:val="20"/>
        </w:rPr>
        <w:t>Kenneth yuav</w:t>
      </w:r>
      <w:r w:rsidR="00662AC4">
        <w:rPr>
          <w:rFonts w:ascii="Arial" w:hAnsi="Arial"/>
          <w:sz w:val="20"/>
          <w:szCs w:val="20"/>
        </w:rPr>
        <w:t xml:space="preserve"> </w:t>
      </w:r>
      <w:del w:id="390" w:author="Kaxiong" w:date="2021-04-21T21:28:00Z">
        <w:r w:rsidR="00662AC4" w:rsidDel="001E229E">
          <w:rPr>
            <w:rFonts w:ascii="Arial" w:hAnsi="Arial"/>
            <w:sz w:val="20"/>
            <w:szCs w:val="20"/>
          </w:rPr>
          <w:delText>rov qab</w:delText>
        </w:r>
        <w:r w:rsidR="00662AC4" w:rsidRPr="009C5090" w:rsidDel="001E229E">
          <w:rPr>
            <w:rFonts w:ascii="Arial" w:hAnsi="Arial"/>
            <w:sz w:val="20"/>
            <w:szCs w:val="20"/>
          </w:rPr>
          <w:delText xml:space="preserve"> txheeb xyuas</w:delText>
        </w:r>
      </w:del>
      <w:ins w:id="391" w:author="Kaxiong" w:date="2021-04-21T21:28:00Z">
        <w:r w:rsidR="001E229E">
          <w:rPr>
            <w:rFonts w:ascii="Arial" w:hAnsi="Arial"/>
            <w:sz w:val="20"/>
            <w:szCs w:val="20"/>
          </w:rPr>
          <w:t>lees paub</w:t>
        </w:r>
      </w:ins>
      <w:r w:rsidR="00662AC4">
        <w:rPr>
          <w:rFonts w:ascii="Arial" w:hAnsi="Arial"/>
          <w:sz w:val="20"/>
          <w:szCs w:val="20"/>
        </w:rPr>
        <w:t xml:space="preserve"> txog</w:t>
      </w:r>
      <w:r w:rsidR="00662AC4" w:rsidRPr="009C5090">
        <w:rPr>
          <w:rFonts w:ascii="Arial" w:hAnsi="Arial"/>
          <w:sz w:val="20"/>
          <w:szCs w:val="20"/>
        </w:rPr>
        <w:t xml:space="preserve"> </w:t>
      </w:r>
      <w:r w:rsidR="00662AC4">
        <w:rPr>
          <w:rFonts w:ascii="Arial" w:hAnsi="Arial"/>
          <w:sz w:val="20"/>
          <w:szCs w:val="20"/>
        </w:rPr>
        <w:t>9</w:t>
      </w:r>
      <w:r w:rsidR="00662AC4" w:rsidRPr="009C5090">
        <w:rPr>
          <w:rFonts w:ascii="Arial" w:hAnsi="Arial"/>
          <w:sz w:val="20"/>
          <w:szCs w:val="20"/>
        </w:rPr>
        <w:t xml:space="preserve"> tus </w:t>
      </w:r>
      <w:del w:id="392" w:author="Kaxiong" w:date="2021-04-21T21:30:00Z">
        <w:r w:rsidR="00662AC4" w:rsidRPr="009C5090" w:rsidDel="001E229E">
          <w:rPr>
            <w:rFonts w:ascii="Arial" w:hAnsi="Arial"/>
            <w:sz w:val="20"/>
            <w:szCs w:val="20"/>
          </w:rPr>
          <w:delText>tsiaj</w:delText>
        </w:r>
      </w:del>
      <w:ins w:id="393" w:author="Kaxiong" w:date="2021-04-21T21:30:00Z">
        <w:r w:rsidR="001E229E">
          <w:rPr>
            <w:rFonts w:ascii="Arial" w:hAnsi="Arial"/>
            <w:sz w:val="20"/>
            <w:szCs w:val="20"/>
          </w:rPr>
          <w:t>niam</w:t>
        </w:r>
      </w:ins>
      <w:r w:rsidR="00662AC4" w:rsidRPr="009C5090">
        <w:rPr>
          <w:rFonts w:ascii="Arial" w:hAnsi="Arial"/>
          <w:sz w:val="20"/>
          <w:szCs w:val="20"/>
        </w:rPr>
        <w:t xml:space="preserve"> ntawv</w:t>
      </w:r>
      <w:r w:rsidR="00662AC4">
        <w:rPr>
          <w:rFonts w:ascii="Arial" w:hAnsi="Arial"/>
          <w:sz w:val="20"/>
          <w:szCs w:val="20"/>
        </w:rPr>
        <w:t xml:space="preserve"> </w:t>
      </w:r>
      <w:ins w:id="394" w:author="Kaxiong" w:date="2021-04-21T21:30:00Z">
        <w:r w:rsidR="001E229E">
          <w:rPr>
            <w:rFonts w:ascii="Arial" w:hAnsi="Arial"/>
            <w:sz w:val="20"/>
            <w:szCs w:val="20"/>
          </w:rPr>
          <w:t xml:space="preserve">loj </w:t>
        </w:r>
      </w:ins>
      <w:r w:rsidR="00662AC4" w:rsidRPr="00BD7480">
        <w:rPr>
          <w:rFonts w:ascii="Arial" w:hAnsi="Arial" w:cs="Arial"/>
          <w:sz w:val="20"/>
          <w:szCs w:val="20"/>
        </w:rPr>
        <w:t xml:space="preserve">hauv </w:t>
      </w:r>
      <w:r w:rsidR="00662AC4">
        <w:rPr>
          <w:rFonts w:ascii="Arial" w:hAnsi="Arial" w:cs="Arial"/>
          <w:sz w:val="20"/>
          <w:szCs w:val="20"/>
        </w:rPr>
        <w:t>8</w:t>
      </w:r>
      <w:r w:rsidR="00662AC4" w:rsidRPr="00BD7480">
        <w:rPr>
          <w:rFonts w:ascii="Arial" w:hAnsi="Arial" w:cs="Arial"/>
          <w:sz w:val="20"/>
          <w:szCs w:val="20"/>
        </w:rPr>
        <w:t xml:space="preserve"> ntawm </w:t>
      </w:r>
      <w:r w:rsidR="00662AC4">
        <w:rPr>
          <w:rFonts w:ascii="Arial" w:hAnsi="Arial" w:cs="Arial"/>
          <w:sz w:val="20"/>
          <w:szCs w:val="20"/>
        </w:rPr>
        <w:t>10</w:t>
      </w:r>
      <w:r w:rsidR="00662AC4" w:rsidRPr="00BD7480">
        <w:rPr>
          <w:rFonts w:ascii="Arial" w:hAnsi="Arial" w:cs="Arial"/>
          <w:sz w:val="20"/>
          <w:szCs w:val="20"/>
        </w:rPr>
        <w:t xml:space="preserve"> cov tsam thawj raws li kev soj ntsuam los ntawm cov neeg ua hauj lwm thiab cov ntaub ntawv uas khaws.</w:t>
      </w:r>
    </w:p>
    <w:p w14:paraId="690157B1" w14:textId="73E180D4" w:rsidR="00F752B4" w:rsidRPr="00764779" w:rsidRDefault="00F752B4" w:rsidP="00F752B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Pr="00A86EC8">
        <w:rPr>
          <w:rFonts w:ascii="Arial" w:hAnsi="Arial"/>
          <w:sz w:val="20"/>
          <w:szCs w:val="20"/>
        </w:rPr>
        <w:t>Ra</w:t>
      </w:r>
      <w:r>
        <w:rPr>
          <w:rFonts w:ascii="Arial" w:hAnsi="Arial"/>
          <w:sz w:val="20"/>
          <w:szCs w:val="20"/>
        </w:rPr>
        <w:t xml:space="preserve">ws li niam txiv tsab ntawv ceeb toom, </w:t>
      </w:r>
      <w:r w:rsidR="00B40284" w:rsidRPr="009C5090">
        <w:rPr>
          <w:rFonts w:ascii="Arial" w:hAnsi="Arial"/>
          <w:sz w:val="20"/>
          <w:szCs w:val="20"/>
        </w:rPr>
        <w:t>Kenneth</w:t>
      </w:r>
      <w:r w:rsidR="00B40284">
        <w:rPr>
          <w:rFonts w:ascii="Arial" w:hAnsi="Arial"/>
          <w:sz w:val="20"/>
          <w:szCs w:val="20"/>
        </w:rPr>
        <w:t xml:space="preserve"> </w:t>
      </w:r>
      <w:del w:id="395" w:author="Kaxiong" w:date="2021-04-21T21:28:00Z">
        <w:r w:rsidR="00B40284" w:rsidDel="001E229E">
          <w:rPr>
            <w:rFonts w:ascii="Arial" w:hAnsi="Arial"/>
            <w:sz w:val="20"/>
            <w:szCs w:val="20"/>
          </w:rPr>
          <w:delText>rov qab</w:delText>
        </w:r>
        <w:r w:rsidR="00B40284" w:rsidRPr="009C5090" w:rsidDel="001E229E">
          <w:rPr>
            <w:rFonts w:ascii="Arial" w:hAnsi="Arial"/>
            <w:sz w:val="20"/>
            <w:szCs w:val="20"/>
          </w:rPr>
          <w:delText xml:space="preserve"> txheeb xyuas</w:delText>
        </w:r>
      </w:del>
      <w:ins w:id="396" w:author="Kaxiong" w:date="2021-04-21T21:28:00Z">
        <w:r w:rsidR="001E229E">
          <w:rPr>
            <w:rFonts w:ascii="Arial" w:hAnsi="Arial"/>
            <w:sz w:val="20"/>
            <w:szCs w:val="20"/>
          </w:rPr>
          <w:t>lees paub</w:t>
        </w:r>
      </w:ins>
      <w:r w:rsidR="00B40284">
        <w:rPr>
          <w:rFonts w:ascii="Arial" w:hAnsi="Arial"/>
          <w:sz w:val="20"/>
          <w:szCs w:val="20"/>
        </w:rPr>
        <w:t xml:space="preserve"> txog</w:t>
      </w:r>
      <w:r w:rsidR="00B40284" w:rsidRPr="009C5090">
        <w:rPr>
          <w:rFonts w:ascii="Arial" w:hAnsi="Arial"/>
          <w:sz w:val="20"/>
          <w:szCs w:val="20"/>
        </w:rPr>
        <w:t xml:space="preserve"> </w:t>
      </w:r>
      <w:r w:rsidR="00F54029">
        <w:rPr>
          <w:rFonts w:ascii="Arial" w:hAnsi="Arial"/>
          <w:sz w:val="20"/>
          <w:szCs w:val="20"/>
        </w:rPr>
        <w:t>3</w:t>
      </w:r>
      <w:r w:rsidR="00B40284" w:rsidRPr="009C5090">
        <w:rPr>
          <w:rFonts w:ascii="Arial" w:hAnsi="Arial"/>
          <w:sz w:val="20"/>
          <w:szCs w:val="20"/>
        </w:rPr>
        <w:t xml:space="preserve"> tus </w:t>
      </w:r>
      <w:del w:id="397" w:author="Kaxiong" w:date="2021-04-21T21:30:00Z">
        <w:r w:rsidR="00B40284" w:rsidRPr="009C5090" w:rsidDel="001E229E">
          <w:rPr>
            <w:rFonts w:ascii="Arial" w:hAnsi="Arial"/>
            <w:sz w:val="20"/>
            <w:szCs w:val="20"/>
          </w:rPr>
          <w:delText>tsiaj</w:delText>
        </w:r>
      </w:del>
      <w:ins w:id="398" w:author="Kaxiong" w:date="2021-04-21T21:30:00Z">
        <w:r w:rsidR="001E229E">
          <w:rPr>
            <w:rFonts w:ascii="Arial" w:hAnsi="Arial"/>
            <w:sz w:val="20"/>
            <w:szCs w:val="20"/>
          </w:rPr>
          <w:t>niam</w:t>
        </w:r>
      </w:ins>
      <w:r w:rsidR="00B40284" w:rsidRPr="009C5090">
        <w:rPr>
          <w:rFonts w:ascii="Arial" w:hAnsi="Arial"/>
          <w:sz w:val="20"/>
          <w:szCs w:val="20"/>
        </w:rPr>
        <w:t xml:space="preserve"> ntawv</w:t>
      </w:r>
      <w:r w:rsidR="00FA3BB7">
        <w:rPr>
          <w:rFonts w:ascii="Arial" w:hAnsi="Arial"/>
          <w:sz w:val="20"/>
          <w:szCs w:val="20"/>
        </w:rPr>
        <w:t xml:space="preserve"> loj</w:t>
      </w:r>
      <w:ins w:id="399" w:author="Kaxiong" w:date="2021-04-21T21:31:00Z">
        <w:r w:rsidR="001E229E">
          <w:rPr>
            <w:rFonts w:ascii="Arial" w:hAnsi="Arial"/>
            <w:sz w:val="20"/>
            <w:szCs w:val="20"/>
          </w:rPr>
          <w:t xml:space="preserve"> </w:t>
        </w:r>
      </w:ins>
      <w:r w:rsidR="00F50A83">
        <w:rPr>
          <w:rFonts w:ascii="Arial" w:hAnsi="Arial"/>
          <w:sz w:val="20"/>
          <w:szCs w:val="20"/>
        </w:rPr>
        <w:t>(piv txwv li A, B, C)</w:t>
      </w:r>
      <w:r w:rsidR="00B40284">
        <w:rPr>
          <w:rFonts w:ascii="Arial" w:hAnsi="Arial"/>
          <w:sz w:val="20"/>
          <w:szCs w:val="20"/>
        </w:rPr>
        <w:t xml:space="preserve"> </w:t>
      </w:r>
      <w:r w:rsidR="00B40284" w:rsidRPr="00BD7480">
        <w:rPr>
          <w:rFonts w:ascii="Arial" w:hAnsi="Arial" w:cs="Arial"/>
          <w:sz w:val="20"/>
          <w:szCs w:val="20"/>
        </w:rPr>
        <w:t xml:space="preserve">hauv </w:t>
      </w:r>
      <w:r w:rsidR="00B40284">
        <w:rPr>
          <w:rFonts w:ascii="Arial" w:hAnsi="Arial" w:cs="Arial"/>
          <w:sz w:val="20"/>
          <w:szCs w:val="20"/>
        </w:rPr>
        <w:t>8</w:t>
      </w:r>
      <w:r w:rsidR="00B40284" w:rsidRPr="00BD7480">
        <w:rPr>
          <w:rFonts w:ascii="Arial" w:hAnsi="Arial" w:cs="Arial"/>
          <w:sz w:val="20"/>
          <w:szCs w:val="20"/>
        </w:rPr>
        <w:t xml:space="preserve"> ntawm </w:t>
      </w:r>
      <w:r w:rsidR="00B40284">
        <w:rPr>
          <w:rFonts w:ascii="Arial" w:hAnsi="Arial" w:cs="Arial"/>
          <w:sz w:val="20"/>
          <w:szCs w:val="20"/>
        </w:rPr>
        <w:t>10</w:t>
      </w:r>
      <w:r w:rsidR="00B40284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696230">
        <w:rPr>
          <w:rFonts w:ascii="Arial" w:hAnsi="Arial" w:cs="Arial"/>
          <w:sz w:val="20"/>
          <w:szCs w:val="20"/>
        </w:rPr>
        <w:t>tus saib xyuas/</w:t>
      </w:r>
      <w:r w:rsidR="00B40284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B4028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400" w:author="Kaxiong" w:date="2021-04-21T18:16:00Z">
        <w:r w:rsidR="0072240B" w:rsidDel="00F26DEC">
          <w:rPr>
            <w:rFonts w:ascii="Arial" w:hAnsi="Arial"/>
            <w:sz w:val="20"/>
            <w:szCs w:val="20"/>
          </w:rPr>
          <w:delText>C</w:delText>
        </w:r>
        <w:r w:rsidR="0072240B" w:rsidRPr="00E70E39" w:rsidDel="00F26DEC">
          <w:rPr>
            <w:rFonts w:ascii="Arial" w:hAnsi="Arial"/>
            <w:sz w:val="20"/>
            <w:szCs w:val="20"/>
          </w:rPr>
          <w:delText>ov ntsiab lus</w:delText>
        </w:r>
        <w:r w:rsidDel="00F26DEC">
          <w:rPr>
            <w:rFonts w:ascii="Arial" w:hAnsi="Arial"/>
            <w:sz w:val="20"/>
            <w:szCs w:val="20"/>
          </w:rPr>
          <w:delText xml:space="preserve"> nrog</w:delText>
        </w:r>
      </w:del>
      <w:ins w:id="401" w:author="Kaxiong" w:date="2021-04-21T18:16:00Z">
        <w:r w:rsidR="00F26DEC">
          <w:rPr>
            <w:rFonts w:ascii="Arial" w:hAnsi="Arial"/>
            <w:sz w:val="20"/>
            <w:szCs w:val="20"/>
          </w:rPr>
          <w:t>Ua tau li tus qauv</w:t>
        </w:r>
      </w:ins>
      <w:r w:rsidRPr="00E70E39">
        <w:rPr>
          <w:rFonts w:ascii="Arial" w:hAnsi="Arial"/>
          <w:sz w:val="20"/>
          <w:szCs w:val="20"/>
        </w:rPr>
        <w:t>.</w:t>
      </w:r>
    </w:p>
    <w:p w14:paraId="738E075A" w14:textId="2D183AA8" w:rsidR="00F752B4" w:rsidRPr="002057CA" w:rsidRDefault="00F752B4" w:rsidP="00F752B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>
        <w:rPr>
          <w:rFonts w:ascii="Arial" w:hAnsi="Arial"/>
          <w:sz w:val="20"/>
          <w:szCs w:val="20"/>
        </w:rPr>
        <w:t xml:space="preserve">Raws li niam txiv tsab ntawv ceeb toom, </w:t>
      </w:r>
      <w:r w:rsidR="00844F59" w:rsidRPr="009C5090">
        <w:rPr>
          <w:rFonts w:ascii="Arial" w:hAnsi="Arial"/>
          <w:sz w:val="20"/>
          <w:szCs w:val="20"/>
        </w:rPr>
        <w:t>Kenneth</w:t>
      </w:r>
      <w:r w:rsidR="00844F59">
        <w:rPr>
          <w:rFonts w:ascii="Arial" w:hAnsi="Arial"/>
          <w:sz w:val="20"/>
          <w:szCs w:val="20"/>
        </w:rPr>
        <w:t xml:space="preserve"> </w:t>
      </w:r>
      <w:del w:id="402" w:author="Kaxiong" w:date="2021-04-21T21:26:00Z">
        <w:r w:rsidR="00844F59" w:rsidDel="001E229E">
          <w:rPr>
            <w:rFonts w:ascii="Arial" w:hAnsi="Arial"/>
            <w:sz w:val="20"/>
            <w:szCs w:val="20"/>
          </w:rPr>
          <w:delText>rov qab</w:delText>
        </w:r>
        <w:r w:rsidR="00844F59" w:rsidRPr="009C5090" w:rsidDel="001E229E">
          <w:rPr>
            <w:rFonts w:ascii="Arial" w:hAnsi="Arial"/>
            <w:sz w:val="20"/>
            <w:szCs w:val="20"/>
          </w:rPr>
          <w:delText xml:space="preserve"> txheeb xyuas</w:delText>
        </w:r>
      </w:del>
      <w:ins w:id="403" w:author="Kaxiong" w:date="2021-04-21T21:26:00Z">
        <w:r w:rsidR="001E229E">
          <w:rPr>
            <w:rFonts w:ascii="Arial" w:hAnsi="Arial"/>
            <w:sz w:val="20"/>
            <w:szCs w:val="20"/>
          </w:rPr>
          <w:t>lees paub</w:t>
        </w:r>
      </w:ins>
      <w:r w:rsidR="00844F59">
        <w:rPr>
          <w:rFonts w:ascii="Arial" w:hAnsi="Arial"/>
          <w:sz w:val="20"/>
          <w:szCs w:val="20"/>
        </w:rPr>
        <w:t xml:space="preserve"> txog</w:t>
      </w:r>
      <w:r w:rsidR="00844F59" w:rsidRPr="009C5090">
        <w:rPr>
          <w:rFonts w:ascii="Arial" w:hAnsi="Arial"/>
          <w:sz w:val="20"/>
          <w:szCs w:val="20"/>
        </w:rPr>
        <w:t xml:space="preserve"> </w:t>
      </w:r>
      <w:r w:rsidR="00A0036B">
        <w:rPr>
          <w:rFonts w:ascii="Arial" w:hAnsi="Arial"/>
          <w:sz w:val="20"/>
          <w:szCs w:val="20"/>
        </w:rPr>
        <w:t>6</w:t>
      </w:r>
      <w:r w:rsidR="00844F59" w:rsidRPr="009C5090">
        <w:rPr>
          <w:rFonts w:ascii="Arial" w:hAnsi="Arial"/>
          <w:sz w:val="20"/>
          <w:szCs w:val="20"/>
        </w:rPr>
        <w:t xml:space="preserve"> tus </w:t>
      </w:r>
      <w:del w:id="404" w:author="Kaxiong" w:date="2021-04-21T21:30:00Z">
        <w:r w:rsidR="00844F59" w:rsidRPr="009C5090" w:rsidDel="001E229E">
          <w:rPr>
            <w:rFonts w:ascii="Arial" w:hAnsi="Arial"/>
            <w:sz w:val="20"/>
            <w:szCs w:val="20"/>
          </w:rPr>
          <w:delText>tsiaj</w:delText>
        </w:r>
      </w:del>
      <w:ins w:id="405" w:author="Kaxiong" w:date="2021-04-21T21:30:00Z">
        <w:r w:rsidR="001E229E">
          <w:rPr>
            <w:rFonts w:ascii="Arial" w:hAnsi="Arial"/>
            <w:sz w:val="20"/>
            <w:szCs w:val="20"/>
          </w:rPr>
          <w:t>niam</w:t>
        </w:r>
      </w:ins>
      <w:r w:rsidR="00844F59" w:rsidRPr="009C5090">
        <w:rPr>
          <w:rFonts w:ascii="Arial" w:hAnsi="Arial"/>
          <w:sz w:val="20"/>
          <w:szCs w:val="20"/>
        </w:rPr>
        <w:t xml:space="preserve"> ntawv</w:t>
      </w:r>
      <w:r w:rsidR="00844F59">
        <w:rPr>
          <w:rFonts w:ascii="Arial" w:hAnsi="Arial"/>
          <w:sz w:val="20"/>
          <w:szCs w:val="20"/>
        </w:rPr>
        <w:t xml:space="preserve"> loj</w:t>
      </w:r>
      <w:ins w:id="406" w:author="Kaxiong" w:date="2021-04-21T21:32:00Z">
        <w:r w:rsidR="001E229E">
          <w:rPr>
            <w:rFonts w:ascii="Arial" w:hAnsi="Arial"/>
            <w:sz w:val="20"/>
            <w:szCs w:val="20"/>
          </w:rPr>
          <w:t xml:space="preserve"> </w:t>
        </w:r>
      </w:ins>
      <w:r w:rsidR="00844F59">
        <w:rPr>
          <w:rFonts w:ascii="Arial" w:hAnsi="Arial"/>
          <w:sz w:val="20"/>
          <w:szCs w:val="20"/>
        </w:rPr>
        <w:t>(piv txwv li A, B, C</w:t>
      </w:r>
      <w:r w:rsidR="00A0036B">
        <w:rPr>
          <w:rFonts w:ascii="Arial" w:hAnsi="Arial"/>
          <w:sz w:val="20"/>
          <w:szCs w:val="20"/>
        </w:rPr>
        <w:t>, D, E, F</w:t>
      </w:r>
      <w:r w:rsidR="00844F59">
        <w:rPr>
          <w:rFonts w:ascii="Arial" w:hAnsi="Arial"/>
          <w:sz w:val="20"/>
          <w:szCs w:val="20"/>
        </w:rPr>
        <w:t xml:space="preserve">) </w:t>
      </w:r>
      <w:r w:rsidR="00844F59" w:rsidRPr="00BD7480">
        <w:rPr>
          <w:rFonts w:ascii="Arial" w:hAnsi="Arial" w:cs="Arial"/>
          <w:sz w:val="20"/>
          <w:szCs w:val="20"/>
        </w:rPr>
        <w:t xml:space="preserve">hauv </w:t>
      </w:r>
      <w:r w:rsidR="00844F59">
        <w:rPr>
          <w:rFonts w:ascii="Arial" w:hAnsi="Arial" w:cs="Arial"/>
          <w:sz w:val="20"/>
          <w:szCs w:val="20"/>
        </w:rPr>
        <w:t>8</w:t>
      </w:r>
      <w:r w:rsidR="00844F59" w:rsidRPr="00BD7480">
        <w:rPr>
          <w:rFonts w:ascii="Arial" w:hAnsi="Arial" w:cs="Arial"/>
          <w:sz w:val="20"/>
          <w:szCs w:val="20"/>
        </w:rPr>
        <w:t xml:space="preserve"> ntawm </w:t>
      </w:r>
      <w:r w:rsidR="00844F59">
        <w:rPr>
          <w:rFonts w:ascii="Arial" w:hAnsi="Arial" w:cs="Arial"/>
          <w:sz w:val="20"/>
          <w:szCs w:val="20"/>
        </w:rPr>
        <w:t>10</w:t>
      </w:r>
      <w:r w:rsidR="00844F59" w:rsidRPr="00BD7480">
        <w:rPr>
          <w:rFonts w:ascii="Arial" w:hAnsi="Arial" w:cs="Arial"/>
          <w:sz w:val="20"/>
          <w:szCs w:val="20"/>
        </w:rPr>
        <w:t xml:space="preserve"> cov tsam thawj raws li kev soj ntsuam los ntawm </w:t>
      </w:r>
      <w:r w:rsidR="00844F59">
        <w:rPr>
          <w:rFonts w:ascii="Arial" w:hAnsi="Arial" w:cs="Arial"/>
          <w:sz w:val="20"/>
          <w:szCs w:val="20"/>
        </w:rPr>
        <w:t>tus saib xyuas/</w:t>
      </w:r>
      <w:r w:rsidR="00844F59" w:rsidRPr="00BD7480">
        <w:rPr>
          <w:rFonts w:ascii="Arial" w:hAnsi="Arial" w:cs="Arial"/>
          <w:sz w:val="20"/>
          <w:szCs w:val="20"/>
        </w:rPr>
        <w:t>cov neeg ua hauj lwm thiab cov ntaub ntawv uas khaws.</w:t>
      </w:r>
      <w:r w:rsidR="00844F59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del w:id="407" w:author="Kaxiong" w:date="2021-04-21T18:16:00Z">
        <w:r w:rsidDel="00F26DEC">
          <w:rPr>
            <w:rFonts w:ascii="Arial" w:hAnsi="Arial"/>
            <w:sz w:val="20"/>
            <w:szCs w:val="20"/>
          </w:rPr>
          <w:delText>C</w:delText>
        </w:r>
        <w:r w:rsidRPr="00E70E39" w:rsidDel="00F26DEC">
          <w:rPr>
            <w:rFonts w:ascii="Arial" w:hAnsi="Arial"/>
            <w:sz w:val="20"/>
            <w:szCs w:val="20"/>
          </w:rPr>
          <w:delText>ov ntsiab lus</w:delText>
        </w:r>
        <w:r w:rsidDel="00F26DEC">
          <w:rPr>
            <w:rFonts w:ascii="Arial" w:hAnsi="Arial"/>
            <w:sz w:val="20"/>
            <w:szCs w:val="20"/>
          </w:rPr>
          <w:delText xml:space="preserve"> </w:delText>
        </w:r>
        <w:r w:rsidRPr="001539A3" w:rsidDel="00F26DEC">
          <w:rPr>
            <w:rFonts w:ascii="Arial" w:hAnsi="Arial"/>
            <w:sz w:val="20"/>
            <w:szCs w:val="20"/>
          </w:rPr>
          <w:delText>nrog</w:delText>
        </w:r>
      </w:del>
      <w:ins w:id="408" w:author="Kaxiong" w:date="2021-04-21T18:16:00Z">
        <w:r w:rsidR="00F26DEC">
          <w:rPr>
            <w:rFonts w:ascii="Arial" w:hAnsi="Arial"/>
            <w:sz w:val="20"/>
            <w:szCs w:val="20"/>
          </w:rPr>
          <w:t>Ua tau li tus qauv</w:t>
        </w:r>
      </w:ins>
      <w:r w:rsidRPr="001539A3">
        <w:rPr>
          <w:rFonts w:ascii="Arial" w:hAnsi="Arial"/>
          <w:sz w:val="20"/>
          <w:szCs w:val="20"/>
        </w:rPr>
        <w:t>.</w:t>
      </w:r>
    </w:p>
    <w:p w14:paraId="2ABCF0AC" w14:textId="77777777" w:rsidR="00F752B4" w:rsidRDefault="00F752B4" w:rsidP="00F752B4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</w:p>
    <w:p w14:paraId="2D69BC65" w14:textId="77777777" w:rsidR="00F752B4" w:rsidRDefault="00F752B4" w:rsidP="00F752B4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Cov Ntsiab lus ntawm kev Nce Qib:</w:t>
      </w:r>
    </w:p>
    <w:p w14:paraId="4C6D3439" w14:textId="77777777" w:rsidR="00F752B4" w:rsidRDefault="00F752B4" w:rsidP="00F752B4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Tawm tswv yim:</w:t>
      </w:r>
    </w:p>
    <w:p w14:paraId="14795E21" w14:textId="77777777" w:rsidR="00F752B4" w:rsidRDefault="00F752B4" w:rsidP="00F752B4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</w:p>
    <w:p w14:paraId="0F1CCF4A" w14:textId="63EB8404" w:rsidR="00F752B4" w:rsidRDefault="00F752B4" w:rsidP="00F752B4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409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410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</w:p>
    <w:p w14:paraId="5F48FF4E" w14:textId="77777777" w:rsidR="00F752B4" w:rsidRPr="001556D8" w:rsidRDefault="00F752B4" w:rsidP="00F752B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0F0BD887" w14:textId="2FBA1BEF" w:rsidR="00F752B4" w:rsidRDefault="00F752B4">
      <w:pPr>
        <w:rPr>
          <w:rFonts w:ascii="Arial" w:hAnsi="Arial"/>
          <w:sz w:val="20"/>
          <w:szCs w:val="20"/>
        </w:rPr>
      </w:pPr>
    </w:p>
    <w:p w14:paraId="11CE63DD" w14:textId="35D9C610" w:rsidR="00093562" w:rsidRDefault="00093562">
      <w:pPr>
        <w:rPr>
          <w:rFonts w:ascii="Arial" w:hAnsi="Arial"/>
          <w:sz w:val="20"/>
          <w:szCs w:val="20"/>
        </w:rPr>
      </w:pPr>
    </w:p>
    <w:p w14:paraId="7DA140E9" w14:textId="77777777" w:rsidR="00093562" w:rsidRDefault="00093562">
      <w:pPr>
        <w:jc w:val="center"/>
        <w:rPr>
          <w:rFonts w:ascii="Arial" w:eastAsia="Arial" w:hAnsi="Arial"/>
          <w:b/>
          <w:sz w:val="23"/>
        </w:rPr>
        <w:pPrChange w:id="411" w:author="Kaxiong" w:date="2021-04-21T21:32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2E44382F" w14:textId="77777777" w:rsidR="00093562" w:rsidRDefault="00093562" w:rsidP="00093562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0A2C4190" w14:textId="77777777" w:rsidR="00093562" w:rsidRDefault="00093562" w:rsidP="00093562">
      <w:pPr>
        <w:rPr>
          <w:rFonts w:ascii="Arial" w:hAnsi="Arial"/>
          <w:b/>
          <w:bCs/>
          <w:sz w:val="22"/>
          <w:szCs w:val="22"/>
        </w:rPr>
      </w:pPr>
    </w:p>
    <w:p w14:paraId="5EDBE6A9" w14:textId="77777777" w:rsidR="00093562" w:rsidRDefault="00093562" w:rsidP="0009356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093562" w14:paraId="6E54CF4B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C7D3" w14:textId="6C5D0ED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CB32C4">
              <w:rPr>
                <w:rFonts w:ascii="Arial" w:hAnsi="Arial"/>
                <w:sz w:val="20"/>
                <w:szCs w:val="20"/>
              </w:rPr>
              <w:t>Cov lus uas Nthuav qhia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A8BF" w14:textId="20005A3D" w:rsidR="00093562" w:rsidRDefault="0009356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</w:t>
            </w:r>
            <w:r w:rsidR="0039457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2</w:t>
            </w:r>
          </w:p>
          <w:p w14:paraId="5828589D" w14:textId="77777777" w:rsidR="00093562" w:rsidRDefault="0009356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1EDC65D7" w14:textId="3D8804FB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</w:t>
            </w:r>
            <w:r w:rsidR="00AD495B">
              <w:rPr>
                <w:rFonts w:ascii="Arial" w:hAnsi="Arial"/>
                <w:sz w:val="20"/>
                <w:szCs w:val="20"/>
              </w:rPr>
              <w:t>9/</w:t>
            </w:r>
            <w:r>
              <w:rPr>
                <w:rFonts w:ascii="Arial" w:hAnsi="Arial"/>
                <w:sz w:val="20"/>
                <w:szCs w:val="20"/>
              </w:rPr>
              <w:t xml:space="preserve">2021, </w:t>
            </w:r>
            <w:r w:rsidR="00200B90" w:rsidRPr="00200B90">
              <w:rPr>
                <w:rFonts w:ascii="Arial" w:hAnsi="Arial"/>
                <w:sz w:val="20"/>
                <w:szCs w:val="20"/>
              </w:rPr>
              <w:t>thaum</w:t>
            </w:r>
            <w:r w:rsidR="004D377F">
              <w:rPr>
                <w:rFonts w:ascii="Arial" w:hAnsi="Arial"/>
                <w:sz w:val="20"/>
                <w:szCs w:val="20"/>
              </w:rPr>
              <w:t xml:space="preserve"> tau tx</w:t>
            </w:r>
            <w:del w:id="412" w:author="Kaxiong" w:date="2021-04-22T20:07:00Z">
              <w:r w:rsidR="004D377F" w:rsidDel="00E87BFC">
                <w:rPr>
                  <w:rFonts w:ascii="Arial" w:hAnsi="Arial"/>
                  <w:sz w:val="20"/>
                  <w:szCs w:val="20"/>
                </w:rPr>
                <w:delText>h</w:delText>
              </w:r>
            </w:del>
            <w:r w:rsidR="004D377F">
              <w:rPr>
                <w:rFonts w:ascii="Arial" w:hAnsi="Arial"/>
                <w:sz w:val="20"/>
                <w:szCs w:val="20"/>
              </w:rPr>
              <w:t>ais</w:t>
            </w:r>
            <w:r w:rsidR="00200B90" w:rsidRPr="00200B90">
              <w:rPr>
                <w:rFonts w:ascii="Arial" w:hAnsi="Arial"/>
                <w:sz w:val="20"/>
                <w:szCs w:val="20"/>
              </w:rPr>
              <w:t xml:space="preserve"> cov lus hais </w:t>
            </w:r>
            <w:ins w:id="413" w:author="Kaxiong" w:date="2021-04-21T21:45:00Z">
              <w:r w:rsidR="00815FDB">
                <w:rPr>
                  <w:rFonts w:ascii="Arial" w:hAnsi="Arial"/>
                  <w:sz w:val="20"/>
                  <w:szCs w:val="20"/>
                </w:rPr>
                <w:t>qhia</w:t>
              </w:r>
            </w:ins>
            <w:del w:id="414" w:author="Kaxiong" w:date="2021-04-21T21:45:00Z">
              <w:r w:rsidR="00200B90" w:rsidRPr="00200B90" w:rsidDel="00815FDB">
                <w:rPr>
                  <w:rFonts w:ascii="Arial" w:hAnsi="Arial"/>
                  <w:sz w:val="20"/>
                  <w:szCs w:val="20"/>
                </w:rPr>
                <w:delText xml:space="preserve">tam sim </w:delText>
              </w:r>
            </w:del>
            <w:r w:rsidR="00200B90" w:rsidRPr="00200B90">
              <w:rPr>
                <w:rFonts w:ascii="Arial" w:hAnsi="Arial"/>
                <w:sz w:val="20"/>
                <w:szCs w:val="20"/>
              </w:rPr>
              <w:t>thiab nkag mus rau nws</w:t>
            </w:r>
            <w:r w:rsidR="004D377F">
              <w:rPr>
                <w:rFonts w:ascii="Arial" w:hAnsi="Arial"/>
                <w:sz w:val="20"/>
                <w:szCs w:val="20"/>
              </w:rPr>
              <w:t xml:space="preserve"> li</w:t>
            </w:r>
            <w:r w:rsidR="00200B90" w:rsidRPr="00200B90">
              <w:rPr>
                <w:rFonts w:ascii="Arial" w:hAnsi="Arial"/>
                <w:sz w:val="20"/>
                <w:szCs w:val="20"/>
              </w:rPr>
              <w:t xml:space="preserve"> kev sib txuas lus (piv txwv li </w:t>
            </w:r>
            <w:r w:rsidR="004D377F">
              <w:rPr>
                <w:rFonts w:ascii="Arial" w:hAnsi="Arial"/>
                <w:sz w:val="20"/>
                <w:szCs w:val="20"/>
              </w:rPr>
              <w:t xml:space="preserve">phau ntawv </w:t>
            </w:r>
            <w:r w:rsidR="00200B90" w:rsidRPr="00200B90">
              <w:rPr>
                <w:rFonts w:ascii="Arial" w:hAnsi="Arial"/>
                <w:sz w:val="20"/>
                <w:szCs w:val="20"/>
              </w:rPr>
              <w:t>PECS,</w:t>
            </w:r>
            <w:del w:id="415" w:author="Kaxiong" w:date="2021-04-21T21:47:00Z">
              <w:r w:rsidR="00200B90" w:rsidRPr="00200B90" w:rsidDel="00815FDB">
                <w:rPr>
                  <w:rFonts w:ascii="Arial" w:hAnsi="Arial"/>
                  <w:sz w:val="20"/>
                  <w:szCs w:val="20"/>
                </w:rPr>
                <w:delText xml:space="preserve"> </w:delText>
              </w:r>
              <w:r w:rsidR="004D377F" w:rsidDel="00815FDB">
                <w:rPr>
                  <w:rFonts w:ascii="Arial" w:hAnsi="Arial"/>
                  <w:sz w:val="20"/>
                  <w:szCs w:val="20"/>
                </w:rPr>
                <w:delText xml:space="preserve">hauv pawg </w:delText>
              </w:r>
              <w:r w:rsidR="004D377F" w:rsidRPr="00E76E9A" w:rsidDel="00815FDB">
                <w:rPr>
                  <w:rFonts w:ascii="Arial" w:hAnsi="Arial"/>
                  <w:sz w:val="20"/>
                  <w:szCs w:val="20"/>
                </w:rPr>
                <w:delText>tub ntxhais</w:delText>
              </w:r>
            </w:del>
            <w:ins w:id="416" w:author="Kaxiong" w:date="2021-04-22T19:59:00Z">
              <w:r w:rsidR="00FC7E1B">
                <w:rPr>
                  <w:rFonts w:ascii="Arial" w:hAnsi="Arial"/>
                  <w:sz w:val="20"/>
                  <w:szCs w:val="20"/>
                </w:rPr>
                <w:t xml:space="preserve"> </w:t>
              </w:r>
            </w:ins>
            <w:ins w:id="417" w:author="Kaxiong" w:date="2021-04-21T21:47:00Z">
              <w:r w:rsidR="00815FDB">
                <w:rPr>
                  <w:rFonts w:ascii="Arial" w:hAnsi="Arial"/>
                  <w:sz w:val="20"/>
                  <w:szCs w:val="20"/>
                </w:rPr>
                <w:t>daim kab das tseem ceeb</w:t>
              </w:r>
            </w:ins>
            <w:r w:rsidR="00200B90" w:rsidRPr="00200B90">
              <w:rPr>
                <w:rFonts w:ascii="Arial" w:hAnsi="Arial"/>
                <w:sz w:val="20"/>
                <w:szCs w:val="20"/>
              </w:rPr>
              <w:t>, thiab lwm yam),</w:t>
            </w:r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r w:rsidR="008C245E" w:rsidRPr="008C245E">
              <w:rPr>
                <w:rFonts w:ascii="Arial" w:hAnsi="Arial"/>
                <w:sz w:val="20"/>
                <w:szCs w:val="20"/>
              </w:rPr>
              <w:t xml:space="preserve">Kenneth yuav sib txuas 5 lo lus </w:t>
            </w:r>
            <w:del w:id="418" w:author="Kaxiong" w:date="2021-04-21T21:48:00Z">
              <w:r w:rsidR="008C245E" w:rsidRPr="008C245E" w:rsidDel="003E0446">
                <w:rPr>
                  <w:rFonts w:ascii="Arial" w:hAnsi="Arial"/>
                  <w:sz w:val="20"/>
                  <w:szCs w:val="20"/>
                </w:rPr>
                <w:delText>ua</w:delText>
              </w:r>
              <w:r w:rsidR="008C245E" w:rsidDel="003E0446">
                <w:rPr>
                  <w:rFonts w:ascii="Arial" w:hAnsi="Arial"/>
                  <w:sz w:val="20"/>
                  <w:szCs w:val="20"/>
                </w:rPr>
                <w:delText>s tau txais txiaj ntsig</w:delText>
              </w:r>
            </w:del>
            <w:ins w:id="419" w:author="Kaxiong" w:date="2021-04-21T21:48:00Z">
              <w:r w:rsidR="003E0446">
                <w:rPr>
                  <w:rFonts w:ascii="Arial" w:hAnsi="Arial"/>
                  <w:sz w:val="20"/>
                  <w:szCs w:val="20"/>
                </w:rPr>
                <w:t>ua hauj lwm</w:t>
              </w:r>
            </w:ins>
            <w:r w:rsidR="008C245E">
              <w:rPr>
                <w:rFonts w:ascii="Arial" w:hAnsi="Arial"/>
                <w:sz w:val="20"/>
                <w:szCs w:val="20"/>
              </w:rPr>
              <w:t xml:space="preserve"> </w:t>
            </w:r>
            <w:r w:rsidR="008C245E" w:rsidRPr="008C245E">
              <w:rPr>
                <w:rFonts w:ascii="Arial" w:hAnsi="Arial"/>
                <w:sz w:val="20"/>
                <w:szCs w:val="20"/>
              </w:rPr>
              <w:t xml:space="preserve">(piv txwv li </w:t>
            </w:r>
            <w:r w:rsidR="008C245E">
              <w:rPr>
                <w:rFonts w:ascii="Arial" w:hAnsi="Arial"/>
                <w:sz w:val="20"/>
                <w:szCs w:val="20"/>
              </w:rPr>
              <w:t xml:space="preserve"> kev </w:t>
            </w:r>
            <w:r w:rsidR="008C245E" w:rsidRPr="008C245E">
              <w:rPr>
                <w:rFonts w:ascii="Arial" w:hAnsi="Arial"/>
                <w:sz w:val="20"/>
                <w:szCs w:val="20"/>
              </w:rPr>
              <w:t xml:space="preserve">pab, </w:t>
            </w:r>
            <w:r w:rsidR="008C245E">
              <w:rPr>
                <w:rFonts w:ascii="Arial" w:hAnsi="Arial"/>
                <w:sz w:val="20"/>
                <w:szCs w:val="20"/>
              </w:rPr>
              <w:t xml:space="preserve">kev </w:t>
            </w:r>
            <w:r w:rsidR="008C245E" w:rsidRPr="008C245E">
              <w:rPr>
                <w:rFonts w:ascii="Arial" w:hAnsi="Arial"/>
                <w:sz w:val="20"/>
                <w:szCs w:val="20"/>
              </w:rPr>
              <w:t xml:space="preserve">noj, </w:t>
            </w:r>
            <w:r w:rsidR="008C245E">
              <w:rPr>
                <w:rFonts w:ascii="Arial" w:hAnsi="Arial"/>
                <w:sz w:val="20"/>
                <w:szCs w:val="20"/>
              </w:rPr>
              <w:t xml:space="preserve">kev </w:t>
            </w:r>
            <w:r w:rsidR="008C245E" w:rsidRPr="008C245E">
              <w:rPr>
                <w:rFonts w:ascii="Arial" w:hAnsi="Arial"/>
                <w:sz w:val="20"/>
                <w:szCs w:val="20"/>
              </w:rPr>
              <w:t xml:space="preserve">haus, ntau </w:t>
            </w:r>
            <w:r w:rsidR="008C245E">
              <w:rPr>
                <w:rFonts w:ascii="Arial" w:hAnsi="Arial"/>
                <w:sz w:val="20"/>
                <w:szCs w:val="20"/>
              </w:rPr>
              <w:t>yam</w:t>
            </w:r>
            <w:r w:rsidR="008C245E" w:rsidRPr="008C245E">
              <w:rPr>
                <w:rFonts w:ascii="Arial" w:hAnsi="Arial"/>
                <w:sz w:val="20"/>
                <w:szCs w:val="20"/>
              </w:rPr>
              <w:t>, sib txawv, thiab lwm yam)</w:t>
            </w:r>
            <w:r w:rsidR="00DB5FCA">
              <w:rPr>
                <w:rFonts w:ascii="Arial" w:hAnsi="Arial"/>
                <w:sz w:val="20"/>
                <w:szCs w:val="20"/>
              </w:rPr>
              <w:t xml:space="preserve"> </w:t>
            </w:r>
            <w:r w:rsidR="00564559" w:rsidRPr="00564559">
              <w:rPr>
                <w:rFonts w:ascii="Arial" w:hAnsi="Arial"/>
                <w:sz w:val="20"/>
                <w:szCs w:val="20"/>
              </w:rPr>
              <w:t xml:space="preserve">nrog nws cov cim </w:t>
            </w:r>
            <w:r w:rsidR="00564559">
              <w:rPr>
                <w:rFonts w:ascii="Arial" w:hAnsi="Arial"/>
                <w:sz w:val="20"/>
                <w:szCs w:val="20"/>
              </w:rPr>
              <w:t xml:space="preserve">uas xav tau </w:t>
            </w:r>
            <w:r w:rsidR="00564559" w:rsidRPr="00564559">
              <w:rPr>
                <w:rFonts w:ascii="Arial" w:hAnsi="Arial"/>
                <w:sz w:val="20"/>
                <w:szCs w:val="20"/>
              </w:rPr>
              <w:t xml:space="preserve">(piv txwv li skittles, iPad, thiab lwm yam) </w:t>
            </w:r>
            <w:r w:rsidR="0052459C">
              <w:rPr>
                <w:rFonts w:ascii="Arial" w:hAnsi="Arial"/>
                <w:sz w:val="20"/>
                <w:szCs w:val="20"/>
              </w:rPr>
              <w:t xml:space="preserve">txhawm rau </w:t>
            </w:r>
            <w:r w:rsidR="00564559" w:rsidRPr="00564559">
              <w:rPr>
                <w:rFonts w:ascii="Arial" w:hAnsi="Arial"/>
                <w:sz w:val="20"/>
                <w:szCs w:val="20"/>
              </w:rPr>
              <w:t>los tsim 2 lo lus</w:t>
            </w:r>
            <w:r w:rsidR="00AD1E35">
              <w:rPr>
                <w:rFonts w:ascii="Arial" w:hAnsi="Arial"/>
                <w:sz w:val="20"/>
                <w:szCs w:val="20"/>
              </w:rPr>
              <w:t xml:space="preserve"> </w:t>
            </w:r>
            <w:r w:rsidR="008B2F62">
              <w:rPr>
                <w:rFonts w:ascii="Arial" w:hAnsi="Arial"/>
                <w:sz w:val="20"/>
                <w:szCs w:val="20"/>
              </w:rPr>
              <w:t>hauv 4 ntawm 5 cov tsam thawj, raws li kev soj ntsuam los ntawm SLP/A, Tus saib xyuas, thiag/ los sis hauv chav daim duab</w:t>
            </w:r>
            <w:ins w:id="420" w:author="Kaxiong" w:date="2021-04-21T21:55:00Z">
              <w:r w:rsidR="003E0446">
                <w:rPr>
                  <w:rFonts w:ascii="Arial" w:hAnsi="Arial"/>
                  <w:sz w:val="20"/>
                  <w:szCs w:val="20"/>
                </w:rPr>
                <w:t xml:space="preserve"> qhia</w:t>
              </w:r>
            </w:ins>
            <w:r w:rsidR="008B2F62">
              <w:rPr>
                <w:rFonts w:ascii="Arial" w:hAnsi="Arial"/>
                <w:sz w:val="20"/>
                <w:szCs w:val="20"/>
              </w:rPr>
              <w:t>.</w:t>
            </w:r>
          </w:p>
          <w:p w14:paraId="083BA4AD" w14:textId="0DCF5E7F" w:rsidR="00093562" w:rsidRDefault="007F5AD1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F435F5" wp14:editId="6768D58C">
                  <wp:extent cx="149225" cy="109220"/>
                  <wp:effectExtent l="0" t="0" r="3175" b="508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93562">
              <w:rPr>
                <w:rFonts w:ascii="Arial" w:hAnsi="Arial"/>
                <w:sz w:val="20"/>
                <w:szCs w:val="20"/>
              </w:rPr>
              <w:t>Tso cai rau tub ntxhais kawm koom tes/kawm tau raws li cov qauv ntaub ntawv kawm / lub xeev tus qauv</w:t>
            </w:r>
          </w:p>
          <w:p w14:paraId="732943D5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E1196E" wp14:editId="35999343">
                  <wp:extent cx="149225" cy="109220"/>
                  <wp:effectExtent l="0" t="0" r="3175" b="508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111C2B0F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B34662" wp14:editId="7B9FFDA8">
                  <wp:extent cx="149225" cy="109220"/>
                  <wp:effectExtent l="0" t="0" r="3175" b="508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paub lus zoo</w:t>
            </w:r>
          </w:p>
          <w:p w14:paraId="00AC887D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D310FD" wp14:editId="133F9699">
                  <wp:extent cx="149225" cy="109220"/>
                  <wp:effectExtent l="0" t="0" r="3175" b="508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09813983" wp14:editId="3D880678">
                  <wp:extent cx="149225" cy="119380"/>
                  <wp:effectExtent l="0" t="0" r="317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75FCD310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6D060F" wp14:editId="3F8E2678">
                  <wp:extent cx="149225" cy="109220"/>
                  <wp:effectExtent l="0" t="0" r="3175" b="508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B66AC33" wp14:editId="3CE8FBDE">
                  <wp:extent cx="149225" cy="119380"/>
                  <wp:effectExtent l="0" t="0" r="3175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7F39FABB" w14:textId="7CA7BA15" w:rsidR="00093562" w:rsidRDefault="0009356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 w:rsidR="00FD1D96">
              <w:rPr>
                <w:rFonts w:ascii="Arial" w:hAnsi="Arial"/>
                <w:sz w:val="20"/>
                <w:szCs w:val="20"/>
              </w:rPr>
              <w:t xml:space="preserve">SLP/A, </w:t>
            </w:r>
            <w:r w:rsidR="00014AED" w:rsidRPr="00014AED">
              <w:rPr>
                <w:rFonts w:ascii="Arial" w:hAnsi="Arial"/>
                <w:sz w:val="20"/>
                <w:szCs w:val="20"/>
              </w:rPr>
              <w:t>Tus saib xyuas</w:t>
            </w:r>
            <w:r w:rsidR="00014AED">
              <w:rPr>
                <w:rFonts w:ascii="Arial" w:hAnsi="Arial"/>
                <w:sz w:val="20"/>
                <w:szCs w:val="20"/>
              </w:rPr>
              <w:t>,</w:t>
            </w:r>
            <w:r w:rsidR="004518BA">
              <w:rPr>
                <w:rFonts w:ascii="Arial" w:hAnsi="Arial"/>
                <w:sz w:val="20"/>
                <w:szCs w:val="20"/>
              </w:rPr>
              <w:t xml:space="preserve"> </w:t>
            </w:r>
            <w:r w:rsidR="00B90685">
              <w:rPr>
                <w:rFonts w:ascii="Arial" w:hAnsi="Arial"/>
                <w:sz w:val="20"/>
                <w:szCs w:val="20"/>
              </w:rPr>
              <w:t>Cov neeg ua hauj lwm Chav</w:t>
            </w:r>
          </w:p>
        </w:tc>
      </w:tr>
      <w:tr w:rsidR="00093562" w14:paraId="46361218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57B9" w14:textId="76DB8FD2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  <w:cs/>
                <w:lang w:bidi="lo-L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011D5" w:rsidRPr="00A011D5">
              <w:rPr>
                <w:rFonts w:ascii="Arial" w:hAnsi="Arial"/>
                <w:sz w:val="20"/>
                <w:szCs w:val="20"/>
              </w:rPr>
              <w:t>Tam sim no</w:t>
            </w:r>
            <w:r w:rsidR="000A3B2D">
              <w:rPr>
                <w:rFonts w:ascii="Arial" w:hAnsi="Arial"/>
                <w:sz w:val="20"/>
                <w:szCs w:val="20"/>
              </w:rPr>
              <w:t xml:space="preserve">, </w:t>
            </w:r>
            <w:r w:rsidR="00E76E9A" w:rsidRPr="00E76E9A">
              <w:rPr>
                <w:rFonts w:ascii="Arial" w:hAnsi="Arial"/>
                <w:sz w:val="20"/>
                <w:szCs w:val="20"/>
              </w:rPr>
              <w:t>nws siv 3 lo lus ua hauj</w:t>
            </w:r>
            <w:r w:rsidR="00E76E9A">
              <w:rPr>
                <w:rFonts w:ascii="Arial" w:hAnsi="Arial"/>
                <w:sz w:val="20"/>
                <w:szCs w:val="20"/>
              </w:rPr>
              <w:t xml:space="preserve"> </w:t>
            </w:r>
            <w:r w:rsidR="00E76E9A" w:rsidRPr="00E76E9A">
              <w:rPr>
                <w:rFonts w:ascii="Arial" w:hAnsi="Arial"/>
                <w:sz w:val="20"/>
                <w:szCs w:val="20"/>
              </w:rPr>
              <w:t xml:space="preserve">lwm </w:t>
            </w:r>
            <w:r w:rsidR="00E76E9A">
              <w:rPr>
                <w:rFonts w:ascii="Arial" w:hAnsi="Arial"/>
                <w:sz w:val="20"/>
                <w:szCs w:val="20"/>
              </w:rPr>
              <w:t xml:space="preserve">uas </w:t>
            </w:r>
            <w:ins w:id="421" w:author="Kaxiong" w:date="2021-04-21T21:38:00Z">
              <w:r w:rsidR="00815FDB">
                <w:rPr>
                  <w:rFonts w:ascii="Arial" w:hAnsi="Arial"/>
                  <w:sz w:val="20"/>
                  <w:szCs w:val="20"/>
                </w:rPr>
                <w:t xml:space="preserve">raug muab los ntawv kev </w:t>
              </w:r>
            </w:ins>
            <w:ins w:id="422" w:author="Kaxiong" w:date="2021-04-21T21:43:00Z">
              <w:r w:rsidR="00815FDB">
                <w:rPr>
                  <w:rFonts w:ascii="Arial" w:hAnsi="Arial"/>
                  <w:sz w:val="20"/>
                  <w:szCs w:val="20"/>
                </w:rPr>
                <w:t xml:space="preserve">qhia </w:t>
              </w:r>
            </w:ins>
            <w:ins w:id="423" w:author="Kaxiong" w:date="2021-04-21T21:44:00Z">
              <w:r w:rsidR="00815FDB">
                <w:rPr>
                  <w:rFonts w:ascii="Arial" w:hAnsi="Arial"/>
                  <w:sz w:val="20"/>
                  <w:szCs w:val="20"/>
                </w:rPr>
                <w:t>ntaw</w:t>
              </w:r>
            </w:ins>
            <w:ins w:id="424" w:author="Kaxiong" w:date="2021-04-22T20:33:00Z">
              <w:r w:rsidR="00ED0373">
                <w:rPr>
                  <w:rFonts w:ascii="Arial" w:hAnsi="Arial"/>
                  <w:sz w:val="20"/>
                  <w:szCs w:val="20"/>
                </w:rPr>
                <w:t>m</w:t>
              </w:r>
            </w:ins>
            <w:ins w:id="425" w:author="Kaxiong" w:date="2021-04-21T21:44:00Z">
              <w:r w:rsidR="00815FDB">
                <w:rPr>
                  <w:rFonts w:ascii="Arial" w:hAnsi="Arial"/>
                  <w:sz w:val="20"/>
                  <w:szCs w:val="20"/>
                </w:rPr>
                <w:t xml:space="preserve"> lub cev thiab ib daim kab das</w:t>
              </w:r>
            </w:ins>
            <w:ins w:id="426" w:author="Kaxiong" w:date="2021-04-21T21:46:00Z">
              <w:r w:rsidR="00815FDB">
                <w:rPr>
                  <w:rFonts w:ascii="Arial" w:hAnsi="Arial"/>
                  <w:sz w:val="20"/>
                  <w:szCs w:val="20"/>
                </w:rPr>
                <w:t xml:space="preserve"> ts</w:t>
              </w:r>
            </w:ins>
            <w:ins w:id="427" w:author="Kaxiong" w:date="2021-04-21T21:47:00Z">
              <w:r w:rsidR="00815FDB">
                <w:rPr>
                  <w:rFonts w:ascii="Arial" w:hAnsi="Arial"/>
                  <w:sz w:val="20"/>
                  <w:szCs w:val="20"/>
                </w:rPr>
                <w:t>eem ceeb</w:t>
              </w:r>
            </w:ins>
            <w:ins w:id="428" w:author="Kaxiong" w:date="2021-04-21T21:44:00Z">
              <w:r w:rsidR="00815FDB">
                <w:rPr>
                  <w:rFonts w:ascii="Arial" w:hAnsi="Arial"/>
                  <w:sz w:val="20"/>
                  <w:szCs w:val="20"/>
                </w:rPr>
                <w:t>.</w:t>
              </w:r>
            </w:ins>
            <w:del w:id="429" w:author="Kaxiong" w:date="2021-04-21T21:38:00Z">
              <w:r w:rsidR="00E76E9A" w:rsidRPr="00E76E9A" w:rsidDel="00815FDB">
                <w:rPr>
                  <w:rFonts w:ascii="Arial" w:hAnsi="Arial"/>
                  <w:sz w:val="20"/>
                  <w:szCs w:val="20"/>
                </w:rPr>
                <w:delText xml:space="preserve">tau txais </w:delText>
              </w:r>
            </w:del>
            <w:del w:id="430" w:author="Kaxiong" w:date="2021-04-21T21:37:00Z">
              <w:r w:rsidR="00E76E9A" w:rsidRPr="00E76E9A" w:rsidDel="00815FDB">
                <w:rPr>
                  <w:rFonts w:ascii="Arial" w:hAnsi="Arial"/>
                  <w:sz w:val="20"/>
                  <w:szCs w:val="20"/>
                </w:rPr>
                <w:delText>txiaj ntsig ib nrab ntawm kev tawm tsam lub</w:delText>
              </w:r>
              <w:r w:rsidR="00E76E9A" w:rsidDel="00815FDB">
                <w:rPr>
                  <w:rFonts w:ascii="Arial" w:hAnsi="Arial"/>
                  <w:sz w:val="20"/>
                  <w:szCs w:val="20"/>
                </w:rPr>
                <w:delText xml:space="preserve"> nrog</w:delText>
              </w:r>
              <w:r w:rsidR="00E76E9A" w:rsidRPr="00E76E9A" w:rsidDel="00815FDB">
                <w:rPr>
                  <w:rFonts w:ascii="Arial" w:hAnsi="Arial"/>
                  <w:sz w:val="20"/>
                  <w:szCs w:val="20"/>
                </w:rPr>
                <w:delText xml:space="preserve"> cev thiab </w:delText>
              </w:r>
              <w:r w:rsidR="00E76E9A" w:rsidDel="00815FDB">
                <w:rPr>
                  <w:rFonts w:ascii="Arial" w:hAnsi="Arial"/>
                  <w:sz w:val="20"/>
                  <w:szCs w:val="20"/>
                </w:rPr>
                <w:delText xml:space="preserve">hauv pawg </w:delText>
              </w:r>
              <w:r w:rsidR="00E76E9A" w:rsidRPr="00E76E9A" w:rsidDel="00815FDB">
                <w:rPr>
                  <w:rFonts w:ascii="Arial" w:hAnsi="Arial"/>
                  <w:sz w:val="20"/>
                  <w:szCs w:val="20"/>
                </w:rPr>
                <w:delText>tub ntxhais.</w:delText>
              </w:r>
            </w:del>
          </w:p>
          <w:p w14:paraId="36AF2834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  <w:p w14:paraId="78A61E1E" w14:textId="77777777" w:rsidR="00093562" w:rsidRDefault="0009356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E4CD4" w14:textId="77777777" w:rsidR="00093562" w:rsidRDefault="0009356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2360FB96" w14:textId="7BBC6539" w:rsidR="00093562" w:rsidRDefault="00093562" w:rsidP="0009356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</w:t>
      </w:r>
      <w:r>
        <w:rPr>
          <w:rFonts w:ascii="Arial" w:hAnsi="Arial"/>
          <w:sz w:val="20"/>
          <w:szCs w:val="20"/>
        </w:rPr>
        <w:t xml:space="preserve">:Txog lub </w:t>
      </w:r>
      <w:r w:rsidR="008B339D">
        <w:rPr>
          <w:rFonts w:ascii="Arial" w:hAnsi="Arial"/>
          <w:sz w:val="20"/>
          <w:szCs w:val="20"/>
        </w:rPr>
        <w:t>12/</w:t>
      </w:r>
      <w:r>
        <w:rPr>
          <w:rFonts w:ascii="Arial" w:hAnsi="Arial"/>
          <w:sz w:val="20"/>
          <w:szCs w:val="20"/>
        </w:rPr>
        <w:t xml:space="preserve">2020, </w:t>
      </w:r>
      <w:r w:rsidR="00602E83" w:rsidRPr="00200B90">
        <w:rPr>
          <w:rFonts w:ascii="Arial" w:hAnsi="Arial"/>
          <w:sz w:val="20"/>
          <w:szCs w:val="20"/>
        </w:rPr>
        <w:t>thaum</w:t>
      </w:r>
      <w:r w:rsidR="00602E83">
        <w:rPr>
          <w:rFonts w:ascii="Arial" w:hAnsi="Arial"/>
          <w:sz w:val="20"/>
          <w:szCs w:val="20"/>
        </w:rPr>
        <w:t xml:space="preserve"> tau tx</w:t>
      </w:r>
      <w:del w:id="431" w:author="Kaxiong" w:date="2021-04-22T20:06:00Z">
        <w:r w:rsidR="00602E83" w:rsidDel="00E87BFC">
          <w:rPr>
            <w:rFonts w:ascii="Arial" w:hAnsi="Arial"/>
            <w:sz w:val="20"/>
            <w:szCs w:val="20"/>
          </w:rPr>
          <w:delText>h</w:delText>
        </w:r>
      </w:del>
      <w:r w:rsidR="00602E83">
        <w:rPr>
          <w:rFonts w:ascii="Arial" w:hAnsi="Arial"/>
          <w:sz w:val="20"/>
          <w:szCs w:val="20"/>
        </w:rPr>
        <w:t>ais</w:t>
      </w:r>
      <w:r w:rsidR="00602E83" w:rsidRPr="00200B90">
        <w:rPr>
          <w:rFonts w:ascii="Arial" w:hAnsi="Arial"/>
          <w:sz w:val="20"/>
          <w:szCs w:val="20"/>
        </w:rPr>
        <w:t xml:space="preserve"> </w:t>
      </w:r>
      <w:del w:id="432" w:author="Kaxiong" w:date="2021-04-21T21:59:00Z">
        <w:r w:rsidR="00602E83" w:rsidDel="00973F55">
          <w:rPr>
            <w:rFonts w:ascii="Arial" w:hAnsi="Arial"/>
            <w:sz w:val="20"/>
            <w:szCs w:val="20"/>
          </w:rPr>
          <w:delText>ib nrab ntawm lub cev</w:delText>
        </w:r>
      </w:del>
      <w:ins w:id="433" w:author="Kaxiong" w:date="2021-04-21T21:59:00Z">
        <w:r w:rsidR="00973F55">
          <w:rPr>
            <w:rFonts w:ascii="Arial" w:hAnsi="Arial"/>
            <w:sz w:val="20"/>
            <w:szCs w:val="20"/>
          </w:rPr>
          <w:t>kev qhia ntawm lub cev</w:t>
        </w:r>
      </w:ins>
      <w:r w:rsidR="00602E83" w:rsidRPr="00200B90">
        <w:rPr>
          <w:rFonts w:ascii="Arial" w:hAnsi="Arial"/>
          <w:sz w:val="20"/>
          <w:szCs w:val="20"/>
        </w:rPr>
        <w:t xml:space="preserve"> </w:t>
      </w:r>
      <w:del w:id="434" w:author="Kaxiong" w:date="2021-04-21T21:59:00Z">
        <w:r w:rsidR="00602E83" w:rsidRPr="00200B90" w:rsidDel="00973F55">
          <w:rPr>
            <w:rFonts w:ascii="Arial" w:hAnsi="Arial"/>
            <w:sz w:val="20"/>
            <w:szCs w:val="20"/>
          </w:rPr>
          <w:delText>tam</w:delText>
        </w:r>
      </w:del>
      <w:del w:id="435" w:author="Kaxiong" w:date="2021-04-21T22:00:00Z">
        <w:r w:rsidR="00602E83" w:rsidRPr="00200B90" w:rsidDel="00973F55">
          <w:rPr>
            <w:rFonts w:ascii="Arial" w:hAnsi="Arial"/>
            <w:sz w:val="20"/>
            <w:szCs w:val="20"/>
          </w:rPr>
          <w:delText xml:space="preserve"> sim </w:delText>
        </w:r>
      </w:del>
      <w:r w:rsidR="00602E83" w:rsidRPr="00200B90">
        <w:rPr>
          <w:rFonts w:ascii="Arial" w:hAnsi="Arial"/>
          <w:sz w:val="20"/>
          <w:szCs w:val="20"/>
        </w:rPr>
        <w:t>thiab nkag mus rau nws</w:t>
      </w:r>
      <w:r w:rsidR="00602E83">
        <w:rPr>
          <w:rFonts w:ascii="Arial" w:hAnsi="Arial"/>
          <w:sz w:val="20"/>
          <w:szCs w:val="20"/>
        </w:rPr>
        <w:t xml:space="preserve"> li</w:t>
      </w:r>
      <w:r w:rsidR="00602E83" w:rsidRPr="00200B90">
        <w:rPr>
          <w:rFonts w:ascii="Arial" w:hAnsi="Arial"/>
          <w:sz w:val="20"/>
          <w:szCs w:val="20"/>
        </w:rPr>
        <w:t xml:space="preserve"> kev sib txuas lus (piv txwv li </w:t>
      </w:r>
      <w:r w:rsidR="00602E83">
        <w:rPr>
          <w:rFonts w:ascii="Arial" w:hAnsi="Arial"/>
          <w:sz w:val="20"/>
          <w:szCs w:val="20"/>
        </w:rPr>
        <w:t xml:space="preserve">phau ntawv </w:t>
      </w:r>
      <w:r w:rsidR="00602E83" w:rsidRPr="00200B90">
        <w:rPr>
          <w:rFonts w:ascii="Arial" w:hAnsi="Arial"/>
          <w:sz w:val="20"/>
          <w:szCs w:val="20"/>
        </w:rPr>
        <w:t xml:space="preserve">PECS, </w:t>
      </w:r>
      <w:del w:id="436" w:author="Kaxiong" w:date="2021-04-21T22:00:00Z">
        <w:r w:rsidR="00602E83" w:rsidDel="00973F55">
          <w:rPr>
            <w:rFonts w:ascii="Arial" w:hAnsi="Arial"/>
            <w:sz w:val="20"/>
            <w:szCs w:val="20"/>
          </w:rPr>
          <w:delText xml:space="preserve">hauv pawg </w:delText>
        </w:r>
        <w:r w:rsidR="00602E83" w:rsidRPr="00E76E9A" w:rsidDel="00973F55">
          <w:rPr>
            <w:rFonts w:ascii="Arial" w:hAnsi="Arial"/>
            <w:sz w:val="20"/>
            <w:szCs w:val="20"/>
          </w:rPr>
          <w:delText>tub ntxhais</w:delText>
        </w:r>
      </w:del>
      <w:ins w:id="437" w:author="Kaxiong" w:date="2021-04-21T22:00:00Z">
        <w:r w:rsidR="00973F55">
          <w:rPr>
            <w:rFonts w:ascii="Arial" w:hAnsi="Arial"/>
            <w:sz w:val="20"/>
            <w:szCs w:val="20"/>
          </w:rPr>
          <w:t>daim kab das tseem ceeb</w:t>
        </w:r>
      </w:ins>
      <w:r w:rsidR="00602E83" w:rsidRPr="00200B90">
        <w:rPr>
          <w:rFonts w:ascii="Arial" w:hAnsi="Arial"/>
          <w:sz w:val="20"/>
          <w:szCs w:val="20"/>
        </w:rPr>
        <w:t>, thiab lwm yam),</w:t>
      </w:r>
      <w:r w:rsidR="00602E83">
        <w:rPr>
          <w:rFonts w:ascii="Arial" w:hAnsi="Arial"/>
          <w:sz w:val="20"/>
          <w:szCs w:val="20"/>
        </w:rPr>
        <w:t xml:space="preserve"> </w:t>
      </w:r>
      <w:r w:rsidR="00602E83" w:rsidRPr="008C245E">
        <w:rPr>
          <w:rFonts w:ascii="Arial" w:hAnsi="Arial"/>
          <w:sz w:val="20"/>
          <w:szCs w:val="20"/>
        </w:rPr>
        <w:t xml:space="preserve">Kenneth yuav sib txuas 5 lo lus </w:t>
      </w:r>
      <w:del w:id="438" w:author="Kaxiong" w:date="2021-04-21T22:04:00Z">
        <w:r w:rsidR="00602E83" w:rsidRPr="008C245E" w:rsidDel="00973F55">
          <w:rPr>
            <w:rFonts w:ascii="Arial" w:hAnsi="Arial"/>
            <w:sz w:val="20"/>
            <w:szCs w:val="20"/>
          </w:rPr>
          <w:delText>ua</w:delText>
        </w:r>
        <w:r w:rsidR="00602E83" w:rsidDel="00973F55">
          <w:rPr>
            <w:rFonts w:ascii="Arial" w:hAnsi="Arial"/>
            <w:sz w:val="20"/>
            <w:szCs w:val="20"/>
          </w:rPr>
          <w:delText>s tau txais txiaj ntsig</w:delText>
        </w:r>
      </w:del>
      <w:ins w:id="439" w:author="Kaxiong" w:date="2021-04-21T22:04:00Z">
        <w:r w:rsidR="00973F55">
          <w:rPr>
            <w:rFonts w:ascii="Arial" w:hAnsi="Arial"/>
            <w:sz w:val="20"/>
            <w:szCs w:val="20"/>
          </w:rPr>
          <w:t>ua hauj lwm</w:t>
        </w:r>
      </w:ins>
      <w:r w:rsidR="00602E83">
        <w:rPr>
          <w:rFonts w:ascii="Arial" w:hAnsi="Arial"/>
          <w:sz w:val="20"/>
          <w:szCs w:val="20"/>
        </w:rPr>
        <w:t xml:space="preserve"> </w:t>
      </w:r>
      <w:r w:rsidR="00602E83" w:rsidRPr="008C245E">
        <w:rPr>
          <w:rFonts w:ascii="Arial" w:hAnsi="Arial"/>
          <w:sz w:val="20"/>
          <w:szCs w:val="20"/>
        </w:rPr>
        <w:t xml:space="preserve">(piv txwv li </w:t>
      </w:r>
      <w:r w:rsidR="00602E83">
        <w:rPr>
          <w:rFonts w:ascii="Arial" w:hAnsi="Arial"/>
          <w:sz w:val="20"/>
          <w:szCs w:val="20"/>
        </w:rPr>
        <w:t xml:space="preserve"> kev </w:t>
      </w:r>
      <w:r w:rsidR="00602E83" w:rsidRPr="008C245E">
        <w:rPr>
          <w:rFonts w:ascii="Arial" w:hAnsi="Arial"/>
          <w:sz w:val="20"/>
          <w:szCs w:val="20"/>
        </w:rPr>
        <w:t xml:space="preserve">pab, </w:t>
      </w:r>
      <w:r w:rsidR="00602E83">
        <w:rPr>
          <w:rFonts w:ascii="Arial" w:hAnsi="Arial"/>
          <w:sz w:val="20"/>
          <w:szCs w:val="20"/>
        </w:rPr>
        <w:t xml:space="preserve">kev </w:t>
      </w:r>
      <w:r w:rsidR="00602E83" w:rsidRPr="008C245E">
        <w:rPr>
          <w:rFonts w:ascii="Arial" w:hAnsi="Arial"/>
          <w:sz w:val="20"/>
          <w:szCs w:val="20"/>
        </w:rPr>
        <w:t xml:space="preserve">noj, </w:t>
      </w:r>
      <w:r w:rsidR="00602E83">
        <w:rPr>
          <w:rFonts w:ascii="Arial" w:hAnsi="Arial"/>
          <w:sz w:val="20"/>
          <w:szCs w:val="20"/>
        </w:rPr>
        <w:t xml:space="preserve">kev </w:t>
      </w:r>
      <w:r w:rsidR="00602E83" w:rsidRPr="008C245E">
        <w:rPr>
          <w:rFonts w:ascii="Arial" w:hAnsi="Arial"/>
          <w:sz w:val="20"/>
          <w:szCs w:val="20"/>
        </w:rPr>
        <w:t xml:space="preserve">haus, ntau </w:t>
      </w:r>
      <w:r w:rsidR="00602E83">
        <w:rPr>
          <w:rFonts w:ascii="Arial" w:hAnsi="Arial"/>
          <w:sz w:val="20"/>
          <w:szCs w:val="20"/>
        </w:rPr>
        <w:t>yam</w:t>
      </w:r>
      <w:r w:rsidR="00602E83" w:rsidRPr="008C245E">
        <w:rPr>
          <w:rFonts w:ascii="Arial" w:hAnsi="Arial"/>
          <w:sz w:val="20"/>
          <w:szCs w:val="20"/>
        </w:rPr>
        <w:t>, sib txawv, thiab lwm yam)</w:t>
      </w:r>
      <w:r w:rsidR="00602E83">
        <w:rPr>
          <w:rFonts w:ascii="Arial" w:hAnsi="Arial"/>
          <w:sz w:val="20"/>
          <w:szCs w:val="20"/>
        </w:rPr>
        <w:t xml:space="preserve"> </w:t>
      </w:r>
      <w:r w:rsidR="00602E83" w:rsidRPr="00564559">
        <w:rPr>
          <w:rFonts w:ascii="Arial" w:hAnsi="Arial"/>
          <w:sz w:val="20"/>
          <w:szCs w:val="20"/>
        </w:rPr>
        <w:t xml:space="preserve">nrog nws cov cim </w:t>
      </w:r>
      <w:r w:rsidR="00602E83">
        <w:rPr>
          <w:rFonts w:ascii="Arial" w:hAnsi="Arial"/>
          <w:sz w:val="20"/>
          <w:szCs w:val="20"/>
        </w:rPr>
        <w:t xml:space="preserve">uas xav tau </w:t>
      </w:r>
      <w:r w:rsidR="00602E83" w:rsidRPr="00564559">
        <w:rPr>
          <w:rFonts w:ascii="Arial" w:hAnsi="Arial"/>
          <w:sz w:val="20"/>
          <w:szCs w:val="20"/>
        </w:rPr>
        <w:t xml:space="preserve">(piv txwv li skittles, iPad, thiab lwm yam) </w:t>
      </w:r>
      <w:r w:rsidR="00602E83">
        <w:rPr>
          <w:rFonts w:ascii="Arial" w:hAnsi="Arial"/>
          <w:sz w:val="20"/>
          <w:szCs w:val="20"/>
        </w:rPr>
        <w:t xml:space="preserve">txhawm rau </w:t>
      </w:r>
      <w:r w:rsidR="00602E83" w:rsidRPr="00564559">
        <w:rPr>
          <w:rFonts w:ascii="Arial" w:hAnsi="Arial"/>
          <w:sz w:val="20"/>
          <w:szCs w:val="20"/>
        </w:rPr>
        <w:t>los tsim 2 lo lus</w:t>
      </w:r>
      <w:r w:rsidR="00602E83">
        <w:rPr>
          <w:rFonts w:ascii="Arial" w:hAnsi="Arial"/>
          <w:sz w:val="20"/>
          <w:szCs w:val="20"/>
        </w:rPr>
        <w:t xml:space="preserve"> hauv </w:t>
      </w:r>
      <w:r w:rsidR="00A1395A">
        <w:rPr>
          <w:rFonts w:ascii="Arial" w:hAnsi="Arial"/>
          <w:sz w:val="20"/>
          <w:szCs w:val="20"/>
        </w:rPr>
        <w:t>1</w:t>
      </w:r>
      <w:r w:rsidR="00602E83">
        <w:rPr>
          <w:rFonts w:ascii="Arial" w:hAnsi="Arial"/>
          <w:sz w:val="20"/>
          <w:szCs w:val="20"/>
        </w:rPr>
        <w:t xml:space="preserve"> ntawm 5 cov tsam thawj, raws li kev soj ntsuam los ntawm SLP/A, Tus saib xyuas, thiag/ los sis hauv chav daim duab</w:t>
      </w:r>
      <w:ins w:id="440" w:author="Kaxiong" w:date="2021-04-21T22:04:00Z">
        <w:r w:rsidR="00973F55">
          <w:rPr>
            <w:rFonts w:ascii="Arial" w:hAnsi="Arial"/>
            <w:sz w:val="20"/>
            <w:szCs w:val="20"/>
          </w:rPr>
          <w:t xml:space="preserve"> q</w:t>
        </w:r>
      </w:ins>
      <w:ins w:id="441" w:author="Kaxiong" w:date="2021-04-21T22:05:00Z">
        <w:r w:rsidR="00973F55">
          <w:rPr>
            <w:rFonts w:ascii="Arial" w:hAnsi="Arial"/>
            <w:sz w:val="20"/>
            <w:szCs w:val="20"/>
          </w:rPr>
          <w:t>hia</w:t>
        </w:r>
      </w:ins>
      <w:r w:rsidR="00602E83">
        <w:rPr>
          <w:rFonts w:ascii="Arial" w:hAnsi="Arial"/>
          <w:sz w:val="20"/>
          <w:szCs w:val="20"/>
        </w:rPr>
        <w:t>.</w:t>
      </w:r>
    </w:p>
    <w:p w14:paraId="5AA06D4D" w14:textId="2633E076" w:rsidR="00093562" w:rsidRDefault="00093562" w:rsidP="0009356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</w:t>
      </w:r>
      <w:r w:rsidR="008B339D">
        <w:rPr>
          <w:rFonts w:ascii="Arial" w:hAnsi="Arial"/>
          <w:sz w:val="20"/>
          <w:szCs w:val="20"/>
        </w:rPr>
        <w:t>3/2</w:t>
      </w:r>
      <w:r>
        <w:rPr>
          <w:rFonts w:ascii="Arial" w:hAnsi="Arial"/>
          <w:sz w:val="20"/>
          <w:szCs w:val="20"/>
        </w:rPr>
        <w:t xml:space="preserve">021, </w:t>
      </w:r>
      <w:r w:rsidR="00DC2679" w:rsidRPr="00200B90">
        <w:rPr>
          <w:rFonts w:ascii="Arial" w:hAnsi="Arial"/>
          <w:sz w:val="20"/>
          <w:szCs w:val="20"/>
        </w:rPr>
        <w:t>thaum</w:t>
      </w:r>
      <w:r w:rsidR="00DC2679">
        <w:rPr>
          <w:rFonts w:ascii="Arial" w:hAnsi="Arial"/>
          <w:sz w:val="20"/>
          <w:szCs w:val="20"/>
        </w:rPr>
        <w:t xml:space="preserve"> tau tx</w:t>
      </w:r>
      <w:del w:id="442" w:author="Kaxiong" w:date="2021-04-22T20:07:00Z">
        <w:r w:rsidR="00DC2679" w:rsidDel="00E87BFC">
          <w:rPr>
            <w:rFonts w:ascii="Arial" w:hAnsi="Arial"/>
            <w:sz w:val="20"/>
            <w:szCs w:val="20"/>
          </w:rPr>
          <w:delText>h</w:delText>
        </w:r>
      </w:del>
      <w:r w:rsidR="00DC2679">
        <w:rPr>
          <w:rFonts w:ascii="Arial" w:hAnsi="Arial"/>
          <w:sz w:val="20"/>
          <w:szCs w:val="20"/>
        </w:rPr>
        <w:t>ais</w:t>
      </w:r>
      <w:r w:rsidR="00DC2679" w:rsidRPr="00200B90">
        <w:rPr>
          <w:rFonts w:ascii="Arial" w:hAnsi="Arial"/>
          <w:sz w:val="20"/>
          <w:szCs w:val="20"/>
        </w:rPr>
        <w:t xml:space="preserve"> </w:t>
      </w:r>
      <w:r w:rsidR="00A2627F">
        <w:rPr>
          <w:rFonts w:ascii="Arial" w:hAnsi="Arial"/>
          <w:sz w:val="20"/>
          <w:szCs w:val="20"/>
        </w:rPr>
        <w:t xml:space="preserve">tus qauv </w:t>
      </w:r>
      <w:r w:rsidR="00DC2679" w:rsidRPr="00200B90">
        <w:rPr>
          <w:rFonts w:ascii="Arial" w:hAnsi="Arial"/>
          <w:sz w:val="20"/>
          <w:szCs w:val="20"/>
        </w:rPr>
        <w:t>tam sim thiab nkag mus rau nws</w:t>
      </w:r>
      <w:r w:rsidR="00DC2679">
        <w:rPr>
          <w:rFonts w:ascii="Arial" w:hAnsi="Arial"/>
          <w:sz w:val="20"/>
          <w:szCs w:val="20"/>
        </w:rPr>
        <w:t xml:space="preserve"> li</w:t>
      </w:r>
      <w:r w:rsidR="00DC2679" w:rsidRPr="00200B90">
        <w:rPr>
          <w:rFonts w:ascii="Arial" w:hAnsi="Arial"/>
          <w:sz w:val="20"/>
          <w:szCs w:val="20"/>
        </w:rPr>
        <w:t xml:space="preserve"> kev sib txuas lus (piv txwv li </w:t>
      </w:r>
      <w:r w:rsidR="00DC2679">
        <w:rPr>
          <w:rFonts w:ascii="Arial" w:hAnsi="Arial"/>
          <w:sz w:val="20"/>
          <w:szCs w:val="20"/>
        </w:rPr>
        <w:t xml:space="preserve">phau ntawv </w:t>
      </w:r>
      <w:r w:rsidR="00DC2679" w:rsidRPr="00200B90">
        <w:rPr>
          <w:rFonts w:ascii="Arial" w:hAnsi="Arial"/>
          <w:sz w:val="20"/>
          <w:szCs w:val="20"/>
        </w:rPr>
        <w:t xml:space="preserve">PECS, </w:t>
      </w:r>
      <w:del w:id="443" w:author="Kaxiong" w:date="2021-04-21T22:01:00Z">
        <w:r w:rsidR="00DC2679" w:rsidDel="00973F55">
          <w:rPr>
            <w:rFonts w:ascii="Arial" w:hAnsi="Arial"/>
            <w:sz w:val="20"/>
            <w:szCs w:val="20"/>
          </w:rPr>
          <w:delText xml:space="preserve">hauv pawg </w:delText>
        </w:r>
        <w:r w:rsidR="00DC2679" w:rsidRPr="00E76E9A" w:rsidDel="00973F55">
          <w:rPr>
            <w:rFonts w:ascii="Arial" w:hAnsi="Arial"/>
            <w:sz w:val="20"/>
            <w:szCs w:val="20"/>
          </w:rPr>
          <w:delText>tub ntxhais</w:delText>
        </w:r>
      </w:del>
      <w:ins w:id="444" w:author="Kaxiong" w:date="2021-04-21T22:01:00Z">
        <w:r w:rsidR="00973F55">
          <w:rPr>
            <w:rFonts w:ascii="Arial" w:hAnsi="Arial"/>
            <w:sz w:val="20"/>
            <w:szCs w:val="20"/>
          </w:rPr>
          <w:t>daim kab das tseem ceeb</w:t>
        </w:r>
      </w:ins>
      <w:r w:rsidR="00DC2679" w:rsidRPr="00200B90">
        <w:rPr>
          <w:rFonts w:ascii="Arial" w:hAnsi="Arial"/>
          <w:sz w:val="20"/>
          <w:szCs w:val="20"/>
        </w:rPr>
        <w:t>, thiab lwm yam),</w:t>
      </w:r>
      <w:r w:rsidR="00DC2679">
        <w:rPr>
          <w:rFonts w:ascii="Arial" w:hAnsi="Arial"/>
          <w:sz w:val="20"/>
          <w:szCs w:val="20"/>
        </w:rPr>
        <w:t xml:space="preserve"> </w:t>
      </w:r>
      <w:r w:rsidR="00DC2679" w:rsidRPr="008C245E">
        <w:rPr>
          <w:rFonts w:ascii="Arial" w:hAnsi="Arial"/>
          <w:sz w:val="20"/>
          <w:szCs w:val="20"/>
        </w:rPr>
        <w:t xml:space="preserve">Kenneth yuav sib txuas 5 lo lus </w:t>
      </w:r>
      <w:del w:id="445" w:author="Kaxiong" w:date="2021-04-21T22:04:00Z">
        <w:r w:rsidR="00DC2679" w:rsidRPr="008C245E" w:rsidDel="00973F55">
          <w:rPr>
            <w:rFonts w:ascii="Arial" w:hAnsi="Arial"/>
            <w:sz w:val="20"/>
            <w:szCs w:val="20"/>
          </w:rPr>
          <w:delText>ua</w:delText>
        </w:r>
        <w:r w:rsidR="00DC2679" w:rsidDel="00973F55">
          <w:rPr>
            <w:rFonts w:ascii="Arial" w:hAnsi="Arial"/>
            <w:sz w:val="20"/>
            <w:szCs w:val="20"/>
          </w:rPr>
          <w:delText>s tau txais txiaj ntsig</w:delText>
        </w:r>
      </w:del>
      <w:ins w:id="446" w:author="Kaxiong" w:date="2021-04-21T22:04:00Z">
        <w:r w:rsidR="00973F55">
          <w:rPr>
            <w:rFonts w:ascii="Arial" w:hAnsi="Arial"/>
            <w:sz w:val="20"/>
            <w:szCs w:val="20"/>
          </w:rPr>
          <w:t>ua hauj lwm</w:t>
        </w:r>
      </w:ins>
      <w:r w:rsidR="00DC2679">
        <w:rPr>
          <w:rFonts w:ascii="Arial" w:hAnsi="Arial"/>
          <w:sz w:val="20"/>
          <w:szCs w:val="20"/>
        </w:rPr>
        <w:t xml:space="preserve"> </w:t>
      </w:r>
      <w:r w:rsidR="00DC2679" w:rsidRPr="008C245E">
        <w:rPr>
          <w:rFonts w:ascii="Arial" w:hAnsi="Arial"/>
          <w:sz w:val="20"/>
          <w:szCs w:val="20"/>
        </w:rPr>
        <w:t xml:space="preserve">(piv txwv li </w:t>
      </w:r>
      <w:r w:rsidR="00DC2679">
        <w:rPr>
          <w:rFonts w:ascii="Arial" w:hAnsi="Arial"/>
          <w:sz w:val="20"/>
          <w:szCs w:val="20"/>
        </w:rPr>
        <w:t xml:space="preserve"> kev </w:t>
      </w:r>
      <w:r w:rsidR="00DC2679" w:rsidRPr="008C245E">
        <w:rPr>
          <w:rFonts w:ascii="Arial" w:hAnsi="Arial"/>
          <w:sz w:val="20"/>
          <w:szCs w:val="20"/>
        </w:rPr>
        <w:t xml:space="preserve">pab, </w:t>
      </w:r>
      <w:r w:rsidR="00DC2679">
        <w:rPr>
          <w:rFonts w:ascii="Arial" w:hAnsi="Arial"/>
          <w:sz w:val="20"/>
          <w:szCs w:val="20"/>
        </w:rPr>
        <w:t xml:space="preserve">kev </w:t>
      </w:r>
      <w:r w:rsidR="00DC2679" w:rsidRPr="008C245E">
        <w:rPr>
          <w:rFonts w:ascii="Arial" w:hAnsi="Arial"/>
          <w:sz w:val="20"/>
          <w:szCs w:val="20"/>
        </w:rPr>
        <w:t xml:space="preserve">noj, </w:t>
      </w:r>
      <w:r w:rsidR="00DC2679">
        <w:rPr>
          <w:rFonts w:ascii="Arial" w:hAnsi="Arial"/>
          <w:sz w:val="20"/>
          <w:szCs w:val="20"/>
        </w:rPr>
        <w:t xml:space="preserve">kev </w:t>
      </w:r>
      <w:r w:rsidR="00DC2679" w:rsidRPr="008C245E">
        <w:rPr>
          <w:rFonts w:ascii="Arial" w:hAnsi="Arial"/>
          <w:sz w:val="20"/>
          <w:szCs w:val="20"/>
        </w:rPr>
        <w:t xml:space="preserve">haus, ntau </w:t>
      </w:r>
      <w:r w:rsidR="00DC2679">
        <w:rPr>
          <w:rFonts w:ascii="Arial" w:hAnsi="Arial"/>
          <w:sz w:val="20"/>
          <w:szCs w:val="20"/>
        </w:rPr>
        <w:t>yam</w:t>
      </w:r>
      <w:r w:rsidR="00DC2679" w:rsidRPr="008C245E">
        <w:rPr>
          <w:rFonts w:ascii="Arial" w:hAnsi="Arial"/>
          <w:sz w:val="20"/>
          <w:szCs w:val="20"/>
        </w:rPr>
        <w:t>, sib txawv, thiab lwm yam)</w:t>
      </w:r>
      <w:r w:rsidR="00DC2679">
        <w:rPr>
          <w:rFonts w:ascii="Arial" w:hAnsi="Arial"/>
          <w:sz w:val="20"/>
          <w:szCs w:val="20"/>
        </w:rPr>
        <w:t xml:space="preserve"> </w:t>
      </w:r>
      <w:r w:rsidR="00DC2679" w:rsidRPr="00564559">
        <w:rPr>
          <w:rFonts w:ascii="Arial" w:hAnsi="Arial"/>
          <w:sz w:val="20"/>
          <w:szCs w:val="20"/>
        </w:rPr>
        <w:t xml:space="preserve">nrog nws cov cim </w:t>
      </w:r>
      <w:r w:rsidR="00DC2679">
        <w:rPr>
          <w:rFonts w:ascii="Arial" w:hAnsi="Arial"/>
          <w:sz w:val="20"/>
          <w:szCs w:val="20"/>
        </w:rPr>
        <w:t xml:space="preserve">uas xav tau </w:t>
      </w:r>
      <w:r w:rsidR="00DC2679" w:rsidRPr="00564559">
        <w:rPr>
          <w:rFonts w:ascii="Arial" w:hAnsi="Arial"/>
          <w:sz w:val="20"/>
          <w:szCs w:val="20"/>
        </w:rPr>
        <w:t xml:space="preserve">(piv txwv li skittles, iPad, thiab lwm yam) </w:t>
      </w:r>
      <w:r w:rsidR="00DC2679">
        <w:rPr>
          <w:rFonts w:ascii="Arial" w:hAnsi="Arial"/>
          <w:sz w:val="20"/>
          <w:szCs w:val="20"/>
        </w:rPr>
        <w:t xml:space="preserve">txhawm rau </w:t>
      </w:r>
      <w:r w:rsidR="00DC2679" w:rsidRPr="00564559">
        <w:rPr>
          <w:rFonts w:ascii="Arial" w:hAnsi="Arial"/>
          <w:sz w:val="20"/>
          <w:szCs w:val="20"/>
        </w:rPr>
        <w:t>los tsim 2 lo lus</w:t>
      </w:r>
      <w:r w:rsidR="00DC2679">
        <w:rPr>
          <w:rFonts w:ascii="Arial" w:hAnsi="Arial"/>
          <w:sz w:val="20"/>
          <w:szCs w:val="20"/>
        </w:rPr>
        <w:t xml:space="preserve"> hauv 2 ntawm 5 cov tsam thawj, raws li kev soj ntsuam los ntawm SLP/A, Tus saib xyuas, thiag/ los sis hauv chav daim duab</w:t>
      </w:r>
      <w:ins w:id="447" w:author="Kaxiong" w:date="2021-04-21T22:05:00Z">
        <w:r w:rsidR="00973F55">
          <w:rPr>
            <w:rFonts w:ascii="Arial" w:hAnsi="Arial"/>
            <w:sz w:val="20"/>
            <w:szCs w:val="20"/>
          </w:rPr>
          <w:t xml:space="preserve"> qhia</w:t>
        </w:r>
      </w:ins>
      <w:r w:rsidR="00DC2679">
        <w:rPr>
          <w:rFonts w:ascii="Arial" w:hAnsi="Arial"/>
          <w:sz w:val="20"/>
          <w:szCs w:val="20"/>
        </w:rPr>
        <w:t>.</w:t>
      </w:r>
    </w:p>
    <w:p w14:paraId="578E0B92" w14:textId="2F36C916" w:rsidR="00093562" w:rsidRPr="00416AAE" w:rsidRDefault="00093562" w:rsidP="0009356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</w:t>
      </w:r>
      <w:r w:rsidR="008B339D">
        <w:rPr>
          <w:rFonts w:ascii="Arial" w:hAnsi="Arial"/>
          <w:sz w:val="20"/>
          <w:szCs w:val="20"/>
        </w:rPr>
        <w:t>6/</w:t>
      </w:r>
      <w:r>
        <w:rPr>
          <w:rFonts w:ascii="Arial" w:hAnsi="Arial"/>
          <w:sz w:val="20"/>
          <w:szCs w:val="20"/>
        </w:rPr>
        <w:t xml:space="preserve">2021, </w:t>
      </w:r>
      <w:r w:rsidR="000B5CB5" w:rsidRPr="00200B90">
        <w:rPr>
          <w:rFonts w:ascii="Arial" w:hAnsi="Arial"/>
          <w:sz w:val="20"/>
          <w:szCs w:val="20"/>
        </w:rPr>
        <w:t>thaum</w:t>
      </w:r>
      <w:r w:rsidR="000B5CB5">
        <w:rPr>
          <w:rFonts w:ascii="Arial" w:hAnsi="Arial"/>
          <w:sz w:val="20"/>
          <w:szCs w:val="20"/>
        </w:rPr>
        <w:t xml:space="preserve"> tau tx</w:t>
      </w:r>
      <w:del w:id="448" w:author="Kaxiong" w:date="2021-04-22T20:08:00Z">
        <w:r w:rsidR="000B5CB5" w:rsidDel="00E87BFC">
          <w:rPr>
            <w:rFonts w:ascii="Arial" w:hAnsi="Arial"/>
            <w:sz w:val="20"/>
            <w:szCs w:val="20"/>
          </w:rPr>
          <w:delText>h</w:delText>
        </w:r>
      </w:del>
      <w:r w:rsidR="000B5CB5">
        <w:rPr>
          <w:rFonts w:ascii="Arial" w:hAnsi="Arial"/>
          <w:sz w:val="20"/>
          <w:szCs w:val="20"/>
        </w:rPr>
        <w:t>ais</w:t>
      </w:r>
      <w:r w:rsidR="000B5CB5" w:rsidRPr="00200B90">
        <w:rPr>
          <w:rFonts w:ascii="Arial" w:hAnsi="Arial"/>
          <w:sz w:val="20"/>
          <w:szCs w:val="20"/>
        </w:rPr>
        <w:t xml:space="preserve"> </w:t>
      </w:r>
      <w:r w:rsidR="000B5CB5">
        <w:rPr>
          <w:rFonts w:ascii="Arial" w:hAnsi="Arial"/>
          <w:sz w:val="20"/>
          <w:szCs w:val="20"/>
        </w:rPr>
        <w:t xml:space="preserve">tus </w:t>
      </w:r>
      <w:r w:rsidR="002B489B">
        <w:rPr>
          <w:rFonts w:ascii="Arial" w:hAnsi="Arial"/>
          <w:sz w:val="20"/>
          <w:szCs w:val="20"/>
        </w:rPr>
        <w:t>yam ntxhws</w:t>
      </w:r>
      <w:r w:rsidR="000B5CB5">
        <w:rPr>
          <w:rFonts w:ascii="Arial" w:hAnsi="Arial"/>
          <w:sz w:val="20"/>
          <w:szCs w:val="20"/>
        </w:rPr>
        <w:t xml:space="preserve"> </w:t>
      </w:r>
      <w:r w:rsidR="000B5CB5" w:rsidRPr="00200B90">
        <w:rPr>
          <w:rFonts w:ascii="Arial" w:hAnsi="Arial"/>
          <w:sz w:val="20"/>
          <w:szCs w:val="20"/>
        </w:rPr>
        <w:t>tam sim thiab nkag mus rau nws</w:t>
      </w:r>
      <w:r w:rsidR="000B5CB5">
        <w:rPr>
          <w:rFonts w:ascii="Arial" w:hAnsi="Arial"/>
          <w:sz w:val="20"/>
          <w:szCs w:val="20"/>
        </w:rPr>
        <w:t xml:space="preserve"> li</w:t>
      </w:r>
      <w:r w:rsidR="000B5CB5" w:rsidRPr="00200B90">
        <w:rPr>
          <w:rFonts w:ascii="Arial" w:hAnsi="Arial"/>
          <w:sz w:val="20"/>
          <w:szCs w:val="20"/>
        </w:rPr>
        <w:t xml:space="preserve"> kev sib txuas lus (piv txwv li </w:t>
      </w:r>
      <w:r w:rsidR="000B5CB5">
        <w:rPr>
          <w:rFonts w:ascii="Arial" w:hAnsi="Arial"/>
          <w:sz w:val="20"/>
          <w:szCs w:val="20"/>
        </w:rPr>
        <w:t xml:space="preserve">phau ntawv </w:t>
      </w:r>
      <w:r w:rsidR="000B5CB5" w:rsidRPr="00200B90">
        <w:rPr>
          <w:rFonts w:ascii="Arial" w:hAnsi="Arial"/>
          <w:sz w:val="20"/>
          <w:szCs w:val="20"/>
        </w:rPr>
        <w:t xml:space="preserve">PECS, </w:t>
      </w:r>
      <w:del w:id="449" w:author="Kaxiong" w:date="2021-04-21T22:01:00Z">
        <w:r w:rsidR="000B5CB5" w:rsidDel="00973F55">
          <w:rPr>
            <w:rFonts w:ascii="Arial" w:hAnsi="Arial"/>
            <w:sz w:val="20"/>
            <w:szCs w:val="20"/>
          </w:rPr>
          <w:delText xml:space="preserve">hauv pawg </w:delText>
        </w:r>
        <w:r w:rsidR="000B5CB5" w:rsidRPr="00E76E9A" w:rsidDel="00973F55">
          <w:rPr>
            <w:rFonts w:ascii="Arial" w:hAnsi="Arial"/>
            <w:sz w:val="20"/>
            <w:szCs w:val="20"/>
          </w:rPr>
          <w:delText>tub ntxhais</w:delText>
        </w:r>
      </w:del>
      <w:ins w:id="450" w:author="Kaxiong" w:date="2021-04-21T22:01:00Z">
        <w:r w:rsidR="00973F55">
          <w:rPr>
            <w:rFonts w:ascii="Arial" w:hAnsi="Arial"/>
            <w:sz w:val="20"/>
            <w:szCs w:val="20"/>
          </w:rPr>
          <w:t>daim kab das tseem ceeb</w:t>
        </w:r>
      </w:ins>
      <w:r w:rsidR="000B5CB5" w:rsidRPr="00200B90">
        <w:rPr>
          <w:rFonts w:ascii="Arial" w:hAnsi="Arial"/>
          <w:sz w:val="20"/>
          <w:szCs w:val="20"/>
        </w:rPr>
        <w:t>, thiab lwm yam),</w:t>
      </w:r>
      <w:r w:rsidR="000B5CB5">
        <w:rPr>
          <w:rFonts w:ascii="Arial" w:hAnsi="Arial"/>
          <w:sz w:val="20"/>
          <w:szCs w:val="20"/>
        </w:rPr>
        <w:t xml:space="preserve"> </w:t>
      </w:r>
      <w:r w:rsidR="000B5CB5" w:rsidRPr="008C245E">
        <w:rPr>
          <w:rFonts w:ascii="Arial" w:hAnsi="Arial"/>
          <w:sz w:val="20"/>
          <w:szCs w:val="20"/>
        </w:rPr>
        <w:t xml:space="preserve">Kenneth yuav sib txuas 5 lo lus </w:t>
      </w:r>
      <w:del w:id="451" w:author="Kaxiong" w:date="2021-04-21T22:04:00Z">
        <w:r w:rsidR="000B5CB5" w:rsidRPr="008C245E" w:rsidDel="00973F55">
          <w:rPr>
            <w:rFonts w:ascii="Arial" w:hAnsi="Arial"/>
            <w:sz w:val="20"/>
            <w:szCs w:val="20"/>
          </w:rPr>
          <w:delText>ua</w:delText>
        </w:r>
        <w:r w:rsidR="000B5CB5" w:rsidDel="00973F55">
          <w:rPr>
            <w:rFonts w:ascii="Arial" w:hAnsi="Arial"/>
            <w:sz w:val="20"/>
            <w:szCs w:val="20"/>
          </w:rPr>
          <w:delText>s tau txais txiaj ntsig</w:delText>
        </w:r>
      </w:del>
      <w:ins w:id="452" w:author="Kaxiong" w:date="2021-04-21T22:04:00Z">
        <w:r w:rsidR="00973F55">
          <w:rPr>
            <w:rFonts w:ascii="Arial" w:hAnsi="Arial"/>
            <w:sz w:val="20"/>
            <w:szCs w:val="20"/>
          </w:rPr>
          <w:t>ua hauj lwm</w:t>
        </w:r>
      </w:ins>
      <w:r w:rsidR="000B5CB5">
        <w:rPr>
          <w:rFonts w:ascii="Arial" w:hAnsi="Arial"/>
          <w:sz w:val="20"/>
          <w:szCs w:val="20"/>
        </w:rPr>
        <w:t xml:space="preserve"> </w:t>
      </w:r>
      <w:r w:rsidR="000B5CB5" w:rsidRPr="008C245E">
        <w:rPr>
          <w:rFonts w:ascii="Arial" w:hAnsi="Arial"/>
          <w:sz w:val="20"/>
          <w:szCs w:val="20"/>
        </w:rPr>
        <w:t xml:space="preserve">(piv txwv li </w:t>
      </w:r>
      <w:r w:rsidR="000B5CB5">
        <w:rPr>
          <w:rFonts w:ascii="Arial" w:hAnsi="Arial"/>
          <w:sz w:val="20"/>
          <w:szCs w:val="20"/>
        </w:rPr>
        <w:t xml:space="preserve"> kev </w:t>
      </w:r>
      <w:r w:rsidR="000B5CB5" w:rsidRPr="008C245E">
        <w:rPr>
          <w:rFonts w:ascii="Arial" w:hAnsi="Arial"/>
          <w:sz w:val="20"/>
          <w:szCs w:val="20"/>
        </w:rPr>
        <w:t xml:space="preserve">pab, </w:t>
      </w:r>
      <w:r w:rsidR="000B5CB5">
        <w:rPr>
          <w:rFonts w:ascii="Arial" w:hAnsi="Arial"/>
          <w:sz w:val="20"/>
          <w:szCs w:val="20"/>
        </w:rPr>
        <w:t xml:space="preserve">kev </w:t>
      </w:r>
      <w:r w:rsidR="000B5CB5" w:rsidRPr="008C245E">
        <w:rPr>
          <w:rFonts w:ascii="Arial" w:hAnsi="Arial"/>
          <w:sz w:val="20"/>
          <w:szCs w:val="20"/>
        </w:rPr>
        <w:t xml:space="preserve">noj, </w:t>
      </w:r>
      <w:r w:rsidR="000B5CB5">
        <w:rPr>
          <w:rFonts w:ascii="Arial" w:hAnsi="Arial"/>
          <w:sz w:val="20"/>
          <w:szCs w:val="20"/>
        </w:rPr>
        <w:t xml:space="preserve">kev </w:t>
      </w:r>
      <w:r w:rsidR="000B5CB5" w:rsidRPr="008C245E">
        <w:rPr>
          <w:rFonts w:ascii="Arial" w:hAnsi="Arial"/>
          <w:sz w:val="20"/>
          <w:szCs w:val="20"/>
        </w:rPr>
        <w:t xml:space="preserve">haus, ntau </w:t>
      </w:r>
      <w:r w:rsidR="000B5CB5">
        <w:rPr>
          <w:rFonts w:ascii="Arial" w:hAnsi="Arial"/>
          <w:sz w:val="20"/>
          <w:szCs w:val="20"/>
        </w:rPr>
        <w:t>yam</w:t>
      </w:r>
      <w:r w:rsidR="000B5CB5" w:rsidRPr="008C245E">
        <w:rPr>
          <w:rFonts w:ascii="Arial" w:hAnsi="Arial"/>
          <w:sz w:val="20"/>
          <w:szCs w:val="20"/>
        </w:rPr>
        <w:t>, sib txawv, thiab lwm yam)</w:t>
      </w:r>
      <w:r w:rsidR="000B5CB5">
        <w:rPr>
          <w:rFonts w:ascii="Arial" w:hAnsi="Arial"/>
          <w:sz w:val="20"/>
          <w:szCs w:val="20"/>
        </w:rPr>
        <w:t xml:space="preserve"> </w:t>
      </w:r>
      <w:r w:rsidR="000B5CB5" w:rsidRPr="00564559">
        <w:rPr>
          <w:rFonts w:ascii="Arial" w:hAnsi="Arial"/>
          <w:sz w:val="20"/>
          <w:szCs w:val="20"/>
        </w:rPr>
        <w:t xml:space="preserve">nrog nws cov cim </w:t>
      </w:r>
      <w:r w:rsidR="000B5CB5">
        <w:rPr>
          <w:rFonts w:ascii="Arial" w:hAnsi="Arial"/>
          <w:sz w:val="20"/>
          <w:szCs w:val="20"/>
        </w:rPr>
        <w:t xml:space="preserve">uas xav tau </w:t>
      </w:r>
      <w:r w:rsidR="000B5CB5" w:rsidRPr="00564559">
        <w:rPr>
          <w:rFonts w:ascii="Arial" w:hAnsi="Arial"/>
          <w:sz w:val="20"/>
          <w:szCs w:val="20"/>
        </w:rPr>
        <w:t xml:space="preserve">(piv txwv li skittles, iPad, thiab lwm yam) </w:t>
      </w:r>
      <w:r w:rsidR="000B5CB5">
        <w:rPr>
          <w:rFonts w:ascii="Arial" w:hAnsi="Arial"/>
          <w:sz w:val="20"/>
          <w:szCs w:val="20"/>
        </w:rPr>
        <w:t xml:space="preserve">txhawm rau </w:t>
      </w:r>
      <w:r w:rsidR="000B5CB5" w:rsidRPr="00564559">
        <w:rPr>
          <w:rFonts w:ascii="Arial" w:hAnsi="Arial"/>
          <w:sz w:val="20"/>
          <w:szCs w:val="20"/>
        </w:rPr>
        <w:t>los tsim 2 lo lus</w:t>
      </w:r>
      <w:r w:rsidR="000B5CB5">
        <w:rPr>
          <w:rFonts w:ascii="Arial" w:hAnsi="Arial"/>
          <w:sz w:val="20"/>
          <w:szCs w:val="20"/>
        </w:rPr>
        <w:t xml:space="preserve"> hauv 3 ntawm 5 cov tsam thawj, raws li kev soj ntsuam los ntawm SLP/A, Tus saib xyuas, thiag/ los sis hauv chav daim duab</w:t>
      </w:r>
      <w:ins w:id="453" w:author="Kaxiong" w:date="2021-04-21T22:05:00Z">
        <w:r w:rsidR="00973F55">
          <w:rPr>
            <w:rFonts w:ascii="Arial" w:hAnsi="Arial"/>
            <w:sz w:val="20"/>
            <w:szCs w:val="20"/>
          </w:rPr>
          <w:t xml:space="preserve"> qhia</w:t>
        </w:r>
      </w:ins>
      <w:r w:rsidR="000B5CB5">
        <w:rPr>
          <w:rFonts w:ascii="Arial" w:hAnsi="Arial"/>
          <w:sz w:val="20"/>
          <w:szCs w:val="20"/>
        </w:rPr>
        <w:t>.</w:t>
      </w:r>
    </w:p>
    <w:p w14:paraId="7F5ECFC1" w14:textId="7653A034" w:rsidR="00093562" w:rsidRPr="00764779" w:rsidRDefault="00093562" w:rsidP="0009356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</w:t>
      </w:r>
      <w:r w:rsidR="00EB398A">
        <w:rPr>
          <w:rFonts w:ascii="Arial" w:hAnsi="Arial"/>
          <w:sz w:val="20"/>
          <w:szCs w:val="20"/>
        </w:rPr>
        <w:t>1</w:t>
      </w:r>
      <w:r w:rsidRPr="00B76B4F">
        <w:rPr>
          <w:rFonts w:ascii="Arial" w:hAnsi="Arial"/>
          <w:sz w:val="20"/>
          <w:szCs w:val="20"/>
        </w:rPr>
        <w:t>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del w:id="454" w:author="Kaxiong" w:date="2021-04-21T22:06:00Z">
        <w:r w:rsidR="00F14119" w:rsidDel="00973F55">
          <w:rPr>
            <w:rFonts w:ascii="Arial" w:hAnsi="Arial"/>
            <w:sz w:val="20"/>
            <w:szCs w:val="20"/>
          </w:rPr>
          <w:delText>Cov</w:delText>
        </w:r>
      </w:del>
      <w:ins w:id="455" w:author="Kaxiong" w:date="2021-04-21T22:06:00Z">
        <w:r w:rsidR="00973F55">
          <w:rPr>
            <w:rFonts w:ascii="Arial" w:hAnsi="Arial"/>
            <w:sz w:val="20"/>
            <w:szCs w:val="20"/>
          </w:rPr>
          <w:t>Lub</w:t>
        </w:r>
      </w:ins>
      <w:r w:rsidR="00F14119">
        <w:rPr>
          <w:rFonts w:ascii="Arial" w:hAnsi="Arial"/>
          <w:sz w:val="20"/>
          <w:szCs w:val="20"/>
        </w:rPr>
        <w:t xml:space="preserve"> hom phiaj Tshiab uas tau tshaj tawm </w:t>
      </w:r>
      <w:r w:rsidR="00E8231E" w:rsidRPr="00E8231E">
        <w:rPr>
          <w:rFonts w:ascii="Arial" w:hAnsi="Arial"/>
          <w:sz w:val="20"/>
          <w:szCs w:val="20"/>
        </w:rPr>
        <w:t>Yuav tsis tuaj yeem txheeb xyuas</w:t>
      </w:r>
      <w:r w:rsidR="00DE0B43">
        <w:rPr>
          <w:rFonts w:ascii="Arial" w:hAnsi="Arial"/>
          <w:sz w:val="20"/>
          <w:szCs w:val="20"/>
        </w:rPr>
        <w:t xml:space="preserve"> tau</w:t>
      </w:r>
      <w:r w:rsidR="00E8231E" w:rsidRPr="00E8231E">
        <w:rPr>
          <w:rFonts w:ascii="Arial" w:hAnsi="Arial"/>
          <w:sz w:val="20"/>
          <w:szCs w:val="20"/>
        </w:rPr>
        <w:t xml:space="preserve"> vim</w:t>
      </w:r>
      <w:r w:rsidR="00DE0B43">
        <w:rPr>
          <w:rFonts w:ascii="Arial" w:hAnsi="Arial"/>
          <w:sz w:val="20"/>
          <w:szCs w:val="20"/>
        </w:rPr>
        <w:t xml:space="preserve"> kev kaw tsev kawm ntawv</w:t>
      </w:r>
      <w:r w:rsidR="00E8231E" w:rsidRPr="00E8231E">
        <w:rPr>
          <w:rFonts w:ascii="Arial" w:hAnsi="Arial"/>
          <w:sz w:val="20"/>
          <w:szCs w:val="20"/>
        </w:rPr>
        <w:t xml:space="preserve"> los ntawm COVID.</w:t>
      </w:r>
      <w:r w:rsidR="00E8231E">
        <w:rPr>
          <w:rFonts w:ascii="Arial" w:hAnsi="Arial"/>
          <w:sz w:val="20"/>
          <w:szCs w:val="20"/>
        </w:rPr>
        <w:t xml:space="preserve">  </w:t>
      </w:r>
      <w:r w:rsidR="00DE0B43">
        <w:rPr>
          <w:rFonts w:ascii="Arial" w:hAnsi="Arial"/>
          <w:sz w:val="20"/>
          <w:szCs w:val="20"/>
        </w:rPr>
        <w:t xml:space="preserve">                        </w:t>
      </w:r>
      <w:r w:rsidR="00E8231E">
        <w:rPr>
          <w:rFonts w:ascii="Arial" w:hAnsi="Arial"/>
          <w:sz w:val="20"/>
          <w:szCs w:val="20"/>
        </w:rPr>
        <w:t xml:space="preserve">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</w:p>
    <w:p w14:paraId="735518A5" w14:textId="3F008AF1" w:rsidR="00093562" w:rsidRPr="002057CA" w:rsidRDefault="00093562" w:rsidP="0009356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</w:t>
      </w:r>
      <w:r w:rsidR="00EB398A">
        <w:rPr>
          <w:rFonts w:ascii="Arial" w:hAnsi="Arial"/>
          <w:sz w:val="20"/>
          <w:szCs w:val="20"/>
        </w:rPr>
        <w:t>15</w:t>
      </w:r>
      <w:r w:rsidRPr="00BA5BB9">
        <w:rPr>
          <w:rFonts w:ascii="Arial" w:hAnsi="Arial"/>
          <w:sz w:val="20"/>
          <w:szCs w:val="20"/>
        </w:rPr>
        <w:t>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 w:rsidR="00DA5EA9" w:rsidRPr="00DA5EA9">
        <w:rPr>
          <w:rFonts w:ascii="Arial" w:hAnsi="Arial"/>
          <w:sz w:val="20"/>
          <w:szCs w:val="20"/>
        </w:rPr>
        <w:t>Vim tias</w:t>
      </w:r>
      <w:r w:rsidR="009A461B">
        <w:rPr>
          <w:rFonts w:ascii="Arial" w:hAnsi="Arial"/>
          <w:sz w:val="20"/>
          <w:szCs w:val="20"/>
        </w:rPr>
        <w:t xml:space="preserve"> COVID 19 thiaj li tau </w:t>
      </w:r>
      <w:r w:rsidR="00DA5EA9" w:rsidRPr="00DA5EA9">
        <w:rPr>
          <w:rFonts w:ascii="Arial" w:hAnsi="Arial"/>
          <w:sz w:val="20"/>
          <w:szCs w:val="20"/>
        </w:rPr>
        <w:t>kaw tsev kawm ntawv thiab muaj kev kawm sib txawv</w:t>
      </w:r>
      <w:r w:rsidR="00D140B2">
        <w:rPr>
          <w:rFonts w:ascii="Arial" w:hAnsi="Arial"/>
          <w:sz w:val="20"/>
          <w:szCs w:val="20"/>
        </w:rPr>
        <w:t xml:space="preserve"> ntawm ib puag ncig</w:t>
      </w:r>
      <w:r w:rsidR="00313B19">
        <w:rPr>
          <w:rFonts w:ascii="Arial" w:hAnsi="Arial"/>
          <w:sz w:val="20"/>
          <w:szCs w:val="20"/>
        </w:rPr>
        <w:t xml:space="preserve">, </w:t>
      </w:r>
      <w:r w:rsidR="00590034" w:rsidRPr="00590034">
        <w:rPr>
          <w:rFonts w:ascii="Arial" w:hAnsi="Arial"/>
          <w:sz w:val="20"/>
          <w:szCs w:val="20"/>
        </w:rPr>
        <w:t xml:space="preserve">kev nce qib </w:t>
      </w:r>
      <w:r w:rsidR="00590034">
        <w:rPr>
          <w:rFonts w:ascii="Arial" w:hAnsi="Arial"/>
          <w:sz w:val="20"/>
          <w:szCs w:val="20"/>
        </w:rPr>
        <w:t xml:space="preserve">ntau yam </w:t>
      </w:r>
      <w:r w:rsidR="00590034" w:rsidRPr="00590034">
        <w:rPr>
          <w:rFonts w:ascii="Arial" w:hAnsi="Arial"/>
          <w:sz w:val="20"/>
          <w:szCs w:val="20"/>
        </w:rPr>
        <w:t xml:space="preserve">ntawm lub hom phiaj no </w:t>
      </w:r>
      <w:r w:rsidR="00590034">
        <w:rPr>
          <w:rFonts w:ascii="Arial" w:hAnsi="Arial"/>
          <w:sz w:val="20"/>
          <w:szCs w:val="20"/>
        </w:rPr>
        <w:t xml:space="preserve">yog </w:t>
      </w:r>
      <w:r w:rsidR="00590034" w:rsidRPr="00590034">
        <w:rPr>
          <w:rFonts w:ascii="Arial" w:hAnsi="Arial"/>
          <w:sz w:val="20"/>
          <w:szCs w:val="20"/>
        </w:rPr>
        <w:t xml:space="preserve">tau </w:t>
      </w:r>
      <w:r w:rsidR="00590034">
        <w:rPr>
          <w:rFonts w:ascii="Arial" w:hAnsi="Arial"/>
          <w:sz w:val="20"/>
          <w:szCs w:val="20"/>
        </w:rPr>
        <w:t xml:space="preserve">muab </w:t>
      </w:r>
      <w:r w:rsidR="00590034" w:rsidRPr="00590034">
        <w:rPr>
          <w:rFonts w:ascii="Arial" w:hAnsi="Arial"/>
          <w:sz w:val="20"/>
          <w:szCs w:val="20"/>
        </w:rPr>
        <w:t xml:space="preserve">qhia raws </w:t>
      </w:r>
      <w:r w:rsidR="00590034">
        <w:rPr>
          <w:rFonts w:ascii="Arial" w:hAnsi="Arial"/>
          <w:sz w:val="20"/>
          <w:szCs w:val="20"/>
        </w:rPr>
        <w:t xml:space="preserve">li </w:t>
      </w:r>
      <w:r w:rsidR="00590034" w:rsidRPr="00590034">
        <w:rPr>
          <w:rFonts w:ascii="Arial" w:hAnsi="Arial"/>
          <w:sz w:val="20"/>
          <w:szCs w:val="20"/>
        </w:rPr>
        <w:t xml:space="preserve">cov lus </w:t>
      </w:r>
      <w:r w:rsidR="00590034">
        <w:rPr>
          <w:rFonts w:ascii="Arial" w:hAnsi="Arial"/>
          <w:sz w:val="20"/>
          <w:szCs w:val="20"/>
        </w:rPr>
        <w:t>qhia</w:t>
      </w:r>
      <w:r w:rsidR="00590034" w:rsidRPr="00590034">
        <w:rPr>
          <w:rFonts w:ascii="Arial" w:hAnsi="Arial"/>
          <w:sz w:val="20"/>
          <w:szCs w:val="20"/>
        </w:rPr>
        <w:t>:</w:t>
      </w:r>
      <w:r w:rsidR="00E30952">
        <w:rPr>
          <w:rFonts w:ascii="Arial" w:hAnsi="Arial"/>
          <w:sz w:val="20"/>
          <w:szCs w:val="20"/>
        </w:rPr>
        <w:t xml:space="preserve"> </w:t>
      </w:r>
      <w:r w:rsidR="00E30952" w:rsidRPr="00E30952">
        <w:rPr>
          <w:rFonts w:ascii="Arial" w:hAnsi="Arial"/>
          <w:sz w:val="20"/>
          <w:szCs w:val="20"/>
        </w:rPr>
        <w:t xml:space="preserve">Niam txiv tau </w:t>
      </w:r>
      <w:r w:rsidR="00E30952">
        <w:rPr>
          <w:rFonts w:ascii="Arial" w:hAnsi="Arial"/>
          <w:sz w:val="20"/>
          <w:szCs w:val="20"/>
        </w:rPr>
        <w:t xml:space="preserve">ceeb toom </w:t>
      </w:r>
      <w:r w:rsidR="00E30952" w:rsidRPr="00E30952">
        <w:rPr>
          <w:rFonts w:ascii="Arial" w:hAnsi="Arial"/>
          <w:sz w:val="20"/>
          <w:szCs w:val="20"/>
        </w:rPr>
        <w:t xml:space="preserve">tias Kenneth tseem siv ib lo lus nrog nws cov cim PECS Nws tseem tau txais cov pob ntawv txhua lub lim tiam uas muaj kev </w:t>
      </w:r>
      <w:del w:id="456" w:author="Kaxiong" w:date="2021-04-21T22:12:00Z">
        <w:r w:rsidR="00E30952" w:rsidRPr="00E30952" w:rsidDel="00A56988">
          <w:rPr>
            <w:rFonts w:ascii="Arial" w:hAnsi="Arial"/>
            <w:sz w:val="20"/>
            <w:szCs w:val="20"/>
          </w:rPr>
          <w:delText>yoog</w:delText>
        </w:r>
      </w:del>
      <w:ins w:id="457" w:author="Kaxiong" w:date="2021-04-21T22:12:00Z">
        <w:r w:rsidR="00A56988">
          <w:rPr>
            <w:rFonts w:ascii="Arial" w:hAnsi="Arial"/>
            <w:sz w:val="20"/>
            <w:szCs w:val="20"/>
          </w:rPr>
          <w:t>hloov</w:t>
        </w:r>
      </w:ins>
      <w:r w:rsidR="00E30952" w:rsidRPr="00E30952">
        <w:rPr>
          <w:rFonts w:ascii="Arial" w:hAnsi="Arial"/>
          <w:sz w:val="20"/>
          <w:szCs w:val="20"/>
        </w:rPr>
        <w:t xml:space="preserve"> </w:t>
      </w:r>
      <w:ins w:id="458" w:author="Kaxiong" w:date="2021-04-22T20:10:00Z">
        <w:r w:rsidR="00E87BFC">
          <w:rPr>
            <w:rFonts w:ascii="Arial" w:hAnsi="Arial"/>
            <w:sz w:val="20"/>
            <w:szCs w:val="20"/>
          </w:rPr>
          <w:t xml:space="preserve">pauv </w:t>
        </w:r>
      </w:ins>
      <w:r w:rsidR="00E30952" w:rsidRPr="00E30952">
        <w:rPr>
          <w:rFonts w:ascii="Arial" w:hAnsi="Arial"/>
          <w:sz w:val="20"/>
          <w:szCs w:val="20"/>
        </w:rPr>
        <w:t xml:space="preserve">raws </w:t>
      </w:r>
      <w:r w:rsidR="00E30952">
        <w:rPr>
          <w:rFonts w:ascii="Arial" w:hAnsi="Arial"/>
          <w:sz w:val="20"/>
          <w:szCs w:val="20"/>
        </w:rPr>
        <w:t xml:space="preserve"> li </w:t>
      </w:r>
      <w:r w:rsidR="00E30952" w:rsidRPr="00E30952">
        <w:rPr>
          <w:rFonts w:ascii="Arial" w:hAnsi="Arial"/>
          <w:sz w:val="20"/>
          <w:szCs w:val="20"/>
        </w:rPr>
        <w:t>lub hom phiaj no.</w:t>
      </w:r>
      <w:r w:rsidR="00BB0BD4">
        <w:rPr>
          <w:rFonts w:ascii="Arial" w:hAnsi="Arial"/>
          <w:sz w:val="20"/>
          <w:szCs w:val="20"/>
        </w:rPr>
        <w:t xml:space="preserve">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</w:p>
    <w:p w14:paraId="7E90372A" w14:textId="5D34790C" w:rsidR="00093562" w:rsidRDefault="00093562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  <w:r w:rsidR="00087A31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>Cov Ntsiab lus ntawm kev Nce Qib:</w:t>
      </w:r>
      <w:r w:rsidR="00087A31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lastRenderedPageBreak/>
        <w:t>Tawm tswv yim:</w:t>
      </w:r>
      <w:r w:rsidR="00087A31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Arial" w:eastAsia="Arial" w:hAnsi="Arial"/>
          <w:b/>
          <w:bCs/>
          <w:sz w:val="20"/>
          <w:szCs w:val="20"/>
        </w:rPr>
        <w:t>Hnub Tshuaj Xyuas Ib Xyoo Puag Ncig:</w:t>
      </w:r>
      <w:r w:rsidR="00087A31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459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460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  <w:r w:rsidR="00087A31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6C165B47" w14:textId="77777777" w:rsidR="00BF09DA" w:rsidRDefault="00BF09DA">
      <w:pPr>
        <w:jc w:val="center"/>
        <w:rPr>
          <w:ins w:id="461" w:author="Kaxiong" w:date="2021-04-22T19:28:00Z"/>
          <w:rFonts w:ascii="Arial" w:eastAsia="Arial" w:hAnsi="Arial"/>
          <w:b/>
          <w:sz w:val="23"/>
        </w:rPr>
      </w:pPr>
    </w:p>
    <w:p w14:paraId="3913AE3F" w14:textId="77777777" w:rsidR="00BF09DA" w:rsidRDefault="00BF09DA">
      <w:pPr>
        <w:jc w:val="center"/>
        <w:rPr>
          <w:ins w:id="462" w:author="Kaxiong" w:date="2021-04-22T19:28:00Z"/>
          <w:rFonts w:ascii="Arial" w:eastAsia="Arial" w:hAnsi="Arial"/>
          <w:b/>
          <w:sz w:val="23"/>
        </w:rPr>
      </w:pPr>
    </w:p>
    <w:p w14:paraId="699D62F5" w14:textId="77777777" w:rsidR="00BF09DA" w:rsidRDefault="00BF09DA">
      <w:pPr>
        <w:jc w:val="center"/>
        <w:rPr>
          <w:ins w:id="463" w:author="Kaxiong" w:date="2021-04-22T19:28:00Z"/>
          <w:rFonts w:ascii="Arial" w:eastAsia="Arial" w:hAnsi="Arial"/>
          <w:b/>
          <w:sz w:val="23"/>
        </w:rPr>
      </w:pPr>
    </w:p>
    <w:p w14:paraId="17882375" w14:textId="77777777" w:rsidR="00BF09DA" w:rsidRDefault="00BF09DA">
      <w:pPr>
        <w:jc w:val="center"/>
        <w:rPr>
          <w:ins w:id="464" w:author="Kaxiong" w:date="2021-04-22T19:28:00Z"/>
          <w:rFonts w:ascii="Arial" w:eastAsia="Arial" w:hAnsi="Arial"/>
          <w:b/>
          <w:sz w:val="23"/>
        </w:rPr>
      </w:pPr>
    </w:p>
    <w:p w14:paraId="0BDDEB05" w14:textId="77777777" w:rsidR="00BF09DA" w:rsidRDefault="00BF09DA">
      <w:pPr>
        <w:jc w:val="center"/>
        <w:rPr>
          <w:ins w:id="465" w:author="Kaxiong" w:date="2021-04-22T19:28:00Z"/>
          <w:rFonts w:ascii="Arial" w:eastAsia="Arial" w:hAnsi="Arial"/>
          <w:b/>
          <w:sz w:val="23"/>
        </w:rPr>
      </w:pPr>
    </w:p>
    <w:p w14:paraId="6DA09832" w14:textId="77777777" w:rsidR="00BF09DA" w:rsidRDefault="00BF09DA">
      <w:pPr>
        <w:jc w:val="center"/>
        <w:rPr>
          <w:ins w:id="466" w:author="Kaxiong" w:date="2021-04-22T19:28:00Z"/>
          <w:rFonts w:ascii="Arial" w:eastAsia="Arial" w:hAnsi="Arial"/>
          <w:b/>
          <w:sz w:val="23"/>
        </w:rPr>
      </w:pPr>
    </w:p>
    <w:p w14:paraId="06793285" w14:textId="77777777" w:rsidR="00BF09DA" w:rsidRDefault="00BF09DA">
      <w:pPr>
        <w:jc w:val="center"/>
        <w:rPr>
          <w:ins w:id="467" w:author="Kaxiong" w:date="2021-04-22T19:28:00Z"/>
          <w:rFonts w:ascii="Arial" w:eastAsia="Arial" w:hAnsi="Arial"/>
          <w:b/>
          <w:sz w:val="23"/>
        </w:rPr>
      </w:pPr>
    </w:p>
    <w:p w14:paraId="29ADAB8D" w14:textId="77777777" w:rsidR="00BF09DA" w:rsidRDefault="00BF09DA">
      <w:pPr>
        <w:jc w:val="center"/>
        <w:rPr>
          <w:ins w:id="468" w:author="Kaxiong" w:date="2021-04-22T19:28:00Z"/>
          <w:rFonts w:ascii="Arial" w:eastAsia="Arial" w:hAnsi="Arial"/>
          <w:b/>
          <w:sz w:val="23"/>
        </w:rPr>
      </w:pPr>
    </w:p>
    <w:p w14:paraId="04BA06B7" w14:textId="77777777" w:rsidR="00BF09DA" w:rsidRDefault="00BF09DA">
      <w:pPr>
        <w:jc w:val="center"/>
        <w:rPr>
          <w:ins w:id="469" w:author="Kaxiong" w:date="2021-04-22T19:28:00Z"/>
          <w:rFonts w:ascii="Arial" w:eastAsia="Arial" w:hAnsi="Arial"/>
          <w:b/>
          <w:sz w:val="23"/>
        </w:rPr>
      </w:pPr>
    </w:p>
    <w:p w14:paraId="75627016" w14:textId="77777777" w:rsidR="00BF09DA" w:rsidRDefault="00BF09DA">
      <w:pPr>
        <w:jc w:val="center"/>
        <w:rPr>
          <w:ins w:id="470" w:author="Kaxiong" w:date="2021-04-22T19:28:00Z"/>
          <w:rFonts w:ascii="Arial" w:eastAsia="Arial" w:hAnsi="Arial"/>
          <w:b/>
          <w:sz w:val="23"/>
        </w:rPr>
      </w:pPr>
    </w:p>
    <w:p w14:paraId="3EB584C7" w14:textId="77777777" w:rsidR="00BF09DA" w:rsidRDefault="00BF09DA">
      <w:pPr>
        <w:jc w:val="center"/>
        <w:rPr>
          <w:ins w:id="471" w:author="Kaxiong" w:date="2021-04-22T19:28:00Z"/>
          <w:rFonts w:ascii="Arial" w:eastAsia="Arial" w:hAnsi="Arial"/>
          <w:b/>
          <w:sz w:val="23"/>
        </w:rPr>
      </w:pPr>
    </w:p>
    <w:p w14:paraId="0ABCA266" w14:textId="77777777" w:rsidR="00BF09DA" w:rsidRDefault="00BF09DA">
      <w:pPr>
        <w:jc w:val="center"/>
        <w:rPr>
          <w:ins w:id="472" w:author="Kaxiong" w:date="2021-04-22T19:28:00Z"/>
          <w:rFonts w:ascii="Arial" w:eastAsia="Arial" w:hAnsi="Arial"/>
          <w:b/>
          <w:sz w:val="23"/>
        </w:rPr>
      </w:pPr>
    </w:p>
    <w:p w14:paraId="2966683B" w14:textId="77777777" w:rsidR="00BF09DA" w:rsidRDefault="00BF09DA">
      <w:pPr>
        <w:jc w:val="center"/>
        <w:rPr>
          <w:ins w:id="473" w:author="Kaxiong" w:date="2021-04-22T19:28:00Z"/>
          <w:rFonts w:ascii="Arial" w:eastAsia="Arial" w:hAnsi="Arial"/>
          <w:b/>
          <w:sz w:val="23"/>
        </w:rPr>
      </w:pPr>
    </w:p>
    <w:p w14:paraId="59EDAEF7" w14:textId="77777777" w:rsidR="00BF09DA" w:rsidRDefault="00BF09DA">
      <w:pPr>
        <w:jc w:val="center"/>
        <w:rPr>
          <w:ins w:id="474" w:author="Kaxiong" w:date="2021-04-22T19:28:00Z"/>
          <w:rFonts w:ascii="Arial" w:eastAsia="Arial" w:hAnsi="Arial"/>
          <w:b/>
          <w:sz w:val="23"/>
        </w:rPr>
      </w:pPr>
    </w:p>
    <w:p w14:paraId="4924A517" w14:textId="77777777" w:rsidR="00BF09DA" w:rsidRDefault="00BF09DA">
      <w:pPr>
        <w:jc w:val="center"/>
        <w:rPr>
          <w:ins w:id="475" w:author="Kaxiong" w:date="2021-04-22T19:28:00Z"/>
          <w:rFonts w:ascii="Arial" w:eastAsia="Arial" w:hAnsi="Arial"/>
          <w:b/>
          <w:sz w:val="23"/>
        </w:rPr>
      </w:pPr>
    </w:p>
    <w:p w14:paraId="74681B9B" w14:textId="77777777" w:rsidR="00BF09DA" w:rsidRDefault="00BF09DA">
      <w:pPr>
        <w:jc w:val="center"/>
        <w:rPr>
          <w:ins w:id="476" w:author="Kaxiong" w:date="2021-04-22T19:28:00Z"/>
          <w:rFonts w:ascii="Arial" w:eastAsia="Arial" w:hAnsi="Arial"/>
          <w:b/>
          <w:sz w:val="23"/>
        </w:rPr>
      </w:pPr>
    </w:p>
    <w:p w14:paraId="3CE84B7A" w14:textId="77777777" w:rsidR="00BF09DA" w:rsidRDefault="00BF09DA">
      <w:pPr>
        <w:jc w:val="center"/>
        <w:rPr>
          <w:ins w:id="477" w:author="Kaxiong" w:date="2021-04-22T19:28:00Z"/>
          <w:rFonts w:ascii="Arial" w:eastAsia="Arial" w:hAnsi="Arial"/>
          <w:b/>
          <w:sz w:val="23"/>
        </w:rPr>
      </w:pPr>
    </w:p>
    <w:p w14:paraId="5B94CF0A" w14:textId="77777777" w:rsidR="00BF09DA" w:rsidRDefault="00BF09DA">
      <w:pPr>
        <w:jc w:val="center"/>
        <w:rPr>
          <w:ins w:id="478" w:author="Kaxiong" w:date="2021-04-22T19:28:00Z"/>
          <w:rFonts w:ascii="Arial" w:eastAsia="Arial" w:hAnsi="Arial"/>
          <w:b/>
          <w:sz w:val="23"/>
        </w:rPr>
      </w:pPr>
    </w:p>
    <w:p w14:paraId="4785207F" w14:textId="77777777" w:rsidR="00BF09DA" w:rsidRDefault="00BF09DA">
      <w:pPr>
        <w:jc w:val="center"/>
        <w:rPr>
          <w:ins w:id="479" w:author="Kaxiong" w:date="2021-04-22T19:28:00Z"/>
          <w:rFonts w:ascii="Arial" w:eastAsia="Arial" w:hAnsi="Arial"/>
          <w:b/>
          <w:sz w:val="23"/>
        </w:rPr>
      </w:pPr>
    </w:p>
    <w:p w14:paraId="03C00990" w14:textId="77777777" w:rsidR="00BF09DA" w:rsidRDefault="00BF09DA">
      <w:pPr>
        <w:jc w:val="center"/>
        <w:rPr>
          <w:ins w:id="480" w:author="Kaxiong" w:date="2021-04-22T19:28:00Z"/>
          <w:rFonts w:ascii="Arial" w:eastAsia="Arial" w:hAnsi="Arial"/>
          <w:b/>
          <w:sz w:val="23"/>
        </w:rPr>
      </w:pPr>
    </w:p>
    <w:p w14:paraId="7B58C147" w14:textId="77777777" w:rsidR="00BF09DA" w:rsidRDefault="00BF09DA">
      <w:pPr>
        <w:jc w:val="center"/>
        <w:rPr>
          <w:ins w:id="481" w:author="Kaxiong" w:date="2021-04-22T19:28:00Z"/>
          <w:rFonts w:ascii="Arial" w:eastAsia="Arial" w:hAnsi="Arial"/>
          <w:b/>
          <w:sz w:val="23"/>
        </w:rPr>
      </w:pPr>
    </w:p>
    <w:p w14:paraId="52085551" w14:textId="77777777" w:rsidR="00BF09DA" w:rsidRDefault="00BF09DA">
      <w:pPr>
        <w:jc w:val="center"/>
        <w:rPr>
          <w:ins w:id="482" w:author="Kaxiong" w:date="2021-04-22T19:28:00Z"/>
          <w:rFonts w:ascii="Arial" w:eastAsia="Arial" w:hAnsi="Arial"/>
          <w:b/>
          <w:sz w:val="23"/>
        </w:rPr>
      </w:pPr>
    </w:p>
    <w:p w14:paraId="22834E32" w14:textId="77777777" w:rsidR="00BF09DA" w:rsidRDefault="00BF09DA">
      <w:pPr>
        <w:jc w:val="center"/>
        <w:rPr>
          <w:ins w:id="483" w:author="Kaxiong" w:date="2021-04-22T19:28:00Z"/>
          <w:rFonts w:ascii="Arial" w:eastAsia="Arial" w:hAnsi="Arial"/>
          <w:b/>
          <w:sz w:val="23"/>
        </w:rPr>
      </w:pPr>
    </w:p>
    <w:p w14:paraId="312999CE" w14:textId="77777777" w:rsidR="00BF09DA" w:rsidRDefault="00BF09DA">
      <w:pPr>
        <w:jc w:val="center"/>
        <w:rPr>
          <w:ins w:id="484" w:author="Kaxiong" w:date="2021-04-22T19:28:00Z"/>
          <w:rFonts w:ascii="Arial" w:eastAsia="Arial" w:hAnsi="Arial"/>
          <w:b/>
          <w:sz w:val="23"/>
        </w:rPr>
      </w:pPr>
    </w:p>
    <w:p w14:paraId="6C9AE72A" w14:textId="77777777" w:rsidR="00BF09DA" w:rsidRDefault="00BF09DA">
      <w:pPr>
        <w:jc w:val="center"/>
        <w:rPr>
          <w:ins w:id="485" w:author="Kaxiong" w:date="2021-04-22T19:28:00Z"/>
          <w:rFonts w:ascii="Arial" w:eastAsia="Arial" w:hAnsi="Arial"/>
          <w:b/>
          <w:sz w:val="23"/>
        </w:rPr>
      </w:pPr>
    </w:p>
    <w:p w14:paraId="4958FF72" w14:textId="77777777" w:rsidR="00BF09DA" w:rsidRDefault="00BF09DA">
      <w:pPr>
        <w:jc w:val="center"/>
        <w:rPr>
          <w:ins w:id="486" w:author="Kaxiong" w:date="2021-04-22T19:28:00Z"/>
          <w:rFonts w:ascii="Arial" w:eastAsia="Arial" w:hAnsi="Arial"/>
          <w:b/>
          <w:sz w:val="23"/>
        </w:rPr>
      </w:pPr>
    </w:p>
    <w:p w14:paraId="71154A7C" w14:textId="77777777" w:rsidR="00BF09DA" w:rsidRDefault="00BF09DA">
      <w:pPr>
        <w:jc w:val="center"/>
        <w:rPr>
          <w:ins w:id="487" w:author="Kaxiong" w:date="2021-04-22T19:28:00Z"/>
          <w:rFonts w:ascii="Arial" w:eastAsia="Arial" w:hAnsi="Arial"/>
          <w:b/>
          <w:sz w:val="23"/>
        </w:rPr>
      </w:pPr>
    </w:p>
    <w:p w14:paraId="58DF13D9" w14:textId="77777777" w:rsidR="00BF09DA" w:rsidRDefault="00BF09DA">
      <w:pPr>
        <w:jc w:val="center"/>
        <w:rPr>
          <w:ins w:id="488" w:author="Kaxiong" w:date="2021-04-22T19:28:00Z"/>
          <w:rFonts w:ascii="Arial" w:eastAsia="Arial" w:hAnsi="Arial"/>
          <w:b/>
          <w:sz w:val="23"/>
        </w:rPr>
      </w:pPr>
    </w:p>
    <w:p w14:paraId="5B470EB7" w14:textId="77777777" w:rsidR="00BF09DA" w:rsidRDefault="00BF09DA">
      <w:pPr>
        <w:jc w:val="center"/>
        <w:rPr>
          <w:ins w:id="489" w:author="Kaxiong" w:date="2021-04-22T19:28:00Z"/>
          <w:rFonts w:ascii="Arial" w:eastAsia="Arial" w:hAnsi="Arial"/>
          <w:b/>
          <w:sz w:val="23"/>
        </w:rPr>
      </w:pPr>
    </w:p>
    <w:p w14:paraId="08BC8AB5" w14:textId="77777777" w:rsidR="00BF09DA" w:rsidRDefault="00BF09DA">
      <w:pPr>
        <w:jc w:val="center"/>
        <w:rPr>
          <w:ins w:id="490" w:author="Kaxiong" w:date="2021-04-22T19:28:00Z"/>
          <w:rFonts w:ascii="Arial" w:eastAsia="Arial" w:hAnsi="Arial"/>
          <w:b/>
          <w:sz w:val="23"/>
        </w:rPr>
      </w:pPr>
    </w:p>
    <w:p w14:paraId="67EBD188" w14:textId="77777777" w:rsidR="00BF09DA" w:rsidRDefault="00BF09DA">
      <w:pPr>
        <w:jc w:val="center"/>
        <w:rPr>
          <w:ins w:id="491" w:author="Kaxiong" w:date="2021-04-22T19:28:00Z"/>
          <w:rFonts w:ascii="Arial" w:eastAsia="Arial" w:hAnsi="Arial"/>
          <w:b/>
          <w:sz w:val="23"/>
        </w:rPr>
      </w:pPr>
    </w:p>
    <w:p w14:paraId="08B1A448" w14:textId="77777777" w:rsidR="00BF09DA" w:rsidRDefault="00BF09DA">
      <w:pPr>
        <w:jc w:val="center"/>
        <w:rPr>
          <w:ins w:id="492" w:author="Kaxiong" w:date="2021-04-22T19:28:00Z"/>
          <w:rFonts w:ascii="Arial" w:eastAsia="Arial" w:hAnsi="Arial"/>
          <w:b/>
          <w:sz w:val="23"/>
        </w:rPr>
      </w:pPr>
    </w:p>
    <w:p w14:paraId="4D31CD50" w14:textId="5CD23E6C" w:rsidR="008E15B5" w:rsidRDefault="008E15B5">
      <w:pPr>
        <w:jc w:val="center"/>
        <w:rPr>
          <w:rFonts w:ascii="Arial" w:eastAsia="Arial" w:hAnsi="Arial"/>
          <w:b/>
          <w:sz w:val="23"/>
        </w:rPr>
        <w:pPrChange w:id="493" w:author="Kaxiong" w:date="2021-04-21T22:14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0A9E585F" w14:textId="77777777" w:rsidR="008E15B5" w:rsidRDefault="008E15B5" w:rsidP="008E15B5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77B0F3F9" w14:textId="77777777" w:rsidR="008E15B5" w:rsidRDefault="008E15B5" w:rsidP="008E15B5">
      <w:pPr>
        <w:rPr>
          <w:rFonts w:ascii="Arial" w:hAnsi="Arial"/>
          <w:b/>
          <w:bCs/>
          <w:sz w:val="22"/>
          <w:szCs w:val="22"/>
        </w:rPr>
      </w:pPr>
    </w:p>
    <w:p w14:paraId="5A8C91E3" w14:textId="77777777" w:rsidR="008E15B5" w:rsidRDefault="008E15B5" w:rsidP="008E15B5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8E15B5" w14:paraId="7EBA25C6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AA2C" w14:textId="4E1AC488" w:rsidR="008E15B5" w:rsidRDefault="008E15B5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227308">
              <w:rPr>
                <w:rFonts w:ascii="Arial" w:hAnsi="Arial"/>
                <w:sz w:val="20"/>
                <w:szCs w:val="20"/>
              </w:rPr>
              <w:t>Tus cwj pwm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4BBB" w14:textId="13537F71" w:rsidR="008E15B5" w:rsidRDefault="008E15B5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</w:t>
            </w:r>
            <w:r w:rsidR="00527A1D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3</w:t>
            </w:r>
          </w:p>
          <w:p w14:paraId="3C4BEE12" w14:textId="77777777" w:rsidR="008E15B5" w:rsidRDefault="008E15B5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7F8F7AA" w14:textId="245E223B" w:rsidR="008E15B5" w:rsidRDefault="008E15B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527A0E">
              <w:rPr>
                <w:rFonts w:ascii="Arial" w:hAnsi="Arial"/>
                <w:sz w:val="18"/>
                <w:szCs w:val="18"/>
              </w:rPr>
              <w:t xml:space="preserve">Txog Lub </w:t>
            </w:r>
            <w:r w:rsidR="00C82467" w:rsidRPr="00527A0E">
              <w:rPr>
                <w:rFonts w:ascii="Arial" w:hAnsi="Arial"/>
                <w:sz w:val="18"/>
                <w:szCs w:val="18"/>
              </w:rPr>
              <w:t>Cuaj</w:t>
            </w:r>
            <w:r w:rsidRPr="00527A0E">
              <w:rPr>
                <w:rFonts w:ascii="Arial" w:hAnsi="Arial"/>
                <w:sz w:val="18"/>
                <w:szCs w:val="18"/>
              </w:rPr>
              <w:t xml:space="preserve"> Hlis xyoo 2021, </w:t>
            </w:r>
            <w:r w:rsidR="00B41745" w:rsidRPr="00527A0E">
              <w:rPr>
                <w:rFonts w:ascii="Arial" w:hAnsi="Arial"/>
                <w:sz w:val="18"/>
                <w:szCs w:val="18"/>
              </w:rPr>
              <w:t xml:space="preserve">Kev coj tus cwj pwm dhau </w:t>
            </w:r>
            <w:r w:rsidR="00F62945" w:rsidRPr="00527A0E">
              <w:rPr>
                <w:rFonts w:ascii="Arial" w:hAnsi="Arial"/>
                <w:sz w:val="18"/>
                <w:szCs w:val="18"/>
              </w:rPr>
              <w:t>lub hom phiaj yuav nqis txog 50</w:t>
            </w:r>
            <w:r w:rsidR="00B41745" w:rsidRPr="00527A0E">
              <w:rPr>
                <w:rFonts w:ascii="Arial" w:hAnsi="Arial"/>
                <w:sz w:val="18"/>
                <w:szCs w:val="18"/>
              </w:rPr>
              <w:t xml:space="preserve"> feem puas</w:t>
            </w:r>
            <w:r w:rsidR="00F62945" w:rsidRPr="00527A0E">
              <w:rPr>
                <w:rFonts w:ascii="Arial" w:hAnsi="Arial"/>
                <w:sz w:val="18"/>
                <w:szCs w:val="18"/>
              </w:rPr>
              <w:t xml:space="preserve"> los</w:t>
            </w:r>
            <w:r w:rsidR="00B41745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r w:rsidR="00F62945" w:rsidRPr="00527A0E">
              <w:rPr>
                <w:rFonts w:ascii="Arial" w:hAnsi="Arial"/>
                <w:sz w:val="18"/>
                <w:szCs w:val="18"/>
              </w:rPr>
              <w:t>sis ntau dua los ntawm</w:t>
            </w:r>
            <w:ins w:id="494" w:author="Kaxiong" w:date="2021-04-21T22:25:00Z">
              <w:r w:rsidR="002944DC">
                <w:rPr>
                  <w:rFonts w:ascii="Arial" w:hAnsi="Arial"/>
                  <w:sz w:val="18"/>
                  <w:szCs w:val="18"/>
                </w:rPr>
                <w:t xml:space="preserve"> </w:t>
              </w:r>
            </w:ins>
            <w:del w:id="495" w:author="Kaxiong" w:date="2021-04-21T22:31:00Z">
              <w:r w:rsidR="00F62945" w:rsidRPr="00527A0E" w:rsidDel="00643679">
                <w:rPr>
                  <w:rFonts w:ascii="Arial" w:hAnsi="Arial"/>
                  <w:sz w:val="18"/>
                  <w:szCs w:val="18"/>
                </w:rPr>
                <w:delText xml:space="preserve"> </w:delText>
              </w:r>
            </w:del>
            <w:r w:rsidR="00112384" w:rsidRPr="00527A0E">
              <w:rPr>
                <w:rFonts w:ascii="Arial" w:hAnsi="Arial"/>
                <w:sz w:val="18"/>
                <w:szCs w:val="18"/>
              </w:rPr>
              <w:t>feem puas</w:t>
            </w:r>
            <w:r w:rsidR="00F62945" w:rsidRPr="00527A0E">
              <w:rPr>
                <w:rFonts w:ascii="Arial" w:hAnsi="Arial"/>
                <w:sz w:val="18"/>
                <w:szCs w:val="18"/>
              </w:rPr>
              <w:t xml:space="preserve"> tam sim no / </w:t>
            </w:r>
            <w:r w:rsidR="00112384" w:rsidRPr="00527A0E">
              <w:rPr>
                <w:rFonts w:ascii="Arial" w:hAnsi="Arial"/>
                <w:sz w:val="18"/>
                <w:szCs w:val="18"/>
              </w:rPr>
              <w:t>qhov nruab nrab</w:t>
            </w:r>
            <w:ins w:id="496" w:author="Kaxiong" w:date="2021-04-21T22:29:00Z">
              <w:r w:rsidR="00643679">
                <w:rPr>
                  <w:rFonts w:ascii="Arial" w:hAnsi="Arial"/>
                  <w:sz w:val="18"/>
                  <w:szCs w:val="18"/>
                </w:rPr>
                <w:t xml:space="preserve"> </w:t>
              </w:r>
            </w:ins>
            <w:r w:rsidR="00F62945" w:rsidRPr="00527A0E">
              <w:rPr>
                <w:rFonts w:ascii="Arial" w:hAnsi="Arial"/>
                <w:sz w:val="18"/>
                <w:szCs w:val="18"/>
              </w:rPr>
              <w:t>(</w:t>
            </w:r>
            <w:del w:id="497" w:author="Kaxiong" w:date="2021-04-21T22:26:00Z">
              <w:r w:rsidR="00112384" w:rsidRPr="00527A0E" w:rsidDel="002944DC">
                <w:rPr>
                  <w:rFonts w:ascii="Arial" w:hAnsi="Arial"/>
                  <w:sz w:val="18"/>
                  <w:szCs w:val="18"/>
                </w:rPr>
                <w:delText>qhov nyuaj siab</w:delText>
              </w:r>
            </w:del>
            <w:ins w:id="498" w:author="Kaxiong" w:date="2021-04-21T22:26:00Z">
              <w:r w:rsidR="002944DC">
                <w:rPr>
                  <w:rFonts w:ascii="Arial" w:hAnsi="Arial"/>
                  <w:sz w:val="18"/>
                  <w:szCs w:val="18"/>
                </w:rPr>
                <w:t>kev npau taws</w:t>
              </w:r>
            </w:ins>
            <w:r w:rsidR="00F62945" w:rsidRPr="00527A0E">
              <w:rPr>
                <w:rFonts w:ascii="Arial" w:hAnsi="Arial"/>
                <w:sz w:val="18"/>
                <w:szCs w:val="18"/>
              </w:rPr>
              <w:t xml:space="preserve"> 1.2 zaug </w:t>
            </w:r>
            <w:r w:rsidR="00112384" w:rsidRPr="00527A0E">
              <w:rPr>
                <w:rFonts w:ascii="Arial" w:hAnsi="Arial"/>
                <w:sz w:val="18"/>
                <w:szCs w:val="18"/>
              </w:rPr>
              <w:t>ntawm</w:t>
            </w:r>
            <w:r w:rsidR="00F62945" w:rsidRPr="00527A0E">
              <w:rPr>
                <w:rFonts w:ascii="Arial" w:hAnsi="Arial"/>
                <w:sz w:val="18"/>
                <w:szCs w:val="18"/>
              </w:rPr>
              <w:t xml:space="preserve"> ib hnub, </w:t>
            </w:r>
            <w:r w:rsidR="000D71D0" w:rsidRPr="00527A0E">
              <w:rPr>
                <w:rFonts w:ascii="Arial" w:hAnsi="Arial"/>
                <w:sz w:val="18"/>
                <w:szCs w:val="18"/>
              </w:rPr>
              <w:t xml:space="preserve">Kev txhim kho </w:t>
            </w:r>
            <w:r w:rsidR="00F62945" w:rsidRPr="00527A0E">
              <w:rPr>
                <w:rFonts w:ascii="Arial" w:hAnsi="Arial"/>
                <w:sz w:val="18"/>
                <w:szCs w:val="18"/>
              </w:rPr>
              <w:t xml:space="preserve">3.3 zaug </w:t>
            </w:r>
            <w:r w:rsidR="000D71D0" w:rsidRPr="00527A0E">
              <w:rPr>
                <w:rFonts w:ascii="Arial" w:hAnsi="Arial"/>
                <w:sz w:val="18"/>
                <w:szCs w:val="18"/>
              </w:rPr>
              <w:t>ntawm</w:t>
            </w:r>
            <w:r w:rsidR="00F62945" w:rsidRPr="00527A0E">
              <w:rPr>
                <w:rFonts w:ascii="Arial" w:hAnsi="Arial"/>
                <w:sz w:val="18"/>
                <w:szCs w:val="18"/>
              </w:rPr>
              <w:t xml:space="preserve"> ib hnub, Tsis ua raws 4.1 </w:t>
            </w:r>
            <w:r w:rsidR="000D71D0" w:rsidRPr="00527A0E">
              <w:rPr>
                <w:rFonts w:ascii="Arial" w:hAnsi="Arial"/>
                <w:sz w:val="18"/>
                <w:szCs w:val="18"/>
              </w:rPr>
              <w:t xml:space="preserve">ntawm </w:t>
            </w:r>
            <w:r w:rsidR="00F62945" w:rsidRPr="00527A0E">
              <w:rPr>
                <w:rFonts w:ascii="Arial" w:hAnsi="Arial"/>
                <w:sz w:val="18"/>
                <w:szCs w:val="18"/>
              </w:rPr>
              <w:t>ib hnub)</w:t>
            </w:r>
            <w:r w:rsidR="008E0150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r w:rsidR="008E0150" w:rsidRPr="00527A0E">
              <w:rPr>
                <w:rFonts w:ascii="Arial" w:hAnsi="Arial" w:cs="Arial"/>
                <w:sz w:val="18"/>
                <w:szCs w:val="18"/>
              </w:rPr>
              <w:t>raws li kev soj ntsuam los ntawm cov neeg ua hauj lwm thiab cov ntaub ntawv uas khaws</w:t>
            </w:r>
            <w:r w:rsidR="006173B6" w:rsidRPr="00527A0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E37D8" w:rsidRPr="00527A0E">
              <w:rPr>
                <w:rFonts w:ascii="Arial" w:hAnsi="Arial" w:cs="Arial"/>
                <w:sz w:val="18"/>
                <w:szCs w:val="18"/>
              </w:rPr>
              <w:t>thoob plaws li sij hawm 10 hnub.</w:t>
            </w:r>
          </w:p>
          <w:p w14:paraId="35421E68" w14:textId="63473911" w:rsidR="008E15B5" w:rsidRPr="00527A0E" w:rsidRDefault="009F5F0E" w:rsidP="00F26DEC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3E5684EE" wp14:editId="3E652355">
                  <wp:extent cx="149225" cy="109220"/>
                  <wp:effectExtent l="0" t="0" r="3175" b="508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15B5" w:rsidRPr="00527A0E">
              <w:rPr>
                <w:rFonts w:ascii="Arial" w:hAnsi="Arial"/>
                <w:sz w:val="19"/>
                <w:szCs w:val="19"/>
              </w:rPr>
              <w:t>Tso cai rau tub ntxhais kawm koom tes/kawm tau raws li cov qauv ntaub ntawv kawm / lub xeev tus qauv</w:t>
            </w:r>
            <w:r w:rsidR="008E15B5" w:rsidRPr="00527A0E">
              <w:rPr>
                <w:rFonts w:ascii="Arial" w:hAnsi="Arial"/>
                <w:b/>
                <w:bCs/>
                <w:sz w:val="19"/>
                <w:szCs w:val="19"/>
              </w:rPr>
              <w:t xml:space="preserve"> </w:t>
            </w:r>
          </w:p>
          <w:p w14:paraId="449559F7" w14:textId="5449C2B4" w:rsidR="008E15B5" w:rsidRPr="00527A0E" w:rsidRDefault="009F5F0E" w:rsidP="00F26DEC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0CBE2B10" wp14:editId="2CBF6775">
                  <wp:extent cx="152479" cy="114359"/>
                  <wp:effectExtent l="0" t="0" r="0" b="0"/>
                  <wp:docPr id="201" name="Picture 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15B5" w:rsidRPr="00527A0E">
              <w:rPr>
                <w:rFonts w:ascii="Arial" w:hAnsi="Arial"/>
                <w:sz w:val="19"/>
                <w:szCs w:val="19"/>
              </w:rPr>
              <w:t>Hais txog lwm yam kev kawm xav tau uas ua los ntawm kev xiam oob qhab</w:t>
            </w:r>
          </w:p>
          <w:p w14:paraId="30A93EEF" w14:textId="77777777" w:rsidR="008E15B5" w:rsidRPr="00527A0E" w:rsidRDefault="008E15B5" w:rsidP="00F26DEC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29DD8715" wp14:editId="32940CA4">
                  <wp:extent cx="149225" cy="109220"/>
                  <wp:effectExtent l="0" t="0" r="3175" b="508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 Kev paub lus zoo</w:t>
            </w:r>
          </w:p>
          <w:p w14:paraId="67E0275F" w14:textId="77777777" w:rsidR="008E15B5" w:rsidRPr="00527A0E" w:rsidRDefault="008E15B5" w:rsidP="00F26DEC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74B5CB83" wp14:editId="7D4D5BEB">
                  <wp:extent cx="149225" cy="109220"/>
                  <wp:effectExtent l="0" t="0" r="3175" b="508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Lub Hom Phiaj Hloov Mus:       </w:t>
            </w:r>
            <w:r w:rsidRPr="00527A0E">
              <w:rPr>
                <w:noProof/>
                <w:spacing w:val="-16"/>
                <w:sz w:val="19"/>
                <w:szCs w:val="19"/>
              </w:rPr>
              <w:drawing>
                <wp:inline distT="0" distB="0" distL="0" distR="0" wp14:anchorId="1BCC45FA" wp14:editId="06A54830">
                  <wp:extent cx="149225" cy="119380"/>
                  <wp:effectExtent l="0" t="0" r="3175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 Kev Kawm/ Kev Xyaum</w:t>
            </w:r>
          </w:p>
          <w:p w14:paraId="1D534B78" w14:textId="77777777" w:rsidR="008E15B5" w:rsidRPr="00527A0E" w:rsidRDefault="008E15B5" w:rsidP="00F26DEC">
            <w:pPr>
              <w:spacing w:line="240" w:lineRule="auto"/>
              <w:rPr>
                <w:rFonts w:ascii="Arial" w:hAnsi="Arial"/>
                <w:sz w:val="19"/>
                <w:szCs w:val="19"/>
              </w:rPr>
            </w:pPr>
            <w:r w:rsidRPr="00527A0E">
              <w:rPr>
                <w:noProof/>
                <w:sz w:val="19"/>
                <w:szCs w:val="19"/>
              </w:rPr>
              <w:drawing>
                <wp:inline distT="0" distB="0" distL="0" distR="0" wp14:anchorId="0DCF0E0A" wp14:editId="5B5A5CBD">
                  <wp:extent cx="149225" cy="109220"/>
                  <wp:effectExtent l="0" t="0" r="3175" b="508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 xml:space="preserve">Kev Ua Hauj lwm                       </w:t>
            </w:r>
            <w:r w:rsidRPr="00527A0E">
              <w:rPr>
                <w:noProof/>
                <w:spacing w:val="-16"/>
                <w:sz w:val="19"/>
                <w:szCs w:val="19"/>
              </w:rPr>
              <w:drawing>
                <wp:inline distT="0" distB="0" distL="0" distR="0" wp14:anchorId="34A4A6F6" wp14:editId="2BA5FF37">
                  <wp:extent cx="149225" cy="119380"/>
                  <wp:effectExtent l="0" t="0" r="3175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7A0E">
              <w:rPr>
                <w:rFonts w:ascii="Arial" w:hAnsi="Arial"/>
                <w:sz w:val="19"/>
                <w:szCs w:val="19"/>
              </w:rPr>
              <w:t>Kev nyob Ywj Pheej</w:t>
            </w:r>
          </w:p>
          <w:p w14:paraId="1F82F9E9" w14:textId="161D2113" w:rsidR="008E15B5" w:rsidRDefault="008E15B5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 w:rsidR="00F67CB4" w:rsidRPr="00527A0E">
              <w:rPr>
                <w:rFonts w:ascii="Arial" w:hAnsi="Arial"/>
                <w:sz w:val="18"/>
                <w:szCs w:val="18"/>
              </w:rPr>
              <w:t>Tus saib xyuas/</w:t>
            </w:r>
            <w:r w:rsidRPr="00527A0E">
              <w:rPr>
                <w:rFonts w:ascii="Arial" w:hAnsi="Arial"/>
                <w:sz w:val="18"/>
                <w:szCs w:val="18"/>
              </w:rPr>
              <w:t>Cov xib fwb qhia ntawv hauv chav kawm/Cov neeg ua hauj lwm</w:t>
            </w:r>
          </w:p>
        </w:tc>
      </w:tr>
      <w:tr w:rsidR="008E15B5" w14:paraId="227FD09D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1DBB" w14:textId="79E5ED3B" w:rsidR="008E15B5" w:rsidRPr="00527A0E" w:rsidRDefault="008E15B5" w:rsidP="00F26DEC">
            <w:pPr>
              <w:spacing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41F8A" w:rsidRPr="00527A0E">
              <w:rPr>
                <w:rFonts w:ascii="Arial" w:hAnsi="Arial"/>
                <w:sz w:val="18"/>
                <w:szCs w:val="18"/>
              </w:rPr>
              <w:t xml:space="preserve">Kev </w:t>
            </w:r>
            <w:del w:id="499" w:author="Kaxiong" w:date="2021-04-21T22:17:00Z">
              <w:r w:rsidR="00741F8A" w:rsidRPr="00527A0E" w:rsidDel="00A56988">
                <w:rPr>
                  <w:rFonts w:ascii="Arial" w:hAnsi="Arial"/>
                  <w:sz w:val="18"/>
                  <w:szCs w:val="18"/>
                </w:rPr>
                <w:delText>mob hauv lub nrog cev</w:delText>
              </w:r>
            </w:del>
            <w:ins w:id="500" w:author="Kaxiong" w:date="2021-04-21T22:17:00Z">
              <w:r w:rsidR="00A56988">
                <w:rPr>
                  <w:rFonts w:ascii="Arial" w:hAnsi="Arial"/>
                  <w:sz w:val="18"/>
                  <w:szCs w:val="18"/>
                </w:rPr>
                <w:t>npau taws</w:t>
              </w:r>
            </w:ins>
            <w:r w:rsidR="00741F8A" w:rsidRPr="00527A0E">
              <w:rPr>
                <w:rFonts w:ascii="Arial" w:hAnsi="Arial"/>
                <w:sz w:val="18"/>
                <w:szCs w:val="18"/>
              </w:rPr>
              <w:t xml:space="preserve"> tshwm sim li 1.2 zaug qhov nruab nrab ntawm ib hnub (thaj tsam 0-4); </w:t>
            </w:r>
            <w:r w:rsidR="006F3743" w:rsidRPr="00527A0E">
              <w:rPr>
                <w:rFonts w:ascii="Arial" w:hAnsi="Arial"/>
                <w:sz w:val="18"/>
                <w:szCs w:val="18"/>
              </w:rPr>
              <w:t>nrog qhov ncua ntev li 1</w:t>
            </w:r>
            <w:del w:id="501" w:author="Kaxiong" w:date="2021-04-21T22:19:00Z">
              <w:r w:rsidR="006F3743" w:rsidRPr="00527A0E" w:rsidDel="002944DC">
                <w:rPr>
                  <w:rFonts w:ascii="Arial" w:hAnsi="Arial"/>
                  <w:sz w:val="18"/>
                  <w:szCs w:val="18"/>
                </w:rPr>
                <w:delText>min</w:delText>
              </w:r>
            </w:del>
            <w:ins w:id="502" w:author="Kaxiong" w:date="2021-04-21T22:19:00Z">
              <w:r w:rsidR="002944DC">
                <w:rPr>
                  <w:rFonts w:ascii="Arial" w:hAnsi="Arial"/>
                  <w:sz w:val="18"/>
                  <w:szCs w:val="18"/>
                </w:rPr>
                <w:t>feeb</w:t>
              </w:r>
            </w:ins>
            <w:r w:rsidR="006F3743" w:rsidRPr="00527A0E">
              <w:rPr>
                <w:rFonts w:ascii="Arial" w:hAnsi="Arial"/>
                <w:sz w:val="18"/>
                <w:szCs w:val="18"/>
              </w:rPr>
              <w:t xml:space="preserve"> 58</w:t>
            </w:r>
            <w:ins w:id="503" w:author="Kaxiong" w:date="2021-04-21T22:19:00Z">
              <w:r w:rsidR="002944DC">
                <w:rPr>
                  <w:rFonts w:ascii="Arial" w:hAnsi="Arial"/>
                  <w:sz w:val="18"/>
                  <w:szCs w:val="18"/>
                </w:rPr>
                <w:t xml:space="preserve"> xev koom (</w:t>
              </w:r>
            </w:ins>
            <w:r w:rsidR="006F3743" w:rsidRPr="00527A0E">
              <w:rPr>
                <w:rFonts w:ascii="Arial" w:hAnsi="Arial"/>
                <w:sz w:val="18"/>
                <w:szCs w:val="18"/>
              </w:rPr>
              <w:t>sec</w:t>
            </w:r>
            <w:ins w:id="504" w:author="Kaxiong" w:date="2021-04-21T22:19:00Z">
              <w:r w:rsidR="002944DC">
                <w:rPr>
                  <w:rFonts w:ascii="Arial" w:hAnsi="Arial"/>
                  <w:sz w:val="18"/>
                  <w:szCs w:val="18"/>
                </w:rPr>
                <w:t>)</w:t>
              </w:r>
            </w:ins>
            <w:r w:rsidR="006F3743" w:rsidRPr="00527A0E">
              <w:rPr>
                <w:rFonts w:ascii="Arial" w:hAnsi="Arial"/>
                <w:sz w:val="18"/>
                <w:szCs w:val="18"/>
              </w:rPr>
              <w:t xml:space="preserve"> qhov nruab nrab </w:t>
            </w:r>
            <w:r w:rsidR="00460599" w:rsidRPr="00527A0E">
              <w:rPr>
                <w:rFonts w:ascii="Arial" w:hAnsi="Arial"/>
                <w:sz w:val="18"/>
                <w:szCs w:val="18"/>
              </w:rPr>
              <w:t>ntawm</w:t>
            </w:r>
            <w:r w:rsidR="006F3743" w:rsidRPr="00527A0E">
              <w:rPr>
                <w:rFonts w:ascii="Arial" w:hAnsi="Arial"/>
                <w:sz w:val="18"/>
                <w:szCs w:val="18"/>
              </w:rPr>
              <w:t xml:space="preserve"> ib hnub (thaj tsam ntawm 0-8</w:t>
            </w:r>
            <w:del w:id="505" w:author="Kaxiong" w:date="2021-04-21T22:20:00Z">
              <w:r w:rsidR="006F3743" w:rsidRPr="00527A0E" w:rsidDel="002944DC">
                <w:rPr>
                  <w:rFonts w:ascii="Arial" w:hAnsi="Arial"/>
                  <w:sz w:val="18"/>
                  <w:szCs w:val="18"/>
                </w:rPr>
                <w:delText>min</w:delText>
              </w:r>
            </w:del>
            <w:ins w:id="506" w:author="Kaxiong" w:date="2021-04-21T22:20:00Z">
              <w:r w:rsidR="002944DC">
                <w:rPr>
                  <w:rFonts w:ascii="Arial" w:hAnsi="Arial"/>
                  <w:sz w:val="18"/>
                  <w:szCs w:val="18"/>
                </w:rPr>
                <w:t>feeb</w:t>
              </w:r>
            </w:ins>
            <w:r w:rsidR="006F3743" w:rsidRPr="00527A0E">
              <w:rPr>
                <w:rFonts w:ascii="Arial" w:hAnsi="Arial"/>
                <w:sz w:val="18"/>
                <w:szCs w:val="18"/>
              </w:rPr>
              <w:t xml:space="preserve"> 22</w:t>
            </w:r>
            <w:ins w:id="507" w:author="Kaxiong" w:date="2021-04-21T22:20:00Z">
              <w:r w:rsidR="002944DC">
                <w:rPr>
                  <w:rFonts w:ascii="Arial" w:hAnsi="Arial"/>
                  <w:sz w:val="18"/>
                  <w:szCs w:val="18"/>
                </w:rPr>
                <w:t>xev koom (</w:t>
              </w:r>
            </w:ins>
            <w:r w:rsidR="006F3743" w:rsidRPr="00527A0E">
              <w:rPr>
                <w:rFonts w:ascii="Arial" w:hAnsi="Arial"/>
                <w:sz w:val="18"/>
                <w:szCs w:val="18"/>
              </w:rPr>
              <w:t>sec</w:t>
            </w:r>
            <w:ins w:id="508" w:author="Kaxiong" w:date="2021-04-21T22:20:00Z">
              <w:r w:rsidR="002944DC">
                <w:rPr>
                  <w:rFonts w:ascii="Arial" w:hAnsi="Arial"/>
                  <w:sz w:val="18"/>
                  <w:szCs w:val="18"/>
                </w:rPr>
                <w:t>)</w:t>
              </w:r>
            </w:ins>
            <w:r w:rsidR="006F3743" w:rsidRPr="00527A0E">
              <w:rPr>
                <w:rFonts w:ascii="Arial" w:hAnsi="Arial"/>
                <w:sz w:val="18"/>
                <w:szCs w:val="18"/>
              </w:rPr>
              <w:t>).</w:t>
            </w:r>
            <w:r w:rsidR="00993489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r w:rsidR="00460599" w:rsidRPr="00527A0E">
              <w:rPr>
                <w:rFonts w:ascii="Arial" w:hAnsi="Arial"/>
                <w:sz w:val="18"/>
                <w:szCs w:val="18"/>
              </w:rPr>
              <w:t>Kev txhim kho tshwm sim li ntawm 3.3 zaug qhov nruab nrab ntawm ib hnub (thaj tsam ntawm 0-10).</w:t>
            </w:r>
            <w:r w:rsidR="001E7FBD" w:rsidRPr="00527A0E">
              <w:rPr>
                <w:rFonts w:ascii="Arial" w:hAnsi="Arial"/>
                <w:sz w:val="18"/>
                <w:szCs w:val="18"/>
              </w:rPr>
              <w:t xml:space="preserve"> </w:t>
            </w:r>
            <w:r w:rsidR="006A1A07" w:rsidRPr="00527A0E">
              <w:rPr>
                <w:rFonts w:ascii="Arial" w:hAnsi="Arial"/>
                <w:sz w:val="18"/>
                <w:szCs w:val="18"/>
              </w:rPr>
              <w:t xml:space="preserve">Qhov tsis ua raws li txoj cai tshwm sim li ntawm 4.1 zaug qhov nruab nrab ntawm ib hnub (thaj tsam ntawm 0-12). </w:t>
            </w:r>
          </w:p>
          <w:p w14:paraId="57A97210" w14:textId="0C19886D" w:rsidR="008E15B5" w:rsidRPr="00527A0E" w:rsidRDefault="00283870" w:rsidP="00F26DEC">
            <w:pPr>
              <w:spacing w:line="240" w:lineRule="auto"/>
              <w:rPr>
                <w:rFonts w:ascii="Arial" w:hAnsi="Arial"/>
                <w:sz w:val="18"/>
                <w:szCs w:val="18"/>
                <w:lang w:bidi="lo-LA"/>
              </w:rPr>
            </w:pPr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*Cov ntaub ntawv </w:t>
            </w:r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uas </w:t>
            </w:r>
            <w:r w:rsidRPr="00527A0E">
              <w:rPr>
                <w:rFonts w:ascii="Arial" w:hAnsi="Arial"/>
                <w:sz w:val="18"/>
                <w:szCs w:val="18"/>
                <w:lang w:bidi="lo-LA"/>
              </w:rPr>
              <w:t>tau</w:t>
            </w:r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ceeb toom</w:t>
            </w:r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 saum toj no qhia txog feem pua</w:t>
            </w:r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/thaj tsam </w:t>
            </w:r>
            <w:r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tam sim no thaum </w:t>
            </w:r>
            <w:r w:rsidR="009E3FE8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nyob hauv tsev kawm ntawv, </w:t>
            </w:r>
            <w:r w:rsidR="00B11E9F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ua ntej kev sib kis ntawm COVID-19. </w:t>
            </w:r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Txij li thaum Lub Peb Hlis xyoo 2020, Kenneth tau mus koom kawm </w:t>
            </w:r>
            <w:del w:id="509" w:author="Kaxiong" w:date="2021-04-21T22:23:00Z">
              <w:r w:rsidR="005A1BC9" w:rsidRPr="00527A0E" w:rsidDel="002944DC">
                <w:rPr>
                  <w:rFonts w:ascii="Arial" w:hAnsi="Arial"/>
                  <w:sz w:val="18"/>
                  <w:szCs w:val="18"/>
                  <w:lang w:bidi="lo-LA"/>
                </w:rPr>
                <w:delText xml:space="preserve">lub sij hawm </w:delText>
              </w:r>
            </w:del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 xml:space="preserve">nyob </w:t>
            </w:r>
            <w:ins w:id="510" w:author="Kaxiong" w:date="2021-04-21T22:23:00Z">
              <w:r w:rsidR="002944DC">
                <w:rPr>
                  <w:rFonts w:ascii="Arial" w:hAnsi="Arial"/>
                  <w:sz w:val="18"/>
                  <w:szCs w:val="18"/>
                  <w:lang w:bidi="lo-LA"/>
                </w:rPr>
                <w:t xml:space="preserve">ncua </w:t>
              </w:r>
            </w:ins>
            <w:r w:rsidR="005A1BC9" w:rsidRPr="00527A0E">
              <w:rPr>
                <w:rFonts w:ascii="Arial" w:hAnsi="Arial"/>
                <w:sz w:val="18"/>
                <w:szCs w:val="18"/>
                <w:lang w:bidi="lo-LA"/>
              </w:rPr>
              <w:t>Deb (DL) hauv tsev.</w:t>
            </w:r>
          </w:p>
          <w:p w14:paraId="1A89B591" w14:textId="77777777" w:rsidR="008E15B5" w:rsidRDefault="008E15B5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748C7" w14:textId="77777777" w:rsidR="008E15B5" w:rsidRDefault="008E15B5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1C72D41B" w14:textId="3CD722C8" w:rsidR="008E15B5" w:rsidRDefault="008E15B5" w:rsidP="00E15164">
      <w:pPr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</w:t>
      </w:r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</w:t>
      </w:r>
      <w:r w:rsidRPr="00FF5C2E">
        <w:rPr>
          <w:rFonts w:ascii="Arial" w:hAnsi="Arial"/>
          <w:sz w:val="19"/>
          <w:szCs w:val="19"/>
        </w:rPr>
        <w:t>Txog</w:t>
      </w:r>
      <w:proofErr w:type="gramEnd"/>
      <w:r w:rsidRPr="00FF5C2E">
        <w:rPr>
          <w:rFonts w:ascii="Arial" w:hAnsi="Arial"/>
          <w:sz w:val="19"/>
          <w:szCs w:val="19"/>
        </w:rPr>
        <w:t xml:space="preserve"> lub Kaum Ob Hlis xyoo 2020, </w:t>
      </w:r>
      <w:r w:rsidR="00E15164" w:rsidRPr="00FF5C2E">
        <w:rPr>
          <w:rFonts w:ascii="Arial" w:hAnsi="Arial"/>
          <w:sz w:val="19"/>
          <w:szCs w:val="19"/>
        </w:rPr>
        <w:t>Kev coj tus cwj pwm dhau lub hom phiaj yuav nqis txog 13 feem puas los sis ntau dua los ntawm feem puas tam sim no / qhov nruab nrab</w:t>
      </w:r>
      <w:ins w:id="511" w:author="Kaxiong" w:date="2021-04-21T22:29:00Z">
        <w:r w:rsidR="00643679">
          <w:rPr>
            <w:rFonts w:ascii="Arial" w:hAnsi="Arial"/>
            <w:sz w:val="19"/>
            <w:szCs w:val="19"/>
          </w:rPr>
          <w:t xml:space="preserve"> </w:t>
        </w:r>
      </w:ins>
      <w:r w:rsidR="00E15164" w:rsidRPr="00FF5C2E">
        <w:rPr>
          <w:rFonts w:ascii="Arial" w:hAnsi="Arial"/>
          <w:sz w:val="19"/>
          <w:szCs w:val="19"/>
        </w:rPr>
        <w:t>(</w:t>
      </w:r>
      <w:del w:id="512" w:author="Kaxiong" w:date="2021-04-21T22:30:00Z">
        <w:r w:rsidR="00E15164" w:rsidRPr="00FF5C2E" w:rsidDel="00643679">
          <w:rPr>
            <w:rFonts w:ascii="Arial" w:hAnsi="Arial"/>
            <w:sz w:val="19"/>
            <w:szCs w:val="19"/>
          </w:rPr>
          <w:delText>qhov nyuaj siab</w:delText>
        </w:r>
      </w:del>
      <w:ins w:id="513" w:author="Kaxiong" w:date="2021-04-21T22:30:00Z">
        <w:r w:rsidR="00643679">
          <w:rPr>
            <w:rFonts w:ascii="Arial" w:hAnsi="Arial"/>
            <w:sz w:val="19"/>
            <w:szCs w:val="19"/>
          </w:rPr>
          <w:t>kev npau taws</w:t>
        </w:r>
      </w:ins>
      <w:r w:rsidR="00E15164" w:rsidRPr="00FF5C2E">
        <w:rPr>
          <w:rFonts w:ascii="Arial" w:hAnsi="Arial"/>
          <w:sz w:val="19"/>
          <w:szCs w:val="19"/>
        </w:rPr>
        <w:t xml:space="preserve"> 1.2 zaug ntawm ib hnub, Kev txhim kho 3.3 zaug ntawm ib hnub, Tsis ua raws 4.1 ntawm ib hnub) </w:t>
      </w:r>
      <w:r w:rsidR="00E15164" w:rsidRPr="00FF5C2E">
        <w:rPr>
          <w:rFonts w:ascii="Arial" w:hAnsi="Arial" w:cs="Arial"/>
          <w:sz w:val="19"/>
          <w:szCs w:val="19"/>
        </w:rPr>
        <w:t>raws li kev soj ntsuam los ntawm cov neeg ua hauj lwm thiab cov ntaub ntawv uas khaws thoob plaws li sij hawm 10 hnub.</w:t>
      </w:r>
    </w:p>
    <w:p w14:paraId="7C3FC4B4" w14:textId="4A540787" w:rsidR="008E15B5" w:rsidRDefault="008E15B5" w:rsidP="008E15B5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</w:t>
      </w:r>
      <w:r w:rsidRPr="00FF5C2E">
        <w:rPr>
          <w:rFonts w:ascii="Arial" w:hAnsi="Arial"/>
          <w:sz w:val="19"/>
          <w:szCs w:val="19"/>
        </w:rPr>
        <w:t xml:space="preserve">Txog lub Peb Hlis xyoo 2021, </w:t>
      </w:r>
      <w:r w:rsidR="00E15164" w:rsidRPr="00FF5C2E">
        <w:rPr>
          <w:rFonts w:ascii="Arial" w:hAnsi="Arial"/>
          <w:sz w:val="19"/>
          <w:szCs w:val="19"/>
        </w:rPr>
        <w:t>Kev coj tus cwj pwm dhau lub hom phiaj yuav nqis txog 25 feem puas los sis ntau dua los ntawm feem puas tam sim no / qhov nruab nrab</w:t>
      </w:r>
      <w:ins w:id="514" w:author="Kaxiong" w:date="2021-04-21T22:31:00Z">
        <w:r w:rsidR="00643679">
          <w:rPr>
            <w:rFonts w:ascii="Arial" w:hAnsi="Arial"/>
            <w:sz w:val="19"/>
            <w:szCs w:val="19"/>
          </w:rPr>
          <w:t xml:space="preserve"> </w:t>
        </w:r>
      </w:ins>
      <w:r w:rsidR="00E15164" w:rsidRPr="00FF5C2E">
        <w:rPr>
          <w:rFonts w:ascii="Arial" w:hAnsi="Arial"/>
          <w:sz w:val="19"/>
          <w:szCs w:val="19"/>
        </w:rPr>
        <w:t>(</w:t>
      </w:r>
      <w:del w:id="515" w:author="Kaxiong" w:date="2021-04-21T22:30:00Z">
        <w:r w:rsidR="00E15164" w:rsidRPr="00FF5C2E" w:rsidDel="00643679">
          <w:rPr>
            <w:rFonts w:ascii="Arial" w:hAnsi="Arial"/>
            <w:sz w:val="19"/>
            <w:szCs w:val="19"/>
          </w:rPr>
          <w:delText>qhov nyuaj siab</w:delText>
        </w:r>
      </w:del>
      <w:ins w:id="516" w:author="Kaxiong" w:date="2021-04-21T22:30:00Z">
        <w:r w:rsidR="00643679">
          <w:rPr>
            <w:rFonts w:ascii="Arial" w:hAnsi="Arial"/>
            <w:sz w:val="19"/>
            <w:szCs w:val="19"/>
          </w:rPr>
          <w:t>kev npau taws</w:t>
        </w:r>
      </w:ins>
      <w:r w:rsidR="00E15164" w:rsidRPr="00FF5C2E">
        <w:rPr>
          <w:rFonts w:ascii="Arial" w:hAnsi="Arial"/>
          <w:sz w:val="19"/>
          <w:szCs w:val="19"/>
        </w:rPr>
        <w:t xml:space="preserve"> 1.2 zaug ntawm ib hnub, Kev txhim kho 3.3 zaug ntawm ib hnub, Tsis ua raws 4.1 ntawm ib hnub) </w:t>
      </w:r>
      <w:r w:rsidR="00E15164" w:rsidRPr="00FF5C2E">
        <w:rPr>
          <w:rFonts w:ascii="Arial" w:hAnsi="Arial" w:cs="Arial"/>
          <w:sz w:val="19"/>
          <w:szCs w:val="19"/>
        </w:rPr>
        <w:t>raws li kev soj ntsuam los ntawm cov neeg ua hauj lwm thiab cov ntaub ntawv uas khaws thoob plaws li sij hawm 10 hnub.</w:t>
      </w:r>
    </w:p>
    <w:p w14:paraId="356A36BC" w14:textId="14B19492" w:rsidR="008E15B5" w:rsidRPr="00416AAE" w:rsidRDefault="008E15B5" w:rsidP="008E15B5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 w:rsidRPr="00FF5C2E">
        <w:rPr>
          <w:rFonts w:ascii="Arial" w:hAnsi="Arial"/>
          <w:sz w:val="19"/>
          <w:szCs w:val="19"/>
        </w:rPr>
        <w:t xml:space="preserve">Txog lub Rau Hlis xyoo 2021, </w:t>
      </w:r>
      <w:r w:rsidR="00E15164" w:rsidRPr="00FF5C2E">
        <w:rPr>
          <w:rFonts w:ascii="Arial" w:hAnsi="Arial"/>
          <w:sz w:val="19"/>
          <w:szCs w:val="19"/>
        </w:rPr>
        <w:t>Kev coj tus cwj pwm dhau lub hom phiaj yuav nqis txog 37 feem puas los sis ntau dua los ntawm feem puas tam sim no / qhov nruab nrab</w:t>
      </w:r>
      <w:ins w:id="517" w:author="Kaxiong" w:date="2021-04-21T22:31:00Z">
        <w:r w:rsidR="00643679">
          <w:rPr>
            <w:rFonts w:ascii="Arial" w:hAnsi="Arial"/>
            <w:sz w:val="19"/>
            <w:szCs w:val="19"/>
          </w:rPr>
          <w:t xml:space="preserve"> </w:t>
        </w:r>
      </w:ins>
      <w:r w:rsidR="00E15164" w:rsidRPr="00FF5C2E">
        <w:rPr>
          <w:rFonts w:ascii="Arial" w:hAnsi="Arial"/>
          <w:sz w:val="19"/>
          <w:szCs w:val="19"/>
        </w:rPr>
        <w:t>(</w:t>
      </w:r>
      <w:del w:id="518" w:author="Kaxiong" w:date="2021-04-21T22:30:00Z">
        <w:r w:rsidR="00E15164" w:rsidRPr="00FF5C2E" w:rsidDel="00643679">
          <w:rPr>
            <w:rFonts w:ascii="Arial" w:hAnsi="Arial"/>
            <w:sz w:val="19"/>
            <w:szCs w:val="19"/>
          </w:rPr>
          <w:delText>qhov nyuaj siab</w:delText>
        </w:r>
      </w:del>
      <w:ins w:id="519" w:author="Kaxiong" w:date="2021-04-21T22:30:00Z">
        <w:r w:rsidR="00643679">
          <w:rPr>
            <w:rFonts w:ascii="Arial" w:hAnsi="Arial"/>
            <w:sz w:val="19"/>
            <w:szCs w:val="19"/>
          </w:rPr>
          <w:t>kev npau taws</w:t>
        </w:r>
      </w:ins>
      <w:r w:rsidR="00E15164" w:rsidRPr="00FF5C2E">
        <w:rPr>
          <w:rFonts w:ascii="Arial" w:hAnsi="Arial"/>
          <w:sz w:val="19"/>
          <w:szCs w:val="19"/>
        </w:rPr>
        <w:t xml:space="preserve"> 1.2 zaug ntawm ib hnub, Kev txhim kho 3.3 zaug ntawm ib hnub, Tsis ua raws 4.1 ntawm ib hnub) </w:t>
      </w:r>
      <w:r w:rsidR="00E15164" w:rsidRPr="00FF5C2E">
        <w:rPr>
          <w:rFonts w:ascii="Arial" w:hAnsi="Arial" w:cs="Arial"/>
          <w:sz w:val="19"/>
          <w:szCs w:val="19"/>
        </w:rPr>
        <w:t>raws li kev soj ntsuam los ntawm cov neeg ua hauj lwm thiab cov ntaub ntawv uas khaws thoob plaws li sij hawm 10 hnub.</w:t>
      </w:r>
    </w:p>
    <w:p w14:paraId="46C2A230" w14:textId="688E5CD9" w:rsidR="008E15B5" w:rsidRPr="00764779" w:rsidRDefault="008E15B5" w:rsidP="008E15B5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12/8/2020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="00281DDC" w:rsidRPr="00FF5C2E">
        <w:rPr>
          <w:rFonts w:ascii="Arial" w:hAnsi="Arial"/>
          <w:sz w:val="19"/>
          <w:szCs w:val="19"/>
        </w:rPr>
        <w:t>Kev coj tus cwj pwm dhau lub hom phiaj yuav nqis txog 13 feem puas los sis ntau dua los ntawm feem puas tam sim no / qhov nruab nrab</w:t>
      </w:r>
      <w:ins w:id="520" w:author="Kaxiong" w:date="2021-04-21T22:31:00Z">
        <w:r w:rsidR="00643679">
          <w:rPr>
            <w:rFonts w:ascii="Arial" w:hAnsi="Arial"/>
            <w:sz w:val="19"/>
            <w:szCs w:val="19"/>
          </w:rPr>
          <w:t xml:space="preserve"> </w:t>
        </w:r>
      </w:ins>
      <w:r w:rsidR="00281DDC" w:rsidRPr="00FF5C2E">
        <w:rPr>
          <w:rFonts w:ascii="Arial" w:hAnsi="Arial"/>
          <w:sz w:val="19"/>
          <w:szCs w:val="19"/>
        </w:rPr>
        <w:t>(</w:t>
      </w:r>
      <w:del w:id="521" w:author="Kaxiong" w:date="2021-04-21T22:30:00Z">
        <w:r w:rsidR="00281DDC" w:rsidRPr="00FF5C2E" w:rsidDel="00643679">
          <w:rPr>
            <w:rFonts w:ascii="Arial" w:hAnsi="Arial"/>
            <w:sz w:val="19"/>
            <w:szCs w:val="19"/>
          </w:rPr>
          <w:delText>qhov nyuaj siab</w:delText>
        </w:r>
      </w:del>
      <w:ins w:id="522" w:author="Kaxiong" w:date="2021-04-21T22:30:00Z">
        <w:r w:rsidR="00643679">
          <w:rPr>
            <w:rFonts w:ascii="Arial" w:hAnsi="Arial"/>
            <w:sz w:val="19"/>
            <w:szCs w:val="19"/>
          </w:rPr>
          <w:t>kev npau taws</w:t>
        </w:r>
      </w:ins>
      <w:r w:rsidR="00281DDC" w:rsidRPr="00FF5C2E">
        <w:rPr>
          <w:rFonts w:ascii="Arial" w:hAnsi="Arial"/>
          <w:sz w:val="19"/>
          <w:szCs w:val="19"/>
        </w:rPr>
        <w:t xml:space="preserve"> 1.2 zaug ntawm ib hnub, Kev txhim kho 3.3 zaug ntawm ib hnub, Tsis ua raws 4.1 ntawm ib hnub) </w:t>
      </w:r>
      <w:r w:rsidR="00281DDC" w:rsidRPr="00FF5C2E">
        <w:rPr>
          <w:rFonts w:ascii="Arial" w:hAnsi="Arial" w:cs="Arial"/>
          <w:sz w:val="19"/>
          <w:szCs w:val="19"/>
        </w:rPr>
        <w:t xml:space="preserve">raws li kev soj ntsuam los ntawm cov neeg ua hauj lwm thiab cov ntaub ntawv uas khaws thoob plaws li sij hawm 10 hnub.                                              </w:t>
      </w:r>
      <w:r w:rsidR="00FF5C2E">
        <w:rPr>
          <w:rFonts w:ascii="Arial" w:hAnsi="Arial" w:cs="Arial"/>
          <w:sz w:val="19"/>
          <w:szCs w:val="19"/>
        </w:rPr>
        <w:t xml:space="preserve">                               </w:t>
      </w:r>
      <w:r w:rsidR="00281DDC" w:rsidRPr="00FF5C2E">
        <w:rPr>
          <w:rFonts w:ascii="Arial" w:hAnsi="Arial" w:cs="Arial"/>
          <w:sz w:val="19"/>
          <w:szCs w:val="19"/>
        </w:rPr>
        <w:t xml:space="preserve">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r w:rsidR="008204D3" w:rsidRPr="00FF5C2E">
        <w:rPr>
          <w:rFonts w:ascii="Arial" w:hAnsi="Arial"/>
          <w:sz w:val="19"/>
          <w:szCs w:val="19"/>
        </w:rPr>
        <w:t>Kev nce qib rau lub hom phiaj no tsis tuaj yeem muaj kev</w:t>
      </w:r>
      <w:ins w:id="523" w:author="Kaxiong" w:date="2021-04-21T22:33:00Z">
        <w:r w:rsidR="00643679">
          <w:rPr>
            <w:rFonts w:ascii="Arial" w:hAnsi="Arial"/>
            <w:sz w:val="19"/>
            <w:szCs w:val="19"/>
          </w:rPr>
          <w:t xml:space="preserve"> txheeb xyuas uas</w:t>
        </w:r>
      </w:ins>
      <w:r w:rsidR="008204D3" w:rsidRPr="00FF5C2E">
        <w:rPr>
          <w:rFonts w:ascii="Arial" w:hAnsi="Arial"/>
          <w:sz w:val="19"/>
          <w:szCs w:val="19"/>
        </w:rPr>
        <w:t xml:space="preserve"> ntseeg tau thaum lub sij hawm </w:t>
      </w:r>
      <w:r w:rsidR="00B12168" w:rsidRPr="00FF5C2E">
        <w:rPr>
          <w:rFonts w:ascii="Arial" w:hAnsi="Arial"/>
          <w:sz w:val="19"/>
          <w:szCs w:val="19"/>
        </w:rPr>
        <w:t xml:space="preserve">kaw tsev kawm ntawv vim </w:t>
      </w:r>
      <w:r w:rsidR="008204D3" w:rsidRPr="00FF5C2E">
        <w:rPr>
          <w:rFonts w:ascii="Arial" w:hAnsi="Arial"/>
          <w:sz w:val="19"/>
          <w:szCs w:val="19"/>
        </w:rPr>
        <w:t>COVID-19 / ib puag ncig uas</w:t>
      </w:r>
      <w:r w:rsidR="00B12168" w:rsidRPr="00FF5C2E">
        <w:rPr>
          <w:rFonts w:ascii="Arial" w:hAnsi="Arial"/>
          <w:sz w:val="19"/>
          <w:szCs w:val="19"/>
        </w:rPr>
        <w:t xml:space="preserve"> sib txawv</w:t>
      </w:r>
      <w:r w:rsidR="008204D3" w:rsidRPr="00FF5C2E">
        <w:rPr>
          <w:rFonts w:ascii="Arial" w:hAnsi="Arial"/>
          <w:sz w:val="19"/>
          <w:szCs w:val="19"/>
        </w:rPr>
        <w:t xml:space="preserve"> </w:t>
      </w:r>
      <w:r w:rsidR="00BF4814" w:rsidRPr="00FF5C2E">
        <w:rPr>
          <w:rFonts w:ascii="Arial" w:hAnsi="Arial"/>
          <w:sz w:val="19"/>
          <w:szCs w:val="19"/>
        </w:rPr>
        <w:t xml:space="preserve">ntawm </w:t>
      </w:r>
      <w:r w:rsidR="008204D3" w:rsidRPr="00FF5C2E">
        <w:rPr>
          <w:rFonts w:ascii="Arial" w:hAnsi="Arial"/>
          <w:sz w:val="19"/>
          <w:szCs w:val="19"/>
        </w:rPr>
        <w:t>qhov kev kawm</w:t>
      </w:r>
      <w:r w:rsidR="00BF4814" w:rsidRPr="00FF5C2E">
        <w:rPr>
          <w:rFonts w:ascii="Arial" w:hAnsi="Arial"/>
          <w:sz w:val="19"/>
          <w:szCs w:val="19"/>
        </w:rPr>
        <w:t xml:space="preserve"> uas</w:t>
      </w:r>
      <w:r w:rsidR="008204D3" w:rsidRPr="00FF5C2E">
        <w:rPr>
          <w:rFonts w:ascii="Arial" w:hAnsi="Arial"/>
          <w:sz w:val="19"/>
          <w:szCs w:val="19"/>
        </w:rPr>
        <w:t xml:space="preserve"> tau tshwm sim thiab qhov tsis muaj caij nyoog rau </w:t>
      </w:r>
      <w:r w:rsidR="00BF4814" w:rsidRPr="00FF5C2E">
        <w:rPr>
          <w:rFonts w:ascii="Arial" w:hAnsi="Arial"/>
          <w:sz w:val="19"/>
          <w:szCs w:val="19"/>
        </w:rPr>
        <w:t xml:space="preserve">kev khaws </w:t>
      </w:r>
      <w:r w:rsidR="008204D3" w:rsidRPr="00FF5C2E">
        <w:rPr>
          <w:rFonts w:ascii="Arial" w:hAnsi="Arial"/>
          <w:sz w:val="19"/>
          <w:szCs w:val="19"/>
        </w:rPr>
        <w:t xml:space="preserve">cov ntaub ntawv </w:t>
      </w:r>
      <w:r w:rsidR="00BF4814" w:rsidRPr="00FF5C2E">
        <w:rPr>
          <w:rFonts w:ascii="Arial" w:hAnsi="Arial"/>
          <w:sz w:val="19"/>
          <w:szCs w:val="19"/>
        </w:rPr>
        <w:t>li</w:t>
      </w:r>
      <w:r w:rsidR="008204D3" w:rsidRPr="00FF5C2E">
        <w:rPr>
          <w:rFonts w:ascii="Arial" w:hAnsi="Arial"/>
          <w:sz w:val="19"/>
          <w:szCs w:val="19"/>
        </w:rPr>
        <w:t xml:space="preserve"> hauv qhov qauv.</w:t>
      </w:r>
    </w:p>
    <w:p w14:paraId="33D4E7C0" w14:textId="117946E3" w:rsidR="008E15B5" w:rsidRPr="002057CA" w:rsidRDefault="008E15B5" w:rsidP="008E15B5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3/12/2021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 w:rsidR="00D13E31" w:rsidRPr="00FF5C2E">
        <w:rPr>
          <w:rFonts w:ascii="Arial" w:hAnsi="Arial"/>
          <w:sz w:val="19"/>
          <w:szCs w:val="19"/>
        </w:rPr>
        <w:t xml:space="preserve">Kev coj tus cwj pwm dhau lub hom phiaj yuav nqis txog </w:t>
      </w:r>
      <w:r w:rsidR="009B1BE1" w:rsidRPr="00FF5C2E">
        <w:rPr>
          <w:rFonts w:ascii="Arial" w:hAnsi="Arial"/>
          <w:sz w:val="19"/>
          <w:szCs w:val="19"/>
        </w:rPr>
        <w:t>25</w:t>
      </w:r>
      <w:r w:rsidR="00D13E31" w:rsidRPr="00FF5C2E">
        <w:rPr>
          <w:rFonts w:ascii="Arial" w:hAnsi="Arial"/>
          <w:sz w:val="19"/>
          <w:szCs w:val="19"/>
        </w:rPr>
        <w:t xml:space="preserve"> feem puas los sis ntau dua los ntawm feem puas tam sim no / qhov nruab nrab</w:t>
      </w:r>
      <w:ins w:id="524" w:author="Kaxiong" w:date="2021-04-21T22:31:00Z">
        <w:r w:rsidR="00643679">
          <w:rPr>
            <w:rFonts w:ascii="Arial" w:hAnsi="Arial"/>
            <w:sz w:val="19"/>
            <w:szCs w:val="19"/>
          </w:rPr>
          <w:t xml:space="preserve"> </w:t>
        </w:r>
      </w:ins>
      <w:r w:rsidR="00D13E31" w:rsidRPr="00FF5C2E">
        <w:rPr>
          <w:rFonts w:ascii="Arial" w:hAnsi="Arial"/>
          <w:sz w:val="19"/>
          <w:szCs w:val="19"/>
        </w:rPr>
        <w:t>(</w:t>
      </w:r>
      <w:del w:id="525" w:author="Kaxiong" w:date="2021-04-21T22:30:00Z">
        <w:r w:rsidR="00D13E31" w:rsidRPr="00FF5C2E" w:rsidDel="00643679">
          <w:rPr>
            <w:rFonts w:ascii="Arial" w:hAnsi="Arial"/>
            <w:sz w:val="19"/>
            <w:szCs w:val="19"/>
          </w:rPr>
          <w:delText>qhov nyuaj siab</w:delText>
        </w:r>
      </w:del>
      <w:ins w:id="526" w:author="Kaxiong" w:date="2021-04-21T22:30:00Z">
        <w:r w:rsidR="00643679">
          <w:rPr>
            <w:rFonts w:ascii="Arial" w:hAnsi="Arial"/>
            <w:sz w:val="19"/>
            <w:szCs w:val="19"/>
          </w:rPr>
          <w:t>kev npau taws</w:t>
        </w:r>
      </w:ins>
      <w:r w:rsidR="00D13E31" w:rsidRPr="00FF5C2E">
        <w:rPr>
          <w:rFonts w:ascii="Arial" w:hAnsi="Arial"/>
          <w:sz w:val="19"/>
          <w:szCs w:val="19"/>
        </w:rPr>
        <w:t xml:space="preserve"> 1.2 zaug ntawm ib hnub, Kev txhim kho 3.3 zaug ntawm ib hnub, Tsis ua raws 4.1 ntawm ib hnub) </w:t>
      </w:r>
      <w:r w:rsidR="00D13E31" w:rsidRPr="00FF5C2E">
        <w:rPr>
          <w:rFonts w:ascii="Arial" w:hAnsi="Arial" w:cs="Arial"/>
          <w:sz w:val="19"/>
          <w:szCs w:val="19"/>
        </w:rPr>
        <w:t xml:space="preserve">raws li kev soj ntsuam los ntawm cov neeg ua hauj lwm thiab cov ntaub ntawv uas khaws thoob plaws li sij hawm 10 hnub.                              </w:t>
      </w:r>
      <w:r w:rsidR="00FF5C2E">
        <w:rPr>
          <w:rFonts w:ascii="Arial" w:hAnsi="Arial" w:cs="Arial"/>
          <w:sz w:val="19"/>
          <w:szCs w:val="19"/>
        </w:rPr>
        <w:t xml:space="preserve">                                    </w:t>
      </w:r>
      <w:r w:rsidR="00D13E31" w:rsidRPr="00FF5C2E">
        <w:rPr>
          <w:rFonts w:ascii="Arial" w:hAnsi="Arial" w:cs="Arial"/>
          <w:sz w:val="19"/>
          <w:szCs w:val="19"/>
        </w:rPr>
        <w:t xml:space="preserve">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r w:rsidR="008E71A3" w:rsidRPr="00FF5C2E">
        <w:rPr>
          <w:rFonts w:ascii="Arial" w:hAnsi="Arial"/>
          <w:sz w:val="19"/>
          <w:szCs w:val="19"/>
        </w:rPr>
        <w:t>Kev nce qib rau lub hom phiaj no tsis tuaj yeem muaj kev</w:t>
      </w:r>
      <w:ins w:id="527" w:author="Kaxiong" w:date="2021-04-21T22:37:00Z">
        <w:r w:rsidR="00643679">
          <w:rPr>
            <w:rFonts w:ascii="Arial" w:hAnsi="Arial"/>
            <w:sz w:val="19"/>
            <w:szCs w:val="19"/>
          </w:rPr>
          <w:t xml:space="preserve"> txheeb xyuas uas</w:t>
        </w:r>
      </w:ins>
      <w:r w:rsidR="008E71A3" w:rsidRPr="00FF5C2E">
        <w:rPr>
          <w:rFonts w:ascii="Arial" w:hAnsi="Arial"/>
          <w:sz w:val="19"/>
          <w:szCs w:val="19"/>
        </w:rPr>
        <w:t xml:space="preserve"> ntseeg tau thaum lub sij hawm kaw tsev kawm ntawv vim COVID-19 / ib puag ncig uas sib txawv ntawm qhov kev kawm uas tau tshwm sim thiab qhov tsis muaj caij nyoog rau kev khaws cov ntaub ntawv li hauv qhov qauv.</w:t>
      </w:r>
    </w:p>
    <w:p w14:paraId="66D084AD" w14:textId="262F8056" w:rsidR="008E15B5" w:rsidRDefault="008E15B5" w:rsidP="008E15B5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</w:t>
      </w:r>
      <w:r w:rsidR="00366AFF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>Cov Ntsiab lus ntawm kev Nce Qib:</w:t>
      </w:r>
      <w:r w:rsidR="00366AFF"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>Tawm tswv yim:</w:t>
      </w:r>
    </w:p>
    <w:p w14:paraId="7F7AF493" w14:textId="4114BB45" w:rsidR="00FE68F2" w:rsidRPr="008650C7" w:rsidRDefault="008E15B5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lastRenderedPageBreak/>
        <w:t>Hnub Tshuaj Xyuas Ib Xyoo Puag Ncig:</w:t>
      </w:r>
      <w:r w:rsidR="00366AFF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r>
        <w:rPr>
          <w:rFonts w:ascii="Arial" w:eastAsia="Arial" w:hAnsi="Arial"/>
          <w:b/>
          <w:bCs/>
          <w:sz w:val="20"/>
          <w:szCs w:val="20"/>
        </w:rPr>
        <w:t xml:space="preserve">Lub hom phiaj </w:t>
      </w:r>
      <w:del w:id="528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529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</w:t>
      </w:r>
      <w:r w:rsidR="00366AFF">
        <w:rPr>
          <w:rFonts w:ascii="Arial" w:eastAsia="Arial" w:hAnsi="Arial"/>
          <w:b/>
          <w:bCs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45E2F8D9" w14:textId="77777777" w:rsidR="00BF09DA" w:rsidRDefault="00BF09DA">
      <w:pPr>
        <w:jc w:val="center"/>
        <w:rPr>
          <w:ins w:id="530" w:author="Kaxiong" w:date="2021-04-22T19:29:00Z"/>
          <w:rFonts w:ascii="Arial" w:eastAsia="Arial" w:hAnsi="Arial"/>
          <w:b/>
          <w:sz w:val="23"/>
        </w:rPr>
      </w:pPr>
    </w:p>
    <w:p w14:paraId="3188D7A3" w14:textId="77777777" w:rsidR="00BF09DA" w:rsidRDefault="00BF09DA">
      <w:pPr>
        <w:jc w:val="center"/>
        <w:rPr>
          <w:ins w:id="531" w:author="Kaxiong" w:date="2021-04-22T19:29:00Z"/>
          <w:rFonts w:ascii="Arial" w:eastAsia="Arial" w:hAnsi="Arial"/>
          <w:b/>
          <w:sz w:val="23"/>
        </w:rPr>
      </w:pPr>
    </w:p>
    <w:p w14:paraId="5238DCD0" w14:textId="77777777" w:rsidR="00BF09DA" w:rsidRDefault="00BF09DA">
      <w:pPr>
        <w:jc w:val="center"/>
        <w:rPr>
          <w:ins w:id="532" w:author="Kaxiong" w:date="2021-04-22T19:29:00Z"/>
          <w:rFonts w:ascii="Arial" w:eastAsia="Arial" w:hAnsi="Arial"/>
          <w:b/>
          <w:sz w:val="23"/>
        </w:rPr>
      </w:pPr>
    </w:p>
    <w:p w14:paraId="2FBAD029" w14:textId="77777777" w:rsidR="00BF09DA" w:rsidRDefault="00BF09DA">
      <w:pPr>
        <w:jc w:val="center"/>
        <w:rPr>
          <w:ins w:id="533" w:author="Kaxiong" w:date="2021-04-22T19:29:00Z"/>
          <w:rFonts w:ascii="Arial" w:eastAsia="Arial" w:hAnsi="Arial"/>
          <w:b/>
          <w:sz w:val="23"/>
        </w:rPr>
      </w:pPr>
    </w:p>
    <w:p w14:paraId="5651675E" w14:textId="77777777" w:rsidR="00BF09DA" w:rsidRDefault="00BF09DA">
      <w:pPr>
        <w:jc w:val="center"/>
        <w:rPr>
          <w:ins w:id="534" w:author="Kaxiong" w:date="2021-04-22T19:29:00Z"/>
          <w:rFonts w:ascii="Arial" w:eastAsia="Arial" w:hAnsi="Arial"/>
          <w:b/>
          <w:sz w:val="23"/>
        </w:rPr>
      </w:pPr>
    </w:p>
    <w:p w14:paraId="2BFFE6DC" w14:textId="77777777" w:rsidR="00BF09DA" w:rsidRDefault="00BF09DA">
      <w:pPr>
        <w:jc w:val="center"/>
        <w:rPr>
          <w:ins w:id="535" w:author="Kaxiong" w:date="2021-04-22T19:29:00Z"/>
          <w:rFonts w:ascii="Arial" w:eastAsia="Arial" w:hAnsi="Arial"/>
          <w:b/>
          <w:sz w:val="23"/>
        </w:rPr>
      </w:pPr>
    </w:p>
    <w:p w14:paraId="571EF516" w14:textId="77777777" w:rsidR="00BF09DA" w:rsidRDefault="00BF09DA">
      <w:pPr>
        <w:jc w:val="center"/>
        <w:rPr>
          <w:ins w:id="536" w:author="Kaxiong" w:date="2021-04-22T19:29:00Z"/>
          <w:rFonts w:ascii="Arial" w:eastAsia="Arial" w:hAnsi="Arial"/>
          <w:b/>
          <w:sz w:val="23"/>
        </w:rPr>
      </w:pPr>
    </w:p>
    <w:p w14:paraId="61E8945C" w14:textId="77777777" w:rsidR="00BF09DA" w:rsidRDefault="00BF09DA">
      <w:pPr>
        <w:jc w:val="center"/>
        <w:rPr>
          <w:ins w:id="537" w:author="Kaxiong" w:date="2021-04-22T19:29:00Z"/>
          <w:rFonts w:ascii="Arial" w:eastAsia="Arial" w:hAnsi="Arial"/>
          <w:b/>
          <w:sz w:val="23"/>
        </w:rPr>
      </w:pPr>
    </w:p>
    <w:p w14:paraId="6CFDD729" w14:textId="77777777" w:rsidR="00BF09DA" w:rsidRDefault="00BF09DA">
      <w:pPr>
        <w:jc w:val="center"/>
        <w:rPr>
          <w:ins w:id="538" w:author="Kaxiong" w:date="2021-04-22T19:29:00Z"/>
          <w:rFonts w:ascii="Arial" w:eastAsia="Arial" w:hAnsi="Arial"/>
          <w:b/>
          <w:sz w:val="23"/>
        </w:rPr>
      </w:pPr>
    </w:p>
    <w:p w14:paraId="28308302" w14:textId="77777777" w:rsidR="00BF09DA" w:rsidRDefault="00BF09DA">
      <w:pPr>
        <w:jc w:val="center"/>
        <w:rPr>
          <w:ins w:id="539" w:author="Kaxiong" w:date="2021-04-22T19:29:00Z"/>
          <w:rFonts w:ascii="Arial" w:eastAsia="Arial" w:hAnsi="Arial"/>
          <w:b/>
          <w:sz w:val="23"/>
        </w:rPr>
      </w:pPr>
    </w:p>
    <w:p w14:paraId="7D7DDF4D" w14:textId="77777777" w:rsidR="00BF09DA" w:rsidRDefault="00BF09DA">
      <w:pPr>
        <w:jc w:val="center"/>
        <w:rPr>
          <w:ins w:id="540" w:author="Kaxiong" w:date="2021-04-22T19:29:00Z"/>
          <w:rFonts w:ascii="Arial" w:eastAsia="Arial" w:hAnsi="Arial"/>
          <w:b/>
          <w:sz w:val="23"/>
        </w:rPr>
      </w:pPr>
    </w:p>
    <w:p w14:paraId="6F6F17D1" w14:textId="77777777" w:rsidR="00BF09DA" w:rsidRDefault="00BF09DA">
      <w:pPr>
        <w:jc w:val="center"/>
        <w:rPr>
          <w:ins w:id="541" w:author="Kaxiong" w:date="2021-04-22T19:29:00Z"/>
          <w:rFonts w:ascii="Arial" w:eastAsia="Arial" w:hAnsi="Arial"/>
          <w:b/>
          <w:sz w:val="23"/>
        </w:rPr>
      </w:pPr>
    </w:p>
    <w:p w14:paraId="37D3D099" w14:textId="77777777" w:rsidR="00BF09DA" w:rsidRDefault="00BF09DA">
      <w:pPr>
        <w:jc w:val="center"/>
        <w:rPr>
          <w:ins w:id="542" w:author="Kaxiong" w:date="2021-04-22T19:29:00Z"/>
          <w:rFonts w:ascii="Arial" w:eastAsia="Arial" w:hAnsi="Arial"/>
          <w:b/>
          <w:sz w:val="23"/>
        </w:rPr>
      </w:pPr>
    </w:p>
    <w:p w14:paraId="2B4B4A01" w14:textId="77777777" w:rsidR="00BF09DA" w:rsidRDefault="00BF09DA">
      <w:pPr>
        <w:jc w:val="center"/>
        <w:rPr>
          <w:ins w:id="543" w:author="Kaxiong" w:date="2021-04-22T19:29:00Z"/>
          <w:rFonts w:ascii="Arial" w:eastAsia="Arial" w:hAnsi="Arial"/>
          <w:b/>
          <w:sz w:val="23"/>
        </w:rPr>
      </w:pPr>
    </w:p>
    <w:p w14:paraId="24CF2A9C" w14:textId="77777777" w:rsidR="00BF09DA" w:rsidRDefault="00BF09DA">
      <w:pPr>
        <w:jc w:val="center"/>
        <w:rPr>
          <w:ins w:id="544" w:author="Kaxiong" w:date="2021-04-22T19:29:00Z"/>
          <w:rFonts w:ascii="Arial" w:eastAsia="Arial" w:hAnsi="Arial"/>
          <w:b/>
          <w:sz w:val="23"/>
        </w:rPr>
      </w:pPr>
    </w:p>
    <w:p w14:paraId="047BCE32" w14:textId="77777777" w:rsidR="00BF09DA" w:rsidRDefault="00BF09DA">
      <w:pPr>
        <w:jc w:val="center"/>
        <w:rPr>
          <w:ins w:id="545" w:author="Kaxiong" w:date="2021-04-22T19:29:00Z"/>
          <w:rFonts w:ascii="Arial" w:eastAsia="Arial" w:hAnsi="Arial"/>
          <w:b/>
          <w:sz w:val="23"/>
        </w:rPr>
      </w:pPr>
    </w:p>
    <w:p w14:paraId="0CE40915" w14:textId="77777777" w:rsidR="00BF09DA" w:rsidRDefault="00BF09DA">
      <w:pPr>
        <w:jc w:val="center"/>
        <w:rPr>
          <w:ins w:id="546" w:author="Kaxiong" w:date="2021-04-22T19:29:00Z"/>
          <w:rFonts w:ascii="Arial" w:eastAsia="Arial" w:hAnsi="Arial"/>
          <w:b/>
          <w:sz w:val="23"/>
        </w:rPr>
      </w:pPr>
    </w:p>
    <w:p w14:paraId="7E3F5ADE" w14:textId="77777777" w:rsidR="00BF09DA" w:rsidRDefault="00BF09DA">
      <w:pPr>
        <w:jc w:val="center"/>
        <w:rPr>
          <w:ins w:id="547" w:author="Kaxiong" w:date="2021-04-22T19:29:00Z"/>
          <w:rFonts w:ascii="Arial" w:eastAsia="Arial" w:hAnsi="Arial"/>
          <w:b/>
          <w:sz w:val="23"/>
        </w:rPr>
      </w:pPr>
    </w:p>
    <w:p w14:paraId="65BF49DE" w14:textId="77777777" w:rsidR="00BF09DA" w:rsidRDefault="00BF09DA">
      <w:pPr>
        <w:jc w:val="center"/>
        <w:rPr>
          <w:ins w:id="548" w:author="Kaxiong" w:date="2021-04-22T19:29:00Z"/>
          <w:rFonts w:ascii="Arial" w:eastAsia="Arial" w:hAnsi="Arial"/>
          <w:b/>
          <w:sz w:val="23"/>
        </w:rPr>
      </w:pPr>
    </w:p>
    <w:p w14:paraId="6C1B2283" w14:textId="77777777" w:rsidR="00BF09DA" w:rsidRDefault="00BF09DA">
      <w:pPr>
        <w:jc w:val="center"/>
        <w:rPr>
          <w:ins w:id="549" w:author="Kaxiong" w:date="2021-04-22T19:29:00Z"/>
          <w:rFonts w:ascii="Arial" w:eastAsia="Arial" w:hAnsi="Arial"/>
          <w:b/>
          <w:sz w:val="23"/>
        </w:rPr>
      </w:pPr>
    </w:p>
    <w:p w14:paraId="129BCBCB" w14:textId="77777777" w:rsidR="00BF09DA" w:rsidRDefault="00BF09DA">
      <w:pPr>
        <w:jc w:val="center"/>
        <w:rPr>
          <w:ins w:id="550" w:author="Kaxiong" w:date="2021-04-22T19:29:00Z"/>
          <w:rFonts w:ascii="Arial" w:eastAsia="Arial" w:hAnsi="Arial"/>
          <w:b/>
          <w:sz w:val="23"/>
        </w:rPr>
      </w:pPr>
    </w:p>
    <w:p w14:paraId="777F5762" w14:textId="77777777" w:rsidR="00BF09DA" w:rsidRDefault="00BF09DA">
      <w:pPr>
        <w:jc w:val="center"/>
        <w:rPr>
          <w:ins w:id="551" w:author="Kaxiong" w:date="2021-04-22T19:29:00Z"/>
          <w:rFonts w:ascii="Arial" w:eastAsia="Arial" w:hAnsi="Arial"/>
          <w:b/>
          <w:sz w:val="23"/>
        </w:rPr>
      </w:pPr>
    </w:p>
    <w:p w14:paraId="4E9B9BE5" w14:textId="77777777" w:rsidR="00BF09DA" w:rsidRDefault="00BF09DA">
      <w:pPr>
        <w:jc w:val="center"/>
        <w:rPr>
          <w:ins w:id="552" w:author="Kaxiong" w:date="2021-04-22T19:29:00Z"/>
          <w:rFonts w:ascii="Arial" w:eastAsia="Arial" w:hAnsi="Arial"/>
          <w:b/>
          <w:sz w:val="23"/>
        </w:rPr>
      </w:pPr>
    </w:p>
    <w:p w14:paraId="39A45CC9" w14:textId="77777777" w:rsidR="00BF09DA" w:rsidRDefault="00BF09DA">
      <w:pPr>
        <w:jc w:val="center"/>
        <w:rPr>
          <w:ins w:id="553" w:author="Kaxiong" w:date="2021-04-22T19:29:00Z"/>
          <w:rFonts w:ascii="Arial" w:eastAsia="Arial" w:hAnsi="Arial"/>
          <w:b/>
          <w:sz w:val="23"/>
        </w:rPr>
      </w:pPr>
    </w:p>
    <w:p w14:paraId="1966D407" w14:textId="77777777" w:rsidR="00BF09DA" w:rsidRDefault="00BF09DA">
      <w:pPr>
        <w:jc w:val="center"/>
        <w:rPr>
          <w:ins w:id="554" w:author="Kaxiong" w:date="2021-04-22T19:29:00Z"/>
          <w:rFonts w:ascii="Arial" w:eastAsia="Arial" w:hAnsi="Arial"/>
          <w:b/>
          <w:sz w:val="23"/>
        </w:rPr>
      </w:pPr>
    </w:p>
    <w:p w14:paraId="020642E8" w14:textId="77777777" w:rsidR="00BF09DA" w:rsidRDefault="00BF09DA">
      <w:pPr>
        <w:jc w:val="center"/>
        <w:rPr>
          <w:ins w:id="555" w:author="Kaxiong" w:date="2021-04-22T19:29:00Z"/>
          <w:rFonts w:ascii="Arial" w:eastAsia="Arial" w:hAnsi="Arial"/>
          <w:b/>
          <w:sz w:val="23"/>
        </w:rPr>
      </w:pPr>
    </w:p>
    <w:p w14:paraId="79CA3BC1" w14:textId="77777777" w:rsidR="00BF09DA" w:rsidRDefault="00BF09DA">
      <w:pPr>
        <w:jc w:val="center"/>
        <w:rPr>
          <w:ins w:id="556" w:author="Kaxiong" w:date="2021-04-22T19:29:00Z"/>
          <w:rFonts w:ascii="Arial" w:eastAsia="Arial" w:hAnsi="Arial"/>
          <w:b/>
          <w:sz w:val="23"/>
        </w:rPr>
      </w:pPr>
    </w:p>
    <w:p w14:paraId="213ACC36" w14:textId="77777777" w:rsidR="00BF09DA" w:rsidRDefault="00BF09DA">
      <w:pPr>
        <w:jc w:val="center"/>
        <w:rPr>
          <w:ins w:id="557" w:author="Kaxiong" w:date="2021-04-22T19:29:00Z"/>
          <w:rFonts w:ascii="Arial" w:eastAsia="Arial" w:hAnsi="Arial"/>
          <w:b/>
          <w:sz w:val="23"/>
        </w:rPr>
      </w:pPr>
    </w:p>
    <w:p w14:paraId="3EA8514F" w14:textId="77777777" w:rsidR="00BF09DA" w:rsidRDefault="00BF09DA">
      <w:pPr>
        <w:jc w:val="center"/>
        <w:rPr>
          <w:ins w:id="558" w:author="Kaxiong" w:date="2021-04-22T19:29:00Z"/>
          <w:rFonts w:ascii="Arial" w:eastAsia="Arial" w:hAnsi="Arial"/>
          <w:b/>
          <w:sz w:val="23"/>
        </w:rPr>
      </w:pPr>
    </w:p>
    <w:p w14:paraId="0247E7A5" w14:textId="77777777" w:rsidR="00BF09DA" w:rsidRDefault="00BF09DA">
      <w:pPr>
        <w:jc w:val="center"/>
        <w:rPr>
          <w:ins w:id="559" w:author="Kaxiong" w:date="2021-04-22T19:29:00Z"/>
          <w:rFonts w:ascii="Arial" w:eastAsia="Arial" w:hAnsi="Arial"/>
          <w:b/>
          <w:sz w:val="23"/>
        </w:rPr>
      </w:pPr>
    </w:p>
    <w:p w14:paraId="3F027120" w14:textId="77777777" w:rsidR="00BF09DA" w:rsidRDefault="00BF09DA">
      <w:pPr>
        <w:jc w:val="center"/>
        <w:rPr>
          <w:ins w:id="560" w:author="Kaxiong" w:date="2021-04-22T19:29:00Z"/>
          <w:rFonts w:ascii="Arial" w:eastAsia="Arial" w:hAnsi="Arial"/>
          <w:b/>
          <w:sz w:val="23"/>
        </w:rPr>
      </w:pPr>
    </w:p>
    <w:p w14:paraId="20F37838" w14:textId="77777777" w:rsidR="00BF09DA" w:rsidRDefault="00BF09DA">
      <w:pPr>
        <w:jc w:val="center"/>
        <w:rPr>
          <w:ins w:id="561" w:author="Kaxiong" w:date="2021-04-22T19:29:00Z"/>
          <w:rFonts w:ascii="Arial" w:eastAsia="Arial" w:hAnsi="Arial"/>
          <w:b/>
          <w:sz w:val="23"/>
        </w:rPr>
      </w:pPr>
    </w:p>
    <w:p w14:paraId="3DB57249" w14:textId="77777777" w:rsidR="00BF09DA" w:rsidRDefault="00BF09DA">
      <w:pPr>
        <w:jc w:val="center"/>
        <w:rPr>
          <w:ins w:id="562" w:author="Kaxiong" w:date="2021-04-22T19:29:00Z"/>
          <w:rFonts w:ascii="Arial" w:eastAsia="Arial" w:hAnsi="Arial"/>
          <w:b/>
          <w:sz w:val="23"/>
        </w:rPr>
      </w:pPr>
    </w:p>
    <w:p w14:paraId="5D1E0CDF" w14:textId="3757C88C" w:rsidR="00FE68F2" w:rsidRDefault="00FE68F2">
      <w:pPr>
        <w:jc w:val="center"/>
        <w:rPr>
          <w:rFonts w:ascii="Arial" w:eastAsia="Arial" w:hAnsi="Arial"/>
          <w:b/>
          <w:sz w:val="23"/>
        </w:rPr>
        <w:pPrChange w:id="563" w:author="Kaxiong" w:date="2021-04-21T22:37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64E0A2CC" w14:textId="77777777" w:rsidR="00FE68F2" w:rsidRDefault="00FE68F2" w:rsidP="00FE68F2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18D25982" w14:textId="77777777" w:rsidR="00FE68F2" w:rsidRDefault="00FE68F2" w:rsidP="00FE68F2">
      <w:pPr>
        <w:rPr>
          <w:rFonts w:ascii="Arial" w:hAnsi="Arial"/>
          <w:b/>
          <w:bCs/>
          <w:sz w:val="22"/>
          <w:szCs w:val="22"/>
        </w:rPr>
      </w:pPr>
    </w:p>
    <w:p w14:paraId="58C08B32" w14:textId="77777777" w:rsidR="00FE68F2" w:rsidRDefault="00FE68F2" w:rsidP="00FE68F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FE68F2" w14:paraId="3C97E36A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D521" w14:textId="11A7DE6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5C40B9">
              <w:rPr>
                <w:rFonts w:ascii="Arial" w:hAnsi="Arial"/>
                <w:sz w:val="20"/>
                <w:szCs w:val="20"/>
              </w:rPr>
              <w:t>Kev sib k</w:t>
            </w:r>
            <w:del w:id="564" w:author="Kaxiong" w:date="2021-04-21T22:38:00Z">
              <w:r w:rsidR="005C40B9" w:rsidDel="00D01A3C">
                <w:rPr>
                  <w:rFonts w:ascii="Arial" w:hAnsi="Arial"/>
                  <w:sz w:val="20"/>
                  <w:szCs w:val="20"/>
                </w:rPr>
                <w:delText>h</w:delText>
              </w:r>
            </w:del>
            <w:r w:rsidR="005C40B9">
              <w:rPr>
                <w:rFonts w:ascii="Arial" w:hAnsi="Arial"/>
                <w:sz w:val="20"/>
                <w:szCs w:val="20"/>
              </w:rPr>
              <w:t>oom tes ua hauj lwm ntawm lub nrog cev uas zoo/pom tau.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3646" w14:textId="51B0D307" w:rsidR="00FE68F2" w:rsidRDefault="00FE68F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</w:t>
            </w:r>
            <w:r w:rsidR="003C0F12"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>4</w:t>
            </w:r>
          </w:p>
          <w:p w14:paraId="3FFFC278" w14:textId="77777777" w:rsidR="00FE68F2" w:rsidRDefault="00FE68F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51D4416C" w14:textId="6EF732C9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Cuaj Hlis xyoo 2021, </w:t>
            </w:r>
            <w:r w:rsidR="00724F5A" w:rsidRPr="00724F5A">
              <w:rPr>
                <w:rFonts w:ascii="Arial" w:hAnsi="Arial"/>
                <w:sz w:val="20"/>
                <w:szCs w:val="20"/>
              </w:rPr>
              <w:t xml:space="preserve">Kenneth yuav </w:t>
            </w:r>
            <w:ins w:id="565" w:author="Kaxiong" w:date="2021-04-21T23:01:00Z">
              <w:r w:rsidR="000B1C9C">
                <w:rPr>
                  <w:rFonts w:ascii="Arial" w:hAnsi="Arial"/>
                  <w:sz w:val="20"/>
                  <w:szCs w:val="20"/>
                </w:rPr>
                <w:t xml:space="preserve">raug </w:t>
              </w:r>
            </w:ins>
            <w:r w:rsidR="00724F5A" w:rsidRPr="00724F5A">
              <w:rPr>
                <w:rFonts w:ascii="Arial" w:hAnsi="Arial"/>
                <w:sz w:val="20"/>
                <w:szCs w:val="20"/>
              </w:rPr>
              <w:t xml:space="preserve">ua rau </w:t>
            </w:r>
            <w:ins w:id="566" w:author="Kaxiong" w:date="2021-04-21T23:01:00Z">
              <w:r w:rsidR="000B1C9C">
                <w:rPr>
                  <w:rFonts w:ascii="Arial" w:hAnsi="Arial"/>
                  <w:sz w:val="20"/>
                  <w:szCs w:val="20"/>
                </w:rPr>
                <w:t>ko</w:t>
              </w:r>
            </w:ins>
            <w:ins w:id="567" w:author="Kaxiong" w:date="2021-04-21T23:08:00Z">
              <w:r w:rsidR="000B1C9C">
                <w:rPr>
                  <w:rFonts w:ascii="Arial" w:hAnsi="Arial"/>
                  <w:sz w:val="20"/>
                  <w:szCs w:val="20"/>
                </w:rPr>
                <w:t>m</w:t>
              </w:r>
            </w:ins>
            <w:ins w:id="568" w:author="Kaxiong" w:date="2021-04-21T23:01:00Z">
              <w:r w:rsidR="000B1C9C">
                <w:rPr>
                  <w:rFonts w:ascii="Arial" w:hAnsi="Arial"/>
                  <w:sz w:val="20"/>
                  <w:szCs w:val="20"/>
                </w:rPr>
                <w:t xml:space="preserve"> </w:t>
              </w:r>
            </w:ins>
            <w:r w:rsidR="00724F5A" w:rsidRPr="00724F5A">
              <w:rPr>
                <w:rFonts w:ascii="Arial" w:hAnsi="Arial"/>
                <w:sz w:val="20"/>
                <w:szCs w:val="20"/>
              </w:rPr>
              <w:t>pom</w:t>
            </w:r>
            <w:r w:rsidR="001B2B83">
              <w:rPr>
                <w:rFonts w:ascii="Arial" w:hAnsi="Arial"/>
                <w:sz w:val="20"/>
                <w:szCs w:val="20"/>
              </w:rPr>
              <w:t xml:space="preserve"> txog</w:t>
            </w:r>
            <w:r w:rsidR="00724F5A" w:rsidRPr="00724F5A">
              <w:rPr>
                <w:rFonts w:ascii="Arial" w:hAnsi="Arial"/>
                <w:sz w:val="20"/>
                <w:szCs w:val="20"/>
              </w:rPr>
              <w:t xml:space="preserve"> kev </w:t>
            </w:r>
            <w:ins w:id="569" w:author="Kaxiong" w:date="2021-04-21T23:01:00Z">
              <w:r w:rsidR="000B1C9C">
                <w:rPr>
                  <w:rFonts w:ascii="Arial" w:hAnsi="Arial"/>
                  <w:sz w:val="20"/>
                  <w:szCs w:val="20"/>
                </w:rPr>
                <w:t>sib koom tes</w:t>
              </w:r>
            </w:ins>
            <w:ins w:id="570" w:author="Kaxiong" w:date="2021-04-21T23:02:00Z">
              <w:r w:rsidR="000B1C9C">
                <w:rPr>
                  <w:rFonts w:ascii="Arial" w:hAnsi="Arial"/>
                  <w:sz w:val="20"/>
                  <w:szCs w:val="20"/>
                </w:rPr>
                <w:t xml:space="preserve"> ua</w:t>
              </w:r>
            </w:ins>
            <w:ins w:id="571" w:author="Kaxiong" w:date="2021-04-21T23:03:00Z">
              <w:r w:rsidR="000B1C9C">
                <w:rPr>
                  <w:rFonts w:ascii="Arial" w:hAnsi="Arial"/>
                  <w:sz w:val="20"/>
                  <w:szCs w:val="20"/>
                </w:rPr>
                <w:t xml:space="preserve"> </w:t>
              </w:r>
            </w:ins>
            <w:ins w:id="572" w:author="Kaxiong" w:date="2021-04-21T23:02:00Z">
              <w:r w:rsidR="000B1C9C">
                <w:rPr>
                  <w:rFonts w:ascii="Arial" w:hAnsi="Arial"/>
                  <w:sz w:val="20"/>
                  <w:szCs w:val="20"/>
                </w:rPr>
                <w:t xml:space="preserve">hauj lwm ntawm lub nrog ncev uas </w:t>
              </w:r>
            </w:ins>
            <w:r w:rsidR="00724F5A" w:rsidRPr="00724F5A">
              <w:rPr>
                <w:rFonts w:ascii="Arial" w:hAnsi="Arial"/>
                <w:sz w:val="20"/>
                <w:szCs w:val="20"/>
              </w:rPr>
              <w:t>nce</w:t>
            </w:r>
            <w:r w:rsidR="001B2B83">
              <w:rPr>
                <w:rFonts w:ascii="Arial" w:hAnsi="Arial"/>
                <w:sz w:val="20"/>
                <w:szCs w:val="20"/>
              </w:rPr>
              <w:t xml:space="preserve"> qib</w:t>
            </w:r>
            <w:r w:rsidR="00724F5A" w:rsidRPr="00724F5A">
              <w:rPr>
                <w:rFonts w:ascii="Arial" w:hAnsi="Arial"/>
                <w:sz w:val="20"/>
                <w:szCs w:val="20"/>
              </w:rPr>
              <w:t xml:space="preserve"> </w:t>
            </w:r>
            <w:del w:id="573" w:author="Kaxiong" w:date="2021-04-21T23:03:00Z">
              <w:r w:rsidR="00724F5A" w:rsidRPr="00724F5A" w:rsidDel="000B1C9C">
                <w:rPr>
                  <w:rFonts w:ascii="Arial" w:hAnsi="Arial"/>
                  <w:sz w:val="20"/>
                  <w:szCs w:val="20"/>
                </w:rPr>
                <w:delText>ntxiv Pom</w:delText>
              </w:r>
              <w:r w:rsidR="001B2B83" w:rsidDel="000B1C9C">
                <w:rPr>
                  <w:rFonts w:ascii="Arial" w:hAnsi="Arial"/>
                  <w:sz w:val="20"/>
                  <w:szCs w:val="20"/>
                </w:rPr>
                <w:delText xml:space="preserve"> tau tias l</w:delText>
              </w:r>
              <w:r w:rsidR="00724F5A" w:rsidRPr="00724F5A" w:rsidDel="000B1C9C">
                <w:rPr>
                  <w:rFonts w:ascii="Arial" w:hAnsi="Arial"/>
                  <w:sz w:val="20"/>
                  <w:szCs w:val="20"/>
                </w:rPr>
                <w:delText xml:space="preserve">ub cev </w:delText>
              </w:r>
              <w:r w:rsidR="001B2B83" w:rsidDel="000B1C9C">
                <w:rPr>
                  <w:rFonts w:ascii="Arial" w:hAnsi="Arial"/>
                  <w:sz w:val="20"/>
                  <w:szCs w:val="20"/>
                </w:rPr>
                <w:delText xml:space="preserve">zoo </w:delText>
              </w:r>
            </w:del>
            <w:r w:rsidR="00724F5A" w:rsidRPr="00724F5A">
              <w:rPr>
                <w:rFonts w:ascii="Arial" w:hAnsi="Arial"/>
                <w:sz w:val="20"/>
                <w:szCs w:val="20"/>
              </w:rPr>
              <w:t xml:space="preserve">raws li muaj pov thawj los ntawm nws lub peev xwm </w:t>
            </w:r>
            <w:del w:id="574" w:author="Kaxiong" w:date="2021-04-21T23:04:00Z">
              <w:r w:rsidR="00724F5A" w:rsidRPr="00724F5A" w:rsidDel="000B1C9C">
                <w:rPr>
                  <w:rFonts w:ascii="Arial" w:hAnsi="Arial"/>
                  <w:sz w:val="20"/>
                  <w:szCs w:val="20"/>
                </w:rPr>
                <w:delText xml:space="preserve">lw </w:delText>
              </w:r>
            </w:del>
            <w:ins w:id="575" w:author="Kaxiong" w:date="2021-04-21T23:04:00Z">
              <w:r w:rsidR="000B1C9C">
                <w:rPr>
                  <w:rFonts w:ascii="Arial" w:hAnsi="Arial"/>
                  <w:sz w:val="20"/>
                  <w:szCs w:val="20"/>
                </w:rPr>
                <w:t>ko</w:t>
              </w:r>
            </w:ins>
            <w:ins w:id="576" w:author="Kaxiong" w:date="2021-04-22T20:13:00Z">
              <w:r w:rsidR="003B1242">
                <w:rPr>
                  <w:rFonts w:ascii="Arial" w:hAnsi="Arial"/>
                  <w:sz w:val="20"/>
                  <w:szCs w:val="20"/>
                </w:rPr>
                <w:t>s</w:t>
              </w:r>
            </w:ins>
            <w:ins w:id="577" w:author="Kaxiong" w:date="2021-04-21T23:04:00Z">
              <w:r w:rsidR="000B1C9C">
                <w:rPr>
                  <w:rFonts w:ascii="Arial" w:hAnsi="Arial"/>
                  <w:sz w:val="20"/>
                  <w:szCs w:val="20"/>
                </w:rPr>
                <w:t xml:space="preserve"> </w:t>
              </w:r>
            </w:ins>
            <w:r w:rsidR="00724F5A" w:rsidRPr="00724F5A">
              <w:rPr>
                <w:rFonts w:ascii="Arial" w:hAnsi="Arial"/>
                <w:sz w:val="20"/>
                <w:szCs w:val="20"/>
              </w:rPr>
              <w:t>ib</w:t>
            </w:r>
            <w:ins w:id="578" w:author="Kaxiong" w:date="2021-04-21T23:09:00Z">
              <w:r w:rsidR="007D7A42">
                <w:rPr>
                  <w:rFonts w:ascii="Arial" w:hAnsi="Arial"/>
                  <w:sz w:val="20"/>
                  <w:szCs w:val="20"/>
                </w:rPr>
                <w:t xml:space="preserve"> txoj</w:t>
              </w:r>
            </w:ins>
            <w:r w:rsidR="00724F5A" w:rsidRPr="00724F5A">
              <w:rPr>
                <w:rFonts w:ascii="Arial" w:hAnsi="Arial"/>
                <w:sz w:val="20"/>
                <w:szCs w:val="20"/>
              </w:rPr>
              <w:t xml:space="preserve"> kab nkhaus 10 nti </w:t>
            </w:r>
            <w:ins w:id="579" w:author="Kaxiong" w:date="2021-04-21T23:04:00Z">
              <w:r w:rsidR="000B1C9C">
                <w:rPr>
                  <w:rFonts w:ascii="Arial" w:hAnsi="Arial"/>
                  <w:sz w:val="20"/>
                  <w:szCs w:val="20"/>
                </w:rPr>
                <w:t xml:space="preserve">(inch) </w:t>
              </w:r>
            </w:ins>
            <w:r w:rsidR="00724F5A" w:rsidRPr="00724F5A">
              <w:rPr>
                <w:rFonts w:ascii="Arial" w:hAnsi="Arial"/>
                <w:sz w:val="20"/>
                <w:szCs w:val="20"/>
              </w:rPr>
              <w:t xml:space="preserve">nyob hauv 1 nti </w:t>
            </w:r>
            <w:ins w:id="580" w:author="Kaxiong" w:date="2021-04-21T23:04:00Z">
              <w:r w:rsidR="000B1C9C">
                <w:rPr>
                  <w:rFonts w:ascii="Arial" w:hAnsi="Arial"/>
                  <w:sz w:val="20"/>
                  <w:szCs w:val="20"/>
                </w:rPr>
                <w:t xml:space="preserve">(inch) </w:t>
              </w:r>
            </w:ins>
            <w:r w:rsidR="00724F5A" w:rsidRPr="00724F5A">
              <w:rPr>
                <w:rFonts w:ascii="Arial" w:hAnsi="Arial"/>
                <w:sz w:val="20"/>
                <w:szCs w:val="20"/>
              </w:rPr>
              <w:t xml:space="preserve">dav </w:t>
            </w:r>
            <w:ins w:id="581" w:author="Kaxiong" w:date="2021-04-21T23:05:00Z">
              <w:r w:rsidR="000B1C9C">
                <w:rPr>
                  <w:rFonts w:ascii="Arial" w:hAnsi="Arial"/>
                  <w:sz w:val="20"/>
                  <w:szCs w:val="20"/>
                </w:rPr>
                <w:t xml:space="preserve">ntawm kev saib pom </w:t>
              </w:r>
            </w:ins>
            <w:r w:rsidR="00724F5A" w:rsidRPr="00724F5A">
              <w:rPr>
                <w:rFonts w:ascii="Arial" w:hAnsi="Arial"/>
                <w:sz w:val="20"/>
                <w:szCs w:val="20"/>
              </w:rPr>
              <w:t xml:space="preserve">2D </w:t>
            </w:r>
            <w:del w:id="582" w:author="Kaxiong" w:date="2021-04-21T23:05:00Z">
              <w:r w:rsidR="00724F5A" w:rsidRPr="00724F5A" w:rsidDel="000B1C9C">
                <w:rPr>
                  <w:rFonts w:ascii="Arial" w:hAnsi="Arial"/>
                  <w:sz w:val="20"/>
                  <w:szCs w:val="20"/>
                </w:rPr>
                <w:delText>pom tau</w:delText>
              </w:r>
            </w:del>
            <w:ins w:id="583" w:author="Kaxiong" w:date="2021-04-21T23:06:00Z">
              <w:r w:rsidR="000B1C9C">
                <w:rPr>
                  <w:rFonts w:ascii="Arial" w:hAnsi="Arial"/>
                  <w:sz w:val="20"/>
                  <w:szCs w:val="20"/>
                </w:rPr>
                <w:t>uas qhia txog</w:t>
              </w:r>
            </w:ins>
            <w:r w:rsidR="00724F5A" w:rsidRPr="00724F5A">
              <w:rPr>
                <w:rFonts w:ascii="Arial" w:hAnsi="Arial"/>
                <w:sz w:val="20"/>
                <w:szCs w:val="20"/>
              </w:rPr>
              <w:t xml:space="preserve"> cov kab </w:t>
            </w:r>
            <w:del w:id="584" w:author="Kaxiong" w:date="2021-04-21T23:06:00Z">
              <w:r w:rsidR="00724F5A" w:rsidRPr="00724F5A" w:rsidDel="000B1C9C">
                <w:rPr>
                  <w:rFonts w:ascii="Arial" w:hAnsi="Arial"/>
                  <w:sz w:val="20"/>
                  <w:szCs w:val="20"/>
                </w:rPr>
                <w:delText>tawm</w:delText>
              </w:r>
              <w:r w:rsidR="00752FC7" w:rsidDel="000B1C9C">
                <w:rPr>
                  <w:rFonts w:ascii="Arial" w:hAnsi="Arial"/>
                  <w:sz w:val="20"/>
                  <w:szCs w:val="20"/>
                </w:rPr>
                <w:delText xml:space="preserve"> </w:delText>
              </w:r>
            </w:del>
            <w:r w:rsidR="00752FC7" w:rsidRPr="006650F4">
              <w:rPr>
                <w:rFonts w:ascii="Arial" w:hAnsi="Arial"/>
                <w:sz w:val="20"/>
                <w:szCs w:val="20"/>
              </w:rPr>
              <w:t>(</w:t>
            </w:r>
            <w:del w:id="585" w:author="Kaxiong" w:date="2021-04-21T23:06:00Z">
              <w:r w:rsidR="00752FC7" w:rsidRPr="006650F4" w:rsidDel="000B1C9C">
                <w:rPr>
                  <w:rFonts w:ascii="Arial" w:hAnsi="Arial"/>
                  <w:sz w:val="20"/>
                  <w:szCs w:val="20"/>
                </w:rPr>
                <w:delText>hais kom zoo</w:delText>
              </w:r>
            </w:del>
            <w:ins w:id="586" w:author="Kaxiong" w:date="2021-04-21T23:06:00Z">
              <w:r w:rsidR="000B1C9C">
                <w:rPr>
                  <w:rFonts w:ascii="Arial" w:hAnsi="Arial"/>
                  <w:sz w:val="20"/>
                  <w:szCs w:val="20"/>
                </w:rPr>
                <w:t>cov lus hais qhia</w:t>
              </w:r>
            </w:ins>
            <w:r w:rsidR="00752FC7" w:rsidRPr="006650F4">
              <w:rPr>
                <w:rFonts w:ascii="Arial" w:hAnsi="Arial"/>
                <w:sz w:val="20"/>
                <w:szCs w:val="20"/>
              </w:rPr>
              <w:t xml:space="preserve"> OK)</w:t>
            </w:r>
            <w:r w:rsidR="001844C3">
              <w:rPr>
                <w:rFonts w:ascii="Arial" w:hAnsi="Arial"/>
                <w:sz w:val="20"/>
                <w:szCs w:val="20"/>
              </w:rPr>
              <w:t xml:space="preserve"> 4 ntawm 5 </w:t>
            </w:r>
            <w:del w:id="587" w:author="Kaxiong" w:date="2021-04-21T23:06:00Z">
              <w:r w:rsidR="001844C3" w:rsidDel="000B1C9C">
                <w:rPr>
                  <w:rFonts w:ascii="Arial" w:hAnsi="Arial"/>
                  <w:sz w:val="20"/>
                  <w:szCs w:val="20"/>
                </w:rPr>
                <w:delText>lub ncaij nyoog</w:delText>
              </w:r>
            </w:del>
            <w:ins w:id="588" w:author="Kaxiong" w:date="2021-04-21T23:06:00Z">
              <w:r w:rsidR="000B1C9C">
                <w:rPr>
                  <w:rFonts w:ascii="Arial" w:hAnsi="Arial"/>
                  <w:sz w:val="20"/>
                  <w:szCs w:val="20"/>
                </w:rPr>
                <w:t>zaug</w:t>
              </w:r>
            </w:ins>
            <w:r w:rsidR="001844C3">
              <w:rPr>
                <w:rFonts w:ascii="Arial" w:hAnsi="Arial"/>
                <w:sz w:val="20"/>
                <w:szCs w:val="20"/>
              </w:rPr>
              <w:t xml:space="preserve"> </w:t>
            </w:r>
            <w:r w:rsidR="001844C3" w:rsidRPr="00BD7480">
              <w:rPr>
                <w:rFonts w:ascii="Arial" w:hAnsi="Arial" w:cs="Arial"/>
                <w:sz w:val="20"/>
                <w:szCs w:val="20"/>
              </w:rPr>
              <w:t>raws li kev soj ntsuam los ntawm</w:t>
            </w:r>
            <w:r w:rsidR="001844C3">
              <w:rPr>
                <w:rFonts w:ascii="Arial" w:hAnsi="Arial" w:cs="Arial"/>
                <w:sz w:val="20"/>
                <w:szCs w:val="20"/>
              </w:rPr>
              <w:t xml:space="preserve"> </w:t>
            </w:r>
            <w:del w:id="589" w:author="Kaxiong" w:date="2021-04-21T23:07:00Z">
              <w:r w:rsidR="001844C3" w:rsidDel="000B1C9C">
                <w:rPr>
                  <w:rFonts w:ascii="Arial" w:hAnsi="Arial" w:cs="Arial"/>
                  <w:sz w:val="20"/>
                  <w:szCs w:val="20"/>
                </w:rPr>
                <w:delText xml:space="preserve">piv txwv li </w:delText>
              </w:r>
            </w:del>
            <w:del w:id="590" w:author="Kaxiong" w:date="2021-04-21T23:08:00Z">
              <w:r w:rsidR="001844C3" w:rsidDel="000B1C9C">
                <w:rPr>
                  <w:rFonts w:ascii="Arial" w:hAnsi="Arial" w:cs="Arial"/>
                  <w:sz w:val="20"/>
                  <w:szCs w:val="20"/>
                </w:rPr>
                <w:delText>chav</w:delText>
              </w:r>
            </w:del>
            <w:ins w:id="591" w:author="Kaxiong" w:date="2021-04-21T23:08:00Z">
              <w:r w:rsidR="000B1C9C">
                <w:rPr>
                  <w:rFonts w:ascii="Arial" w:hAnsi="Arial" w:cs="Arial"/>
                  <w:sz w:val="20"/>
                  <w:szCs w:val="20"/>
                </w:rPr>
                <w:t>cov qauv</w:t>
              </w:r>
            </w:ins>
            <w:r w:rsidR="001844C3">
              <w:rPr>
                <w:rFonts w:ascii="Arial" w:hAnsi="Arial" w:cs="Arial"/>
                <w:sz w:val="20"/>
                <w:szCs w:val="20"/>
              </w:rPr>
              <w:t xml:space="preserve"> ua hauj lwm</w:t>
            </w:r>
            <w:ins w:id="592" w:author="Kaxiong" w:date="2021-04-21T23:08:00Z">
              <w:r w:rsidR="000B1C9C">
                <w:rPr>
                  <w:rFonts w:ascii="Arial" w:hAnsi="Arial" w:cs="Arial"/>
                  <w:sz w:val="20"/>
                  <w:szCs w:val="20"/>
                </w:rPr>
                <w:t xml:space="preserve"> chav kawm</w:t>
              </w:r>
            </w:ins>
            <w:r w:rsidR="001844C3">
              <w:rPr>
                <w:rFonts w:ascii="Arial" w:hAnsi="Arial" w:cs="Arial"/>
                <w:sz w:val="20"/>
                <w:szCs w:val="20"/>
              </w:rPr>
              <w:t xml:space="preserve"> thiab </w:t>
            </w:r>
            <w:r w:rsidR="001844C3" w:rsidRPr="00BD7480">
              <w:rPr>
                <w:rFonts w:ascii="Arial" w:hAnsi="Arial" w:cs="Arial"/>
                <w:sz w:val="20"/>
                <w:szCs w:val="20"/>
              </w:rPr>
              <w:t>cov ntaub ntawv uas khaws</w:t>
            </w:r>
            <w:r w:rsidR="001844C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DEAAA5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6886C1" wp14:editId="44065C93">
                  <wp:extent cx="149225" cy="109220"/>
                  <wp:effectExtent l="0" t="0" r="3175" b="508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Tso cai rau tub ntxhais kawm koom tes/kawm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74550B0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1A51AA" wp14:editId="63BBAD90">
                  <wp:extent cx="152479" cy="114359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7935341E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FE601B" wp14:editId="06B9A9C7">
                  <wp:extent cx="149225" cy="109220"/>
                  <wp:effectExtent l="0" t="0" r="3175" b="508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paub lus zoo</w:t>
            </w:r>
          </w:p>
          <w:p w14:paraId="091D6E58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B2F317" wp14:editId="3B246AE2">
                  <wp:extent cx="149225" cy="109220"/>
                  <wp:effectExtent l="0" t="0" r="3175" b="508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7F253C69" wp14:editId="528B7FF4">
                  <wp:extent cx="149225" cy="119380"/>
                  <wp:effectExtent l="0" t="0" r="3175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491EDACB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B89E90" wp14:editId="61A7DBDE">
                  <wp:extent cx="149225" cy="109220"/>
                  <wp:effectExtent l="0" t="0" r="3175" b="508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7FAAC084" wp14:editId="54A8853B">
                  <wp:extent cx="149225" cy="119380"/>
                  <wp:effectExtent l="0" t="0" r="3175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3FBC79C2" w14:textId="309BBBBA" w:rsidR="00FE68F2" w:rsidRDefault="00FE68F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</w:t>
            </w:r>
            <w:del w:id="593" w:author="Kaxiong" w:date="2021-04-21T20:06:00Z">
              <w:r w:rsidDel="006451C0">
                <w:rPr>
                  <w:rFonts w:ascii="Arial" w:hAnsi="Arial"/>
                  <w:sz w:val="20"/>
                  <w:szCs w:val="20"/>
                </w:rPr>
                <w:delText>/</w:delText>
              </w:r>
              <w:r w:rsidR="003915D9" w:rsidDel="006451C0">
                <w:rPr>
                  <w:rFonts w:ascii="Arial" w:hAnsi="Arial"/>
                  <w:sz w:val="20"/>
                  <w:szCs w:val="20"/>
                </w:rPr>
                <w:delText>Tus siab xyuas</w:delText>
              </w:r>
            </w:del>
            <w:ins w:id="594" w:author="Kaxiong" w:date="2021-04-21T23:10:00Z">
              <w:r w:rsidR="007D7A42">
                <w:rPr>
                  <w:rFonts w:ascii="Arial" w:hAnsi="Arial"/>
                  <w:sz w:val="20"/>
                  <w:szCs w:val="20"/>
                </w:rPr>
                <w:t>,</w:t>
              </w:r>
            </w:ins>
            <w:ins w:id="595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Cov neeg saib xyuas</w:t>
              </w:r>
            </w:ins>
            <w:del w:id="596" w:author="Kaxiong" w:date="2021-04-21T23:10:00Z">
              <w:r w:rsidR="003915D9" w:rsidDel="007D7A42">
                <w:rPr>
                  <w:rFonts w:ascii="Arial" w:hAnsi="Arial"/>
                  <w:sz w:val="20"/>
                  <w:szCs w:val="20"/>
                </w:rPr>
                <w:delText>/</w:delText>
              </w:r>
            </w:del>
            <w:ins w:id="597" w:author="Kaxiong" w:date="2021-04-21T23:10:00Z">
              <w:r w:rsidR="007D7A42">
                <w:rPr>
                  <w:rFonts w:ascii="Arial" w:hAnsi="Arial"/>
                  <w:sz w:val="20"/>
                  <w:szCs w:val="20"/>
                </w:rPr>
                <w:t>,</w:t>
              </w:r>
            </w:ins>
            <w:r>
              <w:rPr>
                <w:rFonts w:ascii="Arial" w:hAnsi="Arial"/>
                <w:sz w:val="20"/>
                <w:szCs w:val="20"/>
              </w:rPr>
              <w:t>Cov neeg ua hauj lwm</w:t>
            </w:r>
            <w:del w:id="598" w:author="Kaxiong" w:date="2021-04-21T23:10:00Z">
              <w:r w:rsidR="003915D9" w:rsidDel="007D7A42">
                <w:rPr>
                  <w:rFonts w:ascii="Arial" w:hAnsi="Arial"/>
                  <w:sz w:val="20"/>
                  <w:szCs w:val="20"/>
                </w:rPr>
                <w:delText>/</w:delText>
              </w:r>
            </w:del>
            <w:ins w:id="599" w:author="Kaxiong" w:date="2021-04-21T23:10:00Z">
              <w:r w:rsidR="007D7A42">
                <w:rPr>
                  <w:rFonts w:ascii="Arial" w:hAnsi="Arial"/>
                  <w:sz w:val="20"/>
                  <w:szCs w:val="20"/>
                </w:rPr>
                <w:t>,</w:t>
              </w:r>
            </w:ins>
            <w:r w:rsidR="003915D9">
              <w:rPr>
                <w:rFonts w:ascii="Arial" w:hAnsi="Arial"/>
                <w:sz w:val="20"/>
                <w:szCs w:val="20"/>
              </w:rPr>
              <w:t>OT</w:t>
            </w:r>
          </w:p>
        </w:tc>
      </w:tr>
      <w:tr w:rsidR="00FE68F2" w14:paraId="0F13DD7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AFDD" w14:textId="258B6039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6650F4" w:rsidRPr="006650F4">
              <w:rPr>
                <w:rFonts w:ascii="Arial" w:hAnsi="Arial"/>
                <w:sz w:val="20"/>
                <w:szCs w:val="20"/>
              </w:rPr>
              <w:t xml:space="preserve">Kenneth tuaj yeem </w:t>
            </w:r>
            <w:del w:id="600" w:author="Kaxiong" w:date="2021-04-21T22:42:00Z">
              <w:r w:rsidR="006650F4" w:rsidRPr="006650F4" w:rsidDel="00D01A3C">
                <w:rPr>
                  <w:rFonts w:ascii="Arial" w:hAnsi="Arial"/>
                  <w:sz w:val="20"/>
                  <w:szCs w:val="20"/>
                </w:rPr>
                <w:delText>t</w:delText>
              </w:r>
            </w:del>
            <w:del w:id="601" w:author="Kaxiong" w:date="2021-04-21T22:43:00Z">
              <w:r w:rsidR="006650F4" w:rsidRPr="006650F4" w:rsidDel="00D01A3C">
                <w:rPr>
                  <w:rFonts w:ascii="Arial" w:hAnsi="Arial"/>
                  <w:sz w:val="20"/>
                  <w:szCs w:val="20"/>
                </w:rPr>
                <w:delText>aug</w:delText>
              </w:r>
            </w:del>
            <w:ins w:id="602" w:author="Kaxiong" w:date="2021-04-21T22:43:00Z">
              <w:r w:rsidR="00D01A3C">
                <w:rPr>
                  <w:rFonts w:ascii="Arial" w:hAnsi="Arial"/>
                  <w:sz w:val="20"/>
                  <w:szCs w:val="20"/>
                </w:rPr>
                <w:t>ko</w:t>
              </w:r>
            </w:ins>
            <w:ins w:id="603" w:author="Kaxiong" w:date="2021-04-22T20:12:00Z">
              <w:r w:rsidR="003B1242">
                <w:rPr>
                  <w:rFonts w:ascii="Arial" w:hAnsi="Arial"/>
                  <w:sz w:val="20"/>
                  <w:szCs w:val="20"/>
                </w:rPr>
                <w:t>s</w:t>
              </w:r>
            </w:ins>
            <w:r w:rsidR="006650F4" w:rsidRPr="006650F4">
              <w:rPr>
                <w:rFonts w:ascii="Arial" w:hAnsi="Arial"/>
                <w:sz w:val="20"/>
                <w:szCs w:val="20"/>
              </w:rPr>
              <w:t xml:space="preserve"> txoj kab </w:t>
            </w:r>
            <w:del w:id="604" w:author="Kaxiong" w:date="2021-04-21T22:43:00Z">
              <w:r w:rsidR="006650F4" w:rsidRPr="006650F4" w:rsidDel="00D01A3C">
                <w:rPr>
                  <w:rFonts w:ascii="Arial" w:hAnsi="Arial"/>
                  <w:sz w:val="20"/>
                  <w:szCs w:val="20"/>
                </w:rPr>
                <w:delText xml:space="preserve">uas hla </w:delText>
              </w:r>
            </w:del>
            <w:r w:rsidR="006650F4" w:rsidRPr="006650F4">
              <w:rPr>
                <w:rFonts w:ascii="Arial" w:hAnsi="Arial"/>
                <w:sz w:val="20"/>
                <w:szCs w:val="20"/>
              </w:rPr>
              <w:t xml:space="preserve">3 nti </w:t>
            </w:r>
            <w:ins w:id="605" w:author="Kaxiong" w:date="2021-04-21T22:43:00Z">
              <w:r w:rsidR="00D01A3C">
                <w:rPr>
                  <w:rFonts w:ascii="Arial" w:hAnsi="Arial"/>
                  <w:sz w:val="20"/>
                  <w:szCs w:val="20"/>
                </w:rPr>
                <w:t xml:space="preserve">(inch) </w:t>
              </w:r>
            </w:ins>
            <w:r w:rsidR="006650F4" w:rsidRPr="006650F4">
              <w:rPr>
                <w:rFonts w:ascii="Arial" w:hAnsi="Arial"/>
                <w:sz w:val="20"/>
                <w:szCs w:val="20"/>
              </w:rPr>
              <w:t>nyob rau</w:t>
            </w:r>
            <w:r w:rsidR="00813D06">
              <w:rPr>
                <w:rFonts w:ascii="Arial" w:hAnsi="Arial"/>
                <w:sz w:val="20"/>
                <w:szCs w:val="20"/>
              </w:rPr>
              <w:t xml:space="preserve"> hauv</w:t>
            </w:r>
            <w:r w:rsidR="006650F4" w:rsidRPr="006650F4">
              <w:rPr>
                <w:rFonts w:ascii="Arial" w:hAnsi="Arial"/>
                <w:sz w:val="20"/>
                <w:szCs w:val="20"/>
              </w:rPr>
              <w:t xml:space="preserve"> 1 nti </w:t>
            </w:r>
            <w:ins w:id="606" w:author="Kaxiong" w:date="2021-04-21T22:44:00Z">
              <w:r w:rsidR="00D01A3C">
                <w:rPr>
                  <w:rFonts w:ascii="Arial" w:hAnsi="Arial"/>
                  <w:sz w:val="20"/>
                  <w:szCs w:val="20"/>
                </w:rPr>
                <w:t xml:space="preserve">(inch) </w:t>
              </w:r>
            </w:ins>
            <w:del w:id="607" w:author="Kaxiong" w:date="2021-04-21T22:46:00Z">
              <w:r w:rsidR="006650F4" w:rsidRPr="006650F4" w:rsidDel="00D01A3C">
                <w:rPr>
                  <w:rFonts w:ascii="Arial" w:hAnsi="Arial"/>
                  <w:sz w:val="20"/>
                  <w:szCs w:val="20"/>
                </w:rPr>
                <w:delText>thoob plaws</w:delText>
              </w:r>
            </w:del>
            <w:ins w:id="608" w:author="Kaxiong" w:date="2021-04-21T22:46:00Z">
              <w:r w:rsidR="00D01A3C">
                <w:rPr>
                  <w:rFonts w:ascii="Arial" w:hAnsi="Arial"/>
                  <w:sz w:val="20"/>
                  <w:szCs w:val="20"/>
                </w:rPr>
                <w:t>qhov dav ntawm kev saib pom</w:t>
              </w:r>
            </w:ins>
            <w:r w:rsidR="006650F4" w:rsidRPr="006650F4">
              <w:rPr>
                <w:rFonts w:ascii="Arial" w:hAnsi="Arial"/>
                <w:sz w:val="20"/>
                <w:szCs w:val="20"/>
              </w:rPr>
              <w:t xml:space="preserve"> 2D </w:t>
            </w:r>
            <w:del w:id="609" w:author="Kaxiong" w:date="2021-04-21T22:48:00Z">
              <w:r w:rsidR="006650F4" w:rsidRPr="006650F4" w:rsidDel="002167DA">
                <w:rPr>
                  <w:rFonts w:ascii="Arial" w:hAnsi="Arial"/>
                  <w:sz w:val="20"/>
                  <w:szCs w:val="20"/>
                </w:rPr>
                <w:delText xml:space="preserve">kev pom ntawm </w:delText>
              </w:r>
            </w:del>
            <w:ins w:id="610" w:author="Kaxiong" w:date="2021-04-21T22:48:00Z">
              <w:r w:rsidR="002167DA">
                <w:rPr>
                  <w:rFonts w:ascii="Arial" w:hAnsi="Arial"/>
                  <w:sz w:val="20"/>
                  <w:szCs w:val="20"/>
                </w:rPr>
                <w:t xml:space="preserve">uas qhia txog cov </w:t>
              </w:r>
            </w:ins>
            <w:r w:rsidR="006650F4" w:rsidRPr="006650F4">
              <w:rPr>
                <w:rFonts w:ascii="Arial" w:hAnsi="Arial"/>
                <w:sz w:val="20"/>
                <w:szCs w:val="20"/>
              </w:rPr>
              <w:t>kab (</w:t>
            </w:r>
            <w:ins w:id="611" w:author="Kaxiong" w:date="2021-04-21T22:49:00Z">
              <w:r w:rsidR="002167DA">
                <w:rPr>
                  <w:rFonts w:ascii="Arial" w:hAnsi="Arial"/>
                  <w:sz w:val="20"/>
                  <w:szCs w:val="20"/>
                </w:rPr>
                <w:t>cov l</w:t>
              </w:r>
            </w:ins>
            <w:ins w:id="612" w:author="Kaxiong" w:date="2021-04-21T22:50:00Z">
              <w:r w:rsidR="002167DA">
                <w:rPr>
                  <w:rFonts w:ascii="Arial" w:hAnsi="Arial"/>
                  <w:sz w:val="20"/>
                  <w:szCs w:val="20"/>
                </w:rPr>
                <w:t xml:space="preserve">us </w:t>
              </w:r>
            </w:ins>
            <w:r w:rsidR="006650F4" w:rsidRPr="006650F4">
              <w:rPr>
                <w:rFonts w:ascii="Arial" w:hAnsi="Arial"/>
                <w:sz w:val="20"/>
                <w:szCs w:val="20"/>
              </w:rPr>
              <w:t xml:space="preserve">hais </w:t>
            </w:r>
            <w:ins w:id="613" w:author="Kaxiong" w:date="2021-04-21T22:50:00Z">
              <w:r w:rsidR="002167DA">
                <w:rPr>
                  <w:rFonts w:ascii="Arial" w:hAnsi="Arial"/>
                  <w:sz w:val="20"/>
                  <w:szCs w:val="20"/>
                </w:rPr>
                <w:t>qhia</w:t>
              </w:r>
            </w:ins>
            <w:del w:id="614" w:author="Kaxiong" w:date="2021-04-21T22:50:00Z">
              <w:r w:rsidR="006650F4" w:rsidRPr="006650F4" w:rsidDel="002167DA">
                <w:rPr>
                  <w:rFonts w:ascii="Arial" w:hAnsi="Arial"/>
                  <w:sz w:val="20"/>
                  <w:szCs w:val="20"/>
                </w:rPr>
                <w:delText>kom zoo</w:delText>
              </w:r>
            </w:del>
            <w:r w:rsidR="006650F4" w:rsidRPr="006650F4">
              <w:rPr>
                <w:rFonts w:ascii="Arial" w:hAnsi="Arial"/>
                <w:sz w:val="20"/>
                <w:szCs w:val="20"/>
              </w:rPr>
              <w:t xml:space="preserve"> OK)</w:t>
            </w:r>
            <w:r w:rsidR="00F01D43">
              <w:rPr>
                <w:rFonts w:ascii="Arial" w:hAnsi="Arial"/>
                <w:sz w:val="20"/>
                <w:szCs w:val="20"/>
              </w:rPr>
              <w:t xml:space="preserve"> 4 ntawm 5 </w:t>
            </w:r>
            <w:del w:id="615" w:author="Kaxiong" w:date="2021-04-21T22:50:00Z">
              <w:r w:rsidR="00F01D43" w:rsidDel="002167DA">
                <w:rPr>
                  <w:rFonts w:ascii="Arial" w:hAnsi="Arial"/>
                  <w:sz w:val="20"/>
                  <w:szCs w:val="20"/>
                </w:rPr>
                <w:delText>lub ncaij nyoog</w:delText>
              </w:r>
            </w:del>
            <w:ins w:id="616" w:author="Kaxiong" w:date="2021-04-21T22:50:00Z">
              <w:r w:rsidR="002167DA">
                <w:rPr>
                  <w:rFonts w:ascii="Arial" w:hAnsi="Arial"/>
                  <w:sz w:val="20"/>
                  <w:szCs w:val="20"/>
                </w:rPr>
                <w:t>zaug</w:t>
              </w:r>
            </w:ins>
            <w:r w:rsidR="00F01D43">
              <w:rPr>
                <w:rFonts w:ascii="Arial" w:hAnsi="Arial"/>
                <w:sz w:val="20"/>
                <w:szCs w:val="20"/>
              </w:rPr>
              <w:t xml:space="preserve"> </w:t>
            </w:r>
            <w:r w:rsidR="004D2BA6" w:rsidRPr="00BD7480">
              <w:rPr>
                <w:rFonts w:ascii="Arial" w:hAnsi="Arial" w:cs="Arial"/>
                <w:sz w:val="20"/>
                <w:szCs w:val="20"/>
              </w:rPr>
              <w:t>raws li kev soj ntsuam los ntawm</w:t>
            </w:r>
            <w:r w:rsidR="00C745F0">
              <w:rPr>
                <w:rFonts w:ascii="Arial" w:hAnsi="Arial" w:cs="Arial"/>
                <w:sz w:val="20"/>
                <w:szCs w:val="20"/>
              </w:rPr>
              <w:t xml:space="preserve"> </w:t>
            </w:r>
            <w:del w:id="617" w:author="Kaxiong" w:date="2021-04-21T22:51:00Z">
              <w:r w:rsidR="00C745F0" w:rsidDel="002167DA">
                <w:rPr>
                  <w:rFonts w:ascii="Arial" w:hAnsi="Arial" w:cs="Arial"/>
                  <w:sz w:val="20"/>
                  <w:szCs w:val="20"/>
                </w:rPr>
                <w:delText>piv txwv li chav</w:delText>
              </w:r>
            </w:del>
            <w:ins w:id="618" w:author="Kaxiong" w:date="2021-04-21T22:51:00Z">
              <w:r w:rsidR="002167DA">
                <w:rPr>
                  <w:rFonts w:ascii="Arial" w:hAnsi="Arial" w:cs="Arial"/>
                  <w:sz w:val="20"/>
                  <w:szCs w:val="20"/>
                </w:rPr>
                <w:t>cov qauv</w:t>
              </w:r>
            </w:ins>
            <w:r w:rsidR="00C745F0">
              <w:rPr>
                <w:rFonts w:ascii="Arial" w:hAnsi="Arial" w:cs="Arial"/>
                <w:sz w:val="20"/>
                <w:szCs w:val="20"/>
              </w:rPr>
              <w:t xml:space="preserve"> ua hauj lwm </w:t>
            </w:r>
            <w:ins w:id="619" w:author="Kaxiong" w:date="2021-04-21T23:08:00Z">
              <w:r w:rsidR="000B1C9C">
                <w:rPr>
                  <w:rFonts w:ascii="Arial" w:hAnsi="Arial" w:cs="Arial"/>
                  <w:sz w:val="20"/>
                  <w:szCs w:val="20"/>
                </w:rPr>
                <w:t xml:space="preserve">chav kawm </w:t>
              </w:r>
            </w:ins>
            <w:r w:rsidR="00C745F0">
              <w:rPr>
                <w:rFonts w:ascii="Arial" w:hAnsi="Arial" w:cs="Arial"/>
                <w:sz w:val="20"/>
                <w:szCs w:val="20"/>
              </w:rPr>
              <w:t xml:space="preserve">thiab </w:t>
            </w:r>
            <w:r w:rsidR="00CF065E" w:rsidRPr="00BD7480">
              <w:rPr>
                <w:rFonts w:ascii="Arial" w:hAnsi="Arial" w:cs="Arial"/>
                <w:sz w:val="20"/>
                <w:szCs w:val="20"/>
              </w:rPr>
              <w:t>cov ntaub ntawv uas khaws</w:t>
            </w:r>
            <w:r w:rsidR="00CF065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8326728" w14:textId="77777777" w:rsidR="00FE68F2" w:rsidRDefault="00FE68F2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C5A60" w14:textId="77777777" w:rsidR="00FE68F2" w:rsidRDefault="00FE68F2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082491E7" w14:textId="0161E8C7" w:rsidR="00FE68F2" w:rsidRDefault="00FE68F2" w:rsidP="00FE68F2">
      <w:pPr>
        <w:spacing w:line="240" w:lineRule="auto"/>
        <w:rPr>
          <w:rFonts w:ascii="Arial" w:hAnsi="Arial"/>
          <w:sz w:val="20"/>
          <w:szCs w:val="20"/>
          <w:lang w:bidi="lo-LA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</w:t>
      </w:r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gramEnd"/>
      <w:r>
        <w:rPr>
          <w:rFonts w:ascii="Arial" w:hAnsi="Arial"/>
          <w:sz w:val="20"/>
          <w:szCs w:val="20"/>
        </w:rPr>
        <w:t xml:space="preserve"> lub </w:t>
      </w:r>
      <w:r w:rsidR="006A29D8">
        <w:rPr>
          <w:rFonts w:ascii="Arial" w:hAnsi="Arial"/>
          <w:sz w:val="20"/>
          <w:szCs w:val="20"/>
        </w:rPr>
        <w:t>12/</w:t>
      </w:r>
      <w:r>
        <w:rPr>
          <w:rFonts w:ascii="Arial" w:hAnsi="Arial"/>
          <w:sz w:val="20"/>
          <w:szCs w:val="20"/>
        </w:rPr>
        <w:t xml:space="preserve">2020, </w:t>
      </w:r>
      <w:r w:rsidR="00EF7CFA" w:rsidRPr="006650F4">
        <w:rPr>
          <w:rFonts w:ascii="Arial" w:hAnsi="Arial"/>
          <w:sz w:val="20"/>
          <w:szCs w:val="20"/>
        </w:rPr>
        <w:t xml:space="preserve">Kenneth </w:t>
      </w:r>
      <w:r w:rsidR="00EF7CFA">
        <w:rPr>
          <w:rFonts w:ascii="Arial" w:hAnsi="Arial"/>
          <w:sz w:val="20"/>
          <w:szCs w:val="20"/>
        </w:rPr>
        <w:t xml:space="preserve">yuav </w:t>
      </w:r>
      <w:del w:id="620" w:author="Kaxiong" w:date="2021-04-21T23:11:00Z">
        <w:r w:rsidR="00EF7CFA" w:rsidRPr="006650F4" w:rsidDel="007D7A42">
          <w:rPr>
            <w:rFonts w:ascii="Arial" w:hAnsi="Arial"/>
            <w:sz w:val="20"/>
            <w:szCs w:val="20"/>
          </w:rPr>
          <w:delText>tuaj yeem ta</w:delText>
        </w:r>
      </w:del>
      <w:del w:id="621" w:author="Kaxiong" w:date="2021-04-21T23:12:00Z">
        <w:r w:rsidR="00EF7CFA" w:rsidRPr="006650F4" w:rsidDel="007D7A42">
          <w:rPr>
            <w:rFonts w:ascii="Arial" w:hAnsi="Arial"/>
            <w:sz w:val="20"/>
            <w:szCs w:val="20"/>
          </w:rPr>
          <w:delText>ug</w:delText>
        </w:r>
      </w:del>
      <w:ins w:id="622" w:author="Kaxiong" w:date="2021-04-21T23:12:00Z">
        <w:r w:rsidR="007D7A42">
          <w:rPr>
            <w:rFonts w:ascii="Arial" w:hAnsi="Arial"/>
            <w:sz w:val="20"/>
            <w:szCs w:val="20"/>
          </w:rPr>
          <w:t>ko</w:t>
        </w:r>
      </w:ins>
      <w:ins w:id="623" w:author="Kaxiong" w:date="2021-04-22T20:13:00Z">
        <w:r w:rsidR="003B1242">
          <w:rPr>
            <w:rFonts w:ascii="Arial" w:hAnsi="Arial"/>
            <w:sz w:val="20"/>
            <w:szCs w:val="20"/>
          </w:rPr>
          <w:t>s</w:t>
        </w:r>
      </w:ins>
      <w:ins w:id="624" w:author="Kaxiong" w:date="2021-04-21T23:12:00Z">
        <w:r w:rsidR="007D7A42">
          <w:rPr>
            <w:rFonts w:ascii="Arial" w:hAnsi="Arial"/>
            <w:sz w:val="20"/>
            <w:szCs w:val="20"/>
          </w:rPr>
          <w:t xml:space="preserve"> ib</w:t>
        </w:r>
      </w:ins>
      <w:r w:rsidR="00EF7CFA" w:rsidRPr="006650F4">
        <w:rPr>
          <w:rFonts w:ascii="Arial" w:hAnsi="Arial"/>
          <w:sz w:val="20"/>
          <w:szCs w:val="20"/>
        </w:rPr>
        <w:t xml:space="preserve"> txoj kab uas </w:t>
      </w:r>
      <w:r w:rsidR="00EF7CFA">
        <w:rPr>
          <w:rFonts w:ascii="Arial" w:hAnsi="Arial"/>
          <w:sz w:val="20"/>
          <w:szCs w:val="20"/>
        </w:rPr>
        <w:t xml:space="preserve">nkhaus </w:t>
      </w:r>
      <w:r w:rsidR="00850D5C">
        <w:rPr>
          <w:rFonts w:ascii="Arial" w:hAnsi="Arial"/>
          <w:sz w:val="20"/>
          <w:szCs w:val="20"/>
        </w:rPr>
        <w:t>5</w:t>
      </w:r>
      <w:r w:rsidR="00EF7CFA" w:rsidRPr="006650F4">
        <w:rPr>
          <w:rFonts w:ascii="Arial" w:hAnsi="Arial"/>
          <w:sz w:val="20"/>
          <w:szCs w:val="20"/>
        </w:rPr>
        <w:t xml:space="preserve"> nti nyob rau</w:t>
      </w:r>
      <w:r w:rsidR="00EF7CFA">
        <w:rPr>
          <w:rFonts w:ascii="Arial" w:hAnsi="Arial"/>
          <w:sz w:val="20"/>
          <w:szCs w:val="20"/>
        </w:rPr>
        <w:t xml:space="preserve"> hauv</w:t>
      </w:r>
      <w:r w:rsidR="00EF7CFA" w:rsidRPr="006650F4">
        <w:rPr>
          <w:rFonts w:ascii="Arial" w:hAnsi="Arial"/>
          <w:sz w:val="20"/>
          <w:szCs w:val="20"/>
        </w:rPr>
        <w:t xml:space="preserve"> 1 nti </w:t>
      </w:r>
      <w:del w:id="625" w:author="Kaxiong" w:date="2021-04-21T23:12:00Z">
        <w:r w:rsidR="00EF7CFA" w:rsidRPr="006650F4" w:rsidDel="007D7A42">
          <w:rPr>
            <w:rFonts w:ascii="Arial" w:hAnsi="Arial"/>
            <w:sz w:val="20"/>
            <w:szCs w:val="20"/>
          </w:rPr>
          <w:delText>thoob plaws</w:delText>
        </w:r>
      </w:del>
      <w:ins w:id="626" w:author="Kaxiong" w:date="2021-04-21T23:12:00Z">
        <w:r w:rsidR="007D7A42">
          <w:rPr>
            <w:rFonts w:ascii="Arial" w:hAnsi="Arial"/>
            <w:sz w:val="20"/>
            <w:szCs w:val="20"/>
          </w:rPr>
          <w:t xml:space="preserve">dav </w:t>
        </w:r>
      </w:ins>
      <w:ins w:id="627" w:author="Kaxiong" w:date="2021-04-21T23:13:00Z">
        <w:r w:rsidR="007D7A42">
          <w:rPr>
            <w:rFonts w:ascii="Arial" w:hAnsi="Arial"/>
            <w:sz w:val="20"/>
            <w:szCs w:val="20"/>
          </w:rPr>
          <w:t>ntawm kev saib pom</w:t>
        </w:r>
      </w:ins>
      <w:r w:rsidR="00EF7CFA" w:rsidRPr="006650F4">
        <w:rPr>
          <w:rFonts w:ascii="Arial" w:hAnsi="Arial"/>
          <w:sz w:val="20"/>
          <w:szCs w:val="20"/>
        </w:rPr>
        <w:t xml:space="preserve"> 2D </w:t>
      </w:r>
      <w:del w:id="628" w:author="Kaxiong" w:date="2021-04-21T23:14:00Z">
        <w:r w:rsidR="00EF7CFA" w:rsidRPr="006650F4" w:rsidDel="007D7A42">
          <w:rPr>
            <w:rFonts w:ascii="Arial" w:hAnsi="Arial"/>
            <w:sz w:val="20"/>
            <w:szCs w:val="20"/>
          </w:rPr>
          <w:delText xml:space="preserve">kev pom ntawm </w:delText>
        </w:r>
      </w:del>
      <w:ins w:id="629" w:author="Kaxiong" w:date="2021-04-21T23:14:00Z">
        <w:r w:rsidR="007D7A42">
          <w:rPr>
            <w:rFonts w:ascii="Arial" w:hAnsi="Arial"/>
            <w:sz w:val="20"/>
            <w:szCs w:val="20"/>
          </w:rPr>
          <w:t xml:space="preserve">uas qhia txog cov </w:t>
        </w:r>
      </w:ins>
      <w:r w:rsidR="00EF7CFA" w:rsidRPr="006650F4">
        <w:rPr>
          <w:rFonts w:ascii="Arial" w:hAnsi="Arial"/>
          <w:sz w:val="20"/>
          <w:szCs w:val="20"/>
        </w:rPr>
        <w:t>kab (</w:t>
      </w:r>
      <w:del w:id="630" w:author="Kaxiong" w:date="2021-04-21T23:14:00Z">
        <w:r w:rsidR="00EF7CFA" w:rsidRPr="006650F4" w:rsidDel="007D7A42">
          <w:rPr>
            <w:rFonts w:ascii="Arial" w:hAnsi="Arial"/>
            <w:sz w:val="20"/>
            <w:szCs w:val="20"/>
          </w:rPr>
          <w:delText>hais kom zoo</w:delText>
        </w:r>
      </w:del>
      <w:ins w:id="631" w:author="Kaxiong" w:date="2021-04-21T23:15:00Z">
        <w:r w:rsidR="007D7A42" w:rsidRPr="007D7A42">
          <w:rPr>
            <w:rFonts w:ascii="Arial" w:hAnsi="Arial"/>
            <w:sz w:val="20"/>
            <w:szCs w:val="20"/>
          </w:rPr>
          <w:t xml:space="preserve"> </w:t>
        </w:r>
        <w:r w:rsidR="007D7A42">
          <w:rPr>
            <w:rFonts w:ascii="Arial" w:hAnsi="Arial"/>
            <w:sz w:val="20"/>
            <w:szCs w:val="20"/>
          </w:rPr>
          <w:t>cov lus hais qhia</w:t>
        </w:r>
      </w:ins>
      <w:r w:rsidR="00EF7CFA" w:rsidRPr="006650F4">
        <w:rPr>
          <w:rFonts w:ascii="Arial" w:hAnsi="Arial"/>
          <w:sz w:val="20"/>
          <w:szCs w:val="20"/>
        </w:rPr>
        <w:t xml:space="preserve"> OK)</w:t>
      </w:r>
      <w:r w:rsidR="00EF7CFA">
        <w:rPr>
          <w:rFonts w:ascii="Arial" w:hAnsi="Arial"/>
          <w:sz w:val="20"/>
          <w:szCs w:val="20"/>
        </w:rPr>
        <w:t xml:space="preserve"> 4 ntawm 5 </w:t>
      </w:r>
      <w:del w:id="632" w:author="Kaxiong" w:date="2021-04-22T20:14:00Z">
        <w:r w:rsidR="00EF7CFA" w:rsidDel="003B1242">
          <w:rPr>
            <w:rFonts w:ascii="Arial" w:hAnsi="Arial"/>
            <w:sz w:val="20"/>
            <w:szCs w:val="20"/>
          </w:rPr>
          <w:delText xml:space="preserve">lub ncaij nyoog </w:delText>
        </w:r>
      </w:del>
      <w:ins w:id="633" w:author="Kaxiong" w:date="2021-04-22T20:14:00Z">
        <w:r w:rsidR="003B1242">
          <w:rPr>
            <w:rFonts w:ascii="Arial" w:hAnsi="Arial"/>
            <w:sz w:val="20"/>
            <w:szCs w:val="20"/>
          </w:rPr>
          <w:t xml:space="preserve">zaug </w:t>
        </w:r>
      </w:ins>
      <w:r w:rsidR="00EF7CFA" w:rsidRPr="00BD7480">
        <w:rPr>
          <w:rFonts w:ascii="Arial" w:hAnsi="Arial" w:cs="Arial"/>
          <w:sz w:val="20"/>
          <w:szCs w:val="20"/>
        </w:rPr>
        <w:t>raws li kev soj ntsuam los ntawm</w:t>
      </w:r>
      <w:r w:rsidR="00EF7CFA">
        <w:rPr>
          <w:rFonts w:ascii="Arial" w:hAnsi="Arial" w:cs="Arial"/>
          <w:sz w:val="20"/>
          <w:szCs w:val="20"/>
        </w:rPr>
        <w:t xml:space="preserve"> </w:t>
      </w:r>
      <w:del w:id="634" w:author="Kaxiong" w:date="2021-04-21T23:17:00Z">
        <w:r w:rsidR="00EF7CFA" w:rsidDel="007D7A42">
          <w:rPr>
            <w:rFonts w:ascii="Arial" w:hAnsi="Arial" w:cs="Arial"/>
            <w:sz w:val="20"/>
            <w:szCs w:val="20"/>
          </w:rPr>
          <w:delText>piv txwv li chav</w:delText>
        </w:r>
      </w:del>
      <w:ins w:id="635" w:author="Kaxiong" w:date="2021-04-21T23:17:00Z">
        <w:r w:rsidR="007D7A42">
          <w:rPr>
            <w:rFonts w:ascii="Arial" w:hAnsi="Arial" w:cs="Arial"/>
            <w:sz w:val="20"/>
            <w:szCs w:val="20"/>
          </w:rPr>
          <w:t>cov qauv</w:t>
        </w:r>
      </w:ins>
      <w:r w:rsidR="00EF7CFA">
        <w:rPr>
          <w:rFonts w:ascii="Arial" w:hAnsi="Arial" w:cs="Arial"/>
          <w:sz w:val="20"/>
          <w:szCs w:val="20"/>
        </w:rPr>
        <w:t xml:space="preserve"> ua hauj lwm </w:t>
      </w:r>
      <w:ins w:id="636" w:author="Kaxiong" w:date="2021-04-21T23:18:00Z">
        <w:r w:rsidR="007D7A42">
          <w:rPr>
            <w:rFonts w:ascii="Arial" w:hAnsi="Arial" w:cs="Arial"/>
            <w:sz w:val="20"/>
            <w:szCs w:val="20"/>
          </w:rPr>
          <w:t xml:space="preserve">chav kawm </w:t>
        </w:r>
      </w:ins>
      <w:r w:rsidR="00EF7CFA">
        <w:rPr>
          <w:rFonts w:ascii="Arial" w:hAnsi="Arial" w:cs="Arial"/>
          <w:sz w:val="20"/>
          <w:szCs w:val="20"/>
        </w:rPr>
        <w:t xml:space="preserve">thiab </w:t>
      </w:r>
      <w:r w:rsidR="00EF7CFA" w:rsidRPr="00BD7480">
        <w:rPr>
          <w:rFonts w:ascii="Arial" w:hAnsi="Arial" w:cs="Arial"/>
          <w:sz w:val="20"/>
          <w:szCs w:val="20"/>
        </w:rPr>
        <w:t>cov ntaub ntawv uas khaws</w:t>
      </w:r>
      <w:r w:rsidR="00EF7CFA">
        <w:rPr>
          <w:rFonts w:ascii="Arial" w:hAnsi="Arial" w:cs="Arial"/>
          <w:sz w:val="20"/>
          <w:szCs w:val="20"/>
        </w:rPr>
        <w:t>.</w:t>
      </w:r>
    </w:p>
    <w:p w14:paraId="7DFDF2B4" w14:textId="4CD8B2C8" w:rsidR="00FE68F2" w:rsidRDefault="00FE68F2" w:rsidP="00FE68F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</w:t>
      </w:r>
      <w:r w:rsidR="006A29D8">
        <w:rPr>
          <w:rFonts w:ascii="Arial" w:hAnsi="Arial"/>
          <w:sz w:val="20"/>
          <w:szCs w:val="20"/>
        </w:rPr>
        <w:t>03/</w:t>
      </w:r>
      <w:r>
        <w:rPr>
          <w:rFonts w:ascii="Arial" w:hAnsi="Arial"/>
          <w:sz w:val="20"/>
          <w:szCs w:val="20"/>
        </w:rPr>
        <w:t xml:space="preserve">2021, </w:t>
      </w:r>
      <w:r w:rsidR="00443B0F" w:rsidRPr="006650F4">
        <w:rPr>
          <w:rFonts w:ascii="Arial" w:hAnsi="Arial"/>
          <w:sz w:val="20"/>
          <w:szCs w:val="20"/>
        </w:rPr>
        <w:t xml:space="preserve">Kenneth </w:t>
      </w:r>
      <w:r w:rsidR="00443B0F">
        <w:rPr>
          <w:rFonts w:ascii="Arial" w:hAnsi="Arial"/>
          <w:sz w:val="20"/>
          <w:szCs w:val="20"/>
        </w:rPr>
        <w:t xml:space="preserve">yuav </w:t>
      </w:r>
      <w:del w:id="637" w:author="Kaxiong" w:date="2021-04-22T19:15:00Z">
        <w:r w:rsidR="00443B0F" w:rsidRPr="006650F4" w:rsidDel="00EB553B">
          <w:rPr>
            <w:rFonts w:ascii="Arial" w:hAnsi="Arial"/>
            <w:sz w:val="20"/>
            <w:szCs w:val="20"/>
          </w:rPr>
          <w:delText>t</w:delText>
        </w:r>
      </w:del>
      <w:del w:id="638" w:author="Kaxiong" w:date="2021-04-22T19:16:00Z">
        <w:r w:rsidR="00443B0F" w:rsidRPr="006650F4" w:rsidDel="00EB553B">
          <w:rPr>
            <w:rFonts w:ascii="Arial" w:hAnsi="Arial"/>
            <w:sz w:val="20"/>
            <w:szCs w:val="20"/>
          </w:rPr>
          <w:delText xml:space="preserve">uaj yeem taug </w:delText>
        </w:r>
      </w:del>
      <w:ins w:id="639" w:author="Kaxiong" w:date="2021-04-22T19:16:00Z">
        <w:r w:rsidR="00EB553B">
          <w:rPr>
            <w:rFonts w:ascii="Arial" w:hAnsi="Arial"/>
            <w:sz w:val="20"/>
            <w:szCs w:val="20"/>
          </w:rPr>
          <w:t>ko</w:t>
        </w:r>
      </w:ins>
      <w:ins w:id="640" w:author="Kaxiong" w:date="2021-04-22T20:13:00Z">
        <w:r w:rsidR="003B1242">
          <w:rPr>
            <w:rFonts w:ascii="Arial" w:hAnsi="Arial"/>
            <w:sz w:val="20"/>
            <w:szCs w:val="20"/>
          </w:rPr>
          <w:t>s</w:t>
        </w:r>
      </w:ins>
      <w:ins w:id="641" w:author="Kaxiong" w:date="2021-04-22T19:16:00Z">
        <w:r w:rsidR="00EB553B">
          <w:rPr>
            <w:rFonts w:ascii="Arial" w:hAnsi="Arial"/>
            <w:sz w:val="20"/>
            <w:szCs w:val="20"/>
          </w:rPr>
          <w:t xml:space="preserve"> ib </w:t>
        </w:r>
      </w:ins>
      <w:r w:rsidR="00443B0F" w:rsidRPr="006650F4">
        <w:rPr>
          <w:rFonts w:ascii="Arial" w:hAnsi="Arial"/>
          <w:sz w:val="20"/>
          <w:szCs w:val="20"/>
        </w:rPr>
        <w:t xml:space="preserve">txoj kab uas </w:t>
      </w:r>
      <w:r w:rsidR="00443B0F">
        <w:rPr>
          <w:rFonts w:ascii="Arial" w:hAnsi="Arial"/>
          <w:sz w:val="20"/>
          <w:szCs w:val="20"/>
        </w:rPr>
        <w:t>nkhaus 7</w:t>
      </w:r>
      <w:r w:rsidR="00443B0F" w:rsidRPr="006650F4">
        <w:rPr>
          <w:rFonts w:ascii="Arial" w:hAnsi="Arial"/>
          <w:sz w:val="20"/>
          <w:szCs w:val="20"/>
        </w:rPr>
        <w:t xml:space="preserve"> nti nyob rau</w:t>
      </w:r>
      <w:r w:rsidR="00443B0F">
        <w:rPr>
          <w:rFonts w:ascii="Arial" w:hAnsi="Arial"/>
          <w:sz w:val="20"/>
          <w:szCs w:val="20"/>
        </w:rPr>
        <w:t xml:space="preserve"> hauv</w:t>
      </w:r>
      <w:r w:rsidR="00443B0F" w:rsidRPr="006650F4">
        <w:rPr>
          <w:rFonts w:ascii="Arial" w:hAnsi="Arial"/>
          <w:sz w:val="20"/>
          <w:szCs w:val="20"/>
        </w:rPr>
        <w:t xml:space="preserve"> 1 nti </w:t>
      </w:r>
      <w:del w:id="642" w:author="Kaxiong" w:date="2021-04-22T19:16:00Z">
        <w:r w:rsidR="00443B0F" w:rsidRPr="006650F4" w:rsidDel="00EB553B">
          <w:rPr>
            <w:rFonts w:ascii="Arial" w:hAnsi="Arial"/>
            <w:sz w:val="20"/>
            <w:szCs w:val="20"/>
          </w:rPr>
          <w:delText>thoob plaws</w:delText>
        </w:r>
      </w:del>
      <w:ins w:id="643" w:author="Kaxiong" w:date="2021-04-22T19:16:00Z">
        <w:r w:rsidR="00EB553B">
          <w:rPr>
            <w:rFonts w:ascii="Arial" w:hAnsi="Arial"/>
            <w:sz w:val="20"/>
            <w:szCs w:val="20"/>
          </w:rPr>
          <w:t>dav ntawm</w:t>
        </w:r>
      </w:ins>
      <w:ins w:id="644" w:author="Kaxiong" w:date="2021-04-22T19:17:00Z">
        <w:r w:rsidR="00EB553B">
          <w:rPr>
            <w:rFonts w:ascii="Arial" w:hAnsi="Arial"/>
            <w:sz w:val="20"/>
            <w:szCs w:val="20"/>
          </w:rPr>
          <w:t xml:space="preserve"> kev saib pom</w:t>
        </w:r>
      </w:ins>
      <w:r w:rsidR="00443B0F" w:rsidRPr="006650F4">
        <w:rPr>
          <w:rFonts w:ascii="Arial" w:hAnsi="Arial"/>
          <w:sz w:val="20"/>
          <w:szCs w:val="20"/>
        </w:rPr>
        <w:t xml:space="preserve"> 2D </w:t>
      </w:r>
      <w:del w:id="645" w:author="Kaxiong" w:date="2021-04-22T19:17:00Z">
        <w:r w:rsidR="00443B0F" w:rsidRPr="006650F4" w:rsidDel="00EB553B">
          <w:rPr>
            <w:rFonts w:ascii="Arial" w:hAnsi="Arial"/>
            <w:sz w:val="20"/>
            <w:szCs w:val="20"/>
          </w:rPr>
          <w:delText>kev pom ntawm</w:delText>
        </w:r>
      </w:del>
      <w:ins w:id="646" w:author="Kaxiong" w:date="2021-04-22T19:17:00Z">
        <w:r w:rsidR="00EB553B">
          <w:rPr>
            <w:rFonts w:ascii="Arial" w:hAnsi="Arial"/>
            <w:sz w:val="20"/>
            <w:szCs w:val="20"/>
          </w:rPr>
          <w:t>uas qhia txog cov</w:t>
        </w:r>
      </w:ins>
      <w:r w:rsidR="00443B0F" w:rsidRPr="006650F4">
        <w:rPr>
          <w:rFonts w:ascii="Arial" w:hAnsi="Arial"/>
          <w:sz w:val="20"/>
          <w:szCs w:val="20"/>
        </w:rPr>
        <w:t xml:space="preserve"> kab (</w:t>
      </w:r>
      <w:del w:id="647" w:author="Kaxiong" w:date="2021-04-21T23:15:00Z">
        <w:r w:rsidR="00443B0F" w:rsidRPr="006650F4" w:rsidDel="007D7A42">
          <w:rPr>
            <w:rFonts w:ascii="Arial" w:hAnsi="Arial"/>
            <w:sz w:val="20"/>
            <w:szCs w:val="20"/>
          </w:rPr>
          <w:delText>hais kom zoo</w:delText>
        </w:r>
      </w:del>
      <w:ins w:id="648" w:author="Kaxiong" w:date="2021-04-21T23:15:00Z">
        <w:r w:rsidR="007D7A42" w:rsidRPr="007D7A42">
          <w:rPr>
            <w:rFonts w:ascii="Arial" w:hAnsi="Arial"/>
            <w:sz w:val="20"/>
            <w:szCs w:val="20"/>
          </w:rPr>
          <w:t xml:space="preserve"> </w:t>
        </w:r>
        <w:r w:rsidR="007D7A42">
          <w:rPr>
            <w:rFonts w:ascii="Arial" w:hAnsi="Arial"/>
            <w:sz w:val="20"/>
            <w:szCs w:val="20"/>
          </w:rPr>
          <w:t>cov lus hais qhia</w:t>
        </w:r>
      </w:ins>
      <w:r w:rsidR="00443B0F" w:rsidRPr="006650F4">
        <w:rPr>
          <w:rFonts w:ascii="Arial" w:hAnsi="Arial"/>
          <w:sz w:val="20"/>
          <w:szCs w:val="20"/>
        </w:rPr>
        <w:t xml:space="preserve"> OK)</w:t>
      </w:r>
      <w:r w:rsidR="00443B0F">
        <w:rPr>
          <w:rFonts w:ascii="Arial" w:hAnsi="Arial"/>
          <w:sz w:val="20"/>
          <w:szCs w:val="20"/>
        </w:rPr>
        <w:t xml:space="preserve"> 4 ntawm 5 </w:t>
      </w:r>
      <w:del w:id="649" w:author="Kaxiong" w:date="2021-04-21T23:16:00Z">
        <w:r w:rsidR="00443B0F" w:rsidDel="007D7A42">
          <w:rPr>
            <w:rFonts w:ascii="Arial" w:hAnsi="Arial"/>
            <w:sz w:val="20"/>
            <w:szCs w:val="20"/>
          </w:rPr>
          <w:delText>lub ncaij nyoog</w:delText>
        </w:r>
      </w:del>
      <w:ins w:id="650" w:author="Kaxiong" w:date="2021-04-21T23:16:00Z">
        <w:r w:rsidR="007D7A42">
          <w:rPr>
            <w:rFonts w:ascii="Arial" w:hAnsi="Arial"/>
            <w:sz w:val="20"/>
            <w:szCs w:val="20"/>
          </w:rPr>
          <w:t>zaug</w:t>
        </w:r>
      </w:ins>
      <w:r w:rsidR="00443B0F">
        <w:rPr>
          <w:rFonts w:ascii="Arial" w:hAnsi="Arial"/>
          <w:sz w:val="20"/>
          <w:szCs w:val="20"/>
        </w:rPr>
        <w:t xml:space="preserve"> </w:t>
      </w:r>
      <w:r w:rsidR="00443B0F" w:rsidRPr="00BD7480">
        <w:rPr>
          <w:rFonts w:ascii="Arial" w:hAnsi="Arial" w:cs="Arial"/>
          <w:sz w:val="20"/>
          <w:szCs w:val="20"/>
        </w:rPr>
        <w:t>raws li kev soj ntsuam los ntawm</w:t>
      </w:r>
      <w:r w:rsidR="00443B0F">
        <w:rPr>
          <w:rFonts w:ascii="Arial" w:hAnsi="Arial" w:cs="Arial"/>
          <w:sz w:val="20"/>
          <w:szCs w:val="20"/>
        </w:rPr>
        <w:t xml:space="preserve"> </w:t>
      </w:r>
      <w:del w:id="651" w:author="Kaxiong" w:date="2021-04-21T23:17:00Z">
        <w:r w:rsidR="00443B0F" w:rsidDel="007D7A42">
          <w:rPr>
            <w:rFonts w:ascii="Arial" w:hAnsi="Arial" w:cs="Arial"/>
            <w:sz w:val="20"/>
            <w:szCs w:val="20"/>
          </w:rPr>
          <w:delText>piv txwv li chav</w:delText>
        </w:r>
      </w:del>
      <w:ins w:id="652" w:author="Kaxiong" w:date="2021-04-21T23:17:00Z">
        <w:r w:rsidR="007D7A42">
          <w:rPr>
            <w:rFonts w:ascii="Arial" w:hAnsi="Arial" w:cs="Arial"/>
            <w:sz w:val="20"/>
            <w:szCs w:val="20"/>
          </w:rPr>
          <w:t>cov qauv</w:t>
        </w:r>
      </w:ins>
      <w:r w:rsidR="00443B0F">
        <w:rPr>
          <w:rFonts w:ascii="Arial" w:hAnsi="Arial" w:cs="Arial"/>
          <w:sz w:val="20"/>
          <w:szCs w:val="20"/>
        </w:rPr>
        <w:t xml:space="preserve"> ua hauj lwm </w:t>
      </w:r>
      <w:ins w:id="653" w:author="Kaxiong" w:date="2021-04-21T23:19:00Z">
        <w:r w:rsidR="007D7A42">
          <w:rPr>
            <w:rFonts w:ascii="Arial" w:hAnsi="Arial" w:cs="Arial"/>
            <w:sz w:val="20"/>
            <w:szCs w:val="20"/>
          </w:rPr>
          <w:t xml:space="preserve">chav kawm </w:t>
        </w:r>
      </w:ins>
      <w:r w:rsidR="00443B0F">
        <w:rPr>
          <w:rFonts w:ascii="Arial" w:hAnsi="Arial" w:cs="Arial"/>
          <w:sz w:val="20"/>
          <w:szCs w:val="20"/>
        </w:rPr>
        <w:t xml:space="preserve">thiab </w:t>
      </w:r>
      <w:r w:rsidR="00443B0F" w:rsidRPr="00BD7480">
        <w:rPr>
          <w:rFonts w:ascii="Arial" w:hAnsi="Arial" w:cs="Arial"/>
          <w:sz w:val="20"/>
          <w:szCs w:val="20"/>
        </w:rPr>
        <w:t>cov ntaub ntawv uas khaws</w:t>
      </w:r>
      <w:r w:rsidR="00443B0F">
        <w:rPr>
          <w:rFonts w:ascii="Arial" w:hAnsi="Arial" w:cs="Arial"/>
          <w:sz w:val="20"/>
          <w:szCs w:val="20"/>
        </w:rPr>
        <w:t>.</w:t>
      </w:r>
    </w:p>
    <w:p w14:paraId="1254CE8B" w14:textId="304F9227" w:rsidR="00FE68F2" w:rsidRPr="00416AAE" w:rsidRDefault="00FE68F2" w:rsidP="00FE68F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</w:t>
      </w:r>
      <w:r w:rsidR="006A29D8">
        <w:rPr>
          <w:rFonts w:ascii="Arial" w:hAnsi="Arial"/>
          <w:sz w:val="20"/>
          <w:szCs w:val="20"/>
        </w:rPr>
        <w:t>06/</w:t>
      </w:r>
      <w:r>
        <w:rPr>
          <w:rFonts w:ascii="Arial" w:hAnsi="Arial"/>
          <w:sz w:val="20"/>
          <w:szCs w:val="20"/>
        </w:rPr>
        <w:t xml:space="preserve">2021, </w:t>
      </w:r>
      <w:r w:rsidR="00443B0F" w:rsidRPr="006650F4">
        <w:rPr>
          <w:rFonts w:ascii="Arial" w:hAnsi="Arial"/>
          <w:sz w:val="20"/>
          <w:szCs w:val="20"/>
        </w:rPr>
        <w:t xml:space="preserve">Kenneth </w:t>
      </w:r>
      <w:r w:rsidR="00443B0F">
        <w:rPr>
          <w:rFonts w:ascii="Arial" w:hAnsi="Arial"/>
          <w:sz w:val="20"/>
          <w:szCs w:val="20"/>
        </w:rPr>
        <w:t xml:space="preserve">yuav </w:t>
      </w:r>
      <w:del w:id="654" w:author="Kaxiong" w:date="2021-04-22T19:17:00Z">
        <w:r w:rsidR="00443B0F" w:rsidRPr="006650F4" w:rsidDel="00EB553B">
          <w:rPr>
            <w:rFonts w:ascii="Arial" w:hAnsi="Arial"/>
            <w:sz w:val="20"/>
            <w:szCs w:val="20"/>
          </w:rPr>
          <w:delText>tuaj yeem taug</w:delText>
        </w:r>
      </w:del>
      <w:ins w:id="655" w:author="Kaxiong" w:date="2021-04-22T19:17:00Z">
        <w:r w:rsidR="00EB553B">
          <w:rPr>
            <w:rFonts w:ascii="Arial" w:hAnsi="Arial"/>
            <w:sz w:val="20"/>
            <w:szCs w:val="20"/>
          </w:rPr>
          <w:t>ko</w:t>
        </w:r>
      </w:ins>
      <w:ins w:id="656" w:author="Kaxiong" w:date="2021-04-22T20:13:00Z">
        <w:r w:rsidR="003B1242">
          <w:rPr>
            <w:rFonts w:ascii="Arial" w:hAnsi="Arial"/>
            <w:sz w:val="20"/>
            <w:szCs w:val="20"/>
          </w:rPr>
          <w:t>s</w:t>
        </w:r>
      </w:ins>
      <w:ins w:id="657" w:author="Kaxiong" w:date="2021-04-22T19:17:00Z">
        <w:r w:rsidR="00EB553B">
          <w:rPr>
            <w:rFonts w:ascii="Arial" w:hAnsi="Arial"/>
            <w:sz w:val="20"/>
            <w:szCs w:val="20"/>
          </w:rPr>
          <w:t xml:space="preserve"> ib</w:t>
        </w:r>
      </w:ins>
      <w:r w:rsidR="00443B0F" w:rsidRPr="006650F4">
        <w:rPr>
          <w:rFonts w:ascii="Arial" w:hAnsi="Arial"/>
          <w:sz w:val="20"/>
          <w:szCs w:val="20"/>
        </w:rPr>
        <w:t xml:space="preserve"> txoj kab uas </w:t>
      </w:r>
      <w:r w:rsidR="00443B0F">
        <w:rPr>
          <w:rFonts w:ascii="Arial" w:hAnsi="Arial"/>
          <w:sz w:val="20"/>
          <w:szCs w:val="20"/>
        </w:rPr>
        <w:t>nkhaus 9</w:t>
      </w:r>
      <w:r w:rsidR="00443B0F" w:rsidRPr="006650F4">
        <w:rPr>
          <w:rFonts w:ascii="Arial" w:hAnsi="Arial"/>
          <w:sz w:val="20"/>
          <w:szCs w:val="20"/>
        </w:rPr>
        <w:t xml:space="preserve"> nti nyob rau</w:t>
      </w:r>
      <w:r w:rsidR="00443B0F">
        <w:rPr>
          <w:rFonts w:ascii="Arial" w:hAnsi="Arial"/>
          <w:sz w:val="20"/>
          <w:szCs w:val="20"/>
        </w:rPr>
        <w:t xml:space="preserve"> hauv</w:t>
      </w:r>
      <w:r w:rsidR="00443B0F" w:rsidRPr="006650F4">
        <w:rPr>
          <w:rFonts w:ascii="Arial" w:hAnsi="Arial"/>
          <w:sz w:val="20"/>
          <w:szCs w:val="20"/>
        </w:rPr>
        <w:t xml:space="preserve"> 1 nti </w:t>
      </w:r>
      <w:del w:id="658" w:author="Kaxiong" w:date="2021-04-22T19:17:00Z">
        <w:r w:rsidR="00443B0F" w:rsidRPr="006650F4" w:rsidDel="00EB553B">
          <w:rPr>
            <w:rFonts w:ascii="Arial" w:hAnsi="Arial"/>
            <w:sz w:val="20"/>
            <w:szCs w:val="20"/>
          </w:rPr>
          <w:delText>thoob plaws</w:delText>
        </w:r>
      </w:del>
      <w:del w:id="659" w:author="Kaxiong" w:date="2021-04-22T19:18:00Z">
        <w:r w:rsidR="00443B0F" w:rsidRPr="006650F4" w:rsidDel="00EB553B">
          <w:rPr>
            <w:rFonts w:ascii="Arial" w:hAnsi="Arial"/>
            <w:sz w:val="20"/>
            <w:szCs w:val="20"/>
          </w:rPr>
          <w:delText xml:space="preserve"> </w:delText>
        </w:r>
      </w:del>
      <w:ins w:id="660" w:author="Kaxiong" w:date="2021-04-22T19:18:00Z">
        <w:r w:rsidR="00EB553B">
          <w:rPr>
            <w:rFonts w:ascii="Arial" w:hAnsi="Arial"/>
            <w:sz w:val="20"/>
            <w:szCs w:val="20"/>
          </w:rPr>
          <w:t xml:space="preserve">dav ntawm kev saib pom </w:t>
        </w:r>
      </w:ins>
      <w:r w:rsidR="00443B0F" w:rsidRPr="006650F4">
        <w:rPr>
          <w:rFonts w:ascii="Arial" w:hAnsi="Arial"/>
          <w:sz w:val="20"/>
          <w:szCs w:val="20"/>
        </w:rPr>
        <w:t xml:space="preserve">2D </w:t>
      </w:r>
      <w:del w:id="661" w:author="Kaxiong" w:date="2021-04-22T19:18:00Z">
        <w:r w:rsidR="00443B0F" w:rsidRPr="006650F4" w:rsidDel="00EB553B">
          <w:rPr>
            <w:rFonts w:ascii="Arial" w:hAnsi="Arial"/>
            <w:sz w:val="20"/>
            <w:szCs w:val="20"/>
          </w:rPr>
          <w:delText>kev pom ntawm</w:delText>
        </w:r>
      </w:del>
      <w:ins w:id="662" w:author="Kaxiong" w:date="2021-04-22T19:18:00Z">
        <w:r w:rsidR="00EB553B">
          <w:rPr>
            <w:rFonts w:ascii="Arial" w:hAnsi="Arial"/>
            <w:sz w:val="20"/>
            <w:szCs w:val="20"/>
          </w:rPr>
          <w:t>uas qhia txog cov</w:t>
        </w:r>
      </w:ins>
      <w:r w:rsidR="00443B0F" w:rsidRPr="006650F4">
        <w:rPr>
          <w:rFonts w:ascii="Arial" w:hAnsi="Arial"/>
          <w:sz w:val="20"/>
          <w:szCs w:val="20"/>
        </w:rPr>
        <w:t xml:space="preserve"> kab (</w:t>
      </w:r>
      <w:del w:id="663" w:author="Kaxiong" w:date="2021-04-21T23:15:00Z">
        <w:r w:rsidR="00443B0F" w:rsidRPr="006650F4" w:rsidDel="007D7A42">
          <w:rPr>
            <w:rFonts w:ascii="Arial" w:hAnsi="Arial"/>
            <w:sz w:val="20"/>
            <w:szCs w:val="20"/>
          </w:rPr>
          <w:delText>hais kom zoo</w:delText>
        </w:r>
      </w:del>
      <w:ins w:id="664" w:author="Kaxiong" w:date="2021-04-21T23:16:00Z">
        <w:r w:rsidR="007D7A42" w:rsidRPr="007D7A42">
          <w:rPr>
            <w:rFonts w:ascii="Arial" w:hAnsi="Arial"/>
            <w:sz w:val="20"/>
            <w:szCs w:val="20"/>
          </w:rPr>
          <w:t xml:space="preserve"> </w:t>
        </w:r>
        <w:r w:rsidR="007D7A42">
          <w:rPr>
            <w:rFonts w:ascii="Arial" w:hAnsi="Arial"/>
            <w:sz w:val="20"/>
            <w:szCs w:val="20"/>
          </w:rPr>
          <w:t>cov lus hais qhia</w:t>
        </w:r>
      </w:ins>
      <w:r w:rsidR="00443B0F" w:rsidRPr="006650F4">
        <w:rPr>
          <w:rFonts w:ascii="Arial" w:hAnsi="Arial"/>
          <w:sz w:val="20"/>
          <w:szCs w:val="20"/>
        </w:rPr>
        <w:t xml:space="preserve"> OK)</w:t>
      </w:r>
      <w:r w:rsidR="00443B0F">
        <w:rPr>
          <w:rFonts w:ascii="Arial" w:hAnsi="Arial"/>
          <w:sz w:val="20"/>
          <w:szCs w:val="20"/>
        </w:rPr>
        <w:t xml:space="preserve"> 4 ntawm 5 </w:t>
      </w:r>
      <w:del w:id="665" w:author="Kaxiong" w:date="2021-04-21T23:16:00Z">
        <w:r w:rsidR="00443B0F" w:rsidDel="007D7A42">
          <w:rPr>
            <w:rFonts w:ascii="Arial" w:hAnsi="Arial"/>
            <w:sz w:val="20"/>
            <w:szCs w:val="20"/>
          </w:rPr>
          <w:delText>lub ncaij nyoog</w:delText>
        </w:r>
      </w:del>
      <w:ins w:id="666" w:author="Kaxiong" w:date="2021-04-21T23:16:00Z">
        <w:r w:rsidR="007D7A42">
          <w:rPr>
            <w:rFonts w:ascii="Arial" w:hAnsi="Arial"/>
            <w:sz w:val="20"/>
            <w:szCs w:val="20"/>
          </w:rPr>
          <w:t>zaug</w:t>
        </w:r>
      </w:ins>
      <w:r w:rsidR="00443B0F">
        <w:rPr>
          <w:rFonts w:ascii="Arial" w:hAnsi="Arial"/>
          <w:sz w:val="20"/>
          <w:szCs w:val="20"/>
        </w:rPr>
        <w:t xml:space="preserve"> </w:t>
      </w:r>
      <w:r w:rsidR="00443B0F" w:rsidRPr="00BD7480">
        <w:rPr>
          <w:rFonts w:ascii="Arial" w:hAnsi="Arial" w:cs="Arial"/>
          <w:sz w:val="20"/>
          <w:szCs w:val="20"/>
        </w:rPr>
        <w:t>raws li kev soj ntsuam los ntawm</w:t>
      </w:r>
      <w:r w:rsidR="00443B0F">
        <w:rPr>
          <w:rFonts w:ascii="Arial" w:hAnsi="Arial" w:cs="Arial"/>
          <w:sz w:val="20"/>
          <w:szCs w:val="20"/>
        </w:rPr>
        <w:t xml:space="preserve"> </w:t>
      </w:r>
      <w:del w:id="667" w:author="Kaxiong" w:date="2021-04-21T23:18:00Z">
        <w:r w:rsidR="00443B0F" w:rsidDel="007D7A42">
          <w:rPr>
            <w:rFonts w:ascii="Arial" w:hAnsi="Arial" w:cs="Arial"/>
            <w:sz w:val="20"/>
            <w:szCs w:val="20"/>
          </w:rPr>
          <w:delText>piv txwv li chav</w:delText>
        </w:r>
      </w:del>
      <w:ins w:id="668" w:author="Kaxiong" w:date="2021-04-21T23:18:00Z">
        <w:r w:rsidR="007D7A42">
          <w:rPr>
            <w:rFonts w:ascii="Arial" w:hAnsi="Arial" w:cs="Arial"/>
            <w:sz w:val="20"/>
            <w:szCs w:val="20"/>
          </w:rPr>
          <w:t>cov qauv</w:t>
        </w:r>
      </w:ins>
      <w:r w:rsidR="00443B0F">
        <w:rPr>
          <w:rFonts w:ascii="Arial" w:hAnsi="Arial" w:cs="Arial"/>
          <w:sz w:val="20"/>
          <w:szCs w:val="20"/>
        </w:rPr>
        <w:t xml:space="preserve"> ua hauj lwm </w:t>
      </w:r>
      <w:ins w:id="669" w:author="Kaxiong" w:date="2021-04-21T23:19:00Z">
        <w:r w:rsidR="007D7A42">
          <w:rPr>
            <w:rFonts w:ascii="Arial" w:hAnsi="Arial" w:cs="Arial"/>
            <w:sz w:val="20"/>
            <w:szCs w:val="20"/>
          </w:rPr>
          <w:t xml:space="preserve">chav kawm </w:t>
        </w:r>
      </w:ins>
      <w:r w:rsidR="00443B0F">
        <w:rPr>
          <w:rFonts w:ascii="Arial" w:hAnsi="Arial" w:cs="Arial"/>
          <w:sz w:val="20"/>
          <w:szCs w:val="20"/>
        </w:rPr>
        <w:t xml:space="preserve">thiab </w:t>
      </w:r>
      <w:r w:rsidR="00443B0F" w:rsidRPr="00BD7480">
        <w:rPr>
          <w:rFonts w:ascii="Arial" w:hAnsi="Arial" w:cs="Arial"/>
          <w:sz w:val="20"/>
          <w:szCs w:val="20"/>
        </w:rPr>
        <w:t>cov ntaub ntawv uas khaws</w:t>
      </w:r>
      <w:r w:rsidR="00443B0F">
        <w:rPr>
          <w:rFonts w:ascii="Arial" w:hAnsi="Arial" w:cs="Arial"/>
          <w:sz w:val="20"/>
          <w:szCs w:val="20"/>
        </w:rPr>
        <w:t>.</w:t>
      </w:r>
    </w:p>
    <w:p w14:paraId="5A845461" w14:textId="2EAC0B14" w:rsidR="00FE68F2" w:rsidRPr="00764779" w:rsidRDefault="00FE68F2" w:rsidP="00FE68F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</w:t>
      </w:r>
      <w:r w:rsidR="00893518">
        <w:rPr>
          <w:rFonts w:ascii="Arial" w:hAnsi="Arial"/>
          <w:sz w:val="20"/>
          <w:szCs w:val="20"/>
        </w:rPr>
        <w:t>15</w:t>
      </w:r>
      <w:r w:rsidRPr="00B76B4F">
        <w:rPr>
          <w:rFonts w:ascii="Arial" w:hAnsi="Arial"/>
          <w:sz w:val="20"/>
          <w:szCs w:val="20"/>
        </w:rPr>
        <w:t>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="00A32E13" w:rsidRPr="00A32E13">
        <w:rPr>
          <w:rFonts w:ascii="Arial" w:hAnsi="Arial"/>
          <w:sz w:val="20"/>
          <w:szCs w:val="20"/>
        </w:rPr>
        <w:t xml:space="preserve">Kev nce qib rau lub hom phiaj no tsis tuaj yeem muaj kev </w:t>
      </w:r>
      <w:ins w:id="670" w:author="Kaxiong" w:date="2021-04-21T23:20:00Z">
        <w:r w:rsidR="009B3A8C">
          <w:rPr>
            <w:rFonts w:ascii="Arial" w:hAnsi="Arial"/>
            <w:sz w:val="20"/>
            <w:szCs w:val="20"/>
          </w:rPr>
          <w:t xml:space="preserve">txheeb xyuas uas </w:t>
        </w:r>
      </w:ins>
      <w:r w:rsidR="00A32E13" w:rsidRPr="00A32E13">
        <w:rPr>
          <w:rFonts w:ascii="Arial" w:hAnsi="Arial"/>
          <w:sz w:val="20"/>
          <w:szCs w:val="20"/>
        </w:rPr>
        <w:t xml:space="preserve">ntseeg tau zoo thaum lub sij hawm </w:t>
      </w:r>
      <w:r w:rsidR="0025222E">
        <w:rPr>
          <w:rFonts w:ascii="Arial" w:hAnsi="Arial"/>
          <w:sz w:val="20"/>
          <w:szCs w:val="20"/>
        </w:rPr>
        <w:t xml:space="preserve">kaws tsev kawm ntawv vim </w:t>
      </w:r>
      <w:r w:rsidR="00A32E13" w:rsidRPr="00A32E13">
        <w:rPr>
          <w:rFonts w:ascii="Arial" w:hAnsi="Arial"/>
          <w:sz w:val="20"/>
          <w:szCs w:val="20"/>
        </w:rPr>
        <w:t xml:space="preserve">COVID-19 </w:t>
      </w:r>
      <w:r w:rsidR="0025222E">
        <w:rPr>
          <w:rFonts w:ascii="Arial" w:hAnsi="Arial"/>
          <w:sz w:val="20"/>
          <w:szCs w:val="20"/>
        </w:rPr>
        <w:t>ib puag ncig muaj qhov</w:t>
      </w:r>
      <w:r w:rsidR="00A32E13" w:rsidRPr="00A32E13">
        <w:rPr>
          <w:rFonts w:ascii="Arial" w:hAnsi="Arial"/>
          <w:sz w:val="20"/>
          <w:szCs w:val="20"/>
        </w:rPr>
        <w:t xml:space="preserve"> sib txawv</w:t>
      </w:r>
      <w:r w:rsidR="0025222E">
        <w:rPr>
          <w:rFonts w:ascii="Arial" w:hAnsi="Arial"/>
          <w:sz w:val="20"/>
          <w:szCs w:val="20"/>
        </w:rPr>
        <w:t xml:space="preserve"> ntau yam </w:t>
      </w:r>
      <w:r w:rsidR="00A32E13" w:rsidRPr="00A32E13">
        <w:rPr>
          <w:rFonts w:ascii="Arial" w:hAnsi="Arial"/>
          <w:sz w:val="20"/>
          <w:szCs w:val="20"/>
        </w:rPr>
        <w:t xml:space="preserve">thiab ib puag ncig ntawm txoj kev kawm tau tshwm sim thiab </w:t>
      </w:r>
      <w:r w:rsidR="004B5EA0">
        <w:rPr>
          <w:rFonts w:ascii="Arial" w:hAnsi="Arial"/>
          <w:sz w:val="20"/>
          <w:szCs w:val="20"/>
        </w:rPr>
        <w:t xml:space="preserve">yog vim </w:t>
      </w:r>
      <w:r w:rsidR="00A32E13" w:rsidRPr="00A32E13">
        <w:rPr>
          <w:rFonts w:ascii="Arial" w:hAnsi="Arial"/>
          <w:sz w:val="20"/>
          <w:szCs w:val="20"/>
        </w:rPr>
        <w:t xml:space="preserve">tsis muaj caij nyoog rau </w:t>
      </w:r>
      <w:r w:rsidR="004B5EA0">
        <w:rPr>
          <w:rFonts w:ascii="Arial" w:hAnsi="Arial"/>
          <w:sz w:val="20"/>
          <w:szCs w:val="20"/>
        </w:rPr>
        <w:t>kev khaws</w:t>
      </w:r>
      <w:r w:rsidR="00A32E13" w:rsidRPr="00A32E13">
        <w:rPr>
          <w:rFonts w:ascii="Arial" w:hAnsi="Arial"/>
          <w:sz w:val="20"/>
          <w:szCs w:val="20"/>
        </w:rPr>
        <w:t xml:space="preserve">cov ntaub ntawv </w:t>
      </w:r>
      <w:r w:rsidR="004B5EA0">
        <w:rPr>
          <w:rFonts w:ascii="Arial" w:hAnsi="Arial"/>
          <w:sz w:val="20"/>
          <w:szCs w:val="20"/>
        </w:rPr>
        <w:t xml:space="preserve">li </w:t>
      </w:r>
      <w:r w:rsidR="00A32E13" w:rsidRPr="00A32E13">
        <w:rPr>
          <w:rFonts w:ascii="Arial" w:hAnsi="Arial"/>
          <w:sz w:val="20"/>
          <w:szCs w:val="20"/>
        </w:rPr>
        <w:t xml:space="preserve">hauv tus qauv. Thaum </w:t>
      </w:r>
      <w:del w:id="671" w:author="Kaxiong" w:date="2021-04-21T23:22:00Z">
        <w:r w:rsidR="004B5EA0" w:rsidDel="009B3A8C">
          <w:rPr>
            <w:rFonts w:ascii="Arial" w:hAnsi="Arial"/>
            <w:sz w:val="20"/>
            <w:szCs w:val="20"/>
          </w:rPr>
          <w:delText>lub ncaij nyoog</w:delText>
        </w:r>
      </w:del>
      <w:ins w:id="672" w:author="Kaxiong" w:date="2021-04-21T23:22:00Z">
        <w:r w:rsidR="009B3A8C">
          <w:rPr>
            <w:rFonts w:ascii="Arial" w:hAnsi="Arial"/>
            <w:sz w:val="20"/>
            <w:szCs w:val="20"/>
          </w:rPr>
          <w:t>nyob rau ncua</w:t>
        </w:r>
      </w:ins>
      <w:r w:rsidR="004B5EA0">
        <w:rPr>
          <w:rFonts w:ascii="Arial" w:hAnsi="Arial"/>
          <w:sz w:val="20"/>
          <w:szCs w:val="20"/>
        </w:rPr>
        <w:t xml:space="preserve"> </w:t>
      </w:r>
      <w:r w:rsidR="00A32E13" w:rsidRPr="00A32E13">
        <w:rPr>
          <w:rFonts w:ascii="Arial" w:hAnsi="Arial"/>
          <w:sz w:val="20"/>
          <w:szCs w:val="20"/>
        </w:rPr>
        <w:t xml:space="preserve">Kawm </w:t>
      </w:r>
      <w:del w:id="673" w:author="Kaxiong" w:date="2021-04-21T23:22:00Z">
        <w:r w:rsidR="00A32E13" w:rsidRPr="00A32E13" w:rsidDel="009B3A8C">
          <w:rPr>
            <w:rFonts w:ascii="Arial" w:hAnsi="Arial"/>
            <w:sz w:val="20"/>
            <w:szCs w:val="20"/>
          </w:rPr>
          <w:delText>Kev</w:delText>
        </w:r>
      </w:del>
      <w:ins w:id="674" w:author="Kaxiong" w:date="2021-04-21T23:22:00Z">
        <w:r w:rsidR="009B3A8C">
          <w:rPr>
            <w:rFonts w:ascii="Arial" w:hAnsi="Arial"/>
            <w:sz w:val="20"/>
            <w:szCs w:val="20"/>
          </w:rPr>
          <w:t>ntawv</w:t>
        </w:r>
      </w:ins>
      <w:r w:rsidR="00A32E13" w:rsidRPr="00A32E13">
        <w:rPr>
          <w:rFonts w:ascii="Arial" w:hAnsi="Arial"/>
          <w:sz w:val="20"/>
          <w:szCs w:val="20"/>
        </w:rPr>
        <w:t xml:space="preserve"> Deb</w:t>
      </w:r>
      <w:r w:rsidR="004B5EA0">
        <w:rPr>
          <w:rFonts w:ascii="Arial" w:hAnsi="Arial"/>
          <w:sz w:val="20"/>
          <w:szCs w:val="20"/>
        </w:rPr>
        <w:t xml:space="preserve">, </w:t>
      </w:r>
      <w:r w:rsidR="005533D0" w:rsidRPr="005533D0">
        <w:rPr>
          <w:rFonts w:ascii="Arial" w:hAnsi="Arial"/>
          <w:sz w:val="20"/>
          <w:szCs w:val="20"/>
        </w:rPr>
        <w:t>Kenneth koom</w:t>
      </w:r>
      <w:r w:rsidR="006C10A6">
        <w:rPr>
          <w:rFonts w:ascii="Arial" w:hAnsi="Arial"/>
          <w:sz w:val="20"/>
          <w:szCs w:val="20"/>
        </w:rPr>
        <w:t xml:space="preserve"> tes</w:t>
      </w:r>
      <w:r w:rsidR="005533D0" w:rsidRPr="005533D0">
        <w:rPr>
          <w:rFonts w:ascii="Arial" w:hAnsi="Arial"/>
          <w:sz w:val="20"/>
          <w:szCs w:val="20"/>
        </w:rPr>
        <w:t xml:space="preserve"> nrog kev ua raws</w:t>
      </w:r>
      <w:r w:rsidR="006C10A6">
        <w:rPr>
          <w:rFonts w:ascii="Arial" w:hAnsi="Arial"/>
          <w:sz w:val="20"/>
          <w:szCs w:val="20"/>
        </w:rPr>
        <w:t xml:space="preserve"> li</w:t>
      </w:r>
      <w:r w:rsidR="005533D0" w:rsidRPr="005533D0">
        <w:rPr>
          <w:rFonts w:ascii="Arial" w:hAnsi="Arial"/>
          <w:sz w:val="20"/>
          <w:szCs w:val="20"/>
        </w:rPr>
        <w:t xml:space="preserve"> kev hloov kho ntawm nws lub hom phiaj thiab tau</w:t>
      </w:r>
      <w:r w:rsidR="006C10A6">
        <w:rPr>
          <w:rFonts w:ascii="Arial" w:hAnsi="Arial"/>
          <w:sz w:val="20"/>
          <w:szCs w:val="20"/>
        </w:rPr>
        <w:t xml:space="preserve"> txais kev</w:t>
      </w:r>
      <w:r w:rsidR="005533D0" w:rsidRPr="005533D0">
        <w:rPr>
          <w:rFonts w:ascii="Arial" w:hAnsi="Arial"/>
          <w:sz w:val="20"/>
          <w:szCs w:val="20"/>
        </w:rPr>
        <w:t xml:space="preserve"> qhia </w:t>
      </w:r>
      <w:r w:rsidR="006C10A6">
        <w:rPr>
          <w:rFonts w:ascii="Arial" w:hAnsi="Arial"/>
          <w:sz w:val="20"/>
          <w:szCs w:val="20"/>
        </w:rPr>
        <w:t xml:space="preserve">nyob </w:t>
      </w:r>
      <w:r w:rsidR="005533D0" w:rsidRPr="005533D0">
        <w:rPr>
          <w:rFonts w:ascii="Arial" w:hAnsi="Arial"/>
          <w:sz w:val="20"/>
          <w:szCs w:val="20"/>
        </w:rPr>
        <w:t>hauv tsev.</w:t>
      </w:r>
      <w:r w:rsidR="00A32E13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r w:rsidR="00C43385">
        <w:rPr>
          <w:rFonts w:ascii="Arial" w:hAnsi="Arial"/>
          <w:sz w:val="20"/>
          <w:szCs w:val="20"/>
        </w:rPr>
        <w:t>Cov tsam thawj hauv qhov kev nce qib</w:t>
      </w:r>
    </w:p>
    <w:p w14:paraId="21A5FBAF" w14:textId="3B17BE7B" w:rsidR="00FE68F2" w:rsidRPr="002057CA" w:rsidRDefault="00FE68F2" w:rsidP="00FE68F2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</w:t>
      </w:r>
      <w:r w:rsidR="008A5DF0">
        <w:rPr>
          <w:rFonts w:ascii="Arial" w:hAnsi="Arial"/>
          <w:sz w:val="20"/>
          <w:szCs w:val="20"/>
        </w:rPr>
        <w:t>7</w:t>
      </w:r>
      <w:r w:rsidRPr="00BA5BB9">
        <w:rPr>
          <w:rFonts w:ascii="Arial" w:hAnsi="Arial"/>
          <w:sz w:val="20"/>
          <w:szCs w:val="20"/>
        </w:rPr>
        <w:t>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 w:rsidR="009019CE" w:rsidRPr="00A32E13">
        <w:rPr>
          <w:rFonts w:ascii="Arial" w:hAnsi="Arial"/>
          <w:sz w:val="20"/>
          <w:szCs w:val="20"/>
        </w:rPr>
        <w:t>Kev nce qib rau lub hom phiaj no tsis tuaj yeem muaj kev</w:t>
      </w:r>
      <w:ins w:id="675" w:author="Kaxiong" w:date="2021-04-21T23:23:00Z">
        <w:r w:rsidR="009B3A8C">
          <w:rPr>
            <w:rFonts w:ascii="Arial" w:hAnsi="Arial"/>
            <w:sz w:val="20"/>
            <w:szCs w:val="20"/>
          </w:rPr>
          <w:t xml:space="preserve"> txheeb xyua</w:t>
        </w:r>
      </w:ins>
      <w:ins w:id="676" w:author="Kaxiong" w:date="2021-04-21T23:24:00Z">
        <w:r w:rsidR="009B3A8C">
          <w:rPr>
            <w:rFonts w:ascii="Arial" w:hAnsi="Arial"/>
            <w:sz w:val="20"/>
            <w:szCs w:val="20"/>
          </w:rPr>
          <w:t>s uas</w:t>
        </w:r>
      </w:ins>
      <w:r w:rsidR="009019CE" w:rsidRPr="00A32E13">
        <w:rPr>
          <w:rFonts w:ascii="Arial" w:hAnsi="Arial"/>
          <w:sz w:val="20"/>
          <w:szCs w:val="20"/>
        </w:rPr>
        <w:t xml:space="preserve"> ntseeg tau zoo thaum lub sij hawm </w:t>
      </w:r>
      <w:r w:rsidR="009019CE">
        <w:rPr>
          <w:rFonts w:ascii="Arial" w:hAnsi="Arial"/>
          <w:sz w:val="20"/>
          <w:szCs w:val="20"/>
        </w:rPr>
        <w:t xml:space="preserve">kaws tsev kawm ntawv vim </w:t>
      </w:r>
      <w:r w:rsidR="009019CE" w:rsidRPr="00A32E13">
        <w:rPr>
          <w:rFonts w:ascii="Arial" w:hAnsi="Arial"/>
          <w:sz w:val="20"/>
          <w:szCs w:val="20"/>
        </w:rPr>
        <w:t xml:space="preserve">COVID-19 </w:t>
      </w:r>
      <w:r w:rsidR="009019CE">
        <w:rPr>
          <w:rFonts w:ascii="Arial" w:hAnsi="Arial"/>
          <w:sz w:val="20"/>
          <w:szCs w:val="20"/>
        </w:rPr>
        <w:t>ib puag ncig muaj qhov</w:t>
      </w:r>
      <w:r w:rsidR="009019CE" w:rsidRPr="00A32E13">
        <w:rPr>
          <w:rFonts w:ascii="Arial" w:hAnsi="Arial"/>
          <w:sz w:val="20"/>
          <w:szCs w:val="20"/>
        </w:rPr>
        <w:t xml:space="preserve"> sib txawv</w:t>
      </w:r>
      <w:r w:rsidR="009019CE">
        <w:rPr>
          <w:rFonts w:ascii="Arial" w:hAnsi="Arial"/>
          <w:sz w:val="20"/>
          <w:szCs w:val="20"/>
        </w:rPr>
        <w:t xml:space="preserve"> ntau yam </w:t>
      </w:r>
      <w:r w:rsidR="009019CE" w:rsidRPr="00A32E13">
        <w:rPr>
          <w:rFonts w:ascii="Arial" w:hAnsi="Arial"/>
          <w:sz w:val="20"/>
          <w:szCs w:val="20"/>
        </w:rPr>
        <w:t xml:space="preserve">thiab ib puag ncig ntawm txoj kev kawm tau tshwm sim thiab </w:t>
      </w:r>
      <w:r w:rsidR="009019CE">
        <w:rPr>
          <w:rFonts w:ascii="Arial" w:hAnsi="Arial"/>
          <w:sz w:val="20"/>
          <w:szCs w:val="20"/>
        </w:rPr>
        <w:t xml:space="preserve">yog vim </w:t>
      </w:r>
      <w:r w:rsidR="009019CE" w:rsidRPr="00A32E13">
        <w:rPr>
          <w:rFonts w:ascii="Arial" w:hAnsi="Arial"/>
          <w:sz w:val="20"/>
          <w:szCs w:val="20"/>
        </w:rPr>
        <w:t xml:space="preserve">tsis muaj caij nyoog rau </w:t>
      </w:r>
      <w:r w:rsidR="009019CE">
        <w:rPr>
          <w:rFonts w:ascii="Arial" w:hAnsi="Arial"/>
          <w:sz w:val="20"/>
          <w:szCs w:val="20"/>
        </w:rPr>
        <w:t>kev khaws</w:t>
      </w:r>
      <w:r w:rsidR="009019CE" w:rsidRPr="00A32E13">
        <w:rPr>
          <w:rFonts w:ascii="Arial" w:hAnsi="Arial"/>
          <w:sz w:val="20"/>
          <w:szCs w:val="20"/>
        </w:rPr>
        <w:t xml:space="preserve">cov ntaub ntawv </w:t>
      </w:r>
      <w:r w:rsidR="009019CE">
        <w:rPr>
          <w:rFonts w:ascii="Arial" w:hAnsi="Arial"/>
          <w:sz w:val="20"/>
          <w:szCs w:val="20"/>
        </w:rPr>
        <w:t xml:space="preserve">li </w:t>
      </w:r>
      <w:r w:rsidR="009019CE" w:rsidRPr="00A32E13">
        <w:rPr>
          <w:rFonts w:ascii="Arial" w:hAnsi="Arial"/>
          <w:sz w:val="20"/>
          <w:szCs w:val="20"/>
        </w:rPr>
        <w:t xml:space="preserve">hauv tus qauv. Thaum </w:t>
      </w:r>
      <w:del w:id="677" w:author="Kaxiong" w:date="2021-04-21T23:24:00Z">
        <w:r w:rsidR="009019CE" w:rsidDel="009B3A8C">
          <w:rPr>
            <w:rFonts w:ascii="Arial" w:hAnsi="Arial"/>
            <w:sz w:val="20"/>
            <w:szCs w:val="20"/>
          </w:rPr>
          <w:delText>lub ncaij nyoog</w:delText>
        </w:r>
      </w:del>
      <w:ins w:id="678" w:author="Kaxiong" w:date="2021-04-21T23:24:00Z">
        <w:r w:rsidR="009B3A8C">
          <w:rPr>
            <w:rFonts w:ascii="Arial" w:hAnsi="Arial"/>
            <w:sz w:val="20"/>
            <w:szCs w:val="20"/>
          </w:rPr>
          <w:t>nyob rau ncua</w:t>
        </w:r>
      </w:ins>
      <w:r w:rsidR="009019CE">
        <w:rPr>
          <w:rFonts w:ascii="Arial" w:hAnsi="Arial"/>
          <w:sz w:val="20"/>
          <w:szCs w:val="20"/>
        </w:rPr>
        <w:t xml:space="preserve"> </w:t>
      </w:r>
      <w:r w:rsidR="009019CE" w:rsidRPr="00A32E13">
        <w:rPr>
          <w:rFonts w:ascii="Arial" w:hAnsi="Arial"/>
          <w:sz w:val="20"/>
          <w:szCs w:val="20"/>
        </w:rPr>
        <w:t xml:space="preserve">Kawm </w:t>
      </w:r>
      <w:del w:id="679" w:author="Kaxiong" w:date="2021-04-21T23:24:00Z">
        <w:r w:rsidR="009019CE" w:rsidRPr="00A32E13" w:rsidDel="009B3A8C">
          <w:rPr>
            <w:rFonts w:ascii="Arial" w:hAnsi="Arial"/>
            <w:sz w:val="20"/>
            <w:szCs w:val="20"/>
          </w:rPr>
          <w:delText>Kev</w:delText>
        </w:r>
      </w:del>
      <w:ins w:id="680" w:author="Kaxiong" w:date="2021-04-21T23:24:00Z">
        <w:r w:rsidR="009B3A8C">
          <w:rPr>
            <w:rFonts w:ascii="Arial" w:hAnsi="Arial"/>
            <w:sz w:val="20"/>
            <w:szCs w:val="20"/>
          </w:rPr>
          <w:t>ntawv</w:t>
        </w:r>
      </w:ins>
      <w:r w:rsidR="009019CE" w:rsidRPr="00A32E13">
        <w:rPr>
          <w:rFonts w:ascii="Arial" w:hAnsi="Arial"/>
          <w:sz w:val="20"/>
          <w:szCs w:val="20"/>
        </w:rPr>
        <w:t xml:space="preserve"> Deb</w:t>
      </w:r>
      <w:r w:rsidR="009019CE">
        <w:rPr>
          <w:rFonts w:ascii="Arial" w:hAnsi="Arial"/>
          <w:sz w:val="20"/>
          <w:szCs w:val="20"/>
        </w:rPr>
        <w:t xml:space="preserve">, </w:t>
      </w:r>
      <w:r w:rsidR="009019CE" w:rsidRPr="005533D0">
        <w:rPr>
          <w:rFonts w:ascii="Arial" w:hAnsi="Arial"/>
          <w:sz w:val="20"/>
          <w:szCs w:val="20"/>
        </w:rPr>
        <w:t>Kenneth koom</w:t>
      </w:r>
      <w:r w:rsidR="009019CE">
        <w:rPr>
          <w:rFonts w:ascii="Arial" w:hAnsi="Arial"/>
          <w:sz w:val="20"/>
          <w:szCs w:val="20"/>
        </w:rPr>
        <w:t xml:space="preserve"> tes</w:t>
      </w:r>
      <w:r w:rsidR="009019CE" w:rsidRPr="005533D0">
        <w:rPr>
          <w:rFonts w:ascii="Arial" w:hAnsi="Arial"/>
          <w:sz w:val="20"/>
          <w:szCs w:val="20"/>
        </w:rPr>
        <w:t xml:space="preserve"> nrog kev ua raws</w:t>
      </w:r>
      <w:r w:rsidR="009019CE">
        <w:rPr>
          <w:rFonts w:ascii="Arial" w:hAnsi="Arial"/>
          <w:sz w:val="20"/>
          <w:szCs w:val="20"/>
        </w:rPr>
        <w:t xml:space="preserve"> li</w:t>
      </w:r>
      <w:r w:rsidR="009019CE" w:rsidRPr="005533D0">
        <w:rPr>
          <w:rFonts w:ascii="Arial" w:hAnsi="Arial"/>
          <w:sz w:val="20"/>
          <w:szCs w:val="20"/>
        </w:rPr>
        <w:t xml:space="preserve"> kev hloov kho ntawm nws lub hom phiaj thiab tau</w:t>
      </w:r>
      <w:r w:rsidR="009019CE">
        <w:rPr>
          <w:rFonts w:ascii="Arial" w:hAnsi="Arial"/>
          <w:sz w:val="20"/>
          <w:szCs w:val="20"/>
        </w:rPr>
        <w:t xml:space="preserve"> txais kev</w:t>
      </w:r>
      <w:r w:rsidR="009019CE" w:rsidRPr="005533D0">
        <w:rPr>
          <w:rFonts w:ascii="Arial" w:hAnsi="Arial"/>
          <w:sz w:val="20"/>
          <w:szCs w:val="20"/>
        </w:rPr>
        <w:t xml:space="preserve"> qhia </w:t>
      </w:r>
      <w:r w:rsidR="009019CE">
        <w:rPr>
          <w:rFonts w:ascii="Arial" w:hAnsi="Arial"/>
          <w:sz w:val="20"/>
          <w:szCs w:val="20"/>
        </w:rPr>
        <w:t xml:space="preserve">nyob </w:t>
      </w:r>
      <w:r w:rsidR="009019CE" w:rsidRPr="005533D0">
        <w:rPr>
          <w:rFonts w:ascii="Arial" w:hAnsi="Arial"/>
          <w:sz w:val="20"/>
          <w:szCs w:val="20"/>
        </w:rPr>
        <w:t>hauv tsev.</w:t>
      </w:r>
      <w:r w:rsidR="009019CE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r w:rsidR="004D62BB">
        <w:rPr>
          <w:rFonts w:ascii="Arial" w:hAnsi="Arial"/>
          <w:sz w:val="20"/>
          <w:szCs w:val="20"/>
        </w:rPr>
        <w:t>Cov tsam thawj hauv qhov kev nce qib</w:t>
      </w:r>
    </w:p>
    <w:p w14:paraId="77B5385F" w14:textId="77777777" w:rsidR="00FE68F2" w:rsidRDefault="00FE68F2" w:rsidP="00FE68F2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                                                                                                                         Cov Ntsiab lus ntawm kev Nce Qib:                                                                                                                                Tawm tswv yim:</w:t>
      </w:r>
    </w:p>
    <w:p w14:paraId="10A9CCAF" w14:textId="53610DD9" w:rsidR="00FE68F2" w:rsidRDefault="00FE68F2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lastRenderedPageBreak/>
        <w:t xml:space="preserve">Hnub Tshuaj Xyuas Ib Xyoo Puag Ncig:                                                                                                                      Lub hom phiaj </w:t>
      </w:r>
      <w:del w:id="681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682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6E56D8D5" w14:textId="14C948AF" w:rsidR="000D7017" w:rsidRDefault="000D7017">
      <w:pPr>
        <w:rPr>
          <w:rFonts w:ascii="Arial" w:hAnsi="Arial"/>
          <w:b/>
          <w:bCs/>
          <w:sz w:val="20"/>
          <w:szCs w:val="20"/>
        </w:rPr>
      </w:pPr>
    </w:p>
    <w:p w14:paraId="08F62B3B" w14:textId="66E53F1D" w:rsidR="000D7017" w:rsidRDefault="000D7017">
      <w:pPr>
        <w:rPr>
          <w:rFonts w:ascii="Arial" w:hAnsi="Arial"/>
          <w:b/>
          <w:bCs/>
          <w:sz w:val="20"/>
          <w:szCs w:val="20"/>
        </w:rPr>
      </w:pPr>
    </w:p>
    <w:p w14:paraId="6EB51D9D" w14:textId="77777777" w:rsidR="00BF09DA" w:rsidRDefault="00BF09DA">
      <w:pPr>
        <w:jc w:val="center"/>
        <w:rPr>
          <w:ins w:id="683" w:author="Kaxiong" w:date="2021-04-22T19:29:00Z"/>
          <w:rFonts w:ascii="Arial" w:eastAsia="Arial" w:hAnsi="Arial"/>
          <w:b/>
          <w:sz w:val="23"/>
        </w:rPr>
      </w:pPr>
    </w:p>
    <w:p w14:paraId="253BF15D" w14:textId="77777777" w:rsidR="00BF09DA" w:rsidRDefault="00BF09DA">
      <w:pPr>
        <w:jc w:val="center"/>
        <w:rPr>
          <w:ins w:id="684" w:author="Kaxiong" w:date="2021-04-22T19:29:00Z"/>
          <w:rFonts w:ascii="Arial" w:eastAsia="Arial" w:hAnsi="Arial"/>
          <w:b/>
          <w:sz w:val="23"/>
        </w:rPr>
      </w:pPr>
    </w:p>
    <w:p w14:paraId="35775A8E" w14:textId="77777777" w:rsidR="00BF09DA" w:rsidRDefault="00BF09DA">
      <w:pPr>
        <w:jc w:val="center"/>
        <w:rPr>
          <w:ins w:id="685" w:author="Kaxiong" w:date="2021-04-22T19:29:00Z"/>
          <w:rFonts w:ascii="Arial" w:eastAsia="Arial" w:hAnsi="Arial"/>
          <w:b/>
          <w:sz w:val="23"/>
        </w:rPr>
      </w:pPr>
    </w:p>
    <w:p w14:paraId="429CD048" w14:textId="77777777" w:rsidR="00BF09DA" w:rsidRDefault="00BF09DA">
      <w:pPr>
        <w:jc w:val="center"/>
        <w:rPr>
          <w:ins w:id="686" w:author="Kaxiong" w:date="2021-04-22T19:29:00Z"/>
          <w:rFonts w:ascii="Arial" w:eastAsia="Arial" w:hAnsi="Arial"/>
          <w:b/>
          <w:sz w:val="23"/>
        </w:rPr>
      </w:pPr>
    </w:p>
    <w:p w14:paraId="390C1F67" w14:textId="77777777" w:rsidR="00BF09DA" w:rsidRDefault="00BF09DA">
      <w:pPr>
        <w:jc w:val="center"/>
        <w:rPr>
          <w:ins w:id="687" w:author="Kaxiong" w:date="2021-04-22T19:29:00Z"/>
          <w:rFonts w:ascii="Arial" w:eastAsia="Arial" w:hAnsi="Arial"/>
          <w:b/>
          <w:sz w:val="23"/>
        </w:rPr>
      </w:pPr>
    </w:p>
    <w:p w14:paraId="04500086" w14:textId="77777777" w:rsidR="00BF09DA" w:rsidRDefault="00BF09DA">
      <w:pPr>
        <w:jc w:val="center"/>
        <w:rPr>
          <w:ins w:id="688" w:author="Kaxiong" w:date="2021-04-22T19:29:00Z"/>
          <w:rFonts w:ascii="Arial" w:eastAsia="Arial" w:hAnsi="Arial"/>
          <w:b/>
          <w:sz w:val="23"/>
        </w:rPr>
      </w:pPr>
    </w:p>
    <w:p w14:paraId="48728192" w14:textId="77777777" w:rsidR="00BF09DA" w:rsidRDefault="00BF09DA">
      <w:pPr>
        <w:jc w:val="center"/>
        <w:rPr>
          <w:ins w:id="689" w:author="Kaxiong" w:date="2021-04-22T19:29:00Z"/>
          <w:rFonts w:ascii="Arial" w:eastAsia="Arial" w:hAnsi="Arial"/>
          <w:b/>
          <w:sz w:val="23"/>
        </w:rPr>
      </w:pPr>
    </w:p>
    <w:p w14:paraId="49A337DE" w14:textId="77777777" w:rsidR="00BF09DA" w:rsidRDefault="00BF09DA">
      <w:pPr>
        <w:jc w:val="center"/>
        <w:rPr>
          <w:ins w:id="690" w:author="Kaxiong" w:date="2021-04-22T19:29:00Z"/>
          <w:rFonts w:ascii="Arial" w:eastAsia="Arial" w:hAnsi="Arial"/>
          <w:b/>
          <w:sz w:val="23"/>
        </w:rPr>
      </w:pPr>
    </w:p>
    <w:p w14:paraId="2A9D3E89" w14:textId="77777777" w:rsidR="00BF09DA" w:rsidRDefault="00BF09DA">
      <w:pPr>
        <w:jc w:val="center"/>
        <w:rPr>
          <w:ins w:id="691" w:author="Kaxiong" w:date="2021-04-22T19:29:00Z"/>
          <w:rFonts w:ascii="Arial" w:eastAsia="Arial" w:hAnsi="Arial"/>
          <w:b/>
          <w:sz w:val="23"/>
        </w:rPr>
      </w:pPr>
    </w:p>
    <w:p w14:paraId="36B8766F" w14:textId="77777777" w:rsidR="00BF09DA" w:rsidRDefault="00BF09DA">
      <w:pPr>
        <w:jc w:val="center"/>
        <w:rPr>
          <w:ins w:id="692" w:author="Kaxiong" w:date="2021-04-22T19:29:00Z"/>
          <w:rFonts w:ascii="Arial" w:eastAsia="Arial" w:hAnsi="Arial"/>
          <w:b/>
          <w:sz w:val="23"/>
        </w:rPr>
      </w:pPr>
    </w:p>
    <w:p w14:paraId="0426DA50" w14:textId="77777777" w:rsidR="00BF09DA" w:rsidRDefault="00BF09DA">
      <w:pPr>
        <w:jc w:val="center"/>
        <w:rPr>
          <w:ins w:id="693" w:author="Kaxiong" w:date="2021-04-22T19:29:00Z"/>
          <w:rFonts w:ascii="Arial" w:eastAsia="Arial" w:hAnsi="Arial"/>
          <w:b/>
          <w:sz w:val="23"/>
        </w:rPr>
      </w:pPr>
    </w:p>
    <w:p w14:paraId="37363C94" w14:textId="77777777" w:rsidR="00BF09DA" w:rsidRDefault="00BF09DA">
      <w:pPr>
        <w:jc w:val="center"/>
        <w:rPr>
          <w:ins w:id="694" w:author="Kaxiong" w:date="2021-04-22T19:29:00Z"/>
          <w:rFonts w:ascii="Arial" w:eastAsia="Arial" w:hAnsi="Arial"/>
          <w:b/>
          <w:sz w:val="23"/>
        </w:rPr>
      </w:pPr>
    </w:p>
    <w:p w14:paraId="501F461F" w14:textId="77777777" w:rsidR="00BF09DA" w:rsidRDefault="00BF09DA">
      <w:pPr>
        <w:jc w:val="center"/>
        <w:rPr>
          <w:ins w:id="695" w:author="Kaxiong" w:date="2021-04-22T19:29:00Z"/>
          <w:rFonts w:ascii="Arial" w:eastAsia="Arial" w:hAnsi="Arial"/>
          <w:b/>
          <w:sz w:val="23"/>
        </w:rPr>
      </w:pPr>
    </w:p>
    <w:p w14:paraId="41DB179E" w14:textId="77777777" w:rsidR="00BF09DA" w:rsidRDefault="00BF09DA">
      <w:pPr>
        <w:jc w:val="center"/>
        <w:rPr>
          <w:ins w:id="696" w:author="Kaxiong" w:date="2021-04-22T19:29:00Z"/>
          <w:rFonts w:ascii="Arial" w:eastAsia="Arial" w:hAnsi="Arial"/>
          <w:b/>
          <w:sz w:val="23"/>
        </w:rPr>
      </w:pPr>
    </w:p>
    <w:p w14:paraId="02A7015A" w14:textId="77777777" w:rsidR="00BF09DA" w:rsidRDefault="00BF09DA">
      <w:pPr>
        <w:jc w:val="center"/>
        <w:rPr>
          <w:ins w:id="697" w:author="Kaxiong" w:date="2021-04-22T19:29:00Z"/>
          <w:rFonts w:ascii="Arial" w:eastAsia="Arial" w:hAnsi="Arial"/>
          <w:b/>
          <w:sz w:val="23"/>
        </w:rPr>
      </w:pPr>
    </w:p>
    <w:p w14:paraId="76546580" w14:textId="77777777" w:rsidR="00BF09DA" w:rsidRDefault="00BF09DA">
      <w:pPr>
        <w:jc w:val="center"/>
        <w:rPr>
          <w:ins w:id="698" w:author="Kaxiong" w:date="2021-04-22T19:29:00Z"/>
          <w:rFonts w:ascii="Arial" w:eastAsia="Arial" w:hAnsi="Arial"/>
          <w:b/>
          <w:sz w:val="23"/>
        </w:rPr>
      </w:pPr>
    </w:p>
    <w:p w14:paraId="4E38F172" w14:textId="77777777" w:rsidR="00BF09DA" w:rsidRDefault="00BF09DA">
      <w:pPr>
        <w:jc w:val="center"/>
        <w:rPr>
          <w:ins w:id="699" w:author="Kaxiong" w:date="2021-04-22T19:29:00Z"/>
          <w:rFonts w:ascii="Arial" w:eastAsia="Arial" w:hAnsi="Arial"/>
          <w:b/>
          <w:sz w:val="23"/>
        </w:rPr>
      </w:pPr>
    </w:p>
    <w:p w14:paraId="2A4938D4" w14:textId="77777777" w:rsidR="00BF09DA" w:rsidRDefault="00BF09DA">
      <w:pPr>
        <w:jc w:val="center"/>
        <w:rPr>
          <w:ins w:id="700" w:author="Kaxiong" w:date="2021-04-22T19:29:00Z"/>
          <w:rFonts w:ascii="Arial" w:eastAsia="Arial" w:hAnsi="Arial"/>
          <w:b/>
          <w:sz w:val="23"/>
        </w:rPr>
      </w:pPr>
    </w:p>
    <w:p w14:paraId="23614498" w14:textId="77777777" w:rsidR="00BF09DA" w:rsidRDefault="00BF09DA">
      <w:pPr>
        <w:jc w:val="center"/>
        <w:rPr>
          <w:ins w:id="701" w:author="Kaxiong" w:date="2021-04-22T19:29:00Z"/>
          <w:rFonts w:ascii="Arial" w:eastAsia="Arial" w:hAnsi="Arial"/>
          <w:b/>
          <w:sz w:val="23"/>
        </w:rPr>
      </w:pPr>
    </w:p>
    <w:p w14:paraId="1237009C" w14:textId="77777777" w:rsidR="00BF09DA" w:rsidRDefault="00BF09DA">
      <w:pPr>
        <w:jc w:val="center"/>
        <w:rPr>
          <w:ins w:id="702" w:author="Kaxiong" w:date="2021-04-22T19:29:00Z"/>
          <w:rFonts w:ascii="Arial" w:eastAsia="Arial" w:hAnsi="Arial"/>
          <w:b/>
          <w:sz w:val="23"/>
        </w:rPr>
      </w:pPr>
    </w:p>
    <w:p w14:paraId="3A71862F" w14:textId="77777777" w:rsidR="00BF09DA" w:rsidRDefault="00BF09DA">
      <w:pPr>
        <w:jc w:val="center"/>
        <w:rPr>
          <w:ins w:id="703" w:author="Kaxiong" w:date="2021-04-22T19:29:00Z"/>
          <w:rFonts w:ascii="Arial" w:eastAsia="Arial" w:hAnsi="Arial"/>
          <w:b/>
          <w:sz w:val="23"/>
        </w:rPr>
      </w:pPr>
    </w:p>
    <w:p w14:paraId="11D37260" w14:textId="77777777" w:rsidR="00BF09DA" w:rsidRDefault="00BF09DA">
      <w:pPr>
        <w:jc w:val="center"/>
        <w:rPr>
          <w:ins w:id="704" w:author="Kaxiong" w:date="2021-04-22T19:29:00Z"/>
          <w:rFonts w:ascii="Arial" w:eastAsia="Arial" w:hAnsi="Arial"/>
          <w:b/>
          <w:sz w:val="23"/>
        </w:rPr>
      </w:pPr>
    </w:p>
    <w:p w14:paraId="1FC02140" w14:textId="77777777" w:rsidR="00BF09DA" w:rsidRDefault="00BF09DA">
      <w:pPr>
        <w:jc w:val="center"/>
        <w:rPr>
          <w:ins w:id="705" w:author="Kaxiong" w:date="2021-04-22T19:29:00Z"/>
          <w:rFonts w:ascii="Arial" w:eastAsia="Arial" w:hAnsi="Arial"/>
          <w:b/>
          <w:sz w:val="23"/>
        </w:rPr>
      </w:pPr>
    </w:p>
    <w:p w14:paraId="2A514FC1" w14:textId="77777777" w:rsidR="00BF09DA" w:rsidRDefault="00BF09DA">
      <w:pPr>
        <w:jc w:val="center"/>
        <w:rPr>
          <w:ins w:id="706" w:author="Kaxiong" w:date="2021-04-22T19:29:00Z"/>
          <w:rFonts w:ascii="Arial" w:eastAsia="Arial" w:hAnsi="Arial"/>
          <w:b/>
          <w:sz w:val="23"/>
        </w:rPr>
      </w:pPr>
    </w:p>
    <w:p w14:paraId="5EF9B7FC" w14:textId="77777777" w:rsidR="00BF09DA" w:rsidRDefault="00BF09DA">
      <w:pPr>
        <w:jc w:val="center"/>
        <w:rPr>
          <w:ins w:id="707" w:author="Kaxiong" w:date="2021-04-22T19:29:00Z"/>
          <w:rFonts w:ascii="Arial" w:eastAsia="Arial" w:hAnsi="Arial"/>
          <w:b/>
          <w:sz w:val="23"/>
        </w:rPr>
      </w:pPr>
    </w:p>
    <w:p w14:paraId="7748DC03" w14:textId="77777777" w:rsidR="00BF09DA" w:rsidRDefault="00BF09DA">
      <w:pPr>
        <w:jc w:val="center"/>
        <w:rPr>
          <w:ins w:id="708" w:author="Kaxiong" w:date="2021-04-22T19:29:00Z"/>
          <w:rFonts w:ascii="Arial" w:eastAsia="Arial" w:hAnsi="Arial"/>
          <w:b/>
          <w:sz w:val="23"/>
        </w:rPr>
      </w:pPr>
    </w:p>
    <w:p w14:paraId="0490D34A" w14:textId="77777777" w:rsidR="00BF09DA" w:rsidRDefault="00BF09DA">
      <w:pPr>
        <w:jc w:val="center"/>
        <w:rPr>
          <w:ins w:id="709" w:author="Kaxiong" w:date="2021-04-22T19:29:00Z"/>
          <w:rFonts w:ascii="Arial" w:eastAsia="Arial" w:hAnsi="Arial"/>
          <w:b/>
          <w:sz w:val="23"/>
        </w:rPr>
      </w:pPr>
    </w:p>
    <w:p w14:paraId="6A9EF7ED" w14:textId="77777777" w:rsidR="00BF09DA" w:rsidRDefault="00BF09DA">
      <w:pPr>
        <w:jc w:val="center"/>
        <w:rPr>
          <w:ins w:id="710" w:author="Kaxiong" w:date="2021-04-22T19:29:00Z"/>
          <w:rFonts w:ascii="Arial" w:eastAsia="Arial" w:hAnsi="Arial"/>
          <w:b/>
          <w:sz w:val="23"/>
        </w:rPr>
      </w:pPr>
    </w:p>
    <w:p w14:paraId="08F47BBF" w14:textId="77777777" w:rsidR="00BF09DA" w:rsidRDefault="00BF09DA">
      <w:pPr>
        <w:jc w:val="center"/>
        <w:rPr>
          <w:ins w:id="711" w:author="Kaxiong" w:date="2021-04-22T19:29:00Z"/>
          <w:rFonts w:ascii="Arial" w:eastAsia="Arial" w:hAnsi="Arial"/>
          <w:b/>
          <w:sz w:val="23"/>
        </w:rPr>
      </w:pPr>
    </w:p>
    <w:p w14:paraId="680C025A" w14:textId="77777777" w:rsidR="00BF09DA" w:rsidRDefault="00BF09DA">
      <w:pPr>
        <w:jc w:val="center"/>
        <w:rPr>
          <w:ins w:id="712" w:author="Kaxiong" w:date="2021-04-22T19:29:00Z"/>
          <w:rFonts w:ascii="Arial" w:eastAsia="Arial" w:hAnsi="Arial"/>
          <w:b/>
          <w:sz w:val="23"/>
        </w:rPr>
      </w:pPr>
    </w:p>
    <w:p w14:paraId="6A669D8B" w14:textId="77777777" w:rsidR="00BF09DA" w:rsidRDefault="00BF09DA">
      <w:pPr>
        <w:jc w:val="center"/>
        <w:rPr>
          <w:ins w:id="713" w:author="Kaxiong" w:date="2021-04-22T19:29:00Z"/>
          <w:rFonts w:ascii="Arial" w:eastAsia="Arial" w:hAnsi="Arial"/>
          <w:b/>
          <w:sz w:val="23"/>
        </w:rPr>
      </w:pPr>
    </w:p>
    <w:p w14:paraId="096188E0" w14:textId="2FC3176E" w:rsidR="000D7017" w:rsidRDefault="000D7017">
      <w:pPr>
        <w:jc w:val="center"/>
        <w:rPr>
          <w:rFonts w:ascii="Arial" w:eastAsia="Arial" w:hAnsi="Arial"/>
          <w:b/>
          <w:sz w:val="23"/>
        </w:rPr>
        <w:pPrChange w:id="714" w:author="Kaxiong" w:date="2021-04-21T23:24:00Z">
          <w:pPr>
            <w:ind w:left="3600" w:firstLine="720"/>
          </w:pPr>
        </w:pPrChange>
      </w:pPr>
      <w:r>
        <w:rPr>
          <w:rFonts w:ascii="Arial" w:eastAsia="Arial" w:hAnsi="Arial"/>
          <w:b/>
          <w:sz w:val="23"/>
        </w:rPr>
        <w:lastRenderedPageBreak/>
        <w:t>SACRAMENTO CITY UNIFIED</w:t>
      </w:r>
    </w:p>
    <w:p w14:paraId="7DCCBE88" w14:textId="77777777" w:rsidR="000D7017" w:rsidRDefault="000D7017" w:rsidP="000D7017">
      <w:pPr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COV HOM PHIAJ IB XYOO PUAG NCIG THIAB TEJ PHIAJ XWM</w:t>
      </w:r>
    </w:p>
    <w:p w14:paraId="32B65A59" w14:textId="77777777" w:rsidR="000D7017" w:rsidRDefault="000D7017" w:rsidP="000D7017">
      <w:pPr>
        <w:rPr>
          <w:rFonts w:ascii="Arial" w:hAnsi="Arial"/>
          <w:b/>
          <w:bCs/>
          <w:sz w:val="22"/>
          <w:szCs w:val="22"/>
        </w:rPr>
      </w:pPr>
    </w:p>
    <w:p w14:paraId="18B4D463" w14:textId="77777777" w:rsidR="000D7017" w:rsidRDefault="000D7017" w:rsidP="000D701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Tub Ntxhais Kawm Lub Npe: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i/>
          <w:iCs/>
          <w:sz w:val="20"/>
          <w:szCs w:val="20"/>
          <w:u w:val="single"/>
        </w:rPr>
        <w:t>Chang, Kenneth</w:t>
      </w: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b/>
          <w:bCs/>
          <w:sz w:val="20"/>
          <w:szCs w:val="20"/>
        </w:rPr>
        <w:t xml:space="preserve">Hnub Yug: </w:t>
      </w:r>
      <w:r>
        <w:rPr>
          <w:rFonts w:ascii="Arial" w:hAnsi="Arial"/>
          <w:i/>
          <w:iCs/>
          <w:sz w:val="20"/>
          <w:szCs w:val="20"/>
          <w:u w:val="single"/>
        </w:rPr>
        <w:t>5/4/2014</w:t>
      </w:r>
      <w:r>
        <w:rPr>
          <w:rFonts w:ascii="Arial" w:hAnsi="Arial"/>
          <w:sz w:val="20"/>
          <w:szCs w:val="20"/>
        </w:rPr>
        <w:t xml:space="preserve">                     Hnub Nkag IEP: </w:t>
      </w:r>
      <w:r>
        <w:rPr>
          <w:rFonts w:ascii="Arial" w:hAnsi="Arial"/>
          <w:i/>
          <w:iCs/>
          <w:sz w:val="20"/>
          <w:szCs w:val="20"/>
          <w:u w:val="single"/>
        </w:rPr>
        <w:t>10/8/2020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673"/>
        <w:gridCol w:w="6783"/>
      </w:tblGrid>
      <w:tr w:rsidR="000D7017" w14:paraId="53FA7B48" w14:textId="77777777" w:rsidTr="00F26DEC">
        <w:trPr>
          <w:trHeight w:val="721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9B73" w14:textId="4792E184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Ib Cheeb Tsam ntawm Qhov Xav Tau:</w:t>
            </w:r>
            <w:r>
              <w:rPr>
                <w:rFonts w:ascii="Arial" w:hAnsi="Arial"/>
                <w:sz w:val="20"/>
                <w:szCs w:val="20"/>
              </w:rPr>
              <w:t xml:space="preserve"> Kev sib k</w:t>
            </w:r>
            <w:del w:id="715" w:author="Kaxiong" w:date="2021-04-21T23:26:00Z">
              <w:r w:rsidDel="009B3A8C">
                <w:rPr>
                  <w:rFonts w:ascii="Arial" w:hAnsi="Arial"/>
                  <w:sz w:val="20"/>
                  <w:szCs w:val="20"/>
                </w:rPr>
                <w:delText>h</w:delText>
              </w:r>
            </w:del>
            <w:r>
              <w:rPr>
                <w:rFonts w:ascii="Arial" w:hAnsi="Arial"/>
                <w:sz w:val="20"/>
                <w:szCs w:val="20"/>
              </w:rPr>
              <w:t xml:space="preserve">oom tes </w:t>
            </w:r>
            <w:del w:id="716" w:author="Kaxiong" w:date="2021-04-22T20:17:00Z">
              <w:r w:rsidR="00334712" w:rsidDel="003B1242">
                <w:rPr>
                  <w:rFonts w:ascii="Arial" w:hAnsi="Arial"/>
                  <w:sz w:val="20"/>
                  <w:szCs w:val="20"/>
                </w:rPr>
                <w:delText xml:space="preserve">ntawm </w:delText>
              </w:r>
            </w:del>
            <w:r w:rsidR="00334712">
              <w:rPr>
                <w:rFonts w:ascii="Arial" w:hAnsi="Arial"/>
                <w:sz w:val="20"/>
                <w:szCs w:val="20"/>
              </w:rPr>
              <w:t xml:space="preserve">Ob </w:t>
            </w:r>
            <w:del w:id="717" w:author="Kaxiong" w:date="2021-04-21T23:33:00Z">
              <w:r w:rsidR="00334712" w:rsidDel="007F28E3">
                <w:rPr>
                  <w:rFonts w:ascii="Arial" w:hAnsi="Arial"/>
                  <w:sz w:val="20"/>
                  <w:szCs w:val="20"/>
                </w:rPr>
                <w:delText>Leeg</w:delText>
              </w:r>
            </w:del>
            <w:ins w:id="718" w:author="Kaxiong" w:date="2021-04-21T23:33:00Z">
              <w:r w:rsidR="007F28E3">
                <w:rPr>
                  <w:rFonts w:ascii="Arial" w:hAnsi="Arial"/>
                  <w:sz w:val="20"/>
                  <w:szCs w:val="20"/>
                </w:rPr>
                <w:t>sab</w:t>
              </w:r>
            </w:ins>
            <w:r w:rsidR="00334712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ua hauj lwm ntawm lub nrog cev uas zoo/pom tau.</w:t>
            </w:r>
          </w:p>
        </w:tc>
        <w:tc>
          <w:tcPr>
            <w:tcW w:w="6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818B" w14:textId="77777777" w:rsidR="000D7017" w:rsidRDefault="000D7017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Kev Ntsuam Xyuas Ib Xyoo Puag Ncig Cov Hom Phiaj Txhua Xyoo #: </w:t>
            </w:r>
            <w:r>
              <w:rPr>
                <w:rFonts w:ascii="Arial" w:hAnsi="Arial"/>
                <w:i/>
                <w:iCs/>
                <w:sz w:val="20"/>
                <w:szCs w:val="20"/>
                <w:u w:val="single"/>
              </w:rPr>
              <w:t xml:space="preserve"> #14</w:t>
            </w:r>
          </w:p>
          <w:p w14:paraId="3DD2613A" w14:textId="77777777" w:rsidR="000D7017" w:rsidRDefault="000D7017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4AE8BC98" w14:textId="12FBEAF1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hom phiaj:</w:t>
            </w:r>
            <w:r>
              <w:rPr>
                <w:rFonts w:ascii="Arial" w:hAnsi="Arial"/>
                <w:sz w:val="20"/>
                <w:szCs w:val="20"/>
              </w:rPr>
              <w:t xml:space="preserve"> Txog Lub Cuaj Hlis xyoo 2021, </w:t>
            </w:r>
            <w:r w:rsidR="004F172F" w:rsidRPr="004F172F">
              <w:rPr>
                <w:rFonts w:ascii="Arial" w:hAnsi="Arial"/>
                <w:sz w:val="20"/>
                <w:szCs w:val="20"/>
              </w:rPr>
              <w:t xml:space="preserve">Kenneth yuav </w:t>
            </w:r>
            <w:ins w:id="719" w:author="Kaxiong" w:date="2021-04-21T23:32:00Z">
              <w:r w:rsidR="007F28E3">
                <w:rPr>
                  <w:rFonts w:ascii="Arial" w:hAnsi="Arial"/>
                  <w:sz w:val="20"/>
                  <w:szCs w:val="20"/>
                </w:rPr>
                <w:t xml:space="preserve">raug </w:t>
              </w:r>
            </w:ins>
            <w:r w:rsidR="004F172F" w:rsidRPr="004F172F">
              <w:rPr>
                <w:rFonts w:ascii="Arial" w:hAnsi="Arial"/>
                <w:sz w:val="20"/>
                <w:szCs w:val="20"/>
              </w:rPr>
              <w:t>ua</w:t>
            </w:r>
            <w:ins w:id="720" w:author="Kaxiong" w:date="2021-04-21T23:32:00Z">
              <w:r w:rsidR="007F28E3">
                <w:rPr>
                  <w:rFonts w:ascii="Arial" w:hAnsi="Arial"/>
                  <w:sz w:val="20"/>
                  <w:szCs w:val="20"/>
                </w:rPr>
                <w:t xml:space="preserve"> rau</w:t>
              </w:r>
            </w:ins>
            <w:r w:rsidR="004F172F" w:rsidRPr="004F172F">
              <w:rPr>
                <w:rFonts w:ascii="Arial" w:hAnsi="Arial"/>
                <w:sz w:val="20"/>
                <w:szCs w:val="20"/>
              </w:rPr>
              <w:t xml:space="preserve"> kom pom kev nce </w:t>
            </w:r>
            <w:r w:rsidR="00407136">
              <w:rPr>
                <w:rFonts w:ascii="Arial" w:hAnsi="Arial"/>
                <w:sz w:val="20"/>
                <w:szCs w:val="20"/>
              </w:rPr>
              <w:t xml:space="preserve">qib </w:t>
            </w:r>
            <w:r w:rsidR="004F172F" w:rsidRPr="004F172F">
              <w:rPr>
                <w:rFonts w:ascii="Arial" w:hAnsi="Arial"/>
                <w:sz w:val="20"/>
                <w:szCs w:val="20"/>
              </w:rPr>
              <w:t xml:space="preserve">ntawm </w:t>
            </w:r>
            <w:ins w:id="721" w:author="Kaxiong" w:date="2021-04-22T20:19:00Z">
              <w:r w:rsidR="003B1242">
                <w:rPr>
                  <w:rFonts w:ascii="Arial" w:hAnsi="Arial"/>
                  <w:sz w:val="20"/>
                  <w:szCs w:val="20"/>
                </w:rPr>
                <w:t>cov k</w:t>
              </w:r>
            </w:ins>
            <w:ins w:id="722" w:author="Kaxiong" w:date="2021-04-22T20:20:00Z">
              <w:r w:rsidR="003B1242">
                <w:rPr>
                  <w:rFonts w:ascii="Arial" w:hAnsi="Arial"/>
                  <w:sz w:val="20"/>
                  <w:szCs w:val="20"/>
                </w:rPr>
                <w:t xml:space="preserve">ev paub sib koom tes </w:t>
              </w:r>
            </w:ins>
            <w:r w:rsidR="004F172F" w:rsidRPr="004F172F">
              <w:rPr>
                <w:rFonts w:ascii="Arial" w:hAnsi="Arial"/>
                <w:sz w:val="20"/>
                <w:szCs w:val="20"/>
              </w:rPr>
              <w:t xml:space="preserve">ob sab </w:t>
            </w:r>
            <w:del w:id="723" w:author="Kaxiong" w:date="2021-04-22T20:18:00Z">
              <w:r w:rsidR="004F172F" w:rsidRPr="004F172F" w:rsidDel="003B1242">
                <w:rPr>
                  <w:rFonts w:ascii="Arial" w:hAnsi="Arial"/>
                  <w:sz w:val="20"/>
                  <w:szCs w:val="20"/>
                </w:rPr>
                <w:delText>sib luag</w:delText>
              </w:r>
            </w:del>
            <w:r w:rsidR="004F172F" w:rsidRPr="004F172F">
              <w:rPr>
                <w:rFonts w:ascii="Arial" w:hAnsi="Arial"/>
                <w:sz w:val="20"/>
                <w:szCs w:val="20"/>
              </w:rPr>
              <w:t>, pom</w:t>
            </w:r>
            <w:ins w:id="724" w:author="Kaxiong" w:date="2021-04-21T23:34:00Z">
              <w:r w:rsidR="007F28E3">
                <w:rPr>
                  <w:rFonts w:ascii="Arial" w:hAnsi="Arial"/>
                  <w:sz w:val="20"/>
                  <w:szCs w:val="20"/>
                </w:rPr>
                <w:t xml:space="preserve"> tau</w:t>
              </w:r>
            </w:ins>
            <w:r w:rsidR="004F172F" w:rsidRPr="004F172F">
              <w:rPr>
                <w:rFonts w:ascii="Arial" w:hAnsi="Arial"/>
                <w:sz w:val="20"/>
                <w:szCs w:val="20"/>
              </w:rPr>
              <w:t xml:space="preserve">, thiab </w:t>
            </w:r>
            <w:del w:id="725" w:author="Kaxiong" w:date="2021-04-22T20:20:00Z">
              <w:r w:rsidR="004F172F" w:rsidRPr="004F172F" w:rsidDel="003B1242">
                <w:rPr>
                  <w:rFonts w:ascii="Arial" w:hAnsi="Arial"/>
                  <w:sz w:val="20"/>
                  <w:szCs w:val="20"/>
                </w:rPr>
                <w:delText xml:space="preserve">cov </w:delText>
              </w:r>
            </w:del>
            <w:r w:rsidR="004F172F" w:rsidRPr="004F172F">
              <w:rPr>
                <w:rFonts w:ascii="Arial" w:hAnsi="Arial"/>
                <w:sz w:val="20"/>
                <w:szCs w:val="20"/>
              </w:rPr>
              <w:t xml:space="preserve">kev ua kom zoo </w:t>
            </w:r>
            <w:del w:id="726" w:author="Kaxiong" w:date="2021-04-22T20:21:00Z">
              <w:r w:rsidR="004F172F" w:rsidRPr="004F172F" w:rsidDel="003B1242">
                <w:rPr>
                  <w:rFonts w:ascii="Arial" w:hAnsi="Arial"/>
                  <w:sz w:val="20"/>
                  <w:szCs w:val="20"/>
                </w:rPr>
                <w:delText xml:space="preserve">rau lub cev </w:delText>
              </w:r>
              <w:r w:rsidR="00407136" w:rsidDel="003B1242">
                <w:rPr>
                  <w:rFonts w:ascii="Arial" w:hAnsi="Arial"/>
                  <w:sz w:val="20"/>
                  <w:szCs w:val="20"/>
                </w:rPr>
                <w:delText xml:space="preserve">zoo </w:delText>
              </w:r>
            </w:del>
            <w:r w:rsidR="004F172F" w:rsidRPr="004F172F">
              <w:rPr>
                <w:rFonts w:ascii="Arial" w:hAnsi="Arial"/>
                <w:sz w:val="20"/>
                <w:szCs w:val="20"/>
              </w:rPr>
              <w:t xml:space="preserve">raws li muaj pov thawj los ntawm nws lub peev xwm los txiav tawm ib </w:t>
            </w:r>
            <w:del w:id="727" w:author="Kaxiong" w:date="2021-04-21T23:35:00Z">
              <w:r w:rsidR="004F172F" w:rsidRPr="004F172F" w:rsidDel="007F28E3">
                <w:rPr>
                  <w:rFonts w:ascii="Arial" w:hAnsi="Arial"/>
                  <w:sz w:val="20"/>
                  <w:szCs w:val="20"/>
                </w:rPr>
                <w:delText>qho xwm txheej tsis pub dhau</w:delText>
              </w:r>
            </w:del>
            <w:ins w:id="728" w:author="Kaxiong" w:date="2021-04-21T23:35:00Z">
              <w:r w:rsidR="007F28E3">
                <w:rPr>
                  <w:rFonts w:ascii="Arial" w:hAnsi="Arial"/>
                  <w:sz w:val="20"/>
                  <w:szCs w:val="20"/>
                </w:rPr>
                <w:t>daim ntaw</w:t>
              </w:r>
            </w:ins>
            <w:ins w:id="729" w:author="Kaxiong" w:date="2021-04-22T19:08:00Z">
              <w:r w:rsidR="00EF2625">
                <w:rPr>
                  <w:rFonts w:ascii="Arial" w:hAnsi="Arial"/>
                  <w:sz w:val="20"/>
                  <w:szCs w:val="20"/>
                </w:rPr>
                <w:t>v</w:t>
              </w:r>
            </w:ins>
            <w:ins w:id="730" w:author="Kaxiong" w:date="2021-04-21T23:35:00Z">
              <w:r w:rsidR="007F28E3">
                <w:rPr>
                  <w:rFonts w:ascii="Arial" w:hAnsi="Arial"/>
                  <w:sz w:val="20"/>
                  <w:szCs w:val="20"/>
                </w:rPr>
                <w:t xml:space="preserve"> plaub sab </w:t>
              </w:r>
            </w:ins>
            <w:ins w:id="731" w:author="Kaxiong" w:date="2021-04-21T23:36:00Z">
              <w:r w:rsidR="007F28E3">
                <w:rPr>
                  <w:rFonts w:ascii="Arial" w:hAnsi="Arial"/>
                  <w:sz w:val="20"/>
                  <w:szCs w:val="20"/>
                </w:rPr>
                <w:t>xwm meem nyob rau hauv</w:t>
              </w:r>
            </w:ins>
            <w:r w:rsidR="004F172F" w:rsidRPr="004F172F">
              <w:rPr>
                <w:rFonts w:ascii="Arial" w:hAnsi="Arial"/>
                <w:sz w:val="20"/>
                <w:szCs w:val="20"/>
              </w:rPr>
              <w:t xml:space="preserve"> 1/2 nti </w:t>
            </w:r>
            <w:ins w:id="732" w:author="Kaxiong" w:date="2021-04-21T23:36:00Z">
              <w:r w:rsidR="007F28E3">
                <w:rPr>
                  <w:rFonts w:ascii="Arial" w:hAnsi="Arial"/>
                  <w:sz w:val="20"/>
                  <w:szCs w:val="20"/>
                </w:rPr>
                <w:t xml:space="preserve">cov </w:t>
              </w:r>
            </w:ins>
            <w:r w:rsidR="004F172F" w:rsidRPr="004F172F">
              <w:rPr>
                <w:rFonts w:ascii="Arial" w:hAnsi="Arial"/>
                <w:sz w:val="20"/>
                <w:szCs w:val="20"/>
              </w:rPr>
              <w:t xml:space="preserve">kab ntawm nws tus kheej 3/4 </w:t>
            </w:r>
            <w:ins w:id="733" w:author="Kaxiong" w:date="2021-04-21T23:37:00Z">
              <w:r w:rsidR="007F28E3">
                <w:rPr>
                  <w:rFonts w:ascii="Arial" w:hAnsi="Arial"/>
                  <w:sz w:val="20"/>
                  <w:szCs w:val="20"/>
                </w:rPr>
                <w:t xml:space="preserve">zaug </w:t>
              </w:r>
            </w:ins>
            <w:r w:rsidR="004F172F" w:rsidRPr="004F172F">
              <w:rPr>
                <w:rFonts w:ascii="Arial" w:hAnsi="Arial"/>
                <w:sz w:val="20"/>
                <w:szCs w:val="20"/>
              </w:rPr>
              <w:t xml:space="preserve">raws li </w:t>
            </w:r>
            <w:r w:rsidR="00407136">
              <w:rPr>
                <w:rFonts w:ascii="Arial" w:hAnsi="Arial"/>
                <w:sz w:val="20"/>
                <w:szCs w:val="20"/>
              </w:rPr>
              <w:t xml:space="preserve">kev soj </w:t>
            </w:r>
            <w:r w:rsidR="004F172F" w:rsidRPr="004F172F">
              <w:rPr>
                <w:rFonts w:ascii="Arial" w:hAnsi="Arial"/>
                <w:sz w:val="20"/>
                <w:szCs w:val="20"/>
              </w:rPr>
              <w:t xml:space="preserve">ntsuas los ntawm </w:t>
            </w:r>
            <w:del w:id="734" w:author="Kaxiong" w:date="2021-04-21T23:37:00Z">
              <w:r w:rsidR="004F172F" w:rsidRPr="004F172F" w:rsidDel="007F28E3">
                <w:rPr>
                  <w:rFonts w:ascii="Arial" w:hAnsi="Arial"/>
                  <w:sz w:val="20"/>
                  <w:szCs w:val="20"/>
                </w:rPr>
                <w:delText xml:space="preserve">kev </w:delText>
              </w:r>
              <w:r w:rsidR="00407136" w:rsidDel="007F28E3">
                <w:rPr>
                  <w:rFonts w:ascii="Arial" w:hAnsi="Arial"/>
                  <w:sz w:val="20"/>
                  <w:szCs w:val="20"/>
                </w:rPr>
                <w:delText>piv txwv kev</w:delText>
              </w:r>
            </w:del>
            <w:ins w:id="735" w:author="Kaxiong" w:date="2021-04-21T23:37:00Z">
              <w:r w:rsidR="007F28E3">
                <w:rPr>
                  <w:rFonts w:ascii="Arial" w:hAnsi="Arial"/>
                  <w:sz w:val="20"/>
                  <w:szCs w:val="20"/>
                </w:rPr>
                <w:t>cov qauv</w:t>
              </w:r>
            </w:ins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r w:rsidR="004F172F" w:rsidRPr="004F172F">
              <w:rPr>
                <w:rFonts w:ascii="Arial" w:hAnsi="Arial"/>
                <w:sz w:val="20"/>
                <w:szCs w:val="20"/>
              </w:rPr>
              <w:t>ua hauj</w:t>
            </w:r>
            <w:r w:rsidR="00407136">
              <w:rPr>
                <w:rFonts w:ascii="Arial" w:hAnsi="Arial"/>
                <w:sz w:val="20"/>
                <w:szCs w:val="20"/>
              </w:rPr>
              <w:t xml:space="preserve"> </w:t>
            </w:r>
            <w:r w:rsidR="004F172F" w:rsidRPr="004F172F">
              <w:rPr>
                <w:rFonts w:ascii="Arial" w:hAnsi="Arial"/>
                <w:sz w:val="20"/>
                <w:szCs w:val="20"/>
              </w:rPr>
              <w:t>lwm.</w:t>
            </w:r>
          </w:p>
          <w:p w14:paraId="5D97FAD8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A8A7FF" wp14:editId="6B41951C">
                  <wp:extent cx="149225" cy="109220"/>
                  <wp:effectExtent l="0" t="0" r="3175" b="508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Tso cai rau tub ntxhais kawm koom tes/kawm tau raws li cov qauv ntaub ntawv kawm / lub xeev tus qauv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2A7F1254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E024B35" wp14:editId="490C09CB">
                  <wp:extent cx="152479" cy="114359"/>
                  <wp:effectExtent l="0" t="0" r="0" b="0"/>
                  <wp:docPr id="210" name="Picture 2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79" cy="114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Hais txog lwm yam kev kawm xav tau uas ua los ntawm kev xiam oob qhab</w:t>
            </w:r>
          </w:p>
          <w:p w14:paraId="67EEDC88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E08CE8" wp14:editId="5A8A8A27">
                  <wp:extent cx="149225" cy="109220"/>
                  <wp:effectExtent l="0" t="0" r="3175" b="508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paub lus zoo</w:t>
            </w:r>
          </w:p>
          <w:p w14:paraId="518F3A34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E2ED56" wp14:editId="0FB7B6B1">
                  <wp:extent cx="149225" cy="109220"/>
                  <wp:effectExtent l="0" t="0" r="3175" b="508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Lub Hom Phiaj Hloov Mus:       </w:t>
            </w:r>
            <w:r>
              <w:rPr>
                <w:noProof/>
                <w:spacing w:val="-16"/>
              </w:rPr>
              <w:drawing>
                <wp:inline distT="0" distB="0" distL="0" distR="0" wp14:anchorId="15E84B7E" wp14:editId="0BA4D42E">
                  <wp:extent cx="149225" cy="119380"/>
                  <wp:effectExtent l="0" t="0" r="3175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 Kev Kawm/ Kev Xyaum</w:t>
            </w:r>
          </w:p>
          <w:p w14:paraId="7EB8ACD6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6C8D0D" wp14:editId="586C093B">
                  <wp:extent cx="149225" cy="109220"/>
                  <wp:effectExtent l="0" t="0" r="3175" b="508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 xml:space="preserve">Kev Ua Hauj lwm                       </w:t>
            </w:r>
            <w:r>
              <w:rPr>
                <w:noProof/>
                <w:spacing w:val="-16"/>
              </w:rPr>
              <w:drawing>
                <wp:inline distT="0" distB="0" distL="0" distR="0" wp14:anchorId="43AB10A6" wp14:editId="14AA7F95">
                  <wp:extent cx="149225" cy="119380"/>
                  <wp:effectExtent l="0" t="0" r="3175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  <w:szCs w:val="20"/>
              </w:rPr>
              <w:t>Kev nyob Ywj Pheej</w:t>
            </w:r>
          </w:p>
          <w:p w14:paraId="0DCB86AE" w14:textId="775CA560" w:rsidR="000D7017" w:rsidRDefault="000D7017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Tus (Cov) Neeg Saib Xyuas:</w:t>
            </w:r>
            <w:r>
              <w:rPr>
                <w:rFonts w:ascii="Arial" w:hAnsi="Arial"/>
                <w:sz w:val="20"/>
                <w:szCs w:val="20"/>
              </w:rPr>
              <w:t xml:space="preserve">  Cov xib fwb qhia ntawv hauv chav kawm</w:t>
            </w:r>
            <w:del w:id="736" w:author="Kaxiong" w:date="2021-04-21T20:06:00Z">
              <w:r w:rsidDel="006451C0">
                <w:rPr>
                  <w:rFonts w:ascii="Arial" w:hAnsi="Arial"/>
                  <w:sz w:val="20"/>
                  <w:szCs w:val="20"/>
                </w:rPr>
                <w:delText>/Tus siab xyuas</w:delText>
              </w:r>
            </w:del>
            <w:ins w:id="737" w:author="Kaxiong" w:date="2021-04-21T20:06:00Z">
              <w:r w:rsidR="006451C0">
                <w:rPr>
                  <w:rFonts w:ascii="Arial" w:hAnsi="Arial"/>
                  <w:sz w:val="20"/>
                  <w:szCs w:val="20"/>
                </w:rPr>
                <w:t>/Cov neeg saib xyuas</w:t>
              </w:r>
            </w:ins>
            <w:r>
              <w:rPr>
                <w:rFonts w:ascii="Arial" w:hAnsi="Arial"/>
                <w:sz w:val="20"/>
                <w:szCs w:val="20"/>
              </w:rPr>
              <w:t>/Cov neeg ua hauj lwm/OT</w:t>
            </w:r>
          </w:p>
        </w:tc>
      </w:tr>
      <w:tr w:rsidR="000D7017" w14:paraId="2A0A6ADC" w14:textId="77777777" w:rsidTr="00F26DEC">
        <w:trPr>
          <w:trHeight w:val="2829"/>
        </w:trPr>
        <w:tc>
          <w:tcPr>
            <w:tcW w:w="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A3A" w14:textId="6BB3691D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  <w:lang w:bidi="lo-LA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Lub hauv paus: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8900FF" w:rsidRPr="008900FF">
              <w:rPr>
                <w:rFonts w:ascii="Arial" w:hAnsi="Arial"/>
                <w:sz w:val="20"/>
                <w:szCs w:val="20"/>
              </w:rPr>
              <w:t xml:space="preserve">Kenneth tuaj yeem txiav </w:t>
            </w:r>
            <w:del w:id="738" w:author="Kaxiong" w:date="2021-04-21T23:30:00Z">
              <w:r w:rsidR="0040423D" w:rsidDel="007F28E3">
                <w:rPr>
                  <w:rFonts w:ascii="Arial" w:hAnsi="Arial"/>
                  <w:sz w:val="20"/>
                  <w:szCs w:val="20"/>
                </w:rPr>
                <w:delText>8</w:delText>
              </w:r>
              <w:r w:rsidR="008900FF" w:rsidRPr="008900FF" w:rsidDel="007F28E3">
                <w:rPr>
                  <w:rFonts w:ascii="Arial" w:hAnsi="Arial"/>
                  <w:sz w:val="20"/>
                  <w:szCs w:val="20"/>
                </w:rPr>
                <w:delText xml:space="preserve"> </w:delText>
              </w:r>
            </w:del>
            <w:ins w:id="739" w:author="Kaxiong" w:date="2021-04-21T23:30:00Z">
              <w:r w:rsidR="007F28E3">
                <w:rPr>
                  <w:rFonts w:ascii="Arial" w:hAnsi="Arial"/>
                  <w:sz w:val="20"/>
                  <w:szCs w:val="20"/>
                </w:rPr>
                <w:t xml:space="preserve">ib </w:t>
              </w:r>
            </w:ins>
            <w:r w:rsidR="008900FF" w:rsidRPr="008900FF">
              <w:rPr>
                <w:rFonts w:ascii="Arial" w:hAnsi="Arial"/>
                <w:sz w:val="20"/>
                <w:szCs w:val="20"/>
              </w:rPr>
              <w:t>txoj kab</w:t>
            </w:r>
            <w:ins w:id="740" w:author="Kaxiong" w:date="2021-04-21T23:30:00Z">
              <w:r w:rsidR="007F28E3">
                <w:rPr>
                  <w:rFonts w:ascii="Arial" w:hAnsi="Arial"/>
                  <w:sz w:val="20"/>
                  <w:szCs w:val="20"/>
                </w:rPr>
                <w:t xml:space="preserve"> 8 nti</w:t>
              </w:r>
            </w:ins>
            <w:r w:rsidR="008900FF" w:rsidRPr="008900FF">
              <w:rPr>
                <w:rFonts w:ascii="Arial" w:hAnsi="Arial"/>
                <w:sz w:val="20"/>
                <w:szCs w:val="20"/>
              </w:rPr>
              <w:t xml:space="preserve"> nyob rau hauv 1/2 nti </w:t>
            </w:r>
            <w:ins w:id="741" w:author="Kaxiong" w:date="2021-04-21T23:30:00Z">
              <w:r w:rsidR="007F28E3">
                <w:rPr>
                  <w:rFonts w:ascii="Arial" w:hAnsi="Arial"/>
                  <w:sz w:val="20"/>
                  <w:szCs w:val="20"/>
                </w:rPr>
                <w:t xml:space="preserve">cov </w:t>
              </w:r>
            </w:ins>
            <w:r w:rsidR="008900FF" w:rsidRPr="008900FF">
              <w:rPr>
                <w:rFonts w:ascii="Arial" w:hAnsi="Arial"/>
                <w:sz w:val="20"/>
                <w:szCs w:val="20"/>
              </w:rPr>
              <w:t xml:space="preserve">kab nrog </w:t>
            </w:r>
            <w:del w:id="742" w:author="Kaxiong" w:date="2021-04-21T23:31:00Z">
              <w:r w:rsidR="008900FF" w:rsidRPr="008900FF" w:rsidDel="007F28E3">
                <w:rPr>
                  <w:rFonts w:ascii="Arial" w:hAnsi="Arial"/>
                  <w:sz w:val="20"/>
                  <w:szCs w:val="20"/>
                </w:rPr>
                <w:delText>min</w:delText>
              </w:r>
            </w:del>
            <w:ins w:id="743" w:author="Kaxiong" w:date="2021-04-21T23:31:00Z">
              <w:r w:rsidR="007F28E3">
                <w:rPr>
                  <w:rFonts w:ascii="Arial" w:hAnsi="Arial"/>
                  <w:sz w:val="20"/>
                  <w:szCs w:val="20"/>
                </w:rPr>
                <w:t>kev</w:t>
              </w:r>
            </w:ins>
            <w:r w:rsidR="008900FF" w:rsidRPr="008900FF">
              <w:rPr>
                <w:rFonts w:ascii="Arial" w:hAnsi="Arial"/>
                <w:sz w:val="20"/>
                <w:szCs w:val="20"/>
              </w:rPr>
              <w:t xml:space="preserve"> pab </w:t>
            </w:r>
            <w:ins w:id="744" w:author="Kaxiong" w:date="2021-04-21T23:31:00Z">
              <w:r w:rsidR="007F28E3">
                <w:rPr>
                  <w:rFonts w:ascii="Arial" w:hAnsi="Arial"/>
                  <w:sz w:val="20"/>
                  <w:szCs w:val="20"/>
                </w:rPr>
                <w:t xml:space="preserve">tsawg tshaj plaws </w:t>
              </w:r>
            </w:ins>
            <w:r w:rsidR="008900FF" w:rsidRPr="008900FF">
              <w:rPr>
                <w:rFonts w:ascii="Arial" w:hAnsi="Arial"/>
                <w:sz w:val="20"/>
                <w:szCs w:val="20"/>
              </w:rPr>
              <w:t xml:space="preserve">3/4 zaug raws li </w:t>
            </w:r>
            <w:r w:rsidR="0040423D">
              <w:rPr>
                <w:rFonts w:ascii="Arial" w:hAnsi="Arial"/>
                <w:sz w:val="20"/>
                <w:szCs w:val="20"/>
              </w:rPr>
              <w:t xml:space="preserve">kev soj </w:t>
            </w:r>
            <w:r w:rsidR="008900FF" w:rsidRPr="008900FF">
              <w:rPr>
                <w:rFonts w:ascii="Arial" w:hAnsi="Arial"/>
                <w:sz w:val="20"/>
                <w:szCs w:val="20"/>
              </w:rPr>
              <w:t xml:space="preserve">ntsuas los ntawm </w:t>
            </w:r>
            <w:del w:id="745" w:author="Kaxiong" w:date="2021-04-21T23:31:00Z">
              <w:r w:rsidR="008900FF" w:rsidRPr="008900FF" w:rsidDel="007F28E3">
                <w:rPr>
                  <w:rFonts w:ascii="Arial" w:hAnsi="Arial"/>
                  <w:sz w:val="20"/>
                  <w:szCs w:val="20"/>
                </w:rPr>
                <w:delText xml:space="preserve">kev </w:delText>
              </w:r>
              <w:r w:rsidR="00334544" w:rsidDel="007F28E3">
                <w:rPr>
                  <w:rFonts w:ascii="Arial" w:hAnsi="Arial"/>
                  <w:sz w:val="20"/>
                  <w:szCs w:val="20"/>
                </w:rPr>
                <w:delText>piv txwv kev</w:delText>
              </w:r>
            </w:del>
            <w:ins w:id="746" w:author="Kaxiong" w:date="2021-04-21T23:31:00Z">
              <w:r w:rsidR="007F28E3">
                <w:rPr>
                  <w:rFonts w:ascii="Arial" w:hAnsi="Arial"/>
                  <w:sz w:val="20"/>
                  <w:szCs w:val="20"/>
                </w:rPr>
                <w:t>cov qauv</w:t>
              </w:r>
            </w:ins>
            <w:r w:rsidR="008900FF" w:rsidRPr="008900FF">
              <w:rPr>
                <w:rFonts w:ascii="Arial" w:hAnsi="Arial"/>
                <w:sz w:val="20"/>
                <w:szCs w:val="20"/>
              </w:rPr>
              <w:t xml:space="preserve"> ua hauj</w:t>
            </w:r>
            <w:r w:rsidR="0040423D">
              <w:rPr>
                <w:rFonts w:ascii="Arial" w:hAnsi="Arial"/>
                <w:sz w:val="20"/>
                <w:szCs w:val="20"/>
              </w:rPr>
              <w:t xml:space="preserve"> </w:t>
            </w:r>
            <w:r w:rsidR="008900FF" w:rsidRPr="008900FF">
              <w:rPr>
                <w:rFonts w:ascii="Arial" w:hAnsi="Arial"/>
                <w:sz w:val="20"/>
                <w:szCs w:val="20"/>
              </w:rPr>
              <w:t>lwm</w:t>
            </w:r>
          </w:p>
          <w:p w14:paraId="15248171" w14:textId="77777777" w:rsidR="000D7017" w:rsidRDefault="000D7017" w:rsidP="00F26DEC">
            <w:pPr>
              <w:spacing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694E2" w14:textId="77777777" w:rsidR="000D7017" w:rsidRDefault="000D7017" w:rsidP="00F26DEC">
            <w:pPr>
              <w:spacing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6CB23BB5" w14:textId="2272B1FD" w:rsidR="000D7017" w:rsidRDefault="000D7017" w:rsidP="000D7017">
      <w:pPr>
        <w:spacing w:line="240" w:lineRule="auto"/>
        <w:rPr>
          <w:rFonts w:ascii="Arial" w:hAnsi="Arial"/>
          <w:sz w:val="20"/>
          <w:szCs w:val="20"/>
          <w:lang w:bidi="lo-LA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</w:t>
      </w:r>
      <w:proofErr w:type="gramStart"/>
      <w:r>
        <w:rPr>
          <w:rFonts w:ascii="Arial" w:hAnsi="Arial"/>
          <w:b/>
          <w:bCs/>
          <w:sz w:val="20"/>
          <w:szCs w:val="20"/>
        </w:rPr>
        <w:t>Luv</w:t>
      </w:r>
      <w:r>
        <w:rPr>
          <w:rFonts w:ascii="Arial" w:hAnsi="Arial"/>
          <w:sz w:val="20"/>
          <w:szCs w:val="20"/>
        </w:rPr>
        <w:t>:Txog</w:t>
      </w:r>
      <w:proofErr w:type="gramEnd"/>
      <w:r>
        <w:rPr>
          <w:rFonts w:ascii="Arial" w:hAnsi="Arial"/>
          <w:sz w:val="20"/>
          <w:szCs w:val="20"/>
        </w:rPr>
        <w:t xml:space="preserve"> lub 12/2020, </w:t>
      </w:r>
      <w:r w:rsidR="00CC0728" w:rsidRPr="008900FF">
        <w:rPr>
          <w:rFonts w:ascii="Arial" w:hAnsi="Arial"/>
          <w:sz w:val="20"/>
          <w:szCs w:val="20"/>
        </w:rPr>
        <w:t xml:space="preserve">Kenneth </w:t>
      </w:r>
      <w:r w:rsidR="00ED318B">
        <w:rPr>
          <w:rFonts w:ascii="Arial" w:hAnsi="Arial"/>
          <w:sz w:val="20"/>
          <w:szCs w:val="20"/>
        </w:rPr>
        <w:t xml:space="preserve">yuav </w:t>
      </w:r>
      <w:del w:id="747" w:author="Kaxiong" w:date="2021-04-21T23:38:00Z">
        <w:r w:rsidR="00CC0728" w:rsidRPr="008900FF" w:rsidDel="007F28E3">
          <w:rPr>
            <w:rFonts w:ascii="Arial" w:hAnsi="Arial"/>
            <w:sz w:val="20"/>
            <w:szCs w:val="20"/>
          </w:rPr>
          <w:delText xml:space="preserve">tuaj yeem </w:delText>
        </w:r>
      </w:del>
      <w:r w:rsidR="00CC0728" w:rsidRPr="008900FF">
        <w:rPr>
          <w:rFonts w:ascii="Arial" w:hAnsi="Arial"/>
          <w:sz w:val="20"/>
          <w:szCs w:val="20"/>
        </w:rPr>
        <w:t xml:space="preserve">txiav </w:t>
      </w:r>
      <w:del w:id="748" w:author="Kaxiong" w:date="2021-04-21T23:38:00Z">
        <w:r w:rsidR="00ED318B" w:rsidDel="007F28E3">
          <w:rPr>
            <w:rFonts w:ascii="Arial" w:hAnsi="Arial"/>
            <w:sz w:val="20"/>
            <w:szCs w:val="20"/>
          </w:rPr>
          <w:delText>nkhaus</w:delText>
        </w:r>
      </w:del>
      <w:ins w:id="749" w:author="Kaxiong" w:date="2021-04-21T23:38:00Z">
        <w:r w:rsidR="007F28E3">
          <w:rPr>
            <w:rFonts w:ascii="Arial" w:hAnsi="Arial"/>
            <w:sz w:val="20"/>
            <w:szCs w:val="20"/>
          </w:rPr>
          <w:t>ib</w:t>
        </w:r>
      </w:ins>
      <w:r w:rsidR="00CC0728" w:rsidRPr="008900FF">
        <w:rPr>
          <w:rFonts w:ascii="Arial" w:hAnsi="Arial"/>
          <w:sz w:val="20"/>
          <w:szCs w:val="20"/>
        </w:rPr>
        <w:t xml:space="preserve"> txoj kab </w:t>
      </w:r>
      <w:ins w:id="750" w:author="Kaxiong" w:date="2021-04-21T23:38:00Z">
        <w:r w:rsidR="007F28E3">
          <w:rPr>
            <w:rFonts w:ascii="Arial" w:hAnsi="Arial"/>
            <w:sz w:val="20"/>
            <w:szCs w:val="20"/>
          </w:rPr>
          <w:t xml:space="preserve">nkhaus </w:t>
        </w:r>
      </w:ins>
      <w:r w:rsidR="00CC0728" w:rsidRPr="008900FF">
        <w:rPr>
          <w:rFonts w:ascii="Arial" w:hAnsi="Arial"/>
          <w:sz w:val="20"/>
          <w:szCs w:val="20"/>
        </w:rPr>
        <w:t xml:space="preserve">nyob rau hauv 1/2 nti </w:t>
      </w:r>
      <w:ins w:id="751" w:author="Kaxiong" w:date="2021-04-22T19:10:00Z">
        <w:r w:rsidR="00EF2625">
          <w:rPr>
            <w:rFonts w:ascii="Arial" w:hAnsi="Arial"/>
            <w:sz w:val="20"/>
            <w:szCs w:val="20"/>
          </w:rPr>
          <w:t xml:space="preserve">cov </w:t>
        </w:r>
      </w:ins>
      <w:r w:rsidR="00CC0728" w:rsidRPr="008900FF">
        <w:rPr>
          <w:rFonts w:ascii="Arial" w:hAnsi="Arial"/>
          <w:sz w:val="20"/>
          <w:szCs w:val="20"/>
        </w:rPr>
        <w:t xml:space="preserve">kab nrog </w:t>
      </w:r>
      <w:del w:id="752" w:author="Kaxiong" w:date="2021-04-21T23:38:00Z">
        <w:r w:rsidR="00CC0728" w:rsidRPr="008900FF" w:rsidDel="007F28E3">
          <w:rPr>
            <w:rFonts w:ascii="Arial" w:hAnsi="Arial"/>
            <w:sz w:val="20"/>
            <w:szCs w:val="20"/>
          </w:rPr>
          <w:delText>min</w:delText>
        </w:r>
      </w:del>
      <w:ins w:id="753" w:author="Kaxiong" w:date="2021-04-21T23:38:00Z">
        <w:r w:rsidR="007F28E3">
          <w:rPr>
            <w:rFonts w:ascii="Arial" w:hAnsi="Arial"/>
            <w:sz w:val="20"/>
            <w:szCs w:val="20"/>
          </w:rPr>
          <w:t>kev</w:t>
        </w:r>
      </w:ins>
      <w:r w:rsidR="00CC0728" w:rsidRPr="008900FF">
        <w:rPr>
          <w:rFonts w:ascii="Arial" w:hAnsi="Arial"/>
          <w:sz w:val="20"/>
          <w:szCs w:val="20"/>
        </w:rPr>
        <w:t xml:space="preserve"> pab </w:t>
      </w:r>
      <w:ins w:id="754" w:author="Kaxiong" w:date="2021-04-21T23:39:00Z">
        <w:r w:rsidR="007F28E3">
          <w:rPr>
            <w:rFonts w:ascii="Arial" w:hAnsi="Arial"/>
            <w:sz w:val="20"/>
            <w:szCs w:val="20"/>
          </w:rPr>
          <w:t xml:space="preserve">tsawg tshaj plaws </w:t>
        </w:r>
      </w:ins>
      <w:r w:rsidR="00CC0728" w:rsidRPr="008900FF">
        <w:rPr>
          <w:rFonts w:ascii="Arial" w:hAnsi="Arial"/>
          <w:sz w:val="20"/>
          <w:szCs w:val="20"/>
        </w:rPr>
        <w:t xml:space="preserve">3/4 zaug raws li </w:t>
      </w:r>
      <w:r w:rsidR="00CC0728">
        <w:rPr>
          <w:rFonts w:ascii="Arial" w:hAnsi="Arial"/>
          <w:sz w:val="20"/>
          <w:szCs w:val="20"/>
        </w:rPr>
        <w:t xml:space="preserve">kev soj </w:t>
      </w:r>
      <w:r w:rsidR="00CC0728" w:rsidRPr="008900FF">
        <w:rPr>
          <w:rFonts w:ascii="Arial" w:hAnsi="Arial"/>
          <w:sz w:val="20"/>
          <w:szCs w:val="20"/>
        </w:rPr>
        <w:t xml:space="preserve">ntsuas los ntawm </w:t>
      </w:r>
      <w:del w:id="755" w:author="Kaxiong" w:date="2021-04-21T23:39:00Z">
        <w:r w:rsidR="00CC0728" w:rsidRPr="008900FF" w:rsidDel="00E00C4E">
          <w:rPr>
            <w:rFonts w:ascii="Arial" w:hAnsi="Arial"/>
            <w:sz w:val="20"/>
            <w:szCs w:val="20"/>
          </w:rPr>
          <w:delText xml:space="preserve">kev </w:delText>
        </w:r>
        <w:r w:rsidR="00CC0728" w:rsidDel="00E00C4E">
          <w:rPr>
            <w:rFonts w:ascii="Arial" w:hAnsi="Arial"/>
            <w:sz w:val="20"/>
            <w:szCs w:val="20"/>
          </w:rPr>
          <w:delText>piv txwv kev</w:delText>
        </w:r>
        <w:r w:rsidR="00CC0728" w:rsidRPr="008900FF" w:rsidDel="00E00C4E">
          <w:rPr>
            <w:rFonts w:ascii="Arial" w:hAnsi="Arial"/>
            <w:sz w:val="20"/>
            <w:szCs w:val="20"/>
          </w:rPr>
          <w:delText xml:space="preserve"> </w:delText>
        </w:r>
      </w:del>
      <w:ins w:id="756" w:author="Kaxiong" w:date="2021-04-21T23:40:00Z">
        <w:r w:rsidR="00E00C4E">
          <w:rPr>
            <w:rFonts w:ascii="Arial" w:hAnsi="Arial"/>
            <w:sz w:val="20"/>
            <w:szCs w:val="20"/>
          </w:rPr>
          <w:t xml:space="preserve">cov qauv </w:t>
        </w:r>
      </w:ins>
      <w:r w:rsidR="00CC0728" w:rsidRPr="008900FF">
        <w:rPr>
          <w:rFonts w:ascii="Arial" w:hAnsi="Arial"/>
          <w:sz w:val="20"/>
          <w:szCs w:val="20"/>
        </w:rPr>
        <w:t>ua hauj</w:t>
      </w:r>
      <w:r w:rsidR="00CC0728">
        <w:rPr>
          <w:rFonts w:ascii="Arial" w:hAnsi="Arial"/>
          <w:sz w:val="20"/>
          <w:szCs w:val="20"/>
        </w:rPr>
        <w:t xml:space="preserve"> </w:t>
      </w:r>
      <w:r w:rsidR="00CC0728" w:rsidRPr="008900FF">
        <w:rPr>
          <w:rFonts w:ascii="Arial" w:hAnsi="Arial"/>
          <w:sz w:val="20"/>
          <w:szCs w:val="20"/>
        </w:rPr>
        <w:t>lwm</w:t>
      </w:r>
    </w:p>
    <w:p w14:paraId="0CA97B07" w14:textId="72B9CAB9" w:rsidR="000D7017" w:rsidRDefault="000D7017" w:rsidP="000D701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Tej Phiaj Xwm Luv Luv:</w:t>
      </w:r>
      <w:r>
        <w:rPr>
          <w:rFonts w:ascii="Arial" w:hAnsi="Arial"/>
          <w:sz w:val="20"/>
          <w:szCs w:val="20"/>
        </w:rPr>
        <w:t xml:space="preserve"> Txog lub 03/2021, </w:t>
      </w:r>
      <w:r w:rsidR="008D4992" w:rsidRPr="008900FF">
        <w:rPr>
          <w:rFonts w:ascii="Arial" w:hAnsi="Arial"/>
          <w:sz w:val="20"/>
          <w:szCs w:val="20"/>
        </w:rPr>
        <w:t xml:space="preserve">Kenneth </w:t>
      </w:r>
      <w:r w:rsidR="008D4992">
        <w:rPr>
          <w:rFonts w:ascii="Arial" w:hAnsi="Arial"/>
          <w:sz w:val="20"/>
          <w:szCs w:val="20"/>
        </w:rPr>
        <w:t xml:space="preserve">yuav </w:t>
      </w:r>
      <w:del w:id="757" w:author="Kaxiong" w:date="2021-04-21T23:42:00Z">
        <w:r w:rsidR="008D4992" w:rsidRPr="008900FF" w:rsidDel="00E00C4E">
          <w:rPr>
            <w:rFonts w:ascii="Arial" w:hAnsi="Arial"/>
            <w:sz w:val="20"/>
            <w:szCs w:val="20"/>
          </w:rPr>
          <w:delText xml:space="preserve">tuaj yeem </w:delText>
        </w:r>
      </w:del>
      <w:r w:rsidR="008D4992" w:rsidRPr="008900FF">
        <w:rPr>
          <w:rFonts w:ascii="Arial" w:hAnsi="Arial"/>
          <w:sz w:val="20"/>
          <w:szCs w:val="20"/>
        </w:rPr>
        <w:t xml:space="preserve">txiav </w:t>
      </w:r>
      <w:ins w:id="758" w:author="Kaxiong" w:date="2021-04-22T20:22:00Z">
        <w:r w:rsidR="005A4097">
          <w:rPr>
            <w:rFonts w:ascii="Arial" w:hAnsi="Arial"/>
            <w:sz w:val="20"/>
            <w:szCs w:val="20"/>
          </w:rPr>
          <w:t>ib</w:t>
        </w:r>
      </w:ins>
      <w:del w:id="759" w:author="Kaxiong" w:date="2021-04-22T20:23:00Z">
        <w:r w:rsidR="00A838E5" w:rsidDel="005A4097">
          <w:rPr>
            <w:rFonts w:ascii="Arial" w:hAnsi="Arial"/>
            <w:sz w:val="20"/>
            <w:szCs w:val="20"/>
          </w:rPr>
          <w:delText>lub kaum</w:delText>
        </w:r>
      </w:del>
      <w:r w:rsidR="008D4992" w:rsidRPr="008900FF">
        <w:rPr>
          <w:rFonts w:ascii="Arial" w:hAnsi="Arial"/>
          <w:sz w:val="20"/>
          <w:szCs w:val="20"/>
        </w:rPr>
        <w:t xml:space="preserve"> txoj kab</w:t>
      </w:r>
      <w:ins w:id="760" w:author="Kaxiong" w:date="2021-04-22T20:23:00Z">
        <w:r w:rsidR="005A4097">
          <w:rPr>
            <w:rFonts w:ascii="Arial" w:hAnsi="Arial"/>
            <w:sz w:val="20"/>
            <w:szCs w:val="20"/>
          </w:rPr>
          <w:t xml:space="preserve"> ua lub kaum</w:t>
        </w:r>
      </w:ins>
      <w:r w:rsidR="008D4992" w:rsidRPr="008900FF">
        <w:rPr>
          <w:rFonts w:ascii="Arial" w:hAnsi="Arial"/>
          <w:sz w:val="20"/>
          <w:szCs w:val="20"/>
        </w:rPr>
        <w:t xml:space="preserve"> nyob rau hauv 1/2 nti </w:t>
      </w:r>
      <w:ins w:id="761" w:author="Kaxiong" w:date="2021-04-22T19:10:00Z">
        <w:r w:rsidR="00EF2625">
          <w:rPr>
            <w:rFonts w:ascii="Arial" w:hAnsi="Arial"/>
            <w:sz w:val="20"/>
            <w:szCs w:val="20"/>
          </w:rPr>
          <w:t xml:space="preserve">cov </w:t>
        </w:r>
      </w:ins>
      <w:r w:rsidR="008D4992" w:rsidRPr="008900FF">
        <w:rPr>
          <w:rFonts w:ascii="Arial" w:hAnsi="Arial"/>
          <w:sz w:val="20"/>
          <w:szCs w:val="20"/>
        </w:rPr>
        <w:t xml:space="preserve">kab nrog </w:t>
      </w:r>
      <w:del w:id="762" w:author="Kaxiong" w:date="2021-04-21T23:41:00Z">
        <w:r w:rsidR="008D4992" w:rsidRPr="008900FF" w:rsidDel="00E00C4E">
          <w:rPr>
            <w:rFonts w:ascii="Arial" w:hAnsi="Arial"/>
            <w:sz w:val="20"/>
            <w:szCs w:val="20"/>
          </w:rPr>
          <w:delText>min</w:delText>
        </w:r>
      </w:del>
      <w:ins w:id="763" w:author="Kaxiong" w:date="2021-04-21T23:41:00Z">
        <w:r w:rsidR="00E00C4E">
          <w:rPr>
            <w:rFonts w:ascii="Arial" w:hAnsi="Arial"/>
            <w:sz w:val="20"/>
            <w:szCs w:val="20"/>
          </w:rPr>
          <w:t>kev</w:t>
        </w:r>
      </w:ins>
      <w:r w:rsidR="008D4992" w:rsidRPr="008900FF">
        <w:rPr>
          <w:rFonts w:ascii="Arial" w:hAnsi="Arial"/>
          <w:sz w:val="20"/>
          <w:szCs w:val="20"/>
        </w:rPr>
        <w:t xml:space="preserve"> pab</w:t>
      </w:r>
      <w:ins w:id="764" w:author="Kaxiong" w:date="2021-04-21T23:41:00Z">
        <w:r w:rsidR="00E00C4E">
          <w:rPr>
            <w:rFonts w:ascii="Arial" w:hAnsi="Arial"/>
            <w:sz w:val="20"/>
            <w:szCs w:val="20"/>
          </w:rPr>
          <w:t xml:space="preserve"> tsawg tshaj plaws</w:t>
        </w:r>
      </w:ins>
      <w:r w:rsidR="008D4992" w:rsidRPr="008900FF">
        <w:rPr>
          <w:rFonts w:ascii="Arial" w:hAnsi="Arial"/>
          <w:sz w:val="20"/>
          <w:szCs w:val="20"/>
        </w:rPr>
        <w:t xml:space="preserve"> 3/4 zaug raws li </w:t>
      </w:r>
      <w:r w:rsidR="008D4992">
        <w:rPr>
          <w:rFonts w:ascii="Arial" w:hAnsi="Arial"/>
          <w:sz w:val="20"/>
          <w:szCs w:val="20"/>
        </w:rPr>
        <w:t xml:space="preserve">kev soj </w:t>
      </w:r>
      <w:r w:rsidR="008D4992" w:rsidRPr="008900FF">
        <w:rPr>
          <w:rFonts w:ascii="Arial" w:hAnsi="Arial"/>
          <w:sz w:val="20"/>
          <w:szCs w:val="20"/>
        </w:rPr>
        <w:t xml:space="preserve">ntsuas los ntawm </w:t>
      </w:r>
      <w:del w:id="765" w:author="Kaxiong" w:date="2021-04-21T23:40:00Z">
        <w:r w:rsidR="008D4992" w:rsidRPr="008900FF" w:rsidDel="00E00C4E">
          <w:rPr>
            <w:rFonts w:ascii="Arial" w:hAnsi="Arial"/>
            <w:sz w:val="20"/>
            <w:szCs w:val="20"/>
          </w:rPr>
          <w:delText xml:space="preserve">kev </w:delText>
        </w:r>
        <w:r w:rsidR="008D4992" w:rsidDel="00E00C4E">
          <w:rPr>
            <w:rFonts w:ascii="Arial" w:hAnsi="Arial"/>
            <w:sz w:val="20"/>
            <w:szCs w:val="20"/>
          </w:rPr>
          <w:delText>piv txwv kev</w:delText>
        </w:r>
      </w:del>
      <w:ins w:id="766" w:author="Kaxiong" w:date="2021-04-21T23:40:00Z">
        <w:r w:rsidR="00E00C4E">
          <w:rPr>
            <w:rFonts w:ascii="Arial" w:hAnsi="Arial"/>
            <w:sz w:val="20"/>
            <w:szCs w:val="20"/>
          </w:rPr>
          <w:t>cov qauv</w:t>
        </w:r>
      </w:ins>
      <w:r w:rsidR="008D4992" w:rsidRPr="008900FF">
        <w:rPr>
          <w:rFonts w:ascii="Arial" w:hAnsi="Arial"/>
          <w:sz w:val="20"/>
          <w:szCs w:val="20"/>
        </w:rPr>
        <w:t xml:space="preserve"> ua hauj</w:t>
      </w:r>
      <w:r w:rsidR="008D4992">
        <w:rPr>
          <w:rFonts w:ascii="Arial" w:hAnsi="Arial"/>
          <w:sz w:val="20"/>
          <w:szCs w:val="20"/>
        </w:rPr>
        <w:t xml:space="preserve"> </w:t>
      </w:r>
      <w:r w:rsidR="008D4992" w:rsidRPr="008900FF">
        <w:rPr>
          <w:rFonts w:ascii="Arial" w:hAnsi="Arial"/>
          <w:sz w:val="20"/>
          <w:szCs w:val="20"/>
        </w:rPr>
        <w:t>lwm</w:t>
      </w:r>
    </w:p>
    <w:p w14:paraId="5CE18126" w14:textId="0421E109" w:rsidR="000D7017" w:rsidRPr="00416AAE" w:rsidRDefault="000D7017" w:rsidP="000D701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Tej Phiaj Xwm Luv Luv: </w:t>
      </w:r>
      <w:r>
        <w:rPr>
          <w:rFonts w:ascii="Arial" w:hAnsi="Arial"/>
          <w:sz w:val="20"/>
          <w:szCs w:val="20"/>
        </w:rPr>
        <w:t xml:space="preserve">Txog lub 06/2021, </w:t>
      </w:r>
      <w:r w:rsidR="00A26D27" w:rsidRPr="008900FF">
        <w:rPr>
          <w:rFonts w:ascii="Arial" w:hAnsi="Arial"/>
          <w:sz w:val="20"/>
          <w:szCs w:val="20"/>
        </w:rPr>
        <w:t xml:space="preserve">Kenneth </w:t>
      </w:r>
      <w:r w:rsidR="00A26D27">
        <w:rPr>
          <w:rFonts w:ascii="Arial" w:hAnsi="Arial"/>
          <w:sz w:val="20"/>
          <w:szCs w:val="20"/>
        </w:rPr>
        <w:t xml:space="preserve">yuav </w:t>
      </w:r>
      <w:del w:id="767" w:author="Kaxiong" w:date="2021-04-21T23:42:00Z">
        <w:r w:rsidR="00A26D27" w:rsidRPr="008900FF" w:rsidDel="00E00C4E">
          <w:rPr>
            <w:rFonts w:ascii="Arial" w:hAnsi="Arial"/>
            <w:sz w:val="20"/>
            <w:szCs w:val="20"/>
          </w:rPr>
          <w:delText xml:space="preserve">tuaj yeem </w:delText>
        </w:r>
      </w:del>
      <w:r w:rsidR="00A26D27" w:rsidRPr="008900FF">
        <w:rPr>
          <w:rFonts w:ascii="Arial" w:hAnsi="Arial"/>
          <w:sz w:val="20"/>
          <w:szCs w:val="20"/>
        </w:rPr>
        <w:t xml:space="preserve">txiav </w:t>
      </w:r>
      <w:del w:id="768" w:author="Kaxiong" w:date="2021-04-21T23:43:00Z">
        <w:r w:rsidR="00361663" w:rsidDel="00E00C4E">
          <w:rPr>
            <w:rFonts w:ascii="Arial" w:hAnsi="Arial"/>
            <w:sz w:val="20"/>
            <w:szCs w:val="20"/>
          </w:rPr>
          <w:delText>xwm fab</w:delText>
        </w:r>
      </w:del>
      <w:ins w:id="769" w:author="Kaxiong" w:date="2021-04-21T23:43:00Z">
        <w:r w:rsidR="00E00C4E">
          <w:rPr>
            <w:rFonts w:ascii="Arial" w:hAnsi="Arial"/>
            <w:sz w:val="20"/>
            <w:szCs w:val="20"/>
          </w:rPr>
          <w:t>ib daim ntawv plaub sab xwm meem</w:t>
        </w:r>
      </w:ins>
      <w:r w:rsidR="00361663">
        <w:rPr>
          <w:rFonts w:ascii="Arial" w:hAnsi="Arial"/>
          <w:sz w:val="20"/>
          <w:szCs w:val="20"/>
        </w:rPr>
        <w:t xml:space="preserve"> </w:t>
      </w:r>
      <w:r w:rsidR="00A26D27" w:rsidRPr="008900FF">
        <w:rPr>
          <w:rFonts w:ascii="Arial" w:hAnsi="Arial"/>
          <w:sz w:val="20"/>
          <w:szCs w:val="20"/>
        </w:rPr>
        <w:t xml:space="preserve">nyob rau hauv 1/2 nti </w:t>
      </w:r>
      <w:ins w:id="770" w:author="Kaxiong" w:date="2021-04-22T19:10:00Z">
        <w:r w:rsidR="00EF2625">
          <w:rPr>
            <w:rFonts w:ascii="Arial" w:hAnsi="Arial"/>
            <w:sz w:val="20"/>
            <w:szCs w:val="20"/>
          </w:rPr>
          <w:t xml:space="preserve">cov </w:t>
        </w:r>
      </w:ins>
      <w:r w:rsidR="00A26D27" w:rsidRPr="008900FF">
        <w:rPr>
          <w:rFonts w:ascii="Arial" w:hAnsi="Arial"/>
          <w:sz w:val="20"/>
          <w:szCs w:val="20"/>
        </w:rPr>
        <w:t xml:space="preserve">kab nrog </w:t>
      </w:r>
      <w:del w:id="771" w:author="Kaxiong" w:date="2021-04-21T23:41:00Z">
        <w:r w:rsidR="00A26D27" w:rsidRPr="008900FF" w:rsidDel="00E00C4E">
          <w:rPr>
            <w:rFonts w:ascii="Arial" w:hAnsi="Arial"/>
            <w:sz w:val="20"/>
            <w:szCs w:val="20"/>
          </w:rPr>
          <w:delText>min</w:delText>
        </w:r>
      </w:del>
      <w:ins w:id="772" w:author="Kaxiong" w:date="2021-04-21T23:41:00Z">
        <w:r w:rsidR="00E00C4E">
          <w:rPr>
            <w:rFonts w:ascii="Arial" w:hAnsi="Arial"/>
            <w:sz w:val="20"/>
            <w:szCs w:val="20"/>
          </w:rPr>
          <w:t>kev</w:t>
        </w:r>
      </w:ins>
      <w:r w:rsidR="00A26D27" w:rsidRPr="008900FF">
        <w:rPr>
          <w:rFonts w:ascii="Arial" w:hAnsi="Arial"/>
          <w:sz w:val="20"/>
          <w:szCs w:val="20"/>
        </w:rPr>
        <w:t xml:space="preserve"> pab</w:t>
      </w:r>
      <w:ins w:id="773" w:author="Kaxiong" w:date="2021-04-21T23:41:00Z">
        <w:r w:rsidR="00E00C4E">
          <w:rPr>
            <w:rFonts w:ascii="Arial" w:hAnsi="Arial"/>
            <w:sz w:val="20"/>
            <w:szCs w:val="20"/>
          </w:rPr>
          <w:t xml:space="preserve"> tsawg tshaj plaws</w:t>
        </w:r>
      </w:ins>
      <w:r w:rsidR="00A26D27" w:rsidRPr="008900FF">
        <w:rPr>
          <w:rFonts w:ascii="Arial" w:hAnsi="Arial"/>
          <w:sz w:val="20"/>
          <w:szCs w:val="20"/>
        </w:rPr>
        <w:t xml:space="preserve"> 3/4 zaug raws li </w:t>
      </w:r>
      <w:r w:rsidR="00A26D27">
        <w:rPr>
          <w:rFonts w:ascii="Arial" w:hAnsi="Arial"/>
          <w:sz w:val="20"/>
          <w:szCs w:val="20"/>
        </w:rPr>
        <w:t xml:space="preserve">kev soj </w:t>
      </w:r>
      <w:r w:rsidR="00A26D27" w:rsidRPr="008900FF">
        <w:rPr>
          <w:rFonts w:ascii="Arial" w:hAnsi="Arial"/>
          <w:sz w:val="20"/>
          <w:szCs w:val="20"/>
        </w:rPr>
        <w:t xml:space="preserve">ntsuas los ntawm </w:t>
      </w:r>
      <w:del w:id="774" w:author="Kaxiong" w:date="2021-04-21T23:40:00Z">
        <w:r w:rsidR="00A26D27" w:rsidRPr="008900FF" w:rsidDel="00E00C4E">
          <w:rPr>
            <w:rFonts w:ascii="Arial" w:hAnsi="Arial"/>
            <w:sz w:val="20"/>
            <w:szCs w:val="20"/>
          </w:rPr>
          <w:delText xml:space="preserve">kev </w:delText>
        </w:r>
        <w:r w:rsidR="00A26D27" w:rsidDel="00E00C4E">
          <w:rPr>
            <w:rFonts w:ascii="Arial" w:hAnsi="Arial"/>
            <w:sz w:val="20"/>
            <w:szCs w:val="20"/>
          </w:rPr>
          <w:delText>piv txwv kev</w:delText>
        </w:r>
      </w:del>
      <w:ins w:id="775" w:author="Kaxiong" w:date="2021-04-21T23:40:00Z">
        <w:r w:rsidR="00E00C4E">
          <w:rPr>
            <w:rFonts w:ascii="Arial" w:hAnsi="Arial"/>
            <w:sz w:val="20"/>
            <w:szCs w:val="20"/>
          </w:rPr>
          <w:t>cov qauv</w:t>
        </w:r>
      </w:ins>
      <w:r w:rsidR="00A26D27" w:rsidRPr="008900FF">
        <w:rPr>
          <w:rFonts w:ascii="Arial" w:hAnsi="Arial"/>
          <w:sz w:val="20"/>
          <w:szCs w:val="20"/>
        </w:rPr>
        <w:t xml:space="preserve"> ua hauj</w:t>
      </w:r>
      <w:r w:rsidR="00A26D27">
        <w:rPr>
          <w:rFonts w:ascii="Arial" w:hAnsi="Arial"/>
          <w:sz w:val="20"/>
          <w:szCs w:val="20"/>
        </w:rPr>
        <w:t xml:space="preserve"> </w:t>
      </w:r>
      <w:r w:rsidR="00A26D27" w:rsidRPr="008900FF">
        <w:rPr>
          <w:rFonts w:ascii="Arial" w:hAnsi="Arial"/>
          <w:sz w:val="20"/>
          <w:szCs w:val="20"/>
        </w:rPr>
        <w:t>lwm</w:t>
      </w:r>
    </w:p>
    <w:p w14:paraId="52248531" w14:textId="5525A1EC" w:rsidR="000D7017" w:rsidRPr="00764779" w:rsidRDefault="000D7017" w:rsidP="000D701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Qib1: </w:t>
      </w:r>
      <w:r w:rsidRPr="00B76B4F">
        <w:rPr>
          <w:rFonts w:ascii="Arial" w:hAnsi="Arial"/>
          <w:sz w:val="20"/>
          <w:szCs w:val="20"/>
        </w:rPr>
        <w:t>12/</w:t>
      </w:r>
      <w:r>
        <w:rPr>
          <w:rFonts w:ascii="Arial" w:hAnsi="Arial"/>
          <w:sz w:val="20"/>
          <w:szCs w:val="20"/>
        </w:rPr>
        <w:t>15</w:t>
      </w:r>
      <w:r w:rsidRPr="00B76B4F">
        <w:rPr>
          <w:rFonts w:ascii="Arial" w:hAnsi="Arial"/>
          <w:sz w:val="20"/>
          <w:szCs w:val="20"/>
        </w:rPr>
        <w:t>/2020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Cov Ntsiab lus ntawm kev Nce Qib: </w:t>
      </w:r>
      <w:r w:rsidRPr="00A32E13">
        <w:rPr>
          <w:rFonts w:ascii="Arial" w:hAnsi="Arial"/>
          <w:sz w:val="20"/>
          <w:szCs w:val="20"/>
        </w:rPr>
        <w:t>Kev nce qib rau lub hom phiaj no tsis tuaj yeem muaj kev</w:t>
      </w:r>
      <w:ins w:id="776" w:author="Kaxiong" w:date="2021-04-21T23:44:00Z">
        <w:r w:rsidR="00E00C4E" w:rsidRPr="00E00C4E">
          <w:rPr>
            <w:rFonts w:ascii="Arial" w:hAnsi="Arial"/>
            <w:sz w:val="20"/>
            <w:szCs w:val="20"/>
          </w:rPr>
          <w:t xml:space="preserve"> </w:t>
        </w:r>
        <w:r w:rsidR="00E00C4E">
          <w:rPr>
            <w:rFonts w:ascii="Arial" w:hAnsi="Arial"/>
            <w:sz w:val="20"/>
            <w:szCs w:val="20"/>
          </w:rPr>
          <w:t>txheeb xyuas uas</w:t>
        </w:r>
      </w:ins>
      <w:r w:rsidRPr="00A32E13">
        <w:rPr>
          <w:rFonts w:ascii="Arial" w:hAnsi="Arial"/>
          <w:sz w:val="20"/>
          <w:szCs w:val="20"/>
        </w:rPr>
        <w:t xml:space="preserve"> ntseeg tau zoo thaum lub sij hawm </w:t>
      </w:r>
      <w:r>
        <w:rPr>
          <w:rFonts w:ascii="Arial" w:hAnsi="Arial"/>
          <w:sz w:val="20"/>
          <w:szCs w:val="20"/>
        </w:rPr>
        <w:t xml:space="preserve">kaws tsev kawm ntawv vim </w:t>
      </w:r>
      <w:r w:rsidRPr="00A32E13">
        <w:rPr>
          <w:rFonts w:ascii="Arial" w:hAnsi="Arial"/>
          <w:sz w:val="20"/>
          <w:szCs w:val="20"/>
        </w:rPr>
        <w:t xml:space="preserve">COVID-19 </w:t>
      </w:r>
      <w:r>
        <w:rPr>
          <w:rFonts w:ascii="Arial" w:hAnsi="Arial"/>
          <w:sz w:val="20"/>
          <w:szCs w:val="20"/>
        </w:rPr>
        <w:t>ib puag ncig muaj qhov</w:t>
      </w:r>
      <w:r w:rsidRPr="00A32E13">
        <w:rPr>
          <w:rFonts w:ascii="Arial" w:hAnsi="Arial"/>
          <w:sz w:val="20"/>
          <w:szCs w:val="20"/>
        </w:rPr>
        <w:t xml:space="preserve"> sib txawv</w:t>
      </w:r>
      <w:r>
        <w:rPr>
          <w:rFonts w:ascii="Arial" w:hAnsi="Arial"/>
          <w:sz w:val="20"/>
          <w:szCs w:val="20"/>
        </w:rPr>
        <w:t xml:space="preserve"> ntau yam </w:t>
      </w:r>
      <w:r w:rsidRPr="00A32E13">
        <w:rPr>
          <w:rFonts w:ascii="Arial" w:hAnsi="Arial"/>
          <w:sz w:val="20"/>
          <w:szCs w:val="20"/>
        </w:rPr>
        <w:t xml:space="preserve">thiab ib puag ncig ntawm txoj kev kawm tau tshwm sim thiab </w:t>
      </w:r>
      <w:r>
        <w:rPr>
          <w:rFonts w:ascii="Arial" w:hAnsi="Arial"/>
          <w:sz w:val="20"/>
          <w:szCs w:val="20"/>
        </w:rPr>
        <w:t xml:space="preserve">yog vim </w:t>
      </w:r>
      <w:r w:rsidRPr="00A32E13">
        <w:rPr>
          <w:rFonts w:ascii="Arial" w:hAnsi="Arial"/>
          <w:sz w:val="20"/>
          <w:szCs w:val="20"/>
        </w:rPr>
        <w:t xml:space="preserve">tsis muaj caij nyoog rau </w:t>
      </w:r>
      <w:r>
        <w:rPr>
          <w:rFonts w:ascii="Arial" w:hAnsi="Arial"/>
          <w:sz w:val="20"/>
          <w:szCs w:val="20"/>
        </w:rPr>
        <w:t>kev khaws</w:t>
      </w:r>
      <w:r w:rsidRPr="00A32E13">
        <w:rPr>
          <w:rFonts w:ascii="Arial" w:hAnsi="Arial"/>
          <w:sz w:val="20"/>
          <w:szCs w:val="20"/>
        </w:rPr>
        <w:t xml:space="preserve">cov ntaub ntawv </w:t>
      </w:r>
      <w:r>
        <w:rPr>
          <w:rFonts w:ascii="Arial" w:hAnsi="Arial"/>
          <w:sz w:val="20"/>
          <w:szCs w:val="20"/>
        </w:rPr>
        <w:t xml:space="preserve">li </w:t>
      </w:r>
      <w:r w:rsidRPr="00A32E13">
        <w:rPr>
          <w:rFonts w:ascii="Arial" w:hAnsi="Arial"/>
          <w:sz w:val="20"/>
          <w:szCs w:val="20"/>
        </w:rPr>
        <w:t xml:space="preserve">hauv tus qauv. Thaum </w:t>
      </w:r>
      <w:del w:id="777" w:author="Kaxiong" w:date="2021-04-21T23:44:00Z">
        <w:r w:rsidDel="00E00C4E">
          <w:rPr>
            <w:rFonts w:ascii="Arial" w:hAnsi="Arial"/>
            <w:sz w:val="20"/>
            <w:szCs w:val="20"/>
          </w:rPr>
          <w:delText>lub ncaij nyoog</w:delText>
        </w:r>
      </w:del>
      <w:ins w:id="778" w:author="Kaxiong" w:date="2021-04-21T23:44:00Z">
        <w:r w:rsidR="00E00C4E">
          <w:rPr>
            <w:rFonts w:ascii="Arial" w:hAnsi="Arial"/>
            <w:sz w:val="20"/>
            <w:szCs w:val="20"/>
          </w:rPr>
          <w:t xml:space="preserve">nyob rau </w:t>
        </w:r>
      </w:ins>
      <w:ins w:id="779" w:author="Kaxiong" w:date="2021-04-21T23:45:00Z">
        <w:r w:rsidR="00E00C4E">
          <w:rPr>
            <w:rFonts w:ascii="Arial" w:hAnsi="Arial"/>
            <w:sz w:val="20"/>
            <w:szCs w:val="20"/>
          </w:rPr>
          <w:t>ncua</w:t>
        </w:r>
      </w:ins>
      <w:r>
        <w:rPr>
          <w:rFonts w:ascii="Arial" w:hAnsi="Arial"/>
          <w:sz w:val="20"/>
          <w:szCs w:val="20"/>
        </w:rPr>
        <w:t xml:space="preserve"> </w:t>
      </w:r>
      <w:r w:rsidRPr="00A32E13">
        <w:rPr>
          <w:rFonts w:ascii="Arial" w:hAnsi="Arial"/>
          <w:sz w:val="20"/>
          <w:szCs w:val="20"/>
        </w:rPr>
        <w:t xml:space="preserve">Kawm </w:t>
      </w:r>
      <w:ins w:id="780" w:author="Kaxiong" w:date="2021-04-21T23:45:00Z">
        <w:r w:rsidR="00E00C4E">
          <w:rPr>
            <w:rFonts w:ascii="Arial" w:hAnsi="Arial"/>
            <w:sz w:val="20"/>
            <w:szCs w:val="20"/>
          </w:rPr>
          <w:t xml:space="preserve">ntawv </w:t>
        </w:r>
      </w:ins>
      <w:del w:id="781" w:author="Kaxiong" w:date="2021-04-22T19:20:00Z">
        <w:r w:rsidRPr="00A32E13" w:rsidDel="00EB553B">
          <w:rPr>
            <w:rFonts w:ascii="Arial" w:hAnsi="Arial"/>
            <w:sz w:val="20"/>
            <w:szCs w:val="20"/>
          </w:rPr>
          <w:delText xml:space="preserve">Kev </w:delText>
        </w:r>
      </w:del>
      <w:r w:rsidRPr="00A32E13">
        <w:rPr>
          <w:rFonts w:ascii="Arial" w:hAnsi="Arial"/>
          <w:sz w:val="20"/>
          <w:szCs w:val="20"/>
        </w:rPr>
        <w:t>Deb</w:t>
      </w:r>
      <w:r>
        <w:rPr>
          <w:rFonts w:ascii="Arial" w:hAnsi="Arial"/>
          <w:sz w:val="20"/>
          <w:szCs w:val="20"/>
        </w:rPr>
        <w:t xml:space="preserve">, </w:t>
      </w:r>
      <w:r w:rsidRPr="005533D0">
        <w:rPr>
          <w:rFonts w:ascii="Arial" w:hAnsi="Arial"/>
          <w:sz w:val="20"/>
          <w:szCs w:val="20"/>
        </w:rPr>
        <w:t>Kenneth koom</w:t>
      </w:r>
      <w:r>
        <w:rPr>
          <w:rFonts w:ascii="Arial" w:hAnsi="Arial"/>
          <w:sz w:val="20"/>
          <w:szCs w:val="20"/>
        </w:rPr>
        <w:t xml:space="preserve"> tes</w:t>
      </w:r>
      <w:r w:rsidRPr="005533D0">
        <w:rPr>
          <w:rFonts w:ascii="Arial" w:hAnsi="Arial"/>
          <w:sz w:val="20"/>
          <w:szCs w:val="20"/>
        </w:rPr>
        <w:t xml:space="preserve"> nrog kev ua raws</w:t>
      </w:r>
      <w:r>
        <w:rPr>
          <w:rFonts w:ascii="Arial" w:hAnsi="Arial"/>
          <w:sz w:val="20"/>
          <w:szCs w:val="20"/>
        </w:rPr>
        <w:t xml:space="preserve"> li</w:t>
      </w:r>
      <w:r w:rsidRPr="005533D0">
        <w:rPr>
          <w:rFonts w:ascii="Arial" w:hAnsi="Arial"/>
          <w:sz w:val="20"/>
          <w:szCs w:val="20"/>
        </w:rPr>
        <w:t xml:space="preserve"> kev hloov kho ntawm nws lub hom phiaj thiab tau</w:t>
      </w:r>
      <w:r>
        <w:rPr>
          <w:rFonts w:ascii="Arial" w:hAnsi="Arial"/>
          <w:sz w:val="20"/>
          <w:szCs w:val="20"/>
        </w:rPr>
        <w:t xml:space="preserve"> txais kev</w:t>
      </w:r>
      <w:r w:rsidRPr="005533D0">
        <w:rPr>
          <w:rFonts w:ascii="Arial" w:hAnsi="Arial"/>
          <w:sz w:val="20"/>
          <w:szCs w:val="20"/>
        </w:rPr>
        <w:t xml:space="preserve"> qhia </w:t>
      </w:r>
      <w:r>
        <w:rPr>
          <w:rFonts w:ascii="Arial" w:hAnsi="Arial"/>
          <w:sz w:val="20"/>
          <w:szCs w:val="20"/>
        </w:rPr>
        <w:t xml:space="preserve">nyob </w:t>
      </w:r>
      <w:r w:rsidRPr="005533D0">
        <w:rPr>
          <w:rFonts w:ascii="Arial" w:hAnsi="Arial"/>
          <w:sz w:val="20"/>
          <w:szCs w:val="20"/>
        </w:rPr>
        <w:t>hauv tsev.</w:t>
      </w:r>
      <w:r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r>
        <w:rPr>
          <w:rFonts w:ascii="Arial" w:hAnsi="Arial"/>
          <w:sz w:val="20"/>
          <w:szCs w:val="20"/>
        </w:rPr>
        <w:t>Cov tsam thawj hauv qhov kev nce qib</w:t>
      </w:r>
    </w:p>
    <w:p w14:paraId="5E168257" w14:textId="3DFF3BD1" w:rsidR="000D7017" w:rsidRPr="002057CA" w:rsidRDefault="000D7017" w:rsidP="000D701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Daim Ntawv Qhia Txog Kev Nce Qib2: </w:t>
      </w:r>
      <w:r w:rsidRPr="00BA5BB9">
        <w:rPr>
          <w:rFonts w:ascii="Arial" w:hAnsi="Arial"/>
          <w:sz w:val="20"/>
          <w:szCs w:val="20"/>
        </w:rPr>
        <w:t>3/1</w:t>
      </w:r>
      <w:r>
        <w:rPr>
          <w:rFonts w:ascii="Arial" w:hAnsi="Arial"/>
          <w:sz w:val="20"/>
          <w:szCs w:val="20"/>
        </w:rPr>
        <w:t>7</w:t>
      </w:r>
      <w:r w:rsidRPr="00BA5BB9">
        <w:rPr>
          <w:rFonts w:ascii="Arial" w:hAnsi="Arial"/>
          <w:sz w:val="20"/>
          <w:szCs w:val="20"/>
        </w:rPr>
        <w:t>/2021</w:t>
      </w:r>
      <w:r>
        <w:rPr>
          <w:rFonts w:ascii="Arial" w:hAnsi="Arial"/>
          <w:b/>
          <w:bCs/>
          <w:sz w:val="20"/>
          <w:szCs w:val="20"/>
        </w:rPr>
        <w:t xml:space="preserve">                                                                                                      Cov Ntsiab lus ntawm kev Nce Qib: </w:t>
      </w:r>
      <w:r w:rsidRPr="00A32E13">
        <w:rPr>
          <w:rFonts w:ascii="Arial" w:hAnsi="Arial"/>
          <w:sz w:val="20"/>
          <w:szCs w:val="20"/>
        </w:rPr>
        <w:t xml:space="preserve">Kev nce qib rau lub hom phiaj no tsis tuaj yeem muaj kev </w:t>
      </w:r>
      <w:ins w:id="782" w:author="Kaxiong" w:date="2021-04-21T23:45:00Z">
        <w:r w:rsidR="00E00C4E">
          <w:rPr>
            <w:rFonts w:ascii="Arial" w:hAnsi="Arial"/>
            <w:sz w:val="20"/>
            <w:szCs w:val="20"/>
          </w:rPr>
          <w:t>txheeb xyuas uas</w:t>
        </w:r>
        <w:r w:rsidR="00E00C4E" w:rsidRPr="00A32E13">
          <w:rPr>
            <w:rFonts w:ascii="Arial" w:hAnsi="Arial"/>
            <w:sz w:val="20"/>
            <w:szCs w:val="20"/>
          </w:rPr>
          <w:t xml:space="preserve"> </w:t>
        </w:r>
      </w:ins>
      <w:r w:rsidRPr="00A32E13">
        <w:rPr>
          <w:rFonts w:ascii="Arial" w:hAnsi="Arial"/>
          <w:sz w:val="20"/>
          <w:szCs w:val="20"/>
        </w:rPr>
        <w:t xml:space="preserve">ntseeg tau zoo thaum lub sij hawm </w:t>
      </w:r>
      <w:r>
        <w:rPr>
          <w:rFonts w:ascii="Arial" w:hAnsi="Arial"/>
          <w:sz w:val="20"/>
          <w:szCs w:val="20"/>
        </w:rPr>
        <w:t xml:space="preserve">kaws tsev kawm ntawv vim </w:t>
      </w:r>
      <w:r w:rsidRPr="00A32E13">
        <w:rPr>
          <w:rFonts w:ascii="Arial" w:hAnsi="Arial"/>
          <w:sz w:val="20"/>
          <w:szCs w:val="20"/>
        </w:rPr>
        <w:t xml:space="preserve">COVID-19 </w:t>
      </w:r>
      <w:r>
        <w:rPr>
          <w:rFonts w:ascii="Arial" w:hAnsi="Arial"/>
          <w:sz w:val="20"/>
          <w:szCs w:val="20"/>
        </w:rPr>
        <w:t>ib puag ncig muaj qhov</w:t>
      </w:r>
      <w:r w:rsidRPr="00A32E13">
        <w:rPr>
          <w:rFonts w:ascii="Arial" w:hAnsi="Arial"/>
          <w:sz w:val="20"/>
          <w:szCs w:val="20"/>
        </w:rPr>
        <w:t xml:space="preserve"> sib txawv</w:t>
      </w:r>
      <w:r>
        <w:rPr>
          <w:rFonts w:ascii="Arial" w:hAnsi="Arial"/>
          <w:sz w:val="20"/>
          <w:szCs w:val="20"/>
        </w:rPr>
        <w:t xml:space="preserve"> ntau yam </w:t>
      </w:r>
      <w:r w:rsidRPr="00A32E13">
        <w:rPr>
          <w:rFonts w:ascii="Arial" w:hAnsi="Arial"/>
          <w:sz w:val="20"/>
          <w:szCs w:val="20"/>
        </w:rPr>
        <w:t xml:space="preserve">thiab ib puag ncig ntawm txoj kev kawm tau tshwm sim thiab </w:t>
      </w:r>
      <w:r>
        <w:rPr>
          <w:rFonts w:ascii="Arial" w:hAnsi="Arial"/>
          <w:sz w:val="20"/>
          <w:szCs w:val="20"/>
        </w:rPr>
        <w:t xml:space="preserve">yog vim </w:t>
      </w:r>
      <w:r w:rsidRPr="00A32E13">
        <w:rPr>
          <w:rFonts w:ascii="Arial" w:hAnsi="Arial"/>
          <w:sz w:val="20"/>
          <w:szCs w:val="20"/>
        </w:rPr>
        <w:t xml:space="preserve">tsis muaj caij nyoog rau </w:t>
      </w:r>
      <w:r>
        <w:rPr>
          <w:rFonts w:ascii="Arial" w:hAnsi="Arial"/>
          <w:sz w:val="20"/>
          <w:szCs w:val="20"/>
        </w:rPr>
        <w:t>kev khaws</w:t>
      </w:r>
      <w:r w:rsidRPr="00A32E13">
        <w:rPr>
          <w:rFonts w:ascii="Arial" w:hAnsi="Arial"/>
          <w:sz w:val="20"/>
          <w:szCs w:val="20"/>
        </w:rPr>
        <w:t xml:space="preserve">cov ntaub ntawv </w:t>
      </w:r>
      <w:r>
        <w:rPr>
          <w:rFonts w:ascii="Arial" w:hAnsi="Arial"/>
          <w:sz w:val="20"/>
          <w:szCs w:val="20"/>
        </w:rPr>
        <w:t xml:space="preserve">li </w:t>
      </w:r>
      <w:r w:rsidRPr="00A32E13">
        <w:rPr>
          <w:rFonts w:ascii="Arial" w:hAnsi="Arial"/>
          <w:sz w:val="20"/>
          <w:szCs w:val="20"/>
        </w:rPr>
        <w:t xml:space="preserve">hauv tus qauv. Thaum </w:t>
      </w:r>
      <w:del w:id="783" w:author="Kaxiong" w:date="2021-04-21T23:45:00Z">
        <w:r w:rsidDel="00E00C4E">
          <w:rPr>
            <w:rFonts w:ascii="Arial" w:hAnsi="Arial"/>
            <w:sz w:val="20"/>
            <w:szCs w:val="20"/>
          </w:rPr>
          <w:delText>lub ncaij nyoog</w:delText>
        </w:r>
      </w:del>
      <w:ins w:id="784" w:author="Kaxiong" w:date="2021-04-21T23:45:00Z">
        <w:r w:rsidR="00E00C4E">
          <w:rPr>
            <w:rFonts w:ascii="Arial" w:hAnsi="Arial"/>
            <w:sz w:val="20"/>
            <w:szCs w:val="20"/>
          </w:rPr>
          <w:t>nyob rau ncua</w:t>
        </w:r>
      </w:ins>
      <w:r>
        <w:rPr>
          <w:rFonts w:ascii="Arial" w:hAnsi="Arial"/>
          <w:sz w:val="20"/>
          <w:szCs w:val="20"/>
        </w:rPr>
        <w:t xml:space="preserve"> </w:t>
      </w:r>
      <w:r w:rsidRPr="00A32E13">
        <w:rPr>
          <w:rFonts w:ascii="Arial" w:hAnsi="Arial"/>
          <w:sz w:val="20"/>
          <w:szCs w:val="20"/>
        </w:rPr>
        <w:t xml:space="preserve">Kawm </w:t>
      </w:r>
      <w:ins w:id="785" w:author="Kaxiong" w:date="2021-04-21T23:45:00Z">
        <w:r w:rsidR="00E00C4E">
          <w:rPr>
            <w:rFonts w:ascii="Arial" w:hAnsi="Arial"/>
            <w:sz w:val="20"/>
            <w:szCs w:val="20"/>
          </w:rPr>
          <w:t xml:space="preserve">ntawv </w:t>
        </w:r>
      </w:ins>
      <w:del w:id="786" w:author="Kaxiong" w:date="2021-04-22T19:20:00Z">
        <w:r w:rsidRPr="00A32E13" w:rsidDel="00EB553B">
          <w:rPr>
            <w:rFonts w:ascii="Arial" w:hAnsi="Arial"/>
            <w:sz w:val="20"/>
            <w:szCs w:val="20"/>
          </w:rPr>
          <w:delText>Kev</w:delText>
        </w:r>
      </w:del>
      <w:r w:rsidRPr="00A32E13">
        <w:rPr>
          <w:rFonts w:ascii="Arial" w:hAnsi="Arial"/>
          <w:sz w:val="20"/>
          <w:szCs w:val="20"/>
        </w:rPr>
        <w:t xml:space="preserve"> Deb</w:t>
      </w:r>
      <w:r>
        <w:rPr>
          <w:rFonts w:ascii="Arial" w:hAnsi="Arial"/>
          <w:sz w:val="20"/>
          <w:szCs w:val="20"/>
        </w:rPr>
        <w:t xml:space="preserve">, </w:t>
      </w:r>
      <w:r w:rsidRPr="005533D0">
        <w:rPr>
          <w:rFonts w:ascii="Arial" w:hAnsi="Arial"/>
          <w:sz w:val="20"/>
          <w:szCs w:val="20"/>
        </w:rPr>
        <w:t>Kenneth koom</w:t>
      </w:r>
      <w:r>
        <w:rPr>
          <w:rFonts w:ascii="Arial" w:hAnsi="Arial"/>
          <w:sz w:val="20"/>
          <w:szCs w:val="20"/>
        </w:rPr>
        <w:t xml:space="preserve"> tes</w:t>
      </w:r>
      <w:r w:rsidRPr="005533D0">
        <w:rPr>
          <w:rFonts w:ascii="Arial" w:hAnsi="Arial"/>
          <w:sz w:val="20"/>
          <w:szCs w:val="20"/>
        </w:rPr>
        <w:t xml:space="preserve"> nrog kev ua raws</w:t>
      </w:r>
      <w:r>
        <w:rPr>
          <w:rFonts w:ascii="Arial" w:hAnsi="Arial"/>
          <w:sz w:val="20"/>
          <w:szCs w:val="20"/>
        </w:rPr>
        <w:t xml:space="preserve"> li</w:t>
      </w:r>
      <w:r w:rsidRPr="005533D0">
        <w:rPr>
          <w:rFonts w:ascii="Arial" w:hAnsi="Arial"/>
          <w:sz w:val="20"/>
          <w:szCs w:val="20"/>
        </w:rPr>
        <w:t xml:space="preserve"> kev hloov kho ntawm nws lub hom phiaj thiab tau</w:t>
      </w:r>
      <w:r>
        <w:rPr>
          <w:rFonts w:ascii="Arial" w:hAnsi="Arial"/>
          <w:sz w:val="20"/>
          <w:szCs w:val="20"/>
        </w:rPr>
        <w:t xml:space="preserve"> txais kev</w:t>
      </w:r>
      <w:r w:rsidRPr="005533D0">
        <w:rPr>
          <w:rFonts w:ascii="Arial" w:hAnsi="Arial"/>
          <w:sz w:val="20"/>
          <w:szCs w:val="20"/>
        </w:rPr>
        <w:t xml:space="preserve"> qhia </w:t>
      </w:r>
      <w:r>
        <w:rPr>
          <w:rFonts w:ascii="Arial" w:hAnsi="Arial"/>
          <w:sz w:val="20"/>
          <w:szCs w:val="20"/>
        </w:rPr>
        <w:t xml:space="preserve">nyob </w:t>
      </w:r>
      <w:r w:rsidRPr="005533D0">
        <w:rPr>
          <w:rFonts w:ascii="Arial" w:hAnsi="Arial"/>
          <w:sz w:val="20"/>
          <w:szCs w:val="20"/>
        </w:rPr>
        <w:t>hauv tsev.</w:t>
      </w:r>
      <w:r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Tawm tswv yim: </w:t>
      </w:r>
      <w:r>
        <w:rPr>
          <w:rFonts w:ascii="Arial" w:hAnsi="Arial"/>
          <w:sz w:val="20"/>
          <w:szCs w:val="20"/>
        </w:rPr>
        <w:t>kev nce qib</w:t>
      </w:r>
    </w:p>
    <w:p w14:paraId="20931FC5" w14:textId="77777777" w:rsidR="000D7017" w:rsidRDefault="000D7017" w:rsidP="000D7017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Daim Ntawv Qhia Txog Kev Nce Qib3:                                                                                                                         Cov Ntsiab lus ntawm kev Nce Qib:                                                                                                                                Tawm tswv yim:</w:t>
      </w:r>
    </w:p>
    <w:p w14:paraId="47368C14" w14:textId="4D5D181F" w:rsidR="000D7017" w:rsidRPr="00FE68F2" w:rsidRDefault="000D7017" w:rsidP="000D7017">
      <w:pPr>
        <w:rPr>
          <w:rFonts w:ascii="Arial" w:eastAsia="Arial" w:hAnsi="Arial"/>
          <w:b/>
          <w:bCs/>
          <w:sz w:val="20"/>
          <w:szCs w:val="20"/>
        </w:rPr>
      </w:pPr>
      <w:r>
        <w:rPr>
          <w:rFonts w:ascii="Arial" w:eastAsia="Arial" w:hAnsi="Arial"/>
          <w:b/>
          <w:bCs/>
          <w:sz w:val="20"/>
          <w:szCs w:val="20"/>
        </w:rPr>
        <w:t xml:space="preserve">Hnub Tshuaj Xyuas Ib Xyoo Puag Ncig:                                                                                                                      Lub hom phiaj </w:t>
      </w:r>
      <w:del w:id="787" w:author="Kaxiong" w:date="2021-04-21T18:18:00Z">
        <w:r w:rsidDel="00F26DEC">
          <w:rPr>
            <w:rFonts w:ascii="Arial" w:eastAsia="Arial" w:hAnsi="Arial"/>
            <w:b/>
            <w:bCs/>
            <w:sz w:val="20"/>
            <w:szCs w:val="20"/>
          </w:rPr>
          <w:delText>tau uas ntsib</w:delText>
        </w:r>
      </w:del>
      <w:ins w:id="788" w:author="Kaxiong" w:date="2021-04-21T18:18:00Z">
        <w:r w:rsidR="00F26DEC">
          <w:rPr>
            <w:rFonts w:ascii="Arial" w:eastAsia="Arial" w:hAnsi="Arial"/>
            <w:b/>
            <w:bCs/>
            <w:sz w:val="20"/>
            <w:szCs w:val="20"/>
          </w:rPr>
          <w:t>uas tau ntsib</w:t>
        </w:r>
      </w:ins>
      <w:r>
        <w:rPr>
          <w:rFonts w:ascii="Arial" w:eastAsia="Arial" w:hAnsi="Arial"/>
          <w:b/>
          <w:bCs/>
          <w:sz w:val="20"/>
          <w:szCs w:val="20"/>
        </w:rPr>
        <w:t xml:space="preserve">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 Yog   </w:t>
      </w:r>
      <w:r>
        <w:rPr>
          <w:rFonts w:ascii="Arial" w:eastAsia="Arial" w:hAnsi="Arial"/>
          <w:b/>
          <w:bCs/>
          <w:sz w:val="20"/>
          <w:szCs w:val="20"/>
        </w:rPr>
        <w:sym w:font="Wingdings 2" w:char="F0A3"/>
      </w:r>
      <w:r>
        <w:rPr>
          <w:rFonts w:ascii="Arial" w:eastAsia="Arial" w:hAnsi="Arial"/>
          <w:b/>
          <w:bCs/>
          <w:sz w:val="20"/>
          <w:szCs w:val="20"/>
        </w:rPr>
        <w:t xml:space="preserve">Tsis Yog                                                                                                              </w:t>
      </w:r>
      <w:r>
        <w:rPr>
          <w:rFonts w:ascii="Arial" w:hAnsi="Arial"/>
          <w:b/>
          <w:bCs/>
          <w:sz w:val="20"/>
          <w:szCs w:val="20"/>
        </w:rPr>
        <w:t xml:space="preserve">Cov Kev Tawm tswv yim: </w:t>
      </w:r>
    </w:p>
    <w:p w14:paraId="03B31CB9" w14:textId="77777777" w:rsidR="000D7017" w:rsidRPr="00FE68F2" w:rsidRDefault="000D7017">
      <w:pPr>
        <w:rPr>
          <w:rFonts w:ascii="Arial" w:eastAsia="Arial" w:hAnsi="Arial"/>
          <w:b/>
          <w:bCs/>
          <w:sz w:val="20"/>
          <w:szCs w:val="20"/>
        </w:rPr>
      </w:pPr>
    </w:p>
    <w:sectPr w:rsidR="000D7017" w:rsidRPr="00FE68F2" w:rsidSect="00FB3752">
      <w:headerReference w:type="default" r:id="rId8"/>
      <w:pgSz w:w="11906" w:h="16838" w:code="9"/>
      <w:pgMar w:top="720" w:right="720" w:bottom="720" w:left="72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AE1A8" w14:textId="77777777" w:rsidR="00FC7E1B" w:rsidRDefault="00FC7E1B" w:rsidP="00FB3752">
      <w:pPr>
        <w:spacing w:after="0" w:line="240" w:lineRule="auto"/>
      </w:pPr>
      <w:r>
        <w:separator/>
      </w:r>
    </w:p>
  </w:endnote>
  <w:endnote w:type="continuationSeparator" w:id="0">
    <w:p w14:paraId="523E7E68" w14:textId="77777777" w:rsidR="00FC7E1B" w:rsidRDefault="00FC7E1B" w:rsidP="00FB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EE4B0" w14:textId="77777777" w:rsidR="00FC7E1B" w:rsidRDefault="00FC7E1B" w:rsidP="00FB3752">
      <w:pPr>
        <w:spacing w:after="0" w:line="240" w:lineRule="auto"/>
      </w:pPr>
      <w:r>
        <w:separator/>
      </w:r>
    </w:p>
  </w:footnote>
  <w:footnote w:type="continuationSeparator" w:id="0">
    <w:p w14:paraId="1B07BC36" w14:textId="77777777" w:rsidR="00FC7E1B" w:rsidRDefault="00FC7E1B" w:rsidP="00FB3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color w:val="000000" w:themeColor="text1"/>
        <w:sz w:val="20"/>
        <w:szCs w:val="20"/>
      </w:rPr>
      <w:alias w:val="Title"/>
      <w:tag w:val=""/>
      <w:id w:val="1116400235"/>
      <w:placeholder>
        <w:docPart w:val="6B7E6525B8404115BEF7573C92D85D6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D2AF1E5" w14:textId="23728DA7" w:rsidR="00FC7E1B" w:rsidRPr="00F14D80" w:rsidRDefault="00FC7E1B">
        <w:pPr>
          <w:pStyle w:val="Header"/>
          <w:tabs>
            <w:tab w:val="clear" w:pos="4680"/>
            <w:tab w:val="clear" w:pos="9360"/>
          </w:tabs>
          <w:jc w:val="right"/>
          <w:rPr>
            <w:rFonts w:ascii="Arial" w:hAnsi="Arial" w:cs="Arial"/>
            <w:color w:val="000000" w:themeColor="text1"/>
            <w:sz w:val="20"/>
            <w:szCs w:val="20"/>
          </w:rPr>
        </w:pPr>
        <w:r w:rsidRPr="00F14D80">
          <w:rPr>
            <w:rFonts w:ascii="Arial" w:hAnsi="Arial" w:cs="Arial"/>
            <w:color w:val="000000" w:themeColor="text1"/>
            <w:sz w:val="20"/>
            <w:szCs w:val="20"/>
          </w:rPr>
          <w:t>Nploog Ntawv ____ Ntawm ____</w:t>
        </w:r>
      </w:p>
    </w:sdtContent>
  </w:sdt>
  <w:p w14:paraId="48199A85" w14:textId="77777777" w:rsidR="00FC7E1B" w:rsidRPr="00F14D80" w:rsidRDefault="00FC7E1B">
    <w:pPr>
      <w:pStyle w:val="Header"/>
      <w:rPr>
        <w:rFonts w:ascii="Arial" w:hAnsi="Arial" w:cs="Arial"/>
        <w:color w:val="000000" w:themeColor="text1"/>
        <w:sz w:val="20"/>
        <w:szCs w:val="2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xiong">
    <w15:presenceInfo w15:providerId="None" w15:userId="Kaxi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CC"/>
    <w:rsid w:val="000018A8"/>
    <w:rsid w:val="00005EEE"/>
    <w:rsid w:val="00014AED"/>
    <w:rsid w:val="000210A9"/>
    <w:rsid w:val="0002188D"/>
    <w:rsid w:val="00031169"/>
    <w:rsid w:val="0003500A"/>
    <w:rsid w:val="0003562C"/>
    <w:rsid w:val="00060D1E"/>
    <w:rsid w:val="00083FC0"/>
    <w:rsid w:val="00087A31"/>
    <w:rsid w:val="00093562"/>
    <w:rsid w:val="000A3B2D"/>
    <w:rsid w:val="000A4563"/>
    <w:rsid w:val="000B1C9C"/>
    <w:rsid w:val="000B5CB5"/>
    <w:rsid w:val="000C0E41"/>
    <w:rsid w:val="000C7E8C"/>
    <w:rsid w:val="000D7017"/>
    <w:rsid w:val="000D71D0"/>
    <w:rsid w:val="000E448F"/>
    <w:rsid w:val="000F5007"/>
    <w:rsid w:val="000F7DAB"/>
    <w:rsid w:val="00100D0B"/>
    <w:rsid w:val="00100F01"/>
    <w:rsid w:val="00112384"/>
    <w:rsid w:val="00124B8C"/>
    <w:rsid w:val="00126A40"/>
    <w:rsid w:val="00144C85"/>
    <w:rsid w:val="00146444"/>
    <w:rsid w:val="001503FB"/>
    <w:rsid w:val="001539A3"/>
    <w:rsid w:val="001556D8"/>
    <w:rsid w:val="001607D6"/>
    <w:rsid w:val="00161787"/>
    <w:rsid w:val="00162FEC"/>
    <w:rsid w:val="0017109E"/>
    <w:rsid w:val="0017354F"/>
    <w:rsid w:val="001735D3"/>
    <w:rsid w:val="00174A7B"/>
    <w:rsid w:val="001751E1"/>
    <w:rsid w:val="00180579"/>
    <w:rsid w:val="001844C3"/>
    <w:rsid w:val="00186973"/>
    <w:rsid w:val="00187101"/>
    <w:rsid w:val="001A45DA"/>
    <w:rsid w:val="001B2B83"/>
    <w:rsid w:val="001C68BD"/>
    <w:rsid w:val="001D11C5"/>
    <w:rsid w:val="001E229E"/>
    <w:rsid w:val="001E7FBD"/>
    <w:rsid w:val="001F2F49"/>
    <w:rsid w:val="001F3782"/>
    <w:rsid w:val="001F510F"/>
    <w:rsid w:val="001F6E90"/>
    <w:rsid w:val="00200B90"/>
    <w:rsid w:val="002057CA"/>
    <w:rsid w:val="002167DA"/>
    <w:rsid w:val="002254B7"/>
    <w:rsid w:val="00227308"/>
    <w:rsid w:val="00227C05"/>
    <w:rsid w:val="002318AC"/>
    <w:rsid w:val="00237D95"/>
    <w:rsid w:val="0024118A"/>
    <w:rsid w:val="002442D4"/>
    <w:rsid w:val="00246619"/>
    <w:rsid w:val="0025222E"/>
    <w:rsid w:val="00262CCA"/>
    <w:rsid w:val="002731A2"/>
    <w:rsid w:val="00276A1E"/>
    <w:rsid w:val="00281DDC"/>
    <w:rsid w:val="00283870"/>
    <w:rsid w:val="002937AB"/>
    <w:rsid w:val="002944DC"/>
    <w:rsid w:val="00297281"/>
    <w:rsid w:val="002A05A4"/>
    <w:rsid w:val="002A3C4C"/>
    <w:rsid w:val="002B0408"/>
    <w:rsid w:val="002B489B"/>
    <w:rsid w:val="002C7547"/>
    <w:rsid w:val="002D789B"/>
    <w:rsid w:val="002E6CC5"/>
    <w:rsid w:val="003025C0"/>
    <w:rsid w:val="00302622"/>
    <w:rsid w:val="003031D5"/>
    <w:rsid w:val="00313B19"/>
    <w:rsid w:val="00316AEC"/>
    <w:rsid w:val="00317C90"/>
    <w:rsid w:val="003269B0"/>
    <w:rsid w:val="00334544"/>
    <w:rsid w:val="00334712"/>
    <w:rsid w:val="00341AEB"/>
    <w:rsid w:val="00344BC0"/>
    <w:rsid w:val="0034691D"/>
    <w:rsid w:val="003470AF"/>
    <w:rsid w:val="00350086"/>
    <w:rsid w:val="003577B9"/>
    <w:rsid w:val="00361663"/>
    <w:rsid w:val="00366AFF"/>
    <w:rsid w:val="00367700"/>
    <w:rsid w:val="00371EAC"/>
    <w:rsid w:val="003879A2"/>
    <w:rsid w:val="003915D9"/>
    <w:rsid w:val="003923E5"/>
    <w:rsid w:val="00394572"/>
    <w:rsid w:val="003A380D"/>
    <w:rsid w:val="003A5472"/>
    <w:rsid w:val="003B1242"/>
    <w:rsid w:val="003B2601"/>
    <w:rsid w:val="003B2F0E"/>
    <w:rsid w:val="003C0F12"/>
    <w:rsid w:val="003C10FD"/>
    <w:rsid w:val="003C3132"/>
    <w:rsid w:val="003D151E"/>
    <w:rsid w:val="003D5807"/>
    <w:rsid w:val="003D5E45"/>
    <w:rsid w:val="003E0446"/>
    <w:rsid w:val="003E073A"/>
    <w:rsid w:val="003E3A81"/>
    <w:rsid w:val="003F2152"/>
    <w:rsid w:val="003F5B63"/>
    <w:rsid w:val="003F6DAA"/>
    <w:rsid w:val="0040423D"/>
    <w:rsid w:val="00405679"/>
    <w:rsid w:val="00407136"/>
    <w:rsid w:val="0041698F"/>
    <w:rsid w:val="00416AAE"/>
    <w:rsid w:val="00425310"/>
    <w:rsid w:val="004300C1"/>
    <w:rsid w:val="004315FD"/>
    <w:rsid w:val="00433352"/>
    <w:rsid w:val="004342CC"/>
    <w:rsid w:val="004402C3"/>
    <w:rsid w:val="00443B0F"/>
    <w:rsid w:val="004518BA"/>
    <w:rsid w:val="00460599"/>
    <w:rsid w:val="0046326D"/>
    <w:rsid w:val="004663D8"/>
    <w:rsid w:val="00471DC0"/>
    <w:rsid w:val="00476AD0"/>
    <w:rsid w:val="00483987"/>
    <w:rsid w:val="00491DDB"/>
    <w:rsid w:val="004B1EEF"/>
    <w:rsid w:val="004B5EA0"/>
    <w:rsid w:val="004C6021"/>
    <w:rsid w:val="004D2BA6"/>
    <w:rsid w:val="004D377F"/>
    <w:rsid w:val="004D62BB"/>
    <w:rsid w:val="004E193A"/>
    <w:rsid w:val="004E3BC5"/>
    <w:rsid w:val="004E7624"/>
    <w:rsid w:val="004F063C"/>
    <w:rsid w:val="004F172F"/>
    <w:rsid w:val="004F652B"/>
    <w:rsid w:val="005151CF"/>
    <w:rsid w:val="0051561D"/>
    <w:rsid w:val="0052271D"/>
    <w:rsid w:val="0052459C"/>
    <w:rsid w:val="00524CC8"/>
    <w:rsid w:val="00527A0E"/>
    <w:rsid w:val="00527A1D"/>
    <w:rsid w:val="00536F8C"/>
    <w:rsid w:val="005460AF"/>
    <w:rsid w:val="00547290"/>
    <w:rsid w:val="005533D0"/>
    <w:rsid w:val="005539AC"/>
    <w:rsid w:val="00553DF4"/>
    <w:rsid w:val="00557BEE"/>
    <w:rsid w:val="00564559"/>
    <w:rsid w:val="00564D70"/>
    <w:rsid w:val="005662FB"/>
    <w:rsid w:val="00573F1E"/>
    <w:rsid w:val="00575528"/>
    <w:rsid w:val="00584F56"/>
    <w:rsid w:val="00590034"/>
    <w:rsid w:val="005961C2"/>
    <w:rsid w:val="005A1BC9"/>
    <w:rsid w:val="005A204F"/>
    <w:rsid w:val="005A4097"/>
    <w:rsid w:val="005A4275"/>
    <w:rsid w:val="005B4759"/>
    <w:rsid w:val="005C40B9"/>
    <w:rsid w:val="005C7C39"/>
    <w:rsid w:val="005D0F9D"/>
    <w:rsid w:val="0060192C"/>
    <w:rsid w:val="00602E83"/>
    <w:rsid w:val="00611B9E"/>
    <w:rsid w:val="00614EF2"/>
    <w:rsid w:val="006165C0"/>
    <w:rsid w:val="006166FD"/>
    <w:rsid w:val="00616846"/>
    <w:rsid w:val="006173B6"/>
    <w:rsid w:val="00621EBF"/>
    <w:rsid w:val="006306D3"/>
    <w:rsid w:val="00641AD5"/>
    <w:rsid w:val="00643679"/>
    <w:rsid w:val="006442E8"/>
    <w:rsid w:val="006451C0"/>
    <w:rsid w:val="00651417"/>
    <w:rsid w:val="00652313"/>
    <w:rsid w:val="00654E63"/>
    <w:rsid w:val="0065776D"/>
    <w:rsid w:val="00662AC4"/>
    <w:rsid w:val="006647F5"/>
    <w:rsid w:val="006650F4"/>
    <w:rsid w:val="0067218F"/>
    <w:rsid w:val="00676378"/>
    <w:rsid w:val="0068610F"/>
    <w:rsid w:val="00692426"/>
    <w:rsid w:val="00696230"/>
    <w:rsid w:val="006A1A07"/>
    <w:rsid w:val="006A29D8"/>
    <w:rsid w:val="006B249A"/>
    <w:rsid w:val="006C10A6"/>
    <w:rsid w:val="006E376F"/>
    <w:rsid w:val="006F3743"/>
    <w:rsid w:val="0072240B"/>
    <w:rsid w:val="00723CD0"/>
    <w:rsid w:val="00724F5A"/>
    <w:rsid w:val="00731F14"/>
    <w:rsid w:val="00741F8A"/>
    <w:rsid w:val="00744719"/>
    <w:rsid w:val="00752FC7"/>
    <w:rsid w:val="00764779"/>
    <w:rsid w:val="00776C0F"/>
    <w:rsid w:val="00782B18"/>
    <w:rsid w:val="0078331C"/>
    <w:rsid w:val="00794373"/>
    <w:rsid w:val="007B4898"/>
    <w:rsid w:val="007C26FC"/>
    <w:rsid w:val="007D0A17"/>
    <w:rsid w:val="007D2250"/>
    <w:rsid w:val="007D7A42"/>
    <w:rsid w:val="007E0F13"/>
    <w:rsid w:val="007E15B1"/>
    <w:rsid w:val="007F28E3"/>
    <w:rsid w:val="007F5AD1"/>
    <w:rsid w:val="007F741A"/>
    <w:rsid w:val="00802493"/>
    <w:rsid w:val="008050F0"/>
    <w:rsid w:val="00810735"/>
    <w:rsid w:val="00812EF2"/>
    <w:rsid w:val="00813D06"/>
    <w:rsid w:val="00815FDB"/>
    <w:rsid w:val="008204D3"/>
    <w:rsid w:val="00820999"/>
    <w:rsid w:val="008235F4"/>
    <w:rsid w:val="00831408"/>
    <w:rsid w:val="00831D2E"/>
    <w:rsid w:val="00842965"/>
    <w:rsid w:val="00844F59"/>
    <w:rsid w:val="008504E9"/>
    <w:rsid w:val="00850D5C"/>
    <w:rsid w:val="008536C2"/>
    <w:rsid w:val="008650C7"/>
    <w:rsid w:val="008662A6"/>
    <w:rsid w:val="00870B0F"/>
    <w:rsid w:val="0087531B"/>
    <w:rsid w:val="00885D6B"/>
    <w:rsid w:val="008900FF"/>
    <w:rsid w:val="00893518"/>
    <w:rsid w:val="00895200"/>
    <w:rsid w:val="008A5DF0"/>
    <w:rsid w:val="008A7076"/>
    <w:rsid w:val="008A79D2"/>
    <w:rsid w:val="008B2F62"/>
    <w:rsid w:val="008B339D"/>
    <w:rsid w:val="008C245E"/>
    <w:rsid w:val="008C49C7"/>
    <w:rsid w:val="008C6DD5"/>
    <w:rsid w:val="008D1AB7"/>
    <w:rsid w:val="008D4992"/>
    <w:rsid w:val="008E0150"/>
    <w:rsid w:val="008E15B5"/>
    <w:rsid w:val="008E1BE9"/>
    <w:rsid w:val="008E71A3"/>
    <w:rsid w:val="00900749"/>
    <w:rsid w:val="009019CE"/>
    <w:rsid w:val="00905CCC"/>
    <w:rsid w:val="00907AA0"/>
    <w:rsid w:val="00922DF7"/>
    <w:rsid w:val="00927ECE"/>
    <w:rsid w:val="00930CE7"/>
    <w:rsid w:val="00940D0F"/>
    <w:rsid w:val="00946C90"/>
    <w:rsid w:val="00952180"/>
    <w:rsid w:val="00965F75"/>
    <w:rsid w:val="00973F55"/>
    <w:rsid w:val="00976CB9"/>
    <w:rsid w:val="00985C64"/>
    <w:rsid w:val="00987F01"/>
    <w:rsid w:val="00993489"/>
    <w:rsid w:val="009A1AEC"/>
    <w:rsid w:val="009A461B"/>
    <w:rsid w:val="009B1BE1"/>
    <w:rsid w:val="009B3A8C"/>
    <w:rsid w:val="009C1F16"/>
    <w:rsid w:val="009C4833"/>
    <w:rsid w:val="009C5090"/>
    <w:rsid w:val="009D74C5"/>
    <w:rsid w:val="009D7550"/>
    <w:rsid w:val="009E3FE8"/>
    <w:rsid w:val="009E63E4"/>
    <w:rsid w:val="009F5F0E"/>
    <w:rsid w:val="009F6B05"/>
    <w:rsid w:val="00A0036B"/>
    <w:rsid w:val="00A011D5"/>
    <w:rsid w:val="00A0468B"/>
    <w:rsid w:val="00A1395A"/>
    <w:rsid w:val="00A2627F"/>
    <w:rsid w:val="00A26D27"/>
    <w:rsid w:val="00A31597"/>
    <w:rsid w:val="00A32E13"/>
    <w:rsid w:val="00A455A1"/>
    <w:rsid w:val="00A53EB0"/>
    <w:rsid w:val="00A54FA8"/>
    <w:rsid w:val="00A56988"/>
    <w:rsid w:val="00A628F9"/>
    <w:rsid w:val="00A72099"/>
    <w:rsid w:val="00A7597C"/>
    <w:rsid w:val="00A75F08"/>
    <w:rsid w:val="00A764FB"/>
    <w:rsid w:val="00A83453"/>
    <w:rsid w:val="00A838E5"/>
    <w:rsid w:val="00A85831"/>
    <w:rsid w:val="00A86EC8"/>
    <w:rsid w:val="00A90D6D"/>
    <w:rsid w:val="00A96384"/>
    <w:rsid w:val="00AC4E42"/>
    <w:rsid w:val="00AC5E90"/>
    <w:rsid w:val="00AD1E35"/>
    <w:rsid w:val="00AD495B"/>
    <w:rsid w:val="00AE2ED5"/>
    <w:rsid w:val="00AE5B16"/>
    <w:rsid w:val="00AF1AC0"/>
    <w:rsid w:val="00AF39BC"/>
    <w:rsid w:val="00B03F1C"/>
    <w:rsid w:val="00B11E9F"/>
    <w:rsid w:val="00B12168"/>
    <w:rsid w:val="00B21855"/>
    <w:rsid w:val="00B2591B"/>
    <w:rsid w:val="00B37F7C"/>
    <w:rsid w:val="00B40284"/>
    <w:rsid w:val="00B41745"/>
    <w:rsid w:val="00B53DAA"/>
    <w:rsid w:val="00B63E2C"/>
    <w:rsid w:val="00B76B4F"/>
    <w:rsid w:val="00B81950"/>
    <w:rsid w:val="00B8467B"/>
    <w:rsid w:val="00B90685"/>
    <w:rsid w:val="00B95E39"/>
    <w:rsid w:val="00BA2C75"/>
    <w:rsid w:val="00BA320B"/>
    <w:rsid w:val="00BA53A2"/>
    <w:rsid w:val="00BA5BB9"/>
    <w:rsid w:val="00BB0B55"/>
    <w:rsid w:val="00BB0BD4"/>
    <w:rsid w:val="00BB0E63"/>
    <w:rsid w:val="00BC6D15"/>
    <w:rsid w:val="00BD5AD5"/>
    <w:rsid w:val="00BD7480"/>
    <w:rsid w:val="00BF09DA"/>
    <w:rsid w:val="00BF4814"/>
    <w:rsid w:val="00C264B6"/>
    <w:rsid w:val="00C268EE"/>
    <w:rsid w:val="00C27ADF"/>
    <w:rsid w:val="00C43385"/>
    <w:rsid w:val="00C50956"/>
    <w:rsid w:val="00C56F64"/>
    <w:rsid w:val="00C576EB"/>
    <w:rsid w:val="00C629EF"/>
    <w:rsid w:val="00C710FD"/>
    <w:rsid w:val="00C71CC3"/>
    <w:rsid w:val="00C745F0"/>
    <w:rsid w:val="00C77B71"/>
    <w:rsid w:val="00C82296"/>
    <w:rsid w:val="00C82467"/>
    <w:rsid w:val="00C92E77"/>
    <w:rsid w:val="00CA2421"/>
    <w:rsid w:val="00CB32C4"/>
    <w:rsid w:val="00CB4113"/>
    <w:rsid w:val="00CC0728"/>
    <w:rsid w:val="00CC12E8"/>
    <w:rsid w:val="00CD44D5"/>
    <w:rsid w:val="00CD5C22"/>
    <w:rsid w:val="00CD63A1"/>
    <w:rsid w:val="00CE3B09"/>
    <w:rsid w:val="00CE4598"/>
    <w:rsid w:val="00CF065E"/>
    <w:rsid w:val="00CF7265"/>
    <w:rsid w:val="00D01A3C"/>
    <w:rsid w:val="00D1103E"/>
    <w:rsid w:val="00D13E31"/>
    <w:rsid w:val="00D140B2"/>
    <w:rsid w:val="00D20A35"/>
    <w:rsid w:val="00D22A87"/>
    <w:rsid w:val="00D313DA"/>
    <w:rsid w:val="00D35450"/>
    <w:rsid w:val="00D470AD"/>
    <w:rsid w:val="00D52612"/>
    <w:rsid w:val="00D559F8"/>
    <w:rsid w:val="00D577FF"/>
    <w:rsid w:val="00D579B6"/>
    <w:rsid w:val="00D636A4"/>
    <w:rsid w:val="00D64FC6"/>
    <w:rsid w:val="00D65EE6"/>
    <w:rsid w:val="00D85E3B"/>
    <w:rsid w:val="00DA5B98"/>
    <w:rsid w:val="00DA5EA9"/>
    <w:rsid w:val="00DB0CE5"/>
    <w:rsid w:val="00DB5FCA"/>
    <w:rsid w:val="00DC2679"/>
    <w:rsid w:val="00DD3ECE"/>
    <w:rsid w:val="00DD571A"/>
    <w:rsid w:val="00DE0B43"/>
    <w:rsid w:val="00DE359E"/>
    <w:rsid w:val="00DE37D8"/>
    <w:rsid w:val="00DE6D46"/>
    <w:rsid w:val="00DE6E9A"/>
    <w:rsid w:val="00E00C4E"/>
    <w:rsid w:val="00E0247A"/>
    <w:rsid w:val="00E15164"/>
    <w:rsid w:val="00E2523A"/>
    <w:rsid w:val="00E26209"/>
    <w:rsid w:val="00E30952"/>
    <w:rsid w:val="00E3744D"/>
    <w:rsid w:val="00E40FF3"/>
    <w:rsid w:val="00E57785"/>
    <w:rsid w:val="00E57D89"/>
    <w:rsid w:val="00E614F6"/>
    <w:rsid w:val="00E65670"/>
    <w:rsid w:val="00E66135"/>
    <w:rsid w:val="00E70E39"/>
    <w:rsid w:val="00E76E9A"/>
    <w:rsid w:val="00E77076"/>
    <w:rsid w:val="00E8231E"/>
    <w:rsid w:val="00E8358B"/>
    <w:rsid w:val="00E857FE"/>
    <w:rsid w:val="00E87BFC"/>
    <w:rsid w:val="00E9726A"/>
    <w:rsid w:val="00EA22E9"/>
    <w:rsid w:val="00EB398A"/>
    <w:rsid w:val="00EB553B"/>
    <w:rsid w:val="00EB6FE1"/>
    <w:rsid w:val="00EC43BA"/>
    <w:rsid w:val="00EC5E31"/>
    <w:rsid w:val="00ED0373"/>
    <w:rsid w:val="00ED318B"/>
    <w:rsid w:val="00ED49E2"/>
    <w:rsid w:val="00ED5B12"/>
    <w:rsid w:val="00EE28AA"/>
    <w:rsid w:val="00EE420F"/>
    <w:rsid w:val="00EF0B09"/>
    <w:rsid w:val="00EF199F"/>
    <w:rsid w:val="00EF2625"/>
    <w:rsid w:val="00EF7CFA"/>
    <w:rsid w:val="00F01D43"/>
    <w:rsid w:val="00F03B6B"/>
    <w:rsid w:val="00F0799D"/>
    <w:rsid w:val="00F14119"/>
    <w:rsid w:val="00F14D80"/>
    <w:rsid w:val="00F26DEC"/>
    <w:rsid w:val="00F466D3"/>
    <w:rsid w:val="00F50A83"/>
    <w:rsid w:val="00F54029"/>
    <w:rsid w:val="00F62945"/>
    <w:rsid w:val="00F67CB4"/>
    <w:rsid w:val="00F74761"/>
    <w:rsid w:val="00F752B4"/>
    <w:rsid w:val="00F94678"/>
    <w:rsid w:val="00FA324F"/>
    <w:rsid w:val="00FA3BB7"/>
    <w:rsid w:val="00FB0DBB"/>
    <w:rsid w:val="00FB3752"/>
    <w:rsid w:val="00FB3782"/>
    <w:rsid w:val="00FC3EBB"/>
    <w:rsid w:val="00FC7000"/>
    <w:rsid w:val="00FC7E1B"/>
    <w:rsid w:val="00FD149E"/>
    <w:rsid w:val="00FD1D96"/>
    <w:rsid w:val="00FD3614"/>
    <w:rsid w:val="00FE3A88"/>
    <w:rsid w:val="00FE5443"/>
    <w:rsid w:val="00FE58E4"/>
    <w:rsid w:val="00FE68F2"/>
    <w:rsid w:val="00FF0A73"/>
    <w:rsid w:val="00FF5527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E638"/>
  <w15:chartTrackingRefBased/>
  <w15:docId w15:val="{0DE48810-3D3C-4E7C-96EB-28F9375B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7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75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B3752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B375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B3752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8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7E6525B8404115BEF7573C92D85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71BB2-67E8-4CA9-8F4D-6D4E6C720FF6}"/>
      </w:docPartPr>
      <w:docPartBody>
        <w:p w:rsidR="0025154F" w:rsidRDefault="00930724" w:rsidP="00930724">
          <w:pPr>
            <w:pStyle w:val="6B7E6525B8404115BEF7573C92D85D6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24"/>
    <w:rsid w:val="0025154F"/>
    <w:rsid w:val="003D4CCE"/>
    <w:rsid w:val="0083682D"/>
    <w:rsid w:val="00930724"/>
    <w:rsid w:val="00E223E5"/>
    <w:rsid w:val="00F9232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7E6525B8404115BEF7573C92D85D66">
    <w:name w:val="6B7E6525B8404115BEF7573C92D85D66"/>
    <w:rsid w:val="009307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18</Pages>
  <Words>9206</Words>
  <Characters>52478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Nploog Ntawv ____ Ntawm ____</vt:lpstr>
    </vt:vector>
  </TitlesOfParts>
  <Company/>
  <LinksUpToDate>false</LinksUpToDate>
  <CharactersWithSpaces>61561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Nploog Ntawv ____ Ntawm ____</dc:title>
  <dc:subject/>
  <dc:creator>Acer</dc:creator>
  <cp:keywords/>
  <dc:description/>
  <cp:lastModifiedBy>Kaxiong</cp:lastModifiedBy>
  <cp:revision>467</cp:revision>
  <cp:lastPrinted>2021-04-22T13:34:00Z</cp:lastPrinted>
  <dcterms:created xsi:type="dcterms:W3CDTF">2021-04-20T10:09:00Z</dcterms:created>
  <dcterms:modified xsi:type="dcterms:W3CDTF">2021-04-22T13:35:00Z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