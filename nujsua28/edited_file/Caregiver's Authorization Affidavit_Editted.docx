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148" w:rsidRDefault="00440148">
      <w:pPr>
        <w:pStyle w:val="BodyText"/>
        <w:ind w:left="4066"/>
        <w:rPr>
          <w:rFonts w:ascii="Times New Roman"/>
        </w:rPr>
      </w:pPr>
    </w:p>
    <w:p w:rsidR="006240AC" w:rsidRDefault="006240AC">
      <w:pPr>
        <w:pStyle w:val="BodyText"/>
        <w:spacing w:before="1"/>
        <w:rPr>
          <w:rFonts w:ascii="Times New Roman"/>
          <w:noProof/>
        </w:rPr>
      </w:pPr>
      <w:r>
        <w:rPr>
          <w:rFonts w:ascii="Times New Roman"/>
          <w:noProof/>
        </w:rPr>
        <w:t xml:space="preserve">              </w:t>
      </w:r>
    </w:p>
    <w:p w:rsidR="006240AC" w:rsidRPr="00F2414F" w:rsidRDefault="001F6A7C" w:rsidP="008555C2">
      <w:pPr>
        <w:pStyle w:val="BodyText"/>
        <w:spacing w:before="1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Daim Ntawv Kev Tso Cai Ntawm</w:t>
      </w:r>
      <w:r w:rsidR="00883FE2" w:rsidRPr="00883FE2">
        <w:rPr>
          <w:b/>
          <w:bCs/>
          <w:noProof/>
          <w:sz w:val="24"/>
          <w:szCs w:val="24"/>
        </w:rPr>
        <w:t xml:space="preserve">Tus </w:t>
      </w:r>
      <w:ins w:id="0" w:author="TOUVA" w:date="2021-05-05T17:36:00Z">
        <w:r w:rsidR="00953C0C">
          <w:rPr>
            <w:rFonts w:cs="DokChampa"/>
            <w:b/>
            <w:bCs/>
            <w:noProof/>
            <w:sz w:val="24"/>
            <w:szCs w:val="24"/>
            <w:lang w:bidi="th-TH"/>
          </w:rPr>
          <w:t xml:space="preserve">Neeg </w:t>
        </w:r>
      </w:ins>
      <w:r w:rsidR="00883FE2" w:rsidRPr="00883FE2">
        <w:rPr>
          <w:b/>
          <w:bCs/>
          <w:noProof/>
          <w:sz w:val="24"/>
          <w:szCs w:val="24"/>
        </w:rPr>
        <w:t>Saib Xyuas</w:t>
      </w:r>
    </w:p>
    <w:p w:rsidR="00440148" w:rsidRDefault="006240AC">
      <w:pPr>
        <w:pStyle w:val="BodyText"/>
        <w:spacing w:before="1"/>
        <w:rPr>
          <w:rFonts w:ascii="Times New Roman"/>
          <w:sz w:val="12"/>
        </w:rPr>
      </w:pPr>
      <w:r>
        <w:rPr>
          <w:rFonts w:ascii="Times New Roman"/>
          <w:noProof/>
        </w:rPr>
        <w:t xml:space="preserve">            </w:t>
      </w:r>
      <w:r>
        <w:rPr>
          <w:rFonts w:ascii="Times New Roman"/>
          <w:noProof/>
          <w:lang w:bidi="th-TH"/>
        </w:rPr>
        <w:drawing>
          <wp:inline distT="0" distB="0" distL="0" distR="0" wp14:anchorId="377DC8C1" wp14:editId="00486338">
            <wp:extent cx="1461493" cy="795655"/>
            <wp:effectExtent l="0" t="0" r="0" b="0"/>
            <wp:docPr id="1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35" cy="8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48" w:rsidRDefault="00440148">
      <w:pPr>
        <w:pStyle w:val="BodyText"/>
        <w:spacing w:before="1"/>
        <w:rPr>
          <w:sz w:val="11"/>
        </w:rPr>
      </w:pPr>
    </w:p>
    <w:p w:rsidR="00440148" w:rsidRDefault="007B0849" w:rsidP="002348F8">
      <w:pPr>
        <w:spacing w:before="95"/>
        <w:ind w:left="119"/>
        <w:jc w:val="both"/>
        <w:rPr>
          <w:iCs/>
          <w:sz w:val="20"/>
        </w:rPr>
      </w:pPr>
      <w:proofErr w:type="spellStart"/>
      <w:r w:rsidRPr="0083643A">
        <w:rPr>
          <w:iCs/>
          <w:sz w:val="20"/>
          <w:u w:val="single"/>
        </w:rPr>
        <w:t>Piav</w:t>
      </w:r>
      <w:proofErr w:type="spellEnd"/>
      <w:r w:rsidRPr="0083643A">
        <w:rPr>
          <w:iCs/>
          <w:sz w:val="20"/>
          <w:u w:val="single"/>
        </w:rPr>
        <w:t xml:space="preserve"> </w:t>
      </w:r>
      <w:proofErr w:type="spellStart"/>
      <w:r w:rsidRPr="0083643A">
        <w:rPr>
          <w:iCs/>
          <w:sz w:val="20"/>
          <w:u w:val="single"/>
        </w:rPr>
        <w:t>Qhia</w:t>
      </w:r>
      <w:proofErr w:type="spellEnd"/>
      <w:r w:rsidR="00C35461">
        <w:rPr>
          <w:iCs/>
          <w:sz w:val="20"/>
        </w:rPr>
        <w:t xml:space="preserve">: </w:t>
      </w:r>
      <w:proofErr w:type="spellStart"/>
      <w:r w:rsidR="00226701">
        <w:rPr>
          <w:iCs/>
          <w:sz w:val="20"/>
        </w:rPr>
        <w:t>Kev</w:t>
      </w:r>
      <w:proofErr w:type="spellEnd"/>
      <w:r w:rsidR="00226701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ua</w:t>
      </w:r>
      <w:proofErr w:type="spellEnd"/>
      <w:r w:rsidR="00EB118D" w:rsidRPr="00EB118D">
        <w:rPr>
          <w:iCs/>
          <w:sz w:val="20"/>
        </w:rPr>
        <w:t xml:space="preserve"> tiav cov </w:t>
      </w:r>
      <w:proofErr w:type="spellStart"/>
      <w:r w:rsidR="00226701">
        <w:rPr>
          <w:iCs/>
          <w:sz w:val="20"/>
        </w:rPr>
        <w:t>txheej</w:t>
      </w:r>
      <w:proofErr w:type="spellEnd"/>
      <w:r w:rsidR="00226701">
        <w:rPr>
          <w:iCs/>
          <w:sz w:val="20"/>
        </w:rPr>
        <w:t xml:space="preserve"> </w:t>
      </w:r>
      <w:proofErr w:type="spellStart"/>
      <w:r w:rsidR="00226701">
        <w:rPr>
          <w:iCs/>
          <w:sz w:val="20"/>
        </w:rPr>
        <w:t>txheem</w:t>
      </w:r>
      <w:proofErr w:type="spellEnd"/>
      <w:r w:rsidR="00EB118D" w:rsidRPr="00EB118D">
        <w:rPr>
          <w:iCs/>
          <w:sz w:val="20"/>
        </w:rPr>
        <w:t xml:space="preserve"> 1-4 thiab </w:t>
      </w:r>
      <w:proofErr w:type="spellStart"/>
      <w:proofErr w:type="gramStart"/>
      <w:r w:rsidR="00EB118D" w:rsidRPr="00EB118D">
        <w:rPr>
          <w:iCs/>
          <w:sz w:val="20"/>
        </w:rPr>
        <w:t>kev</w:t>
      </w:r>
      <w:proofErr w:type="spellEnd"/>
      <w:proofErr w:type="gramEnd"/>
      <w:r w:rsidR="00EB118D" w:rsidRPr="00EB118D">
        <w:rPr>
          <w:iCs/>
          <w:sz w:val="20"/>
        </w:rPr>
        <w:t xml:space="preserve"> </w:t>
      </w:r>
      <w:del w:id="1" w:author="TOUVA" w:date="2021-05-05T17:37:00Z">
        <w:r w:rsidR="00EB118D" w:rsidRPr="00EB118D" w:rsidDel="00953C0C">
          <w:rPr>
            <w:iCs/>
            <w:sz w:val="20"/>
          </w:rPr>
          <w:delText>hu nkauj</w:delText>
        </w:r>
      </w:del>
      <w:proofErr w:type="spellStart"/>
      <w:ins w:id="2" w:author="TOUVA" w:date="2021-05-05T17:37:00Z">
        <w:r w:rsidR="00953C0C">
          <w:rPr>
            <w:iCs/>
            <w:sz w:val="20"/>
          </w:rPr>
          <w:t>kos</w:t>
        </w:r>
        <w:proofErr w:type="spellEnd"/>
        <w:r w:rsidR="00953C0C">
          <w:rPr>
            <w:iCs/>
            <w:sz w:val="20"/>
          </w:rPr>
          <w:t xml:space="preserve"> </w:t>
        </w:r>
        <w:proofErr w:type="spellStart"/>
        <w:r w:rsidR="00953C0C">
          <w:rPr>
            <w:iCs/>
            <w:sz w:val="20"/>
          </w:rPr>
          <w:t>npe</w:t>
        </w:r>
        <w:proofErr w:type="spellEnd"/>
        <w:r w:rsidR="00953C0C">
          <w:rPr>
            <w:iCs/>
            <w:sz w:val="20"/>
          </w:rPr>
          <w:t xml:space="preserve"> rau</w:t>
        </w:r>
      </w:ins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ntawm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daim</w:t>
      </w:r>
      <w:proofErr w:type="spellEnd"/>
      <w:r w:rsidR="00EB118D" w:rsidRPr="00EB118D">
        <w:rPr>
          <w:iCs/>
          <w:sz w:val="20"/>
        </w:rPr>
        <w:t xml:space="preserve"> ntawv </w:t>
      </w:r>
      <w:del w:id="3" w:author="TOUVA" w:date="2021-05-05T17:37:00Z">
        <w:r w:rsidR="00EB118D" w:rsidRPr="00EB118D" w:rsidDel="00953C0C">
          <w:rPr>
            <w:iCs/>
            <w:sz w:val="20"/>
          </w:rPr>
          <w:delText>pov thawj</w:delText>
        </w:r>
      </w:del>
      <w:proofErr w:type="spellStart"/>
      <w:ins w:id="4" w:author="TOUVA" w:date="2021-05-05T17:37:00Z">
        <w:r w:rsidR="00953C0C">
          <w:rPr>
            <w:iCs/>
            <w:sz w:val="20"/>
          </w:rPr>
          <w:t>tso</w:t>
        </w:r>
        <w:proofErr w:type="spellEnd"/>
        <w:r w:rsidR="00953C0C">
          <w:rPr>
            <w:iCs/>
            <w:sz w:val="20"/>
          </w:rPr>
          <w:t xml:space="preserve"> </w:t>
        </w:r>
        <w:proofErr w:type="spellStart"/>
        <w:r w:rsidR="00953C0C">
          <w:rPr>
            <w:iCs/>
            <w:sz w:val="20"/>
          </w:rPr>
          <w:t>cai</w:t>
        </w:r>
      </w:ins>
      <w:proofErr w:type="spellEnd"/>
      <w:r w:rsidR="00EB118D" w:rsidRPr="00EB118D">
        <w:rPr>
          <w:iCs/>
          <w:sz w:val="20"/>
        </w:rPr>
        <w:t xml:space="preserve"> yog </w:t>
      </w:r>
      <w:proofErr w:type="spellStart"/>
      <w:r w:rsidR="00EB118D" w:rsidRPr="00EB118D">
        <w:rPr>
          <w:iCs/>
          <w:sz w:val="20"/>
        </w:rPr>
        <w:t>txaus</w:t>
      </w:r>
      <w:proofErr w:type="spellEnd"/>
      <w:r w:rsidR="0045109B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lawm</w:t>
      </w:r>
      <w:proofErr w:type="spellEnd"/>
      <w:r w:rsidR="0045109B">
        <w:rPr>
          <w:iCs/>
          <w:sz w:val="20"/>
        </w:rPr>
        <w:t xml:space="preserve"> uas </w:t>
      </w:r>
      <w:proofErr w:type="spellStart"/>
      <w:r w:rsidR="0045109B">
        <w:rPr>
          <w:iCs/>
          <w:sz w:val="20"/>
        </w:rPr>
        <w:t>yuav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tso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cai</w:t>
      </w:r>
      <w:proofErr w:type="spellEnd"/>
      <w:r w:rsidR="00EB118D" w:rsidRPr="00EB118D">
        <w:rPr>
          <w:iCs/>
          <w:sz w:val="20"/>
        </w:rPr>
        <w:t xml:space="preserve"> rau </w:t>
      </w:r>
      <w:proofErr w:type="spellStart"/>
      <w:r w:rsidR="00EB118D" w:rsidRPr="00EB118D">
        <w:rPr>
          <w:iCs/>
          <w:sz w:val="20"/>
        </w:rPr>
        <w:t>kev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ins w:id="5" w:author="TOUVA" w:date="2021-05-05T17:38:00Z">
        <w:r w:rsidR="00953C0C">
          <w:rPr>
            <w:iCs/>
            <w:sz w:val="20"/>
          </w:rPr>
          <w:t>sau</w:t>
        </w:r>
        <w:proofErr w:type="spellEnd"/>
        <w:r w:rsidR="00953C0C">
          <w:rPr>
            <w:iCs/>
            <w:sz w:val="20"/>
          </w:rPr>
          <w:t xml:space="preserve"> </w:t>
        </w:r>
      </w:ins>
      <w:proofErr w:type="spellStart"/>
      <w:r w:rsidR="00EB118D" w:rsidRPr="00EB118D">
        <w:rPr>
          <w:iCs/>
          <w:sz w:val="20"/>
        </w:rPr>
        <w:t>nkag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mus</w:t>
      </w:r>
      <w:proofErr w:type="spellEnd"/>
      <w:r w:rsidR="00EB118D" w:rsidRPr="00EB118D">
        <w:rPr>
          <w:iCs/>
          <w:sz w:val="20"/>
        </w:rPr>
        <w:t xml:space="preserve"> kawm </w:t>
      </w:r>
      <w:proofErr w:type="spellStart"/>
      <w:r w:rsidR="00EB118D" w:rsidRPr="00EB118D">
        <w:rPr>
          <w:iCs/>
          <w:sz w:val="20"/>
        </w:rPr>
        <w:t>ntawm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45109B">
        <w:rPr>
          <w:iCs/>
          <w:sz w:val="20"/>
        </w:rPr>
        <w:t>tsev</w:t>
      </w:r>
      <w:proofErr w:type="spellEnd"/>
      <w:r w:rsidR="0045109B">
        <w:rPr>
          <w:iCs/>
          <w:sz w:val="20"/>
        </w:rPr>
        <w:t xml:space="preserve"> kawm ntawv </w:t>
      </w:r>
      <w:del w:id="6" w:author="TOUVA" w:date="2021-05-05T17:40:00Z">
        <w:r w:rsidR="00EB118D" w:rsidRPr="00EB118D" w:rsidDel="00953C0C">
          <w:rPr>
            <w:iCs/>
            <w:sz w:val="20"/>
          </w:rPr>
          <w:delText>me</w:delText>
        </w:r>
        <w:r w:rsidR="0045109B" w:rsidDel="00953C0C">
          <w:rPr>
            <w:iCs/>
            <w:sz w:val="20"/>
          </w:rPr>
          <w:delText xml:space="preserve"> </w:delText>
        </w:r>
        <w:r w:rsidR="00EB118D" w:rsidRPr="00EB118D" w:rsidDel="00953C0C">
          <w:rPr>
            <w:iCs/>
            <w:sz w:val="20"/>
          </w:rPr>
          <w:delText xml:space="preserve">nyuam yaus </w:delText>
        </w:r>
      </w:del>
      <w:r w:rsidR="00EB118D" w:rsidRPr="00EB118D">
        <w:rPr>
          <w:iCs/>
          <w:sz w:val="20"/>
        </w:rPr>
        <w:t xml:space="preserve">thiab </w:t>
      </w:r>
      <w:proofErr w:type="spellStart"/>
      <w:r w:rsidR="00EB118D" w:rsidRPr="00EB118D">
        <w:rPr>
          <w:iCs/>
          <w:sz w:val="20"/>
        </w:rPr>
        <w:t>tso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cai</w:t>
      </w:r>
      <w:proofErr w:type="spellEnd"/>
      <w:r w:rsidR="00EB118D" w:rsidRPr="00EB118D">
        <w:rPr>
          <w:iCs/>
          <w:sz w:val="20"/>
        </w:rPr>
        <w:t xml:space="preserve"> rau</w:t>
      </w:r>
      <w:r w:rsidR="005D6C8C">
        <w:rPr>
          <w:iCs/>
          <w:sz w:val="20"/>
        </w:rPr>
        <w:t xml:space="preserve"> </w:t>
      </w:r>
      <w:proofErr w:type="spellStart"/>
      <w:r w:rsidR="005D6C8C">
        <w:rPr>
          <w:iCs/>
          <w:sz w:val="20"/>
        </w:rPr>
        <w:t>kev</w:t>
      </w:r>
      <w:proofErr w:type="spellEnd"/>
      <w:r w:rsidR="005D6C8C">
        <w:rPr>
          <w:iCs/>
          <w:sz w:val="20"/>
        </w:rPr>
        <w:t xml:space="preserve"> </w:t>
      </w:r>
      <w:proofErr w:type="spellStart"/>
      <w:r w:rsidR="005D6C8C">
        <w:rPr>
          <w:iCs/>
          <w:sz w:val="20"/>
        </w:rPr>
        <w:t>kho</w:t>
      </w:r>
      <w:proofErr w:type="spellEnd"/>
      <w:r w:rsidR="005D6C8C">
        <w:rPr>
          <w:iCs/>
          <w:sz w:val="20"/>
        </w:rPr>
        <w:t xml:space="preserve"> mob </w:t>
      </w:r>
      <w:proofErr w:type="spellStart"/>
      <w:ins w:id="7" w:author="TOUVA" w:date="2021-05-05T17:39:00Z">
        <w:r w:rsidR="00953C0C">
          <w:rPr>
            <w:iCs/>
            <w:sz w:val="20"/>
          </w:rPr>
          <w:t>saib</w:t>
        </w:r>
        <w:proofErr w:type="spellEnd"/>
        <w:r w:rsidR="00953C0C">
          <w:rPr>
            <w:iCs/>
            <w:sz w:val="20"/>
          </w:rPr>
          <w:t xml:space="preserve"> </w:t>
        </w:r>
        <w:proofErr w:type="spellStart"/>
        <w:r w:rsidR="00953C0C">
          <w:rPr>
            <w:iCs/>
            <w:sz w:val="20"/>
          </w:rPr>
          <w:t>xyuas</w:t>
        </w:r>
        <w:proofErr w:type="spellEnd"/>
        <w:r w:rsidR="00953C0C">
          <w:rPr>
            <w:iCs/>
            <w:sz w:val="20"/>
          </w:rPr>
          <w:t xml:space="preserve"> </w:t>
        </w:r>
      </w:ins>
      <w:proofErr w:type="spellStart"/>
      <w:r w:rsidR="005D6C8C">
        <w:rPr>
          <w:iCs/>
          <w:sz w:val="20"/>
        </w:rPr>
        <w:t>hauv</w:t>
      </w:r>
      <w:proofErr w:type="spellEnd"/>
      <w:r w:rsidR="00EB118D" w:rsidRPr="00EB118D">
        <w:rPr>
          <w:iCs/>
          <w:sz w:val="20"/>
        </w:rPr>
        <w:t xml:space="preserve"> </w:t>
      </w:r>
      <w:proofErr w:type="spellStart"/>
      <w:r w:rsidR="00EB118D" w:rsidRPr="00EB118D">
        <w:rPr>
          <w:iCs/>
          <w:sz w:val="20"/>
        </w:rPr>
        <w:t>tsev</w:t>
      </w:r>
      <w:proofErr w:type="spellEnd"/>
      <w:r w:rsidR="00EB118D" w:rsidRPr="00EB118D">
        <w:rPr>
          <w:iCs/>
          <w:sz w:val="20"/>
        </w:rPr>
        <w:t xml:space="preserve"> kawm ntawv.</w:t>
      </w:r>
      <w:r w:rsidR="00141E62">
        <w:rPr>
          <w:iCs/>
          <w:sz w:val="20"/>
        </w:rPr>
        <w:t xml:space="preserve"> </w:t>
      </w:r>
      <w:proofErr w:type="spellStart"/>
      <w:r w:rsidR="00AD7E5D">
        <w:rPr>
          <w:iCs/>
          <w:sz w:val="20"/>
        </w:rPr>
        <w:t>Kev</w:t>
      </w:r>
      <w:proofErr w:type="spellEnd"/>
      <w:r w:rsidR="00AD7E5D">
        <w:rPr>
          <w:iCs/>
          <w:sz w:val="20"/>
        </w:rPr>
        <w:t xml:space="preserve"> </w:t>
      </w:r>
      <w:proofErr w:type="spellStart"/>
      <w:r w:rsidR="00AD7E5D">
        <w:rPr>
          <w:iCs/>
          <w:sz w:val="20"/>
        </w:rPr>
        <w:t>u</w:t>
      </w:r>
      <w:r w:rsidR="00141E62" w:rsidRPr="00141E62">
        <w:rPr>
          <w:iCs/>
          <w:sz w:val="20"/>
        </w:rPr>
        <w:t>a</w:t>
      </w:r>
      <w:proofErr w:type="spellEnd"/>
      <w:r w:rsidR="00141E62" w:rsidRPr="00141E62">
        <w:rPr>
          <w:iCs/>
          <w:sz w:val="20"/>
        </w:rPr>
        <w:t xml:space="preserve"> tiav cov </w:t>
      </w:r>
      <w:proofErr w:type="spellStart"/>
      <w:r w:rsidR="00AD7E5D">
        <w:rPr>
          <w:iCs/>
          <w:sz w:val="20"/>
        </w:rPr>
        <w:t>txheej</w:t>
      </w:r>
      <w:proofErr w:type="spellEnd"/>
      <w:r w:rsidR="00AD7E5D">
        <w:rPr>
          <w:iCs/>
          <w:sz w:val="20"/>
        </w:rPr>
        <w:t xml:space="preserve"> </w:t>
      </w:r>
      <w:proofErr w:type="spellStart"/>
      <w:r w:rsidR="00AD7E5D">
        <w:rPr>
          <w:iCs/>
          <w:sz w:val="20"/>
        </w:rPr>
        <w:t>txheem</w:t>
      </w:r>
      <w:proofErr w:type="spellEnd"/>
      <w:r w:rsidR="00141E62" w:rsidRPr="00141E62">
        <w:rPr>
          <w:iCs/>
          <w:sz w:val="20"/>
        </w:rPr>
        <w:t xml:space="preserve"> 5-8 </w:t>
      </w:r>
      <w:proofErr w:type="spellStart"/>
      <w:r w:rsidR="00141E62" w:rsidRPr="00141E62">
        <w:rPr>
          <w:iCs/>
          <w:sz w:val="20"/>
        </w:rPr>
        <w:t>ntxiv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txhawm</w:t>
      </w:r>
      <w:proofErr w:type="spellEnd"/>
      <w:r w:rsidR="00141E62" w:rsidRPr="00141E62">
        <w:rPr>
          <w:iCs/>
          <w:sz w:val="20"/>
        </w:rPr>
        <w:t xml:space="preserve"> rau </w:t>
      </w:r>
      <w:proofErr w:type="spellStart"/>
      <w:r w:rsidR="00141E62" w:rsidRPr="00141E62">
        <w:rPr>
          <w:iCs/>
          <w:sz w:val="20"/>
        </w:rPr>
        <w:t>tso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cai</w:t>
      </w:r>
      <w:proofErr w:type="spellEnd"/>
      <w:r w:rsidR="00141E62" w:rsidRPr="00141E62">
        <w:rPr>
          <w:iCs/>
          <w:sz w:val="20"/>
        </w:rPr>
        <w:t xml:space="preserve"> rau </w:t>
      </w:r>
      <w:proofErr w:type="spellStart"/>
      <w:r w:rsidR="00141E62" w:rsidRPr="00141E62">
        <w:rPr>
          <w:iCs/>
          <w:sz w:val="20"/>
        </w:rPr>
        <w:t>lwm</w:t>
      </w:r>
      <w:proofErr w:type="spellEnd"/>
      <w:r w:rsidR="00141E62" w:rsidRPr="00141E62">
        <w:rPr>
          <w:iCs/>
          <w:sz w:val="20"/>
        </w:rPr>
        <w:t xml:space="preserve"> yam </w:t>
      </w:r>
      <w:proofErr w:type="spellStart"/>
      <w:r w:rsidR="00141E62" w:rsidRPr="00141E62">
        <w:rPr>
          <w:iCs/>
          <w:sz w:val="20"/>
        </w:rPr>
        <w:t>kev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kho</w:t>
      </w:r>
      <w:proofErr w:type="spellEnd"/>
      <w:r w:rsidR="00141E62" w:rsidRPr="00141E62">
        <w:rPr>
          <w:iCs/>
          <w:sz w:val="20"/>
        </w:rPr>
        <w:t xml:space="preserve"> mob. </w:t>
      </w:r>
      <w:proofErr w:type="spellStart"/>
      <w:proofErr w:type="gramStart"/>
      <w:r w:rsidR="00141E62" w:rsidRPr="00141E62">
        <w:rPr>
          <w:iCs/>
          <w:sz w:val="20"/>
        </w:rPr>
        <w:t>Thov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sau</w:t>
      </w:r>
      <w:proofErr w:type="spellEnd"/>
      <w:r w:rsidR="00141E62" w:rsidRPr="00141E62">
        <w:rPr>
          <w:iCs/>
          <w:sz w:val="20"/>
        </w:rPr>
        <w:t xml:space="preserve"> </w:t>
      </w:r>
      <w:proofErr w:type="spellStart"/>
      <w:r w:rsidR="00141E62" w:rsidRPr="00141E62">
        <w:rPr>
          <w:iCs/>
          <w:sz w:val="20"/>
        </w:rPr>
        <w:t>kom</w:t>
      </w:r>
      <w:proofErr w:type="spellEnd"/>
      <w:r w:rsidR="00141E62" w:rsidRPr="00141E62">
        <w:rPr>
          <w:iCs/>
          <w:sz w:val="20"/>
        </w:rPr>
        <w:t xml:space="preserve"> </w:t>
      </w:r>
      <w:del w:id="8" w:author="TOUVA" w:date="2021-05-05T17:41:00Z">
        <w:r w:rsidR="00141E62" w:rsidRPr="00141E62" w:rsidDel="00953C0C">
          <w:rPr>
            <w:iCs/>
            <w:sz w:val="20"/>
          </w:rPr>
          <w:delText xml:space="preserve">pom </w:delText>
        </w:r>
      </w:del>
      <w:proofErr w:type="spellStart"/>
      <w:r w:rsidR="00141E62" w:rsidRPr="00141E62">
        <w:rPr>
          <w:iCs/>
          <w:sz w:val="20"/>
        </w:rPr>
        <w:t>meej</w:t>
      </w:r>
      <w:proofErr w:type="spellEnd"/>
      <w:ins w:id="9" w:author="TOUVA" w:date="2021-05-05T17:41:00Z">
        <w:r w:rsidR="00953C0C">
          <w:rPr>
            <w:iCs/>
            <w:sz w:val="20"/>
          </w:rPr>
          <w:t xml:space="preserve"> </w:t>
        </w:r>
        <w:proofErr w:type="spellStart"/>
        <w:r w:rsidR="00953C0C">
          <w:rPr>
            <w:iCs/>
            <w:sz w:val="20"/>
          </w:rPr>
          <w:t>tseeb</w:t>
        </w:r>
      </w:ins>
      <w:proofErr w:type="spellEnd"/>
      <w:r w:rsidR="00141E62" w:rsidRPr="00141E62">
        <w:rPr>
          <w:iCs/>
          <w:sz w:val="20"/>
        </w:rPr>
        <w:t>.</w:t>
      </w:r>
      <w:proofErr w:type="gramEnd"/>
    </w:p>
    <w:p w:rsidR="00FC1700" w:rsidRPr="006617D3" w:rsidRDefault="00FC1700">
      <w:pPr>
        <w:spacing w:before="95"/>
        <w:ind w:left="119"/>
        <w:rPr>
          <w:iCs/>
          <w:sz w:val="20"/>
        </w:rPr>
      </w:pPr>
    </w:p>
    <w:p w:rsidR="008049F9" w:rsidRPr="00F2768F" w:rsidRDefault="00FC1700" w:rsidP="00F2768F">
      <w:pPr>
        <w:pStyle w:val="BodyText"/>
        <w:spacing w:before="5"/>
        <w:ind w:left="119" w:right="346"/>
      </w:pPr>
      <w:proofErr w:type="gramStart"/>
      <w:r w:rsidRPr="00FC1700">
        <w:t>Tus me</w:t>
      </w:r>
      <w:r w:rsidR="005F5934">
        <w:t xml:space="preserve"> </w:t>
      </w:r>
      <w:r w:rsidRPr="00FC1700">
        <w:t xml:space="preserve">nyuam </w:t>
      </w:r>
      <w:proofErr w:type="spellStart"/>
      <w:r w:rsidRPr="00FC1700">
        <w:t>hnub</w:t>
      </w:r>
      <w:proofErr w:type="spellEnd"/>
      <w:r w:rsidRPr="00FC1700">
        <w:t xml:space="preserve"> </w:t>
      </w:r>
      <w:proofErr w:type="spellStart"/>
      <w:r w:rsidRPr="00FC1700">
        <w:t>nyoog</w:t>
      </w:r>
      <w:proofErr w:type="spellEnd"/>
      <w:r w:rsidRPr="00FC1700">
        <w:t xml:space="preserve"> </w:t>
      </w:r>
      <w:proofErr w:type="spellStart"/>
      <w:r w:rsidRPr="00FC1700">
        <w:t>yau</w:t>
      </w:r>
      <w:proofErr w:type="spellEnd"/>
      <w:r w:rsidRPr="00FC1700">
        <w:t xml:space="preserve"> </w:t>
      </w:r>
      <w:ins w:id="10" w:author="TOUVA" w:date="2021-05-05T17:43:00Z">
        <w:r w:rsidR="00953C0C">
          <w:t xml:space="preserve">uas </w:t>
        </w:r>
      </w:ins>
      <w:proofErr w:type="spellStart"/>
      <w:r w:rsidRPr="00FC1700">
        <w:t>muaj</w:t>
      </w:r>
      <w:proofErr w:type="spellEnd"/>
      <w:r w:rsidRPr="00FC1700">
        <w:t xml:space="preserve"> </w:t>
      </w:r>
      <w:proofErr w:type="spellStart"/>
      <w:r w:rsidRPr="00FC1700">
        <w:t>npe</w:t>
      </w:r>
      <w:proofErr w:type="spellEnd"/>
      <w:r w:rsidRPr="00FC1700">
        <w:t xml:space="preserve"> </w:t>
      </w:r>
      <w:proofErr w:type="spellStart"/>
      <w:ins w:id="11" w:author="TOUVA" w:date="2021-05-05T17:43:00Z">
        <w:r w:rsidR="00953C0C">
          <w:t>raws</w:t>
        </w:r>
        <w:proofErr w:type="spellEnd"/>
        <w:r w:rsidR="00953C0C">
          <w:t xml:space="preserve"> li </w:t>
        </w:r>
      </w:ins>
      <w:proofErr w:type="spellStart"/>
      <w:r w:rsidRPr="00FC1700">
        <w:t>hauv</w:t>
      </w:r>
      <w:proofErr w:type="spellEnd"/>
      <w:r w:rsidRPr="00FC1700">
        <w:t xml:space="preserve"> </w:t>
      </w:r>
      <w:proofErr w:type="spellStart"/>
      <w:r w:rsidRPr="00FC1700">
        <w:t>qab</w:t>
      </w:r>
      <w:proofErr w:type="spellEnd"/>
      <w:r w:rsidRPr="00FC1700">
        <w:t xml:space="preserve"> no </w:t>
      </w:r>
      <w:proofErr w:type="spellStart"/>
      <w:r w:rsidRPr="00FC1700">
        <w:t>nyob</w:t>
      </w:r>
      <w:proofErr w:type="spellEnd"/>
      <w:r w:rsidRPr="00FC1700">
        <w:t xml:space="preserve"> </w:t>
      </w:r>
      <w:proofErr w:type="spellStart"/>
      <w:r w:rsidRPr="00FC1700">
        <w:t>hauv</w:t>
      </w:r>
      <w:proofErr w:type="spellEnd"/>
      <w:r w:rsidRPr="00FC1700">
        <w:t xml:space="preserve"> </w:t>
      </w:r>
      <w:proofErr w:type="spellStart"/>
      <w:r w:rsidRPr="00FC1700">
        <w:t>kuv</w:t>
      </w:r>
      <w:proofErr w:type="spellEnd"/>
      <w:r w:rsidRPr="00FC1700">
        <w:t xml:space="preserve"> </w:t>
      </w:r>
      <w:proofErr w:type="spellStart"/>
      <w:r w:rsidRPr="00FC1700">
        <w:t>lub</w:t>
      </w:r>
      <w:proofErr w:type="spellEnd"/>
      <w:r w:rsidRPr="00FC1700">
        <w:t xml:space="preserve"> </w:t>
      </w:r>
      <w:proofErr w:type="spellStart"/>
      <w:r w:rsidRPr="00FC1700">
        <w:t>tsev</w:t>
      </w:r>
      <w:proofErr w:type="spellEnd"/>
      <w:r w:rsidRPr="00FC1700">
        <w:t xml:space="preserve"> thiab </w:t>
      </w:r>
      <w:proofErr w:type="spellStart"/>
      <w:r w:rsidRPr="00FC1700">
        <w:t>kuv</w:t>
      </w:r>
      <w:proofErr w:type="spellEnd"/>
      <w:r w:rsidRPr="00FC1700">
        <w:t xml:space="preserve"> </w:t>
      </w:r>
      <w:proofErr w:type="spellStart"/>
      <w:ins w:id="12" w:author="TOUVA" w:date="2021-05-05T17:43:00Z">
        <w:r w:rsidR="00953C0C">
          <w:t>muaj</w:t>
        </w:r>
        <w:proofErr w:type="spellEnd"/>
        <w:r w:rsidR="00953C0C">
          <w:t xml:space="preserve"> </w:t>
        </w:r>
      </w:ins>
      <w:proofErr w:type="spellStart"/>
      <w:r w:rsidRPr="00FC1700">
        <w:t>hnub</w:t>
      </w:r>
      <w:proofErr w:type="spellEnd"/>
      <w:r w:rsidRPr="00FC1700">
        <w:t xml:space="preserve"> </w:t>
      </w:r>
      <w:proofErr w:type="spellStart"/>
      <w:r w:rsidRPr="00FC1700">
        <w:t>nyoog</w:t>
      </w:r>
      <w:proofErr w:type="spellEnd"/>
      <w:r w:rsidRPr="00FC1700">
        <w:t xml:space="preserve"> 18 xyoo los</w:t>
      </w:r>
      <w:r w:rsidR="005F5934">
        <w:t xml:space="preserve"> </w:t>
      </w:r>
      <w:r w:rsidRPr="00FC1700">
        <w:t xml:space="preserve">sis </w:t>
      </w:r>
      <w:proofErr w:type="spellStart"/>
      <w:r w:rsidR="005F5934">
        <w:t>ntau</w:t>
      </w:r>
      <w:proofErr w:type="spellEnd"/>
      <w:r w:rsidR="005F5934">
        <w:t xml:space="preserve"> </w:t>
      </w:r>
      <w:proofErr w:type="spellStart"/>
      <w:r w:rsidR="005F5934">
        <w:t>duas</w:t>
      </w:r>
      <w:proofErr w:type="spellEnd"/>
      <w:r w:rsidR="005F5934">
        <w:t xml:space="preserve"> ntawv</w:t>
      </w:r>
      <w:r w:rsidRPr="00FC1700">
        <w:t>.</w:t>
      </w:r>
      <w:proofErr w:type="gramEnd"/>
    </w:p>
    <w:p w:rsidR="00440148" w:rsidRPr="00E80204" w:rsidRDefault="00BC2696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Lub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Npe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</w:t>
      </w:r>
      <w:r w:rsidR="003E6E19" w:rsidRPr="00E80204">
        <w:rPr>
          <w:sz w:val="20"/>
          <w:szCs w:val="20"/>
        </w:rPr>
        <w:t xml:space="preserve">me nyuam </w:t>
      </w:r>
      <w:proofErr w:type="spellStart"/>
      <w:r w:rsidR="003E6E19" w:rsidRPr="00E80204">
        <w:rPr>
          <w:sz w:val="20"/>
          <w:szCs w:val="20"/>
        </w:rPr>
        <w:t>yaus</w:t>
      </w:r>
      <w:proofErr w:type="spellEnd"/>
      <w:r w:rsidRPr="00E80204">
        <w:rPr>
          <w:sz w:val="20"/>
          <w:szCs w:val="20"/>
        </w:rPr>
        <w:t>: ____________________________________________________</w:t>
      </w:r>
      <w:r w:rsidR="008641F6">
        <w:rPr>
          <w:sz w:val="20"/>
          <w:szCs w:val="20"/>
        </w:rPr>
        <w:t>_</w:t>
      </w:r>
      <w:r w:rsidR="00E27724">
        <w:rPr>
          <w:sz w:val="20"/>
          <w:szCs w:val="20"/>
        </w:rPr>
        <w:t>_______</w:t>
      </w:r>
    </w:p>
    <w:p w:rsidR="00BC2696" w:rsidRPr="00E80204" w:rsidRDefault="003E6E19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Hnub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yug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me nyuam </w:t>
      </w:r>
      <w:proofErr w:type="spellStart"/>
      <w:r w:rsidRPr="00E80204">
        <w:rPr>
          <w:sz w:val="20"/>
          <w:szCs w:val="20"/>
        </w:rPr>
        <w:t>yaus</w:t>
      </w:r>
      <w:proofErr w:type="spellEnd"/>
      <w:r w:rsidRPr="00E80204">
        <w:rPr>
          <w:sz w:val="20"/>
          <w:szCs w:val="20"/>
        </w:rPr>
        <w:t>: ___________________________________________________</w:t>
      </w:r>
      <w:r w:rsidR="008641F6">
        <w:rPr>
          <w:sz w:val="20"/>
          <w:szCs w:val="20"/>
        </w:rPr>
        <w:t>_</w:t>
      </w:r>
      <w:r w:rsidR="00E27724">
        <w:rPr>
          <w:sz w:val="20"/>
          <w:szCs w:val="20"/>
        </w:rPr>
        <w:t>_______</w:t>
      </w:r>
    </w:p>
    <w:p w:rsidR="003E6E19" w:rsidRPr="00E80204" w:rsidRDefault="00336519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Ku</w:t>
      </w:r>
      <w:ins w:id="13" w:author="TOUVA" w:date="2021-05-05T17:44:00Z">
        <w:r w:rsidR="00953C0C">
          <w:rPr>
            <w:sz w:val="20"/>
            <w:szCs w:val="20"/>
          </w:rPr>
          <w:t>v</w:t>
        </w:r>
      </w:ins>
      <w:proofErr w:type="spellEnd"/>
      <w:r w:rsidRPr="00E80204">
        <w:rPr>
          <w:sz w:val="20"/>
          <w:szCs w:val="20"/>
        </w:rPr>
        <w:t xml:space="preserve"> </w:t>
      </w:r>
      <w:del w:id="14" w:author="TOUVA" w:date="2021-05-05T17:44:00Z">
        <w:r w:rsidRPr="00E80204" w:rsidDel="00953C0C">
          <w:rPr>
            <w:sz w:val="20"/>
            <w:szCs w:val="20"/>
          </w:rPr>
          <w:delText>b</w:delText>
        </w:r>
      </w:del>
      <w:proofErr w:type="spellStart"/>
      <w:r w:rsidRPr="00E80204">
        <w:rPr>
          <w:sz w:val="20"/>
          <w:szCs w:val="20"/>
        </w:rPr>
        <w:t>lub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npe</w:t>
      </w:r>
      <w:proofErr w:type="spellEnd"/>
      <w:r w:rsidRPr="00E80204">
        <w:rPr>
          <w:sz w:val="20"/>
          <w:szCs w:val="20"/>
        </w:rPr>
        <w:t xml:space="preserve"> (cov </w:t>
      </w:r>
      <w:proofErr w:type="spellStart"/>
      <w:r w:rsidRPr="00E80204">
        <w:rPr>
          <w:sz w:val="20"/>
          <w:szCs w:val="20"/>
        </w:rPr>
        <w:t>laus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muab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kev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tso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cai</w:t>
      </w:r>
      <w:proofErr w:type="spellEnd"/>
      <w:r w:rsidRPr="00E80204">
        <w:rPr>
          <w:sz w:val="20"/>
          <w:szCs w:val="20"/>
        </w:rPr>
        <w:t>): _______________________________________________</w:t>
      </w:r>
      <w:r w:rsidR="00E27724">
        <w:rPr>
          <w:sz w:val="20"/>
          <w:szCs w:val="20"/>
        </w:rPr>
        <w:t>_______</w:t>
      </w:r>
    </w:p>
    <w:p w:rsidR="00336519" w:rsidRPr="00E80204" w:rsidRDefault="004337E7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del w:id="15" w:author="TOUVA" w:date="2021-05-05T17:44:00Z">
        <w:r w:rsidRPr="00E80204" w:rsidDel="00953C0C">
          <w:rPr>
            <w:sz w:val="20"/>
            <w:szCs w:val="20"/>
          </w:rPr>
          <w:delText xml:space="preserve">Kub </w:delText>
        </w:r>
      </w:del>
      <w:proofErr w:type="spellStart"/>
      <w:ins w:id="16" w:author="TOUVA" w:date="2021-05-05T17:44:00Z">
        <w:r w:rsidR="00953C0C" w:rsidRPr="00E80204">
          <w:rPr>
            <w:sz w:val="20"/>
            <w:szCs w:val="20"/>
          </w:rPr>
          <w:t>Ku</w:t>
        </w:r>
        <w:r w:rsidR="00953C0C">
          <w:rPr>
            <w:sz w:val="20"/>
            <w:szCs w:val="20"/>
          </w:rPr>
          <w:t>v</w:t>
        </w:r>
        <w:proofErr w:type="spellEnd"/>
        <w:r w:rsidR="00953C0C" w:rsidRPr="00E80204">
          <w:rPr>
            <w:sz w:val="20"/>
            <w:szCs w:val="20"/>
          </w:rPr>
          <w:t xml:space="preserve"> </w:t>
        </w:r>
      </w:ins>
      <w:r w:rsidRPr="00E80204">
        <w:rPr>
          <w:sz w:val="20"/>
          <w:szCs w:val="20"/>
        </w:rPr>
        <w:t xml:space="preserve">qhov chaw </w:t>
      </w:r>
      <w:proofErr w:type="spellStart"/>
      <w:r w:rsidRPr="00E80204">
        <w:rPr>
          <w:sz w:val="20"/>
          <w:szCs w:val="20"/>
        </w:rPr>
        <w:t>nyob</w:t>
      </w:r>
      <w:proofErr w:type="spellEnd"/>
      <w:r w:rsidRPr="00E80204">
        <w:rPr>
          <w:sz w:val="20"/>
          <w:szCs w:val="20"/>
        </w:rPr>
        <w:t>: _______________________________________________________________</w:t>
      </w:r>
      <w:r w:rsidR="00E27724">
        <w:rPr>
          <w:sz w:val="20"/>
          <w:szCs w:val="20"/>
        </w:rPr>
        <w:t>______</w:t>
      </w:r>
    </w:p>
    <w:p w:rsidR="004337E7" w:rsidRPr="00E80204" w:rsidRDefault="00E91BD6" w:rsidP="002348F8">
      <w:pPr>
        <w:pStyle w:val="ListParagraph"/>
        <w:numPr>
          <w:ilvl w:val="0"/>
          <w:numId w:val="1"/>
        </w:numPr>
        <w:spacing w:before="94"/>
        <w:jc w:val="both"/>
        <w:rPr>
          <w:sz w:val="20"/>
          <w:szCs w:val="20"/>
        </w:rPr>
      </w:pPr>
      <w:proofErr w:type="spellStart"/>
      <w:r w:rsidRPr="00E80204">
        <w:rPr>
          <w:sz w:val="20"/>
          <w:szCs w:val="20"/>
        </w:rPr>
        <w:t>Kuv</w:t>
      </w:r>
      <w:proofErr w:type="spellEnd"/>
      <w:r w:rsidRPr="00E80204">
        <w:rPr>
          <w:sz w:val="20"/>
          <w:szCs w:val="20"/>
        </w:rPr>
        <w:t xml:space="preserve"> yog </w:t>
      </w:r>
      <w:proofErr w:type="spellStart"/>
      <w:r w:rsidRPr="00E80204">
        <w:rPr>
          <w:sz w:val="20"/>
          <w:szCs w:val="20"/>
        </w:rPr>
        <w:t>pog</w:t>
      </w:r>
      <w:proofErr w:type="spellEnd"/>
      <w:r w:rsidRPr="00E80204">
        <w:rPr>
          <w:sz w:val="20"/>
          <w:szCs w:val="20"/>
        </w:rPr>
        <w:t xml:space="preserve"> / </w:t>
      </w:r>
      <w:proofErr w:type="spellStart"/>
      <w:r w:rsidRPr="00E80204">
        <w:rPr>
          <w:sz w:val="20"/>
          <w:szCs w:val="20"/>
        </w:rPr>
        <w:t>yawg</w:t>
      </w:r>
      <w:proofErr w:type="spellEnd"/>
      <w:r w:rsidRPr="00E80204">
        <w:rPr>
          <w:sz w:val="20"/>
          <w:szCs w:val="20"/>
        </w:rPr>
        <w:t xml:space="preserve">, </w:t>
      </w:r>
      <w:proofErr w:type="spellStart"/>
      <w:r w:rsidRPr="00E80204">
        <w:rPr>
          <w:sz w:val="20"/>
          <w:szCs w:val="20"/>
        </w:rPr>
        <w:t>phauj</w:t>
      </w:r>
      <w:proofErr w:type="spellEnd"/>
      <w:r w:rsidRPr="00E80204">
        <w:rPr>
          <w:sz w:val="20"/>
          <w:szCs w:val="20"/>
        </w:rPr>
        <w:t xml:space="preserve">, </w:t>
      </w:r>
      <w:proofErr w:type="spellStart"/>
      <w:r w:rsidRPr="00E80204">
        <w:rPr>
          <w:sz w:val="20"/>
          <w:szCs w:val="20"/>
        </w:rPr>
        <w:t>txiv</w:t>
      </w:r>
      <w:proofErr w:type="spellEnd"/>
      <w:r w:rsidRPr="00E80204">
        <w:rPr>
          <w:sz w:val="20"/>
          <w:szCs w:val="20"/>
        </w:rPr>
        <w:t xml:space="preserve"> </w:t>
      </w:r>
      <w:del w:id="17" w:author="TOUVA" w:date="2021-05-05T17:45:00Z">
        <w:r w:rsidRPr="00E80204" w:rsidDel="00953C0C">
          <w:rPr>
            <w:sz w:val="20"/>
            <w:szCs w:val="20"/>
          </w:rPr>
          <w:delText>dab laug</w:delText>
        </w:r>
      </w:del>
      <w:proofErr w:type="spellStart"/>
      <w:ins w:id="18" w:author="TOUVA" w:date="2021-05-05T17:45:00Z">
        <w:r w:rsidR="00953C0C">
          <w:rPr>
            <w:sz w:val="20"/>
            <w:szCs w:val="20"/>
          </w:rPr>
          <w:t>ntxawm</w:t>
        </w:r>
      </w:ins>
      <w:proofErr w:type="spellEnd"/>
      <w:r w:rsidRPr="00E80204">
        <w:rPr>
          <w:sz w:val="20"/>
          <w:szCs w:val="20"/>
        </w:rPr>
        <w:t>, los</w:t>
      </w:r>
      <w:r w:rsidR="00560382" w:rsidRPr="00E80204">
        <w:rPr>
          <w:sz w:val="20"/>
          <w:szCs w:val="20"/>
        </w:rPr>
        <w:t xml:space="preserve"> </w:t>
      </w:r>
      <w:r w:rsidRPr="00E80204">
        <w:rPr>
          <w:sz w:val="20"/>
          <w:szCs w:val="20"/>
        </w:rPr>
        <w:t xml:space="preserve">sis </w:t>
      </w:r>
      <w:proofErr w:type="spellStart"/>
      <w:proofErr w:type="gramStart"/>
      <w:r w:rsidRPr="00E80204">
        <w:rPr>
          <w:sz w:val="20"/>
          <w:szCs w:val="20"/>
        </w:rPr>
        <w:t>lwm</w:t>
      </w:r>
      <w:proofErr w:type="spellEnd"/>
      <w:proofErr w:type="gramEnd"/>
      <w:r w:rsidRPr="00E80204">
        <w:rPr>
          <w:sz w:val="20"/>
          <w:szCs w:val="20"/>
        </w:rPr>
        <w:t xml:space="preserve"> tus</w:t>
      </w:r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neeg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txheeb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ze</w:t>
      </w:r>
      <w:proofErr w:type="spellEnd"/>
      <w:r w:rsidR="00560382" w:rsidRPr="00E80204">
        <w:rPr>
          <w:sz w:val="20"/>
          <w:szCs w:val="20"/>
        </w:rPr>
        <w:t xml:space="preserve"> uas </w:t>
      </w:r>
      <w:proofErr w:type="spellStart"/>
      <w:r w:rsidR="00560382" w:rsidRPr="00E80204">
        <w:rPr>
          <w:sz w:val="20"/>
          <w:szCs w:val="20"/>
        </w:rPr>
        <w:t>tsim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nyoog</w:t>
      </w:r>
      <w:proofErr w:type="spellEnd"/>
      <w:r w:rsidR="00560382" w:rsidRPr="00E80204">
        <w:rPr>
          <w:sz w:val="20"/>
          <w:szCs w:val="20"/>
        </w:rPr>
        <w:t xml:space="preserve"> </w:t>
      </w:r>
      <w:proofErr w:type="spellStart"/>
      <w:r w:rsidR="00560382" w:rsidRPr="00E80204">
        <w:rPr>
          <w:sz w:val="20"/>
          <w:szCs w:val="20"/>
        </w:rPr>
        <w:t>ntawm</w:t>
      </w:r>
      <w:proofErr w:type="spellEnd"/>
      <w:r w:rsidR="00560382" w:rsidRPr="00E80204">
        <w:rPr>
          <w:sz w:val="20"/>
          <w:szCs w:val="20"/>
        </w:rPr>
        <w:t xml:space="preserve"> </w:t>
      </w:r>
      <w:del w:id="19" w:author="TOUVA" w:date="2021-05-05T17:45:00Z">
        <w:r w:rsidR="00560382" w:rsidRPr="00E80204" w:rsidDel="00953C0C">
          <w:rPr>
            <w:sz w:val="20"/>
            <w:szCs w:val="20"/>
          </w:rPr>
          <w:delText xml:space="preserve">tub </w:delText>
        </w:r>
      </w:del>
      <w:ins w:id="20" w:author="TOUVA" w:date="2021-05-05T17:45:00Z">
        <w:r w:rsidR="00953C0C" w:rsidRPr="00E80204">
          <w:rPr>
            <w:sz w:val="20"/>
            <w:szCs w:val="20"/>
          </w:rPr>
          <w:t>tu</w:t>
        </w:r>
        <w:r w:rsidR="00953C0C">
          <w:rPr>
            <w:sz w:val="20"/>
            <w:szCs w:val="20"/>
          </w:rPr>
          <w:t>s</w:t>
        </w:r>
        <w:r w:rsidR="00953C0C" w:rsidRPr="00E80204">
          <w:rPr>
            <w:sz w:val="20"/>
            <w:szCs w:val="20"/>
          </w:rPr>
          <w:t xml:space="preserve"> </w:t>
        </w:r>
      </w:ins>
      <w:r w:rsidR="00560382" w:rsidRPr="00E80204">
        <w:rPr>
          <w:sz w:val="20"/>
          <w:szCs w:val="20"/>
        </w:rPr>
        <w:t>me nyuam</w:t>
      </w:r>
      <w:r w:rsidRPr="00E80204">
        <w:rPr>
          <w:sz w:val="20"/>
          <w:szCs w:val="20"/>
        </w:rPr>
        <w:t xml:space="preserve"> (</w:t>
      </w:r>
      <w:proofErr w:type="spellStart"/>
      <w:r w:rsidRPr="00E80204">
        <w:rPr>
          <w:sz w:val="20"/>
          <w:szCs w:val="20"/>
        </w:rPr>
        <w:t>saib</w:t>
      </w:r>
      <w:proofErr w:type="spellEnd"/>
      <w:r w:rsidRPr="00E80204">
        <w:rPr>
          <w:sz w:val="20"/>
          <w:szCs w:val="20"/>
        </w:rPr>
        <w:t xml:space="preserve"> sab </w:t>
      </w:r>
      <w:proofErr w:type="spellStart"/>
      <w:r w:rsidRPr="00E80204">
        <w:rPr>
          <w:sz w:val="20"/>
          <w:szCs w:val="20"/>
        </w:rPr>
        <w:t>nram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qab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daim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foos</w:t>
      </w:r>
      <w:proofErr w:type="spellEnd"/>
      <w:r w:rsidRPr="00E80204">
        <w:rPr>
          <w:sz w:val="20"/>
          <w:szCs w:val="20"/>
        </w:rPr>
        <w:t xml:space="preserve"> no rau cov </w:t>
      </w:r>
      <w:proofErr w:type="spellStart"/>
      <w:r w:rsidRPr="00E80204">
        <w:rPr>
          <w:sz w:val="20"/>
          <w:szCs w:val="20"/>
        </w:rPr>
        <w:t>lus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txhais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ntawm</w:t>
      </w:r>
      <w:proofErr w:type="spellEnd"/>
      <w:r w:rsidRPr="00E80204">
        <w:rPr>
          <w:sz w:val="20"/>
          <w:szCs w:val="20"/>
        </w:rPr>
        <w:t xml:space="preserve"> "tus </w:t>
      </w:r>
      <w:proofErr w:type="spellStart"/>
      <w:r w:rsidRPr="00E80204">
        <w:rPr>
          <w:sz w:val="20"/>
          <w:szCs w:val="20"/>
        </w:rPr>
        <w:t>neeg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txheeb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ze</w:t>
      </w:r>
      <w:proofErr w:type="spellEnd"/>
      <w:r w:rsidRPr="00E80204">
        <w:rPr>
          <w:sz w:val="20"/>
          <w:szCs w:val="20"/>
        </w:rPr>
        <w:t xml:space="preserve"> uas </w:t>
      </w:r>
      <w:proofErr w:type="spellStart"/>
      <w:r w:rsidRPr="00E80204">
        <w:rPr>
          <w:sz w:val="20"/>
          <w:szCs w:val="20"/>
        </w:rPr>
        <w:t>tsim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nyog</w:t>
      </w:r>
      <w:proofErr w:type="spellEnd"/>
      <w:r w:rsidRPr="00E80204">
        <w:rPr>
          <w:sz w:val="20"/>
          <w:szCs w:val="20"/>
        </w:rPr>
        <w:t>").</w:t>
      </w:r>
    </w:p>
    <w:p w:rsidR="00D224B4" w:rsidRDefault="00D224B4" w:rsidP="002B5E95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r w:rsidRPr="00E80204">
        <w:rPr>
          <w:sz w:val="20"/>
          <w:szCs w:val="20"/>
        </w:rPr>
        <w:t xml:space="preserve">Kos rau ib </w:t>
      </w:r>
      <w:proofErr w:type="spellStart"/>
      <w:r w:rsidRPr="00E80204">
        <w:rPr>
          <w:sz w:val="20"/>
          <w:szCs w:val="20"/>
        </w:rPr>
        <w:t>qho</w:t>
      </w:r>
      <w:proofErr w:type="spellEnd"/>
      <w:r w:rsidRPr="00E80204">
        <w:rPr>
          <w:sz w:val="20"/>
          <w:szCs w:val="20"/>
        </w:rPr>
        <w:t xml:space="preserve"> los</w:t>
      </w:r>
      <w:r w:rsidR="006513D6" w:rsidRPr="00E80204">
        <w:rPr>
          <w:sz w:val="20"/>
          <w:szCs w:val="20"/>
        </w:rPr>
        <w:t xml:space="preserve"> </w:t>
      </w:r>
      <w:r w:rsidRPr="00E80204">
        <w:rPr>
          <w:sz w:val="20"/>
          <w:szCs w:val="20"/>
        </w:rPr>
        <w:t xml:space="preserve">sis </w:t>
      </w:r>
      <w:proofErr w:type="spellStart"/>
      <w:r w:rsidRPr="00E80204">
        <w:rPr>
          <w:sz w:val="20"/>
          <w:szCs w:val="20"/>
        </w:rPr>
        <w:t>ob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qho</w:t>
      </w:r>
      <w:proofErr w:type="spellEnd"/>
      <w:r w:rsidRPr="00E80204">
        <w:rPr>
          <w:sz w:val="20"/>
          <w:szCs w:val="20"/>
        </w:rPr>
        <w:t xml:space="preserve"> (</w:t>
      </w:r>
      <w:proofErr w:type="spellStart"/>
      <w:r w:rsidRPr="00E80204">
        <w:rPr>
          <w:sz w:val="20"/>
          <w:szCs w:val="20"/>
        </w:rPr>
        <w:t>piv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txwv</w:t>
      </w:r>
      <w:proofErr w:type="spellEnd"/>
      <w:r w:rsidRPr="00E80204">
        <w:rPr>
          <w:sz w:val="20"/>
          <w:szCs w:val="20"/>
        </w:rPr>
        <w:t xml:space="preserve">, yog tias tus </w:t>
      </w:r>
      <w:proofErr w:type="spellStart"/>
      <w:r w:rsidRPr="00E80204">
        <w:rPr>
          <w:sz w:val="20"/>
          <w:szCs w:val="20"/>
        </w:rPr>
        <w:t>niam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txiv</w:t>
      </w:r>
      <w:proofErr w:type="spellEnd"/>
      <w:r w:rsidRPr="00E80204">
        <w:rPr>
          <w:sz w:val="20"/>
          <w:szCs w:val="20"/>
        </w:rPr>
        <w:t xml:space="preserve"> </w:t>
      </w:r>
      <w:r w:rsidR="00470ACF">
        <w:rPr>
          <w:sz w:val="20"/>
          <w:szCs w:val="20"/>
        </w:rPr>
        <w:t>tau cov</w:t>
      </w:r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qhia</w:t>
      </w:r>
      <w:proofErr w:type="spellEnd"/>
      <w:r w:rsidRPr="00E80204">
        <w:rPr>
          <w:sz w:val="20"/>
          <w:szCs w:val="20"/>
        </w:rPr>
        <w:t xml:space="preserve"> thiab ib tus </w:t>
      </w:r>
      <w:proofErr w:type="spellStart"/>
      <w:r w:rsidRPr="00E80204">
        <w:rPr>
          <w:sz w:val="20"/>
          <w:szCs w:val="20"/>
        </w:rPr>
        <w:t>tsis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tuaj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yeem</w:t>
      </w:r>
      <w:proofErr w:type="spellEnd"/>
      <w:r w:rsidRPr="00E80204">
        <w:rPr>
          <w:sz w:val="20"/>
          <w:szCs w:val="20"/>
        </w:rPr>
        <w:t xml:space="preserve"> </w:t>
      </w:r>
      <w:proofErr w:type="spellStart"/>
      <w:r w:rsidRPr="00E80204">
        <w:rPr>
          <w:sz w:val="20"/>
          <w:szCs w:val="20"/>
        </w:rPr>
        <w:t>nrhiav</w:t>
      </w:r>
      <w:proofErr w:type="spellEnd"/>
      <w:r w:rsidRPr="00E80204">
        <w:rPr>
          <w:sz w:val="20"/>
          <w:szCs w:val="20"/>
        </w:rPr>
        <w:t xml:space="preserve"> tau):</w:t>
      </w:r>
    </w:p>
    <w:p w:rsidR="00470ACF" w:rsidRPr="00C62B81" w:rsidRDefault="004E6605" w:rsidP="002348F8">
      <w:pPr>
        <w:pStyle w:val="ListParagraph"/>
        <w:numPr>
          <w:ilvl w:val="0"/>
          <w:numId w:val="2"/>
        </w:numPr>
        <w:spacing w:before="94"/>
        <w:jc w:val="both"/>
        <w:rPr>
          <w:sz w:val="20"/>
          <w:szCs w:val="20"/>
        </w:rPr>
      </w:pPr>
      <w:proofErr w:type="spellStart"/>
      <w:r w:rsidRPr="00C62B81">
        <w:rPr>
          <w:sz w:val="20"/>
          <w:szCs w:val="20"/>
        </w:rPr>
        <w:t>Kuv</w:t>
      </w:r>
      <w:proofErr w:type="spellEnd"/>
      <w:r w:rsidRPr="00C62B81">
        <w:rPr>
          <w:sz w:val="20"/>
          <w:szCs w:val="20"/>
        </w:rPr>
        <w:t xml:space="preserve"> tau </w:t>
      </w:r>
      <w:proofErr w:type="spellStart"/>
      <w:r w:rsidRPr="00C62B81">
        <w:rPr>
          <w:sz w:val="20"/>
          <w:szCs w:val="20"/>
        </w:rPr>
        <w:t>qhia</w:t>
      </w:r>
      <w:proofErr w:type="spellEnd"/>
      <w:r w:rsidRPr="00C62B81">
        <w:rPr>
          <w:sz w:val="20"/>
          <w:szCs w:val="20"/>
        </w:rPr>
        <w:t xml:space="preserve"> rau </w:t>
      </w:r>
      <w:proofErr w:type="spellStart"/>
      <w:r w:rsidRPr="00C62B81">
        <w:rPr>
          <w:sz w:val="20"/>
          <w:szCs w:val="20"/>
        </w:rPr>
        <w:t>niam</w:t>
      </w:r>
      <w:proofErr w:type="spellEnd"/>
      <w:r w:rsidRPr="00C62B81">
        <w:rPr>
          <w:sz w:val="20"/>
          <w:szCs w:val="20"/>
        </w:rPr>
        <w:t xml:space="preserve"> thiab </w:t>
      </w:r>
      <w:proofErr w:type="spellStart"/>
      <w:r w:rsidRPr="00C62B81">
        <w:rPr>
          <w:sz w:val="20"/>
          <w:szCs w:val="20"/>
        </w:rPr>
        <w:t>txiv</w:t>
      </w:r>
      <w:proofErr w:type="spellEnd"/>
      <w:r w:rsidRPr="00C62B81">
        <w:rPr>
          <w:sz w:val="20"/>
          <w:szCs w:val="20"/>
        </w:rPr>
        <w:t xml:space="preserve"> los</w:t>
      </w:r>
      <w:r w:rsidR="00BD2614" w:rsidRPr="00C62B81">
        <w:rPr>
          <w:sz w:val="20"/>
          <w:szCs w:val="20"/>
        </w:rPr>
        <w:t xml:space="preserve"> </w:t>
      </w:r>
      <w:r w:rsidRPr="00C62B81">
        <w:rPr>
          <w:sz w:val="20"/>
          <w:szCs w:val="20"/>
        </w:rPr>
        <w:t xml:space="preserve">sis </w:t>
      </w:r>
      <w:proofErr w:type="spellStart"/>
      <w:proofErr w:type="gramStart"/>
      <w:r w:rsidRPr="00C62B81">
        <w:rPr>
          <w:sz w:val="20"/>
          <w:szCs w:val="20"/>
        </w:rPr>
        <w:t>lwm</w:t>
      </w:r>
      <w:proofErr w:type="spellEnd"/>
      <w:proofErr w:type="gramEnd"/>
      <w:r w:rsidRPr="00C62B81">
        <w:rPr>
          <w:sz w:val="20"/>
          <w:szCs w:val="20"/>
        </w:rPr>
        <w:t xml:space="preserve"> tus </w:t>
      </w:r>
      <w:proofErr w:type="spellStart"/>
      <w:r w:rsidRPr="00C62B81">
        <w:rPr>
          <w:sz w:val="20"/>
          <w:szCs w:val="20"/>
        </w:rPr>
        <w:t>neeg</w:t>
      </w:r>
      <w:proofErr w:type="spellEnd"/>
      <w:r w:rsidRPr="00C62B81">
        <w:rPr>
          <w:sz w:val="20"/>
          <w:szCs w:val="20"/>
        </w:rPr>
        <w:t xml:space="preserve"> </w:t>
      </w:r>
      <w:r w:rsidR="00BD2614" w:rsidRPr="00C62B81">
        <w:rPr>
          <w:sz w:val="20"/>
          <w:szCs w:val="20"/>
        </w:rPr>
        <w:t xml:space="preserve">uas </w:t>
      </w:r>
      <w:proofErr w:type="spellStart"/>
      <w:r w:rsidRPr="00C62B81">
        <w:rPr>
          <w:sz w:val="20"/>
          <w:szCs w:val="20"/>
        </w:rPr>
        <w:t>muaj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cai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saib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xyuas</w:t>
      </w:r>
      <w:proofErr w:type="spellEnd"/>
      <w:r w:rsidRPr="00C62B81">
        <w:rPr>
          <w:sz w:val="20"/>
          <w:szCs w:val="20"/>
        </w:rPr>
        <w:t xml:space="preserve"> tus me</w:t>
      </w:r>
      <w:r w:rsidR="00BD2614" w:rsidRPr="00C62B81">
        <w:rPr>
          <w:sz w:val="20"/>
          <w:szCs w:val="20"/>
        </w:rPr>
        <w:t xml:space="preserve"> </w:t>
      </w:r>
      <w:r w:rsidRPr="00C62B81">
        <w:rPr>
          <w:sz w:val="20"/>
          <w:szCs w:val="20"/>
        </w:rPr>
        <w:t xml:space="preserve">nyuam tam li </w:t>
      </w:r>
      <w:proofErr w:type="spellStart"/>
      <w:r w:rsidRPr="00C62B81">
        <w:rPr>
          <w:sz w:val="20"/>
          <w:szCs w:val="20"/>
        </w:rPr>
        <w:t>kuv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lub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siab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xav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tso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cai</w:t>
      </w:r>
      <w:proofErr w:type="spellEnd"/>
      <w:r w:rsidRPr="00C62B81">
        <w:rPr>
          <w:sz w:val="20"/>
          <w:szCs w:val="20"/>
        </w:rPr>
        <w:t xml:space="preserve"> rau </w:t>
      </w:r>
      <w:proofErr w:type="spellStart"/>
      <w:r w:rsidRPr="00C62B81">
        <w:rPr>
          <w:sz w:val="20"/>
          <w:szCs w:val="20"/>
        </w:rPr>
        <w:t>kev</w:t>
      </w:r>
      <w:proofErr w:type="spellEnd"/>
      <w:r w:rsidRPr="00C62B81">
        <w:rPr>
          <w:sz w:val="20"/>
          <w:szCs w:val="20"/>
        </w:rPr>
        <w:t xml:space="preserve"> </w:t>
      </w:r>
      <w:proofErr w:type="spellStart"/>
      <w:r w:rsidRPr="00C62B81">
        <w:rPr>
          <w:sz w:val="20"/>
          <w:szCs w:val="20"/>
        </w:rPr>
        <w:t>kho</w:t>
      </w:r>
      <w:proofErr w:type="spellEnd"/>
      <w:r w:rsidRPr="00C62B81">
        <w:rPr>
          <w:sz w:val="20"/>
          <w:szCs w:val="20"/>
        </w:rPr>
        <w:t xml:space="preserve"> mob</w:t>
      </w:r>
      <w:ins w:id="21" w:author="TOUVA" w:date="2021-05-05T17:52:00Z">
        <w:r w:rsidR="00C3357D">
          <w:rPr>
            <w:sz w:val="20"/>
            <w:szCs w:val="20"/>
          </w:rPr>
          <w:t xml:space="preserve"> </w:t>
        </w:r>
        <w:proofErr w:type="spellStart"/>
        <w:r w:rsidR="00C3357D">
          <w:rPr>
            <w:sz w:val="20"/>
            <w:szCs w:val="20"/>
          </w:rPr>
          <w:t>saib</w:t>
        </w:r>
        <w:proofErr w:type="spellEnd"/>
        <w:r w:rsidR="00C3357D">
          <w:rPr>
            <w:sz w:val="20"/>
            <w:szCs w:val="20"/>
          </w:rPr>
          <w:t xml:space="preserve"> </w:t>
        </w:r>
        <w:proofErr w:type="spellStart"/>
        <w:r w:rsidR="00C3357D">
          <w:rPr>
            <w:sz w:val="20"/>
            <w:szCs w:val="20"/>
          </w:rPr>
          <w:t>xyuas</w:t>
        </w:r>
      </w:ins>
      <w:proofErr w:type="spellEnd"/>
      <w:r w:rsidRPr="00C62B81">
        <w:rPr>
          <w:sz w:val="20"/>
          <w:szCs w:val="20"/>
        </w:rPr>
        <w:t xml:space="preserve">, thiab </w:t>
      </w:r>
      <w:proofErr w:type="spellStart"/>
      <w:r w:rsidRPr="00C62B81">
        <w:rPr>
          <w:sz w:val="20"/>
          <w:szCs w:val="20"/>
        </w:rPr>
        <w:t>tsis</w:t>
      </w:r>
      <w:proofErr w:type="spellEnd"/>
      <w:r w:rsidRPr="00C62B81">
        <w:rPr>
          <w:sz w:val="20"/>
          <w:szCs w:val="20"/>
        </w:rPr>
        <w:t xml:space="preserve"> tau lees </w:t>
      </w:r>
      <w:proofErr w:type="spellStart"/>
      <w:r w:rsidR="00BD2614" w:rsidRPr="00C62B81">
        <w:rPr>
          <w:sz w:val="20"/>
          <w:szCs w:val="20"/>
        </w:rPr>
        <w:t>txai</w:t>
      </w:r>
      <w:ins w:id="22" w:author="TOUVA" w:date="2021-05-05T17:52:00Z">
        <w:r w:rsidR="00C3357D">
          <w:rPr>
            <w:sz w:val="20"/>
            <w:szCs w:val="20"/>
          </w:rPr>
          <w:t>s</w:t>
        </w:r>
      </w:ins>
      <w:proofErr w:type="spellEnd"/>
      <w:del w:id="23" w:author="TOUVA" w:date="2021-05-05T17:52:00Z">
        <w:r w:rsidR="00BD2614" w:rsidRPr="00C62B81" w:rsidDel="00C3357D">
          <w:rPr>
            <w:sz w:val="20"/>
            <w:szCs w:val="20"/>
          </w:rPr>
          <w:delText>v</w:delText>
        </w:r>
      </w:del>
      <w:r w:rsidR="004D7D2C" w:rsidRPr="00C62B81">
        <w:rPr>
          <w:sz w:val="20"/>
          <w:szCs w:val="20"/>
        </w:rPr>
        <w:t>.</w:t>
      </w:r>
    </w:p>
    <w:p w:rsidR="00A714FB" w:rsidRDefault="00A714FB" w:rsidP="002348F8">
      <w:pPr>
        <w:pStyle w:val="ListParagraph"/>
        <w:numPr>
          <w:ilvl w:val="0"/>
          <w:numId w:val="2"/>
        </w:numPr>
        <w:spacing w:before="94"/>
        <w:jc w:val="both"/>
        <w:rPr>
          <w:sz w:val="20"/>
          <w:szCs w:val="20"/>
        </w:rPr>
      </w:pPr>
      <w:proofErr w:type="spellStart"/>
      <w:r w:rsidRPr="00A714FB">
        <w:rPr>
          <w:sz w:val="20"/>
          <w:szCs w:val="20"/>
        </w:rPr>
        <w:t>Kuv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hu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tsis</w:t>
      </w:r>
      <w:proofErr w:type="spellEnd"/>
      <w:r w:rsidRPr="00A714FB">
        <w:rPr>
          <w:sz w:val="20"/>
          <w:szCs w:val="20"/>
        </w:rPr>
        <w:t xml:space="preserve"> tau tus </w:t>
      </w:r>
      <w:proofErr w:type="spellStart"/>
      <w:r w:rsidRPr="00A714FB">
        <w:rPr>
          <w:sz w:val="20"/>
          <w:szCs w:val="20"/>
        </w:rPr>
        <w:t>niam</w:t>
      </w:r>
      <w:proofErr w:type="spellEnd"/>
      <w:r w:rsidRPr="00A714FB">
        <w:rPr>
          <w:sz w:val="20"/>
          <w:szCs w:val="20"/>
        </w:rPr>
        <w:t xml:space="preserve"> / </w:t>
      </w:r>
      <w:proofErr w:type="spellStart"/>
      <w:r w:rsidRPr="00A714FB">
        <w:rPr>
          <w:sz w:val="20"/>
          <w:szCs w:val="20"/>
        </w:rPr>
        <w:t>txiv</w:t>
      </w:r>
      <w:proofErr w:type="spellEnd"/>
      <w:r w:rsidRPr="00A714FB">
        <w:rPr>
          <w:sz w:val="20"/>
          <w:szCs w:val="20"/>
        </w:rPr>
        <w:t xml:space="preserve"> los</w:t>
      </w:r>
      <w:r w:rsidR="002F5217">
        <w:rPr>
          <w:sz w:val="20"/>
          <w:szCs w:val="20"/>
        </w:rPr>
        <w:t xml:space="preserve"> </w:t>
      </w:r>
      <w:r w:rsidRPr="00A714FB">
        <w:rPr>
          <w:sz w:val="20"/>
          <w:szCs w:val="20"/>
        </w:rPr>
        <w:t xml:space="preserve">sis </w:t>
      </w:r>
      <w:proofErr w:type="spellStart"/>
      <w:proofErr w:type="gramStart"/>
      <w:r w:rsidRPr="00A714FB">
        <w:rPr>
          <w:sz w:val="20"/>
          <w:szCs w:val="20"/>
        </w:rPr>
        <w:t>lwm</w:t>
      </w:r>
      <w:proofErr w:type="spellEnd"/>
      <w:proofErr w:type="gramEnd"/>
      <w:r w:rsidRPr="00A714FB">
        <w:rPr>
          <w:sz w:val="20"/>
          <w:szCs w:val="20"/>
        </w:rPr>
        <w:t xml:space="preserve"> tus </w:t>
      </w:r>
      <w:proofErr w:type="spellStart"/>
      <w:r w:rsidRPr="00A714FB">
        <w:rPr>
          <w:sz w:val="20"/>
          <w:szCs w:val="20"/>
        </w:rPr>
        <w:t>neeg</w:t>
      </w:r>
      <w:proofErr w:type="spellEnd"/>
      <w:r w:rsidRPr="00A714FB">
        <w:rPr>
          <w:sz w:val="20"/>
          <w:szCs w:val="20"/>
        </w:rPr>
        <w:t xml:space="preserve"> uas </w:t>
      </w:r>
      <w:proofErr w:type="spellStart"/>
      <w:r w:rsidRPr="00A714FB">
        <w:rPr>
          <w:sz w:val="20"/>
          <w:szCs w:val="20"/>
        </w:rPr>
        <w:t>muaj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cai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saib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xyuas</w:t>
      </w:r>
      <w:proofErr w:type="spellEnd"/>
      <w:r w:rsidRPr="00A714FB">
        <w:rPr>
          <w:sz w:val="20"/>
          <w:szCs w:val="20"/>
        </w:rPr>
        <w:t xml:space="preserve"> tus me</w:t>
      </w:r>
      <w:r w:rsidR="002F5217">
        <w:rPr>
          <w:sz w:val="20"/>
          <w:szCs w:val="20"/>
        </w:rPr>
        <w:t xml:space="preserve"> </w:t>
      </w:r>
      <w:r w:rsidRPr="00A714FB">
        <w:rPr>
          <w:sz w:val="20"/>
          <w:szCs w:val="20"/>
        </w:rPr>
        <w:t xml:space="preserve">nyuam </w:t>
      </w:r>
      <w:proofErr w:type="spellStart"/>
      <w:r w:rsidRPr="00A714FB">
        <w:rPr>
          <w:sz w:val="20"/>
          <w:szCs w:val="20"/>
        </w:rPr>
        <w:t>thaum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lub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sij</w:t>
      </w:r>
      <w:proofErr w:type="spellEnd"/>
      <w:r w:rsidR="002F5217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hawm</w:t>
      </w:r>
      <w:proofErr w:type="spellEnd"/>
      <w:r w:rsidRPr="00A714FB">
        <w:rPr>
          <w:sz w:val="20"/>
          <w:szCs w:val="20"/>
        </w:rPr>
        <w:t xml:space="preserve"> no, </w:t>
      </w:r>
      <w:proofErr w:type="spellStart"/>
      <w:r w:rsidRPr="00A714FB">
        <w:rPr>
          <w:sz w:val="20"/>
          <w:szCs w:val="20"/>
        </w:rPr>
        <w:t>kom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ceeb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toom</w:t>
      </w:r>
      <w:proofErr w:type="spellEnd"/>
      <w:r w:rsidRPr="00A714FB">
        <w:rPr>
          <w:sz w:val="20"/>
          <w:szCs w:val="20"/>
        </w:rPr>
        <w:t xml:space="preserve"> rau </w:t>
      </w:r>
      <w:proofErr w:type="spellStart"/>
      <w:r w:rsidRPr="00A714FB">
        <w:rPr>
          <w:sz w:val="20"/>
          <w:szCs w:val="20"/>
        </w:rPr>
        <w:t>lawv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txog</w:t>
      </w:r>
      <w:proofErr w:type="spellEnd"/>
      <w:r w:rsidRPr="00A714FB">
        <w:rPr>
          <w:sz w:val="20"/>
          <w:szCs w:val="20"/>
        </w:rPr>
        <w:t xml:space="preserve"> qhov </w:t>
      </w:r>
      <w:proofErr w:type="spellStart"/>
      <w:r w:rsidRPr="00A714FB">
        <w:rPr>
          <w:sz w:val="20"/>
          <w:szCs w:val="20"/>
        </w:rPr>
        <w:t>kuv</w:t>
      </w:r>
      <w:proofErr w:type="spellEnd"/>
      <w:r w:rsidRPr="00A714FB">
        <w:rPr>
          <w:sz w:val="20"/>
          <w:szCs w:val="20"/>
        </w:rPr>
        <w:t xml:space="preserve"> </w:t>
      </w:r>
      <w:ins w:id="24" w:author="TOUVA" w:date="2021-05-05T17:57:00Z">
        <w:r w:rsidR="006708AE">
          <w:rPr>
            <w:sz w:val="20"/>
            <w:szCs w:val="20"/>
          </w:rPr>
          <w:t xml:space="preserve">qhov </w:t>
        </w:r>
        <w:proofErr w:type="spellStart"/>
        <w:r w:rsidR="006708AE">
          <w:rPr>
            <w:sz w:val="20"/>
            <w:szCs w:val="20"/>
          </w:rPr>
          <w:t>kev</w:t>
        </w:r>
        <w:proofErr w:type="spellEnd"/>
        <w:r w:rsidR="006708AE">
          <w:rPr>
            <w:sz w:val="20"/>
            <w:szCs w:val="20"/>
          </w:rPr>
          <w:t xml:space="preserve"> </w:t>
        </w:r>
      </w:ins>
      <w:proofErr w:type="spellStart"/>
      <w:r w:rsidRPr="00A714FB">
        <w:rPr>
          <w:sz w:val="20"/>
          <w:szCs w:val="20"/>
        </w:rPr>
        <w:t>tso</w:t>
      </w:r>
      <w:proofErr w:type="spellEnd"/>
      <w:r w:rsidRPr="00A714FB">
        <w:rPr>
          <w:sz w:val="20"/>
          <w:szCs w:val="20"/>
        </w:rPr>
        <w:t xml:space="preserve"> </w:t>
      </w:r>
      <w:proofErr w:type="spellStart"/>
      <w:r w:rsidRPr="00A714FB">
        <w:rPr>
          <w:sz w:val="20"/>
          <w:szCs w:val="20"/>
        </w:rPr>
        <w:t>cai</w:t>
      </w:r>
      <w:proofErr w:type="spellEnd"/>
      <w:r w:rsidR="002F5217">
        <w:rPr>
          <w:sz w:val="20"/>
          <w:szCs w:val="20"/>
        </w:rPr>
        <w:t>.</w:t>
      </w:r>
    </w:p>
    <w:p w:rsidR="002F5217" w:rsidRDefault="00194738" w:rsidP="002F5217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>
        <w:rPr>
          <w:sz w:val="20"/>
          <w:szCs w:val="20"/>
        </w:rPr>
        <w:t>Ku</w:t>
      </w:r>
      <w:ins w:id="25" w:author="TOUVA" w:date="2021-05-05T17:57:00Z">
        <w:r w:rsidR="006708AE">
          <w:rPr>
            <w:sz w:val="20"/>
            <w:szCs w:val="20"/>
          </w:rPr>
          <w:t>v</w:t>
        </w:r>
      </w:ins>
      <w:proofErr w:type="spellEnd"/>
      <w:r>
        <w:rPr>
          <w:sz w:val="20"/>
          <w:szCs w:val="20"/>
        </w:rPr>
        <w:t xml:space="preserve"> </w:t>
      </w:r>
      <w:del w:id="26" w:author="TOUVA" w:date="2021-05-05T17:57:00Z">
        <w:r w:rsidDel="006708AE">
          <w:rPr>
            <w:sz w:val="20"/>
            <w:szCs w:val="20"/>
          </w:rPr>
          <w:delText>b</w:delText>
        </w:r>
      </w:del>
      <w:proofErr w:type="spellStart"/>
      <w:r>
        <w:rPr>
          <w:sz w:val="20"/>
          <w:szCs w:val="20"/>
        </w:rPr>
        <w:t>lub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hnub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yug</w:t>
      </w:r>
      <w:proofErr w:type="spellEnd"/>
      <w:r>
        <w:rPr>
          <w:sz w:val="20"/>
          <w:szCs w:val="20"/>
        </w:rPr>
        <w:t>: __________________________________________________________________</w:t>
      </w:r>
      <w:r w:rsidR="00174B3D">
        <w:rPr>
          <w:sz w:val="20"/>
          <w:szCs w:val="20"/>
        </w:rPr>
        <w:t>______</w:t>
      </w:r>
    </w:p>
    <w:p w:rsidR="00BB4044" w:rsidRDefault="00E7109D" w:rsidP="00BC59F2">
      <w:pPr>
        <w:pStyle w:val="ListParagraph"/>
        <w:numPr>
          <w:ilvl w:val="0"/>
          <w:numId w:val="1"/>
        </w:numPr>
        <w:spacing w:before="94"/>
        <w:rPr>
          <w:sz w:val="20"/>
          <w:szCs w:val="20"/>
        </w:rPr>
      </w:pPr>
      <w:proofErr w:type="spellStart"/>
      <w:r w:rsidRPr="00E7109D">
        <w:rPr>
          <w:sz w:val="20"/>
          <w:szCs w:val="20"/>
        </w:rPr>
        <w:t>Kuv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daim</w:t>
      </w:r>
      <w:proofErr w:type="spellEnd"/>
      <w:r w:rsidRPr="00E7109D">
        <w:rPr>
          <w:sz w:val="20"/>
          <w:szCs w:val="20"/>
        </w:rPr>
        <w:t xml:space="preserve"> ntawv </w:t>
      </w:r>
      <w:proofErr w:type="spellStart"/>
      <w:r w:rsidRPr="00E7109D">
        <w:rPr>
          <w:sz w:val="20"/>
          <w:szCs w:val="20"/>
        </w:rPr>
        <w:t>tsav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tsheb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hauv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xeev</w:t>
      </w:r>
      <w:proofErr w:type="spellEnd"/>
      <w:r w:rsidRPr="00E7109D">
        <w:rPr>
          <w:sz w:val="20"/>
          <w:szCs w:val="20"/>
        </w:rPr>
        <w:t xml:space="preserve"> California los </w:t>
      </w:r>
      <w:r>
        <w:rPr>
          <w:sz w:val="20"/>
          <w:szCs w:val="20"/>
        </w:rPr>
        <w:t>sis</w:t>
      </w:r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daim</w:t>
      </w:r>
      <w:proofErr w:type="spellEnd"/>
      <w:r w:rsidRPr="00E7109D">
        <w:rPr>
          <w:sz w:val="20"/>
          <w:szCs w:val="20"/>
        </w:rPr>
        <w:t xml:space="preserve"> </w:t>
      </w:r>
      <w:proofErr w:type="spellStart"/>
      <w:r w:rsidRPr="00E7109D">
        <w:rPr>
          <w:sz w:val="20"/>
          <w:szCs w:val="20"/>
        </w:rPr>
        <w:t>npav</w:t>
      </w:r>
      <w:proofErr w:type="spellEnd"/>
      <w:r w:rsidRPr="00E7109D">
        <w:rPr>
          <w:sz w:val="20"/>
          <w:szCs w:val="20"/>
        </w:rPr>
        <w:t xml:space="preserve"> ID</w:t>
      </w:r>
      <w:r>
        <w:rPr>
          <w:sz w:val="20"/>
          <w:szCs w:val="20"/>
        </w:rPr>
        <w:t xml:space="preserve">: </w:t>
      </w:r>
    </w:p>
    <w:p w:rsidR="00BC59F2" w:rsidRDefault="00441CC9" w:rsidP="00BC59F2">
      <w:pPr>
        <w:spacing w:before="94"/>
        <w:rPr>
          <w:sz w:val="20"/>
          <w:szCs w:val="20"/>
        </w:rPr>
      </w:pPr>
      <w:r>
        <w:rPr>
          <w:noProof/>
        </w:rPr>
        <w:pict w14:anchorId="5BAE7DBC">
          <v:rect id="_x0000_s1058" style="position:absolute;margin-left:-.2pt;margin-top:11.7pt;width:540.3pt;height:34.3pt;z-index:251658240" strokecolor="black [3213]">
            <v:shadow on="t" color="black [3213]"/>
            <v:textbox>
              <w:txbxContent>
                <w:p w:rsidR="00BC59F2" w:rsidRDefault="00BC59F2" w:rsidP="00BC59F2">
                  <w:pPr>
                    <w:jc w:val="center"/>
                  </w:pPr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Cov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lus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ceeb</w:t>
                  </w:r>
                  <w:proofErr w:type="spellEnd"/>
                  <w:proofErr w:type="gram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toom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Tsis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txhob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kos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npe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rau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daim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foos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no yog tias ib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nqe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lus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saum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ins w:id="27" w:author="TOUVA" w:date="2021-05-05T17:58:00Z">
                    <w:r w:rsidR="006708AE">
                      <w:rPr>
                        <w:b/>
                        <w:bCs/>
                        <w:sz w:val="20"/>
                        <w:szCs w:val="20"/>
                      </w:rPr>
                      <w:t>toj</w:t>
                    </w:r>
                    <w:proofErr w:type="spellEnd"/>
                    <w:r w:rsidR="006708AE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ins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no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tsis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, los sis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koj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yuav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ua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txhaum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los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nplua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raug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kaw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, los sis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ob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qho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tib</w:t>
                  </w:r>
                  <w:proofErr w:type="spellEnd"/>
                  <w:r w:rsidRPr="00BC59F2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C59F2">
                    <w:rPr>
                      <w:b/>
                      <w:bCs/>
                      <w:sz w:val="20"/>
                      <w:szCs w:val="20"/>
                    </w:rPr>
                    <w:t>si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</w:p>
    <w:p w:rsidR="00BC59F2" w:rsidRDefault="00BC59F2" w:rsidP="00BC59F2">
      <w:pPr>
        <w:spacing w:before="94"/>
        <w:rPr>
          <w:sz w:val="20"/>
          <w:szCs w:val="20"/>
        </w:rPr>
      </w:pPr>
    </w:p>
    <w:p w:rsidR="00BC59F2" w:rsidRDefault="00BC59F2" w:rsidP="00BC59F2">
      <w:pPr>
        <w:spacing w:before="94"/>
        <w:rPr>
          <w:sz w:val="20"/>
          <w:szCs w:val="20"/>
        </w:rPr>
      </w:pPr>
    </w:p>
    <w:p w:rsidR="00BC59F2" w:rsidRDefault="003079D2" w:rsidP="002348F8">
      <w:pPr>
        <w:spacing w:before="94"/>
        <w:jc w:val="both"/>
        <w:rPr>
          <w:sz w:val="20"/>
          <w:szCs w:val="20"/>
        </w:rPr>
      </w:pPr>
      <w:proofErr w:type="spellStart"/>
      <w:r w:rsidRPr="003079D2">
        <w:rPr>
          <w:sz w:val="20"/>
          <w:szCs w:val="20"/>
        </w:rPr>
        <w:t>Kuv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proofErr w:type="gramStart"/>
      <w:r w:rsidR="00720207">
        <w:rPr>
          <w:sz w:val="20"/>
          <w:szCs w:val="20"/>
        </w:rPr>
        <w:t>ceeb</w:t>
      </w:r>
      <w:proofErr w:type="spellEnd"/>
      <w:proofErr w:type="gramEnd"/>
      <w:r w:rsidR="00720207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toom</w:t>
      </w:r>
      <w:proofErr w:type="spellEnd"/>
      <w:r w:rsidR="00720207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kom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paub</w:t>
      </w:r>
      <w:proofErr w:type="spellEnd"/>
      <w:r w:rsidRPr="003079D2">
        <w:rPr>
          <w:sz w:val="20"/>
          <w:szCs w:val="20"/>
        </w:rPr>
        <w:t xml:space="preserve"> tias </w:t>
      </w:r>
      <w:proofErr w:type="spellStart"/>
      <w:r w:rsidRPr="003079D2">
        <w:rPr>
          <w:sz w:val="20"/>
          <w:szCs w:val="20"/>
        </w:rPr>
        <w:t>yuav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raug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nplua</w:t>
      </w:r>
      <w:proofErr w:type="spellEnd"/>
      <w:r w:rsidRPr="003079D2">
        <w:rPr>
          <w:sz w:val="20"/>
          <w:szCs w:val="20"/>
        </w:rPr>
        <w:t xml:space="preserve"> yog dag </w:t>
      </w:r>
      <w:proofErr w:type="spellStart"/>
      <w:r w:rsidRPr="003079D2">
        <w:rPr>
          <w:sz w:val="20"/>
          <w:szCs w:val="20"/>
        </w:rPr>
        <w:t>raws</w:t>
      </w:r>
      <w:proofErr w:type="spellEnd"/>
      <w:r w:rsidRPr="003079D2">
        <w:rPr>
          <w:sz w:val="20"/>
          <w:szCs w:val="20"/>
        </w:rPr>
        <w:t xml:space="preserve"> li </w:t>
      </w:r>
      <w:del w:id="28" w:author="TOUVA" w:date="2021-05-05T17:59:00Z">
        <w:r w:rsidRPr="003079D2" w:rsidDel="006708AE">
          <w:rPr>
            <w:sz w:val="20"/>
            <w:szCs w:val="20"/>
          </w:rPr>
          <w:delText xml:space="preserve">cov </w:delText>
        </w:r>
      </w:del>
      <w:proofErr w:type="spellStart"/>
      <w:ins w:id="29" w:author="TOUVA" w:date="2021-05-05T17:59:00Z">
        <w:r w:rsidR="006708AE">
          <w:rPr>
            <w:sz w:val="20"/>
            <w:szCs w:val="20"/>
          </w:rPr>
          <w:t>txoj</w:t>
        </w:r>
        <w:proofErr w:type="spellEnd"/>
        <w:r w:rsidR="006708AE" w:rsidRPr="003079D2">
          <w:rPr>
            <w:sz w:val="20"/>
            <w:szCs w:val="20"/>
          </w:rPr>
          <w:t xml:space="preserve"> </w:t>
        </w:r>
      </w:ins>
      <w:proofErr w:type="spellStart"/>
      <w:r w:rsidRPr="003079D2">
        <w:rPr>
          <w:sz w:val="20"/>
          <w:szCs w:val="20"/>
        </w:rPr>
        <w:t>cai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hauv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Xeev</w:t>
      </w:r>
      <w:proofErr w:type="spellEnd"/>
      <w:r w:rsidRPr="003079D2">
        <w:rPr>
          <w:sz w:val="20"/>
          <w:szCs w:val="20"/>
        </w:rPr>
        <w:t xml:space="preserve"> California tias </w:t>
      </w:r>
      <w:del w:id="30" w:author="TOUVA" w:date="2021-05-05T18:00:00Z">
        <w:r w:rsidRPr="003079D2" w:rsidDel="006708AE">
          <w:rPr>
            <w:sz w:val="20"/>
            <w:szCs w:val="20"/>
          </w:rPr>
          <w:delText>qhov hais los</w:delText>
        </w:r>
      </w:del>
      <w:proofErr w:type="spellStart"/>
      <w:ins w:id="31" w:author="TOUVA" w:date="2021-05-05T18:00:00Z">
        <w:r w:rsidR="006708AE">
          <w:rPr>
            <w:sz w:val="20"/>
            <w:szCs w:val="20"/>
          </w:rPr>
          <w:t>qhia</w:t>
        </w:r>
        <w:proofErr w:type="spellEnd"/>
        <w:r w:rsidR="006708AE">
          <w:rPr>
            <w:sz w:val="20"/>
            <w:szCs w:val="20"/>
          </w:rPr>
          <w:t xml:space="preserve"> qhov</w:t>
        </w:r>
      </w:ins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saum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toj</w:t>
      </w:r>
      <w:proofErr w:type="spellEnd"/>
      <w:r w:rsidRPr="003079D2">
        <w:rPr>
          <w:sz w:val="20"/>
          <w:szCs w:val="20"/>
        </w:rPr>
        <w:t xml:space="preserve"> no </w:t>
      </w:r>
      <w:proofErr w:type="spellStart"/>
      <w:ins w:id="32" w:author="TOUVA" w:date="2021-05-05T18:00:00Z">
        <w:r w:rsidR="006708AE">
          <w:rPr>
            <w:sz w:val="20"/>
            <w:szCs w:val="20"/>
          </w:rPr>
          <w:t>tsis</w:t>
        </w:r>
        <w:proofErr w:type="spellEnd"/>
        <w:r w:rsidR="006708AE">
          <w:rPr>
            <w:sz w:val="20"/>
            <w:szCs w:val="20"/>
          </w:rPr>
          <w:t xml:space="preserve"> </w:t>
        </w:r>
      </w:ins>
      <w:proofErr w:type="spellStart"/>
      <w:r w:rsidRPr="003079D2">
        <w:rPr>
          <w:sz w:val="20"/>
          <w:szCs w:val="20"/>
        </w:rPr>
        <w:t>muaj</w:t>
      </w:r>
      <w:proofErr w:type="spellEnd"/>
      <w:r w:rsidRPr="003079D2">
        <w:rPr>
          <w:sz w:val="20"/>
          <w:szCs w:val="20"/>
        </w:rPr>
        <w:t xml:space="preserve"> </w:t>
      </w:r>
      <w:proofErr w:type="spellStart"/>
      <w:r w:rsidRPr="003079D2">
        <w:rPr>
          <w:sz w:val="20"/>
          <w:szCs w:val="20"/>
        </w:rPr>
        <w:t>tseeb</w:t>
      </w:r>
      <w:proofErr w:type="spellEnd"/>
      <w:r w:rsidRPr="003079D2">
        <w:rPr>
          <w:sz w:val="20"/>
          <w:szCs w:val="20"/>
        </w:rPr>
        <w:t xml:space="preserve"> thiab</w:t>
      </w:r>
      <w:r w:rsidR="00720207">
        <w:rPr>
          <w:sz w:val="20"/>
          <w:szCs w:val="20"/>
        </w:rPr>
        <w:t xml:space="preserve"> </w:t>
      </w:r>
      <w:proofErr w:type="spellStart"/>
      <w:ins w:id="33" w:author="TOUVA" w:date="2021-05-05T18:00:00Z">
        <w:r w:rsidR="006708AE">
          <w:rPr>
            <w:sz w:val="20"/>
            <w:szCs w:val="20"/>
          </w:rPr>
          <w:t>tsis</w:t>
        </w:r>
        <w:proofErr w:type="spellEnd"/>
        <w:r w:rsidR="006708AE">
          <w:rPr>
            <w:sz w:val="20"/>
            <w:szCs w:val="20"/>
          </w:rPr>
          <w:t xml:space="preserve"> </w:t>
        </w:r>
      </w:ins>
      <w:proofErr w:type="spellStart"/>
      <w:r w:rsidR="00720207">
        <w:rPr>
          <w:sz w:val="20"/>
          <w:szCs w:val="20"/>
        </w:rPr>
        <w:t>raug</w:t>
      </w:r>
      <w:proofErr w:type="spellEnd"/>
      <w:r w:rsidR="00720207">
        <w:rPr>
          <w:sz w:val="20"/>
          <w:szCs w:val="20"/>
        </w:rPr>
        <w:t xml:space="preserve"> </w:t>
      </w:r>
      <w:proofErr w:type="spellStart"/>
      <w:r w:rsidR="00720207">
        <w:rPr>
          <w:sz w:val="20"/>
          <w:szCs w:val="20"/>
        </w:rPr>
        <w:t>lawm</w:t>
      </w:r>
      <w:proofErr w:type="spellEnd"/>
      <w:r w:rsidR="00720207">
        <w:rPr>
          <w:sz w:val="20"/>
          <w:szCs w:val="20"/>
        </w:rPr>
        <w:t>.</w:t>
      </w:r>
    </w:p>
    <w:p w:rsidR="00F20B02" w:rsidRDefault="00F20B02" w:rsidP="00BC59F2">
      <w:pPr>
        <w:spacing w:before="94"/>
        <w:rPr>
          <w:sz w:val="20"/>
          <w:szCs w:val="20"/>
        </w:rPr>
      </w:pPr>
    </w:p>
    <w:p w:rsidR="00BC59F2" w:rsidRDefault="00106622" w:rsidP="00BC59F2">
      <w:pPr>
        <w:spacing w:before="94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:rsidR="00106622" w:rsidRDefault="00106622" w:rsidP="00BC59F2">
      <w:pPr>
        <w:spacing w:before="94"/>
        <w:rPr>
          <w:sz w:val="16"/>
          <w:szCs w:val="16"/>
        </w:rPr>
      </w:pPr>
      <w:r>
        <w:rPr>
          <w:sz w:val="20"/>
          <w:szCs w:val="20"/>
        </w:rPr>
        <w:t xml:space="preserve">  </w:t>
      </w:r>
      <w:r w:rsidRPr="00106622">
        <w:rPr>
          <w:sz w:val="16"/>
          <w:szCs w:val="16"/>
        </w:rPr>
        <w:t xml:space="preserve">Kos </w:t>
      </w:r>
      <w:proofErr w:type="spellStart"/>
      <w:r w:rsidRPr="00106622">
        <w:rPr>
          <w:sz w:val="16"/>
          <w:szCs w:val="16"/>
        </w:rPr>
        <w:t>Npe</w:t>
      </w:r>
      <w:proofErr w:type="spellEnd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</w:t>
      </w:r>
      <w:proofErr w:type="spellStart"/>
      <w:r>
        <w:rPr>
          <w:sz w:val="16"/>
          <w:szCs w:val="16"/>
        </w:rPr>
        <w:t>Hnub</w:t>
      </w:r>
      <w:proofErr w:type="spellEnd"/>
      <w:r>
        <w:rPr>
          <w:sz w:val="16"/>
          <w:szCs w:val="16"/>
        </w:rPr>
        <w:t xml:space="preserve"> Tim</w:t>
      </w:r>
    </w:p>
    <w:p w:rsidR="00106622" w:rsidRDefault="00106622" w:rsidP="00106622">
      <w:pPr>
        <w:spacing w:before="94"/>
        <w:jc w:val="center"/>
      </w:pPr>
      <w:r w:rsidRPr="00106622">
        <w:t xml:space="preserve">Cov Ntawv </w:t>
      </w:r>
      <w:proofErr w:type="spellStart"/>
      <w:r w:rsidRPr="00106622">
        <w:t>Ceeb</w:t>
      </w:r>
      <w:proofErr w:type="spellEnd"/>
      <w:r w:rsidRPr="00106622">
        <w:t xml:space="preserve"> </w:t>
      </w:r>
      <w:proofErr w:type="spellStart"/>
      <w:r w:rsidRPr="00106622">
        <w:t>Toom</w:t>
      </w:r>
      <w:proofErr w:type="spellEnd"/>
    </w:p>
    <w:p w:rsidR="0024159E" w:rsidRDefault="0024159E" w:rsidP="00106622">
      <w:pPr>
        <w:spacing w:before="94"/>
        <w:jc w:val="center"/>
      </w:pPr>
    </w:p>
    <w:p w:rsidR="00106622" w:rsidRDefault="0024159E" w:rsidP="002348F8">
      <w:pPr>
        <w:pStyle w:val="ListParagraph"/>
        <w:numPr>
          <w:ilvl w:val="0"/>
          <w:numId w:val="3"/>
        </w:numPr>
        <w:spacing w:before="94"/>
        <w:jc w:val="both"/>
        <w:rPr>
          <w:sz w:val="20"/>
          <w:szCs w:val="20"/>
        </w:rPr>
      </w:pPr>
      <w:proofErr w:type="spellStart"/>
      <w:proofErr w:type="gramStart"/>
      <w:r w:rsidRPr="0099311F">
        <w:rPr>
          <w:sz w:val="20"/>
          <w:szCs w:val="20"/>
        </w:rPr>
        <w:t>Tsab</w:t>
      </w:r>
      <w:proofErr w:type="spellEnd"/>
      <w:r w:rsidRPr="0099311F">
        <w:rPr>
          <w:sz w:val="20"/>
          <w:szCs w:val="20"/>
        </w:rPr>
        <w:t xml:space="preserve"> ntawv </w:t>
      </w:r>
      <w:proofErr w:type="spellStart"/>
      <w:r w:rsidR="00A80968">
        <w:rPr>
          <w:sz w:val="20"/>
          <w:szCs w:val="20"/>
        </w:rPr>
        <w:t>ceeb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toom</w:t>
      </w:r>
      <w:proofErr w:type="spellEnd"/>
      <w:r w:rsidRPr="0099311F">
        <w:rPr>
          <w:sz w:val="20"/>
          <w:szCs w:val="20"/>
        </w:rPr>
        <w:t xml:space="preserve"> no </w:t>
      </w:r>
      <w:proofErr w:type="spellStart"/>
      <w:r w:rsidRPr="0099311F">
        <w:rPr>
          <w:sz w:val="20"/>
          <w:szCs w:val="20"/>
        </w:rPr>
        <w:t>tsis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tshuam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txoj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cai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niam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txiv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ntawm</w:t>
      </w:r>
      <w:proofErr w:type="spellEnd"/>
      <w:r w:rsidR="00A80968">
        <w:rPr>
          <w:sz w:val="20"/>
          <w:szCs w:val="20"/>
        </w:rPr>
        <w:t xml:space="preserve"> </w:t>
      </w:r>
      <w:r w:rsidRPr="0099311F">
        <w:rPr>
          <w:sz w:val="20"/>
          <w:szCs w:val="20"/>
        </w:rPr>
        <w:t>cov me</w:t>
      </w:r>
      <w:r w:rsidR="00A80968">
        <w:rPr>
          <w:sz w:val="20"/>
          <w:szCs w:val="20"/>
        </w:rPr>
        <w:t xml:space="preserve"> </w:t>
      </w:r>
      <w:r w:rsidRPr="0099311F">
        <w:rPr>
          <w:sz w:val="20"/>
          <w:szCs w:val="20"/>
        </w:rPr>
        <w:t xml:space="preserve">nyuam </w:t>
      </w:r>
      <w:proofErr w:type="spellStart"/>
      <w:r w:rsidRPr="0099311F">
        <w:rPr>
          <w:sz w:val="20"/>
          <w:szCs w:val="20"/>
        </w:rPr>
        <w:t>yaus</w:t>
      </w:r>
      <w:proofErr w:type="spellEnd"/>
      <w:r w:rsidRPr="0099311F">
        <w:rPr>
          <w:sz w:val="20"/>
          <w:szCs w:val="20"/>
        </w:rPr>
        <w:t xml:space="preserve"> los</w:t>
      </w:r>
      <w:r w:rsidR="00A80968">
        <w:rPr>
          <w:sz w:val="20"/>
          <w:szCs w:val="20"/>
        </w:rPr>
        <w:t xml:space="preserve"> </w:t>
      </w:r>
      <w:r w:rsidRPr="0099311F">
        <w:rPr>
          <w:sz w:val="20"/>
          <w:szCs w:val="20"/>
        </w:rPr>
        <w:t xml:space="preserve">sis tus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raug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ins w:id="34" w:author="TOUVA" w:date="2021-05-05T18:01:00Z">
        <w:r w:rsidR="006708AE">
          <w:rPr>
            <w:sz w:val="20"/>
            <w:szCs w:val="20"/>
          </w:rPr>
          <w:t>raws</w:t>
        </w:r>
        <w:proofErr w:type="spellEnd"/>
        <w:r w:rsidR="006708AE">
          <w:rPr>
            <w:sz w:val="20"/>
            <w:szCs w:val="20"/>
          </w:rPr>
          <w:t xml:space="preserve"> li </w:t>
        </w:r>
        <w:proofErr w:type="spellStart"/>
        <w:r w:rsidR="006708AE">
          <w:rPr>
            <w:sz w:val="20"/>
            <w:szCs w:val="20"/>
          </w:rPr>
          <w:t>txoj</w:t>
        </w:r>
        <w:proofErr w:type="spellEnd"/>
        <w:r w:rsidR="006708AE">
          <w:rPr>
            <w:sz w:val="20"/>
            <w:szCs w:val="20"/>
          </w:rPr>
          <w:t xml:space="preserve"> </w:t>
        </w:r>
      </w:ins>
      <w:proofErr w:type="spellStart"/>
      <w:r w:rsidRPr="0099311F">
        <w:rPr>
          <w:sz w:val="20"/>
          <w:szCs w:val="20"/>
        </w:rPr>
        <w:t>cai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hais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txog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kev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, </w:t>
      </w:r>
      <w:proofErr w:type="spellStart"/>
      <w:r w:rsidRPr="0099311F">
        <w:rPr>
          <w:sz w:val="20"/>
          <w:szCs w:val="20"/>
        </w:rPr>
        <w:t>kev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 thiab </w:t>
      </w:r>
      <w:proofErr w:type="spellStart"/>
      <w:ins w:id="35" w:author="TOUVA" w:date="2021-05-05T18:01:00Z">
        <w:r w:rsidR="006708AE">
          <w:rPr>
            <w:sz w:val="20"/>
            <w:szCs w:val="20"/>
          </w:rPr>
          <w:t>kev</w:t>
        </w:r>
        <w:proofErr w:type="spellEnd"/>
        <w:r w:rsidR="006708AE">
          <w:rPr>
            <w:sz w:val="20"/>
            <w:szCs w:val="20"/>
          </w:rPr>
          <w:t xml:space="preserve"> </w:t>
        </w:r>
      </w:ins>
      <w:r w:rsidRPr="0099311F">
        <w:rPr>
          <w:sz w:val="20"/>
          <w:szCs w:val="20"/>
        </w:rPr>
        <w:t>tswj tus me</w:t>
      </w:r>
      <w:r w:rsidR="00A80968">
        <w:rPr>
          <w:sz w:val="20"/>
          <w:szCs w:val="20"/>
        </w:rPr>
        <w:t xml:space="preserve"> </w:t>
      </w:r>
      <w:r w:rsidRPr="0099311F">
        <w:rPr>
          <w:sz w:val="20"/>
          <w:szCs w:val="20"/>
        </w:rPr>
        <w:t xml:space="preserve">nyuam, thiab </w:t>
      </w:r>
      <w:proofErr w:type="spellStart"/>
      <w:r w:rsidRPr="0099311F">
        <w:rPr>
          <w:sz w:val="20"/>
          <w:szCs w:val="20"/>
        </w:rPr>
        <w:t>tsis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txhais</w:t>
      </w:r>
      <w:proofErr w:type="spellEnd"/>
      <w:r w:rsidRPr="0099311F">
        <w:rPr>
          <w:sz w:val="20"/>
          <w:szCs w:val="20"/>
        </w:rPr>
        <w:t xml:space="preserve"> tau tias tus </w:t>
      </w:r>
      <w:proofErr w:type="spellStart"/>
      <w:r w:rsidRPr="0099311F">
        <w:rPr>
          <w:sz w:val="20"/>
          <w:szCs w:val="20"/>
        </w:rPr>
        <w:t>neeg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zov</w:t>
      </w:r>
      <w:proofErr w:type="spellEnd"/>
      <w:r w:rsidRPr="0099311F">
        <w:rPr>
          <w:sz w:val="20"/>
          <w:szCs w:val="20"/>
        </w:rPr>
        <w:t xml:space="preserve"> me</w:t>
      </w:r>
      <w:r w:rsidR="00A80968">
        <w:rPr>
          <w:sz w:val="20"/>
          <w:szCs w:val="20"/>
        </w:rPr>
        <w:t xml:space="preserve"> </w:t>
      </w:r>
      <w:r w:rsidRPr="0099311F">
        <w:rPr>
          <w:sz w:val="20"/>
          <w:szCs w:val="20"/>
        </w:rPr>
        <w:t xml:space="preserve">nyuam </w:t>
      </w:r>
      <w:proofErr w:type="spellStart"/>
      <w:r w:rsidRPr="0099311F">
        <w:rPr>
          <w:sz w:val="20"/>
          <w:szCs w:val="20"/>
        </w:rPr>
        <w:t>muaj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cai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saib</w:t>
      </w:r>
      <w:proofErr w:type="spellEnd"/>
      <w:r w:rsidRPr="0099311F">
        <w:rPr>
          <w:sz w:val="20"/>
          <w:szCs w:val="20"/>
        </w:rPr>
        <w:t xml:space="preserve"> </w:t>
      </w:r>
      <w:proofErr w:type="spellStart"/>
      <w:r w:rsidRPr="0099311F">
        <w:rPr>
          <w:sz w:val="20"/>
          <w:szCs w:val="20"/>
        </w:rPr>
        <w:t>xyuas</w:t>
      </w:r>
      <w:proofErr w:type="spellEnd"/>
      <w:r w:rsidRPr="0099311F">
        <w:rPr>
          <w:sz w:val="20"/>
          <w:szCs w:val="20"/>
        </w:rPr>
        <w:t xml:space="preserve"> tus m</w:t>
      </w:r>
      <w:ins w:id="36" w:author="TOUVA" w:date="2021-05-05T18:01:00Z">
        <w:r w:rsidR="006708AE">
          <w:rPr>
            <w:sz w:val="20"/>
            <w:szCs w:val="20"/>
          </w:rPr>
          <w:t>e</w:t>
        </w:r>
      </w:ins>
      <w:r w:rsidR="00A80968">
        <w:rPr>
          <w:sz w:val="20"/>
          <w:szCs w:val="20"/>
        </w:rPr>
        <w:t xml:space="preserve"> </w:t>
      </w:r>
      <w:del w:id="37" w:author="TOUVA" w:date="2021-05-05T18:01:00Z">
        <w:r w:rsidRPr="0099311F" w:rsidDel="006708AE">
          <w:rPr>
            <w:sz w:val="20"/>
            <w:szCs w:val="20"/>
          </w:rPr>
          <w:delText>e</w:delText>
        </w:r>
      </w:del>
      <w:r w:rsidRPr="0099311F">
        <w:rPr>
          <w:sz w:val="20"/>
          <w:szCs w:val="20"/>
        </w:rPr>
        <w:t xml:space="preserve">nyuam </w:t>
      </w:r>
      <w:proofErr w:type="spellStart"/>
      <w:r w:rsidRPr="0099311F">
        <w:rPr>
          <w:sz w:val="20"/>
          <w:szCs w:val="20"/>
        </w:rPr>
        <w:t>yaus</w:t>
      </w:r>
      <w:proofErr w:type="spellEnd"/>
      <w:ins w:id="38" w:author="TOUVA" w:date="2021-05-05T18:02:00Z">
        <w:r w:rsidR="006708AE">
          <w:rPr>
            <w:sz w:val="20"/>
            <w:szCs w:val="20"/>
          </w:rPr>
          <w:t xml:space="preserve"> </w:t>
        </w:r>
        <w:proofErr w:type="spellStart"/>
        <w:r w:rsidR="006708AE">
          <w:rPr>
            <w:sz w:val="20"/>
            <w:szCs w:val="20"/>
          </w:rPr>
          <w:t>raws</w:t>
        </w:r>
      </w:ins>
      <w:proofErr w:type="spellEnd"/>
      <w:r w:rsidR="00A80968">
        <w:rPr>
          <w:sz w:val="20"/>
          <w:szCs w:val="20"/>
        </w:rPr>
        <w:t xml:space="preserve"> li </w:t>
      </w:r>
      <w:proofErr w:type="spellStart"/>
      <w:r w:rsidR="00A80968">
        <w:rPr>
          <w:sz w:val="20"/>
          <w:szCs w:val="20"/>
        </w:rPr>
        <w:t>txoj</w:t>
      </w:r>
      <w:proofErr w:type="spellEnd"/>
      <w:r w:rsidR="00A80968">
        <w:rPr>
          <w:sz w:val="20"/>
          <w:szCs w:val="20"/>
        </w:rPr>
        <w:t xml:space="preserve"> </w:t>
      </w:r>
      <w:proofErr w:type="spellStart"/>
      <w:r w:rsidR="00A80968">
        <w:rPr>
          <w:sz w:val="20"/>
          <w:szCs w:val="20"/>
        </w:rPr>
        <w:t>cai</w:t>
      </w:r>
      <w:proofErr w:type="spellEnd"/>
      <w:r w:rsidR="00A80968">
        <w:rPr>
          <w:sz w:val="20"/>
          <w:szCs w:val="20"/>
        </w:rPr>
        <w:t>.</w:t>
      </w:r>
      <w:proofErr w:type="gramEnd"/>
    </w:p>
    <w:p w:rsidR="0088406D" w:rsidRDefault="0030332A" w:rsidP="002348F8">
      <w:pPr>
        <w:pStyle w:val="ListParagraph"/>
        <w:numPr>
          <w:ilvl w:val="0"/>
          <w:numId w:val="3"/>
        </w:numPr>
        <w:spacing w:before="94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88406D" w:rsidRPr="0088406D">
        <w:rPr>
          <w:sz w:val="20"/>
          <w:szCs w:val="20"/>
        </w:rPr>
        <w:t xml:space="preserve">ug </w:t>
      </w:r>
      <w:proofErr w:type="spellStart"/>
      <w:r w:rsidR="0088406D" w:rsidRPr="0088406D">
        <w:rPr>
          <w:sz w:val="20"/>
          <w:szCs w:val="20"/>
        </w:rPr>
        <w:t>neeg</w:t>
      </w:r>
      <w:proofErr w:type="spellEnd"/>
      <w:r w:rsidR="0088406D" w:rsidRPr="0088406D">
        <w:rPr>
          <w:sz w:val="20"/>
          <w:szCs w:val="20"/>
        </w:rPr>
        <w:t xml:space="preserve"> uas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xyuas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tso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siab</w:t>
      </w:r>
      <w:proofErr w:type="spellEnd"/>
      <w:r w:rsidR="0088406D" w:rsidRPr="0088406D">
        <w:rPr>
          <w:sz w:val="20"/>
          <w:szCs w:val="20"/>
        </w:rPr>
        <w:t xml:space="preserve"> rau </w:t>
      </w:r>
      <w:proofErr w:type="spellStart"/>
      <w:r w:rsidR="0088406D" w:rsidRPr="0088406D">
        <w:rPr>
          <w:sz w:val="20"/>
          <w:szCs w:val="20"/>
        </w:rPr>
        <w:t>daim</w:t>
      </w:r>
      <w:proofErr w:type="spellEnd"/>
      <w:r w:rsidR="0088406D" w:rsidRPr="0088406D">
        <w:rPr>
          <w:sz w:val="20"/>
          <w:szCs w:val="20"/>
        </w:rPr>
        <w:t xml:space="preserve"> ntawv cog </w:t>
      </w:r>
      <w:proofErr w:type="spellStart"/>
      <w:r w:rsidR="0088406D" w:rsidRPr="0088406D">
        <w:rPr>
          <w:sz w:val="20"/>
          <w:szCs w:val="20"/>
        </w:rPr>
        <w:t>lus</w:t>
      </w:r>
      <w:proofErr w:type="spellEnd"/>
      <w:r w:rsidR="0088406D" w:rsidRPr="0088406D">
        <w:rPr>
          <w:sz w:val="20"/>
          <w:szCs w:val="20"/>
        </w:rPr>
        <w:t xml:space="preserve"> no </w:t>
      </w:r>
      <w:proofErr w:type="spellStart"/>
      <w:r w:rsidR="0088406D" w:rsidRPr="0088406D">
        <w:rPr>
          <w:sz w:val="20"/>
          <w:szCs w:val="20"/>
        </w:rPr>
        <w:t>tsis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muaj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lub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luag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hauj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="0088406D" w:rsidRPr="0088406D">
        <w:rPr>
          <w:sz w:val="20"/>
          <w:szCs w:val="20"/>
        </w:rPr>
        <w:t>lwm</w:t>
      </w:r>
      <w:proofErr w:type="spellEnd"/>
      <w:proofErr w:type="gram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tshawb</w:t>
      </w:r>
      <w:proofErr w:type="spellEnd"/>
      <w:r w:rsidR="0088406D" w:rsidRPr="0088406D">
        <w:rPr>
          <w:sz w:val="20"/>
          <w:szCs w:val="20"/>
        </w:rPr>
        <w:t xml:space="preserve"> </w:t>
      </w:r>
      <w:proofErr w:type="spellStart"/>
      <w:r w:rsidR="0088406D" w:rsidRPr="0088406D">
        <w:rPr>
          <w:sz w:val="20"/>
          <w:szCs w:val="20"/>
        </w:rPr>
        <w:t>nrhiav</w:t>
      </w:r>
      <w:proofErr w:type="spellEnd"/>
      <w:r w:rsidR="0088406D" w:rsidRPr="0088406D">
        <w:rPr>
          <w:sz w:val="20"/>
          <w:szCs w:val="20"/>
        </w:rPr>
        <w:t xml:space="preserve"> los</w:t>
      </w:r>
      <w:r>
        <w:rPr>
          <w:sz w:val="20"/>
          <w:szCs w:val="20"/>
        </w:rPr>
        <w:t xml:space="preserve"> </w:t>
      </w:r>
      <w:r w:rsidR="0088406D" w:rsidRPr="0088406D">
        <w:rPr>
          <w:sz w:val="20"/>
          <w:szCs w:val="20"/>
        </w:rPr>
        <w:t xml:space="preserve">sis </w:t>
      </w:r>
      <w:del w:id="39" w:author="TOUVA" w:date="2021-05-05T18:06:00Z">
        <w:r w:rsidR="0088406D" w:rsidRPr="0088406D" w:rsidDel="00FD720A">
          <w:rPr>
            <w:sz w:val="20"/>
            <w:szCs w:val="20"/>
          </w:rPr>
          <w:delText xml:space="preserve">nug </w:delText>
        </w:r>
      </w:del>
      <w:proofErr w:type="spellStart"/>
      <w:ins w:id="40" w:author="TOUVA" w:date="2021-05-05T18:06:00Z">
        <w:r w:rsidR="00FD720A">
          <w:rPr>
            <w:sz w:val="20"/>
            <w:szCs w:val="20"/>
          </w:rPr>
          <w:t>soj</w:t>
        </w:r>
        <w:proofErr w:type="spellEnd"/>
        <w:r w:rsidR="00FD720A">
          <w:rPr>
            <w:sz w:val="20"/>
            <w:szCs w:val="20"/>
          </w:rPr>
          <w:t xml:space="preserve"> </w:t>
        </w:r>
        <w:proofErr w:type="spellStart"/>
        <w:r w:rsidR="00FD720A">
          <w:rPr>
            <w:sz w:val="20"/>
            <w:szCs w:val="20"/>
          </w:rPr>
          <w:t>ntsuam</w:t>
        </w:r>
        <w:proofErr w:type="spellEnd"/>
        <w:r w:rsidR="00FD720A">
          <w:rPr>
            <w:sz w:val="20"/>
            <w:szCs w:val="20"/>
          </w:rPr>
          <w:t xml:space="preserve"> </w:t>
        </w:r>
      </w:ins>
      <w:proofErr w:type="spellStart"/>
      <w:r w:rsidR="0088406D" w:rsidRPr="0088406D">
        <w:rPr>
          <w:sz w:val="20"/>
          <w:szCs w:val="20"/>
        </w:rPr>
        <w:t>ntxiv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lawm</w:t>
      </w:r>
      <w:proofErr w:type="spellEnd"/>
      <w:r>
        <w:rPr>
          <w:sz w:val="20"/>
          <w:szCs w:val="20"/>
        </w:rPr>
        <w:t>.</w:t>
      </w:r>
    </w:p>
    <w:p w:rsidR="00A33EA9" w:rsidRDefault="00A33EA9" w:rsidP="00A33EA9">
      <w:pPr>
        <w:spacing w:before="94"/>
        <w:rPr>
          <w:sz w:val="20"/>
          <w:szCs w:val="20"/>
        </w:rPr>
      </w:pPr>
    </w:p>
    <w:p w:rsidR="00A33EA9" w:rsidRDefault="00A33EA9" w:rsidP="00A33EA9">
      <w:pPr>
        <w:spacing w:before="94"/>
        <w:rPr>
          <w:sz w:val="20"/>
          <w:szCs w:val="20"/>
        </w:rPr>
      </w:pPr>
    </w:p>
    <w:p w:rsidR="00A33EA9" w:rsidRDefault="00A33EA9" w:rsidP="00A33EA9">
      <w:pPr>
        <w:spacing w:before="94"/>
        <w:rPr>
          <w:sz w:val="20"/>
          <w:szCs w:val="20"/>
        </w:rPr>
      </w:pPr>
    </w:p>
    <w:p w:rsidR="00A33EA9" w:rsidRDefault="00A33EA9" w:rsidP="00A33EA9">
      <w:pPr>
        <w:spacing w:before="94"/>
        <w:rPr>
          <w:sz w:val="20"/>
          <w:szCs w:val="20"/>
        </w:rPr>
      </w:pPr>
    </w:p>
    <w:p w:rsidR="00A33EA9" w:rsidRDefault="00A33EA9" w:rsidP="002348F8">
      <w:pPr>
        <w:spacing w:before="94"/>
        <w:jc w:val="both"/>
        <w:rPr>
          <w:sz w:val="20"/>
          <w:szCs w:val="20"/>
        </w:rPr>
      </w:pPr>
      <w:proofErr w:type="spellStart"/>
      <w:r w:rsidRPr="00A33EA9">
        <w:rPr>
          <w:sz w:val="20"/>
          <w:szCs w:val="20"/>
        </w:rPr>
        <w:t>Kev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siv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daim</w:t>
      </w:r>
      <w:proofErr w:type="spellEnd"/>
      <w:r w:rsidRPr="00A33EA9">
        <w:rPr>
          <w:sz w:val="20"/>
          <w:szCs w:val="20"/>
        </w:rPr>
        <w:t xml:space="preserve"> ntawv </w:t>
      </w:r>
      <w:proofErr w:type="spellStart"/>
      <w:r w:rsidRPr="00A33EA9">
        <w:rPr>
          <w:sz w:val="20"/>
          <w:szCs w:val="20"/>
        </w:rPr>
        <w:t>pov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thawj</w:t>
      </w:r>
      <w:proofErr w:type="spellEnd"/>
      <w:r w:rsidRPr="00A33EA9">
        <w:rPr>
          <w:sz w:val="20"/>
          <w:szCs w:val="20"/>
        </w:rPr>
        <w:t xml:space="preserve"> no tau </w:t>
      </w:r>
      <w:proofErr w:type="spellStart"/>
      <w:r w:rsidRPr="00A33EA9">
        <w:rPr>
          <w:sz w:val="20"/>
          <w:szCs w:val="20"/>
        </w:rPr>
        <w:t>raug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tso</w:t>
      </w:r>
      <w:proofErr w:type="spellEnd"/>
      <w:r w:rsidR="005824EA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cai</w:t>
      </w:r>
      <w:proofErr w:type="spellEnd"/>
      <w:r w:rsidRPr="00A33EA9">
        <w:rPr>
          <w:sz w:val="20"/>
          <w:szCs w:val="20"/>
        </w:rPr>
        <w:t xml:space="preserve"> los </w:t>
      </w:r>
      <w:proofErr w:type="spellStart"/>
      <w:r w:rsidRPr="00A33EA9">
        <w:rPr>
          <w:sz w:val="20"/>
          <w:szCs w:val="20"/>
        </w:rPr>
        <w:t>ntawm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Ntu</w:t>
      </w:r>
      <w:proofErr w:type="spellEnd"/>
      <w:r w:rsidRPr="00A33EA9">
        <w:rPr>
          <w:sz w:val="20"/>
          <w:szCs w:val="20"/>
        </w:rPr>
        <w:t xml:space="preserve"> 1.5 (</w:t>
      </w:r>
      <w:proofErr w:type="spellStart"/>
      <w:r w:rsidRPr="00A33EA9">
        <w:rPr>
          <w:sz w:val="20"/>
          <w:szCs w:val="20"/>
        </w:rPr>
        <w:t>pib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Pr="00A33EA9">
        <w:rPr>
          <w:sz w:val="20"/>
          <w:szCs w:val="20"/>
        </w:rPr>
        <w:t>ntawm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r w:rsidR="001C50DA">
        <w:rPr>
          <w:sz w:val="20"/>
          <w:szCs w:val="20"/>
        </w:rPr>
        <w:t>n</w:t>
      </w:r>
      <w:r w:rsidRPr="00A33EA9">
        <w:rPr>
          <w:sz w:val="20"/>
          <w:szCs w:val="20"/>
        </w:rPr>
        <w:t>qe</w:t>
      </w:r>
      <w:proofErr w:type="spellEnd"/>
      <w:r w:rsidRPr="00A33EA9">
        <w:rPr>
          <w:sz w:val="20"/>
          <w:szCs w:val="20"/>
        </w:rPr>
        <w:t xml:space="preserve"> 6550) </w:t>
      </w:r>
      <w:proofErr w:type="spellStart"/>
      <w:r w:rsidR="007952CD">
        <w:rPr>
          <w:sz w:val="20"/>
          <w:szCs w:val="20"/>
        </w:rPr>
        <w:t>ntawm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Tsoom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Fwm</w:t>
      </w:r>
      <w:proofErr w:type="spellEnd"/>
      <w:r w:rsidR="007952CD" w:rsidRPr="00A33EA9">
        <w:rPr>
          <w:sz w:val="20"/>
          <w:szCs w:val="20"/>
        </w:rPr>
        <w:t xml:space="preserve"> </w:t>
      </w:r>
      <w:proofErr w:type="spellStart"/>
      <w:ins w:id="41" w:author="TOUVA" w:date="2021-05-05T18:07:00Z">
        <w:r w:rsidR="00FD720A">
          <w:rPr>
            <w:sz w:val="20"/>
            <w:szCs w:val="20"/>
          </w:rPr>
          <w:t>Saib</w:t>
        </w:r>
        <w:proofErr w:type="spellEnd"/>
        <w:r w:rsidR="00FD720A">
          <w:rPr>
            <w:sz w:val="20"/>
            <w:szCs w:val="20"/>
          </w:rPr>
          <w:t xml:space="preserve"> </w:t>
        </w:r>
        <w:proofErr w:type="spellStart"/>
        <w:r w:rsidR="00FD720A">
          <w:rPr>
            <w:sz w:val="20"/>
            <w:szCs w:val="20"/>
          </w:rPr>
          <w:t>Xyuas</w:t>
        </w:r>
        <w:proofErr w:type="spellEnd"/>
        <w:r w:rsidR="00FD720A">
          <w:rPr>
            <w:sz w:val="20"/>
            <w:szCs w:val="20"/>
          </w:rPr>
          <w:t xml:space="preserve"> </w:t>
        </w:r>
      </w:ins>
      <w:proofErr w:type="spellStart"/>
      <w:r w:rsidR="007952CD">
        <w:rPr>
          <w:sz w:val="20"/>
          <w:szCs w:val="20"/>
        </w:rPr>
        <w:t>hauvTsev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Neeg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Txoj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Cai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hauv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xeev</w:t>
      </w:r>
      <w:proofErr w:type="spellEnd"/>
      <w:r w:rsidR="007952CD">
        <w:rPr>
          <w:sz w:val="20"/>
          <w:szCs w:val="20"/>
        </w:rPr>
        <w:t xml:space="preserve"> </w:t>
      </w:r>
      <w:r w:rsidR="007952CD" w:rsidRPr="00A33EA9">
        <w:rPr>
          <w:sz w:val="20"/>
          <w:szCs w:val="20"/>
        </w:rPr>
        <w:t>California</w:t>
      </w:r>
      <w:proofErr w:type="gramStart"/>
      <w:r w:rsidR="007952CD">
        <w:rPr>
          <w:sz w:val="20"/>
          <w:szCs w:val="20"/>
        </w:rPr>
        <w:t xml:space="preserve">.  </w:t>
      </w:r>
      <w:proofErr w:type="gramEnd"/>
      <w:r w:rsidR="007952CD">
        <w:rPr>
          <w:sz w:val="20"/>
          <w:szCs w:val="20"/>
        </w:rPr>
        <w:t>1</w:t>
      </w:r>
    </w:p>
    <w:p w:rsidR="00BA7DF0" w:rsidRDefault="00BA7DF0" w:rsidP="00A33EA9">
      <w:pPr>
        <w:spacing w:before="94"/>
        <w:rPr>
          <w:sz w:val="20"/>
          <w:szCs w:val="20"/>
        </w:rPr>
      </w:pPr>
    </w:p>
    <w:p w:rsidR="00BA7DF0" w:rsidRDefault="00BA7DF0" w:rsidP="00A33EA9">
      <w:pPr>
        <w:spacing w:before="94"/>
        <w:rPr>
          <w:sz w:val="20"/>
          <w:szCs w:val="20"/>
        </w:rPr>
      </w:pPr>
    </w:p>
    <w:p w:rsidR="0066460A" w:rsidRDefault="0066460A" w:rsidP="00A33EA9">
      <w:pPr>
        <w:spacing w:before="94"/>
        <w:rPr>
          <w:sz w:val="20"/>
          <w:szCs w:val="20"/>
        </w:rPr>
      </w:pPr>
    </w:p>
    <w:p w:rsidR="008305F5" w:rsidRDefault="008305F5" w:rsidP="00A33EA9">
      <w:pPr>
        <w:spacing w:before="94"/>
        <w:rPr>
          <w:sz w:val="20"/>
          <w:szCs w:val="20"/>
        </w:rPr>
      </w:pPr>
    </w:p>
    <w:p w:rsidR="00F04D45" w:rsidRDefault="00F04D45" w:rsidP="00A33EA9">
      <w:pPr>
        <w:spacing w:before="94"/>
        <w:rPr>
          <w:sz w:val="20"/>
          <w:szCs w:val="20"/>
        </w:rPr>
      </w:pPr>
    </w:p>
    <w:p w:rsidR="00F04D45" w:rsidRPr="00F2414F" w:rsidRDefault="00F04D45" w:rsidP="00F04D45">
      <w:pPr>
        <w:pStyle w:val="BodyText"/>
        <w:spacing w:before="1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Daim Ntawv Kev Tso Cai Ntawm</w:t>
      </w:r>
      <w:r w:rsidRPr="00883FE2">
        <w:rPr>
          <w:b/>
          <w:bCs/>
          <w:noProof/>
          <w:sz w:val="24"/>
          <w:szCs w:val="24"/>
        </w:rPr>
        <w:t xml:space="preserve">Tus </w:t>
      </w:r>
      <w:ins w:id="42" w:author="TOUVA" w:date="2021-05-05T18:07:00Z">
        <w:r w:rsidR="00FD720A">
          <w:rPr>
            <w:b/>
            <w:bCs/>
            <w:noProof/>
            <w:sz w:val="24"/>
            <w:szCs w:val="24"/>
          </w:rPr>
          <w:t xml:space="preserve">Neeg </w:t>
        </w:r>
      </w:ins>
      <w:r w:rsidRPr="00883FE2">
        <w:rPr>
          <w:b/>
          <w:bCs/>
          <w:noProof/>
          <w:sz w:val="24"/>
          <w:szCs w:val="24"/>
        </w:rPr>
        <w:t>Saib Xyuas</w:t>
      </w:r>
    </w:p>
    <w:p w:rsidR="00BA7DF0" w:rsidRDefault="0066460A" w:rsidP="00A33EA9">
      <w:pPr>
        <w:spacing w:before="94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rFonts w:ascii="Times New Roman"/>
          <w:noProof/>
          <w:lang w:bidi="th-TH"/>
        </w:rPr>
        <w:drawing>
          <wp:inline distT="0" distB="0" distL="0" distR="0" wp14:anchorId="0C01561B" wp14:editId="2A510514">
            <wp:extent cx="1461493" cy="795655"/>
            <wp:effectExtent l="0" t="0" r="0" b="0"/>
            <wp:docPr id="2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35" cy="8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62" w:rsidRDefault="00E94862" w:rsidP="00A33EA9">
      <w:pPr>
        <w:spacing w:before="94"/>
        <w:rPr>
          <w:sz w:val="20"/>
          <w:szCs w:val="20"/>
        </w:rPr>
      </w:pPr>
    </w:p>
    <w:p w:rsidR="00E94862" w:rsidRDefault="003223E1" w:rsidP="00A33EA9">
      <w:pPr>
        <w:spacing w:before="94"/>
        <w:rPr>
          <w:sz w:val="20"/>
          <w:szCs w:val="20"/>
        </w:rPr>
      </w:pPr>
      <w:r>
        <w:rPr>
          <w:sz w:val="20"/>
          <w:szCs w:val="20"/>
        </w:rPr>
        <w:t xml:space="preserve">Cov </w:t>
      </w:r>
      <w:proofErr w:type="spellStart"/>
      <w:r>
        <w:rPr>
          <w:sz w:val="20"/>
          <w:szCs w:val="20"/>
        </w:rPr>
        <w:t>Ntaub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Ntawv</w:t>
      </w:r>
      <w:ins w:id="43" w:author="TOUVA" w:date="2021-05-05T18:07:00Z">
        <w:r w:rsidR="00FD720A">
          <w:rPr>
            <w:sz w:val="20"/>
            <w:szCs w:val="20"/>
          </w:rPr>
          <w:t>Txuas</w:t>
        </w:r>
      </w:ins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Txiv</w:t>
      </w:r>
      <w:proofErr w:type="spellEnd"/>
      <w:r>
        <w:rPr>
          <w:sz w:val="20"/>
          <w:szCs w:val="20"/>
        </w:rPr>
        <w:t>:</w:t>
      </w:r>
    </w:p>
    <w:p w:rsidR="003223E1" w:rsidRDefault="003223E1" w:rsidP="00A33EA9">
      <w:pPr>
        <w:spacing w:before="94"/>
        <w:rPr>
          <w:sz w:val="20"/>
          <w:szCs w:val="20"/>
        </w:rPr>
      </w:pPr>
    </w:p>
    <w:p w:rsidR="003223E1" w:rsidRPr="00C9271B" w:rsidRDefault="00C9271B" w:rsidP="00A33EA9">
      <w:pPr>
        <w:spacing w:before="94"/>
        <w:rPr>
          <w:b/>
          <w:bCs/>
          <w:sz w:val="20"/>
          <w:szCs w:val="20"/>
        </w:rPr>
      </w:pPr>
      <w:r w:rsidRPr="00C9271B">
        <w:rPr>
          <w:b/>
          <w:bCs/>
          <w:sz w:val="20"/>
          <w:szCs w:val="20"/>
        </w:rPr>
        <w:t>TXOG RAU COV SAIB XYUAS:</w:t>
      </w:r>
    </w:p>
    <w:p w:rsidR="00C9271B" w:rsidRDefault="00E9704E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proofErr w:type="gramStart"/>
      <w:r w:rsidRPr="00E9704E">
        <w:rPr>
          <w:sz w:val="20"/>
          <w:szCs w:val="20"/>
        </w:rPr>
        <w:t xml:space="preserve">"Tus </w:t>
      </w:r>
      <w:proofErr w:type="spellStart"/>
      <w:r w:rsidRPr="00E9704E">
        <w:rPr>
          <w:sz w:val="20"/>
          <w:szCs w:val="20"/>
        </w:rPr>
        <w:t>txheeb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ze</w:t>
      </w:r>
      <w:proofErr w:type="spellEnd"/>
      <w:r w:rsidRPr="00E9704E">
        <w:rPr>
          <w:sz w:val="20"/>
          <w:szCs w:val="20"/>
        </w:rPr>
        <w:t xml:space="preserve"> uas </w:t>
      </w:r>
      <w:proofErr w:type="spellStart"/>
      <w:r w:rsidRPr="00E9704E">
        <w:rPr>
          <w:sz w:val="20"/>
          <w:szCs w:val="20"/>
        </w:rPr>
        <w:t>tsim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nyog</w:t>
      </w:r>
      <w:proofErr w:type="spellEnd"/>
      <w:r w:rsidRPr="00E9704E">
        <w:rPr>
          <w:sz w:val="20"/>
          <w:szCs w:val="20"/>
        </w:rPr>
        <w:t xml:space="preserve">," </w:t>
      </w:r>
      <w:proofErr w:type="spellStart"/>
      <w:ins w:id="44" w:author="TOUVA" w:date="2021-05-05T18:08:00Z">
        <w:r w:rsidR="00FD720A">
          <w:rPr>
            <w:sz w:val="20"/>
            <w:szCs w:val="20"/>
          </w:rPr>
          <w:t>txhawm</w:t>
        </w:r>
        <w:proofErr w:type="spellEnd"/>
        <w:r w:rsidR="00FD720A">
          <w:rPr>
            <w:sz w:val="20"/>
            <w:szCs w:val="20"/>
          </w:rPr>
          <w:t xml:space="preserve"> </w:t>
        </w:r>
      </w:ins>
      <w:r w:rsidRPr="00E9704E">
        <w:rPr>
          <w:sz w:val="20"/>
          <w:szCs w:val="20"/>
        </w:rPr>
        <w:t xml:space="preserve">rau cov </w:t>
      </w:r>
      <w:proofErr w:type="spellStart"/>
      <w:r w:rsidRPr="00E9704E">
        <w:rPr>
          <w:sz w:val="20"/>
          <w:szCs w:val="20"/>
        </w:rPr>
        <w:t>hom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phiaj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nqe</w:t>
      </w:r>
      <w:proofErr w:type="spellEnd"/>
      <w:r w:rsidRPr="00E9704E">
        <w:rPr>
          <w:sz w:val="20"/>
          <w:szCs w:val="20"/>
        </w:rPr>
        <w:t xml:space="preserve"> 5, </w:t>
      </w:r>
      <w:proofErr w:type="spellStart"/>
      <w:r w:rsidRPr="00E9704E">
        <w:rPr>
          <w:sz w:val="20"/>
          <w:szCs w:val="20"/>
        </w:rPr>
        <w:t>txhais</w:t>
      </w:r>
      <w:proofErr w:type="spellEnd"/>
      <w:r w:rsidRPr="00E9704E">
        <w:rPr>
          <w:sz w:val="20"/>
          <w:szCs w:val="20"/>
        </w:rPr>
        <w:t xml:space="preserve"> tau tias yog tus </w:t>
      </w:r>
      <w:proofErr w:type="spellStart"/>
      <w:r w:rsidRPr="00E9704E">
        <w:rPr>
          <w:sz w:val="20"/>
          <w:szCs w:val="20"/>
        </w:rPr>
        <w:t>txij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nkawm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niam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, tus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tshiab</w:t>
      </w:r>
      <w:proofErr w:type="spellEnd"/>
      <w:r w:rsidRPr="00E9704E">
        <w:rPr>
          <w:sz w:val="20"/>
          <w:szCs w:val="20"/>
        </w:rPr>
        <w:t xml:space="preserve">, tus </w:t>
      </w:r>
      <w:proofErr w:type="spellStart"/>
      <w:r w:rsidRPr="00E9704E">
        <w:rPr>
          <w:sz w:val="20"/>
          <w:szCs w:val="20"/>
        </w:rPr>
        <w:t>tij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laug</w:t>
      </w:r>
      <w:proofErr w:type="spellEnd"/>
      <w:r w:rsidRPr="00E9704E">
        <w:rPr>
          <w:sz w:val="20"/>
          <w:szCs w:val="20"/>
        </w:rPr>
        <w:t xml:space="preserve">, tus </w:t>
      </w:r>
      <w:proofErr w:type="spellStart"/>
      <w:r w:rsidRPr="00E9704E">
        <w:rPr>
          <w:sz w:val="20"/>
          <w:szCs w:val="20"/>
        </w:rPr>
        <w:t>muam</w:t>
      </w:r>
      <w:proofErr w:type="spellEnd"/>
      <w:r w:rsidRPr="00E9704E">
        <w:rPr>
          <w:sz w:val="20"/>
          <w:szCs w:val="20"/>
        </w:rPr>
        <w:t>,</w:t>
      </w:r>
      <w:del w:id="45" w:author="TOUVA" w:date="2021-05-05T18:10:00Z">
        <w:r w:rsidRPr="00E9704E" w:rsidDel="00FD720A">
          <w:rPr>
            <w:sz w:val="20"/>
            <w:szCs w:val="20"/>
          </w:rPr>
          <w:delText xml:space="preserve"> tus txiv tshiab</w:delText>
        </w:r>
      </w:del>
      <w:r w:rsidRPr="00E9704E">
        <w:rPr>
          <w:sz w:val="20"/>
          <w:szCs w:val="20"/>
        </w:rPr>
        <w:t>,</w:t>
      </w:r>
      <w:r w:rsidR="00F53849">
        <w:rPr>
          <w:sz w:val="20"/>
          <w:szCs w:val="20"/>
        </w:rPr>
        <w:t xml:space="preserve"> </w:t>
      </w:r>
      <w:r w:rsidRPr="00E9704E">
        <w:rPr>
          <w:sz w:val="20"/>
          <w:szCs w:val="20"/>
        </w:rPr>
        <w:t xml:space="preserve">tus </w:t>
      </w:r>
      <w:proofErr w:type="spellStart"/>
      <w:r w:rsidRPr="00E9704E">
        <w:rPr>
          <w:sz w:val="20"/>
          <w:szCs w:val="20"/>
        </w:rPr>
        <w:t>kwv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tij</w:t>
      </w:r>
      <w:proofErr w:type="spellEnd"/>
      <w:r w:rsidRPr="00E9704E">
        <w:rPr>
          <w:sz w:val="20"/>
          <w:szCs w:val="20"/>
        </w:rPr>
        <w:t xml:space="preserve"> ib </w:t>
      </w:r>
      <w:proofErr w:type="spellStart"/>
      <w:r w:rsidRPr="00E9704E">
        <w:rPr>
          <w:sz w:val="20"/>
          <w:szCs w:val="20"/>
        </w:rPr>
        <w:t>nrab</w:t>
      </w:r>
      <w:proofErr w:type="spellEnd"/>
      <w:r w:rsidRPr="00E9704E">
        <w:rPr>
          <w:sz w:val="20"/>
          <w:szCs w:val="20"/>
        </w:rPr>
        <w:t xml:space="preserve">, tus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ntxawm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txiv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hlob</w:t>
      </w:r>
      <w:proofErr w:type="spellEnd"/>
      <w:r w:rsidRPr="00E9704E">
        <w:rPr>
          <w:sz w:val="20"/>
          <w:szCs w:val="20"/>
        </w:rPr>
        <w:t xml:space="preserve">, tus </w:t>
      </w:r>
      <w:proofErr w:type="spellStart"/>
      <w:r w:rsidRPr="00E9704E">
        <w:rPr>
          <w:sz w:val="20"/>
          <w:szCs w:val="20"/>
        </w:rPr>
        <w:t>kwv</w:t>
      </w:r>
      <w:proofErr w:type="spellEnd"/>
      <w:r w:rsidRPr="00E9704E">
        <w:rPr>
          <w:sz w:val="20"/>
          <w:szCs w:val="20"/>
        </w:rPr>
        <w:t xml:space="preserve">, </w:t>
      </w:r>
      <w:proofErr w:type="spellStart"/>
      <w:r w:rsidRPr="00E9704E">
        <w:rPr>
          <w:sz w:val="20"/>
          <w:szCs w:val="20"/>
        </w:rPr>
        <w:t>thawj</w:t>
      </w:r>
      <w:proofErr w:type="spellEnd"/>
      <w:r w:rsidRPr="00E9704E">
        <w:rPr>
          <w:sz w:val="20"/>
          <w:szCs w:val="20"/>
        </w:rPr>
        <w:t xml:space="preserve"> tus </w:t>
      </w:r>
      <w:proofErr w:type="spellStart"/>
      <w:r w:rsidRPr="00E9704E">
        <w:rPr>
          <w:sz w:val="20"/>
          <w:szCs w:val="20"/>
        </w:rPr>
        <w:t>kwv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tij</w:t>
      </w:r>
      <w:proofErr w:type="spellEnd"/>
      <w:r w:rsidRPr="00E9704E">
        <w:rPr>
          <w:sz w:val="20"/>
          <w:szCs w:val="20"/>
        </w:rPr>
        <w:t xml:space="preserve">, los </w:t>
      </w:r>
      <w:r w:rsidR="00F53849">
        <w:rPr>
          <w:sz w:val="20"/>
          <w:szCs w:val="20"/>
        </w:rPr>
        <w:t>sis</w:t>
      </w:r>
      <w:r w:rsidRPr="00E9704E">
        <w:rPr>
          <w:sz w:val="20"/>
          <w:szCs w:val="20"/>
        </w:rPr>
        <w:t xml:space="preserve"> tus </w:t>
      </w:r>
      <w:proofErr w:type="spellStart"/>
      <w:r w:rsidRPr="00E9704E">
        <w:rPr>
          <w:sz w:val="20"/>
          <w:szCs w:val="20"/>
        </w:rPr>
        <w:t>neeg</w:t>
      </w:r>
      <w:proofErr w:type="spellEnd"/>
      <w:r w:rsidRPr="00E9704E">
        <w:rPr>
          <w:sz w:val="20"/>
          <w:szCs w:val="20"/>
        </w:rPr>
        <w:t xml:space="preserve"> los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cov </w:t>
      </w:r>
      <w:proofErr w:type="spellStart"/>
      <w:r w:rsidRPr="00E9704E">
        <w:rPr>
          <w:sz w:val="20"/>
          <w:szCs w:val="20"/>
        </w:rPr>
        <w:t>tsiaj</w:t>
      </w:r>
      <w:proofErr w:type="spellEnd"/>
      <w:r w:rsidRPr="00E9704E">
        <w:rPr>
          <w:sz w:val="20"/>
          <w:szCs w:val="20"/>
        </w:rPr>
        <w:t xml:space="preserve"> ntawv </w:t>
      </w:r>
      <w:proofErr w:type="spellStart"/>
      <w:r w:rsidRPr="00E9704E">
        <w:rPr>
          <w:sz w:val="20"/>
          <w:szCs w:val="20"/>
        </w:rPr>
        <w:t>ua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ntej</w:t>
      </w:r>
      <w:proofErr w:type="spellEnd"/>
      <w:r w:rsidRPr="00E9704E">
        <w:rPr>
          <w:sz w:val="20"/>
          <w:szCs w:val="20"/>
        </w:rPr>
        <w:t xml:space="preserve"> "</w:t>
      </w:r>
      <w:proofErr w:type="spellStart"/>
      <w:r w:rsidR="00F53849">
        <w:rPr>
          <w:sz w:val="20"/>
          <w:szCs w:val="20"/>
        </w:rPr>
        <w:t>yawg</w:t>
      </w:r>
      <w:proofErr w:type="spellEnd"/>
      <w:r w:rsidRPr="00E9704E">
        <w:rPr>
          <w:sz w:val="20"/>
          <w:szCs w:val="20"/>
        </w:rPr>
        <w:t>" los</w:t>
      </w:r>
      <w:r w:rsidR="00F53849">
        <w:rPr>
          <w:sz w:val="20"/>
          <w:szCs w:val="20"/>
        </w:rPr>
        <w:t xml:space="preserve"> </w:t>
      </w:r>
      <w:r w:rsidRPr="00E9704E">
        <w:rPr>
          <w:sz w:val="20"/>
          <w:szCs w:val="20"/>
        </w:rPr>
        <w:t>sis "</w:t>
      </w:r>
      <w:proofErr w:type="spellStart"/>
      <w:del w:id="46" w:author="TOUVA" w:date="2021-05-05T18:11:00Z">
        <w:r w:rsidRPr="00E9704E" w:rsidDel="00FD720A">
          <w:rPr>
            <w:sz w:val="20"/>
            <w:szCs w:val="20"/>
          </w:rPr>
          <w:delText xml:space="preserve">zoo </w:delText>
        </w:r>
      </w:del>
      <w:ins w:id="47" w:author="TOUVA" w:date="2021-05-05T18:11:00Z">
        <w:r w:rsidR="00FD720A">
          <w:rPr>
            <w:sz w:val="20"/>
            <w:szCs w:val="20"/>
          </w:rPr>
          <w:t>lawm</w:t>
        </w:r>
        <w:proofErr w:type="spellEnd"/>
        <w:r w:rsidR="00FD720A">
          <w:rPr>
            <w:sz w:val="20"/>
            <w:szCs w:val="20"/>
          </w:rPr>
          <w:t xml:space="preserve"> </w:t>
        </w:r>
        <w:proofErr w:type="spellStart"/>
        <w:r w:rsidR="00FD720A">
          <w:rPr>
            <w:sz w:val="20"/>
            <w:szCs w:val="20"/>
          </w:rPr>
          <w:t>phaj</w:t>
        </w:r>
        <w:proofErr w:type="spellEnd"/>
        <w:r w:rsidR="00FD720A">
          <w:rPr>
            <w:sz w:val="20"/>
            <w:szCs w:val="20"/>
          </w:rPr>
          <w:t xml:space="preserve"> </w:t>
        </w:r>
        <w:proofErr w:type="spellStart"/>
        <w:r w:rsidR="00FD720A">
          <w:rPr>
            <w:sz w:val="20"/>
            <w:szCs w:val="20"/>
          </w:rPr>
          <w:t>hlob</w:t>
        </w:r>
      </w:ins>
      <w:proofErr w:type="spellEnd"/>
      <w:del w:id="48" w:author="TOUVA" w:date="2021-05-05T18:11:00Z">
        <w:r w:rsidRPr="00E9704E" w:rsidDel="00FD720A">
          <w:rPr>
            <w:sz w:val="20"/>
            <w:szCs w:val="20"/>
          </w:rPr>
          <w:delText>kawg</w:delText>
        </w:r>
      </w:del>
      <w:r w:rsidRPr="00E9704E">
        <w:rPr>
          <w:sz w:val="20"/>
          <w:szCs w:val="20"/>
        </w:rPr>
        <w:t>," los</w:t>
      </w:r>
      <w:r w:rsidR="00F53849">
        <w:rPr>
          <w:sz w:val="20"/>
          <w:szCs w:val="20"/>
        </w:rPr>
        <w:t xml:space="preserve"> </w:t>
      </w:r>
      <w:r w:rsidRPr="00E9704E">
        <w:rPr>
          <w:sz w:val="20"/>
          <w:szCs w:val="20"/>
        </w:rPr>
        <w:t xml:space="preserve">sis tus </w:t>
      </w:r>
      <w:proofErr w:type="spellStart"/>
      <w:r w:rsidRPr="00E9704E">
        <w:rPr>
          <w:sz w:val="20"/>
          <w:szCs w:val="20"/>
        </w:rPr>
        <w:t>txij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nkawm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txhua</w:t>
      </w:r>
      <w:proofErr w:type="spellEnd"/>
      <w:r w:rsidRPr="00E9704E">
        <w:rPr>
          <w:sz w:val="20"/>
          <w:szCs w:val="20"/>
        </w:rPr>
        <w:t xml:space="preserve"> tus </w:t>
      </w:r>
      <w:proofErr w:type="spellStart"/>
      <w:r w:rsidRPr="00E9704E">
        <w:rPr>
          <w:sz w:val="20"/>
          <w:szCs w:val="20"/>
        </w:rPr>
        <w:t>neeg</w:t>
      </w:r>
      <w:proofErr w:type="spellEnd"/>
      <w:r w:rsidRPr="00E9704E">
        <w:rPr>
          <w:sz w:val="20"/>
          <w:szCs w:val="20"/>
        </w:rPr>
        <w:t xml:space="preserve"> uas tau </w:t>
      </w:r>
      <w:proofErr w:type="spellStart"/>
      <w:r w:rsidRPr="00E9704E">
        <w:rPr>
          <w:sz w:val="20"/>
          <w:szCs w:val="20"/>
        </w:rPr>
        <w:t>teev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tseg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hauv</w:t>
      </w:r>
      <w:proofErr w:type="spellEnd"/>
      <w:r w:rsidRPr="00E9704E">
        <w:rPr>
          <w:sz w:val="20"/>
          <w:szCs w:val="20"/>
        </w:rPr>
        <w:t xml:space="preserve"> qhov </w:t>
      </w:r>
      <w:del w:id="49" w:author="TOUVA" w:date="2021-05-05T18:11:00Z">
        <w:r w:rsidRPr="00E9704E" w:rsidDel="00FD720A">
          <w:rPr>
            <w:sz w:val="20"/>
            <w:szCs w:val="20"/>
          </w:rPr>
          <w:delText xml:space="preserve">txhais </w:delText>
        </w:r>
      </w:del>
      <w:r w:rsidRPr="00E9704E">
        <w:rPr>
          <w:sz w:val="20"/>
          <w:szCs w:val="20"/>
        </w:rPr>
        <w:t xml:space="preserve">no, </w:t>
      </w:r>
      <w:proofErr w:type="spellStart"/>
      <w:r w:rsidRPr="00E9704E">
        <w:rPr>
          <w:sz w:val="20"/>
          <w:szCs w:val="20"/>
        </w:rPr>
        <w:t>txawm</w:t>
      </w:r>
      <w:proofErr w:type="spellEnd"/>
      <w:r w:rsidRPr="00E9704E">
        <w:rPr>
          <w:sz w:val="20"/>
          <w:szCs w:val="20"/>
        </w:rPr>
        <w:t xml:space="preserve"> tias tom </w:t>
      </w:r>
      <w:proofErr w:type="spellStart"/>
      <w:r w:rsidRPr="00E9704E">
        <w:rPr>
          <w:sz w:val="20"/>
          <w:szCs w:val="20"/>
        </w:rPr>
        <w:t>qab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kev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txij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nkawm</w:t>
      </w:r>
      <w:proofErr w:type="spellEnd"/>
      <w:r w:rsidRPr="00E9704E">
        <w:rPr>
          <w:sz w:val="20"/>
          <w:szCs w:val="20"/>
        </w:rPr>
        <w:t xml:space="preserve"> tau </w:t>
      </w:r>
      <w:proofErr w:type="spellStart"/>
      <w:r w:rsidRPr="00E9704E">
        <w:rPr>
          <w:sz w:val="20"/>
          <w:szCs w:val="20"/>
        </w:rPr>
        <w:t>tas</w:t>
      </w:r>
      <w:proofErr w:type="spellEnd"/>
      <w:r w:rsidRPr="00E9704E">
        <w:rPr>
          <w:sz w:val="20"/>
          <w:szCs w:val="20"/>
        </w:rPr>
        <w:t xml:space="preserve"> los </w:t>
      </w:r>
      <w:proofErr w:type="spellStart"/>
      <w:r w:rsidRPr="00E9704E">
        <w:rPr>
          <w:sz w:val="20"/>
          <w:szCs w:val="20"/>
        </w:rPr>
        <w:t>ntawm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kev</w:t>
      </w:r>
      <w:proofErr w:type="spellEnd"/>
      <w:r w:rsidRPr="00E9704E">
        <w:rPr>
          <w:sz w:val="20"/>
          <w:szCs w:val="20"/>
        </w:rPr>
        <w:t xml:space="preserve"> </w:t>
      </w:r>
      <w:proofErr w:type="spellStart"/>
      <w:r w:rsidRPr="00E9704E">
        <w:rPr>
          <w:sz w:val="20"/>
          <w:szCs w:val="20"/>
        </w:rPr>
        <w:t>tuag</w:t>
      </w:r>
      <w:proofErr w:type="spellEnd"/>
      <w:r w:rsidRPr="00E9704E">
        <w:rPr>
          <w:sz w:val="20"/>
          <w:szCs w:val="20"/>
        </w:rPr>
        <w:t xml:space="preserve"> los yog </w:t>
      </w:r>
      <w:proofErr w:type="spellStart"/>
      <w:r w:rsidRPr="00E9704E">
        <w:rPr>
          <w:sz w:val="20"/>
          <w:szCs w:val="20"/>
        </w:rPr>
        <w:t>xaus</w:t>
      </w:r>
      <w:proofErr w:type="spellEnd"/>
      <w:r w:rsidR="00D8164C">
        <w:rPr>
          <w:sz w:val="20"/>
          <w:szCs w:val="20"/>
        </w:rPr>
        <w:t>.</w:t>
      </w:r>
      <w:proofErr w:type="gramEnd"/>
    </w:p>
    <w:p w:rsidR="00D8164C" w:rsidRDefault="00F830E1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proofErr w:type="spellStart"/>
      <w:r w:rsidRPr="00F830E1">
        <w:rPr>
          <w:sz w:val="20"/>
          <w:szCs w:val="20"/>
        </w:rPr>
        <w:t>Txoj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proofErr w:type="gramStart"/>
      <w:r w:rsidRPr="00F830E1">
        <w:rPr>
          <w:sz w:val="20"/>
          <w:szCs w:val="20"/>
        </w:rPr>
        <w:t>cai</w:t>
      </w:r>
      <w:proofErr w:type="spellEnd"/>
      <w:proofErr w:type="gram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yuav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, yog </w:t>
      </w:r>
      <w:proofErr w:type="spellStart"/>
      <w:ins w:id="50" w:author="TOUVA" w:date="2021-05-05T18:12:00Z">
        <w:r w:rsidR="00FD720A">
          <w:rPr>
            <w:sz w:val="20"/>
            <w:szCs w:val="20"/>
          </w:rPr>
          <w:t>hai</w:t>
        </w:r>
        <w:proofErr w:type="spellEnd"/>
        <w:r w:rsidR="00FD720A">
          <w:rPr>
            <w:sz w:val="20"/>
            <w:szCs w:val="20"/>
          </w:rPr>
          <w:t xml:space="preserve"> </w:t>
        </w:r>
      </w:ins>
      <w:r w:rsidRPr="00F830E1">
        <w:rPr>
          <w:sz w:val="20"/>
          <w:szCs w:val="20"/>
        </w:rPr>
        <w:t xml:space="preserve">tias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tsis</w:t>
      </w:r>
      <w:proofErr w:type="spellEnd"/>
      <w:r w:rsidRPr="00F830E1">
        <w:rPr>
          <w:sz w:val="20"/>
          <w:szCs w:val="20"/>
        </w:rPr>
        <w:t xml:space="preserve"> yog ib tug </w:t>
      </w:r>
      <w:proofErr w:type="spellStart"/>
      <w:r w:rsidRPr="00F830E1">
        <w:rPr>
          <w:sz w:val="20"/>
          <w:szCs w:val="20"/>
        </w:rPr>
        <w:t>txheeb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ze</w:t>
      </w:r>
      <w:proofErr w:type="spellEnd"/>
      <w:r w:rsidRPr="00F830E1">
        <w:rPr>
          <w:sz w:val="20"/>
          <w:szCs w:val="20"/>
        </w:rPr>
        <w:t xml:space="preserve"> los</w:t>
      </w:r>
      <w:r w:rsidR="001031DE">
        <w:rPr>
          <w:sz w:val="20"/>
          <w:szCs w:val="20"/>
        </w:rPr>
        <w:t xml:space="preserve"> </w:t>
      </w:r>
      <w:r w:rsidRPr="00F830E1">
        <w:rPr>
          <w:sz w:val="20"/>
          <w:szCs w:val="20"/>
        </w:rPr>
        <w:t xml:space="preserve">sis tus </w:t>
      </w:r>
      <w:proofErr w:type="spellStart"/>
      <w:r w:rsidRPr="00F830E1">
        <w:rPr>
          <w:sz w:val="20"/>
          <w:szCs w:val="20"/>
        </w:rPr>
        <w:t>niam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txiv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muaj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daim</w:t>
      </w:r>
      <w:proofErr w:type="spellEnd"/>
      <w:r w:rsidRPr="00F830E1">
        <w:rPr>
          <w:sz w:val="20"/>
          <w:szCs w:val="20"/>
        </w:rPr>
        <w:t xml:space="preserve"> ntawv </w:t>
      </w:r>
      <w:proofErr w:type="spellStart"/>
      <w:r w:rsidRPr="00F830E1">
        <w:rPr>
          <w:sz w:val="20"/>
          <w:szCs w:val="20"/>
        </w:rPr>
        <w:t>tso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cai</w:t>
      </w:r>
      <w:proofErr w:type="spellEnd"/>
      <w:r w:rsidRPr="00F830E1">
        <w:rPr>
          <w:sz w:val="20"/>
          <w:szCs w:val="20"/>
        </w:rPr>
        <w:t xml:space="preserve"> tam </w:t>
      </w:r>
      <w:proofErr w:type="spellStart"/>
      <w:r w:rsidRPr="00F830E1">
        <w:rPr>
          <w:sz w:val="20"/>
          <w:szCs w:val="20"/>
        </w:rPr>
        <w:t>sim</w:t>
      </w:r>
      <w:proofErr w:type="spellEnd"/>
      <w:r w:rsidRPr="00F830E1">
        <w:rPr>
          <w:sz w:val="20"/>
          <w:szCs w:val="20"/>
        </w:rPr>
        <w:t xml:space="preserve"> no, </w:t>
      </w:r>
      <w:proofErr w:type="spellStart"/>
      <w:r w:rsidRPr="00F830E1">
        <w:rPr>
          <w:sz w:val="20"/>
          <w:szCs w:val="20"/>
        </w:rPr>
        <w:t>kom</w:t>
      </w:r>
      <w:proofErr w:type="spellEnd"/>
      <w:r w:rsidRPr="00F830E1">
        <w:rPr>
          <w:sz w:val="20"/>
          <w:szCs w:val="20"/>
        </w:rPr>
        <w:t xml:space="preserve"> tau</w:t>
      </w:r>
      <w:ins w:id="51" w:author="TOUVA" w:date="2021-05-05T18:13:00Z">
        <w:r w:rsidR="00FD720A">
          <w:rPr>
            <w:sz w:val="20"/>
            <w:szCs w:val="20"/>
          </w:rPr>
          <w:t xml:space="preserve"> </w:t>
        </w:r>
        <w:proofErr w:type="spellStart"/>
        <w:r w:rsidR="00FD720A">
          <w:rPr>
            <w:sz w:val="20"/>
            <w:szCs w:val="20"/>
          </w:rPr>
          <w:t>daim</w:t>
        </w:r>
      </w:ins>
      <w:proofErr w:type="spellEnd"/>
      <w:r w:rsidRPr="00F830E1">
        <w:rPr>
          <w:sz w:val="20"/>
          <w:szCs w:val="20"/>
        </w:rPr>
        <w:t xml:space="preserve"> ntawv </w:t>
      </w:r>
      <w:proofErr w:type="spellStart"/>
      <w:r w:rsidRPr="00F830E1">
        <w:rPr>
          <w:sz w:val="20"/>
          <w:szCs w:val="20"/>
        </w:rPr>
        <w:t>pov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thawj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tsev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nyob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hauv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tsev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neeg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txhawm</w:t>
      </w:r>
      <w:proofErr w:type="spellEnd"/>
      <w:r w:rsidRPr="00F830E1">
        <w:rPr>
          <w:sz w:val="20"/>
          <w:szCs w:val="20"/>
        </w:rPr>
        <w:t xml:space="preserve"> rau </w:t>
      </w:r>
      <w:proofErr w:type="spellStart"/>
      <w:r w:rsidRPr="00F830E1">
        <w:rPr>
          <w:sz w:val="20"/>
          <w:szCs w:val="20"/>
        </w:rPr>
        <w:t>saib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xyuas</w:t>
      </w:r>
      <w:proofErr w:type="spellEnd"/>
      <w:r w:rsidRPr="00F830E1">
        <w:rPr>
          <w:sz w:val="20"/>
          <w:szCs w:val="20"/>
        </w:rPr>
        <w:t xml:space="preserve"> tus me</w:t>
      </w:r>
      <w:r w:rsidR="00CE67BD">
        <w:rPr>
          <w:sz w:val="20"/>
          <w:szCs w:val="20"/>
        </w:rPr>
        <w:t xml:space="preserve"> </w:t>
      </w:r>
      <w:r w:rsidRPr="00F830E1">
        <w:rPr>
          <w:sz w:val="20"/>
          <w:szCs w:val="20"/>
        </w:rPr>
        <w:t xml:space="preserve">nyuam </w:t>
      </w:r>
      <w:proofErr w:type="spellStart"/>
      <w:r w:rsidRPr="00F830E1">
        <w:rPr>
          <w:sz w:val="20"/>
          <w:szCs w:val="20"/>
        </w:rPr>
        <w:t>yaus</w:t>
      </w:r>
      <w:proofErr w:type="spellEnd"/>
      <w:r w:rsidRPr="00F830E1">
        <w:rPr>
          <w:sz w:val="20"/>
          <w:szCs w:val="20"/>
        </w:rPr>
        <w:t xml:space="preserve">. Yog tias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muaj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lus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nug</w:t>
      </w:r>
      <w:proofErr w:type="spellEnd"/>
      <w:r w:rsidRPr="00F830E1">
        <w:rPr>
          <w:sz w:val="20"/>
          <w:szCs w:val="20"/>
        </w:rPr>
        <w:t xml:space="preserve">, </w:t>
      </w:r>
      <w:proofErr w:type="spellStart"/>
      <w:r w:rsidRPr="00F830E1">
        <w:rPr>
          <w:sz w:val="20"/>
          <w:szCs w:val="20"/>
        </w:rPr>
        <w:t>thov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hu</w:t>
      </w:r>
      <w:proofErr w:type="spellEnd"/>
      <w:r w:rsidRPr="00F830E1">
        <w:rPr>
          <w:sz w:val="20"/>
          <w:szCs w:val="20"/>
        </w:rPr>
        <w:t xml:space="preserve"> rau </w:t>
      </w:r>
      <w:proofErr w:type="spellStart"/>
      <w:r w:rsidRPr="00F830E1">
        <w:rPr>
          <w:sz w:val="20"/>
          <w:szCs w:val="20"/>
        </w:rPr>
        <w:t>lub</w:t>
      </w:r>
      <w:proofErr w:type="spellEnd"/>
      <w:r w:rsidRPr="00F830E1">
        <w:rPr>
          <w:sz w:val="20"/>
          <w:szCs w:val="20"/>
        </w:rPr>
        <w:t xml:space="preserve"> chaw </w:t>
      </w:r>
      <w:proofErr w:type="spellStart"/>
      <w:r w:rsidRPr="00F830E1">
        <w:rPr>
          <w:sz w:val="20"/>
          <w:szCs w:val="20"/>
        </w:rPr>
        <w:t>hauj</w:t>
      </w:r>
      <w:proofErr w:type="spellEnd"/>
      <w:r w:rsidR="00CE67BD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lwm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pab</w:t>
      </w:r>
      <w:proofErr w:type="spellEnd"/>
      <w:r w:rsidR="00CE67BD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cuam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pej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xeem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hauv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koj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cheeb</w:t>
      </w:r>
      <w:proofErr w:type="spellEnd"/>
      <w:r w:rsidRPr="00F830E1">
        <w:rPr>
          <w:sz w:val="20"/>
          <w:szCs w:val="20"/>
        </w:rPr>
        <w:t xml:space="preserve"> </w:t>
      </w:r>
      <w:proofErr w:type="spellStart"/>
      <w:r w:rsidRPr="00F830E1">
        <w:rPr>
          <w:sz w:val="20"/>
          <w:szCs w:val="20"/>
        </w:rPr>
        <w:t>tsam</w:t>
      </w:r>
      <w:proofErr w:type="spellEnd"/>
      <w:r w:rsidR="00CE67BD">
        <w:rPr>
          <w:sz w:val="20"/>
          <w:szCs w:val="20"/>
        </w:rPr>
        <w:t>.</w:t>
      </w:r>
    </w:p>
    <w:p w:rsidR="00CE67BD" w:rsidRDefault="007A4A27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r w:rsidRPr="007A4A27">
        <w:rPr>
          <w:sz w:val="20"/>
          <w:szCs w:val="20"/>
        </w:rPr>
        <w:t xml:space="preserve">Yog </w:t>
      </w:r>
      <w:proofErr w:type="gramStart"/>
      <w:r w:rsidRPr="007A4A27">
        <w:rPr>
          <w:sz w:val="20"/>
          <w:szCs w:val="20"/>
        </w:rPr>
        <w:t>tias</w:t>
      </w:r>
      <w:proofErr w:type="gramEnd"/>
      <w:r w:rsidRPr="007A4A27">
        <w:rPr>
          <w:sz w:val="20"/>
          <w:szCs w:val="20"/>
        </w:rPr>
        <w:t xml:space="preserve"> tus me</w:t>
      </w:r>
      <w:r w:rsidR="003B11BB">
        <w:rPr>
          <w:sz w:val="20"/>
          <w:szCs w:val="20"/>
        </w:rPr>
        <w:t xml:space="preserve"> </w:t>
      </w:r>
      <w:r w:rsidRPr="007A4A27">
        <w:rPr>
          <w:sz w:val="20"/>
          <w:szCs w:val="20"/>
        </w:rPr>
        <w:t xml:space="preserve">nyuam </w:t>
      </w:r>
      <w:proofErr w:type="spellStart"/>
      <w:r w:rsidRPr="007A4A27">
        <w:rPr>
          <w:sz w:val="20"/>
          <w:szCs w:val="20"/>
        </w:rPr>
        <w:t>yaus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tsis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nyob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nrog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koj</w:t>
      </w:r>
      <w:proofErr w:type="spellEnd"/>
      <w:r w:rsidRPr="007A4A27">
        <w:rPr>
          <w:sz w:val="20"/>
          <w:szCs w:val="20"/>
        </w:rPr>
        <w:t xml:space="preserve">, </w:t>
      </w:r>
      <w:proofErr w:type="spellStart"/>
      <w:r w:rsidRPr="007A4A27">
        <w:rPr>
          <w:sz w:val="20"/>
          <w:szCs w:val="20"/>
        </w:rPr>
        <w:t>koj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yuav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tsum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qhia</w:t>
      </w:r>
      <w:proofErr w:type="spellEnd"/>
      <w:r w:rsidRPr="007A4A27">
        <w:rPr>
          <w:sz w:val="20"/>
          <w:szCs w:val="20"/>
        </w:rPr>
        <w:t xml:space="preserve"> rau ib </w:t>
      </w:r>
      <w:proofErr w:type="spellStart"/>
      <w:r w:rsidRPr="007A4A27">
        <w:rPr>
          <w:sz w:val="20"/>
          <w:szCs w:val="20"/>
        </w:rPr>
        <w:t>lub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tsev</w:t>
      </w:r>
      <w:proofErr w:type="spellEnd"/>
      <w:r w:rsidRPr="007A4A27">
        <w:rPr>
          <w:sz w:val="20"/>
          <w:szCs w:val="20"/>
        </w:rPr>
        <w:t xml:space="preserve"> kawm ntawv, tus </w:t>
      </w:r>
      <w:proofErr w:type="spellStart"/>
      <w:r w:rsidRPr="007A4A27">
        <w:rPr>
          <w:sz w:val="20"/>
          <w:szCs w:val="20"/>
        </w:rPr>
        <w:t>kws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saib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xyuas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qab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haus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huv</w:t>
      </w:r>
      <w:proofErr w:type="spellEnd"/>
      <w:r w:rsidRPr="007A4A27">
        <w:rPr>
          <w:sz w:val="20"/>
          <w:szCs w:val="20"/>
        </w:rPr>
        <w:t>, los</w:t>
      </w:r>
      <w:r w:rsidR="003B11BB">
        <w:rPr>
          <w:sz w:val="20"/>
          <w:szCs w:val="20"/>
        </w:rPr>
        <w:t xml:space="preserve"> </w:t>
      </w:r>
      <w:r w:rsidRPr="007A4A27">
        <w:rPr>
          <w:sz w:val="20"/>
          <w:szCs w:val="20"/>
        </w:rPr>
        <w:t xml:space="preserve">sis </w:t>
      </w:r>
      <w:proofErr w:type="spellStart"/>
      <w:r w:rsidRPr="007A4A27">
        <w:rPr>
          <w:sz w:val="20"/>
          <w:szCs w:val="20"/>
        </w:rPr>
        <w:t>txoj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npaj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kho</w:t>
      </w:r>
      <w:proofErr w:type="spellEnd"/>
      <w:r w:rsidR="003B11BB">
        <w:rPr>
          <w:sz w:val="20"/>
          <w:szCs w:val="20"/>
        </w:rPr>
        <w:t xml:space="preserve"> </w:t>
      </w:r>
      <w:r w:rsidRPr="007A4A27">
        <w:rPr>
          <w:sz w:val="20"/>
          <w:szCs w:val="20"/>
        </w:rPr>
        <w:t xml:space="preserve">mob uas </w:t>
      </w:r>
      <w:proofErr w:type="spellStart"/>
      <w:r w:rsidRPr="007A4A27">
        <w:rPr>
          <w:sz w:val="20"/>
          <w:szCs w:val="20"/>
        </w:rPr>
        <w:t>koj</w:t>
      </w:r>
      <w:proofErr w:type="spellEnd"/>
      <w:r w:rsidRPr="007A4A27">
        <w:rPr>
          <w:sz w:val="20"/>
          <w:szCs w:val="20"/>
        </w:rPr>
        <w:t xml:space="preserve"> tau </w:t>
      </w:r>
      <w:proofErr w:type="spellStart"/>
      <w:r w:rsidRPr="007A4A27">
        <w:rPr>
          <w:sz w:val="20"/>
          <w:szCs w:val="20"/>
        </w:rPr>
        <w:t>muab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daim</w:t>
      </w:r>
      <w:proofErr w:type="spellEnd"/>
      <w:r w:rsidRPr="007A4A27">
        <w:rPr>
          <w:sz w:val="20"/>
          <w:szCs w:val="20"/>
        </w:rPr>
        <w:t xml:space="preserve"> ntawv cog </w:t>
      </w:r>
      <w:proofErr w:type="spellStart"/>
      <w:r w:rsidRPr="007A4A27">
        <w:rPr>
          <w:sz w:val="20"/>
          <w:szCs w:val="20"/>
        </w:rPr>
        <w:t>lus</w:t>
      </w:r>
      <w:proofErr w:type="spellEnd"/>
      <w:r w:rsidRPr="007A4A27">
        <w:rPr>
          <w:sz w:val="20"/>
          <w:szCs w:val="20"/>
        </w:rPr>
        <w:t xml:space="preserve"> no</w:t>
      </w:r>
      <w:ins w:id="52" w:author="TOUVA" w:date="2021-05-05T18:14:00Z">
        <w:r w:rsidR="00FD720A">
          <w:rPr>
            <w:sz w:val="20"/>
            <w:szCs w:val="20"/>
          </w:rPr>
          <w:t xml:space="preserve"> rau</w:t>
        </w:r>
      </w:ins>
      <w:r w:rsidRPr="007A4A27">
        <w:rPr>
          <w:sz w:val="20"/>
          <w:szCs w:val="20"/>
        </w:rPr>
        <w:t xml:space="preserve">. Daim ntawv cog </w:t>
      </w:r>
      <w:proofErr w:type="spellStart"/>
      <w:r w:rsidRPr="007A4A27">
        <w:rPr>
          <w:sz w:val="20"/>
          <w:szCs w:val="20"/>
        </w:rPr>
        <w:t>lus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tsis</w:t>
      </w:r>
      <w:proofErr w:type="spellEnd"/>
      <w:r w:rsidRPr="007A4A27">
        <w:rPr>
          <w:sz w:val="20"/>
          <w:szCs w:val="20"/>
        </w:rPr>
        <w:t xml:space="preserve"> </w:t>
      </w:r>
      <w:del w:id="53" w:author="TOUVA" w:date="2021-05-05T18:15:00Z">
        <w:r w:rsidRPr="007A4A27" w:rsidDel="00FD720A">
          <w:rPr>
            <w:sz w:val="20"/>
            <w:szCs w:val="20"/>
          </w:rPr>
          <w:delText>muaj tseeb</w:delText>
        </w:r>
      </w:del>
      <w:ins w:id="54" w:author="TOUVA" w:date="2021-05-05T18:15:00Z">
        <w:r w:rsidR="00FD720A">
          <w:rPr>
            <w:sz w:val="20"/>
            <w:szCs w:val="20"/>
          </w:rPr>
          <w:t xml:space="preserve">lees </w:t>
        </w:r>
        <w:proofErr w:type="spellStart"/>
        <w:r w:rsidR="00FD720A">
          <w:rPr>
            <w:sz w:val="20"/>
            <w:szCs w:val="20"/>
          </w:rPr>
          <w:t>txais</w:t>
        </w:r>
      </w:ins>
      <w:proofErr w:type="spellEnd"/>
      <w:r w:rsidRPr="007A4A27">
        <w:rPr>
          <w:sz w:val="20"/>
          <w:szCs w:val="20"/>
        </w:rPr>
        <w:t xml:space="preserve"> tom </w:t>
      </w:r>
      <w:proofErr w:type="spellStart"/>
      <w:r w:rsidRPr="007A4A27">
        <w:rPr>
          <w:sz w:val="20"/>
          <w:szCs w:val="20"/>
        </w:rPr>
        <w:t>qab</w:t>
      </w:r>
      <w:proofErr w:type="spellEnd"/>
      <w:r w:rsidRPr="007A4A27">
        <w:rPr>
          <w:sz w:val="20"/>
          <w:szCs w:val="20"/>
        </w:rPr>
        <w:t xml:space="preserve"> kawm ntawv</w:t>
      </w:r>
      <w:ins w:id="55" w:author="TOUVA" w:date="2021-05-05T18:15:00Z">
        <w:r w:rsidR="00FD720A">
          <w:rPr>
            <w:sz w:val="20"/>
            <w:szCs w:val="20"/>
          </w:rPr>
          <w:t xml:space="preserve"> </w:t>
        </w:r>
        <w:proofErr w:type="spellStart"/>
        <w:r w:rsidR="00FD720A">
          <w:rPr>
            <w:sz w:val="20"/>
            <w:szCs w:val="20"/>
          </w:rPr>
          <w:t>lawm</w:t>
        </w:r>
      </w:ins>
      <w:proofErr w:type="spellEnd"/>
      <w:r w:rsidRPr="007A4A27">
        <w:rPr>
          <w:sz w:val="20"/>
          <w:szCs w:val="20"/>
        </w:rPr>
        <w:t xml:space="preserve">, tus </w:t>
      </w:r>
      <w:proofErr w:type="spellStart"/>
      <w:r w:rsidRPr="007A4A27">
        <w:rPr>
          <w:sz w:val="20"/>
          <w:szCs w:val="20"/>
        </w:rPr>
        <w:t>kws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kho</w:t>
      </w:r>
      <w:proofErr w:type="spellEnd"/>
      <w:r w:rsidRPr="007A4A27">
        <w:rPr>
          <w:sz w:val="20"/>
          <w:szCs w:val="20"/>
        </w:rPr>
        <w:t xml:space="preserve"> mob, los</w:t>
      </w:r>
      <w:r w:rsidR="003B11BB">
        <w:rPr>
          <w:sz w:val="20"/>
          <w:szCs w:val="20"/>
        </w:rPr>
        <w:t xml:space="preserve"> </w:t>
      </w:r>
      <w:r w:rsidRPr="007A4A27">
        <w:rPr>
          <w:sz w:val="20"/>
          <w:szCs w:val="20"/>
        </w:rPr>
        <w:t xml:space="preserve">sis </w:t>
      </w:r>
      <w:proofErr w:type="spellStart"/>
      <w:proofErr w:type="gramStart"/>
      <w:r w:rsidRPr="007A4A27">
        <w:rPr>
          <w:sz w:val="20"/>
          <w:szCs w:val="20"/>
        </w:rPr>
        <w:t>kev</w:t>
      </w:r>
      <w:proofErr w:type="spellEnd"/>
      <w:proofErr w:type="gram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npaj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saib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xyuas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kev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noj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qab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haus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huv</w:t>
      </w:r>
      <w:proofErr w:type="spellEnd"/>
      <w:r w:rsidRPr="007A4A27">
        <w:rPr>
          <w:sz w:val="20"/>
          <w:szCs w:val="20"/>
        </w:rPr>
        <w:t xml:space="preserve"> tau </w:t>
      </w:r>
      <w:proofErr w:type="spellStart"/>
      <w:r w:rsidRPr="007A4A27">
        <w:rPr>
          <w:sz w:val="20"/>
          <w:szCs w:val="20"/>
        </w:rPr>
        <w:t>txais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daim</w:t>
      </w:r>
      <w:proofErr w:type="spellEnd"/>
      <w:r w:rsidRPr="007A4A27">
        <w:rPr>
          <w:sz w:val="20"/>
          <w:szCs w:val="20"/>
        </w:rPr>
        <w:t xml:space="preserve"> ntawv </w:t>
      </w:r>
      <w:proofErr w:type="spellStart"/>
      <w:r w:rsidRPr="007A4A27">
        <w:rPr>
          <w:sz w:val="20"/>
          <w:szCs w:val="20"/>
        </w:rPr>
        <w:t>ceeb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toom</w:t>
      </w:r>
      <w:proofErr w:type="spellEnd"/>
      <w:r w:rsidRPr="007A4A27">
        <w:rPr>
          <w:sz w:val="20"/>
          <w:szCs w:val="20"/>
        </w:rPr>
        <w:t xml:space="preserve"> tias tus </w:t>
      </w:r>
      <w:r w:rsidR="003B11BB">
        <w:rPr>
          <w:sz w:val="20"/>
          <w:szCs w:val="20"/>
        </w:rPr>
        <w:t>me nyuam</w:t>
      </w:r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yau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tsis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nyob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nrog</w:t>
      </w:r>
      <w:proofErr w:type="spellEnd"/>
      <w:r w:rsidRPr="007A4A27">
        <w:rPr>
          <w:sz w:val="20"/>
          <w:szCs w:val="20"/>
        </w:rPr>
        <w:t xml:space="preserve"> </w:t>
      </w:r>
      <w:proofErr w:type="spellStart"/>
      <w:r w:rsidRPr="007A4A27">
        <w:rPr>
          <w:sz w:val="20"/>
          <w:szCs w:val="20"/>
        </w:rPr>
        <w:t>koj</w:t>
      </w:r>
      <w:proofErr w:type="spellEnd"/>
      <w:r w:rsidR="003B11BB">
        <w:rPr>
          <w:sz w:val="20"/>
          <w:szCs w:val="20"/>
        </w:rPr>
        <w:t xml:space="preserve"> </w:t>
      </w:r>
      <w:proofErr w:type="spellStart"/>
      <w:r w:rsidR="003B11BB">
        <w:rPr>
          <w:sz w:val="20"/>
          <w:szCs w:val="20"/>
        </w:rPr>
        <w:t>lawm</w:t>
      </w:r>
      <w:proofErr w:type="spellEnd"/>
      <w:r w:rsidR="003B11BB">
        <w:rPr>
          <w:sz w:val="20"/>
          <w:szCs w:val="20"/>
        </w:rPr>
        <w:t>.</w:t>
      </w:r>
    </w:p>
    <w:p w:rsidR="003B11BB" w:rsidRDefault="00202C18" w:rsidP="002348F8">
      <w:pPr>
        <w:pStyle w:val="ListParagraph"/>
        <w:numPr>
          <w:ilvl w:val="0"/>
          <w:numId w:val="4"/>
        </w:numPr>
        <w:spacing w:before="94"/>
        <w:jc w:val="both"/>
        <w:rPr>
          <w:sz w:val="20"/>
          <w:szCs w:val="20"/>
        </w:rPr>
      </w:pPr>
      <w:r w:rsidRPr="00202C18">
        <w:rPr>
          <w:sz w:val="20"/>
          <w:szCs w:val="20"/>
        </w:rPr>
        <w:t xml:space="preserve">Yog </w:t>
      </w:r>
      <w:proofErr w:type="gramStart"/>
      <w:r w:rsidRPr="00202C18">
        <w:rPr>
          <w:sz w:val="20"/>
          <w:szCs w:val="20"/>
        </w:rPr>
        <w:t>tias</w:t>
      </w:r>
      <w:proofErr w:type="gram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koj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tsis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muaj</w:t>
      </w:r>
      <w:proofErr w:type="spellEnd"/>
      <w:r w:rsidRPr="00202C18">
        <w:rPr>
          <w:sz w:val="20"/>
          <w:szCs w:val="20"/>
        </w:rPr>
        <w:t xml:space="preserve"> cov </w:t>
      </w:r>
      <w:proofErr w:type="spellStart"/>
      <w:r w:rsidRPr="00202C18">
        <w:rPr>
          <w:sz w:val="20"/>
          <w:szCs w:val="20"/>
        </w:rPr>
        <w:t>ntaub</w:t>
      </w:r>
      <w:proofErr w:type="spellEnd"/>
      <w:r w:rsidRPr="00202C18">
        <w:rPr>
          <w:sz w:val="20"/>
          <w:szCs w:val="20"/>
        </w:rPr>
        <w:t xml:space="preserve"> ntawv </w:t>
      </w:r>
      <w:proofErr w:type="spellStart"/>
      <w:r w:rsidRPr="00202C18">
        <w:rPr>
          <w:sz w:val="20"/>
          <w:szCs w:val="20"/>
        </w:rPr>
        <w:t>xav</w:t>
      </w:r>
      <w:proofErr w:type="spellEnd"/>
      <w:r w:rsidRPr="00202C18">
        <w:rPr>
          <w:sz w:val="20"/>
          <w:szCs w:val="20"/>
        </w:rPr>
        <w:t xml:space="preserve"> tau </w:t>
      </w:r>
      <w:proofErr w:type="spellStart"/>
      <w:r w:rsidRPr="00202C18">
        <w:rPr>
          <w:sz w:val="20"/>
          <w:szCs w:val="20"/>
        </w:rPr>
        <w:t>hauv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="00AB29ED">
        <w:rPr>
          <w:sz w:val="20"/>
          <w:szCs w:val="20"/>
        </w:rPr>
        <w:t>nqe</w:t>
      </w:r>
      <w:proofErr w:type="spellEnd"/>
      <w:r w:rsidR="00AB29ED">
        <w:rPr>
          <w:sz w:val="20"/>
          <w:szCs w:val="20"/>
        </w:rPr>
        <w:t xml:space="preserve"> 8</w:t>
      </w:r>
      <w:r w:rsidRPr="00202C18">
        <w:rPr>
          <w:sz w:val="20"/>
          <w:szCs w:val="20"/>
        </w:rPr>
        <w:t xml:space="preserve"> (California </w:t>
      </w:r>
      <w:proofErr w:type="spellStart"/>
      <w:r w:rsidRPr="00202C18">
        <w:rPr>
          <w:sz w:val="20"/>
          <w:szCs w:val="20"/>
        </w:rPr>
        <w:t>daim</w:t>
      </w:r>
      <w:proofErr w:type="spellEnd"/>
      <w:r w:rsidRPr="00202C18">
        <w:rPr>
          <w:sz w:val="20"/>
          <w:szCs w:val="20"/>
        </w:rPr>
        <w:t xml:space="preserve"> ntawv </w:t>
      </w:r>
      <w:proofErr w:type="spellStart"/>
      <w:r w:rsidRPr="00202C18">
        <w:rPr>
          <w:sz w:val="20"/>
          <w:szCs w:val="20"/>
        </w:rPr>
        <w:t>tsav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tsheb</w:t>
      </w:r>
      <w:proofErr w:type="spellEnd"/>
      <w:r w:rsidRPr="00202C18">
        <w:rPr>
          <w:sz w:val="20"/>
          <w:szCs w:val="20"/>
        </w:rPr>
        <w:t xml:space="preserve"> los</w:t>
      </w:r>
      <w:r w:rsidR="00AB29ED">
        <w:rPr>
          <w:sz w:val="20"/>
          <w:szCs w:val="20"/>
        </w:rPr>
        <w:t xml:space="preserve"> </w:t>
      </w:r>
      <w:r w:rsidRPr="00202C18">
        <w:rPr>
          <w:sz w:val="20"/>
          <w:szCs w:val="20"/>
        </w:rPr>
        <w:t xml:space="preserve">sis I.D.), </w:t>
      </w:r>
      <w:proofErr w:type="spellStart"/>
      <w:r w:rsidRPr="00202C18">
        <w:rPr>
          <w:sz w:val="20"/>
          <w:szCs w:val="20"/>
        </w:rPr>
        <w:t>muab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lwm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daim</w:t>
      </w:r>
      <w:proofErr w:type="spellEnd"/>
      <w:r w:rsidRPr="00202C18">
        <w:rPr>
          <w:sz w:val="20"/>
          <w:szCs w:val="20"/>
        </w:rPr>
        <w:t xml:space="preserve"> ntawv </w:t>
      </w:r>
      <w:proofErr w:type="spellStart"/>
      <w:r w:rsidRPr="00202C18">
        <w:rPr>
          <w:sz w:val="20"/>
          <w:szCs w:val="20"/>
        </w:rPr>
        <w:t>qhia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txog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koj</w:t>
      </w:r>
      <w:proofErr w:type="spellEnd"/>
      <w:r w:rsidRPr="00202C18">
        <w:rPr>
          <w:sz w:val="20"/>
          <w:szCs w:val="20"/>
        </w:rPr>
        <w:t xml:space="preserve"> tus </w:t>
      </w:r>
      <w:proofErr w:type="spellStart"/>
      <w:r w:rsidRPr="00202C18">
        <w:rPr>
          <w:sz w:val="20"/>
          <w:szCs w:val="20"/>
        </w:rPr>
        <w:t>kheej</w:t>
      </w:r>
      <w:proofErr w:type="spellEnd"/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xws</w:t>
      </w:r>
      <w:proofErr w:type="spellEnd"/>
      <w:r w:rsidRPr="00202C18">
        <w:rPr>
          <w:sz w:val="20"/>
          <w:szCs w:val="20"/>
        </w:rPr>
        <w:t xml:space="preserve"> li </w:t>
      </w:r>
      <w:proofErr w:type="spellStart"/>
      <w:r w:rsidRPr="00202C18">
        <w:rPr>
          <w:sz w:val="20"/>
          <w:szCs w:val="20"/>
        </w:rPr>
        <w:t>koj</w:t>
      </w:r>
      <w:proofErr w:type="spellEnd"/>
      <w:r w:rsidRPr="00202C18">
        <w:rPr>
          <w:sz w:val="20"/>
          <w:szCs w:val="20"/>
        </w:rPr>
        <w:t xml:space="preserve"> tus </w:t>
      </w:r>
      <w:del w:id="56" w:author="TOUVA" w:date="2021-05-05T18:15:00Z">
        <w:r w:rsidRPr="00202C18" w:rsidDel="00FD720A">
          <w:rPr>
            <w:sz w:val="20"/>
            <w:szCs w:val="20"/>
          </w:rPr>
          <w:delText xml:space="preserve">lej </w:delText>
        </w:r>
      </w:del>
      <w:proofErr w:type="spellStart"/>
      <w:ins w:id="57" w:author="TOUVA" w:date="2021-05-05T18:15:00Z">
        <w:r w:rsidR="00FD720A">
          <w:rPr>
            <w:sz w:val="20"/>
            <w:szCs w:val="20"/>
          </w:rPr>
          <w:t>zauv</w:t>
        </w:r>
        <w:proofErr w:type="spellEnd"/>
        <w:r w:rsidR="00FD720A">
          <w:rPr>
            <w:sz w:val="20"/>
            <w:szCs w:val="20"/>
          </w:rPr>
          <w:t xml:space="preserve"> </w:t>
        </w:r>
      </w:ins>
      <w:r w:rsidR="00AB29ED">
        <w:rPr>
          <w:sz w:val="20"/>
          <w:szCs w:val="20"/>
        </w:rPr>
        <w:t xml:space="preserve">ID </w:t>
      </w:r>
      <w:proofErr w:type="spellStart"/>
      <w:r w:rsidR="00AB29ED">
        <w:rPr>
          <w:sz w:val="20"/>
          <w:szCs w:val="20"/>
        </w:rPr>
        <w:t>hauv</w:t>
      </w:r>
      <w:proofErr w:type="spellEnd"/>
      <w:r w:rsidR="00AB29ED">
        <w:rPr>
          <w:sz w:val="20"/>
          <w:szCs w:val="20"/>
        </w:rPr>
        <w:t xml:space="preserve"> </w:t>
      </w:r>
      <w:proofErr w:type="spellStart"/>
      <w:r w:rsidR="00AB29ED">
        <w:rPr>
          <w:sz w:val="20"/>
          <w:szCs w:val="20"/>
        </w:rPr>
        <w:t>zej</w:t>
      </w:r>
      <w:proofErr w:type="spellEnd"/>
      <w:r w:rsidR="00AB29ED">
        <w:rPr>
          <w:sz w:val="20"/>
          <w:szCs w:val="20"/>
        </w:rPr>
        <w:t xml:space="preserve"> </w:t>
      </w:r>
      <w:proofErr w:type="spellStart"/>
      <w:r w:rsidR="00AB29ED">
        <w:rPr>
          <w:sz w:val="20"/>
          <w:szCs w:val="20"/>
        </w:rPr>
        <w:t>zog</w:t>
      </w:r>
      <w:proofErr w:type="spellEnd"/>
      <w:r w:rsidR="00AB29ED">
        <w:rPr>
          <w:sz w:val="20"/>
          <w:szCs w:val="20"/>
        </w:rPr>
        <w:t xml:space="preserve"> (</w:t>
      </w:r>
      <w:r w:rsidRPr="00202C18">
        <w:rPr>
          <w:sz w:val="20"/>
          <w:szCs w:val="20"/>
        </w:rPr>
        <w:t>social security</w:t>
      </w:r>
      <w:r w:rsidR="00AB29ED">
        <w:rPr>
          <w:sz w:val="20"/>
          <w:szCs w:val="20"/>
        </w:rPr>
        <w:t>)</w:t>
      </w:r>
      <w:r w:rsidRPr="00202C18">
        <w:rPr>
          <w:sz w:val="20"/>
          <w:szCs w:val="20"/>
        </w:rPr>
        <w:t xml:space="preserve"> los</w:t>
      </w:r>
      <w:r w:rsidR="00AB29ED">
        <w:rPr>
          <w:sz w:val="20"/>
          <w:szCs w:val="20"/>
        </w:rPr>
        <w:t xml:space="preserve"> sis tus </w:t>
      </w:r>
      <w:proofErr w:type="spellStart"/>
      <w:ins w:id="58" w:author="TOUVA" w:date="2021-05-05T18:17:00Z">
        <w:r w:rsidR="00994E3A">
          <w:rPr>
            <w:sz w:val="20"/>
            <w:szCs w:val="20"/>
          </w:rPr>
          <w:t>zauv</w:t>
        </w:r>
      </w:ins>
      <w:proofErr w:type="spellEnd"/>
      <w:del w:id="59" w:author="TOUVA" w:date="2021-05-05T18:17:00Z">
        <w:r w:rsidR="00AB29ED" w:rsidDel="00994E3A">
          <w:rPr>
            <w:sz w:val="20"/>
            <w:szCs w:val="20"/>
          </w:rPr>
          <w:delText>lej</w:delText>
        </w:r>
      </w:del>
      <w:r w:rsidRPr="00202C18">
        <w:rPr>
          <w:sz w:val="20"/>
          <w:szCs w:val="20"/>
        </w:rPr>
        <w:t xml:space="preserve"> </w:t>
      </w:r>
      <w:proofErr w:type="spellStart"/>
      <w:r w:rsidRPr="00202C18">
        <w:rPr>
          <w:sz w:val="20"/>
          <w:szCs w:val="20"/>
        </w:rPr>
        <w:t>Medi</w:t>
      </w:r>
      <w:proofErr w:type="spellEnd"/>
      <w:r w:rsidRPr="00202C18">
        <w:rPr>
          <w:sz w:val="20"/>
          <w:szCs w:val="20"/>
        </w:rPr>
        <w:t>-Cal</w:t>
      </w:r>
      <w:r w:rsidR="00AB29ED">
        <w:rPr>
          <w:sz w:val="20"/>
          <w:szCs w:val="20"/>
        </w:rPr>
        <w:t>.</w:t>
      </w:r>
    </w:p>
    <w:p w:rsidR="009F3BAA" w:rsidRDefault="00E91DB7" w:rsidP="009F3BAA">
      <w:pPr>
        <w:spacing w:before="9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COV NEEG UA HAUJ LWM HAUV TSEV KAWM NTAWV</w:t>
      </w:r>
      <w:r w:rsidR="003503BE">
        <w:rPr>
          <w:b/>
          <w:bCs/>
          <w:sz w:val="20"/>
          <w:szCs w:val="20"/>
        </w:rPr>
        <w:t>:</w:t>
      </w:r>
    </w:p>
    <w:p w:rsidR="00336AB2" w:rsidRDefault="00863D1E" w:rsidP="002348F8">
      <w:pPr>
        <w:pStyle w:val="ListParagraph"/>
        <w:numPr>
          <w:ilvl w:val="0"/>
          <w:numId w:val="5"/>
        </w:numPr>
        <w:spacing w:before="94"/>
        <w:jc w:val="both"/>
        <w:rPr>
          <w:sz w:val="20"/>
          <w:szCs w:val="20"/>
        </w:rPr>
      </w:pPr>
      <w:proofErr w:type="spellStart"/>
      <w:proofErr w:type="gramStart"/>
      <w:r w:rsidRPr="00863D1E">
        <w:rPr>
          <w:sz w:val="20"/>
          <w:szCs w:val="20"/>
        </w:rPr>
        <w:t>Ntu</w:t>
      </w:r>
      <w:proofErr w:type="spellEnd"/>
      <w:r w:rsidRPr="00863D1E">
        <w:rPr>
          <w:sz w:val="20"/>
          <w:szCs w:val="20"/>
        </w:rPr>
        <w:t xml:space="preserve"> 48204 </w:t>
      </w:r>
      <w:proofErr w:type="spellStart"/>
      <w:r w:rsidRPr="00863D1E">
        <w:rPr>
          <w:sz w:val="20"/>
          <w:szCs w:val="20"/>
        </w:rPr>
        <w:t>ntawm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Txoj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Cai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Kev</w:t>
      </w:r>
      <w:proofErr w:type="spellEnd"/>
      <w:r w:rsidRPr="00863D1E">
        <w:rPr>
          <w:sz w:val="20"/>
          <w:szCs w:val="20"/>
        </w:rPr>
        <w:t xml:space="preserve"> Kawm </w:t>
      </w:r>
      <w:ins w:id="60" w:author="TOUVA" w:date="2021-05-05T18:17:00Z">
        <w:r w:rsidR="00994E3A">
          <w:rPr>
            <w:sz w:val="20"/>
            <w:szCs w:val="20"/>
          </w:rPr>
          <w:t xml:space="preserve">Ntawv </w:t>
        </w:r>
      </w:ins>
      <w:proofErr w:type="spellStart"/>
      <w:r w:rsidRPr="00863D1E">
        <w:rPr>
          <w:sz w:val="20"/>
          <w:szCs w:val="20"/>
        </w:rPr>
        <w:t>muab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pov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thawj</w:t>
      </w:r>
      <w:proofErr w:type="spellEnd"/>
      <w:r w:rsidRPr="00863D1E">
        <w:rPr>
          <w:sz w:val="20"/>
          <w:szCs w:val="20"/>
        </w:rPr>
        <w:t xml:space="preserve"> tias </w:t>
      </w:r>
      <w:proofErr w:type="spellStart"/>
      <w:r w:rsidRPr="00863D1E">
        <w:rPr>
          <w:sz w:val="20"/>
          <w:szCs w:val="20"/>
        </w:rPr>
        <w:t>daim</w:t>
      </w:r>
      <w:proofErr w:type="spellEnd"/>
      <w:r w:rsidRPr="00863D1E">
        <w:rPr>
          <w:sz w:val="20"/>
          <w:szCs w:val="20"/>
        </w:rPr>
        <w:t xml:space="preserve"> ntawv lees </w:t>
      </w:r>
      <w:proofErr w:type="spellStart"/>
      <w:r w:rsidRPr="00863D1E">
        <w:rPr>
          <w:sz w:val="20"/>
          <w:szCs w:val="20"/>
        </w:rPr>
        <w:t>paub</w:t>
      </w:r>
      <w:proofErr w:type="spellEnd"/>
      <w:r w:rsidRPr="00863D1E">
        <w:rPr>
          <w:sz w:val="20"/>
          <w:szCs w:val="20"/>
        </w:rPr>
        <w:t xml:space="preserve"> no </w:t>
      </w:r>
      <w:ins w:id="61" w:author="TOUVA" w:date="2021-05-05T18:17:00Z">
        <w:r w:rsidR="00994E3A">
          <w:rPr>
            <w:sz w:val="20"/>
            <w:szCs w:val="20"/>
          </w:rPr>
          <w:t xml:space="preserve">yog </w:t>
        </w:r>
      </w:ins>
      <w:proofErr w:type="spellStart"/>
      <w:r w:rsidRPr="00863D1E">
        <w:rPr>
          <w:sz w:val="20"/>
          <w:szCs w:val="20"/>
        </w:rPr>
        <w:t>tsim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lub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hauv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paus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nyog</w:t>
      </w:r>
      <w:proofErr w:type="spellEnd"/>
      <w:r w:rsidRPr="00863D1E">
        <w:rPr>
          <w:sz w:val="20"/>
          <w:szCs w:val="20"/>
        </w:rPr>
        <w:t xml:space="preserve"> rau </w:t>
      </w:r>
      <w:proofErr w:type="spellStart"/>
      <w:r w:rsidRPr="00863D1E">
        <w:rPr>
          <w:sz w:val="20"/>
          <w:szCs w:val="20"/>
        </w:rPr>
        <w:t>kev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txiav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txog</w:t>
      </w:r>
      <w:proofErr w:type="spellEnd"/>
      <w:r w:rsidRPr="00863D1E">
        <w:rPr>
          <w:sz w:val="20"/>
          <w:szCs w:val="20"/>
        </w:rPr>
        <w:t xml:space="preserve"> chaw </w:t>
      </w:r>
      <w:proofErr w:type="spellStart"/>
      <w:r w:rsidRPr="00863D1E">
        <w:rPr>
          <w:sz w:val="20"/>
          <w:szCs w:val="20"/>
        </w:rPr>
        <w:t>nyob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ntawm</w:t>
      </w:r>
      <w:proofErr w:type="spellEnd"/>
      <w:r w:rsidRPr="00863D1E">
        <w:rPr>
          <w:sz w:val="20"/>
          <w:szCs w:val="20"/>
        </w:rPr>
        <w:t xml:space="preserve"> tus me</w:t>
      </w:r>
      <w:r w:rsidR="003D5F79">
        <w:rPr>
          <w:sz w:val="20"/>
          <w:szCs w:val="20"/>
        </w:rPr>
        <w:t xml:space="preserve"> </w:t>
      </w:r>
      <w:r w:rsidRPr="00863D1E">
        <w:rPr>
          <w:sz w:val="20"/>
          <w:szCs w:val="20"/>
        </w:rPr>
        <w:t xml:space="preserve">nyuam </w:t>
      </w:r>
      <w:proofErr w:type="spellStart"/>
      <w:r w:rsidRPr="00863D1E">
        <w:rPr>
          <w:sz w:val="20"/>
          <w:szCs w:val="20"/>
        </w:rPr>
        <w:t>yaus</w:t>
      </w:r>
      <w:proofErr w:type="spellEnd"/>
      <w:r w:rsidRPr="00863D1E">
        <w:rPr>
          <w:sz w:val="20"/>
          <w:szCs w:val="20"/>
        </w:rPr>
        <w:t xml:space="preserve">, yam </w:t>
      </w:r>
      <w:proofErr w:type="spellStart"/>
      <w:r w:rsidRPr="00863D1E">
        <w:rPr>
          <w:sz w:val="20"/>
          <w:szCs w:val="20"/>
        </w:rPr>
        <w:t>tsis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muaj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kev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saib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xyuas</w:t>
      </w:r>
      <w:proofErr w:type="spellEnd"/>
      <w:r w:rsidRPr="00863D1E">
        <w:rPr>
          <w:sz w:val="20"/>
          <w:szCs w:val="20"/>
        </w:rPr>
        <w:t xml:space="preserve"> me</w:t>
      </w:r>
      <w:r w:rsidR="003D5F79">
        <w:rPr>
          <w:sz w:val="20"/>
          <w:szCs w:val="20"/>
        </w:rPr>
        <w:t xml:space="preserve"> </w:t>
      </w:r>
      <w:r w:rsidRPr="00863D1E">
        <w:rPr>
          <w:sz w:val="20"/>
          <w:szCs w:val="20"/>
        </w:rPr>
        <w:t>nyuam los</w:t>
      </w:r>
      <w:r w:rsidR="003D5F79">
        <w:rPr>
          <w:sz w:val="20"/>
          <w:szCs w:val="20"/>
        </w:rPr>
        <w:t xml:space="preserve"> </w:t>
      </w:r>
      <w:r w:rsidRPr="00863D1E">
        <w:rPr>
          <w:sz w:val="20"/>
          <w:szCs w:val="20"/>
        </w:rPr>
        <w:t xml:space="preserve">sis </w:t>
      </w:r>
      <w:proofErr w:type="spellStart"/>
      <w:r w:rsidRPr="00863D1E">
        <w:rPr>
          <w:sz w:val="20"/>
          <w:szCs w:val="20"/>
        </w:rPr>
        <w:t>lwm</w:t>
      </w:r>
      <w:proofErr w:type="spellEnd"/>
      <w:r w:rsidRPr="00863D1E">
        <w:rPr>
          <w:sz w:val="20"/>
          <w:szCs w:val="20"/>
        </w:rPr>
        <w:t xml:space="preserve"> yam </w:t>
      </w:r>
      <w:proofErr w:type="spellStart"/>
      <w:r w:rsidRPr="00863D1E">
        <w:rPr>
          <w:sz w:val="20"/>
          <w:szCs w:val="20"/>
        </w:rPr>
        <w:t>kev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coj</w:t>
      </w:r>
      <w:proofErr w:type="spellEnd"/>
      <w:r w:rsidRPr="00863D1E">
        <w:rPr>
          <w:sz w:val="20"/>
          <w:szCs w:val="20"/>
        </w:rPr>
        <w:t xml:space="preserve"> </w:t>
      </w:r>
      <w:del w:id="62" w:author="TOUVA" w:date="2021-05-05T18:18:00Z">
        <w:r w:rsidRPr="00863D1E" w:rsidDel="00994E3A">
          <w:rPr>
            <w:sz w:val="20"/>
            <w:szCs w:val="20"/>
          </w:rPr>
          <w:delText xml:space="preserve">ua </w:delText>
        </w:r>
      </w:del>
      <w:proofErr w:type="spellStart"/>
      <w:ins w:id="63" w:author="TOUVA" w:date="2021-05-05T18:18:00Z">
        <w:r w:rsidR="00994E3A">
          <w:rPr>
            <w:sz w:val="20"/>
            <w:szCs w:val="20"/>
          </w:rPr>
          <w:t>ntawm</w:t>
        </w:r>
        <w:proofErr w:type="spellEnd"/>
        <w:r w:rsidR="00994E3A">
          <w:rPr>
            <w:sz w:val="20"/>
            <w:szCs w:val="20"/>
          </w:rPr>
          <w:t xml:space="preserve"> tus</w:t>
        </w:r>
        <w:r w:rsidR="00994E3A" w:rsidRPr="00863D1E">
          <w:rPr>
            <w:sz w:val="20"/>
            <w:szCs w:val="20"/>
          </w:rPr>
          <w:t xml:space="preserve"> </w:t>
        </w:r>
      </w:ins>
      <w:r w:rsidRPr="00863D1E">
        <w:rPr>
          <w:sz w:val="20"/>
          <w:szCs w:val="20"/>
        </w:rPr>
        <w:t>me</w:t>
      </w:r>
      <w:r w:rsidR="003D5F79">
        <w:rPr>
          <w:sz w:val="20"/>
          <w:szCs w:val="20"/>
        </w:rPr>
        <w:t xml:space="preserve"> </w:t>
      </w:r>
      <w:r w:rsidRPr="00863D1E">
        <w:rPr>
          <w:sz w:val="20"/>
          <w:szCs w:val="20"/>
        </w:rPr>
        <w:t xml:space="preserve">nyuam </w:t>
      </w:r>
      <w:proofErr w:type="spellStart"/>
      <w:r w:rsidRPr="00863D1E">
        <w:rPr>
          <w:sz w:val="20"/>
          <w:szCs w:val="20"/>
        </w:rPr>
        <w:t>yaus</w:t>
      </w:r>
      <w:proofErr w:type="spellEnd"/>
      <w:r w:rsidRPr="00863D1E">
        <w:rPr>
          <w:sz w:val="20"/>
          <w:szCs w:val="20"/>
        </w:rPr>
        <w:t xml:space="preserve">, </w:t>
      </w:r>
      <w:proofErr w:type="spellStart"/>
      <w:r w:rsidRPr="00863D1E">
        <w:rPr>
          <w:sz w:val="20"/>
          <w:szCs w:val="20"/>
        </w:rPr>
        <w:t>tshwj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tsis</w:t>
      </w:r>
      <w:proofErr w:type="spellEnd"/>
      <w:r w:rsidRPr="00863D1E">
        <w:rPr>
          <w:sz w:val="20"/>
          <w:szCs w:val="20"/>
        </w:rPr>
        <w:t xml:space="preserve"> yog </w:t>
      </w:r>
      <w:proofErr w:type="spellStart"/>
      <w:r w:rsidRPr="00863D1E">
        <w:rPr>
          <w:sz w:val="20"/>
          <w:szCs w:val="20"/>
        </w:rPr>
        <w:t>cheeb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tsam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tsev</w:t>
      </w:r>
      <w:proofErr w:type="spellEnd"/>
      <w:r w:rsidRPr="00863D1E">
        <w:rPr>
          <w:sz w:val="20"/>
          <w:szCs w:val="20"/>
        </w:rPr>
        <w:t xml:space="preserve"> kawm ntawv </w:t>
      </w:r>
      <w:proofErr w:type="spellStart"/>
      <w:r w:rsidRPr="00863D1E">
        <w:rPr>
          <w:sz w:val="20"/>
          <w:szCs w:val="20"/>
        </w:rPr>
        <w:t>txiav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txim</w:t>
      </w:r>
      <w:proofErr w:type="spellEnd"/>
      <w:r w:rsidRPr="00863D1E">
        <w:rPr>
          <w:sz w:val="20"/>
          <w:szCs w:val="20"/>
        </w:rPr>
        <w:t xml:space="preserve"> los </w:t>
      </w:r>
      <w:proofErr w:type="spellStart"/>
      <w:r w:rsidRPr="00863D1E">
        <w:rPr>
          <w:sz w:val="20"/>
          <w:szCs w:val="20"/>
        </w:rPr>
        <w:t>ntawm</w:t>
      </w:r>
      <w:proofErr w:type="spellEnd"/>
      <w:r w:rsidRPr="00863D1E">
        <w:rPr>
          <w:sz w:val="20"/>
          <w:szCs w:val="20"/>
        </w:rPr>
        <w:t xml:space="preserve"> qhov </w:t>
      </w:r>
      <w:proofErr w:type="spellStart"/>
      <w:r w:rsidRPr="00863D1E">
        <w:rPr>
          <w:sz w:val="20"/>
          <w:szCs w:val="20"/>
        </w:rPr>
        <w:t>tseeb</w:t>
      </w:r>
      <w:proofErr w:type="spellEnd"/>
      <w:r w:rsidRPr="00863D1E">
        <w:rPr>
          <w:sz w:val="20"/>
          <w:szCs w:val="20"/>
        </w:rPr>
        <w:t xml:space="preserve"> uas tus me</w:t>
      </w:r>
      <w:r w:rsidR="003D5F79">
        <w:rPr>
          <w:sz w:val="20"/>
          <w:szCs w:val="20"/>
        </w:rPr>
        <w:t xml:space="preserve"> </w:t>
      </w:r>
      <w:r w:rsidRPr="00863D1E">
        <w:rPr>
          <w:sz w:val="20"/>
          <w:szCs w:val="20"/>
        </w:rPr>
        <w:t xml:space="preserve">nyuam </w:t>
      </w:r>
      <w:proofErr w:type="spellStart"/>
      <w:r w:rsidRPr="00863D1E">
        <w:rPr>
          <w:sz w:val="20"/>
          <w:szCs w:val="20"/>
        </w:rPr>
        <w:t>tsis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nyob</w:t>
      </w:r>
      <w:proofErr w:type="spellEnd"/>
      <w:r w:rsidRPr="00863D1E">
        <w:rPr>
          <w:sz w:val="20"/>
          <w:szCs w:val="20"/>
        </w:rPr>
        <w:t xml:space="preserve"> </w:t>
      </w:r>
      <w:proofErr w:type="spellStart"/>
      <w:r w:rsidRPr="00863D1E">
        <w:rPr>
          <w:sz w:val="20"/>
          <w:szCs w:val="20"/>
        </w:rPr>
        <w:t>nrog</w:t>
      </w:r>
      <w:proofErr w:type="spellEnd"/>
      <w:r w:rsidRPr="00863D1E">
        <w:rPr>
          <w:sz w:val="20"/>
          <w:szCs w:val="20"/>
        </w:rPr>
        <w:t xml:space="preserve"> </w:t>
      </w:r>
      <w:r w:rsidR="003D5F79">
        <w:rPr>
          <w:sz w:val="20"/>
          <w:szCs w:val="20"/>
        </w:rPr>
        <w:t xml:space="preserve">tus </w:t>
      </w:r>
      <w:proofErr w:type="spellStart"/>
      <w:r w:rsidR="003D5F79">
        <w:rPr>
          <w:sz w:val="20"/>
          <w:szCs w:val="20"/>
        </w:rPr>
        <w:t>s</w:t>
      </w:r>
      <w:del w:id="64" w:author="TOUVA" w:date="2021-05-05T18:19:00Z">
        <w:r w:rsidR="003D5F79" w:rsidDel="00994E3A">
          <w:rPr>
            <w:sz w:val="20"/>
            <w:szCs w:val="20"/>
          </w:rPr>
          <w:delText>i</w:delText>
        </w:r>
      </w:del>
      <w:r w:rsidR="003D5F79">
        <w:rPr>
          <w:sz w:val="20"/>
          <w:szCs w:val="20"/>
        </w:rPr>
        <w:t>a</w:t>
      </w:r>
      <w:ins w:id="65" w:author="TOUVA" w:date="2021-05-05T18:19:00Z">
        <w:r w:rsidR="00994E3A">
          <w:rPr>
            <w:sz w:val="20"/>
            <w:szCs w:val="20"/>
          </w:rPr>
          <w:t>i</w:t>
        </w:r>
      </w:ins>
      <w:r w:rsidR="003D5F79">
        <w:rPr>
          <w:sz w:val="20"/>
          <w:szCs w:val="20"/>
        </w:rPr>
        <w:t>b</w:t>
      </w:r>
      <w:proofErr w:type="spellEnd"/>
      <w:r w:rsidR="003D5F79">
        <w:rPr>
          <w:sz w:val="20"/>
          <w:szCs w:val="20"/>
        </w:rPr>
        <w:t xml:space="preserve"> </w:t>
      </w:r>
      <w:proofErr w:type="spellStart"/>
      <w:r w:rsidR="003D5F79">
        <w:rPr>
          <w:sz w:val="20"/>
          <w:szCs w:val="20"/>
        </w:rPr>
        <w:t>xyuas</w:t>
      </w:r>
      <w:proofErr w:type="spellEnd"/>
      <w:r w:rsidR="003D5F79">
        <w:rPr>
          <w:sz w:val="20"/>
          <w:szCs w:val="20"/>
        </w:rPr>
        <w:t>.</w:t>
      </w:r>
      <w:proofErr w:type="gramEnd"/>
    </w:p>
    <w:p w:rsidR="003D5F79" w:rsidRDefault="00680F77" w:rsidP="002348F8">
      <w:pPr>
        <w:pStyle w:val="ListParagraph"/>
        <w:numPr>
          <w:ilvl w:val="0"/>
          <w:numId w:val="5"/>
        </w:numPr>
        <w:spacing w:before="94"/>
        <w:jc w:val="both"/>
        <w:rPr>
          <w:sz w:val="20"/>
          <w:szCs w:val="20"/>
        </w:rPr>
      </w:pPr>
      <w:proofErr w:type="spellStart"/>
      <w:r w:rsidRPr="00680F77">
        <w:rPr>
          <w:sz w:val="20"/>
          <w:szCs w:val="20"/>
        </w:rPr>
        <w:t>Lub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cheeb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tsam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tsev</w:t>
      </w:r>
      <w:proofErr w:type="spellEnd"/>
      <w:r w:rsidRPr="00680F77">
        <w:rPr>
          <w:sz w:val="20"/>
          <w:szCs w:val="20"/>
        </w:rPr>
        <w:t xml:space="preserve"> kawm ntawv </w:t>
      </w:r>
      <w:proofErr w:type="spellStart"/>
      <w:r w:rsidRPr="00680F77">
        <w:rPr>
          <w:sz w:val="20"/>
          <w:szCs w:val="20"/>
        </w:rPr>
        <w:t>yuav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xav</w:t>
      </w:r>
      <w:proofErr w:type="spellEnd"/>
      <w:r w:rsidRPr="00680F77">
        <w:rPr>
          <w:sz w:val="20"/>
          <w:szCs w:val="20"/>
        </w:rPr>
        <w:t xml:space="preserve"> tau cov </w:t>
      </w:r>
      <w:proofErr w:type="spellStart"/>
      <w:r w:rsidRPr="00680F77">
        <w:rPr>
          <w:sz w:val="20"/>
          <w:szCs w:val="20"/>
        </w:rPr>
        <w:t>pov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thawj</w:t>
      </w:r>
      <w:proofErr w:type="spellEnd"/>
      <w:r w:rsidRPr="00680F77">
        <w:rPr>
          <w:sz w:val="20"/>
          <w:szCs w:val="20"/>
        </w:rPr>
        <w:t xml:space="preserve"> </w:t>
      </w:r>
      <w:r w:rsidR="0080128A">
        <w:rPr>
          <w:sz w:val="20"/>
          <w:szCs w:val="20"/>
        </w:rPr>
        <w:t xml:space="preserve">uas </w:t>
      </w:r>
      <w:proofErr w:type="spellStart"/>
      <w:r w:rsidRPr="00680F77">
        <w:rPr>
          <w:sz w:val="20"/>
          <w:szCs w:val="20"/>
        </w:rPr>
        <w:t>tsim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nyog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ntxiv</w:t>
      </w:r>
      <w:proofErr w:type="spellEnd"/>
      <w:r w:rsidRPr="00680F77">
        <w:rPr>
          <w:sz w:val="20"/>
          <w:szCs w:val="20"/>
        </w:rPr>
        <w:t xml:space="preserve"> tias tus </w:t>
      </w:r>
      <w:proofErr w:type="spellStart"/>
      <w:r w:rsidRPr="00680F77">
        <w:rPr>
          <w:sz w:val="20"/>
          <w:szCs w:val="20"/>
        </w:rPr>
        <w:t>neeg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="0080128A">
        <w:rPr>
          <w:sz w:val="20"/>
          <w:szCs w:val="20"/>
        </w:rPr>
        <w:t>saib</w:t>
      </w:r>
      <w:proofErr w:type="spellEnd"/>
      <w:r w:rsidR="0080128A">
        <w:rPr>
          <w:sz w:val="20"/>
          <w:szCs w:val="20"/>
        </w:rPr>
        <w:t xml:space="preserve"> </w:t>
      </w:r>
      <w:proofErr w:type="spellStart"/>
      <w:r w:rsidR="0080128A">
        <w:rPr>
          <w:sz w:val="20"/>
          <w:szCs w:val="20"/>
        </w:rPr>
        <w:t>xyuas</w:t>
      </w:r>
      <w:proofErr w:type="spellEnd"/>
      <w:r w:rsidR="0080128A">
        <w:rPr>
          <w:sz w:val="20"/>
          <w:szCs w:val="20"/>
        </w:rPr>
        <w:t xml:space="preserve"> </w:t>
      </w:r>
      <w:r w:rsidRPr="00680F77">
        <w:rPr>
          <w:sz w:val="20"/>
          <w:szCs w:val="20"/>
        </w:rPr>
        <w:t xml:space="preserve">me nyuam </w:t>
      </w:r>
      <w:proofErr w:type="spellStart"/>
      <w:r w:rsidRPr="00680F77">
        <w:rPr>
          <w:sz w:val="20"/>
          <w:szCs w:val="20"/>
        </w:rPr>
        <w:t>nyob</w:t>
      </w:r>
      <w:proofErr w:type="spellEnd"/>
      <w:r w:rsidRPr="00680F77">
        <w:rPr>
          <w:sz w:val="20"/>
          <w:szCs w:val="20"/>
        </w:rPr>
        <w:t xml:space="preserve"> </w:t>
      </w:r>
      <w:proofErr w:type="spellStart"/>
      <w:r w:rsidRPr="00680F77">
        <w:rPr>
          <w:sz w:val="20"/>
          <w:szCs w:val="20"/>
        </w:rPr>
        <w:t>ntawm</w:t>
      </w:r>
      <w:proofErr w:type="spellEnd"/>
      <w:r w:rsidRPr="00680F77">
        <w:rPr>
          <w:sz w:val="20"/>
          <w:szCs w:val="20"/>
        </w:rPr>
        <w:t xml:space="preserve"> qhov chaw </w:t>
      </w:r>
      <w:proofErr w:type="spellStart"/>
      <w:r w:rsidRPr="00680F77">
        <w:rPr>
          <w:sz w:val="20"/>
          <w:szCs w:val="20"/>
        </w:rPr>
        <w:t>nyob</w:t>
      </w:r>
      <w:proofErr w:type="spellEnd"/>
      <w:r w:rsidRPr="00680F77">
        <w:rPr>
          <w:sz w:val="20"/>
          <w:szCs w:val="20"/>
        </w:rPr>
        <w:t xml:space="preserve"> uas </w:t>
      </w:r>
      <w:proofErr w:type="spellStart"/>
      <w:r w:rsidRPr="00680F77">
        <w:rPr>
          <w:sz w:val="20"/>
          <w:szCs w:val="20"/>
        </w:rPr>
        <w:t>muab</w:t>
      </w:r>
      <w:proofErr w:type="spellEnd"/>
      <w:r w:rsidRPr="00680F77">
        <w:rPr>
          <w:sz w:val="20"/>
          <w:szCs w:val="20"/>
        </w:rPr>
        <w:t xml:space="preserve"> rau </w:t>
      </w:r>
      <w:proofErr w:type="spellStart"/>
      <w:r w:rsidRPr="00680F77">
        <w:rPr>
          <w:sz w:val="20"/>
          <w:szCs w:val="20"/>
        </w:rPr>
        <w:t>hauv</w:t>
      </w:r>
      <w:proofErr w:type="spellEnd"/>
      <w:r w:rsidR="0080128A">
        <w:rPr>
          <w:sz w:val="20"/>
          <w:szCs w:val="20"/>
        </w:rPr>
        <w:t xml:space="preserve"> 4.</w:t>
      </w:r>
    </w:p>
    <w:p w:rsidR="0080128A" w:rsidRDefault="0080128A" w:rsidP="0080128A">
      <w:pPr>
        <w:spacing w:before="9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TXOG </w:t>
      </w:r>
      <w:r w:rsidRPr="0080128A">
        <w:rPr>
          <w:b/>
          <w:bCs/>
          <w:sz w:val="20"/>
          <w:szCs w:val="20"/>
        </w:rPr>
        <w:t xml:space="preserve">RAU </w:t>
      </w:r>
      <w:r w:rsidR="00492B93">
        <w:rPr>
          <w:b/>
          <w:bCs/>
          <w:sz w:val="20"/>
          <w:szCs w:val="20"/>
        </w:rPr>
        <w:t xml:space="preserve">COV PAB CUAM </w:t>
      </w:r>
      <w:r w:rsidRPr="0080128A">
        <w:rPr>
          <w:b/>
          <w:bCs/>
          <w:sz w:val="20"/>
          <w:szCs w:val="20"/>
        </w:rPr>
        <w:t>KEV NOJ QAB HAUS HUV THIAB</w:t>
      </w:r>
      <w:r w:rsidR="00492B93">
        <w:rPr>
          <w:b/>
          <w:bCs/>
          <w:sz w:val="20"/>
          <w:szCs w:val="20"/>
        </w:rPr>
        <w:t xml:space="preserve"> NPAJ </w:t>
      </w:r>
      <w:r w:rsidRPr="0080128A">
        <w:rPr>
          <w:b/>
          <w:bCs/>
          <w:sz w:val="20"/>
          <w:szCs w:val="20"/>
        </w:rPr>
        <w:t>KEV NOJ QAB HAUS HUV:</w:t>
      </w:r>
    </w:p>
    <w:p w:rsidR="00052F95" w:rsidRDefault="001C360E" w:rsidP="002348F8">
      <w:pPr>
        <w:pStyle w:val="ListParagraph"/>
        <w:numPr>
          <w:ilvl w:val="0"/>
          <w:numId w:val="6"/>
        </w:numPr>
        <w:spacing w:before="94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t</w:t>
      </w:r>
      <w:r w:rsidR="000F2299" w:rsidRPr="000F2299">
        <w:rPr>
          <w:sz w:val="20"/>
          <w:szCs w:val="20"/>
        </w:rPr>
        <w:t xml:space="preserve">us </w:t>
      </w:r>
      <w:proofErr w:type="spellStart"/>
      <w:r w:rsidR="000F2299" w:rsidRPr="000F2299">
        <w:rPr>
          <w:sz w:val="20"/>
          <w:szCs w:val="20"/>
        </w:rPr>
        <w:t>neeg</w:t>
      </w:r>
      <w:proofErr w:type="spellEnd"/>
      <w:r w:rsidR="000F2299" w:rsidRPr="000F2299">
        <w:rPr>
          <w:sz w:val="20"/>
          <w:szCs w:val="20"/>
        </w:rPr>
        <w:t xml:space="preserve"> uas </w:t>
      </w:r>
      <w:proofErr w:type="spellStart"/>
      <w:r w:rsidR="000F2299" w:rsidRPr="000F2299">
        <w:rPr>
          <w:sz w:val="20"/>
          <w:szCs w:val="20"/>
        </w:rPr>
        <w:t>coj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ncaj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ncees</w:t>
      </w:r>
      <w:proofErr w:type="spellEnd"/>
      <w:r w:rsidR="000F2299" w:rsidRPr="000F2299">
        <w:rPr>
          <w:sz w:val="20"/>
          <w:szCs w:val="20"/>
        </w:rPr>
        <w:t xml:space="preserve"> rau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saib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xyuas</w:t>
      </w:r>
      <w:proofErr w:type="spellEnd"/>
      <w:r w:rsidR="000F2299" w:rsidRPr="000F2299">
        <w:rPr>
          <w:sz w:val="20"/>
          <w:szCs w:val="20"/>
        </w:rPr>
        <w:t xml:space="preserve"> tus </w:t>
      </w:r>
      <w:proofErr w:type="spellStart"/>
      <w:r w:rsidR="000F2299" w:rsidRPr="000F2299">
        <w:rPr>
          <w:sz w:val="20"/>
          <w:szCs w:val="20"/>
        </w:rPr>
        <w:t>neeg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saib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xyuas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daim</w:t>
      </w:r>
      <w:proofErr w:type="spellEnd"/>
      <w:r w:rsidR="000F2299" w:rsidRPr="000F2299">
        <w:rPr>
          <w:sz w:val="20"/>
          <w:szCs w:val="20"/>
        </w:rPr>
        <w:t xml:space="preserve"> ntawv </w:t>
      </w:r>
      <w:proofErr w:type="spellStart"/>
      <w:r w:rsidR="000F2299" w:rsidRPr="000F2299">
        <w:rPr>
          <w:sz w:val="20"/>
          <w:szCs w:val="20"/>
        </w:rPr>
        <w:t>tso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cai</w:t>
      </w:r>
      <w:proofErr w:type="spellEnd"/>
      <w:r w:rsidR="000F2299" w:rsidRPr="000F2299">
        <w:rPr>
          <w:sz w:val="20"/>
          <w:szCs w:val="20"/>
        </w:rPr>
        <w:t xml:space="preserve"> los </w:t>
      </w:r>
      <w:proofErr w:type="spellStart"/>
      <w:r w:rsidR="000F2299" w:rsidRPr="000F2299">
        <w:rPr>
          <w:sz w:val="20"/>
          <w:szCs w:val="20"/>
        </w:rPr>
        <w:t>muab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kho</w:t>
      </w:r>
      <w:proofErr w:type="spellEnd"/>
      <w:r w:rsidR="000F2299" w:rsidRPr="000F2299">
        <w:rPr>
          <w:sz w:val="20"/>
          <w:szCs w:val="20"/>
        </w:rPr>
        <w:t xml:space="preserve"> mob los</w:t>
      </w:r>
      <w:r>
        <w:rPr>
          <w:sz w:val="20"/>
          <w:szCs w:val="20"/>
        </w:rPr>
        <w:t xml:space="preserve"> </w:t>
      </w:r>
      <w:r w:rsidR="000F2299" w:rsidRPr="000F2299">
        <w:rPr>
          <w:sz w:val="20"/>
          <w:szCs w:val="20"/>
        </w:rPr>
        <w:t xml:space="preserve">sis </w:t>
      </w:r>
      <w:proofErr w:type="spellStart"/>
      <w:r w:rsidR="000F2299" w:rsidRPr="000F2299">
        <w:rPr>
          <w:sz w:val="20"/>
          <w:szCs w:val="20"/>
        </w:rPr>
        <w:t>kho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hniav</w:t>
      </w:r>
      <w:proofErr w:type="spellEnd"/>
      <w:r w:rsidR="000F2299" w:rsidRPr="000F2299">
        <w:rPr>
          <w:sz w:val="20"/>
          <w:szCs w:val="20"/>
        </w:rPr>
        <w:t xml:space="preserve">, yam </w:t>
      </w:r>
      <w:proofErr w:type="spellStart"/>
      <w:r w:rsidR="000F2299" w:rsidRPr="000F2299">
        <w:rPr>
          <w:sz w:val="20"/>
          <w:szCs w:val="20"/>
        </w:rPr>
        <w:t>tsis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muaj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paub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txog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ua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txhaum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cai</w:t>
      </w:r>
      <w:proofErr w:type="spellEnd"/>
      <w:r w:rsidR="000F2299" w:rsidRPr="000F2299">
        <w:rPr>
          <w:sz w:val="20"/>
          <w:szCs w:val="20"/>
        </w:rPr>
        <w:t xml:space="preserve"> rau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lees </w:t>
      </w:r>
      <w:proofErr w:type="spellStart"/>
      <w:r w:rsidR="000F2299" w:rsidRPr="000F2299">
        <w:rPr>
          <w:sz w:val="20"/>
          <w:szCs w:val="20"/>
        </w:rPr>
        <w:t>paub</w:t>
      </w:r>
      <w:proofErr w:type="spellEnd"/>
      <w:r w:rsidR="000F2299" w:rsidRPr="000F2299">
        <w:rPr>
          <w:sz w:val="20"/>
          <w:szCs w:val="20"/>
        </w:rPr>
        <w:t xml:space="preserve">, </w:t>
      </w:r>
      <w:proofErr w:type="spellStart"/>
      <w:r w:rsidR="000F2299" w:rsidRPr="000F2299">
        <w:rPr>
          <w:sz w:val="20"/>
          <w:szCs w:val="20"/>
        </w:rPr>
        <w:t>tsis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raug</w:t>
      </w:r>
      <w:proofErr w:type="spellEnd"/>
      <w:r w:rsidR="000F2299" w:rsidRPr="000F2299">
        <w:rPr>
          <w:sz w:val="20"/>
          <w:szCs w:val="20"/>
        </w:rPr>
        <w:t xml:space="preserve"> rau </w:t>
      </w:r>
      <w:proofErr w:type="spellStart"/>
      <w:ins w:id="66" w:author="TOUVA" w:date="2021-05-05T18:21:00Z">
        <w:r w:rsidR="00994E3A">
          <w:rPr>
            <w:sz w:val="20"/>
            <w:szCs w:val="20"/>
          </w:rPr>
          <w:t>txoj</w:t>
        </w:r>
        <w:proofErr w:type="spellEnd"/>
        <w:r w:rsidR="00994E3A">
          <w:rPr>
            <w:sz w:val="20"/>
            <w:szCs w:val="20"/>
          </w:rPr>
          <w:t xml:space="preserve"> </w:t>
        </w:r>
      </w:ins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txhaum</w:t>
      </w:r>
      <w:proofErr w:type="spellEnd"/>
      <w:r w:rsidR="000F2299" w:rsidRPr="000F2299">
        <w:rPr>
          <w:sz w:val="20"/>
          <w:szCs w:val="20"/>
        </w:rPr>
        <w:t xml:space="preserve"> los</w:t>
      </w:r>
      <w:r>
        <w:rPr>
          <w:sz w:val="20"/>
          <w:szCs w:val="20"/>
        </w:rPr>
        <w:t xml:space="preserve"> </w:t>
      </w:r>
      <w:r w:rsidR="000F2299" w:rsidRPr="000F2299">
        <w:rPr>
          <w:sz w:val="20"/>
          <w:szCs w:val="20"/>
        </w:rPr>
        <w:t xml:space="preserve">sis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lees </w:t>
      </w:r>
      <w:proofErr w:type="spellStart"/>
      <w:r>
        <w:rPr>
          <w:sz w:val="20"/>
          <w:szCs w:val="20"/>
        </w:rPr>
        <w:t>paub</w:t>
      </w:r>
      <w:proofErr w:type="spellEnd"/>
      <w:r w:rsidR="000F2299" w:rsidRPr="000F2299">
        <w:rPr>
          <w:sz w:val="20"/>
          <w:szCs w:val="20"/>
        </w:rPr>
        <w:t xml:space="preserve"> rau tus </w:t>
      </w:r>
      <w:proofErr w:type="spellStart"/>
      <w:r w:rsidR="000F2299" w:rsidRPr="000F2299">
        <w:rPr>
          <w:sz w:val="20"/>
          <w:szCs w:val="20"/>
        </w:rPr>
        <w:t>neeg</w:t>
      </w:r>
      <w:proofErr w:type="spellEnd"/>
      <w:r w:rsidR="000F2299" w:rsidRPr="000F2299">
        <w:rPr>
          <w:sz w:val="20"/>
          <w:szCs w:val="20"/>
        </w:rPr>
        <w:t xml:space="preserve">, thiab </w:t>
      </w:r>
      <w:proofErr w:type="spellStart"/>
      <w:r w:rsidR="000F2299" w:rsidRPr="000F2299">
        <w:rPr>
          <w:sz w:val="20"/>
          <w:szCs w:val="20"/>
        </w:rPr>
        <w:t>tsis</w:t>
      </w:r>
      <w:proofErr w:type="spellEnd"/>
      <w:r w:rsidR="000F2299" w:rsidRPr="000F2299">
        <w:rPr>
          <w:sz w:val="20"/>
          <w:szCs w:val="20"/>
        </w:rPr>
        <w:t xml:space="preserve"> yog </w:t>
      </w:r>
      <w:proofErr w:type="spellStart"/>
      <w:r w:rsidR="000F2299" w:rsidRPr="000F2299">
        <w:rPr>
          <w:sz w:val="20"/>
          <w:szCs w:val="20"/>
        </w:rPr>
        <w:t>raug</w:t>
      </w:r>
      <w:proofErr w:type="spellEnd"/>
      <w:r w:rsidR="000F2299" w:rsidRPr="000F2299">
        <w:rPr>
          <w:sz w:val="20"/>
          <w:szCs w:val="20"/>
        </w:rPr>
        <w:t xml:space="preserve"> rau </w:t>
      </w:r>
      <w:proofErr w:type="spellStart"/>
      <w:r w:rsidR="000F2299" w:rsidRPr="000F2299">
        <w:rPr>
          <w:sz w:val="20"/>
          <w:szCs w:val="20"/>
        </w:rPr>
        <w:t>kev</w:t>
      </w:r>
      <w:proofErr w:type="spellEnd"/>
      <w:r w:rsidR="000F2299" w:rsidRPr="000F2299">
        <w:rPr>
          <w:sz w:val="20"/>
          <w:szCs w:val="20"/>
        </w:rPr>
        <w:t xml:space="preserve"> rau </w:t>
      </w:r>
      <w:proofErr w:type="spellStart"/>
      <w:r w:rsidR="000F2299" w:rsidRPr="000F2299">
        <w:rPr>
          <w:sz w:val="20"/>
          <w:szCs w:val="20"/>
        </w:rPr>
        <w:t>txim</w:t>
      </w:r>
      <w:proofErr w:type="spellEnd"/>
      <w:r w:rsidR="000F2299" w:rsidRPr="000F2299">
        <w:rPr>
          <w:sz w:val="20"/>
          <w:szCs w:val="20"/>
        </w:rPr>
        <w:t xml:space="preserve">, yog tias </w:t>
      </w:r>
      <w:proofErr w:type="spellStart"/>
      <w:r w:rsidR="000F2299" w:rsidRPr="000F2299">
        <w:rPr>
          <w:sz w:val="20"/>
          <w:szCs w:val="20"/>
        </w:rPr>
        <w:t>muaj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feem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ins w:id="67" w:author="TOUVA" w:date="2021-05-05T18:20:00Z">
        <w:r w:rsidR="00994E3A">
          <w:rPr>
            <w:sz w:val="20"/>
            <w:szCs w:val="20"/>
          </w:rPr>
          <w:t>nyob</w:t>
        </w:r>
        <w:proofErr w:type="spellEnd"/>
        <w:r w:rsidR="00994E3A">
          <w:rPr>
            <w:sz w:val="20"/>
            <w:szCs w:val="20"/>
          </w:rPr>
          <w:t xml:space="preserve"> rau </w:t>
        </w:r>
      </w:ins>
      <w:proofErr w:type="spellStart"/>
      <w:r w:rsidR="000F2299" w:rsidRPr="000F2299">
        <w:rPr>
          <w:sz w:val="20"/>
          <w:szCs w:val="20"/>
        </w:rPr>
        <w:t>ntawm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daim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foos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raug</w:t>
      </w:r>
      <w:proofErr w:type="spellEnd"/>
      <w:r w:rsidR="000F2299" w:rsidRPr="000F2299">
        <w:rPr>
          <w:sz w:val="20"/>
          <w:szCs w:val="20"/>
        </w:rPr>
        <w:t xml:space="preserve"> </w:t>
      </w:r>
      <w:proofErr w:type="spellStart"/>
      <w:r w:rsidR="000F2299" w:rsidRPr="000F2299">
        <w:rPr>
          <w:sz w:val="20"/>
          <w:szCs w:val="20"/>
        </w:rPr>
        <w:t>ua</w:t>
      </w:r>
      <w:proofErr w:type="spellEnd"/>
      <w:r w:rsidR="000F2299" w:rsidRPr="000F2299">
        <w:rPr>
          <w:sz w:val="20"/>
          <w:szCs w:val="20"/>
        </w:rPr>
        <w:t xml:space="preserve"> tiav</w:t>
      </w:r>
      <w:r>
        <w:rPr>
          <w:sz w:val="20"/>
          <w:szCs w:val="20"/>
        </w:rPr>
        <w:t>.</w:t>
      </w:r>
      <w:proofErr w:type="gramEnd"/>
    </w:p>
    <w:p w:rsidR="001C360E" w:rsidRDefault="00B86B07" w:rsidP="002348F8">
      <w:pPr>
        <w:pStyle w:val="ListParagraph"/>
        <w:numPr>
          <w:ilvl w:val="0"/>
          <w:numId w:val="6"/>
        </w:numPr>
        <w:spacing w:before="94"/>
        <w:jc w:val="both"/>
        <w:rPr>
          <w:sz w:val="20"/>
          <w:szCs w:val="20"/>
        </w:rPr>
      </w:pPr>
      <w:r w:rsidRPr="00B86B07">
        <w:rPr>
          <w:sz w:val="20"/>
          <w:szCs w:val="20"/>
        </w:rPr>
        <w:t xml:space="preserve">Daim ntawv </w:t>
      </w:r>
      <w:proofErr w:type="spellStart"/>
      <w:r>
        <w:rPr>
          <w:sz w:val="20"/>
          <w:szCs w:val="20"/>
        </w:rPr>
        <w:t>pov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thawj</w:t>
      </w:r>
      <w:proofErr w:type="spellEnd"/>
      <w:r>
        <w:rPr>
          <w:sz w:val="20"/>
          <w:szCs w:val="20"/>
        </w:rPr>
        <w:t xml:space="preserve"> </w:t>
      </w:r>
      <w:r w:rsidRPr="00B86B07">
        <w:rPr>
          <w:sz w:val="20"/>
          <w:szCs w:val="20"/>
        </w:rPr>
        <w:t xml:space="preserve">no </w:t>
      </w:r>
      <w:proofErr w:type="spellStart"/>
      <w:r w:rsidRPr="00B86B07">
        <w:rPr>
          <w:sz w:val="20"/>
          <w:szCs w:val="20"/>
        </w:rPr>
        <w:t>tsis</w:t>
      </w:r>
      <w:proofErr w:type="spellEnd"/>
      <w:r w:rsidRPr="00B86B07">
        <w:rPr>
          <w:sz w:val="20"/>
          <w:szCs w:val="20"/>
        </w:rPr>
        <w:t xml:space="preserve"> </w:t>
      </w:r>
      <w:proofErr w:type="spellStart"/>
      <w:r w:rsidRPr="00B86B07">
        <w:rPr>
          <w:sz w:val="20"/>
          <w:szCs w:val="20"/>
        </w:rPr>
        <w:t>qhia</w:t>
      </w:r>
      <w:proofErr w:type="spellEnd"/>
      <w:r w:rsidRPr="00B86B0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txog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kev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khom</w:t>
      </w:r>
      <w:proofErr w:type="spellEnd"/>
      <w:ins w:id="68" w:author="TOUVA" w:date="2021-05-05T18:22:00Z">
        <w:r w:rsidR="00994E3A">
          <w:rPr>
            <w:sz w:val="20"/>
            <w:szCs w:val="20"/>
          </w:rPr>
          <w:t xml:space="preserve"> </w:t>
        </w:r>
      </w:ins>
      <w:proofErr w:type="spellStart"/>
      <w:r>
        <w:rPr>
          <w:sz w:val="20"/>
          <w:szCs w:val="20"/>
        </w:rPr>
        <w:t>kev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saib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xyuas</w:t>
      </w:r>
      <w:proofErr w:type="spellEnd"/>
      <w:r>
        <w:rPr>
          <w:sz w:val="20"/>
          <w:szCs w:val="20"/>
        </w:rPr>
        <w:t xml:space="preserve"> thiab </w:t>
      </w:r>
      <w:proofErr w:type="spellStart"/>
      <w:r>
        <w:rPr>
          <w:sz w:val="20"/>
          <w:szCs w:val="20"/>
        </w:rPr>
        <w:t>kev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huv</w:t>
      </w:r>
      <w:proofErr w:type="spellEnd"/>
      <w:r>
        <w:rPr>
          <w:sz w:val="20"/>
          <w:szCs w:val="20"/>
        </w:rPr>
        <w:t>.</w:t>
      </w:r>
    </w:p>
    <w:p w:rsidR="0082468A" w:rsidRDefault="0082468A" w:rsidP="0082468A">
      <w:pPr>
        <w:spacing w:before="94"/>
        <w:rPr>
          <w:sz w:val="20"/>
          <w:szCs w:val="20"/>
        </w:rPr>
      </w:pPr>
    </w:p>
    <w:p w:rsidR="0082468A" w:rsidRDefault="0082468A" w:rsidP="0082468A">
      <w:pPr>
        <w:spacing w:before="94"/>
        <w:rPr>
          <w:sz w:val="20"/>
          <w:szCs w:val="20"/>
        </w:rPr>
      </w:pPr>
    </w:p>
    <w:p w:rsidR="0082468A" w:rsidRDefault="0082468A" w:rsidP="0082468A">
      <w:pPr>
        <w:spacing w:before="94"/>
        <w:rPr>
          <w:sz w:val="20"/>
          <w:szCs w:val="20"/>
        </w:rPr>
      </w:pPr>
    </w:p>
    <w:p w:rsidR="001C50DA" w:rsidRDefault="001C50DA" w:rsidP="0082468A">
      <w:pPr>
        <w:spacing w:before="94"/>
        <w:rPr>
          <w:sz w:val="20"/>
          <w:szCs w:val="20"/>
        </w:rPr>
      </w:pPr>
    </w:p>
    <w:p w:rsidR="001C50DA" w:rsidRDefault="001C50DA" w:rsidP="0082468A">
      <w:pPr>
        <w:spacing w:before="94"/>
        <w:rPr>
          <w:sz w:val="20"/>
          <w:szCs w:val="20"/>
        </w:rPr>
      </w:pPr>
    </w:p>
    <w:p w:rsidR="009A02CD" w:rsidRDefault="009A02CD" w:rsidP="0082468A">
      <w:pPr>
        <w:spacing w:before="94"/>
        <w:rPr>
          <w:sz w:val="20"/>
          <w:szCs w:val="20"/>
        </w:rPr>
      </w:pPr>
    </w:p>
    <w:p w:rsidR="009A02CD" w:rsidRDefault="009A02CD" w:rsidP="0082468A">
      <w:pPr>
        <w:spacing w:before="94"/>
        <w:rPr>
          <w:sz w:val="20"/>
          <w:szCs w:val="20"/>
        </w:rPr>
      </w:pPr>
    </w:p>
    <w:p w:rsidR="009A02CD" w:rsidRDefault="009A02CD" w:rsidP="0082468A">
      <w:pPr>
        <w:spacing w:before="94"/>
        <w:rPr>
          <w:sz w:val="20"/>
          <w:szCs w:val="20"/>
        </w:rPr>
      </w:pPr>
    </w:p>
    <w:p w:rsidR="009A02CD" w:rsidRDefault="009A02CD" w:rsidP="0082468A">
      <w:pPr>
        <w:spacing w:before="94"/>
        <w:rPr>
          <w:sz w:val="20"/>
          <w:szCs w:val="20"/>
        </w:rPr>
      </w:pPr>
    </w:p>
    <w:p w:rsidR="001C50DA" w:rsidRDefault="001C50DA" w:rsidP="002348F8">
      <w:pPr>
        <w:spacing w:before="94"/>
        <w:jc w:val="both"/>
        <w:rPr>
          <w:sz w:val="20"/>
          <w:szCs w:val="20"/>
        </w:rPr>
      </w:pPr>
      <w:proofErr w:type="spellStart"/>
      <w:r w:rsidRPr="001C50DA">
        <w:rPr>
          <w:sz w:val="20"/>
          <w:szCs w:val="20"/>
        </w:rPr>
        <w:t>Kev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siv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daim</w:t>
      </w:r>
      <w:proofErr w:type="spellEnd"/>
      <w:r w:rsidRPr="001C50DA">
        <w:rPr>
          <w:sz w:val="20"/>
          <w:szCs w:val="20"/>
        </w:rPr>
        <w:t xml:space="preserve"> ntawv </w:t>
      </w:r>
      <w:proofErr w:type="spellStart"/>
      <w:r w:rsidRPr="001C50DA">
        <w:rPr>
          <w:sz w:val="20"/>
          <w:szCs w:val="20"/>
        </w:rPr>
        <w:t>pov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thawj</w:t>
      </w:r>
      <w:proofErr w:type="spellEnd"/>
      <w:r w:rsidRPr="001C50DA">
        <w:rPr>
          <w:sz w:val="20"/>
          <w:szCs w:val="20"/>
        </w:rPr>
        <w:t xml:space="preserve"> no tau </w:t>
      </w:r>
      <w:proofErr w:type="spellStart"/>
      <w:r w:rsidRPr="001C50DA">
        <w:rPr>
          <w:sz w:val="20"/>
          <w:szCs w:val="20"/>
        </w:rPr>
        <w:t>raug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tso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cai</w:t>
      </w:r>
      <w:proofErr w:type="spellEnd"/>
      <w:r w:rsidRPr="001C50DA">
        <w:rPr>
          <w:sz w:val="20"/>
          <w:szCs w:val="20"/>
        </w:rPr>
        <w:t xml:space="preserve"> los </w:t>
      </w:r>
      <w:proofErr w:type="spellStart"/>
      <w:r w:rsidRPr="001C50DA">
        <w:rPr>
          <w:sz w:val="20"/>
          <w:szCs w:val="20"/>
        </w:rPr>
        <w:t>ntawm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Ntu</w:t>
      </w:r>
      <w:proofErr w:type="spellEnd"/>
      <w:r w:rsidRPr="001C50DA">
        <w:rPr>
          <w:sz w:val="20"/>
          <w:szCs w:val="20"/>
        </w:rPr>
        <w:t xml:space="preserve"> 15 (</w:t>
      </w:r>
      <w:proofErr w:type="spellStart"/>
      <w:r w:rsidRPr="001C50DA">
        <w:rPr>
          <w:sz w:val="20"/>
          <w:szCs w:val="20"/>
        </w:rPr>
        <w:t>pib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 w:rsidRPr="001C50DA">
        <w:rPr>
          <w:sz w:val="20"/>
          <w:szCs w:val="20"/>
        </w:rPr>
        <w:t>ntawm</w:t>
      </w:r>
      <w:proofErr w:type="spellEnd"/>
      <w:r w:rsidRPr="001C50D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nqi</w:t>
      </w:r>
      <w:proofErr w:type="spellEnd"/>
      <w:r w:rsidRPr="001C50DA">
        <w:rPr>
          <w:sz w:val="20"/>
          <w:szCs w:val="20"/>
        </w:rPr>
        <w:t xml:space="preserve"> 6550)</w:t>
      </w:r>
      <w:r w:rsidRPr="00A33EA9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ntawm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Tsoom</w:t>
      </w:r>
      <w:proofErr w:type="spellEnd"/>
      <w:r w:rsidR="007952CD">
        <w:rPr>
          <w:sz w:val="20"/>
          <w:szCs w:val="20"/>
        </w:rPr>
        <w:t xml:space="preserve"> </w:t>
      </w:r>
      <w:proofErr w:type="spellStart"/>
      <w:r w:rsidR="007952CD">
        <w:rPr>
          <w:sz w:val="20"/>
          <w:szCs w:val="20"/>
        </w:rPr>
        <w:t>Fwm</w:t>
      </w:r>
      <w:proofErr w:type="spellEnd"/>
      <w:r w:rsidRPr="00A33EA9">
        <w:rPr>
          <w:sz w:val="20"/>
          <w:szCs w:val="20"/>
        </w:rPr>
        <w:t xml:space="preserve"> </w:t>
      </w:r>
      <w:proofErr w:type="spellStart"/>
      <w:ins w:id="69" w:author="TOUVA" w:date="2021-05-05T18:22:00Z">
        <w:r w:rsidR="00994E3A">
          <w:rPr>
            <w:sz w:val="20"/>
            <w:szCs w:val="20"/>
          </w:rPr>
          <w:t>Saib</w:t>
        </w:r>
        <w:proofErr w:type="spellEnd"/>
        <w:r w:rsidR="00994E3A">
          <w:rPr>
            <w:sz w:val="20"/>
            <w:szCs w:val="20"/>
          </w:rPr>
          <w:t xml:space="preserve"> </w:t>
        </w:r>
        <w:proofErr w:type="spellStart"/>
        <w:r w:rsidR="00994E3A">
          <w:rPr>
            <w:sz w:val="20"/>
            <w:szCs w:val="20"/>
          </w:rPr>
          <w:t>Xyuas</w:t>
        </w:r>
        <w:proofErr w:type="spellEnd"/>
        <w:r w:rsidR="00994E3A">
          <w:rPr>
            <w:sz w:val="20"/>
            <w:szCs w:val="20"/>
          </w:rPr>
          <w:t xml:space="preserve"> </w:t>
        </w:r>
      </w:ins>
      <w:bookmarkStart w:id="70" w:name="_GoBack"/>
      <w:bookmarkEnd w:id="70"/>
      <w:proofErr w:type="spellStart"/>
      <w:r w:rsidR="007952CD">
        <w:rPr>
          <w:sz w:val="20"/>
          <w:szCs w:val="20"/>
        </w:rPr>
        <w:t>hauv</w:t>
      </w:r>
      <w:r>
        <w:rPr>
          <w:sz w:val="20"/>
          <w:szCs w:val="20"/>
        </w:rPr>
        <w:t>Tsev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Txoj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hauv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xeev</w:t>
      </w:r>
      <w:proofErr w:type="spellEnd"/>
      <w:r>
        <w:rPr>
          <w:sz w:val="20"/>
          <w:szCs w:val="20"/>
        </w:rPr>
        <w:t xml:space="preserve"> </w:t>
      </w:r>
      <w:r w:rsidRPr="00A33EA9">
        <w:rPr>
          <w:sz w:val="20"/>
          <w:szCs w:val="20"/>
        </w:rPr>
        <w:t>California</w:t>
      </w:r>
      <w:proofErr w:type="gramStart"/>
      <w:r>
        <w:rPr>
          <w:sz w:val="20"/>
          <w:szCs w:val="20"/>
        </w:rPr>
        <w:t xml:space="preserve">.  </w:t>
      </w:r>
      <w:proofErr w:type="gramEnd"/>
      <w:r>
        <w:rPr>
          <w:sz w:val="20"/>
          <w:szCs w:val="20"/>
        </w:rPr>
        <w:t>2</w:t>
      </w:r>
    </w:p>
    <w:p w:rsidR="001C50DA" w:rsidRDefault="001C50DA" w:rsidP="001C50DA">
      <w:pPr>
        <w:spacing w:before="94"/>
        <w:rPr>
          <w:sz w:val="20"/>
          <w:szCs w:val="20"/>
        </w:rPr>
      </w:pPr>
    </w:p>
    <w:p w:rsidR="001C50DA" w:rsidRPr="0082468A" w:rsidRDefault="001C50DA" w:rsidP="0082468A">
      <w:pPr>
        <w:spacing w:before="94"/>
        <w:rPr>
          <w:sz w:val="20"/>
          <w:szCs w:val="20"/>
        </w:rPr>
      </w:pPr>
    </w:p>
    <w:sectPr w:rsidR="001C50DA" w:rsidRPr="0082468A">
      <w:type w:val="continuous"/>
      <w:pgSz w:w="12240" w:h="15840"/>
      <w:pgMar w:top="360" w:right="7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5pt;height:9.4pt;visibility:visible;mso-wrap-style:square" o:bullet="t">
        <v:imagedata r:id="rId1" o:title=""/>
      </v:shape>
    </w:pict>
  </w:numPicBullet>
  <w:numPicBullet w:numPicBulletId="1">
    <w:pict>
      <v:shape id="_x0000_i1047" type="#_x0000_t75" style="width:12.5pt;height:9.4pt;visibility:visible;mso-wrap-style:square" o:bullet="t">
        <v:imagedata r:id="rId2" o:title=""/>
      </v:shape>
    </w:pict>
  </w:numPicBullet>
  <w:abstractNum w:abstractNumId="0">
    <w:nsid w:val="39B934E7"/>
    <w:multiLevelType w:val="hybridMultilevel"/>
    <w:tmpl w:val="7FFE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E115F"/>
    <w:multiLevelType w:val="hybridMultilevel"/>
    <w:tmpl w:val="47889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B5EFE"/>
    <w:multiLevelType w:val="hybridMultilevel"/>
    <w:tmpl w:val="F0603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12619"/>
    <w:multiLevelType w:val="hybridMultilevel"/>
    <w:tmpl w:val="08CCDEEC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77972D57"/>
    <w:multiLevelType w:val="hybridMultilevel"/>
    <w:tmpl w:val="3966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93F57"/>
    <w:multiLevelType w:val="hybridMultilevel"/>
    <w:tmpl w:val="3DAC4210"/>
    <w:lvl w:ilvl="0" w:tplc="C52A62A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40148"/>
    <w:rsid w:val="00052F95"/>
    <w:rsid w:val="000F2299"/>
    <w:rsid w:val="001031DE"/>
    <w:rsid w:val="00106622"/>
    <w:rsid w:val="00141E62"/>
    <w:rsid w:val="00155372"/>
    <w:rsid w:val="00174B3D"/>
    <w:rsid w:val="00194738"/>
    <w:rsid w:val="001B2C33"/>
    <w:rsid w:val="001C360E"/>
    <w:rsid w:val="001C50DA"/>
    <w:rsid w:val="001F6A7C"/>
    <w:rsid w:val="00202C18"/>
    <w:rsid w:val="00222382"/>
    <w:rsid w:val="00226701"/>
    <w:rsid w:val="002348F8"/>
    <w:rsid w:val="0024159E"/>
    <w:rsid w:val="00255518"/>
    <w:rsid w:val="002B5E95"/>
    <w:rsid w:val="002F5217"/>
    <w:rsid w:val="0030332A"/>
    <w:rsid w:val="003079D2"/>
    <w:rsid w:val="003223E1"/>
    <w:rsid w:val="00336519"/>
    <w:rsid w:val="00336AB2"/>
    <w:rsid w:val="003503BE"/>
    <w:rsid w:val="00356BC2"/>
    <w:rsid w:val="003B11BB"/>
    <w:rsid w:val="003D5F79"/>
    <w:rsid w:val="003E6E19"/>
    <w:rsid w:val="004337E7"/>
    <w:rsid w:val="00440148"/>
    <w:rsid w:val="00441CC9"/>
    <w:rsid w:val="0045109B"/>
    <w:rsid w:val="00470ACF"/>
    <w:rsid w:val="00492B93"/>
    <w:rsid w:val="004C26C8"/>
    <w:rsid w:val="004D7D2C"/>
    <w:rsid w:val="004E6605"/>
    <w:rsid w:val="00560382"/>
    <w:rsid w:val="005824EA"/>
    <w:rsid w:val="005A6885"/>
    <w:rsid w:val="005D6C8C"/>
    <w:rsid w:val="005F5934"/>
    <w:rsid w:val="006240AC"/>
    <w:rsid w:val="006513D6"/>
    <w:rsid w:val="006617D3"/>
    <w:rsid w:val="0066460A"/>
    <w:rsid w:val="006708AE"/>
    <w:rsid w:val="00680F77"/>
    <w:rsid w:val="006B7A2C"/>
    <w:rsid w:val="006F31D9"/>
    <w:rsid w:val="00720207"/>
    <w:rsid w:val="007952CD"/>
    <w:rsid w:val="007978AC"/>
    <w:rsid w:val="007A4A27"/>
    <w:rsid w:val="007B0849"/>
    <w:rsid w:val="0080128A"/>
    <w:rsid w:val="008049F9"/>
    <w:rsid w:val="0082468A"/>
    <w:rsid w:val="008305F5"/>
    <w:rsid w:val="0083643A"/>
    <w:rsid w:val="008555C2"/>
    <w:rsid w:val="00863D1E"/>
    <w:rsid w:val="008641F6"/>
    <w:rsid w:val="00883FE2"/>
    <w:rsid w:val="0088406D"/>
    <w:rsid w:val="00953C0C"/>
    <w:rsid w:val="0099311F"/>
    <w:rsid w:val="00994E3A"/>
    <w:rsid w:val="009A02CD"/>
    <w:rsid w:val="009B456E"/>
    <w:rsid w:val="009F3BAA"/>
    <w:rsid w:val="00A33EA9"/>
    <w:rsid w:val="00A714FB"/>
    <w:rsid w:val="00A80968"/>
    <w:rsid w:val="00AA1627"/>
    <w:rsid w:val="00AB29ED"/>
    <w:rsid w:val="00AD7E5D"/>
    <w:rsid w:val="00B86B07"/>
    <w:rsid w:val="00BA7DF0"/>
    <w:rsid w:val="00BB4044"/>
    <w:rsid w:val="00BC2696"/>
    <w:rsid w:val="00BC59F2"/>
    <w:rsid w:val="00BD2614"/>
    <w:rsid w:val="00C3357D"/>
    <w:rsid w:val="00C35461"/>
    <w:rsid w:val="00C62B81"/>
    <w:rsid w:val="00C671FF"/>
    <w:rsid w:val="00C9271B"/>
    <w:rsid w:val="00CA6C58"/>
    <w:rsid w:val="00CE67BD"/>
    <w:rsid w:val="00D1009A"/>
    <w:rsid w:val="00D224B4"/>
    <w:rsid w:val="00D26E3A"/>
    <w:rsid w:val="00D8164C"/>
    <w:rsid w:val="00E27724"/>
    <w:rsid w:val="00E7109D"/>
    <w:rsid w:val="00E80204"/>
    <w:rsid w:val="00E91BD6"/>
    <w:rsid w:val="00E91DB7"/>
    <w:rsid w:val="00E94862"/>
    <w:rsid w:val="00E9704E"/>
    <w:rsid w:val="00EB118D"/>
    <w:rsid w:val="00EF55B5"/>
    <w:rsid w:val="00F04D45"/>
    <w:rsid w:val="00F11130"/>
    <w:rsid w:val="00F20B02"/>
    <w:rsid w:val="00F2414F"/>
    <w:rsid w:val="00F2768F"/>
    <w:rsid w:val="00F53849"/>
    <w:rsid w:val="00F554D9"/>
    <w:rsid w:val="00F830E1"/>
    <w:rsid w:val="00FC1700"/>
    <w:rsid w:val="00FD720A"/>
    <w:rsid w:val="00FF0076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5C7CD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53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0C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Hazel Strauch School</vt:lpstr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Hazel Strauch School</dc:title>
  <dc:creator>jennifer.willis</dc:creator>
  <cp:lastModifiedBy>TOUVA</cp:lastModifiedBy>
  <cp:revision>114</cp:revision>
  <cp:lastPrinted>2021-05-05T11:22:00Z</cp:lastPrinted>
  <dcterms:created xsi:type="dcterms:W3CDTF">2021-04-28T17:08:00Z</dcterms:created>
  <dcterms:modified xsi:type="dcterms:W3CDTF">2021-05-05T11:23:00Z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2021-04-28T00:00:00Z</vt:filetime>
  </property>
</Properties>
</file>