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670E4" w:rsidRDefault="008670E4"/>
    <w:p w14:paraId="00000002" w14:textId="5A2DC750" w:rsidR="008670E4" w:rsidRPr="00590177" w:rsidRDefault="00813E66">
      <w:pPr>
        <w:rPr>
          <w:b/>
        </w:rPr>
      </w:pPr>
      <w:ins w:id="0" w:author="Acer" w:date="2021-06-10T11:45:00Z">
        <w:r>
          <w:rPr>
            <w:b/>
          </w:rPr>
          <w:t xml:space="preserve">Tus Qauv </w:t>
        </w:r>
      </w:ins>
      <w:r w:rsidR="00644824" w:rsidRPr="00590177">
        <w:rPr>
          <w:b/>
        </w:rPr>
        <w:t>Qhia Ua Taub</w:t>
      </w:r>
      <w:ins w:id="1" w:author="Acer" w:date="2021-06-10T11:45:00Z">
        <w:r>
          <w:rPr>
            <w:b/>
          </w:rPr>
          <w:t xml:space="preserve"> Dag</w:t>
        </w:r>
      </w:ins>
      <w:r w:rsidR="00644824" w:rsidRPr="00590177">
        <w:rPr>
          <w:b/>
        </w:rPr>
        <w:t xml:space="preserve"> Thaib </w:t>
      </w:r>
      <w:del w:id="2" w:author="Acer" w:date="2021-06-10T11:45:00Z">
        <w:r w:rsidR="00644824" w:rsidRPr="00590177" w:rsidDel="00813E66">
          <w:rPr>
            <w:b/>
          </w:rPr>
          <w:delText xml:space="preserve">Curry </w:delText>
        </w:r>
      </w:del>
      <w:r w:rsidR="00644824" w:rsidRPr="00590177">
        <w:rPr>
          <w:b/>
        </w:rPr>
        <w:t>(</w:t>
      </w:r>
      <w:r w:rsidR="006A3990" w:rsidRPr="00590177">
        <w:rPr>
          <w:b/>
        </w:rPr>
        <w:t>Thai Pumpkin Curry Recipe</w:t>
      </w:r>
      <w:r w:rsidR="00644824" w:rsidRPr="00590177">
        <w:rPr>
          <w:b/>
        </w:rPr>
        <w:t>)</w:t>
      </w:r>
    </w:p>
    <w:p w14:paraId="00000003" w14:textId="71D47664" w:rsidR="008670E4" w:rsidRPr="00590177" w:rsidDel="002A28E2" w:rsidRDefault="00644824">
      <w:pPr>
        <w:rPr>
          <w:del w:id="3" w:author="Acer" w:date="2021-06-10T11:47:00Z"/>
        </w:rPr>
      </w:pPr>
      <w:del w:id="4" w:author="Acer" w:date="2021-06-10T11:47:00Z">
        <w:r w:rsidRPr="00590177" w:rsidDel="002A28E2">
          <w:delText>Txaus Noj</w:delText>
        </w:r>
        <w:r w:rsidR="006A3990" w:rsidRPr="00590177" w:rsidDel="002A28E2">
          <w:delText xml:space="preserve">: 4-6 </w:delText>
        </w:r>
        <w:r w:rsidRPr="00590177" w:rsidDel="002A28E2">
          <w:delText>pluag</w:delText>
        </w:r>
      </w:del>
    </w:p>
    <w:p w14:paraId="00000004" w14:textId="29A0D4E5" w:rsidR="008670E4" w:rsidRPr="00590177" w:rsidRDefault="002A28E2">
      <w:ins w:id="5" w:author="Acer" w:date="2021-06-10T11:47:00Z">
        <w:r>
          <w:t xml:space="preserve">Khoom: 4-6 Kev </w:t>
        </w:r>
      </w:ins>
      <w:ins w:id="6" w:author="Acer" w:date="2021-06-10T11:48:00Z">
        <w:r>
          <w:t>Pab Cuam</w:t>
        </w:r>
      </w:ins>
    </w:p>
    <w:p w14:paraId="00000005" w14:textId="2E30D3DF" w:rsidR="008670E4" w:rsidRPr="00590177" w:rsidRDefault="00644824">
      <w:r w:rsidRPr="00590177">
        <w:t>Khoom Sib Tov:</w:t>
      </w:r>
    </w:p>
    <w:p w14:paraId="00000006" w14:textId="77777777" w:rsidR="008670E4" w:rsidRPr="00590177" w:rsidRDefault="008670E4"/>
    <w:p w14:paraId="00000007" w14:textId="5FA28957" w:rsidR="008670E4" w:rsidRPr="00590177" w:rsidRDefault="006A3990">
      <w:r w:rsidRPr="00590177">
        <w:t>2</w:t>
      </w:r>
      <w:r w:rsidR="00644824" w:rsidRPr="00590177">
        <w:t xml:space="preserve"> lub taub </w:t>
      </w:r>
      <w:ins w:id="7" w:author="Acer" w:date="2021-06-10T11:48:00Z">
        <w:r w:rsidR="00931472">
          <w:t xml:space="preserve">dag </w:t>
        </w:r>
      </w:ins>
      <w:r w:rsidR="00644824" w:rsidRPr="00590177">
        <w:t>me</w:t>
      </w:r>
      <w:r w:rsidRPr="00590177">
        <w:t xml:space="preserve"> </w:t>
      </w:r>
      <w:r w:rsidR="00644824" w:rsidRPr="00590177">
        <w:t>(</w:t>
      </w:r>
      <w:r w:rsidRPr="00590177">
        <w:t>small squashes/pumpkins</w:t>
      </w:r>
      <w:r w:rsidR="00644824" w:rsidRPr="00590177">
        <w:t>)</w:t>
      </w:r>
      <w:r w:rsidRPr="00590177">
        <w:t xml:space="preserve"> </w:t>
      </w:r>
      <w:r w:rsidR="00644824" w:rsidRPr="00590177">
        <w:t>(li ntawm</w:t>
      </w:r>
      <w:r w:rsidRPr="00590177">
        <w:t xml:space="preserve"> 3 1/2 </w:t>
      </w:r>
      <w:r w:rsidR="00644824" w:rsidRPr="00590177">
        <w:t>phaus</w:t>
      </w:r>
      <w:r w:rsidRPr="00590177">
        <w:t>)</w:t>
      </w:r>
    </w:p>
    <w:p w14:paraId="00000008" w14:textId="61131ABC" w:rsidR="008670E4" w:rsidRPr="00590177" w:rsidRDefault="00644824">
      <w:r w:rsidRPr="00590177">
        <w:t>Roj olive</w:t>
      </w:r>
    </w:p>
    <w:p w14:paraId="00000009" w14:textId="4EF235DB" w:rsidR="008670E4" w:rsidRPr="00590177" w:rsidRDefault="006A3990">
      <w:r w:rsidRPr="00590177">
        <w:t xml:space="preserve">2 </w:t>
      </w:r>
      <w:r w:rsidR="00644824" w:rsidRPr="00590177">
        <w:t>kho</w:t>
      </w:r>
      <w:ins w:id="8" w:author="Acer" w:date="2021-06-10T11:51:00Z">
        <w:r w:rsidR="008F5E7E">
          <w:t>b</w:t>
        </w:r>
      </w:ins>
      <w:r w:rsidR="00644824" w:rsidRPr="00590177">
        <w:t xml:space="preserve"> mov txua </w:t>
      </w:r>
    </w:p>
    <w:p w14:paraId="0000000A" w14:textId="332D0F2D" w:rsidR="008670E4" w:rsidRPr="00590177" w:rsidRDefault="006A3990">
      <w:r w:rsidRPr="00590177">
        <w:t xml:space="preserve">1 1/2 Tablespoons </w:t>
      </w:r>
      <w:r w:rsidR="00644824" w:rsidRPr="00590177">
        <w:t>roj olive</w:t>
      </w:r>
    </w:p>
    <w:p w14:paraId="0000000B" w14:textId="14174AA8" w:rsidR="008670E4" w:rsidRPr="00590177" w:rsidRDefault="006A3990">
      <w:r w:rsidRPr="00590177">
        <w:t xml:space="preserve">2-3 </w:t>
      </w:r>
      <w:ins w:id="9" w:author="Acer" w:date="2021-06-10T11:53:00Z">
        <w:r w:rsidR="009E2848">
          <w:t>Diav</w:t>
        </w:r>
      </w:ins>
      <w:del w:id="10" w:author="Acer" w:date="2021-06-10T11:53:00Z">
        <w:r w:rsidRPr="00590177" w:rsidDel="009E2848">
          <w:delText>Tablespoons</w:delText>
        </w:r>
      </w:del>
      <w:r w:rsidRPr="00590177">
        <w:t xml:space="preserve"> </w:t>
      </w:r>
      <w:r w:rsidR="00644824" w:rsidRPr="00590177">
        <w:t xml:space="preserve">kua txob Thaib ua </w:t>
      </w:r>
      <w:ins w:id="11" w:author="Acer" w:date="2021-06-10T11:55:00Z">
        <w:r w:rsidR="006D383D">
          <w:t xml:space="preserve">tus qauv </w:t>
        </w:r>
      </w:ins>
      <w:del w:id="12" w:author="Acer" w:date="2021-06-10T11:55:00Z">
        <w:r w:rsidR="00644824" w:rsidRPr="00590177" w:rsidDel="006D383D">
          <w:delText xml:space="preserve">cov curry </w:delText>
        </w:r>
      </w:del>
      <w:r w:rsidR="00644824" w:rsidRPr="00590177">
        <w:t>liab (</w:t>
      </w:r>
      <w:r w:rsidRPr="00590177">
        <w:t>Thai red curry paste</w:t>
      </w:r>
      <w:r w:rsidR="00644824" w:rsidRPr="00590177">
        <w:t>)</w:t>
      </w:r>
    </w:p>
    <w:p w14:paraId="0000000C" w14:textId="1ADF0A31" w:rsidR="008670E4" w:rsidRPr="00590177" w:rsidRDefault="000526C0">
      <w:ins w:id="13" w:author="Acer" w:date="2021-06-10T11:56:00Z">
        <w:r>
          <w:t>Ib</w:t>
        </w:r>
      </w:ins>
      <w:del w:id="14" w:author="Acer" w:date="2021-06-10T11:56:00Z">
        <w:r w:rsidR="00644824" w:rsidRPr="00590177" w:rsidDel="000526C0">
          <w:delText xml:space="preserve">1 </w:delText>
        </w:r>
      </w:del>
      <w:r w:rsidR="00644824" w:rsidRPr="00590177">
        <w:t>poom</w:t>
      </w:r>
      <w:r w:rsidR="006A3990" w:rsidRPr="00590177">
        <w:t xml:space="preserve"> 15-oz</w:t>
      </w:r>
      <w:r w:rsidR="00644824" w:rsidRPr="00590177">
        <w:t xml:space="preserve"> kua mis maj phaub uas tsis nyeem (lite)</w:t>
      </w:r>
    </w:p>
    <w:p w14:paraId="0000000D" w14:textId="076B6C54" w:rsidR="008670E4" w:rsidRPr="00590177" w:rsidRDefault="006A3990">
      <w:r w:rsidRPr="00590177">
        <w:t xml:space="preserve">2 </w:t>
      </w:r>
      <w:r w:rsidR="00644824" w:rsidRPr="00590177">
        <w:t>lub kua txob Thaib los</w:t>
      </w:r>
      <w:ins w:id="15" w:author="Acer" w:date="2021-06-10T11:56:00Z">
        <w:r w:rsidR="00345249">
          <w:t xml:space="preserve"> </w:t>
        </w:r>
      </w:ins>
      <w:r w:rsidR="00644824" w:rsidRPr="00590177">
        <w:t>sis</w:t>
      </w:r>
    </w:p>
    <w:p w14:paraId="0000000E" w14:textId="04DFF7EE" w:rsidR="008670E4" w:rsidRPr="00590177" w:rsidRDefault="006A3990">
      <w:r w:rsidRPr="00590177">
        <w:t xml:space="preserve">½ </w:t>
      </w:r>
      <w:ins w:id="16" w:author="Acer" w:date="2021-06-10T11:58:00Z">
        <w:r w:rsidR="00304CF1">
          <w:t>Diav kua txob sib tov</w:t>
        </w:r>
      </w:ins>
      <w:del w:id="17" w:author="Acer" w:date="2021-06-10T11:58:00Z">
        <w:r w:rsidRPr="00590177" w:rsidDel="00304CF1">
          <w:delText xml:space="preserve">teaspoon cayenne pepper </w:delText>
        </w:r>
      </w:del>
      <w:r w:rsidRPr="00590177">
        <w:t>(</w:t>
      </w:r>
      <w:r w:rsidR="00644824" w:rsidRPr="00590177">
        <w:t>nyob ntawm koj</w:t>
      </w:r>
      <w:r w:rsidR="00FE7E83" w:rsidRPr="00590177">
        <w:t xml:space="preserve"> xav tso</w:t>
      </w:r>
      <w:r w:rsidRPr="00590177">
        <w:t>)</w:t>
      </w:r>
    </w:p>
    <w:p w14:paraId="0000000F" w14:textId="7AF23AAD" w:rsidR="008670E4" w:rsidRPr="00590177" w:rsidRDefault="006A3990">
      <w:r w:rsidRPr="00590177">
        <w:t xml:space="preserve">1 </w:t>
      </w:r>
      <w:ins w:id="18" w:author="Acer" w:date="2021-06-10T11:59:00Z">
        <w:r w:rsidR="00B66573">
          <w:t>Diav</w:t>
        </w:r>
      </w:ins>
      <w:del w:id="19" w:author="Acer" w:date="2021-06-10T11:59:00Z">
        <w:r w:rsidRPr="00590177" w:rsidDel="00B66573">
          <w:delText xml:space="preserve">Tablespoon </w:delText>
        </w:r>
      </w:del>
      <w:r w:rsidR="00644824" w:rsidRPr="00590177">
        <w:t>n</w:t>
      </w:r>
      <w:del w:id="20" w:author="Acer" w:date="2021-06-10T11:59:00Z">
        <w:r w:rsidR="00644824" w:rsidRPr="00590177" w:rsidDel="00B66573">
          <w:delText>a</w:delText>
        </w:r>
      </w:del>
      <w:r w:rsidR="00644824" w:rsidRPr="00590177">
        <w:t>ab pas</w:t>
      </w:r>
    </w:p>
    <w:p w14:paraId="00000010" w14:textId="5238928B" w:rsidR="008670E4" w:rsidRPr="00590177" w:rsidRDefault="006A3990">
      <w:r w:rsidRPr="00590177">
        <w:t xml:space="preserve">1 </w:t>
      </w:r>
      <w:ins w:id="21" w:author="Acer" w:date="2021-06-10T11:59:00Z">
        <w:r w:rsidR="0015684F">
          <w:t xml:space="preserve">Diav </w:t>
        </w:r>
      </w:ins>
      <w:del w:id="22" w:author="Acer" w:date="2021-06-10T11:59:00Z">
        <w:r w:rsidRPr="00590177" w:rsidDel="0015684F">
          <w:delText xml:space="preserve">teaspoon </w:delText>
        </w:r>
      </w:del>
      <w:r w:rsidR="00644824" w:rsidRPr="00590177">
        <w:t>piam thaj nyoos</w:t>
      </w:r>
    </w:p>
    <w:p w14:paraId="00000011" w14:textId="6145C2C8" w:rsidR="008670E4" w:rsidRPr="00590177" w:rsidRDefault="006A3990">
      <w:r w:rsidRPr="00590177">
        <w:t xml:space="preserve">1 </w:t>
      </w:r>
      <w:r w:rsidR="00644824" w:rsidRPr="00590177">
        <w:t>khob</w:t>
      </w:r>
      <w:r w:rsidRPr="00590177">
        <w:t xml:space="preserve"> </w:t>
      </w:r>
      <w:r w:rsidR="00644824" w:rsidRPr="00590177">
        <w:t>taum Fab</w:t>
      </w:r>
      <w:ins w:id="23" w:author="Acer" w:date="2021-06-10T12:00:00Z">
        <w:r w:rsidR="008A3F66">
          <w:t xml:space="preserve"> </w:t>
        </w:r>
      </w:ins>
      <w:r w:rsidR="00644824" w:rsidRPr="00590177">
        <w:t>kis (French beans)</w:t>
      </w:r>
      <w:r w:rsidRPr="00590177">
        <w:t xml:space="preserve">, </w:t>
      </w:r>
      <w:r w:rsidR="00644824" w:rsidRPr="00590177">
        <w:t>muab phua ob sab</w:t>
      </w:r>
    </w:p>
    <w:p w14:paraId="00000012" w14:textId="4E570548" w:rsidR="008670E4" w:rsidRPr="00590177" w:rsidRDefault="006A3990">
      <w:r w:rsidRPr="00590177">
        <w:t xml:space="preserve">1 </w:t>
      </w:r>
      <w:r w:rsidR="00644824" w:rsidRPr="00590177">
        <w:t xml:space="preserve">lub kua txob </w:t>
      </w:r>
      <w:del w:id="24" w:author="Acer" w:date="2021-06-10T12:00:00Z">
        <w:r w:rsidR="00644824" w:rsidRPr="00590177" w:rsidDel="00AA7C88">
          <w:delText xml:space="preserve">pawg </w:delText>
        </w:r>
      </w:del>
      <w:r w:rsidR="00644824" w:rsidRPr="00590177">
        <w:t>liab (</w:t>
      </w:r>
      <w:r w:rsidRPr="00590177">
        <w:t>red bell pepper</w:t>
      </w:r>
      <w:r w:rsidR="00644824" w:rsidRPr="00590177">
        <w:t>)</w:t>
      </w:r>
      <w:r w:rsidRPr="00590177">
        <w:t xml:space="preserve">, </w:t>
      </w:r>
      <w:r w:rsidR="00644824" w:rsidRPr="00590177">
        <w:t xml:space="preserve">muab hlais ua tej tug </w:t>
      </w:r>
    </w:p>
    <w:p w14:paraId="00000013" w14:textId="2DF5D2E0" w:rsidR="008670E4" w:rsidRPr="00590177" w:rsidRDefault="006A3990">
      <w:r w:rsidRPr="00590177">
        <w:t xml:space="preserve">½ </w:t>
      </w:r>
      <w:r w:rsidR="00644824" w:rsidRPr="00590177">
        <w:t>dos daj</w:t>
      </w:r>
      <w:r w:rsidRPr="00590177">
        <w:t xml:space="preserve">, </w:t>
      </w:r>
      <w:r w:rsidR="00644824" w:rsidRPr="00590177">
        <w:t>hlais ua ib feem pluab (</w:t>
      </w:r>
      <w:r w:rsidRPr="00590177">
        <w:t>quartered</w:t>
      </w:r>
      <w:r w:rsidR="00644824" w:rsidRPr="00590177">
        <w:t>)</w:t>
      </w:r>
    </w:p>
    <w:p w14:paraId="00000014" w14:textId="67992C56" w:rsidR="008670E4" w:rsidRPr="00590177" w:rsidRDefault="00644824">
      <w:r w:rsidRPr="00590177">
        <w:t>Ib co zaub ntxhw, muab hlais ua me me</w:t>
      </w:r>
    </w:p>
    <w:p w14:paraId="00000015" w14:textId="31618F83" w:rsidR="008670E4" w:rsidRPr="00590177" w:rsidRDefault="006A3990">
      <w:r w:rsidRPr="00590177">
        <w:t xml:space="preserve">5-7 </w:t>
      </w:r>
      <w:r w:rsidR="00644824" w:rsidRPr="00590177">
        <w:t>nplooj zaub txi</w:t>
      </w:r>
      <w:r w:rsidR="00B73731" w:rsidRPr="00590177">
        <w:t>g</w:t>
      </w:r>
      <w:r w:rsidR="00644824" w:rsidRPr="00590177">
        <w:t xml:space="preserve"> theem (</w:t>
      </w:r>
      <w:r w:rsidRPr="00590177">
        <w:t>basil leaves</w:t>
      </w:r>
      <w:r w:rsidR="00644824" w:rsidRPr="00590177">
        <w:t>)</w:t>
      </w:r>
      <w:r w:rsidRPr="00590177">
        <w:t xml:space="preserve">, </w:t>
      </w:r>
      <w:r w:rsidR="00644824" w:rsidRPr="00590177">
        <w:t xml:space="preserve">muab dua </w:t>
      </w:r>
    </w:p>
    <w:p w14:paraId="00000016" w14:textId="77777777" w:rsidR="008670E4" w:rsidRPr="00590177" w:rsidRDefault="008670E4"/>
    <w:p w14:paraId="00000017" w14:textId="7B72857A" w:rsidR="008670E4" w:rsidRPr="00590177" w:rsidRDefault="00644824">
      <w:r w:rsidRPr="00590177">
        <w:t xml:space="preserve">Lus </w:t>
      </w:r>
      <w:del w:id="25" w:author="Acer" w:date="2021-06-10T12:01:00Z">
        <w:r w:rsidRPr="00590177" w:rsidDel="00AA7C88">
          <w:delText xml:space="preserve">Taw </w:delText>
        </w:r>
      </w:del>
      <w:r w:rsidRPr="00590177">
        <w:t>Qhia Rau Cov Neeg Laus</w:t>
      </w:r>
    </w:p>
    <w:p w14:paraId="00000018" w14:textId="0AA97EE4" w:rsidR="008670E4" w:rsidRPr="00590177" w:rsidRDefault="00D2102F">
      <w:pPr>
        <w:numPr>
          <w:ilvl w:val="0"/>
          <w:numId w:val="2"/>
        </w:numPr>
        <w:spacing w:before="240"/>
        <w:rPr>
          <w:color w:val="222222"/>
        </w:rPr>
      </w:pPr>
      <w:r w:rsidRPr="00590177">
        <w:rPr>
          <w:color w:val="222222"/>
        </w:rPr>
        <w:t>Taw lub qhov cub kom kub mus txog</w:t>
      </w:r>
      <w:r w:rsidR="006A3990" w:rsidRPr="00590177">
        <w:rPr>
          <w:color w:val="222222"/>
        </w:rPr>
        <w:t xml:space="preserve"> 400 </w:t>
      </w:r>
      <w:ins w:id="26" w:author="Acer" w:date="2021-06-10T12:02:00Z">
        <w:r w:rsidR="00D06C64">
          <w:rPr>
            <w:color w:val="222222"/>
          </w:rPr>
          <w:t>(</w:t>
        </w:r>
      </w:ins>
      <w:r w:rsidR="006A3990" w:rsidRPr="00590177">
        <w:rPr>
          <w:color w:val="222222"/>
        </w:rPr>
        <w:t>degrees</w:t>
      </w:r>
      <w:ins w:id="27" w:author="Acer" w:date="2021-06-10T12:02:00Z">
        <w:r w:rsidR="00D06C64">
          <w:rPr>
            <w:color w:val="222222"/>
          </w:rPr>
          <w:t>)</w:t>
        </w:r>
      </w:ins>
      <w:r w:rsidR="006A3990" w:rsidRPr="00590177">
        <w:rPr>
          <w:color w:val="222222"/>
        </w:rPr>
        <w:t xml:space="preserve"> F.</w:t>
      </w:r>
    </w:p>
    <w:p w14:paraId="00000019" w14:textId="48876694" w:rsidR="008670E4" w:rsidRPr="00590177" w:rsidRDefault="00D2102F">
      <w:pPr>
        <w:numPr>
          <w:ilvl w:val="0"/>
          <w:numId w:val="2"/>
        </w:numPr>
        <w:spacing w:after="240"/>
        <w:rPr>
          <w:color w:val="222222"/>
        </w:rPr>
      </w:pPr>
      <w:r w:rsidRPr="00590177">
        <w:rPr>
          <w:color w:val="222222"/>
        </w:rPr>
        <w:t>Pab saib xyuas kev hlais zaub thiab ua noj saum lub qhov cub.</w:t>
      </w:r>
    </w:p>
    <w:p w14:paraId="0000001A" w14:textId="6EC9CD19" w:rsidR="008670E4" w:rsidRPr="00590177" w:rsidRDefault="00644824">
      <w:r w:rsidRPr="00590177">
        <w:t xml:space="preserve">Lus </w:t>
      </w:r>
      <w:del w:id="28" w:author="Acer" w:date="2021-06-10T12:03:00Z">
        <w:r w:rsidRPr="00590177" w:rsidDel="00A46720">
          <w:delText xml:space="preserve">Taw </w:delText>
        </w:r>
      </w:del>
      <w:r w:rsidRPr="00590177">
        <w:t>Qhia Rau Cov Me</w:t>
      </w:r>
      <w:ins w:id="29" w:author="Acer" w:date="2021-06-10T12:03:00Z">
        <w:r w:rsidR="00A46720">
          <w:t xml:space="preserve"> </w:t>
        </w:r>
      </w:ins>
      <w:r w:rsidRPr="00590177">
        <w:t>nyuam Yaus</w:t>
      </w:r>
    </w:p>
    <w:p w14:paraId="0000001B" w14:textId="06B4105F" w:rsidR="008670E4" w:rsidRPr="00590177" w:rsidRDefault="00F82F49">
      <w:pPr>
        <w:numPr>
          <w:ilvl w:val="0"/>
          <w:numId w:val="15"/>
        </w:numPr>
        <w:spacing w:before="240"/>
        <w:rPr>
          <w:color w:val="222222"/>
        </w:rPr>
      </w:pPr>
      <w:r w:rsidRPr="00590177">
        <w:rPr>
          <w:color w:val="222222"/>
        </w:rPr>
        <w:t xml:space="preserve">Muab cov taub phua ua ob sab ces kaus cov noob tawm. </w:t>
      </w:r>
      <w:r w:rsidR="00F82DC2" w:rsidRPr="00590177">
        <w:rPr>
          <w:color w:val="222222"/>
        </w:rPr>
        <w:t xml:space="preserve">Muab ib daim ntawv </w:t>
      </w:r>
      <w:ins w:id="30" w:author="Acer" w:date="2021-06-10T12:04:00Z">
        <w:r w:rsidR="004857A9">
          <w:rPr>
            <w:color w:val="222222"/>
          </w:rPr>
          <w:t xml:space="preserve">daim ntawm qhia </w:t>
        </w:r>
      </w:ins>
      <w:del w:id="31" w:author="Acer" w:date="2021-06-10T12:04:00Z">
        <w:r w:rsidR="006A3990" w:rsidRPr="00590177" w:rsidDel="004857A9">
          <w:rPr>
            <w:color w:val="222222"/>
          </w:rPr>
          <w:delText>baking sheet</w:delText>
        </w:r>
        <w:r w:rsidR="00F82DC2" w:rsidRPr="00590177" w:rsidDel="004857A9">
          <w:rPr>
            <w:color w:val="222222"/>
          </w:rPr>
          <w:delText xml:space="preserve"> </w:delText>
        </w:r>
      </w:del>
      <w:r w:rsidR="00F82DC2" w:rsidRPr="00590177">
        <w:rPr>
          <w:color w:val="222222"/>
        </w:rPr>
        <w:t xml:space="preserve">nrog ntawv ci ces pleev cov roj </w:t>
      </w:r>
      <w:del w:id="32" w:author="Acer" w:date="2021-06-10T12:05:00Z">
        <w:r w:rsidR="00F82DC2" w:rsidRPr="00590177" w:rsidDel="00776BD6">
          <w:rPr>
            <w:color w:val="222222"/>
          </w:rPr>
          <w:delText xml:space="preserve">olive </w:delText>
        </w:r>
      </w:del>
      <w:r w:rsidR="00F82DC2" w:rsidRPr="00590177">
        <w:rPr>
          <w:color w:val="222222"/>
        </w:rPr>
        <w:t>rau</w:t>
      </w:r>
      <w:ins w:id="33" w:author="Acer" w:date="2021-06-10T12:05:00Z">
        <w:r w:rsidR="00776BD6">
          <w:rPr>
            <w:color w:val="222222"/>
          </w:rPr>
          <w:t xml:space="preserve"> txiv ntseej</w:t>
        </w:r>
      </w:ins>
      <w:r w:rsidR="00F82DC2" w:rsidRPr="00590177">
        <w:rPr>
          <w:color w:val="222222"/>
        </w:rPr>
        <w:t>. Muab cov taub tso rau daim ntawv</w:t>
      </w:r>
      <w:del w:id="34" w:author="Acer" w:date="2021-06-10T12:05:00Z">
        <w:r w:rsidR="00F82DC2" w:rsidRPr="00590177" w:rsidDel="00A54659">
          <w:rPr>
            <w:color w:val="222222"/>
          </w:rPr>
          <w:delText xml:space="preserve"> </w:delText>
        </w:r>
      </w:del>
      <w:ins w:id="35" w:author="Acer" w:date="2021-06-10T12:05:00Z">
        <w:r w:rsidR="00A54659">
          <w:rPr>
            <w:color w:val="222222"/>
          </w:rPr>
          <w:t>qhia</w:t>
        </w:r>
      </w:ins>
      <w:del w:id="36" w:author="Acer" w:date="2021-06-10T12:05:00Z">
        <w:r w:rsidR="00F82DC2" w:rsidRPr="00590177" w:rsidDel="00A54659">
          <w:rPr>
            <w:color w:val="222222"/>
          </w:rPr>
          <w:delText>baking sheet</w:delText>
        </w:r>
      </w:del>
      <w:r w:rsidR="006A3990" w:rsidRPr="00590177">
        <w:rPr>
          <w:color w:val="222222"/>
        </w:rPr>
        <w:t xml:space="preserve">, </w:t>
      </w:r>
      <w:r w:rsidR="00F82DC2" w:rsidRPr="00590177">
        <w:rPr>
          <w:color w:val="222222"/>
        </w:rPr>
        <w:t>sab tawv tig tuaj. Cub rau li ntawm 30 feeb, los</w:t>
      </w:r>
      <w:ins w:id="37" w:author="Acer" w:date="2021-06-10T12:06:00Z">
        <w:r w:rsidR="000B40D9">
          <w:rPr>
            <w:color w:val="222222"/>
          </w:rPr>
          <w:t xml:space="preserve"> </w:t>
        </w:r>
      </w:ins>
      <w:r w:rsidR="00F82DC2" w:rsidRPr="00590177">
        <w:rPr>
          <w:color w:val="222222"/>
        </w:rPr>
        <w:t xml:space="preserve">sis kom mos thiab thaum siv rab riam nkaug tseem tsis tau lwj heev. </w:t>
      </w:r>
    </w:p>
    <w:p w14:paraId="0000001C" w14:textId="6A078867" w:rsidR="008670E4" w:rsidRPr="00590177" w:rsidRDefault="00FE7E83">
      <w:pPr>
        <w:numPr>
          <w:ilvl w:val="0"/>
          <w:numId w:val="15"/>
        </w:numPr>
        <w:rPr>
          <w:color w:val="222222"/>
        </w:rPr>
      </w:pPr>
      <w:r w:rsidRPr="00590177">
        <w:rPr>
          <w:color w:val="222222"/>
        </w:rPr>
        <w:t>Siv ib lub lauj kaub los</w:t>
      </w:r>
      <w:ins w:id="38" w:author="Acer" w:date="2021-06-10T12:07:00Z">
        <w:r w:rsidR="00C9085C">
          <w:rPr>
            <w:color w:val="222222"/>
          </w:rPr>
          <w:t xml:space="preserve"> </w:t>
        </w:r>
      </w:ins>
      <w:r w:rsidRPr="00590177">
        <w:rPr>
          <w:color w:val="222222"/>
        </w:rPr>
        <w:t xml:space="preserve">sis tsu ua mov los pib ua cov mov. Muab ua noj raws li cov lus qhia hauv lub hnab mov. </w:t>
      </w:r>
    </w:p>
    <w:p w14:paraId="0000001D" w14:textId="2A8B2E0C" w:rsidR="008670E4" w:rsidRPr="00590177" w:rsidRDefault="00FE7E83">
      <w:pPr>
        <w:numPr>
          <w:ilvl w:val="0"/>
          <w:numId w:val="15"/>
        </w:numPr>
        <w:rPr>
          <w:color w:val="222222"/>
        </w:rPr>
      </w:pPr>
      <w:r w:rsidRPr="00590177">
        <w:rPr>
          <w:color w:val="222222"/>
        </w:rPr>
        <w:t xml:space="preserve">Muab roj hliv rau ib lub yias loj </w:t>
      </w:r>
      <w:del w:id="39" w:author="Acer" w:date="2021-06-10T12:08:00Z">
        <w:r w:rsidRPr="00590177" w:rsidDel="00A02B99">
          <w:rPr>
            <w:color w:val="222222"/>
          </w:rPr>
          <w:delText xml:space="preserve">loj </w:delText>
        </w:r>
      </w:del>
      <w:r w:rsidRPr="00590177">
        <w:rPr>
          <w:color w:val="222222"/>
        </w:rPr>
        <w:t>thiab taws qhov cub kom ib nyuag yau (medium heat)</w:t>
      </w:r>
      <w:r w:rsidR="006A3990" w:rsidRPr="00590177">
        <w:rPr>
          <w:color w:val="222222"/>
        </w:rPr>
        <w:t xml:space="preserve">. </w:t>
      </w:r>
      <w:r w:rsidRPr="00590177">
        <w:rPr>
          <w:color w:val="222222"/>
        </w:rPr>
        <w:t xml:space="preserve">Daus cov kua txob curry rau hauv cov roj. Muab do ua ke thiab taws qhov cub kom yau, kib kom tsw qab, li ntawm 10 </w:t>
      </w:r>
      <w:ins w:id="40" w:author="Acer" w:date="2021-06-10T12:09:00Z">
        <w:r w:rsidR="00D16662">
          <w:rPr>
            <w:color w:val="222222"/>
          </w:rPr>
          <w:t>feeb</w:t>
        </w:r>
      </w:ins>
      <w:del w:id="41" w:author="Acer" w:date="2021-06-10T12:09:00Z">
        <w:r w:rsidRPr="00590177" w:rsidDel="00D16662">
          <w:rPr>
            <w:color w:val="222222"/>
          </w:rPr>
          <w:delText xml:space="preserve">chib </w:delText>
        </w:r>
      </w:del>
      <w:r w:rsidRPr="00590177">
        <w:rPr>
          <w:color w:val="222222"/>
        </w:rPr>
        <w:t xml:space="preserve">(seconds). Muab theem kua maj phaub uas nyeem sau toj daus </w:t>
      </w:r>
      <w:r w:rsidR="00FE3672" w:rsidRPr="00590177">
        <w:rPr>
          <w:color w:val="222222"/>
        </w:rPr>
        <w:t>xyaw</w:t>
      </w:r>
      <w:r w:rsidR="00012FE0" w:rsidRPr="00590177">
        <w:rPr>
          <w:color w:val="222222"/>
        </w:rPr>
        <w:t xml:space="preserve"> nrog cov kua txob kib. Muab do sib xyaw. Maj mam muab cov kua maj phaub hliv tso rau hauv lub yias thiab muab do kom sib xyaw (li ntawm 1 los</w:t>
      </w:r>
      <w:ins w:id="42" w:author="Acer" w:date="2021-06-10T12:10:00Z">
        <w:r w:rsidR="00335925">
          <w:rPr>
            <w:color w:val="222222"/>
          </w:rPr>
          <w:t xml:space="preserve"> </w:t>
        </w:r>
      </w:ins>
      <w:r w:rsidR="00012FE0" w:rsidRPr="00590177">
        <w:rPr>
          <w:color w:val="222222"/>
        </w:rPr>
        <w:t>sis 2 feeb).</w:t>
      </w:r>
    </w:p>
    <w:p w14:paraId="0000001E" w14:textId="6BE4A21A" w:rsidR="008670E4" w:rsidRPr="00590177" w:rsidRDefault="006F58C2">
      <w:pPr>
        <w:numPr>
          <w:ilvl w:val="0"/>
          <w:numId w:val="15"/>
        </w:numPr>
        <w:rPr>
          <w:color w:val="222222"/>
        </w:rPr>
      </w:pPr>
      <w:r w:rsidRPr="00590177">
        <w:rPr>
          <w:color w:val="222222"/>
        </w:rPr>
        <w:t>Ntxiv</w:t>
      </w:r>
      <w:r w:rsidR="006A3990" w:rsidRPr="00590177">
        <w:rPr>
          <w:color w:val="222222"/>
        </w:rPr>
        <w:t xml:space="preserve"> ¼ </w:t>
      </w:r>
      <w:r w:rsidRPr="00590177">
        <w:rPr>
          <w:color w:val="222222"/>
        </w:rPr>
        <w:t xml:space="preserve">khob dej rau cov kua </w:t>
      </w:r>
      <w:r w:rsidR="00B73731" w:rsidRPr="00590177">
        <w:rPr>
          <w:color w:val="222222"/>
        </w:rPr>
        <w:t>hauv yias, nrog rau cov kua txob los</w:t>
      </w:r>
      <w:ins w:id="43" w:author="Acer" w:date="2021-06-10T12:10:00Z">
        <w:r w:rsidR="00B07D2B">
          <w:rPr>
            <w:color w:val="222222"/>
          </w:rPr>
          <w:t xml:space="preserve"> </w:t>
        </w:r>
      </w:ins>
      <w:r w:rsidR="00B73731" w:rsidRPr="00590177">
        <w:rPr>
          <w:color w:val="222222"/>
        </w:rPr>
        <w:t xml:space="preserve">sis </w:t>
      </w:r>
      <w:del w:id="44" w:author="Acer" w:date="2021-06-10T12:11:00Z">
        <w:r w:rsidR="00B73731" w:rsidRPr="00590177" w:rsidDel="00B07D2B">
          <w:rPr>
            <w:color w:val="222222"/>
          </w:rPr>
          <w:delText xml:space="preserve">cayenne </w:delText>
        </w:r>
      </w:del>
      <w:ins w:id="45" w:author="Acer" w:date="2021-06-10T12:13:00Z">
        <w:r w:rsidR="009B1EE6">
          <w:rPr>
            <w:color w:val="222222"/>
          </w:rPr>
          <w:t xml:space="preserve">kua txob </w:t>
        </w:r>
      </w:ins>
      <w:ins w:id="46" w:author="Acer" w:date="2021-06-10T12:11:00Z">
        <w:r w:rsidR="00B07D2B">
          <w:rPr>
            <w:color w:val="222222"/>
          </w:rPr>
          <w:t>xyaw</w:t>
        </w:r>
        <w:r w:rsidR="00B07D2B" w:rsidRPr="00590177">
          <w:rPr>
            <w:color w:val="222222"/>
          </w:rPr>
          <w:t xml:space="preserve"> </w:t>
        </w:r>
      </w:ins>
      <w:r w:rsidR="00B73731" w:rsidRPr="00590177">
        <w:rPr>
          <w:color w:val="222222"/>
        </w:rPr>
        <w:t>(yog tias koj siv), n</w:t>
      </w:r>
      <w:del w:id="47" w:author="Acer" w:date="2021-06-10T12:11:00Z">
        <w:r w:rsidR="00B73731" w:rsidRPr="00590177" w:rsidDel="00B07D2B">
          <w:rPr>
            <w:color w:val="222222"/>
          </w:rPr>
          <w:delText>a</w:delText>
        </w:r>
      </w:del>
      <w:r w:rsidR="00B73731" w:rsidRPr="00590177">
        <w:rPr>
          <w:color w:val="222222"/>
        </w:rPr>
        <w:t xml:space="preserve">ab pas, thiab </w:t>
      </w:r>
      <w:del w:id="48" w:author="Acer" w:date="2021-06-10T12:11:00Z">
        <w:r w:rsidR="00B73731" w:rsidRPr="00590177" w:rsidDel="00CE6218">
          <w:rPr>
            <w:color w:val="222222"/>
          </w:rPr>
          <w:delText xml:space="preserve">piam </w:delText>
        </w:r>
      </w:del>
      <w:ins w:id="49" w:author="Acer" w:date="2021-06-10T12:11:00Z">
        <w:r w:rsidR="00CE6218">
          <w:rPr>
            <w:color w:val="222222"/>
          </w:rPr>
          <w:t xml:space="preserve">suab </w:t>
        </w:r>
      </w:ins>
      <w:r w:rsidR="00B73731" w:rsidRPr="00590177">
        <w:rPr>
          <w:color w:val="222222"/>
        </w:rPr>
        <w:t>thaj. Muab haus kom npau</w:t>
      </w:r>
      <w:del w:id="50" w:author="Acer" w:date="2021-06-10T12:12:00Z">
        <w:r w:rsidR="00B73731" w:rsidRPr="00590177" w:rsidDel="001B3124">
          <w:rPr>
            <w:color w:val="222222"/>
          </w:rPr>
          <w:delText xml:space="preserve"> </w:delText>
        </w:r>
      </w:del>
      <w:ins w:id="51" w:author="Acer" w:date="2021-06-10T12:12:00Z">
        <w:r w:rsidR="001B3124">
          <w:rPr>
            <w:color w:val="222222"/>
          </w:rPr>
          <w:t>txiv</w:t>
        </w:r>
      </w:ins>
      <w:del w:id="52" w:author="Acer" w:date="2021-06-10T12:12:00Z">
        <w:r w:rsidR="00B73731" w:rsidRPr="00590177" w:rsidDel="001B3124">
          <w:rPr>
            <w:color w:val="222222"/>
          </w:rPr>
          <w:delText>mentsis</w:delText>
        </w:r>
      </w:del>
      <w:r w:rsidR="00B73731" w:rsidRPr="00590177">
        <w:rPr>
          <w:color w:val="222222"/>
        </w:rPr>
        <w:t>.</w:t>
      </w:r>
    </w:p>
    <w:p w14:paraId="0000001F" w14:textId="55B7BEBD" w:rsidR="008670E4" w:rsidRPr="00590177" w:rsidRDefault="00B73731">
      <w:pPr>
        <w:numPr>
          <w:ilvl w:val="0"/>
          <w:numId w:val="15"/>
        </w:numPr>
        <w:rPr>
          <w:color w:val="222222"/>
        </w:rPr>
      </w:pPr>
      <w:r w:rsidRPr="00590177">
        <w:rPr>
          <w:color w:val="222222"/>
        </w:rPr>
        <w:t xml:space="preserve">Muab cov taub kaus tawm. Ces muab cov taub, kua txog pawg, taum, dos, zaub txig theem, thiab </w:t>
      </w:r>
      <w:del w:id="53" w:author="Acer" w:date="2021-06-10T12:13:00Z">
        <w:r w:rsidRPr="00590177" w:rsidDel="009B1EE6">
          <w:rPr>
            <w:color w:val="222222"/>
          </w:rPr>
          <w:delText xml:space="preserve">cayenne </w:delText>
        </w:r>
      </w:del>
      <w:ins w:id="54" w:author="Acer" w:date="2021-06-10T12:13:00Z">
        <w:r w:rsidR="009B1EE6">
          <w:rPr>
            <w:color w:val="222222"/>
          </w:rPr>
          <w:t>kua txob xyaw</w:t>
        </w:r>
        <w:r w:rsidR="009B1EE6" w:rsidRPr="00590177">
          <w:rPr>
            <w:color w:val="222222"/>
          </w:rPr>
          <w:t xml:space="preserve"> </w:t>
        </w:r>
      </w:ins>
      <w:r w:rsidRPr="00590177">
        <w:rPr>
          <w:color w:val="222222"/>
        </w:rPr>
        <w:t xml:space="preserve">(yog tias siv), ces taws qhov cub kom yau thiab muab kib kom siav tiamsis cov zaub tseem tsis tau tuag ces muab rho tawm. </w:t>
      </w:r>
    </w:p>
    <w:p w14:paraId="00000020" w14:textId="720410C6" w:rsidR="008670E4" w:rsidRPr="00590177" w:rsidRDefault="00B73731">
      <w:pPr>
        <w:numPr>
          <w:ilvl w:val="0"/>
          <w:numId w:val="15"/>
        </w:numPr>
        <w:spacing w:after="240"/>
        <w:rPr>
          <w:color w:val="222222"/>
        </w:rPr>
      </w:pPr>
      <w:r w:rsidRPr="00590177">
        <w:rPr>
          <w:color w:val="222222"/>
        </w:rPr>
        <w:t xml:space="preserve">Daus noj nrog mov, tso zaub ntxw rau. </w:t>
      </w:r>
    </w:p>
    <w:p w14:paraId="00000021" w14:textId="77777777" w:rsidR="008670E4" w:rsidRPr="00590177" w:rsidRDefault="008670E4">
      <w:pPr>
        <w:spacing w:before="240" w:after="240"/>
        <w:rPr>
          <w:color w:val="222222"/>
        </w:rPr>
      </w:pPr>
    </w:p>
    <w:p w14:paraId="00000022" w14:textId="77777777" w:rsidR="008670E4" w:rsidRPr="00590177" w:rsidRDefault="008670E4">
      <w:pPr>
        <w:spacing w:before="240" w:after="240"/>
        <w:rPr>
          <w:color w:val="222222"/>
        </w:rPr>
      </w:pPr>
    </w:p>
    <w:p w14:paraId="00000023" w14:textId="762B7D75" w:rsidR="008670E4" w:rsidRPr="00590177" w:rsidRDefault="006F3DBD">
      <w:pPr>
        <w:keepLines/>
        <w:spacing w:before="240" w:after="240" w:line="240" w:lineRule="auto"/>
        <w:rPr>
          <w:b/>
          <w:color w:val="222222"/>
        </w:rPr>
      </w:pPr>
      <w:ins w:id="55" w:author="Acer" w:date="2021-06-10T12:15:00Z">
        <w:r>
          <w:rPr>
            <w:b/>
            <w:color w:val="222222"/>
          </w:rPr>
          <w:t xml:space="preserve">Tus Qauv </w:t>
        </w:r>
      </w:ins>
      <w:r w:rsidR="00356152" w:rsidRPr="00590177">
        <w:rPr>
          <w:b/>
          <w:color w:val="222222"/>
        </w:rPr>
        <w:t xml:space="preserve">Ua Taum Qhuav </w:t>
      </w:r>
      <w:del w:id="56" w:author="Acer" w:date="2021-06-10T12:15:00Z">
        <w:r w:rsidR="00356152" w:rsidRPr="00590177" w:rsidDel="006F3DBD">
          <w:rPr>
            <w:b/>
            <w:color w:val="222222"/>
          </w:rPr>
          <w:delText xml:space="preserve">Noj </w:delText>
        </w:r>
      </w:del>
      <w:r w:rsidR="00356152" w:rsidRPr="00590177">
        <w:rPr>
          <w:b/>
          <w:color w:val="222222"/>
        </w:rPr>
        <w:t>(</w:t>
      </w:r>
      <w:r w:rsidR="006A3990" w:rsidRPr="00590177">
        <w:rPr>
          <w:b/>
          <w:color w:val="222222"/>
        </w:rPr>
        <w:t>Dried Beans Recipe</w:t>
      </w:r>
      <w:r w:rsidR="00356152" w:rsidRPr="00590177">
        <w:rPr>
          <w:b/>
          <w:color w:val="222222"/>
        </w:rPr>
        <w:t>)</w:t>
      </w:r>
    </w:p>
    <w:p w14:paraId="00000024" w14:textId="6493CA99" w:rsidR="008670E4" w:rsidRPr="00590177" w:rsidRDefault="008B7134">
      <w:pPr>
        <w:keepLines/>
        <w:spacing w:before="240" w:after="240" w:line="240" w:lineRule="auto"/>
        <w:rPr>
          <w:color w:val="222222"/>
        </w:rPr>
      </w:pPr>
      <w:ins w:id="57" w:author="Acer" w:date="2021-06-10T12:17:00Z">
        <w:r>
          <w:rPr>
            <w:color w:val="222222"/>
          </w:rPr>
          <w:t>Khoom</w:t>
        </w:r>
      </w:ins>
      <w:del w:id="58" w:author="Acer" w:date="2021-06-10T12:16:00Z">
        <w:r w:rsidR="00356152" w:rsidRPr="00590177" w:rsidDel="008B7134">
          <w:rPr>
            <w:color w:val="222222"/>
          </w:rPr>
          <w:delText>Txaus Noj</w:delText>
        </w:r>
      </w:del>
      <w:r w:rsidR="006A3990" w:rsidRPr="00590177">
        <w:rPr>
          <w:color w:val="222222"/>
        </w:rPr>
        <w:t xml:space="preserve">: 4-6 </w:t>
      </w:r>
      <w:ins w:id="59" w:author="Acer" w:date="2021-06-10T12:17:00Z">
        <w:r>
          <w:rPr>
            <w:color w:val="222222"/>
          </w:rPr>
          <w:t>khob</w:t>
        </w:r>
      </w:ins>
      <w:del w:id="60" w:author="Acer" w:date="2021-06-10T12:17:00Z">
        <w:r w:rsidR="00356152" w:rsidRPr="00590177" w:rsidDel="008B7134">
          <w:rPr>
            <w:color w:val="222222"/>
          </w:rPr>
          <w:delText>pluag</w:delText>
        </w:r>
      </w:del>
    </w:p>
    <w:p w14:paraId="00000025" w14:textId="54472FBA" w:rsidR="008670E4" w:rsidRPr="00590177" w:rsidRDefault="00356152">
      <w:pPr>
        <w:keepLines/>
        <w:spacing w:before="240" w:after="240" w:line="240" w:lineRule="auto"/>
        <w:rPr>
          <w:color w:val="222222"/>
        </w:rPr>
      </w:pPr>
      <w:r w:rsidRPr="00590177">
        <w:rPr>
          <w:color w:val="222222"/>
        </w:rPr>
        <w:t>Khoom Sib Tov</w:t>
      </w:r>
    </w:p>
    <w:p w14:paraId="00000026" w14:textId="59463DC7" w:rsidR="008670E4" w:rsidRPr="00590177" w:rsidRDefault="006A3990">
      <w:pPr>
        <w:keepLines/>
        <w:spacing w:line="240" w:lineRule="auto"/>
        <w:rPr>
          <w:color w:val="222222"/>
        </w:rPr>
      </w:pPr>
      <w:r w:rsidRPr="00590177">
        <w:rPr>
          <w:color w:val="222222"/>
        </w:rPr>
        <w:t xml:space="preserve">2 </w:t>
      </w:r>
      <w:r w:rsidR="00356152" w:rsidRPr="00590177">
        <w:rPr>
          <w:color w:val="222222"/>
        </w:rPr>
        <w:t>khob taum qhuav, muag yaug</w:t>
      </w:r>
    </w:p>
    <w:p w14:paraId="00000027" w14:textId="7E40AF33" w:rsidR="008670E4" w:rsidRPr="00590177" w:rsidRDefault="006A3990">
      <w:pPr>
        <w:keepLines/>
        <w:spacing w:line="240" w:lineRule="auto"/>
        <w:rPr>
          <w:color w:val="222222"/>
        </w:rPr>
      </w:pPr>
      <w:r w:rsidRPr="00590177">
        <w:rPr>
          <w:color w:val="222222"/>
        </w:rPr>
        <w:t xml:space="preserve">1 </w:t>
      </w:r>
      <w:ins w:id="61" w:author="Acer" w:date="2021-06-10T12:19:00Z">
        <w:r w:rsidR="003A256E">
          <w:rPr>
            <w:color w:val="222222"/>
          </w:rPr>
          <w:t>qo</w:t>
        </w:r>
      </w:ins>
      <w:ins w:id="62" w:author="Acer" w:date="2021-06-10T12:28:00Z">
        <w:r w:rsidR="009209E6">
          <w:rPr>
            <w:color w:val="222222"/>
          </w:rPr>
          <w:t>s</w:t>
        </w:r>
      </w:ins>
      <w:ins w:id="63" w:author="Acer" w:date="2021-06-10T12:19:00Z">
        <w:r w:rsidR="003A256E">
          <w:rPr>
            <w:color w:val="222222"/>
          </w:rPr>
          <w:t xml:space="preserve"> </w:t>
        </w:r>
        <w:r w:rsidR="004A5D05">
          <w:rPr>
            <w:color w:val="222222"/>
          </w:rPr>
          <w:t>fab ki</w:t>
        </w:r>
        <w:r w:rsidR="003A256E">
          <w:rPr>
            <w:color w:val="222222"/>
          </w:rPr>
          <w:t>(</w:t>
        </w:r>
      </w:ins>
      <w:r w:rsidRPr="00590177">
        <w:rPr>
          <w:color w:val="222222"/>
        </w:rPr>
        <w:t>carrot</w:t>
      </w:r>
      <w:ins w:id="64" w:author="Acer" w:date="2021-06-10T12:19:00Z">
        <w:r w:rsidR="003A256E">
          <w:rPr>
            <w:color w:val="222222"/>
          </w:rPr>
          <w:t>)</w:t>
        </w:r>
      </w:ins>
    </w:p>
    <w:p w14:paraId="00000028" w14:textId="54AD3006" w:rsidR="008670E4" w:rsidRPr="00590177" w:rsidRDefault="006A3990">
      <w:pPr>
        <w:keepLines/>
        <w:spacing w:line="240" w:lineRule="auto"/>
        <w:rPr>
          <w:color w:val="222222"/>
        </w:rPr>
      </w:pPr>
      <w:r w:rsidRPr="00590177">
        <w:rPr>
          <w:color w:val="222222"/>
        </w:rPr>
        <w:t xml:space="preserve">1 </w:t>
      </w:r>
      <w:ins w:id="65" w:author="Acer" w:date="2021-06-10T12:23:00Z">
        <w:r w:rsidR="00A72B23">
          <w:rPr>
            <w:color w:val="222222"/>
          </w:rPr>
          <w:t>n</w:t>
        </w:r>
      </w:ins>
      <w:ins w:id="66" w:author="Acer" w:date="2021-06-10T12:20:00Z">
        <w:r w:rsidR="00A64256">
          <w:rPr>
            <w:color w:val="222222"/>
          </w:rPr>
          <w:t>plooj suab ntsuab</w:t>
        </w:r>
        <w:r w:rsidR="009C75FB">
          <w:rPr>
            <w:color w:val="222222"/>
          </w:rPr>
          <w:t xml:space="preserve"> </w:t>
        </w:r>
      </w:ins>
      <w:del w:id="67" w:author="Acer" w:date="2021-06-10T12:20:00Z">
        <w:r w:rsidRPr="00590177" w:rsidDel="00A64256">
          <w:rPr>
            <w:color w:val="222222"/>
          </w:rPr>
          <w:delText>celery stalk</w:delText>
        </w:r>
      </w:del>
    </w:p>
    <w:p w14:paraId="00000029" w14:textId="7FDB9CED" w:rsidR="008670E4" w:rsidRPr="00590177" w:rsidRDefault="006A3990">
      <w:pPr>
        <w:keepLines/>
        <w:spacing w:line="240" w:lineRule="auto"/>
        <w:rPr>
          <w:color w:val="222222"/>
        </w:rPr>
      </w:pPr>
      <w:r w:rsidRPr="00590177">
        <w:rPr>
          <w:color w:val="222222"/>
        </w:rPr>
        <w:t xml:space="preserve">1 </w:t>
      </w:r>
      <w:r w:rsidR="004D6748" w:rsidRPr="00590177">
        <w:rPr>
          <w:color w:val="222222"/>
        </w:rPr>
        <w:t>hauv paus dos loj</w:t>
      </w:r>
    </w:p>
    <w:p w14:paraId="0000002A" w14:textId="198A140E" w:rsidR="008670E4" w:rsidRPr="00590177" w:rsidRDefault="006A3990">
      <w:pPr>
        <w:keepLines/>
        <w:spacing w:line="240" w:lineRule="auto"/>
        <w:rPr>
          <w:color w:val="222222"/>
        </w:rPr>
      </w:pPr>
      <w:r w:rsidRPr="00590177">
        <w:rPr>
          <w:color w:val="222222"/>
        </w:rPr>
        <w:t xml:space="preserve">2 </w:t>
      </w:r>
      <w:r w:rsidR="00356152" w:rsidRPr="00590177">
        <w:rPr>
          <w:color w:val="222222"/>
        </w:rPr>
        <w:t>lub qej</w:t>
      </w:r>
    </w:p>
    <w:p w14:paraId="0000002B" w14:textId="66B5621C" w:rsidR="008670E4" w:rsidRPr="00590177" w:rsidRDefault="00202D8E">
      <w:pPr>
        <w:keepLines/>
        <w:spacing w:line="240" w:lineRule="auto"/>
        <w:rPr>
          <w:color w:val="222222"/>
        </w:rPr>
      </w:pPr>
      <w:ins w:id="68" w:author="Acer" w:date="2021-06-10T12:21:00Z">
        <w:r>
          <w:rPr>
            <w:color w:val="222222"/>
          </w:rPr>
          <w:t>Diav</w:t>
        </w:r>
      </w:ins>
      <w:del w:id="69" w:author="Acer" w:date="2021-06-10T12:21:00Z">
        <w:r w:rsidR="006A3990" w:rsidRPr="00590177" w:rsidDel="00202D8E">
          <w:rPr>
            <w:color w:val="222222"/>
          </w:rPr>
          <w:delText xml:space="preserve">Tablespoon </w:delText>
        </w:r>
      </w:del>
      <w:r w:rsidR="00356152" w:rsidRPr="00590177">
        <w:rPr>
          <w:color w:val="222222"/>
        </w:rPr>
        <w:t xml:space="preserve">roj </w:t>
      </w:r>
      <w:del w:id="70" w:author="Acer" w:date="2021-06-10T12:21:00Z">
        <w:r w:rsidR="00356152" w:rsidRPr="00590177" w:rsidDel="00202D8E">
          <w:rPr>
            <w:color w:val="222222"/>
          </w:rPr>
          <w:delText>olive</w:delText>
        </w:r>
      </w:del>
      <w:ins w:id="71" w:author="Acer" w:date="2021-06-10T12:21:00Z">
        <w:r>
          <w:rPr>
            <w:color w:val="222222"/>
          </w:rPr>
          <w:t xml:space="preserve"> txiv ntseej</w:t>
        </w:r>
      </w:ins>
    </w:p>
    <w:p w14:paraId="0000002C" w14:textId="0CCAA1C8" w:rsidR="008670E4" w:rsidRPr="00590177" w:rsidRDefault="006A3990">
      <w:pPr>
        <w:keepLines/>
        <w:spacing w:line="240" w:lineRule="auto"/>
        <w:rPr>
          <w:color w:val="222222"/>
        </w:rPr>
      </w:pPr>
      <w:r w:rsidRPr="00590177">
        <w:rPr>
          <w:color w:val="222222"/>
        </w:rPr>
        <w:t xml:space="preserve">3 </w:t>
      </w:r>
      <w:ins w:id="72" w:author="Acer" w:date="2021-06-10T12:23:00Z">
        <w:r w:rsidR="00A72B23">
          <w:rPr>
            <w:color w:val="222222"/>
          </w:rPr>
          <w:t>nplooj ntug (</w:t>
        </w:r>
      </w:ins>
      <w:r w:rsidRPr="00590177">
        <w:rPr>
          <w:color w:val="222222"/>
        </w:rPr>
        <w:t>bay leaves</w:t>
      </w:r>
      <w:ins w:id="73" w:author="Acer" w:date="2021-06-10T12:23:00Z">
        <w:r w:rsidR="00A72B23">
          <w:rPr>
            <w:color w:val="222222"/>
          </w:rPr>
          <w:t>)</w:t>
        </w:r>
      </w:ins>
    </w:p>
    <w:p w14:paraId="0000002D" w14:textId="0EC2E2BC" w:rsidR="008670E4" w:rsidRPr="00590177" w:rsidRDefault="006A3990">
      <w:pPr>
        <w:keepLines/>
        <w:spacing w:line="240" w:lineRule="auto"/>
        <w:rPr>
          <w:color w:val="222222"/>
        </w:rPr>
      </w:pPr>
      <w:r w:rsidRPr="00590177">
        <w:rPr>
          <w:color w:val="222222"/>
        </w:rPr>
        <w:t xml:space="preserve">1 </w:t>
      </w:r>
      <w:del w:id="74" w:author="Acer" w:date="2021-06-10T12:24:00Z">
        <w:r w:rsidRPr="00590177" w:rsidDel="00466B78">
          <w:rPr>
            <w:color w:val="222222"/>
          </w:rPr>
          <w:delText xml:space="preserve">teaspoon </w:delText>
        </w:r>
      </w:del>
      <w:ins w:id="75" w:author="Acer" w:date="2021-06-10T12:24:00Z">
        <w:r w:rsidR="00466B78">
          <w:rPr>
            <w:color w:val="222222"/>
          </w:rPr>
          <w:t xml:space="preserve">diav </w:t>
        </w:r>
      </w:ins>
      <w:r w:rsidRPr="00590177">
        <w:rPr>
          <w:color w:val="222222"/>
        </w:rPr>
        <w:t>cumin</w:t>
      </w:r>
    </w:p>
    <w:p w14:paraId="0000002E" w14:textId="6B736B82" w:rsidR="008670E4" w:rsidRPr="00590177" w:rsidRDefault="00356152">
      <w:pPr>
        <w:keepLines/>
        <w:spacing w:line="240" w:lineRule="auto"/>
        <w:rPr>
          <w:color w:val="222222"/>
        </w:rPr>
      </w:pPr>
      <w:r w:rsidRPr="00590177">
        <w:rPr>
          <w:color w:val="222222"/>
        </w:rPr>
        <w:t>Tso ntsev raws li koj nyiam</w:t>
      </w:r>
    </w:p>
    <w:p w14:paraId="082E5B34" w14:textId="77777777" w:rsidR="004008D6" w:rsidRPr="00590177" w:rsidRDefault="004008D6">
      <w:pPr>
        <w:keepLines/>
        <w:spacing w:line="240" w:lineRule="auto"/>
        <w:rPr>
          <w:color w:val="222222"/>
        </w:rPr>
      </w:pPr>
    </w:p>
    <w:p w14:paraId="73F7B4DC" w14:textId="52D83466" w:rsidR="004008D6" w:rsidRPr="00590177" w:rsidRDefault="004008D6" w:rsidP="004008D6">
      <w:r w:rsidRPr="00590177">
        <w:t xml:space="preserve">Lus </w:t>
      </w:r>
      <w:del w:id="76" w:author="Acer" w:date="2021-06-10T12:24:00Z">
        <w:r w:rsidRPr="00590177" w:rsidDel="00C44153">
          <w:delText xml:space="preserve">Taw </w:delText>
        </w:r>
      </w:del>
      <w:r w:rsidRPr="00590177">
        <w:t>Qhia Rau Cov Neeg Laus</w:t>
      </w:r>
    </w:p>
    <w:p w14:paraId="00000030" w14:textId="0E5628C4" w:rsidR="008670E4" w:rsidRPr="00590177" w:rsidRDefault="00356152">
      <w:pPr>
        <w:keepLines/>
        <w:spacing w:before="240" w:after="240" w:line="240" w:lineRule="auto"/>
      </w:pPr>
      <w:r w:rsidRPr="00590177">
        <w:t xml:space="preserve">Pab cov menyuam ua zaub mov noj ntawm qhov cub, haus dej npau, thiab xyuam xim. </w:t>
      </w:r>
    </w:p>
    <w:p w14:paraId="7260107F" w14:textId="1847A8FA" w:rsidR="00E34807" w:rsidRPr="00590177" w:rsidRDefault="00E34807" w:rsidP="00E34807">
      <w:r w:rsidRPr="00590177">
        <w:t xml:space="preserve">Lus </w:t>
      </w:r>
      <w:del w:id="77" w:author="Acer" w:date="2021-06-10T12:25:00Z">
        <w:r w:rsidRPr="00590177" w:rsidDel="00C44153">
          <w:delText xml:space="preserve">Taw </w:delText>
        </w:r>
      </w:del>
      <w:r w:rsidRPr="00590177">
        <w:t>Qhia Rau Cov Me</w:t>
      </w:r>
      <w:ins w:id="78" w:author="Acer" w:date="2021-06-10T12:25:00Z">
        <w:r w:rsidR="00C44153">
          <w:t xml:space="preserve"> </w:t>
        </w:r>
      </w:ins>
      <w:r w:rsidRPr="00590177">
        <w:t>nyuam Yaus</w:t>
      </w:r>
    </w:p>
    <w:p w14:paraId="00000032" w14:textId="601FCD1E" w:rsidR="008670E4" w:rsidRPr="00590177" w:rsidRDefault="00CA4C8B">
      <w:pPr>
        <w:keepLines/>
        <w:numPr>
          <w:ilvl w:val="0"/>
          <w:numId w:val="14"/>
        </w:numPr>
        <w:spacing w:before="240" w:line="240" w:lineRule="auto"/>
        <w:rPr>
          <w:color w:val="222222"/>
        </w:rPr>
      </w:pPr>
      <w:r w:rsidRPr="00590177">
        <w:rPr>
          <w:color w:val="222222"/>
        </w:rPr>
        <w:t>Muab cov taum tso rau hauv</w:t>
      </w:r>
      <w:r w:rsidR="005C2ED6" w:rsidRPr="00590177">
        <w:rPr>
          <w:color w:val="222222"/>
        </w:rPr>
        <w:t xml:space="preserve"> ib lub tais loj </w:t>
      </w:r>
      <w:del w:id="79" w:author="Acer" w:date="2021-06-10T12:25:00Z">
        <w:r w:rsidR="005C2ED6" w:rsidRPr="00590177" w:rsidDel="00147D18">
          <w:rPr>
            <w:color w:val="222222"/>
          </w:rPr>
          <w:delText>loj</w:delText>
        </w:r>
      </w:del>
      <w:r w:rsidR="005C2ED6" w:rsidRPr="00590177">
        <w:rPr>
          <w:color w:val="222222"/>
        </w:rPr>
        <w:t>. Tso dej rau hauv (cov dej yuav tsum npog cov taum li ntawm 2-3 yas tes.) Muab lub hau khw lub tais. Muab cov taum tso rau hauv dej kom tag ib hmos, los</w:t>
      </w:r>
      <w:ins w:id="80" w:author="Acer" w:date="2021-06-10T12:25:00Z">
        <w:r w:rsidR="009369FD">
          <w:rPr>
            <w:color w:val="222222"/>
          </w:rPr>
          <w:t xml:space="preserve"> </w:t>
        </w:r>
      </w:ins>
      <w:r w:rsidR="005C2ED6" w:rsidRPr="00590177">
        <w:rPr>
          <w:color w:val="222222"/>
        </w:rPr>
        <w:t>sis li ntawm 8</w:t>
      </w:r>
      <w:del w:id="81" w:author="Acer" w:date="2021-06-10T12:26:00Z">
        <w:r w:rsidR="005C2ED6" w:rsidRPr="00590177" w:rsidDel="009369FD">
          <w:rPr>
            <w:color w:val="222222"/>
          </w:rPr>
          <w:delText xml:space="preserve"> </w:delText>
        </w:r>
      </w:del>
      <w:ins w:id="82" w:author="Acer" w:date="2021-06-10T12:26:00Z">
        <w:r w:rsidR="009369FD">
          <w:rPr>
            <w:color w:val="222222"/>
          </w:rPr>
          <w:t>teev</w:t>
        </w:r>
      </w:ins>
      <w:del w:id="83" w:author="Acer" w:date="2021-06-10T12:26:00Z">
        <w:r w:rsidR="005C2ED6" w:rsidRPr="00590177" w:rsidDel="009369FD">
          <w:rPr>
            <w:color w:val="222222"/>
          </w:rPr>
          <w:delText>xaub moos</w:delText>
        </w:r>
      </w:del>
      <w:r w:rsidR="005C2ED6" w:rsidRPr="00590177">
        <w:rPr>
          <w:color w:val="222222"/>
        </w:rPr>
        <w:t xml:space="preserve">. </w:t>
      </w:r>
    </w:p>
    <w:p w14:paraId="00000033" w14:textId="2E2BAAEB" w:rsidR="008670E4" w:rsidRPr="00590177" w:rsidRDefault="004D6748">
      <w:pPr>
        <w:keepLines/>
        <w:numPr>
          <w:ilvl w:val="0"/>
          <w:numId w:val="14"/>
        </w:numPr>
        <w:spacing w:line="240" w:lineRule="auto"/>
        <w:rPr>
          <w:color w:val="222222"/>
        </w:rPr>
      </w:pPr>
      <w:r w:rsidRPr="00590177">
        <w:rPr>
          <w:color w:val="222222"/>
        </w:rPr>
        <w:t xml:space="preserve">Muab cov dej hauv tais taum hliv rau ib lub pob tawb. Muab taum yaug. </w:t>
      </w:r>
    </w:p>
    <w:p w14:paraId="00000034" w14:textId="5201E3B2" w:rsidR="008670E4" w:rsidRPr="00590177" w:rsidRDefault="004D6748">
      <w:pPr>
        <w:keepLines/>
        <w:numPr>
          <w:ilvl w:val="0"/>
          <w:numId w:val="14"/>
        </w:numPr>
        <w:spacing w:line="240" w:lineRule="auto"/>
        <w:rPr>
          <w:color w:val="222222"/>
        </w:rPr>
      </w:pPr>
      <w:r w:rsidRPr="00590177">
        <w:rPr>
          <w:color w:val="222222"/>
        </w:rPr>
        <w:t xml:space="preserve">Muab cov </w:t>
      </w:r>
      <w:del w:id="84" w:author="Acer" w:date="2021-06-10T12:26:00Z">
        <w:r w:rsidRPr="00590177" w:rsidDel="00232552">
          <w:rPr>
            <w:color w:val="222222"/>
          </w:rPr>
          <w:delText>zaub</w:delText>
        </w:r>
        <w:r w:rsidR="006A3990" w:rsidRPr="00590177" w:rsidDel="00232552">
          <w:rPr>
            <w:color w:val="222222"/>
          </w:rPr>
          <w:delText xml:space="preserve"> </w:delText>
        </w:r>
      </w:del>
      <w:ins w:id="85" w:author="Acer" w:date="2021-06-10T12:26:00Z">
        <w:r w:rsidR="00232552">
          <w:rPr>
            <w:color w:val="222222"/>
          </w:rPr>
          <w:t>qo</w:t>
        </w:r>
      </w:ins>
      <w:ins w:id="86" w:author="Acer" w:date="2021-06-10T12:28:00Z">
        <w:r w:rsidR="009209E6">
          <w:rPr>
            <w:color w:val="222222"/>
          </w:rPr>
          <w:t>s</w:t>
        </w:r>
      </w:ins>
      <w:ins w:id="87" w:author="Acer" w:date="2021-06-10T12:26:00Z">
        <w:r w:rsidR="00232552">
          <w:rPr>
            <w:color w:val="222222"/>
          </w:rPr>
          <w:t xml:space="preserve"> fab ki (</w:t>
        </w:r>
      </w:ins>
      <w:r w:rsidR="006A3990" w:rsidRPr="00590177">
        <w:rPr>
          <w:color w:val="222222"/>
        </w:rPr>
        <w:t>carrot</w:t>
      </w:r>
      <w:ins w:id="88" w:author="Acer" w:date="2021-06-10T12:26:00Z">
        <w:r w:rsidR="00232552">
          <w:rPr>
            <w:color w:val="222222"/>
          </w:rPr>
          <w:t>)</w:t>
        </w:r>
      </w:ins>
      <w:r w:rsidR="006A3990" w:rsidRPr="00590177">
        <w:rPr>
          <w:color w:val="222222"/>
        </w:rPr>
        <w:t xml:space="preserve">, </w:t>
      </w:r>
      <w:del w:id="89" w:author="Acer" w:date="2021-06-10T12:27:00Z">
        <w:r w:rsidR="006A3990" w:rsidRPr="00590177" w:rsidDel="003C3DA6">
          <w:rPr>
            <w:color w:val="222222"/>
          </w:rPr>
          <w:delText>celery</w:delText>
        </w:r>
      </w:del>
      <w:ins w:id="90" w:author="Acer" w:date="2021-06-10T12:27:00Z">
        <w:r w:rsidR="003C3DA6">
          <w:rPr>
            <w:color w:val="222222"/>
          </w:rPr>
          <w:t>zaub ntsuab</w:t>
        </w:r>
      </w:ins>
      <w:r w:rsidR="006A3990" w:rsidRPr="00590177">
        <w:rPr>
          <w:color w:val="222222"/>
        </w:rPr>
        <w:t>,</w:t>
      </w:r>
      <w:r w:rsidRPr="00590177">
        <w:rPr>
          <w:color w:val="222222"/>
        </w:rPr>
        <w:t xml:space="preserve"> thiab hauv paus dos loj hlais kom ntev li 1 yas tes. Muab cov qej tsuav kom mos mos. </w:t>
      </w:r>
    </w:p>
    <w:p w14:paraId="00000035" w14:textId="545C3451" w:rsidR="008670E4" w:rsidRPr="00590177" w:rsidRDefault="004D6748">
      <w:pPr>
        <w:keepLines/>
        <w:numPr>
          <w:ilvl w:val="0"/>
          <w:numId w:val="14"/>
        </w:numPr>
        <w:spacing w:line="240" w:lineRule="auto"/>
        <w:rPr>
          <w:color w:val="222222"/>
        </w:rPr>
      </w:pPr>
      <w:r w:rsidRPr="00590177">
        <w:rPr>
          <w:color w:val="222222"/>
        </w:rPr>
        <w:t xml:space="preserve">Muab roj hliv rau ib lub lauj kaub thiab taws qhov cub kom yau (medium heat). </w:t>
      </w:r>
    </w:p>
    <w:p w14:paraId="00000036" w14:textId="6E3643F5" w:rsidR="008670E4" w:rsidRPr="00590177" w:rsidRDefault="004D6748">
      <w:pPr>
        <w:keepLines/>
        <w:numPr>
          <w:ilvl w:val="0"/>
          <w:numId w:val="14"/>
        </w:numPr>
        <w:spacing w:line="240" w:lineRule="auto"/>
        <w:rPr>
          <w:color w:val="222222"/>
        </w:rPr>
      </w:pPr>
      <w:r w:rsidRPr="00590177">
        <w:rPr>
          <w:color w:val="222222"/>
        </w:rPr>
        <w:t>Muab cov</w:t>
      </w:r>
      <w:r w:rsidR="006A3990" w:rsidRPr="00590177">
        <w:rPr>
          <w:color w:val="222222"/>
        </w:rPr>
        <w:t xml:space="preserve"> </w:t>
      </w:r>
      <w:ins w:id="91" w:author="Acer" w:date="2021-06-10T12:27:00Z">
        <w:r w:rsidR="00335174">
          <w:rPr>
            <w:color w:val="222222"/>
          </w:rPr>
          <w:t>qo</w:t>
        </w:r>
      </w:ins>
      <w:ins w:id="92" w:author="Acer" w:date="2021-06-10T12:28:00Z">
        <w:r w:rsidR="00335174">
          <w:rPr>
            <w:color w:val="222222"/>
          </w:rPr>
          <w:t>s fab ki(</w:t>
        </w:r>
      </w:ins>
      <w:r w:rsidR="006A3990" w:rsidRPr="00590177">
        <w:rPr>
          <w:color w:val="222222"/>
        </w:rPr>
        <w:t>carrot</w:t>
      </w:r>
      <w:ins w:id="93" w:author="Acer" w:date="2021-06-10T12:28:00Z">
        <w:r w:rsidR="00335174">
          <w:rPr>
            <w:color w:val="222222"/>
          </w:rPr>
          <w:t>)</w:t>
        </w:r>
      </w:ins>
      <w:r w:rsidR="006A3990" w:rsidRPr="00590177">
        <w:rPr>
          <w:color w:val="222222"/>
        </w:rPr>
        <w:t xml:space="preserve">, </w:t>
      </w:r>
      <w:ins w:id="94" w:author="Acer" w:date="2021-06-10T12:28:00Z">
        <w:r w:rsidR="002F3EA8">
          <w:rPr>
            <w:color w:val="222222"/>
          </w:rPr>
          <w:t>zaub ntsuab</w:t>
        </w:r>
      </w:ins>
      <w:del w:id="95" w:author="Acer" w:date="2021-06-10T12:28:00Z">
        <w:r w:rsidR="006A3990" w:rsidRPr="00590177" w:rsidDel="002F3EA8">
          <w:rPr>
            <w:color w:val="222222"/>
          </w:rPr>
          <w:delText>celery</w:delText>
        </w:r>
      </w:del>
      <w:r w:rsidR="006A3990" w:rsidRPr="00590177">
        <w:rPr>
          <w:color w:val="222222"/>
        </w:rPr>
        <w:t>,</w:t>
      </w:r>
      <w:r w:rsidRPr="00590177">
        <w:rPr>
          <w:color w:val="222222"/>
        </w:rPr>
        <w:t xml:space="preserve"> haus paus</w:t>
      </w:r>
      <w:r w:rsidR="006A3990" w:rsidRPr="00590177">
        <w:rPr>
          <w:color w:val="222222"/>
        </w:rPr>
        <w:t xml:space="preserve"> </w:t>
      </w:r>
      <w:r w:rsidRPr="00590177">
        <w:rPr>
          <w:color w:val="222222"/>
        </w:rPr>
        <w:t>dos dawb</w:t>
      </w:r>
      <w:r w:rsidR="006A3990" w:rsidRPr="00590177">
        <w:rPr>
          <w:color w:val="222222"/>
        </w:rPr>
        <w:t xml:space="preserve"> </w:t>
      </w:r>
      <w:r w:rsidRPr="00590177">
        <w:rPr>
          <w:color w:val="222222"/>
        </w:rPr>
        <w:t xml:space="preserve">thiab qej tso hauv lauj kaub thiab do kom siav (li ntawm 3-5 feeb). Tso cov taum thiab </w:t>
      </w:r>
      <w:del w:id="96" w:author="Acer" w:date="2021-06-10T12:29:00Z">
        <w:r w:rsidRPr="00590177" w:rsidDel="00B23BC5">
          <w:rPr>
            <w:color w:val="222222"/>
          </w:rPr>
          <w:delText xml:space="preserve">bay leaves </w:delText>
        </w:r>
      </w:del>
      <w:ins w:id="97" w:author="Acer" w:date="2021-06-10T12:29:00Z">
        <w:r w:rsidR="00B23BC5">
          <w:rPr>
            <w:color w:val="222222"/>
          </w:rPr>
          <w:t xml:space="preserve">nplooj ntug </w:t>
        </w:r>
      </w:ins>
      <w:r w:rsidRPr="00590177">
        <w:rPr>
          <w:color w:val="222222"/>
        </w:rPr>
        <w:t xml:space="preserve">rau hauv, tso dej ntxiv (cov dej yuav tsum npog cov taum li ntawm 2 yas tes). </w:t>
      </w:r>
      <w:r w:rsidR="006A3990" w:rsidRPr="00590177">
        <w:rPr>
          <w:color w:val="222222"/>
        </w:rPr>
        <w:t xml:space="preserve"> </w:t>
      </w:r>
    </w:p>
    <w:p w14:paraId="2B805305" w14:textId="77777777" w:rsidR="00F043EE" w:rsidRPr="00590177" w:rsidRDefault="00F43C68" w:rsidP="00F043EE">
      <w:pPr>
        <w:keepLines/>
        <w:numPr>
          <w:ilvl w:val="0"/>
          <w:numId w:val="14"/>
        </w:numPr>
        <w:spacing w:line="240" w:lineRule="auto"/>
        <w:rPr>
          <w:color w:val="222222"/>
        </w:rPr>
      </w:pPr>
      <w:r w:rsidRPr="00590177">
        <w:rPr>
          <w:color w:val="222222"/>
        </w:rPr>
        <w:t>Taws qhov cub kom hlob thiab hau kom npau. Ua tib zoo muab tej npuas daus pov tseg</w:t>
      </w:r>
      <w:r w:rsidR="00F043EE" w:rsidRPr="00590177">
        <w:rPr>
          <w:color w:val="222222"/>
        </w:rPr>
        <w:t xml:space="preserve">. </w:t>
      </w:r>
    </w:p>
    <w:p w14:paraId="00000038" w14:textId="129FE76E" w:rsidR="008670E4" w:rsidRPr="00590177" w:rsidRDefault="00F043EE" w:rsidP="00F043EE">
      <w:pPr>
        <w:keepLines/>
        <w:numPr>
          <w:ilvl w:val="0"/>
          <w:numId w:val="14"/>
        </w:numPr>
        <w:spacing w:line="240" w:lineRule="auto"/>
        <w:rPr>
          <w:color w:val="222222"/>
        </w:rPr>
      </w:pPr>
      <w:r w:rsidRPr="00590177">
        <w:rPr>
          <w:color w:val="222222"/>
        </w:rPr>
        <w:t>Muab hau khwb thiab tua qhov cug kom yau kom nws maj mam npau</w:t>
      </w:r>
      <w:ins w:id="98" w:author="Acer" w:date="2021-06-10T12:29:00Z">
        <w:r w:rsidR="00B23BC5">
          <w:rPr>
            <w:color w:val="222222"/>
          </w:rPr>
          <w:t xml:space="preserve"> </w:t>
        </w:r>
      </w:ins>
      <w:ins w:id="99" w:author="Acer" w:date="2021-06-10T12:30:00Z">
        <w:r w:rsidR="00E16CEA">
          <w:rPr>
            <w:color w:val="222222"/>
          </w:rPr>
          <w:t>n</w:t>
        </w:r>
        <w:r w:rsidR="00B23BC5">
          <w:rPr>
            <w:color w:val="222222"/>
          </w:rPr>
          <w:t>txiv</w:t>
        </w:r>
      </w:ins>
      <w:del w:id="100" w:author="Acer" w:date="2021-06-10T12:29:00Z">
        <w:r w:rsidRPr="00590177" w:rsidDel="00B23BC5">
          <w:rPr>
            <w:color w:val="222222"/>
          </w:rPr>
          <w:delText xml:space="preserve"> mentsis</w:delText>
        </w:r>
      </w:del>
      <w:r w:rsidRPr="00590177">
        <w:rPr>
          <w:color w:val="222222"/>
        </w:rPr>
        <w:t xml:space="preserve">. Cia nws maj mam npaum </w:t>
      </w:r>
      <w:ins w:id="101" w:author="Acer" w:date="2021-06-10T12:31:00Z">
        <w:r w:rsidR="004B4CC7">
          <w:rPr>
            <w:color w:val="222222"/>
          </w:rPr>
          <w:t>ntxiv</w:t>
        </w:r>
      </w:ins>
      <w:del w:id="102" w:author="Acer" w:date="2021-06-10T12:30:00Z">
        <w:r w:rsidRPr="00590177" w:rsidDel="004B4CC7">
          <w:rPr>
            <w:color w:val="222222"/>
          </w:rPr>
          <w:delText xml:space="preserve">mentsis </w:delText>
        </w:r>
      </w:del>
      <w:r w:rsidRPr="00590177">
        <w:rPr>
          <w:color w:val="222222"/>
        </w:rPr>
        <w:t>kom ntev li 20 mus rau 40 feeb, los</w:t>
      </w:r>
      <w:ins w:id="103" w:author="Acer" w:date="2021-06-10T12:31:00Z">
        <w:r w:rsidR="00A07EC8">
          <w:rPr>
            <w:color w:val="222222"/>
          </w:rPr>
          <w:t xml:space="preserve"> </w:t>
        </w:r>
      </w:ins>
      <w:r w:rsidRPr="00590177">
        <w:rPr>
          <w:color w:val="222222"/>
        </w:rPr>
        <w:t xml:space="preserve">sis thaum cov taum mos tuaj. </w:t>
      </w:r>
    </w:p>
    <w:p w14:paraId="00000039" w14:textId="5C341818" w:rsidR="008670E4" w:rsidRPr="00590177" w:rsidRDefault="00263C5A">
      <w:pPr>
        <w:keepLines/>
        <w:numPr>
          <w:ilvl w:val="0"/>
          <w:numId w:val="14"/>
        </w:numPr>
        <w:spacing w:line="240" w:lineRule="auto"/>
        <w:rPr>
          <w:color w:val="222222"/>
        </w:rPr>
      </w:pPr>
      <w:r w:rsidRPr="00590177">
        <w:rPr>
          <w:color w:val="222222"/>
        </w:rPr>
        <w:t xml:space="preserve">Ntxiv ntsev thiab </w:t>
      </w:r>
      <w:r w:rsidR="006A3990" w:rsidRPr="00590177">
        <w:rPr>
          <w:color w:val="222222"/>
        </w:rPr>
        <w:t xml:space="preserve">cumin. </w:t>
      </w:r>
      <w:r w:rsidRPr="00590177">
        <w:rPr>
          <w:color w:val="222222"/>
        </w:rPr>
        <w:t>Muab do</w:t>
      </w:r>
      <w:r w:rsidR="006A3990" w:rsidRPr="00590177">
        <w:rPr>
          <w:color w:val="222222"/>
        </w:rPr>
        <w:t xml:space="preserve">. </w:t>
      </w:r>
      <w:r w:rsidRPr="00590177">
        <w:rPr>
          <w:color w:val="222222"/>
        </w:rPr>
        <w:t>Tshem tawm cov</w:t>
      </w:r>
      <w:r w:rsidR="006A3990" w:rsidRPr="00590177">
        <w:rPr>
          <w:color w:val="222222"/>
        </w:rPr>
        <w:t xml:space="preserve"> bay leaves </w:t>
      </w:r>
      <w:r w:rsidRPr="00590177">
        <w:rPr>
          <w:color w:val="222222"/>
        </w:rPr>
        <w:t xml:space="preserve">thiab cia kom txias mam li noj. </w:t>
      </w:r>
    </w:p>
    <w:p w14:paraId="0000003A" w14:textId="432293B2" w:rsidR="008670E4" w:rsidRPr="00590177" w:rsidRDefault="00263C5A">
      <w:pPr>
        <w:keepLines/>
        <w:numPr>
          <w:ilvl w:val="0"/>
          <w:numId w:val="14"/>
        </w:numPr>
        <w:spacing w:after="240" w:line="240" w:lineRule="auto"/>
        <w:rPr>
          <w:color w:val="222222"/>
        </w:rPr>
      </w:pPr>
      <w:r w:rsidRPr="00590177">
        <w:rPr>
          <w:color w:val="222222"/>
        </w:rPr>
        <w:t>Cov taum uas seem muab tso hauv tub yees noj tau rau l</w:t>
      </w:r>
      <w:ins w:id="104" w:author="Acer" w:date="2021-06-10T12:31:00Z">
        <w:r w:rsidR="00A07EC8">
          <w:rPr>
            <w:color w:val="222222"/>
          </w:rPr>
          <w:t>i</w:t>
        </w:r>
      </w:ins>
      <w:del w:id="105" w:author="Acer" w:date="2021-06-10T12:31:00Z">
        <w:r w:rsidRPr="00590177" w:rsidDel="00A07EC8">
          <w:rPr>
            <w:color w:val="222222"/>
          </w:rPr>
          <w:delText xml:space="preserve"> i</w:delText>
        </w:r>
      </w:del>
      <w:r w:rsidRPr="00590177">
        <w:rPr>
          <w:color w:val="222222"/>
        </w:rPr>
        <w:t xml:space="preserve">ntawm 1 lub lim tiam. </w:t>
      </w:r>
    </w:p>
    <w:p w14:paraId="0000003B" w14:textId="77777777" w:rsidR="008670E4" w:rsidRPr="00590177" w:rsidRDefault="008670E4">
      <w:pPr>
        <w:keepLines/>
        <w:spacing w:before="240" w:after="240" w:line="240" w:lineRule="auto"/>
        <w:rPr>
          <w:color w:val="222222"/>
        </w:rPr>
      </w:pPr>
    </w:p>
    <w:p w14:paraId="0000003C" w14:textId="77777777" w:rsidR="008670E4" w:rsidRPr="00590177" w:rsidRDefault="008670E4">
      <w:pPr>
        <w:spacing w:before="240" w:after="240"/>
      </w:pPr>
    </w:p>
    <w:p w14:paraId="0000003D" w14:textId="77777777" w:rsidR="008670E4" w:rsidRPr="00590177" w:rsidRDefault="006A3990">
      <w:pPr>
        <w:spacing w:before="240" w:after="240"/>
      </w:pPr>
      <w:r w:rsidRPr="00590177">
        <w:br w:type="page"/>
      </w:r>
    </w:p>
    <w:p w14:paraId="0000003E" w14:textId="77777777" w:rsidR="008670E4" w:rsidRPr="00590177" w:rsidRDefault="008670E4">
      <w:pPr>
        <w:spacing w:before="240" w:after="240"/>
      </w:pPr>
    </w:p>
    <w:p w14:paraId="0000003F" w14:textId="788D1F1D" w:rsidR="008670E4" w:rsidRPr="00590177" w:rsidRDefault="001216BD">
      <w:pPr>
        <w:spacing w:line="240" w:lineRule="auto"/>
        <w:rPr>
          <w:b/>
          <w:color w:val="222222"/>
        </w:rPr>
      </w:pPr>
      <w:r w:rsidRPr="00590177">
        <w:rPr>
          <w:b/>
          <w:color w:val="222222"/>
        </w:rPr>
        <w:t>Ua Zaub Dumpling Noj (</w:t>
      </w:r>
      <w:r w:rsidR="006A3990" w:rsidRPr="00590177">
        <w:rPr>
          <w:b/>
          <w:color w:val="222222"/>
        </w:rPr>
        <w:t>Vegetable Dumplings Recipe</w:t>
      </w:r>
      <w:r w:rsidRPr="00590177">
        <w:rPr>
          <w:b/>
          <w:color w:val="222222"/>
        </w:rPr>
        <w:t>)</w:t>
      </w:r>
    </w:p>
    <w:p w14:paraId="00000040" w14:textId="2C6D3D8E" w:rsidR="008670E4" w:rsidRPr="00590177" w:rsidDel="007D18C6" w:rsidRDefault="004B25B5">
      <w:pPr>
        <w:spacing w:line="240" w:lineRule="auto"/>
        <w:rPr>
          <w:del w:id="106" w:author="Acer" w:date="2021-06-10T12:32:00Z"/>
          <w:color w:val="222222"/>
        </w:rPr>
      </w:pPr>
      <w:del w:id="107" w:author="Acer" w:date="2021-06-10T12:32:00Z">
        <w:r w:rsidRPr="00590177" w:rsidDel="007D18C6">
          <w:rPr>
            <w:color w:val="222222"/>
          </w:rPr>
          <w:delText>Txaus noj</w:delText>
        </w:r>
        <w:r w:rsidR="006A3990" w:rsidRPr="00590177" w:rsidDel="007D18C6">
          <w:rPr>
            <w:color w:val="222222"/>
          </w:rPr>
          <w:delText xml:space="preserve">: 25 </w:delText>
        </w:r>
        <w:r w:rsidRPr="00590177" w:rsidDel="007D18C6">
          <w:rPr>
            <w:color w:val="222222"/>
          </w:rPr>
          <w:delText>lub dumpling</w:delText>
        </w:r>
      </w:del>
    </w:p>
    <w:p w14:paraId="00000041" w14:textId="6A074FB5" w:rsidR="008670E4" w:rsidRPr="00590177" w:rsidRDefault="007D18C6">
      <w:pPr>
        <w:spacing w:line="240" w:lineRule="auto"/>
        <w:rPr>
          <w:color w:val="222222"/>
        </w:rPr>
      </w:pPr>
      <w:ins w:id="108" w:author="Acer" w:date="2021-06-10T12:32:00Z">
        <w:r>
          <w:rPr>
            <w:color w:val="222222"/>
          </w:rPr>
          <w:t>Khoom: 25 lub mov ci</w:t>
        </w:r>
      </w:ins>
    </w:p>
    <w:p w14:paraId="00000042" w14:textId="4596E1D7" w:rsidR="008670E4" w:rsidRPr="00590177" w:rsidRDefault="0049044B">
      <w:pPr>
        <w:spacing w:line="240" w:lineRule="auto"/>
        <w:rPr>
          <w:color w:val="222222"/>
        </w:rPr>
      </w:pPr>
      <w:r w:rsidRPr="00590177">
        <w:rPr>
          <w:color w:val="222222"/>
        </w:rPr>
        <w:t>Khoom Sib Tov</w:t>
      </w:r>
    </w:p>
    <w:p w14:paraId="00000043" w14:textId="0BB3ECB1" w:rsidR="008670E4" w:rsidRPr="00590177" w:rsidRDefault="006A3990">
      <w:pPr>
        <w:spacing w:line="240" w:lineRule="auto"/>
        <w:rPr>
          <w:color w:val="222222"/>
        </w:rPr>
      </w:pPr>
      <w:r w:rsidRPr="00590177">
        <w:rPr>
          <w:color w:val="222222"/>
        </w:rPr>
        <w:t xml:space="preserve">1 </w:t>
      </w:r>
      <w:r w:rsidR="009470E7" w:rsidRPr="00590177">
        <w:rPr>
          <w:color w:val="222222"/>
        </w:rPr>
        <w:t>khob zaub qhwv,</w:t>
      </w:r>
      <w:r w:rsidRPr="00590177">
        <w:rPr>
          <w:color w:val="222222"/>
        </w:rPr>
        <w:t xml:space="preserve"> </w:t>
      </w:r>
      <w:r w:rsidR="009470E7" w:rsidRPr="00590177">
        <w:rPr>
          <w:color w:val="222222"/>
        </w:rPr>
        <w:t>hlais kom nyias nyias</w:t>
      </w:r>
    </w:p>
    <w:p w14:paraId="00000044" w14:textId="4B0BC407" w:rsidR="008670E4" w:rsidRPr="00590177" w:rsidRDefault="006A3990">
      <w:pPr>
        <w:spacing w:line="240" w:lineRule="auto"/>
        <w:rPr>
          <w:color w:val="222222"/>
        </w:rPr>
      </w:pPr>
      <w:r w:rsidRPr="00590177">
        <w:rPr>
          <w:color w:val="222222"/>
        </w:rPr>
        <w:t xml:space="preserve">1 </w:t>
      </w:r>
      <w:r w:rsidR="006E25A7" w:rsidRPr="00590177">
        <w:rPr>
          <w:color w:val="222222"/>
        </w:rPr>
        <w:t>lub qe</w:t>
      </w:r>
    </w:p>
    <w:p w14:paraId="00000045" w14:textId="76F4CAF1" w:rsidR="008670E4" w:rsidRPr="00590177" w:rsidRDefault="006A3990">
      <w:pPr>
        <w:spacing w:line="240" w:lineRule="auto"/>
        <w:rPr>
          <w:color w:val="222222"/>
        </w:rPr>
      </w:pPr>
      <w:r w:rsidRPr="00590177">
        <w:rPr>
          <w:color w:val="222222"/>
        </w:rPr>
        <w:t xml:space="preserve">2 </w:t>
      </w:r>
      <w:ins w:id="109" w:author="Acer" w:date="2021-06-10T12:33:00Z">
        <w:r w:rsidR="00D20AB8">
          <w:rPr>
            <w:color w:val="222222"/>
          </w:rPr>
          <w:t>Diav</w:t>
        </w:r>
      </w:ins>
      <w:del w:id="110" w:author="Acer" w:date="2021-06-10T12:33:00Z">
        <w:r w:rsidRPr="00590177" w:rsidDel="00D20AB8">
          <w:rPr>
            <w:color w:val="222222"/>
          </w:rPr>
          <w:delText>Tablespoons</w:delText>
        </w:r>
      </w:del>
      <w:r w:rsidRPr="00590177">
        <w:rPr>
          <w:color w:val="222222"/>
        </w:rPr>
        <w:t xml:space="preserve"> </w:t>
      </w:r>
      <w:r w:rsidR="006E25A7" w:rsidRPr="00590177">
        <w:rPr>
          <w:color w:val="222222"/>
        </w:rPr>
        <w:t xml:space="preserve">roj </w:t>
      </w:r>
      <w:ins w:id="111" w:author="Acer" w:date="2021-06-10T12:33:00Z">
        <w:r w:rsidR="00D20AB8">
          <w:rPr>
            <w:color w:val="222222"/>
          </w:rPr>
          <w:t>txiv ntseej</w:t>
        </w:r>
      </w:ins>
      <w:del w:id="112" w:author="Acer" w:date="2021-06-10T12:33:00Z">
        <w:r w:rsidR="006E25A7" w:rsidRPr="00590177" w:rsidDel="00D20AB8">
          <w:rPr>
            <w:color w:val="222222"/>
          </w:rPr>
          <w:delText>olive</w:delText>
        </w:r>
      </w:del>
    </w:p>
    <w:p w14:paraId="00000046" w14:textId="179D389D" w:rsidR="008670E4" w:rsidRPr="00590177" w:rsidRDefault="006A3990">
      <w:pPr>
        <w:spacing w:line="240" w:lineRule="auto"/>
        <w:rPr>
          <w:color w:val="222222"/>
        </w:rPr>
      </w:pPr>
      <w:r w:rsidRPr="00590177">
        <w:rPr>
          <w:color w:val="222222"/>
        </w:rPr>
        <w:t xml:space="preserve">1/4 </w:t>
      </w:r>
      <w:r w:rsidR="006E25A7" w:rsidRPr="00590177">
        <w:rPr>
          <w:color w:val="222222"/>
        </w:rPr>
        <w:t>khob</w:t>
      </w:r>
      <w:r w:rsidRPr="00590177">
        <w:rPr>
          <w:color w:val="222222"/>
        </w:rPr>
        <w:t xml:space="preserve"> </w:t>
      </w:r>
      <w:ins w:id="113" w:author="Acer" w:date="2021-06-10T12:33:00Z">
        <w:r w:rsidR="00762471">
          <w:rPr>
            <w:color w:val="222222"/>
          </w:rPr>
          <w:t>qos fab ki</w:t>
        </w:r>
      </w:ins>
      <w:ins w:id="114" w:author="Acer" w:date="2021-06-10T12:34:00Z">
        <w:r w:rsidR="00762471">
          <w:rPr>
            <w:color w:val="222222"/>
          </w:rPr>
          <w:t xml:space="preserve"> (</w:t>
        </w:r>
      </w:ins>
      <w:r w:rsidRPr="00590177">
        <w:rPr>
          <w:color w:val="222222"/>
        </w:rPr>
        <w:t>carrot</w:t>
      </w:r>
      <w:ins w:id="115" w:author="Acer" w:date="2021-06-10T12:34:00Z">
        <w:r w:rsidR="00762471">
          <w:rPr>
            <w:color w:val="222222"/>
          </w:rPr>
          <w:t>)</w:t>
        </w:r>
      </w:ins>
      <w:r w:rsidRPr="00590177">
        <w:rPr>
          <w:color w:val="222222"/>
        </w:rPr>
        <w:t xml:space="preserve">, </w:t>
      </w:r>
      <w:r w:rsidR="006E25A7" w:rsidRPr="00590177">
        <w:rPr>
          <w:color w:val="222222"/>
        </w:rPr>
        <w:t>muab hlais</w:t>
      </w:r>
    </w:p>
    <w:p w14:paraId="00000047" w14:textId="1FEDC822" w:rsidR="008670E4" w:rsidRPr="00590177" w:rsidRDefault="006A3990">
      <w:pPr>
        <w:spacing w:line="240" w:lineRule="auto"/>
        <w:rPr>
          <w:color w:val="222222"/>
        </w:rPr>
      </w:pPr>
      <w:r w:rsidRPr="00590177">
        <w:rPr>
          <w:color w:val="222222"/>
        </w:rPr>
        <w:t xml:space="preserve">1/2 </w:t>
      </w:r>
      <w:r w:rsidR="006E25A7" w:rsidRPr="00590177">
        <w:rPr>
          <w:color w:val="222222"/>
        </w:rPr>
        <w:t xml:space="preserve">khob nceb, muab hlais </w:t>
      </w:r>
    </w:p>
    <w:p w14:paraId="00000048" w14:textId="5EB887DA" w:rsidR="008670E4" w:rsidRPr="00590177" w:rsidRDefault="006A3990">
      <w:pPr>
        <w:spacing w:line="240" w:lineRule="auto"/>
        <w:rPr>
          <w:color w:val="222222"/>
        </w:rPr>
      </w:pPr>
      <w:r w:rsidRPr="00590177">
        <w:rPr>
          <w:color w:val="222222"/>
        </w:rPr>
        <w:t xml:space="preserve">3/4 </w:t>
      </w:r>
      <w:del w:id="116" w:author="Acer" w:date="2021-06-10T12:34:00Z">
        <w:r w:rsidRPr="00590177" w:rsidDel="00765F4F">
          <w:rPr>
            <w:color w:val="222222"/>
          </w:rPr>
          <w:delText xml:space="preserve">teaspoon </w:delText>
        </w:r>
      </w:del>
      <w:ins w:id="117" w:author="Acer" w:date="2021-06-10T12:34:00Z">
        <w:r w:rsidR="00765F4F">
          <w:rPr>
            <w:color w:val="222222"/>
          </w:rPr>
          <w:t>diav</w:t>
        </w:r>
        <w:r w:rsidR="00765F4F" w:rsidRPr="00590177">
          <w:rPr>
            <w:color w:val="222222"/>
          </w:rPr>
          <w:t xml:space="preserve"> </w:t>
        </w:r>
      </w:ins>
      <w:r w:rsidR="006E25A7" w:rsidRPr="00590177">
        <w:rPr>
          <w:color w:val="222222"/>
        </w:rPr>
        <w:t>qhiav</w:t>
      </w:r>
      <w:r w:rsidRPr="00590177">
        <w:rPr>
          <w:color w:val="222222"/>
        </w:rPr>
        <w:t xml:space="preserve">, </w:t>
      </w:r>
      <w:r w:rsidR="006E25A7" w:rsidRPr="00590177">
        <w:rPr>
          <w:color w:val="222222"/>
        </w:rPr>
        <w:t>zom kom mos</w:t>
      </w:r>
    </w:p>
    <w:p w14:paraId="00000049" w14:textId="01E1DD04" w:rsidR="008670E4" w:rsidRPr="00590177" w:rsidRDefault="006A3990">
      <w:pPr>
        <w:spacing w:line="240" w:lineRule="auto"/>
        <w:rPr>
          <w:color w:val="222222"/>
        </w:rPr>
      </w:pPr>
      <w:r w:rsidRPr="00590177">
        <w:rPr>
          <w:color w:val="222222"/>
        </w:rPr>
        <w:t xml:space="preserve">1 </w:t>
      </w:r>
      <w:del w:id="118" w:author="Acer" w:date="2021-06-10T12:34:00Z">
        <w:r w:rsidRPr="00590177" w:rsidDel="00765F4F">
          <w:rPr>
            <w:color w:val="222222"/>
          </w:rPr>
          <w:delText xml:space="preserve">Tablespoon </w:delText>
        </w:r>
      </w:del>
      <w:ins w:id="119" w:author="Acer" w:date="2021-06-10T12:34:00Z">
        <w:r w:rsidR="00765F4F">
          <w:rPr>
            <w:color w:val="222222"/>
          </w:rPr>
          <w:t xml:space="preserve">Diav </w:t>
        </w:r>
      </w:ins>
      <w:r w:rsidR="006E25A7" w:rsidRPr="00590177">
        <w:rPr>
          <w:color w:val="222222"/>
        </w:rPr>
        <w:t>dos, muab hlais kom nyias nyias</w:t>
      </w:r>
    </w:p>
    <w:p w14:paraId="0000004A" w14:textId="082872A3" w:rsidR="008670E4" w:rsidRPr="00590177" w:rsidRDefault="006A3990">
      <w:pPr>
        <w:spacing w:line="240" w:lineRule="auto"/>
        <w:rPr>
          <w:color w:val="222222"/>
        </w:rPr>
      </w:pPr>
      <w:r w:rsidRPr="00590177">
        <w:rPr>
          <w:color w:val="222222"/>
        </w:rPr>
        <w:t xml:space="preserve">2 3/4 </w:t>
      </w:r>
      <w:ins w:id="120" w:author="Acer" w:date="2021-06-10T12:34:00Z">
        <w:r w:rsidR="00465FE8">
          <w:rPr>
            <w:color w:val="222222"/>
          </w:rPr>
          <w:t xml:space="preserve">Diav </w:t>
        </w:r>
      </w:ins>
      <w:del w:id="121" w:author="Acer" w:date="2021-06-10T12:34:00Z">
        <w:r w:rsidRPr="00590177" w:rsidDel="00465FE8">
          <w:rPr>
            <w:color w:val="222222"/>
          </w:rPr>
          <w:delText xml:space="preserve">teaspoon </w:delText>
        </w:r>
      </w:del>
      <w:r w:rsidR="006E25A7" w:rsidRPr="00590177">
        <w:rPr>
          <w:color w:val="222222"/>
        </w:rPr>
        <w:t>ntsev</w:t>
      </w:r>
      <w:r w:rsidRPr="00590177">
        <w:rPr>
          <w:color w:val="222222"/>
        </w:rPr>
        <w:t xml:space="preserve">, </w:t>
      </w:r>
      <w:r w:rsidR="006E25A7" w:rsidRPr="00590177">
        <w:rPr>
          <w:color w:val="222222"/>
        </w:rPr>
        <w:t>muab sib faib</w:t>
      </w:r>
    </w:p>
    <w:p w14:paraId="0000004B" w14:textId="0F4F7088" w:rsidR="008670E4" w:rsidRPr="00590177" w:rsidRDefault="006A3990">
      <w:pPr>
        <w:spacing w:line="240" w:lineRule="auto"/>
        <w:rPr>
          <w:color w:val="222222"/>
        </w:rPr>
      </w:pPr>
      <w:r w:rsidRPr="00590177">
        <w:rPr>
          <w:color w:val="222222"/>
        </w:rPr>
        <w:t xml:space="preserve">8 </w:t>
      </w:r>
      <w:r w:rsidR="006E25A7" w:rsidRPr="00590177">
        <w:rPr>
          <w:color w:val="222222"/>
        </w:rPr>
        <w:t>khob dej</w:t>
      </w:r>
    </w:p>
    <w:p w14:paraId="0000004C" w14:textId="616394EE" w:rsidR="008670E4" w:rsidRPr="00590177" w:rsidRDefault="006A3990">
      <w:pPr>
        <w:spacing w:line="240" w:lineRule="auto"/>
        <w:rPr>
          <w:color w:val="222222"/>
        </w:rPr>
      </w:pPr>
      <w:r w:rsidRPr="00590177">
        <w:rPr>
          <w:color w:val="222222"/>
        </w:rPr>
        <w:t xml:space="preserve">1/4 </w:t>
      </w:r>
      <w:r w:rsidR="006E25A7" w:rsidRPr="00590177">
        <w:rPr>
          <w:color w:val="222222"/>
        </w:rPr>
        <w:t>khob dej</w:t>
      </w:r>
    </w:p>
    <w:p w14:paraId="0000004D" w14:textId="174B501C" w:rsidR="008670E4" w:rsidRPr="00590177" w:rsidRDefault="006A3990">
      <w:pPr>
        <w:spacing w:line="240" w:lineRule="auto"/>
        <w:rPr>
          <w:color w:val="222222"/>
        </w:rPr>
      </w:pPr>
      <w:r w:rsidRPr="00590177">
        <w:rPr>
          <w:color w:val="222222"/>
        </w:rPr>
        <w:t xml:space="preserve">1 </w:t>
      </w:r>
      <w:ins w:id="122" w:author="Acer" w:date="2021-06-10T12:35:00Z">
        <w:r w:rsidR="00D17CB3">
          <w:rPr>
            <w:color w:val="222222"/>
          </w:rPr>
          <w:t>Diav</w:t>
        </w:r>
      </w:ins>
      <w:del w:id="123" w:author="Acer" w:date="2021-06-10T12:35:00Z">
        <w:r w:rsidRPr="00590177" w:rsidDel="00D17CB3">
          <w:rPr>
            <w:color w:val="222222"/>
          </w:rPr>
          <w:delText>Tablespoon</w:delText>
        </w:r>
      </w:del>
      <w:r w:rsidRPr="00590177">
        <w:rPr>
          <w:color w:val="222222"/>
        </w:rPr>
        <w:t xml:space="preserve"> </w:t>
      </w:r>
      <w:r w:rsidR="006E25A7" w:rsidRPr="00590177">
        <w:rPr>
          <w:color w:val="222222"/>
        </w:rPr>
        <w:t>hmoov pheeb</w:t>
      </w:r>
    </w:p>
    <w:p w14:paraId="0000004E" w14:textId="0DA53C5E" w:rsidR="008670E4" w:rsidRPr="00590177" w:rsidRDefault="006A3990">
      <w:pPr>
        <w:spacing w:line="240" w:lineRule="auto"/>
        <w:rPr>
          <w:color w:val="222222"/>
        </w:rPr>
      </w:pPr>
      <w:r w:rsidRPr="00590177">
        <w:rPr>
          <w:color w:val="222222"/>
        </w:rPr>
        <w:t xml:space="preserve">25 </w:t>
      </w:r>
      <w:r w:rsidR="00403C98" w:rsidRPr="00590177">
        <w:rPr>
          <w:color w:val="222222"/>
        </w:rPr>
        <w:t xml:space="preserve">cov </w:t>
      </w:r>
      <w:r w:rsidR="009D2E7E" w:rsidRPr="00590177">
        <w:rPr>
          <w:color w:val="222222"/>
        </w:rPr>
        <w:t>ncuav</w:t>
      </w:r>
      <w:r w:rsidR="00403C98" w:rsidRPr="00590177">
        <w:rPr>
          <w:color w:val="222222"/>
        </w:rPr>
        <w:t xml:space="preserve"> qhwv </w:t>
      </w:r>
      <w:ins w:id="124" w:author="Acer" w:date="2021-06-10T12:36:00Z">
        <w:r w:rsidR="00BA13B0">
          <w:rPr>
            <w:color w:val="222222"/>
          </w:rPr>
          <w:t>khob noo</w:t>
        </w:r>
      </w:ins>
      <w:ins w:id="125" w:author="Acer" w:date="2021-06-10T12:37:00Z">
        <w:r w:rsidR="000E1140">
          <w:rPr>
            <w:color w:val="222222"/>
          </w:rPr>
          <w:t>m</w:t>
        </w:r>
      </w:ins>
      <w:del w:id="126" w:author="Acer" w:date="2021-06-10T12:37:00Z">
        <w:r w:rsidR="00403C98" w:rsidRPr="00590177" w:rsidDel="000E1140">
          <w:rPr>
            <w:color w:val="222222"/>
          </w:rPr>
          <w:delText>wonton</w:delText>
        </w:r>
      </w:del>
      <w:r w:rsidR="00403C98" w:rsidRPr="00590177">
        <w:rPr>
          <w:color w:val="222222"/>
        </w:rPr>
        <w:t xml:space="preserve"> (</w:t>
      </w:r>
      <w:r w:rsidRPr="00590177">
        <w:rPr>
          <w:color w:val="222222"/>
        </w:rPr>
        <w:t>round wonton wrappers</w:t>
      </w:r>
      <w:r w:rsidR="00403C98" w:rsidRPr="00590177">
        <w:rPr>
          <w:color w:val="222222"/>
        </w:rPr>
        <w:t>)</w:t>
      </w:r>
      <w:r w:rsidRPr="00590177">
        <w:rPr>
          <w:color w:val="222222"/>
        </w:rPr>
        <w:t xml:space="preserve"> (</w:t>
      </w:r>
      <w:r w:rsidR="00403C98" w:rsidRPr="00590177">
        <w:rPr>
          <w:color w:val="222222"/>
        </w:rPr>
        <w:t xml:space="preserve">muaj muag nyob rau sab muag zaub hauv koj lub kiab khw muag khoom noj) </w:t>
      </w:r>
    </w:p>
    <w:p w14:paraId="0000004F" w14:textId="77777777" w:rsidR="008670E4" w:rsidRPr="00590177" w:rsidRDefault="008670E4">
      <w:pPr>
        <w:spacing w:line="240" w:lineRule="auto"/>
        <w:rPr>
          <w:color w:val="222222"/>
        </w:rPr>
      </w:pPr>
    </w:p>
    <w:p w14:paraId="00000050" w14:textId="42FC6FBC" w:rsidR="008670E4" w:rsidRPr="00590177" w:rsidRDefault="004008D6" w:rsidP="004008D6">
      <w:r w:rsidRPr="00590177">
        <w:t xml:space="preserve">Lus </w:t>
      </w:r>
      <w:del w:id="127" w:author="Acer" w:date="2021-06-10T12:37:00Z">
        <w:r w:rsidRPr="00590177" w:rsidDel="00E25B50">
          <w:delText xml:space="preserve">Taw </w:delText>
        </w:r>
      </w:del>
      <w:r w:rsidRPr="00590177">
        <w:t>Qhia Rau Cov Neeg Laus</w:t>
      </w:r>
    </w:p>
    <w:p w14:paraId="00000051" w14:textId="6957620D" w:rsidR="008670E4" w:rsidRPr="00590177" w:rsidRDefault="00403C98">
      <w:pPr>
        <w:spacing w:line="240" w:lineRule="auto"/>
        <w:rPr>
          <w:color w:val="222222"/>
        </w:rPr>
      </w:pPr>
      <w:r w:rsidRPr="00590177">
        <w:rPr>
          <w:color w:val="222222"/>
        </w:rPr>
        <w:t>Pab saib xyuas cov me</w:t>
      </w:r>
      <w:ins w:id="128" w:author="Acer" w:date="2021-06-10T12:37:00Z">
        <w:r w:rsidR="00E25B50">
          <w:rPr>
            <w:color w:val="222222"/>
          </w:rPr>
          <w:t xml:space="preserve"> </w:t>
        </w:r>
      </w:ins>
      <w:r w:rsidRPr="00590177">
        <w:rPr>
          <w:color w:val="222222"/>
        </w:rPr>
        <w:t xml:space="preserve">nyuam kom paub siv riam thiab ua noj ntawm qhov cub. </w:t>
      </w:r>
    </w:p>
    <w:p w14:paraId="00000052" w14:textId="77777777" w:rsidR="008670E4" w:rsidRPr="00590177" w:rsidRDefault="008670E4">
      <w:pPr>
        <w:spacing w:line="240" w:lineRule="auto"/>
        <w:rPr>
          <w:color w:val="222222"/>
        </w:rPr>
      </w:pPr>
    </w:p>
    <w:p w14:paraId="6A65D424" w14:textId="652CCE17" w:rsidR="00E34807" w:rsidRPr="00590177" w:rsidRDefault="00E34807" w:rsidP="00E34807">
      <w:r w:rsidRPr="00590177">
        <w:t xml:space="preserve">Lus </w:t>
      </w:r>
      <w:del w:id="129" w:author="Acer" w:date="2021-06-10T12:37:00Z">
        <w:r w:rsidRPr="00590177" w:rsidDel="00E25B50">
          <w:delText xml:space="preserve">Taw </w:delText>
        </w:r>
      </w:del>
      <w:r w:rsidRPr="00590177">
        <w:t>Qhia Rau Cov Me</w:t>
      </w:r>
      <w:ins w:id="130" w:author="Acer" w:date="2021-06-10T12:38:00Z">
        <w:r w:rsidR="006969D2">
          <w:t xml:space="preserve"> </w:t>
        </w:r>
      </w:ins>
      <w:r w:rsidRPr="00590177">
        <w:t>nyuam Yaus</w:t>
      </w:r>
    </w:p>
    <w:p w14:paraId="00000054" w14:textId="7AF76776" w:rsidR="008670E4" w:rsidRPr="00590177" w:rsidRDefault="007F70C0">
      <w:pPr>
        <w:spacing w:before="180" w:after="180" w:line="335" w:lineRule="auto"/>
        <w:rPr>
          <w:color w:val="222222"/>
        </w:rPr>
      </w:pPr>
      <w:r w:rsidRPr="00590177">
        <w:rPr>
          <w:color w:val="222222"/>
        </w:rPr>
        <w:t xml:space="preserve">Npaj Cov Zaub Qhwv </w:t>
      </w:r>
      <w:r w:rsidR="00AD5043" w:rsidRPr="00590177">
        <w:rPr>
          <w:color w:val="222222"/>
        </w:rPr>
        <w:t xml:space="preserve">Rau Hauv </w:t>
      </w:r>
      <w:ins w:id="131" w:author="Acer" w:date="2021-06-10T12:38:00Z">
        <w:r w:rsidR="005E429A">
          <w:rPr>
            <w:color w:val="222222"/>
          </w:rPr>
          <w:t>Cov Mov Ci</w:t>
        </w:r>
      </w:ins>
      <w:del w:id="132" w:author="Acer" w:date="2021-06-10T12:38:00Z">
        <w:r w:rsidRPr="00590177" w:rsidDel="005E429A">
          <w:rPr>
            <w:color w:val="222222"/>
          </w:rPr>
          <w:delText>Dumpling</w:delText>
        </w:r>
      </w:del>
    </w:p>
    <w:p w14:paraId="00000055" w14:textId="695AD516" w:rsidR="008670E4" w:rsidRPr="00590177" w:rsidRDefault="007F70C0">
      <w:pPr>
        <w:numPr>
          <w:ilvl w:val="0"/>
          <w:numId w:val="9"/>
        </w:numPr>
        <w:spacing w:before="240" w:line="240" w:lineRule="auto"/>
        <w:rPr>
          <w:color w:val="222222"/>
        </w:rPr>
      </w:pPr>
      <w:r w:rsidRPr="00590177">
        <w:rPr>
          <w:color w:val="222222"/>
        </w:rPr>
        <w:t>Muab</w:t>
      </w:r>
      <w:r w:rsidR="006A3990" w:rsidRPr="00590177">
        <w:rPr>
          <w:color w:val="222222"/>
        </w:rPr>
        <w:t xml:space="preserve"> 1/2 </w:t>
      </w:r>
      <w:del w:id="133" w:author="Acer" w:date="2021-06-10T12:38:00Z">
        <w:r w:rsidR="006A3990" w:rsidRPr="00590177" w:rsidDel="00134A2C">
          <w:rPr>
            <w:color w:val="222222"/>
          </w:rPr>
          <w:delText xml:space="preserve">teaspoon </w:delText>
        </w:r>
      </w:del>
      <w:ins w:id="134" w:author="Acer" w:date="2021-06-10T12:38:00Z">
        <w:r w:rsidR="00134A2C">
          <w:rPr>
            <w:color w:val="222222"/>
          </w:rPr>
          <w:t>diav</w:t>
        </w:r>
        <w:r w:rsidR="00134A2C" w:rsidRPr="00590177">
          <w:rPr>
            <w:color w:val="222222"/>
          </w:rPr>
          <w:t xml:space="preserve"> </w:t>
        </w:r>
      </w:ins>
      <w:r w:rsidRPr="00590177">
        <w:rPr>
          <w:color w:val="222222"/>
        </w:rPr>
        <w:t>ntsev tso rau cov zaub qhwv ces muab cia ib pliag mam siv</w:t>
      </w:r>
      <w:r w:rsidR="006A3990" w:rsidRPr="00590177">
        <w:rPr>
          <w:color w:val="222222"/>
        </w:rPr>
        <w:t>.</w:t>
      </w:r>
    </w:p>
    <w:p w14:paraId="00000056" w14:textId="7C011F4D" w:rsidR="008670E4" w:rsidRPr="00590177" w:rsidRDefault="007F70C0">
      <w:pPr>
        <w:numPr>
          <w:ilvl w:val="0"/>
          <w:numId w:val="9"/>
        </w:numPr>
        <w:spacing w:line="240" w:lineRule="auto"/>
        <w:rPr>
          <w:color w:val="222222"/>
        </w:rPr>
      </w:pPr>
      <w:r w:rsidRPr="00590177">
        <w:rPr>
          <w:color w:val="222222"/>
        </w:rPr>
        <w:t xml:space="preserve">Taws qhov cub kom yau (medium) los kib lub qe. Thaum siav muab tso rau ib lub tais thiab muab cia ib pliag mam siv. </w:t>
      </w:r>
    </w:p>
    <w:p w14:paraId="00000057" w14:textId="04EB4CFD" w:rsidR="008670E4" w:rsidRPr="00590177" w:rsidRDefault="007F70C0">
      <w:pPr>
        <w:numPr>
          <w:ilvl w:val="0"/>
          <w:numId w:val="9"/>
        </w:numPr>
        <w:spacing w:line="240" w:lineRule="auto"/>
        <w:rPr>
          <w:color w:val="222222"/>
        </w:rPr>
      </w:pPr>
      <w:r w:rsidRPr="00590177">
        <w:rPr>
          <w:color w:val="222222"/>
        </w:rPr>
        <w:t xml:space="preserve">Muab roj olive tso rau ib lub yias ces taw qhov cub kom yau. Ces muab cov </w:t>
      </w:r>
      <w:ins w:id="135" w:author="Acer" w:date="2021-06-10T12:39:00Z">
        <w:r w:rsidR="00512B29">
          <w:rPr>
            <w:color w:val="222222"/>
          </w:rPr>
          <w:t>qos fab ki (</w:t>
        </w:r>
      </w:ins>
      <w:r w:rsidRPr="00590177">
        <w:rPr>
          <w:color w:val="222222"/>
        </w:rPr>
        <w:t>c</w:t>
      </w:r>
      <w:r w:rsidR="006A3990" w:rsidRPr="00590177">
        <w:rPr>
          <w:color w:val="222222"/>
        </w:rPr>
        <w:t>arrots</w:t>
      </w:r>
      <w:ins w:id="136" w:author="Acer" w:date="2021-06-10T12:39:00Z">
        <w:r w:rsidR="00512B29">
          <w:rPr>
            <w:color w:val="222222"/>
          </w:rPr>
          <w:t>)</w:t>
        </w:r>
      </w:ins>
      <w:r w:rsidR="006A3990" w:rsidRPr="00590177">
        <w:rPr>
          <w:color w:val="222222"/>
        </w:rPr>
        <w:t>,</w:t>
      </w:r>
      <w:r w:rsidRPr="00590177">
        <w:rPr>
          <w:color w:val="222222"/>
        </w:rPr>
        <w:t xml:space="preserve"> nceb, cov qhiav uas zom mos, thiab dos los kib thiab tso ntsev li </w:t>
      </w:r>
      <w:r w:rsidR="006A3990" w:rsidRPr="00590177">
        <w:rPr>
          <w:color w:val="222222"/>
        </w:rPr>
        <w:t>1/4</w:t>
      </w:r>
      <w:del w:id="137" w:author="Acer" w:date="2021-06-10T12:39:00Z">
        <w:r w:rsidR="006A3990" w:rsidRPr="00590177" w:rsidDel="008C1916">
          <w:rPr>
            <w:color w:val="222222"/>
          </w:rPr>
          <w:delText xml:space="preserve"> </w:delText>
        </w:r>
      </w:del>
      <w:ins w:id="138" w:author="Acer" w:date="2021-06-10T12:39:00Z">
        <w:r w:rsidR="008C1916">
          <w:rPr>
            <w:color w:val="222222"/>
          </w:rPr>
          <w:t>diav</w:t>
        </w:r>
      </w:ins>
      <w:del w:id="139" w:author="Acer" w:date="2021-06-10T12:39:00Z">
        <w:r w:rsidR="006A3990" w:rsidRPr="00590177" w:rsidDel="008C1916">
          <w:rPr>
            <w:color w:val="222222"/>
          </w:rPr>
          <w:delText>teaspoon</w:delText>
        </w:r>
      </w:del>
      <w:r w:rsidR="006A3990" w:rsidRPr="00590177">
        <w:rPr>
          <w:color w:val="222222"/>
        </w:rPr>
        <w:t xml:space="preserve">. </w:t>
      </w:r>
      <w:r w:rsidRPr="00590177">
        <w:rPr>
          <w:color w:val="222222"/>
        </w:rPr>
        <w:t>Muab kib kom nceb mos, li ntawm 5-8 feeb. Muab tej kua lim pov tseg ces muab cov zaub kib ntawd xyaw nrog cov qe.</w:t>
      </w:r>
    </w:p>
    <w:p w14:paraId="00000058" w14:textId="0D515FC4" w:rsidR="008670E4" w:rsidRPr="00590177" w:rsidRDefault="00AD5043">
      <w:pPr>
        <w:numPr>
          <w:ilvl w:val="0"/>
          <w:numId w:val="9"/>
        </w:numPr>
        <w:spacing w:after="240" w:line="240" w:lineRule="auto"/>
        <w:rPr>
          <w:color w:val="222222"/>
        </w:rPr>
      </w:pPr>
      <w:r w:rsidRPr="00590177">
        <w:rPr>
          <w:color w:val="222222"/>
        </w:rPr>
        <w:t>Muab cov dej lim tawm ntawm cov zaub qhwv. Ces muab cov qe thiab zaub kib sib xyaw ua ke.</w:t>
      </w:r>
    </w:p>
    <w:p w14:paraId="00000059" w14:textId="6C9BFE06" w:rsidR="008670E4" w:rsidRPr="00590177" w:rsidRDefault="007F70C0">
      <w:pPr>
        <w:spacing w:before="180" w:after="180" w:line="335" w:lineRule="auto"/>
        <w:rPr>
          <w:color w:val="222222"/>
        </w:rPr>
      </w:pPr>
      <w:r w:rsidRPr="00590177">
        <w:rPr>
          <w:color w:val="222222"/>
        </w:rPr>
        <w:t xml:space="preserve">Qhia Qhwv </w:t>
      </w:r>
      <w:ins w:id="140" w:author="Acer" w:date="2021-06-10T12:40:00Z">
        <w:r w:rsidR="00585B3C">
          <w:rPr>
            <w:color w:val="222222"/>
          </w:rPr>
          <w:t>Mov Ci</w:t>
        </w:r>
      </w:ins>
      <w:del w:id="141" w:author="Acer" w:date="2021-06-10T12:40:00Z">
        <w:r w:rsidRPr="00590177" w:rsidDel="00585B3C">
          <w:rPr>
            <w:color w:val="222222"/>
          </w:rPr>
          <w:delText>Dumpling</w:delText>
        </w:r>
      </w:del>
    </w:p>
    <w:p w14:paraId="0000005A" w14:textId="46D6D262" w:rsidR="008670E4" w:rsidRPr="00590177" w:rsidRDefault="0090011E">
      <w:pPr>
        <w:numPr>
          <w:ilvl w:val="0"/>
          <w:numId w:val="16"/>
        </w:numPr>
        <w:spacing w:before="240" w:line="240" w:lineRule="auto"/>
        <w:rPr>
          <w:color w:val="222222"/>
        </w:rPr>
      </w:pPr>
      <w:r w:rsidRPr="00590177">
        <w:rPr>
          <w:color w:val="222222"/>
        </w:rPr>
        <w:t xml:space="preserve">Muab cov dej thiab hmoov pheeb xyaw ua ke rau hauv ib lub tais me </w:t>
      </w:r>
      <w:del w:id="142" w:author="Acer" w:date="2021-06-10T12:41:00Z">
        <w:r w:rsidRPr="00590177" w:rsidDel="00B008F1">
          <w:rPr>
            <w:color w:val="222222"/>
          </w:rPr>
          <w:delText>me</w:delText>
        </w:r>
      </w:del>
      <w:r w:rsidRPr="00590177">
        <w:rPr>
          <w:color w:val="222222"/>
        </w:rPr>
        <w:t xml:space="preserve">. </w:t>
      </w:r>
    </w:p>
    <w:p w14:paraId="0000005B" w14:textId="1BE0215B" w:rsidR="008670E4" w:rsidRPr="00590177" w:rsidRDefault="009D2E7E">
      <w:pPr>
        <w:numPr>
          <w:ilvl w:val="0"/>
          <w:numId w:val="16"/>
        </w:numPr>
        <w:spacing w:after="240" w:line="240" w:lineRule="auto"/>
        <w:rPr>
          <w:color w:val="222222"/>
        </w:rPr>
      </w:pPr>
      <w:r w:rsidRPr="00590177">
        <w:rPr>
          <w:color w:val="222222"/>
        </w:rPr>
        <w:t xml:space="preserve">Muab cov ncuav qhwv tuav rau ib sab tes ces daus 1 dia zaub mus tso rau hauv nrab daim qhwv. Muab cov hmoov pheeb uas xyaw nrog dej plhws cov ntug ntawm cov qhwv. Muab cov ntug tais ces qhwv. Koj yuav xav muab qhwv kom zoo nkauj li cas los tau. </w:t>
      </w:r>
    </w:p>
    <w:p w14:paraId="0000005C" w14:textId="340FBBD7" w:rsidR="008670E4" w:rsidRPr="00590177" w:rsidRDefault="009D2E7E">
      <w:pPr>
        <w:spacing w:before="180" w:after="180" w:line="335" w:lineRule="auto"/>
        <w:rPr>
          <w:color w:val="222222"/>
        </w:rPr>
      </w:pPr>
      <w:r w:rsidRPr="00590177">
        <w:rPr>
          <w:color w:val="222222"/>
        </w:rPr>
        <w:t>Muab Cov</w:t>
      </w:r>
      <w:r w:rsidR="006A3990" w:rsidRPr="00590177">
        <w:rPr>
          <w:color w:val="222222"/>
        </w:rPr>
        <w:t xml:space="preserve"> </w:t>
      </w:r>
      <w:del w:id="143" w:author="Acer" w:date="2021-06-10T12:41:00Z">
        <w:r w:rsidR="006A3990" w:rsidRPr="00590177" w:rsidDel="00310753">
          <w:rPr>
            <w:color w:val="222222"/>
          </w:rPr>
          <w:delText>Dumpling</w:delText>
        </w:r>
        <w:r w:rsidRPr="00590177" w:rsidDel="00310753">
          <w:rPr>
            <w:color w:val="222222"/>
          </w:rPr>
          <w:delText xml:space="preserve"> </w:delText>
        </w:r>
      </w:del>
      <w:ins w:id="144" w:author="Acer" w:date="2021-06-10T12:41:00Z">
        <w:r w:rsidR="00310753">
          <w:rPr>
            <w:color w:val="222222"/>
          </w:rPr>
          <w:t>Mov Ci</w:t>
        </w:r>
        <w:r w:rsidR="00310753" w:rsidRPr="00590177">
          <w:rPr>
            <w:color w:val="222222"/>
          </w:rPr>
          <w:t xml:space="preserve"> </w:t>
        </w:r>
      </w:ins>
      <w:r w:rsidRPr="00590177">
        <w:rPr>
          <w:color w:val="222222"/>
        </w:rPr>
        <w:t>Ua Kom Siav</w:t>
      </w:r>
    </w:p>
    <w:p w14:paraId="0000005D" w14:textId="47408BD4" w:rsidR="008670E4" w:rsidRPr="00590177" w:rsidRDefault="009D2E7E">
      <w:pPr>
        <w:numPr>
          <w:ilvl w:val="0"/>
          <w:numId w:val="4"/>
        </w:numPr>
        <w:spacing w:before="240" w:line="240" w:lineRule="auto"/>
        <w:rPr>
          <w:color w:val="222222"/>
        </w:rPr>
      </w:pPr>
      <w:r w:rsidRPr="00590177">
        <w:rPr>
          <w:color w:val="222222"/>
        </w:rPr>
        <w:t>R</w:t>
      </w:r>
      <w:del w:id="145" w:author="Acer" w:date="2021-06-10T12:41:00Z">
        <w:r w:rsidRPr="00590177" w:rsidDel="00E50884">
          <w:rPr>
            <w:color w:val="222222"/>
          </w:rPr>
          <w:delText>h</w:delText>
        </w:r>
      </w:del>
      <w:r w:rsidRPr="00590177">
        <w:rPr>
          <w:color w:val="222222"/>
        </w:rPr>
        <w:t>au</w:t>
      </w:r>
      <w:del w:id="146" w:author="Acer" w:date="2021-06-10T12:41:00Z">
        <w:r w:rsidRPr="00590177" w:rsidDel="00E50884">
          <w:rPr>
            <w:color w:val="222222"/>
          </w:rPr>
          <w:delText>b</w:delText>
        </w:r>
      </w:del>
      <w:r w:rsidRPr="00590177">
        <w:rPr>
          <w:color w:val="222222"/>
        </w:rPr>
        <w:t xml:space="preserve"> dej kub kom npau hauv ib lub lauj kaub ces tso 2 </w:t>
      </w:r>
      <w:del w:id="147" w:author="Acer" w:date="2021-06-10T12:42:00Z">
        <w:r w:rsidRPr="00590177" w:rsidDel="007622D8">
          <w:rPr>
            <w:color w:val="222222"/>
          </w:rPr>
          <w:delText xml:space="preserve">teaspoon </w:delText>
        </w:r>
      </w:del>
      <w:ins w:id="148" w:author="Acer" w:date="2021-06-10T12:42:00Z">
        <w:r w:rsidR="007622D8">
          <w:rPr>
            <w:color w:val="222222"/>
          </w:rPr>
          <w:t>diav</w:t>
        </w:r>
        <w:r w:rsidR="007622D8" w:rsidRPr="00590177">
          <w:rPr>
            <w:color w:val="222222"/>
          </w:rPr>
          <w:t xml:space="preserve"> </w:t>
        </w:r>
      </w:ins>
      <w:r w:rsidRPr="00590177">
        <w:rPr>
          <w:color w:val="222222"/>
        </w:rPr>
        <w:t xml:space="preserve">ntsev rau hauv. Kom ib tug neeg laus pab muab ib nrab cov </w:t>
      </w:r>
      <w:ins w:id="149" w:author="Acer" w:date="2021-06-10T12:42:00Z">
        <w:r w:rsidR="007622D8">
          <w:rPr>
            <w:color w:val="222222"/>
          </w:rPr>
          <w:t>mov ci</w:t>
        </w:r>
      </w:ins>
      <w:del w:id="150" w:author="Acer" w:date="2021-06-10T12:42:00Z">
        <w:r w:rsidRPr="00590177" w:rsidDel="007622D8">
          <w:rPr>
            <w:color w:val="222222"/>
          </w:rPr>
          <w:delText xml:space="preserve">dumpling </w:delText>
        </w:r>
      </w:del>
      <w:r w:rsidRPr="00590177">
        <w:rPr>
          <w:color w:val="222222"/>
        </w:rPr>
        <w:t>tso rau hauv lub lauj kaub, kom thiaj li siav sai.</w:t>
      </w:r>
    </w:p>
    <w:p w14:paraId="0000005E" w14:textId="1AD94B66" w:rsidR="008670E4" w:rsidRPr="00590177" w:rsidRDefault="009D2E7E">
      <w:pPr>
        <w:numPr>
          <w:ilvl w:val="0"/>
          <w:numId w:val="4"/>
        </w:numPr>
        <w:spacing w:after="240" w:line="240" w:lineRule="auto"/>
        <w:rPr>
          <w:color w:val="222222"/>
        </w:rPr>
      </w:pPr>
      <w:r w:rsidRPr="00590177">
        <w:rPr>
          <w:color w:val="222222"/>
        </w:rPr>
        <w:t xml:space="preserve">Li ntawm 2 feeb, cov </w:t>
      </w:r>
      <w:del w:id="151" w:author="Acer" w:date="2021-06-10T12:43:00Z">
        <w:r w:rsidRPr="00590177" w:rsidDel="00284B3D">
          <w:rPr>
            <w:color w:val="222222"/>
          </w:rPr>
          <w:delText>dumpling</w:delText>
        </w:r>
      </w:del>
      <w:ins w:id="152" w:author="Acer" w:date="2021-06-10T12:43:00Z">
        <w:r w:rsidR="00284B3D">
          <w:rPr>
            <w:color w:val="222222"/>
          </w:rPr>
          <w:t>mov ci</w:t>
        </w:r>
      </w:ins>
      <w:r w:rsidRPr="00590177">
        <w:rPr>
          <w:color w:val="222222"/>
        </w:rPr>
        <w:t xml:space="preserve"> uas siav lawm yuav </w:t>
      </w:r>
      <w:r w:rsidR="00F23EBC" w:rsidRPr="00590177">
        <w:rPr>
          <w:color w:val="222222"/>
        </w:rPr>
        <w:t xml:space="preserve">npau los sau lub lauj kaub, ces muab </w:t>
      </w:r>
      <w:ins w:id="153" w:author="Acer" w:date="2021-06-10T12:43:00Z">
        <w:r w:rsidR="00284B3D">
          <w:rPr>
            <w:color w:val="222222"/>
          </w:rPr>
          <w:t>thaus</w:t>
        </w:r>
      </w:ins>
      <w:del w:id="154" w:author="Acer" w:date="2021-06-10T12:43:00Z">
        <w:r w:rsidR="00F23EBC" w:rsidRPr="00590177" w:rsidDel="00284B3D">
          <w:rPr>
            <w:color w:val="222222"/>
          </w:rPr>
          <w:delText>rho</w:delText>
        </w:r>
      </w:del>
      <w:r w:rsidR="00F23EBC" w:rsidRPr="00590177">
        <w:rPr>
          <w:color w:val="222222"/>
        </w:rPr>
        <w:t xml:space="preserve"> tawm thiab ntsw nrog </w:t>
      </w:r>
      <w:ins w:id="155" w:author="Acer" w:date="2021-06-10T12:44:00Z">
        <w:r w:rsidR="00284B3D">
          <w:rPr>
            <w:color w:val="222222"/>
          </w:rPr>
          <w:t>kua txob taum pauv</w:t>
        </w:r>
      </w:ins>
      <w:ins w:id="156" w:author="Acer" w:date="2021-06-10T12:45:00Z">
        <w:r w:rsidR="00284B3D">
          <w:rPr>
            <w:color w:val="222222"/>
          </w:rPr>
          <w:t>!</w:t>
        </w:r>
      </w:ins>
      <w:ins w:id="157" w:author="Acer" w:date="2021-06-10T12:44:00Z">
        <w:r w:rsidR="00284B3D">
          <w:rPr>
            <w:color w:val="222222"/>
          </w:rPr>
          <w:t xml:space="preserve"> (</w:t>
        </w:r>
      </w:ins>
      <w:r w:rsidR="006A3990" w:rsidRPr="00590177">
        <w:rPr>
          <w:color w:val="222222"/>
        </w:rPr>
        <w:t>Sesame Soy Dipping Sauce!</w:t>
      </w:r>
      <w:ins w:id="158" w:author="Acer" w:date="2021-06-10T12:44:00Z">
        <w:r w:rsidR="00284B3D">
          <w:rPr>
            <w:color w:val="222222"/>
          </w:rPr>
          <w:t>)</w:t>
        </w:r>
      </w:ins>
    </w:p>
    <w:p w14:paraId="0000005F" w14:textId="77777777" w:rsidR="008670E4" w:rsidRPr="00590177" w:rsidRDefault="006A3990">
      <w:pPr>
        <w:spacing w:before="240" w:after="240" w:line="240" w:lineRule="auto"/>
        <w:rPr>
          <w:color w:val="222222"/>
        </w:rPr>
      </w:pPr>
      <w:r w:rsidRPr="00590177">
        <w:br w:type="page"/>
      </w:r>
    </w:p>
    <w:p w14:paraId="00000060" w14:textId="51EDC190" w:rsidR="008670E4" w:rsidRPr="00590177" w:rsidRDefault="00A40037">
      <w:pPr>
        <w:spacing w:line="240" w:lineRule="auto"/>
        <w:rPr>
          <w:b/>
          <w:color w:val="222222"/>
        </w:rPr>
      </w:pPr>
      <w:r w:rsidRPr="00590177">
        <w:rPr>
          <w:b/>
          <w:color w:val="222222"/>
        </w:rPr>
        <w:lastRenderedPageBreak/>
        <w:t>Ua Kua Sesame Soy Ntsw Noj (</w:t>
      </w:r>
      <w:r w:rsidR="006A3990" w:rsidRPr="00590177">
        <w:rPr>
          <w:b/>
          <w:color w:val="222222"/>
        </w:rPr>
        <w:t>Sesame Soy Dipping Sauce Recipe</w:t>
      </w:r>
      <w:r w:rsidRPr="00590177">
        <w:rPr>
          <w:b/>
          <w:color w:val="222222"/>
        </w:rPr>
        <w:t>)</w:t>
      </w:r>
    </w:p>
    <w:p w14:paraId="00000061" w14:textId="5F8B85CA" w:rsidR="008670E4" w:rsidRPr="00590177" w:rsidRDefault="00264D6C">
      <w:pPr>
        <w:spacing w:line="240" w:lineRule="auto"/>
        <w:rPr>
          <w:color w:val="222222"/>
        </w:rPr>
      </w:pPr>
      <w:ins w:id="159" w:author="Acer" w:date="2021-06-10T12:45:00Z">
        <w:r>
          <w:rPr>
            <w:color w:val="222222"/>
          </w:rPr>
          <w:t>Khoom</w:t>
        </w:r>
      </w:ins>
      <w:del w:id="160" w:author="Acer" w:date="2021-06-10T12:45:00Z">
        <w:r w:rsidR="00A40037" w:rsidRPr="00590177" w:rsidDel="00264D6C">
          <w:rPr>
            <w:color w:val="222222"/>
          </w:rPr>
          <w:delText>Txuas noj</w:delText>
        </w:r>
      </w:del>
      <w:r w:rsidR="006A3990" w:rsidRPr="00590177">
        <w:rPr>
          <w:color w:val="222222"/>
        </w:rPr>
        <w:t xml:space="preserve">: 1/2 </w:t>
      </w:r>
      <w:r w:rsidR="00A40037" w:rsidRPr="00590177">
        <w:rPr>
          <w:color w:val="222222"/>
        </w:rPr>
        <w:t>khob</w:t>
      </w:r>
    </w:p>
    <w:p w14:paraId="00000062" w14:textId="77777777" w:rsidR="008670E4" w:rsidRPr="00590177" w:rsidRDefault="008670E4">
      <w:pPr>
        <w:spacing w:line="240" w:lineRule="auto"/>
        <w:rPr>
          <w:color w:val="222222"/>
        </w:rPr>
      </w:pPr>
    </w:p>
    <w:p w14:paraId="00000063" w14:textId="73D57E34" w:rsidR="008670E4" w:rsidRPr="00590177" w:rsidRDefault="003973C4">
      <w:pPr>
        <w:spacing w:line="240" w:lineRule="auto"/>
        <w:rPr>
          <w:color w:val="222222"/>
        </w:rPr>
      </w:pPr>
      <w:r w:rsidRPr="00590177">
        <w:rPr>
          <w:color w:val="222222"/>
        </w:rPr>
        <w:t>Khoom Sib Tov</w:t>
      </w:r>
    </w:p>
    <w:p w14:paraId="00000064" w14:textId="77777777" w:rsidR="008670E4" w:rsidRPr="00590177" w:rsidRDefault="008670E4">
      <w:pPr>
        <w:spacing w:line="240" w:lineRule="auto"/>
        <w:rPr>
          <w:color w:val="222222"/>
        </w:rPr>
      </w:pPr>
    </w:p>
    <w:p w14:paraId="00000065" w14:textId="48C390FA" w:rsidR="008670E4" w:rsidRPr="00590177" w:rsidRDefault="006A3990">
      <w:pPr>
        <w:spacing w:line="240" w:lineRule="auto"/>
        <w:rPr>
          <w:color w:val="222222"/>
        </w:rPr>
      </w:pPr>
      <w:r w:rsidRPr="00590177">
        <w:rPr>
          <w:color w:val="222222"/>
        </w:rPr>
        <w:t xml:space="preserve">1/4 </w:t>
      </w:r>
      <w:r w:rsidR="003973C4" w:rsidRPr="00590177">
        <w:rPr>
          <w:color w:val="222222"/>
        </w:rPr>
        <w:t>khob</w:t>
      </w:r>
      <w:r w:rsidRPr="00590177">
        <w:rPr>
          <w:color w:val="222222"/>
        </w:rPr>
        <w:t xml:space="preserve"> </w:t>
      </w:r>
      <w:ins w:id="161" w:author="Acer" w:date="2021-06-10T12:46:00Z">
        <w:r w:rsidR="00053F53">
          <w:rPr>
            <w:color w:val="222222"/>
          </w:rPr>
          <w:t>kua txob kib (</w:t>
        </w:r>
      </w:ins>
      <w:r w:rsidRPr="00590177">
        <w:rPr>
          <w:color w:val="222222"/>
        </w:rPr>
        <w:t>soy sauce</w:t>
      </w:r>
      <w:ins w:id="162" w:author="Acer" w:date="2021-06-10T12:46:00Z">
        <w:r w:rsidR="00053F53">
          <w:rPr>
            <w:color w:val="222222"/>
          </w:rPr>
          <w:t>)</w:t>
        </w:r>
      </w:ins>
    </w:p>
    <w:p w14:paraId="00000066" w14:textId="350F8803" w:rsidR="008670E4" w:rsidRPr="00590177" w:rsidRDefault="006A3990">
      <w:pPr>
        <w:spacing w:line="240" w:lineRule="auto"/>
        <w:rPr>
          <w:color w:val="222222"/>
        </w:rPr>
      </w:pPr>
      <w:r w:rsidRPr="00590177">
        <w:rPr>
          <w:color w:val="222222"/>
        </w:rPr>
        <w:t xml:space="preserve">1/4 </w:t>
      </w:r>
      <w:r w:rsidR="00D270F7" w:rsidRPr="00590177">
        <w:rPr>
          <w:color w:val="222222"/>
        </w:rPr>
        <w:t>khob</w:t>
      </w:r>
      <w:r w:rsidRPr="00590177">
        <w:rPr>
          <w:color w:val="222222"/>
        </w:rPr>
        <w:t xml:space="preserve"> </w:t>
      </w:r>
      <w:ins w:id="163" w:author="Acer" w:date="2021-06-10T12:47:00Z">
        <w:r w:rsidR="00A20944">
          <w:rPr>
            <w:color w:val="222222"/>
          </w:rPr>
          <w:t>mov qauv (</w:t>
        </w:r>
      </w:ins>
      <w:r w:rsidRPr="00590177">
        <w:rPr>
          <w:color w:val="222222"/>
        </w:rPr>
        <w:t>rice vinegar</w:t>
      </w:r>
      <w:ins w:id="164" w:author="Acer" w:date="2021-06-10T12:47:00Z">
        <w:r w:rsidR="00A20944">
          <w:rPr>
            <w:color w:val="222222"/>
          </w:rPr>
          <w:t>)</w:t>
        </w:r>
      </w:ins>
    </w:p>
    <w:p w14:paraId="00000067" w14:textId="2756A7E0" w:rsidR="008670E4" w:rsidRPr="00590177" w:rsidRDefault="006A3990">
      <w:pPr>
        <w:spacing w:line="240" w:lineRule="auto"/>
        <w:rPr>
          <w:color w:val="222222"/>
        </w:rPr>
      </w:pPr>
      <w:r w:rsidRPr="00590177">
        <w:rPr>
          <w:color w:val="222222"/>
        </w:rPr>
        <w:t xml:space="preserve">2 </w:t>
      </w:r>
      <w:del w:id="165" w:author="Acer" w:date="2021-06-10T12:47:00Z">
        <w:r w:rsidRPr="00590177" w:rsidDel="008E5337">
          <w:rPr>
            <w:color w:val="222222"/>
          </w:rPr>
          <w:delText xml:space="preserve">Tablespoons </w:delText>
        </w:r>
      </w:del>
      <w:ins w:id="166" w:author="Acer" w:date="2021-06-10T12:47:00Z">
        <w:r w:rsidR="008E5337">
          <w:rPr>
            <w:color w:val="222222"/>
          </w:rPr>
          <w:t>Diav</w:t>
        </w:r>
        <w:r w:rsidR="008E5337" w:rsidRPr="00590177">
          <w:rPr>
            <w:color w:val="222222"/>
          </w:rPr>
          <w:t xml:space="preserve"> </w:t>
        </w:r>
      </w:ins>
      <w:r w:rsidR="00D270F7" w:rsidRPr="00590177">
        <w:rPr>
          <w:color w:val="222222"/>
        </w:rPr>
        <w:t xml:space="preserve">roj </w:t>
      </w:r>
      <w:ins w:id="167" w:author="Acer" w:date="2021-06-10T12:48:00Z">
        <w:r w:rsidR="008E5337">
          <w:rPr>
            <w:color w:val="222222"/>
          </w:rPr>
          <w:t>noob hnav (</w:t>
        </w:r>
      </w:ins>
      <w:r w:rsidRPr="00590177">
        <w:rPr>
          <w:color w:val="222222"/>
        </w:rPr>
        <w:t>sesame</w:t>
      </w:r>
      <w:ins w:id="168" w:author="Acer" w:date="2021-06-10T12:48:00Z">
        <w:r w:rsidR="008E5337">
          <w:rPr>
            <w:color w:val="222222"/>
          </w:rPr>
          <w:t>)</w:t>
        </w:r>
      </w:ins>
      <w:r w:rsidRPr="00590177">
        <w:rPr>
          <w:color w:val="222222"/>
        </w:rPr>
        <w:t xml:space="preserve"> </w:t>
      </w:r>
    </w:p>
    <w:p w14:paraId="00000068" w14:textId="553DBD57" w:rsidR="008670E4" w:rsidRPr="00590177" w:rsidRDefault="006A3990">
      <w:pPr>
        <w:spacing w:line="240" w:lineRule="auto"/>
        <w:rPr>
          <w:color w:val="222222"/>
        </w:rPr>
      </w:pPr>
      <w:r w:rsidRPr="00590177">
        <w:rPr>
          <w:color w:val="222222"/>
        </w:rPr>
        <w:t xml:space="preserve">1 </w:t>
      </w:r>
      <w:ins w:id="169" w:author="Acer" w:date="2021-06-10T12:48:00Z">
        <w:r w:rsidR="009512D0">
          <w:rPr>
            <w:color w:val="222222"/>
          </w:rPr>
          <w:t>diav</w:t>
        </w:r>
      </w:ins>
      <w:del w:id="170" w:author="Acer" w:date="2021-06-10T12:48:00Z">
        <w:r w:rsidRPr="00590177" w:rsidDel="009512D0">
          <w:rPr>
            <w:color w:val="222222"/>
          </w:rPr>
          <w:delText>teaspoon</w:delText>
        </w:r>
      </w:del>
      <w:r w:rsidRPr="00590177">
        <w:rPr>
          <w:color w:val="222222"/>
        </w:rPr>
        <w:t xml:space="preserve"> </w:t>
      </w:r>
      <w:r w:rsidR="00D270F7" w:rsidRPr="00590177">
        <w:rPr>
          <w:color w:val="222222"/>
        </w:rPr>
        <w:t>hmoov kua txob</w:t>
      </w:r>
      <w:r w:rsidRPr="00590177">
        <w:rPr>
          <w:color w:val="222222"/>
        </w:rPr>
        <w:t xml:space="preserve"> (</w:t>
      </w:r>
      <w:r w:rsidR="00D270F7" w:rsidRPr="00590177">
        <w:rPr>
          <w:color w:val="222222"/>
        </w:rPr>
        <w:t>nyob ntawm koj xav tso</w:t>
      </w:r>
      <w:r w:rsidRPr="00590177">
        <w:rPr>
          <w:color w:val="222222"/>
        </w:rPr>
        <w:t>)</w:t>
      </w:r>
    </w:p>
    <w:p w14:paraId="00000069" w14:textId="77777777" w:rsidR="008670E4" w:rsidRPr="00590177" w:rsidRDefault="008670E4">
      <w:pPr>
        <w:spacing w:line="240" w:lineRule="auto"/>
        <w:rPr>
          <w:color w:val="222222"/>
        </w:rPr>
      </w:pPr>
    </w:p>
    <w:p w14:paraId="5F885A98" w14:textId="3C958E3E" w:rsidR="00E34807" w:rsidRPr="00590177" w:rsidRDefault="00E34807" w:rsidP="00E34807">
      <w:r w:rsidRPr="00590177">
        <w:t xml:space="preserve">Lus </w:t>
      </w:r>
      <w:del w:id="171" w:author="Acer" w:date="2021-06-10T12:48:00Z">
        <w:r w:rsidRPr="00590177" w:rsidDel="009512D0">
          <w:delText xml:space="preserve">Taw </w:delText>
        </w:r>
      </w:del>
      <w:r w:rsidRPr="00590177">
        <w:t>Qhia Rau Cov Menyuam Yaus</w:t>
      </w:r>
    </w:p>
    <w:p w14:paraId="0000006B" w14:textId="77777777" w:rsidR="008670E4" w:rsidRPr="00590177" w:rsidRDefault="008670E4">
      <w:pPr>
        <w:spacing w:line="240" w:lineRule="auto"/>
      </w:pPr>
    </w:p>
    <w:p w14:paraId="0000006C" w14:textId="34502F17" w:rsidR="008670E4" w:rsidRPr="00590177" w:rsidRDefault="00B77934">
      <w:pPr>
        <w:spacing w:line="240" w:lineRule="auto"/>
      </w:pPr>
      <w:r w:rsidRPr="00590177">
        <w:t>Muab cov</w:t>
      </w:r>
      <w:r w:rsidR="006A3990" w:rsidRPr="00590177">
        <w:t xml:space="preserve"> </w:t>
      </w:r>
      <w:del w:id="172" w:author="Acer" w:date="2021-06-10T12:48:00Z">
        <w:r w:rsidR="006A3990" w:rsidRPr="00590177" w:rsidDel="009512D0">
          <w:delText>soy sauce</w:delText>
        </w:r>
      </w:del>
      <w:ins w:id="173" w:author="Acer" w:date="2021-06-10T12:48:00Z">
        <w:r w:rsidR="009512D0">
          <w:t>kua txob kib</w:t>
        </w:r>
      </w:ins>
      <w:r w:rsidR="006A3990" w:rsidRPr="00590177">
        <w:t xml:space="preserve">, </w:t>
      </w:r>
      <w:ins w:id="174" w:author="Acer" w:date="2021-06-10T12:49:00Z">
        <w:r w:rsidR="009512D0">
          <w:t>dej qaub(</w:t>
        </w:r>
      </w:ins>
      <w:r w:rsidR="006A3990" w:rsidRPr="00590177">
        <w:t>vinegar</w:t>
      </w:r>
      <w:ins w:id="175" w:author="Acer" w:date="2021-06-10T12:49:00Z">
        <w:r w:rsidR="009512D0">
          <w:t>)</w:t>
        </w:r>
      </w:ins>
      <w:r w:rsidR="006A3990" w:rsidRPr="00590177">
        <w:t xml:space="preserve">, </w:t>
      </w:r>
      <w:r w:rsidRPr="00590177">
        <w:t xml:space="preserve">roj </w:t>
      </w:r>
      <w:ins w:id="176" w:author="Acer" w:date="2021-06-10T12:49:00Z">
        <w:r w:rsidR="009512D0">
          <w:t>noob hnav</w:t>
        </w:r>
      </w:ins>
      <w:del w:id="177" w:author="Acer" w:date="2021-06-10T12:49:00Z">
        <w:r w:rsidR="006A3990" w:rsidRPr="00590177" w:rsidDel="009512D0">
          <w:delText xml:space="preserve">sesame </w:delText>
        </w:r>
      </w:del>
      <w:r w:rsidRPr="00590177">
        <w:t>thiab hmoov kua txob sib xyaw ua ke tso rau hauv ib lub tais me</w:t>
      </w:r>
      <w:del w:id="178" w:author="Acer" w:date="2021-06-10T12:50:00Z">
        <w:r w:rsidRPr="00590177" w:rsidDel="009512D0">
          <w:delText xml:space="preserve"> me</w:delText>
        </w:r>
      </w:del>
      <w:r w:rsidRPr="00590177">
        <w:t xml:space="preserve">. Muab cov </w:t>
      </w:r>
      <w:ins w:id="179" w:author="Acer" w:date="2021-06-10T12:50:00Z">
        <w:r w:rsidR="009512D0">
          <w:t>mov ci</w:t>
        </w:r>
      </w:ins>
      <w:del w:id="180" w:author="Acer" w:date="2021-06-10T12:50:00Z">
        <w:r w:rsidRPr="00590177" w:rsidDel="009512D0">
          <w:delText xml:space="preserve">dumpling </w:delText>
        </w:r>
      </w:del>
      <w:r w:rsidRPr="00590177">
        <w:t xml:space="preserve">los ntsw noj! </w:t>
      </w:r>
    </w:p>
    <w:p w14:paraId="0000006D" w14:textId="2FD9995B" w:rsidR="008670E4" w:rsidRPr="00590177" w:rsidRDefault="006A3990">
      <w:pPr>
        <w:spacing w:line="240" w:lineRule="auto"/>
        <w:rPr>
          <w:b/>
          <w:color w:val="222222"/>
        </w:rPr>
      </w:pPr>
      <w:r w:rsidRPr="00590177">
        <w:br w:type="page"/>
      </w:r>
      <w:ins w:id="181" w:author="Acer" w:date="2021-06-10T12:51:00Z">
        <w:r w:rsidR="00DB2D7D">
          <w:lastRenderedPageBreak/>
          <w:t>Tus Q</w:t>
        </w:r>
      </w:ins>
      <w:ins w:id="182" w:author="Acer" w:date="2021-06-10T12:52:00Z">
        <w:r w:rsidR="00DB2D7D">
          <w:t xml:space="preserve">auv </w:t>
        </w:r>
      </w:ins>
      <w:r w:rsidR="00983E08" w:rsidRPr="00590177">
        <w:rPr>
          <w:b/>
          <w:bCs/>
        </w:rPr>
        <w:t xml:space="preserve">Kib Mij Yij Pooj </w:t>
      </w:r>
      <w:del w:id="183" w:author="Acer" w:date="2021-06-10T12:52:00Z">
        <w:r w:rsidR="00983E08" w:rsidRPr="00590177" w:rsidDel="00DB2D7D">
          <w:rPr>
            <w:b/>
            <w:bCs/>
          </w:rPr>
          <w:delText>Noj</w:delText>
        </w:r>
      </w:del>
      <w:r w:rsidR="00983E08" w:rsidRPr="00590177">
        <w:rPr>
          <w:b/>
          <w:bCs/>
        </w:rPr>
        <w:t xml:space="preserve"> (</w:t>
      </w:r>
      <w:r w:rsidRPr="00590177">
        <w:rPr>
          <w:b/>
          <w:color w:val="222222"/>
        </w:rPr>
        <w:t>Stir Fried Japanese Noodles Recipe</w:t>
      </w:r>
      <w:r w:rsidR="00983E08" w:rsidRPr="00590177">
        <w:rPr>
          <w:b/>
          <w:color w:val="222222"/>
        </w:rPr>
        <w:t>)</w:t>
      </w:r>
    </w:p>
    <w:p w14:paraId="0000006E" w14:textId="1ED08957" w:rsidR="008670E4" w:rsidRPr="00590177" w:rsidRDefault="006E2A50">
      <w:pPr>
        <w:spacing w:line="240" w:lineRule="auto"/>
        <w:rPr>
          <w:color w:val="222222"/>
        </w:rPr>
      </w:pPr>
      <w:ins w:id="184" w:author="Acer" w:date="2021-06-10T12:52:00Z">
        <w:r>
          <w:rPr>
            <w:color w:val="222222"/>
          </w:rPr>
          <w:t>Khoom</w:t>
        </w:r>
      </w:ins>
      <w:del w:id="185" w:author="Acer" w:date="2021-06-10T12:52:00Z">
        <w:r w:rsidR="00983E08" w:rsidRPr="00590177" w:rsidDel="006E2A50">
          <w:rPr>
            <w:color w:val="222222"/>
          </w:rPr>
          <w:delText>Txuas noj</w:delText>
        </w:r>
      </w:del>
      <w:r w:rsidR="006A3990" w:rsidRPr="00590177">
        <w:rPr>
          <w:color w:val="222222"/>
        </w:rPr>
        <w:t xml:space="preserve">: 2 </w:t>
      </w:r>
      <w:r w:rsidR="00983E08" w:rsidRPr="00590177">
        <w:rPr>
          <w:color w:val="222222"/>
        </w:rPr>
        <w:t>khob</w:t>
      </w:r>
    </w:p>
    <w:p w14:paraId="0000006F" w14:textId="6374132A" w:rsidR="008670E4" w:rsidRPr="00590177" w:rsidRDefault="00983E08">
      <w:pPr>
        <w:spacing w:before="240" w:after="240" w:line="240" w:lineRule="auto"/>
        <w:rPr>
          <w:color w:val="222222"/>
        </w:rPr>
      </w:pPr>
      <w:r w:rsidRPr="00590177">
        <w:rPr>
          <w:color w:val="222222"/>
        </w:rPr>
        <w:t>Khoom Sib Tov</w:t>
      </w:r>
    </w:p>
    <w:p w14:paraId="00000070" w14:textId="7958DBD2" w:rsidR="008670E4" w:rsidRPr="00590177" w:rsidRDefault="006A3990">
      <w:pPr>
        <w:spacing w:line="240" w:lineRule="auto"/>
        <w:rPr>
          <w:color w:val="222222"/>
        </w:rPr>
      </w:pPr>
      <w:r w:rsidRPr="00590177">
        <w:rPr>
          <w:color w:val="222222"/>
        </w:rPr>
        <w:t xml:space="preserve">1/2 </w:t>
      </w:r>
      <w:ins w:id="186" w:author="Acer" w:date="2021-06-10T12:52:00Z">
        <w:r w:rsidR="00DD3DAA">
          <w:rPr>
            <w:color w:val="222222"/>
          </w:rPr>
          <w:t>Diav</w:t>
        </w:r>
      </w:ins>
      <w:del w:id="187" w:author="Acer" w:date="2021-06-10T12:52:00Z">
        <w:r w:rsidRPr="00590177" w:rsidDel="00DD3DAA">
          <w:rPr>
            <w:color w:val="222222"/>
          </w:rPr>
          <w:delText xml:space="preserve">Tablespoon </w:delText>
        </w:r>
      </w:del>
      <w:r w:rsidR="00616712" w:rsidRPr="00590177">
        <w:rPr>
          <w:color w:val="222222"/>
        </w:rPr>
        <w:t xml:space="preserve">roj </w:t>
      </w:r>
      <w:ins w:id="188" w:author="Acer" w:date="2021-06-10T12:53:00Z">
        <w:r w:rsidR="00DD3DAA">
          <w:rPr>
            <w:color w:val="222222"/>
          </w:rPr>
          <w:t>txiv ntseej</w:t>
        </w:r>
      </w:ins>
      <w:del w:id="189" w:author="Acer" w:date="2021-06-10T12:52:00Z">
        <w:r w:rsidR="00616712" w:rsidRPr="00590177" w:rsidDel="00DD3DAA">
          <w:rPr>
            <w:color w:val="222222"/>
          </w:rPr>
          <w:delText>olive</w:delText>
        </w:r>
      </w:del>
    </w:p>
    <w:p w14:paraId="00000071" w14:textId="4A78DC1C" w:rsidR="008670E4" w:rsidRPr="00590177" w:rsidRDefault="006A3990">
      <w:pPr>
        <w:spacing w:line="240" w:lineRule="auto"/>
        <w:rPr>
          <w:color w:val="222222"/>
        </w:rPr>
      </w:pPr>
      <w:r w:rsidRPr="00590177">
        <w:rPr>
          <w:color w:val="222222"/>
        </w:rPr>
        <w:t xml:space="preserve">4 </w:t>
      </w:r>
      <w:r w:rsidR="000505A2" w:rsidRPr="00590177">
        <w:rPr>
          <w:color w:val="222222"/>
        </w:rPr>
        <w:t>lub qej</w:t>
      </w:r>
      <w:r w:rsidRPr="00590177">
        <w:rPr>
          <w:color w:val="222222"/>
        </w:rPr>
        <w:t xml:space="preserve">, </w:t>
      </w:r>
      <w:r w:rsidR="000505A2" w:rsidRPr="00590177">
        <w:rPr>
          <w:color w:val="222222"/>
        </w:rPr>
        <w:t xml:space="preserve">muab tsuav </w:t>
      </w:r>
      <w:ins w:id="190" w:author="Acer" w:date="2021-06-10T12:53:00Z">
        <w:r w:rsidR="00AD5714">
          <w:rPr>
            <w:color w:val="222222"/>
          </w:rPr>
          <w:t xml:space="preserve">ntxiv </w:t>
        </w:r>
      </w:ins>
      <w:del w:id="191" w:author="Acer" w:date="2021-06-10T12:53:00Z">
        <w:r w:rsidR="000505A2" w:rsidRPr="00590177" w:rsidDel="00AD5714">
          <w:rPr>
            <w:color w:val="222222"/>
          </w:rPr>
          <w:delText>mentsis</w:delText>
        </w:r>
      </w:del>
      <w:r w:rsidR="000505A2" w:rsidRPr="00590177">
        <w:rPr>
          <w:color w:val="222222"/>
        </w:rPr>
        <w:t xml:space="preserve"> </w:t>
      </w:r>
    </w:p>
    <w:p w14:paraId="00000072" w14:textId="66C43D18" w:rsidR="008670E4" w:rsidRPr="00590177" w:rsidRDefault="006A3990">
      <w:pPr>
        <w:spacing w:line="240" w:lineRule="auto"/>
        <w:rPr>
          <w:color w:val="222222"/>
        </w:rPr>
      </w:pPr>
      <w:r w:rsidRPr="00590177">
        <w:rPr>
          <w:color w:val="222222"/>
        </w:rPr>
        <w:t xml:space="preserve">1 </w:t>
      </w:r>
      <w:del w:id="192" w:author="Acer" w:date="2021-06-10T12:54:00Z">
        <w:r w:rsidRPr="00590177" w:rsidDel="001C0808">
          <w:rPr>
            <w:color w:val="222222"/>
          </w:rPr>
          <w:delText>small carrot</w:delText>
        </w:r>
      </w:del>
      <w:ins w:id="193" w:author="Acer" w:date="2021-06-10T12:54:00Z">
        <w:r w:rsidR="001C0808">
          <w:rPr>
            <w:color w:val="222222"/>
          </w:rPr>
          <w:t>qos fab ki me</w:t>
        </w:r>
      </w:ins>
      <w:r w:rsidRPr="00590177">
        <w:rPr>
          <w:color w:val="222222"/>
        </w:rPr>
        <w:t xml:space="preserve">, </w:t>
      </w:r>
      <w:r w:rsidR="000505A2" w:rsidRPr="00590177">
        <w:rPr>
          <w:color w:val="222222"/>
        </w:rPr>
        <w:t>muab hlais kom nyias nyias</w:t>
      </w:r>
    </w:p>
    <w:p w14:paraId="00000073" w14:textId="4BC35F50" w:rsidR="008670E4" w:rsidRPr="00590177" w:rsidRDefault="006A3990">
      <w:pPr>
        <w:spacing w:line="240" w:lineRule="auto"/>
        <w:rPr>
          <w:color w:val="222222"/>
        </w:rPr>
      </w:pPr>
      <w:r w:rsidRPr="00590177">
        <w:rPr>
          <w:color w:val="222222"/>
        </w:rPr>
        <w:t xml:space="preserve">1/4 </w:t>
      </w:r>
      <w:r w:rsidR="000505A2" w:rsidRPr="00590177">
        <w:rPr>
          <w:color w:val="222222"/>
        </w:rPr>
        <w:t>hauv paus dos loj</w:t>
      </w:r>
      <w:r w:rsidRPr="00590177">
        <w:rPr>
          <w:color w:val="222222"/>
        </w:rPr>
        <w:t xml:space="preserve">, </w:t>
      </w:r>
      <w:r w:rsidR="000505A2" w:rsidRPr="00590177">
        <w:rPr>
          <w:color w:val="222222"/>
        </w:rPr>
        <w:t>muab hlais kom nyias nyias</w:t>
      </w:r>
    </w:p>
    <w:p w14:paraId="00000074" w14:textId="1E982F5F" w:rsidR="008670E4" w:rsidRPr="00590177" w:rsidRDefault="006A3990">
      <w:pPr>
        <w:spacing w:line="240" w:lineRule="auto"/>
        <w:rPr>
          <w:color w:val="222222"/>
        </w:rPr>
      </w:pPr>
      <w:r w:rsidRPr="00590177">
        <w:rPr>
          <w:color w:val="222222"/>
        </w:rPr>
        <w:t xml:space="preserve">1 </w:t>
      </w:r>
      <w:del w:id="194" w:author="Acer" w:date="2021-06-10T12:54:00Z">
        <w:r w:rsidRPr="00590177" w:rsidDel="001C0808">
          <w:rPr>
            <w:color w:val="222222"/>
          </w:rPr>
          <w:delText>teaspoon</w:delText>
        </w:r>
        <w:r w:rsidR="000505A2" w:rsidRPr="00590177" w:rsidDel="001C0808">
          <w:rPr>
            <w:color w:val="222222"/>
          </w:rPr>
          <w:delText xml:space="preserve"> roj sesame</w:delText>
        </w:r>
      </w:del>
      <w:ins w:id="195" w:author="Acer" w:date="2021-06-10T12:54:00Z">
        <w:r w:rsidR="001C0808">
          <w:rPr>
            <w:color w:val="222222"/>
          </w:rPr>
          <w:t>diav roj noob hnav</w:t>
        </w:r>
      </w:ins>
    </w:p>
    <w:p w14:paraId="00000075" w14:textId="5ECA1E06" w:rsidR="008670E4" w:rsidRPr="00590177" w:rsidRDefault="006A3990">
      <w:pPr>
        <w:spacing w:line="240" w:lineRule="auto"/>
        <w:rPr>
          <w:color w:val="222222"/>
        </w:rPr>
      </w:pPr>
      <w:r w:rsidRPr="00590177">
        <w:rPr>
          <w:color w:val="222222"/>
        </w:rPr>
        <w:t xml:space="preserve">1 </w:t>
      </w:r>
      <w:r w:rsidR="000505A2" w:rsidRPr="00590177">
        <w:rPr>
          <w:color w:val="222222"/>
        </w:rPr>
        <w:t xml:space="preserve">pob </w:t>
      </w:r>
      <w:r w:rsidRPr="00590177">
        <w:rPr>
          <w:color w:val="222222"/>
        </w:rPr>
        <w:t xml:space="preserve">7 </w:t>
      </w:r>
      <w:ins w:id="196" w:author="Acer" w:date="2021-06-10T12:55:00Z">
        <w:r w:rsidR="00ED67AC">
          <w:rPr>
            <w:color w:val="222222"/>
          </w:rPr>
          <w:t>pob mij</w:t>
        </w:r>
      </w:ins>
      <w:del w:id="197" w:author="Acer" w:date="2021-06-10T12:55:00Z">
        <w:r w:rsidRPr="00590177" w:rsidDel="00ED67AC">
          <w:rPr>
            <w:color w:val="222222"/>
          </w:rPr>
          <w:delText xml:space="preserve">oz udon noodles </w:delText>
        </w:r>
      </w:del>
      <w:r w:rsidRPr="00590177">
        <w:rPr>
          <w:color w:val="222222"/>
        </w:rPr>
        <w:t>(</w:t>
      </w:r>
      <w:r w:rsidR="000505A2" w:rsidRPr="00590177">
        <w:rPr>
          <w:color w:val="222222"/>
        </w:rPr>
        <w:t>cov</w:t>
      </w:r>
      <w:r w:rsidR="009F423D" w:rsidRPr="00590177">
        <w:rPr>
          <w:color w:val="222222"/>
        </w:rPr>
        <w:t xml:space="preserve"> mij</w:t>
      </w:r>
      <w:r w:rsidR="000505A2" w:rsidRPr="00590177">
        <w:rPr>
          <w:color w:val="222222"/>
        </w:rPr>
        <w:t xml:space="preserve"> fawm tuab tuab</w:t>
      </w:r>
      <w:r w:rsidRPr="00590177">
        <w:rPr>
          <w:color w:val="222222"/>
        </w:rPr>
        <w:t>)</w:t>
      </w:r>
    </w:p>
    <w:p w14:paraId="00000076" w14:textId="19C5C11F" w:rsidR="008670E4" w:rsidRPr="00590177" w:rsidRDefault="006A3990">
      <w:pPr>
        <w:spacing w:line="240" w:lineRule="auto"/>
        <w:rPr>
          <w:color w:val="222222"/>
        </w:rPr>
      </w:pPr>
      <w:r w:rsidRPr="00590177">
        <w:rPr>
          <w:color w:val="222222"/>
        </w:rPr>
        <w:t>1</w:t>
      </w:r>
      <w:del w:id="198" w:author="Acer" w:date="2021-06-10T12:55:00Z">
        <w:r w:rsidRPr="00590177" w:rsidDel="00706BBA">
          <w:rPr>
            <w:color w:val="222222"/>
          </w:rPr>
          <w:delText xml:space="preserve"> teaspoon soy sauce</w:delText>
        </w:r>
      </w:del>
      <w:ins w:id="199" w:author="Acer" w:date="2021-06-10T12:55:00Z">
        <w:r w:rsidR="00706BBA">
          <w:rPr>
            <w:color w:val="222222"/>
          </w:rPr>
          <w:t>diav kua txob kib</w:t>
        </w:r>
      </w:ins>
      <w:r w:rsidRPr="00590177">
        <w:rPr>
          <w:color w:val="222222"/>
        </w:rPr>
        <w:t xml:space="preserve">, </w:t>
      </w:r>
      <w:r w:rsidR="000505A2" w:rsidRPr="00590177">
        <w:rPr>
          <w:color w:val="222222"/>
        </w:rPr>
        <w:t>los</w:t>
      </w:r>
      <w:ins w:id="200" w:author="Acer" w:date="2021-06-10T12:55:00Z">
        <w:r w:rsidR="00706BBA">
          <w:rPr>
            <w:color w:val="222222"/>
          </w:rPr>
          <w:t xml:space="preserve"> </w:t>
        </w:r>
      </w:ins>
      <w:r w:rsidR="000505A2" w:rsidRPr="00590177">
        <w:rPr>
          <w:color w:val="222222"/>
        </w:rPr>
        <w:t>sis tso raws li siab nyiam</w:t>
      </w:r>
    </w:p>
    <w:p w14:paraId="00000077" w14:textId="38794684" w:rsidR="008670E4" w:rsidRPr="00590177" w:rsidRDefault="006A3990">
      <w:pPr>
        <w:spacing w:line="240" w:lineRule="auto"/>
        <w:rPr>
          <w:color w:val="222222"/>
        </w:rPr>
      </w:pPr>
      <w:r w:rsidRPr="00590177">
        <w:rPr>
          <w:color w:val="222222"/>
        </w:rPr>
        <w:t>1/2</w:t>
      </w:r>
      <w:ins w:id="201" w:author="Acer" w:date="2021-06-10T12:55:00Z">
        <w:r w:rsidR="000B6386">
          <w:rPr>
            <w:color w:val="222222"/>
          </w:rPr>
          <w:t>diav</w:t>
        </w:r>
      </w:ins>
      <w:del w:id="202" w:author="Acer" w:date="2021-06-10T12:55:00Z">
        <w:r w:rsidRPr="00590177" w:rsidDel="000B6386">
          <w:rPr>
            <w:color w:val="222222"/>
          </w:rPr>
          <w:delText xml:space="preserve"> teaspoon</w:delText>
        </w:r>
      </w:del>
      <w:r w:rsidRPr="00590177">
        <w:rPr>
          <w:color w:val="222222"/>
        </w:rPr>
        <w:t xml:space="preserve"> </w:t>
      </w:r>
      <w:r w:rsidR="000505A2" w:rsidRPr="00590177">
        <w:rPr>
          <w:color w:val="222222"/>
        </w:rPr>
        <w:t>n</w:t>
      </w:r>
      <w:del w:id="203" w:author="Acer" w:date="2021-06-10T12:55:00Z">
        <w:r w:rsidR="000505A2" w:rsidRPr="00590177" w:rsidDel="000B6386">
          <w:rPr>
            <w:color w:val="222222"/>
          </w:rPr>
          <w:delText>a</w:delText>
        </w:r>
      </w:del>
      <w:r w:rsidR="000505A2" w:rsidRPr="00590177">
        <w:rPr>
          <w:color w:val="222222"/>
        </w:rPr>
        <w:t>ab pas</w:t>
      </w:r>
      <w:r w:rsidRPr="00590177">
        <w:rPr>
          <w:color w:val="222222"/>
        </w:rPr>
        <w:t xml:space="preserve">, </w:t>
      </w:r>
      <w:r w:rsidR="000505A2" w:rsidRPr="00590177">
        <w:rPr>
          <w:color w:val="222222"/>
        </w:rPr>
        <w:t>los</w:t>
      </w:r>
      <w:ins w:id="204" w:author="Acer" w:date="2021-06-10T12:55:00Z">
        <w:r w:rsidR="000B6386">
          <w:rPr>
            <w:color w:val="222222"/>
          </w:rPr>
          <w:t xml:space="preserve"> </w:t>
        </w:r>
      </w:ins>
      <w:r w:rsidR="000505A2" w:rsidRPr="00590177">
        <w:rPr>
          <w:color w:val="222222"/>
        </w:rPr>
        <w:t xml:space="preserve">sis tso raws li siab nyiam </w:t>
      </w:r>
    </w:p>
    <w:p w14:paraId="00000078" w14:textId="7FAA7320" w:rsidR="008670E4" w:rsidRPr="00590177" w:rsidRDefault="006A3990">
      <w:pPr>
        <w:spacing w:line="240" w:lineRule="auto"/>
        <w:rPr>
          <w:color w:val="222222"/>
        </w:rPr>
      </w:pPr>
      <w:r w:rsidRPr="00590177">
        <w:rPr>
          <w:color w:val="222222"/>
        </w:rPr>
        <w:t xml:space="preserve">2 </w:t>
      </w:r>
      <w:r w:rsidR="000505A2" w:rsidRPr="00590177">
        <w:rPr>
          <w:color w:val="222222"/>
        </w:rPr>
        <w:t>pob zaub ntsuab</w:t>
      </w:r>
      <w:del w:id="205" w:author="Acer" w:date="2021-06-10T12:56:00Z">
        <w:r w:rsidRPr="00590177" w:rsidDel="00946859">
          <w:rPr>
            <w:color w:val="222222"/>
          </w:rPr>
          <w:delText xml:space="preserve"> greens</w:delText>
        </w:r>
      </w:del>
      <w:r w:rsidRPr="00590177">
        <w:rPr>
          <w:color w:val="222222"/>
        </w:rPr>
        <w:t xml:space="preserve"> (bok choy </w:t>
      </w:r>
      <w:r w:rsidR="000505A2" w:rsidRPr="00590177">
        <w:rPr>
          <w:color w:val="222222"/>
        </w:rPr>
        <w:t>los</w:t>
      </w:r>
      <w:ins w:id="206" w:author="Acer" w:date="2021-06-10T12:56:00Z">
        <w:r w:rsidR="00946859">
          <w:rPr>
            <w:color w:val="222222"/>
          </w:rPr>
          <w:t xml:space="preserve"> </w:t>
        </w:r>
      </w:ins>
      <w:r w:rsidR="000505A2" w:rsidRPr="00590177">
        <w:rPr>
          <w:color w:val="222222"/>
        </w:rPr>
        <w:t>sis</w:t>
      </w:r>
      <w:r w:rsidRPr="00590177">
        <w:rPr>
          <w:color w:val="222222"/>
        </w:rPr>
        <w:t xml:space="preserve"> choi sum), </w:t>
      </w:r>
      <w:r w:rsidR="000505A2" w:rsidRPr="00590177">
        <w:rPr>
          <w:color w:val="222222"/>
        </w:rPr>
        <w:t xml:space="preserve">muab cov nplooj txhem </w:t>
      </w:r>
    </w:p>
    <w:p w14:paraId="00000079" w14:textId="316AA18D" w:rsidR="008670E4" w:rsidRPr="00590177" w:rsidRDefault="006A3990">
      <w:pPr>
        <w:spacing w:line="240" w:lineRule="auto"/>
        <w:rPr>
          <w:color w:val="222222"/>
        </w:rPr>
      </w:pPr>
      <w:r w:rsidRPr="00590177">
        <w:rPr>
          <w:color w:val="222222"/>
        </w:rPr>
        <w:t xml:space="preserve">1 </w:t>
      </w:r>
      <w:r w:rsidR="000505A2" w:rsidRPr="00590177">
        <w:rPr>
          <w:color w:val="222222"/>
        </w:rPr>
        <w:t>lub qe</w:t>
      </w:r>
      <w:r w:rsidRPr="00590177">
        <w:rPr>
          <w:color w:val="222222"/>
        </w:rPr>
        <w:t xml:space="preserve">, </w:t>
      </w:r>
      <w:r w:rsidR="000505A2" w:rsidRPr="00590177">
        <w:rPr>
          <w:color w:val="222222"/>
        </w:rPr>
        <w:t>muab do kom sib xyaw lub nkaub</w:t>
      </w:r>
    </w:p>
    <w:p w14:paraId="0000007A" w14:textId="45EE3562" w:rsidR="008670E4" w:rsidRPr="00590177" w:rsidRDefault="006A3990">
      <w:pPr>
        <w:spacing w:line="240" w:lineRule="auto"/>
        <w:rPr>
          <w:color w:val="222222"/>
        </w:rPr>
      </w:pPr>
      <w:r w:rsidRPr="00590177">
        <w:rPr>
          <w:color w:val="222222"/>
        </w:rPr>
        <w:t xml:space="preserve">2 </w:t>
      </w:r>
      <w:r w:rsidR="000505A2" w:rsidRPr="00590177">
        <w:rPr>
          <w:color w:val="222222"/>
        </w:rPr>
        <w:t>kua txob Thaib liab</w:t>
      </w:r>
      <w:r w:rsidRPr="00590177">
        <w:rPr>
          <w:color w:val="222222"/>
        </w:rPr>
        <w:t xml:space="preserve">, </w:t>
      </w:r>
      <w:r w:rsidR="000505A2" w:rsidRPr="00590177">
        <w:rPr>
          <w:color w:val="222222"/>
        </w:rPr>
        <w:t>muab hlais kom nyias nyias</w:t>
      </w:r>
      <w:r w:rsidRPr="00590177">
        <w:rPr>
          <w:color w:val="222222"/>
        </w:rPr>
        <w:t xml:space="preserve"> (</w:t>
      </w:r>
      <w:r w:rsidR="000505A2" w:rsidRPr="00590177">
        <w:rPr>
          <w:color w:val="222222"/>
        </w:rPr>
        <w:t>nyob ntawm koj xav ua</w:t>
      </w:r>
      <w:r w:rsidRPr="00590177">
        <w:rPr>
          <w:color w:val="222222"/>
        </w:rPr>
        <w:t>)</w:t>
      </w:r>
    </w:p>
    <w:p w14:paraId="0000007B" w14:textId="4E2970BF" w:rsidR="008670E4" w:rsidRPr="00590177" w:rsidRDefault="006A3990">
      <w:pPr>
        <w:spacing w:line="240" w:lineRule="auto"/>
        <w:rPr>
          <w:color w:val="222222"/>
        </w:rPr>
      </w:pPr>
      <w:r w:rsidRPr="00590177">
        <w:rPr>
          <w:color w:val="222222"/>
        </w:rPr>
        <w:t xml:space="preserve">1 </w:t>
      </w:r>
      <w:del w:id="207" w:author="Acer" w:date="2021-06-10T12:56:00Z">
        <w:r w:rsidRPr="00590177" w:rsidDel="00721B6F">
          <w:rPr>
            <w:color w:val="222222"/>
          </w:rPr>
          <w:delText xml:space="preserve">Tablespoon soy sauce </w:delText>
        </w:r>
      </w:del>
      <w:ins w:id="208" w:author="Acer" w:date="2021-06-10T12:57:00Z">
        <w:r w:rsidR="00721B6F">
          <w:rPr>
            <w:color w:val="222222"/>
          </w:rPr>
          <w:t>Diab kua txob kib</w:t>
        </w:r>
      </w:ins>
      <w:r w:rsidRPr="00590177">
        <w:rPr>
          <w:color w:val="222222"/>
        </w:rPr>
        <w:t>(</w:t>
      </w:r>
      <w:r w:rsidR="000505A2" w:rsidRPr="00590177">
        <w:rPr>
          <w:color w:val="222222"/>
        </w:rPr>
        <w:t>nyob ntawm koj xav tso</w:t>
      </w:r>
      <w:r w:rsidRPr="00590177">
        <w:rPr>
          <w:color w:val="222222"/>
        </w:rPr>
        <w:t>)</w:t>
      </w:r>
    </w:p>
    <w:p w14:paraId="2AFFD818" w14:textId="77777777" w:rsidR="004008D6" w:rsidRPr="00590177" w:rsidRDefault="004008D6">
      <w:pPr>
        <w:spacing w:line="240" w:lineRule="auto"/>
        <w:rPr>
          <w:color w:val="222222"/>
        </w:rPr>
      </w:pPr>
    </w:p>
    <w:p w14:paraId="1B1A0975" w14:textId="004210F9" w:rsidR="004008D6" w:rsidRPr="00590177" w:rsidRDefault="004008D6" w:rsidP="004008D6">
      <w:r w:rsidRPr="00590177">
        <w:t xml:space="preserve">Lus </w:t>
      </w:r>
      <w:del w:id="209" w:author="Acer" w:date="2021-06-10T12:57:00Z">
        <w:r w:rsidRPr="00590177" w:rsidDel="00404F18">
          <w:delText xml:space="preserve">Taw </w:delText>
        </w:r>
      </w:del>
      <w:r w:rsidRPr="00590177">
        <w:t>Qhia Rau Cov Neeg Laus</w:t>
      </w:r>
    </w:p>
    <w:p w14:paraId="0000007D" w14:textId="0191C10E" w:rsidR="008670E4" w:rsidRPr="00590177" w:rsidRDefault="004058AA">
      <w:pPr>
        <w:spacing w:before="240" w:after="240" w:line="240" w:lineRule="auto"/>
        <w:rPr>
          <w:color w:val="222222"/>
        </w:rPr>
      </w:pPr>
      <w:r w:rsidRPr="00590177">
        <w:rPr>
          <w:color w:val="222222"/>
        </w:rPr>
        <w:t>Pab saib xyuas cov me</w:t>
      </w:r>
      <w:ins w:id="210" w:author="Acer" w:date="2021-06-10T12:57:00Z">
        <w:r w:rsidR="00404F18">
          <w:rPr>
            <w:color w:val="222222"/>
          </w:rPr>
          <w:t xml:space="preserve"> </w:t>
        </w:r>
      </w:ins>
      <w:r w:rsidRPr="00590177">
        <w:rPr>
          <w:color w:val="222222"/>
        </w:rPr>
        <w:t>nyuam kom paub siv riam thiab ua noj ntawm qhov cub.</w:t>
      </w:r>
    </w:p>
    <w:p w14:paraId="68A49021" w14:textId="76F1F7D6" w:rsidR="00E34807" w:rsidRPr="00590177" w:rsidRDefault="00E34807" w:rsidP="00E34807">
      <w:r w:rsidRPr="00590177">
        <w:t xml:space="preserve">Lus </w:t>
      </w:r>
      <w:del w:id="211" w:author="Acer" w:date="2021-06-10T12:57:00Z">
        <w:r w:rsidRPr="00590177" w:rsidDel="005F4266">
          <w:delText xml:space="preserve">Taw </w:delText>
        </w:r>
      </w:del>
      <w:r w:rsidRPr="00590177">
        <w:t>Qhia Rau Cov Menyuam Yaus</w:t>
      </w:r>
    </w:p>
    <w:p w14:paraId="0000007F" w14:textId="0771C80D" w:rsidR="008670E4" w:rsidRPr="00590177" w:rsidRDefault="009F423D">
      <w:pPr>
        <w:numPr>
          <w:ilvl w:val="0"/>
          <w:numId w:val="5"/>
        </w:numPr>
        <w:spacing w:before="240" w:line="240" w:lineRule="auto"/>
        <w:rPr>
          <w:color w:val="222222"/>
        </w:rPr>
      </w:pPr>
      <w:r w:rsidRPr="00590177">
        <w:rPr>
          <w:color w:val="222222"/>
        </w:rPr>
        <w:t>Hauv ib lub yias</w:t>
      </w:r>
      <w:r w:rsidR="006A3990" w:rsidRPr="00590177">
        <w:rPr>
          <w:color w:val="222222"/>
        </w:rPr>
        <w:t xml:space="preserve">, </w:t>
      </w:r>
      <w:r w:rsidRPr="00590177">
        <w:rPr>
          <w:color w:val="222222"/>
        </w:rPr>
        <w:t xml:space="preserve">taw qhov cub kom yau (medium) muab roj tso rau hauv ces kib cov qej. Kib 1 feeb, ces ntxiv cov carrot thiab dos. Muab kib li ntawm 2-3 feeb kom cov </w:t>
      </w:r>
      <w:ins w:id="212" w:author="Acer" w:date="2021-06-10T12:57:00Z">
        <w:r w:rsidR="005F4266">
          <w:rPr>
            <w:color w:val="222222"/>
          </w:rPr>
          <w:t xml:space="preserve">qos </w:t>
        </w:r>
      </w:ins>
      <w:ins w:id="213" w:author="Acer" w:date="2021-06-10T12:58:00Z">
        <w:r w:rsidR="005F4266">
          <w:rPr>
            <w:color w:val="222222"/>
          </w:rPr>
          <w:t>fab ki (</w:t>
        </w:r>
      </w:ins>
      <w:r w:rsidRPr="00590177">
        <w:rPr>
          <w:color w:val="222222"/>
        </w:rPr>
        <w:t>carrot</w:t>
      </w:r>
      <w:ins w:id="214" w:author="Acer" w:date="2021-06-10T12:58:00Z">
        <w:r w:rsidR="005F4266">
          <w:rPr>
            <w:color w:val="222222"/>
          </w:rPr>
          <w:t>)</w:t>
        </w:r>
      </w:ins>
      <w:del w:id="215" w:author="Acer" w:date="2021-06-10T12:58:00Z">
        <w:r w:rsidRPr="00590177" w:rsidDel="005F4266">
          <w:rPr>
            <w:color w:val="222222"/>
          </w:rPr>
          <w:delText xml:space="preserve"> mos</w:delText>
        </w:r>
      </w:del>
      <w:r w:rsidRPr="00590177">
        <w:rPr>
          <w:color w:val="222222"/>
        </w:rPr>
        <w:t>.</w:t>
      </w:r>
    </w:p>
    <w:p w14:paraId="00000080" w14:textId="6A6249E6" w:rsidR="008670E4" w:rsidRPr="00590177" w:rsidRDefault="009F423D">
      <w:pPr>
        <w:numPr>
          <w:ilvl w:val="0"/>
          <w:numId w:val="5"/>
        </w:numPr>
        <w:spacing w:line="240" w:lineRule="auto"/>
        <w:rPr>
          <w:color w:val="222222"/>
        </w:rPr>
      </w:pPr>
      <w:r w:rsidRPr="00590177">
        <w:rPr>
          <w:color w:val="222222"/>
        </w:rPr>
        <w:t xml:space="preserve">Muab cov roj </w:t>
      </w:r>
      <w:del w:id="216" w:author="Acer" w:date="2021-06-10T12:58:00Z">
        <w:r w:rsidR="006A3990" w:rsidRPr="00590177" w:rsidDel="008014E3">
          <w:rPr>
            <w:color w:val="222222"/>
          </w:rPr>
          <w:delText xml:space="preserve">sesame </w:delText>
        </w:r>
      </w:del>
      <w:ins w:id="217" w:author="Acer" w:date="2021-06-10T12:58:00Z">
        <w:r w:rsidR="008014E3">
          <w:rPr>
            <w:color w:val="222222"/>
          </w:rPr>
          <w:t xml:space="preserve">noob hnav </w:t>
        </w:r>
      </w:ins>
      <w:r w:rsidRPr="00590177">
        <w:rPr>
          <w:color w:val="222222"/>
        </w:rPr>
        <w:t xml:space="preserve">thiab cov mij </w:t>
      </w:r>
      <w:del w:id="218" w:author="Acer" w:date="2021-06-10T12:58:00Z">
        <w:r w:rsidRPr="00590177" w:rsidDel="008014E3">
          <w:rPr>
            <w:color w:val="222222"/>
          </w:rPr>
          <w:delText xml:space="preserve">udon </w:delText>
        </w:r>
        <w:r w:rsidR="00B57255" w:rsidRPr="00590177" w:rsidDel="008014E3">
          <w:rPr>
            <w:color w:val="222222"/>
          </w:rPr>
          <w:delText xml:space="preserve">do </w:delText>
        </w:r>
      </w:del>
      <w:r w:rsidR="00B57255" w:rsidRPr="00590177">
        <w:rPr>
          <w:color w:val="222222"/>
        </w:rPr>
        <w:t>rau</w:t>
      </w:r>
      <w:r w:rsidR="006A3990" w:rsidRPr="00590177">
        <w:rPr>
          <w:color w:val="222222"/>
        </w:rPr>
        <w:t>.</w:t>
      </w:r>
      <w:r w:rsidR="00B57255" w:rsidRPr="00590177">
        <w:rPr>
          <w:color w:val="222222"/>
        </w:rPr>
        <w:t xml:space="preserve"> Siv rawg</w:t>
      </w:r>
      <w:r w:rsidR="006A3990" w:rsidRPr="00590177">
        <w:rPr>
          <w:color w:val="222222"/>
        </w:rPr>
        <w:t xml:space="preserve"> </w:t>
      </w:r>
      <w:del w:id="219" w:author="Acer" w:date="2021-06-10T12:59:00Z">
        <w:r w:rsidR="006A3990" w:rsidRPr="00590177" w:rsidDel="008014E3">
          <w:rPr>
            <w:color w:val="222222"/>
          </w:rPr>
          <w:delText>chopsticks</w:delText>
        </w:r>
        <w:r w:rsidR="00B57255" w:rsidRPr="00590177" w:rsidDel="008014E3">
          <w:rPr>
            <w:color w:val="222222"/>
          </w:rPr>
          <w:delText xml:space="preserve"> </w:delText>
        </w:r>
      </w:del>
      <w:ins w:id="220" w:author="Acer" w:date="2021-06-10T12:59:00Z">
        <w:r w:rsidR="008014E3">
          <w:rPr>
            <w:color w:val="222222"/>
          </w:rPr>
          <w:t>rab rawg</w:t>
        </w:r>
      </w:ins>
      <w:r w:rsidR="00B57255" w:rsidRPr="00590177">
        <w:rPr>
          <w:color w:val="222222"/>
        </w:rPr>
        <w:t xml:space="preserve">los </w:t>
      </w:r>
      <w:del w:id="221" w:author="Acer" w:date="2021-06-10T12:59:00Z">
        <w:r w:rsidR="00B57255" w:rsidRPr="00590177" w:rsidDel="008014E3">
          <w:rPr>
            <w:color w:val="222222"/>
          </w:rPr>
          <w:delText>do</w:delText>
        </w:r>
      </w:del>
      <w:ins w:id="222" w:author="Acer" w:date="2021-06-10T12:59:00Z">
        <w:r w:rsidR="008014E3">
          <w:rPr>
            <w:color w:val="222222"/>
          </w:rPr>
          <w:t>ua</w:t>
        </w:r>
      </w:ins>
      <w:r w:rsidR="00B57255" w:rsidRPr="00590177">
        <w:rPr>
          <w:color w:val="222222"/>
        </w:rPr>
        <w:t xml:space="preserve"> kom cov mij txhob sib nplaum ua ke hauv lub yias. Muab kib ntxiv li ntawm 3 feeb kom cov mij muas. Tso cov </w:t>
      </w:r>
      <w:r w:rsidR="006A3990" w:rsidRPr="00590177">
        <w:rPr>
          <w:color w:val="222222"/>
        </w:rPr>
        <w:t>soy sauce</w:t>
      </w:r>
      <w:r w:rsidR="00B57255" w:rsidRPr="00590177">
        <w:rPr>
          <w:color w:val="222222"/>
        </w:rPr>
        <w:t xml:space="preserve"> thiab naab pas rau hauv.</w:t>
      </w:r>
    </w:p>
    <w:p w14:paraId="00000081" w14:textId="57B9F6D6" w:rsidR="008670E4" w:rsidRPr="00590177" w:rsidRDefault="00B57255">
      <w:pPr>
        <w:numPr>
          <w:ilvl w:val="0"/>
          <w:numId w:val="5"/>
        </w:numPr>
        <w:spacing w:line="240" w:lineRule="auto"/>
        <w:rPr>
          <w:color w:val="222222"/>
        </w:rPr>
      </w:pPr>
      <w:r w:rsidRPr="00590177">
        <w:rPr>
          <w:color w:val="222222"/>
        </w:rPr>
        <w:t xml:space="preserve">Tso cov zaub ntsuab thiab kib li ntawm </w:t>
      </w:r>
      <w:r w:rsidR="006A3990" w:rsidRPr="00590177">
        <w:rPr>
          <w:color w:val="222222"/>
        </w:rPr>
        <w:t>2-3</w:t>
      </w:r>
      <w:r w:rsidRPr="00590177">
        <w:rPr>
          <w:color w:val="222222"/>
        </w:rPr>
        <w:t xml:space="preserve"> feeb kom cov zaub siav tiam</w:t>
      </w:r>
      <w:ins w:id="223" w:author="Acer" w:date="2021-06-10T12:59:00Z">
        <w:r w:rsidR="008014E3">
          <w:rPr>
            <w:color w:val="222222"/>
          </w:rPr>
          <w:t xml:space="preserve"> </w:t>
        </w:r>
      </w:ins>
      <w:r w:rsidRPr="00590177">
        <w:rPr>
          <w:color w:val="222222"/>
        </w:rPr>
        <w:t>sis tseem tsis tau tuag.</w:t>
      </w:r>
    </w:p>
    <w:p w14:paraId="00000082" w14:textId="143F5A5E" w:rsidR="008670E4" w:rsidRPr="00590177" w:rsidRDefault="00E56DED">
      <w:pPr>
        <w:numPr>
          <w:ilvl w:val="0"/>
          <w:numId w:val="5"/>
        </w:numPr>
        <w:spacing w:line="240" w:lineRule="auto"/>
        <w:rPr>
          <w:color w:val="222222"/>
        </w:rPr>
      </w:pPr>
      <w:r w:rsidRPr="00590177">
        <w:rPr>
          <w:color w:val="222222"/>
        </w:rPr>
        <w:t>Muab cov mij thiab cov zaub theej tso rau ib lub tais. Ces siv tib lub yias ntaw</w:t>
      </w:r>
      <w:ins w:id="224" w:author="Acer" w:date="2021-06-10T12:59:00Z">
        <w:r w:rsidR="008014E3">
          <w:rPr>
            <w:color w:val="222222"/>
          </w:rPr>
          <w:t>v</w:t>
        </w:r>
      </w:ins>
      <w:del w:id="225" w:author="Acer" w:date="2021-06-10T12:59:00Z">
        <w:r w:rsidRPr="00590177" w:rsidDel="008014E3">
          <w:rPr>
            <w:color w:val="222222"/>
          </w:rPr>
          <w:delText>d</w:delText>
        </w:r>
      </w:del>
      <w:r w:rsidRPr="00590177">
        <w:rPr>
          <w:color w:val="222222"/>
        </w:rPr>
        <w:t>, los kib qe. Thaum twb yuav siav lawm, muab cov mij thiab zaub tso rau hauv. Muab kib xyaw nrog lub qe thiab sib xyaw do txhua yam ua ke.</w:t>
      </w:r>
    </w:p>
    <w:p w14:paraId="00000083" w14:textId="23FC57B9" w:rsidR="008670E4" w:rsidRPr="00590177" w:rsidRDefault="006A3990">
      <w:pPr>
        <w:numPr>
          <w:ilvl w:val="0"/>
          <w:numId w:val="5"/>
        </w:numPr>
        <w:spacing w:after="240" w:line="240" w:lineRule="auto"/>
        <w:rPr>
          <w:color w:val="222222"/>
        </w:rPr>
      </w:pPr>
      <w:r w:rsidRPr="00590177">
        <w:rPr>
          <w:color w:val="222222"/>
        </w:rPr>
        <w:t xml:space="preserve">Nyob ntawm koj xav tso: Muab cov kua txob Thaib tso rau ib lub tais me </w:t>
      </w:r>
      <w:del w:id="226" w:author="Acer" w:date="2021-06-10T12:59:00Z">
        <w:r w:rsidRPr="00590177" w:rsidDel="008014E3">
          <w:rPr>
            <w:color w:val="222222"/>
          </w:rPr>
          <w:delText>me</w:delText>
        </w:r>
      </w:del>
      <w:r w:rsidRPr="00590177">
        <w:rPr>
          <w:color w:val="222222"/>
        </w:rPr>
        <w:t xml:space="preserve">. Tso cov </w:t>
      </w:r>
      <w:ins w:id="227" w:author="Acer" w:date="2021-06-10T13:00:00Z">
        <w:r w:rsidR="008014E3">
          <w:rPr>
            <w:color w:val="222222"/>
          </w:rPr>
          <w:t>kua txob kib</w:t>
        </w:r>
      </w:ins>
      <w:del w:id="228" w:author="Acer" w:date="2021-06-10T13:00:00Z">
        <w:r w:rsidRPr="00590177" w:rsidDel="008014E3">
          <w:rPr>
            <w:color w:val="222222"/>
          </w:rPr>
          <w:delText xml:space="preserve">soy sauce </w:delText>
        </w:r>
      </w:del>
      <w:r w:rsidRPr="00590177">
        <w:rPr>
          <w:color w:val="222222"/>
        </w:rPr>
        <w:t xml:space="preserve">nrog. </w:t>
      </w:r>
      <w:r w:rsidR="00F56EA3" w:rsidRPr="00590177">
        <w:rPr>
          <w:color w:val="222222"/>
        </w:rPr>
        <w:t>Muab cov mij thiab zaub ntsw cov kua no yog koj xav noj kom ntsim!</w:t>
      </w:r>
    </w:p>
    <w:p w14:paraId="00000084" w14:textId="77777777" w:rsidR="008670E4" w:rsidRPr="00590177" w:rsidRDefault="008670E4">
      <w:pPr>
        <w:spacing w:line="240" w:lineRule="auto"/>
        <w:rPr>
          <w:color w:val="222222"/>
        </w:rPr>
      </w:pPr>
    </w:p>
    <w:p w14:paraId="00000085" w14:textId="77777777" w:rsidR="008670E4" w:rsidRPr="00590177" w:rsidRDefault="008670E4">
      <w:pPr>
        <w:spacing w:before="240" w:after="240" w:line="240" w:lineRule="auto"/>
        <w:rPr>
          <w:color w:val="222222"/>
        </w:rPr>
      </w:pPr>
    </w:p>
    <w:p w14:paraId="00000086" w14:textId="77777777" w:rsidR="008670E4" w:rsidRPr="00590177" w:rsidRDefault="006A3990">
      <w:pPr>
        <w:spacing w:before="240" w:after="240" w:line="240" w:lineRule="auto"/>
        <w:rPr>
          <w:color w:val="222222"/>
        </w:rPr>
      </w:pPr>
      <w:r w:rsidRPr="00590177">
        <w:br w:type="page"/>
      </w:r>
    </w:p>
    <w:p w14:paraId="00000087" w14:textId="77777777" w:rsidR="008670E4" w:rsidRPr="00590177" w:rsidRDefault="008670E4">
      <w:pPr>
        <w:spacing w:before="240" w:after="240" w:line="240" w:lineRule="auto"/>
        <w:rPr>
          <w:color w:val="222222"/>
        </w:rPr>
      </w:pPr>
    </w:p>
    <w:p w14:paraId="00000088" w14:textId="038EB63C" w:rsidR="008670E4" w:rsidRPr="00590177" w:rsidRDefault="00E02EEF">
      <w:pPr>
        <w:spacing w:line="240" w:lineRule="auto"/>
        <w:rPr>
          <w:b/>
          <w:color w:val="222222"/>
        </w:rPr>
      </w:pPr>
      <w:ins w:id="229" w:author="Acer" w:date="2021-06-10T13:01:00Z">
        <w:r>
          <w:rPr>
            <w:b/>
            <w:color w:val="222222"/>
          </w:rPr>
          <w:t xml:space="preserve">Tus Qauv </w:t>
        </w:r>
      </w:ins>
      <w:r w:rsidR="009326CA" w:rsidRPr="00590177">
        <w:rPr>
          <w:b/>
          <w:color w:val="222222"/>
        </w:rPr>
        <w:t>Ua Cov</w:t>
      </w:r>
      <w:ins w:id="230" w:author="Acer" w:date="2021-06-10T13:01:00Z">
        <w:r w:rsidR="00FB20BD" w:rsidRPr="00FB20BD">
          <w:rPr>
            <w:b/>
            <w:color w:val="222222"/>
          </w:rPr>
          <w:t xml:space="preserve"> </w:t>
        </w:r>
        <w:r w:rsidR="00FB20BD" w:rsidRPr="00590177">
          <w:rPr>
            <w:b/>
            <w:color w:val="222222"/>
          </w:rPr>
          <w:t>Xam Lav</w:t>
        </w:r>
      </w:ins>
      <w:r w:rsidR="009326CA" w:rsidRPr="00590177">
        <w:rPr>
          <w:b/>
          <w:color w:val="222222"/>
        </w:rPr>
        <w:t xml:space="preserve"> Mij Zucchini </w:t>
      </w:r>
      <w:del w:id="231" w:author="Acer" w:date="2021-06-10T13:01:00Z">
        <w:r w:rsidR="00233231" w:rsidRPr="00590177" w:rsidDel="00FB20BD">
          <w:rPr>
            <w:b/>
            <w:color w:val="222222"/>
          </w:rPr>
          <w:delText xml:space="preserve">Xam Lav </w:delText>
        </w:r>
        <w:r w:rsidR="009326CA" w:rsidRPr="00590177" w:rsidDel="00E02EEF">
          <w:rPr>
            <w:b/>
            <w:color w:val="222222"/>
          </w:rPr>
          <w:delText>Noj</w:delText>
        </w:r>
      </w:del>
      <w:r w:rsidR="009326CA" w:rsidRPr="00590177">
        <w:rPr>
          <w:b/>
          <w:color w:val="222222"/>
        </w:rPr>
        <w:t xml:space="preserve"> (</w:t>
      </w:r>
      <w:r w:rsidR="006A3990" w:rsidRPr="00590177">
        <w:rPr>
          <w:b/>
          <w:color w:val="222222"/>
        </w:rPr>
        <w:t>Zucchini Noodle Salad Recipe</w:t>
      </w:r>
      <w:r w:rsidR="009326CA" w:rsidRPr="00590177">
        <w:rPr>
          <w:b/>
          <w:color w:val="222222"/>
        </w:rPr>
        <w:t>)</w:t>
      </w:r>
    </w:p>
    <w:p w14:paraId="00000089" w14:textId="4B4257FA" w:rsidR="008670E4" w:rsidRPr="00590177" w:rsidRDefault="00A9097E">
      <w:pPr>
        <w:spacing w:line="240" w:lineRule="auto"/>
        <w:rPr>
          <w:color w:val="222222"/>
        </w:rPr>
      </w:pPr>
      <w:del w:id="232" w:author="Acer" w:date="2021-06-10T13:01:00Z">
        <w:r w:rsidRPr="00590177" w:rsidDel="00DA2600">
          <w:rPr>
            <w:color w:val="222222"/>
          </w:rPr>
          <w:delText>Txaus Noj</w:delText>
        </w:r>
      </w:del>
      <w:ins w:id="233" w:author="Acer" w:date="2021-06-10T13:01:00Z">
        <w:r w:rsidR="00DA2600">
          <w:rPr>
            <w:color w:val="222222"/>
          </w:rPr>
          <w:t>Khoom</w:t>
        </w:r>
      </w:ins>
      <w:r w:rsidR="006A3990" w:rsidRPr="00590177">
        <w:rPr>
          <w:color w:val="222222"/>
        </w:rPr>
        <w:t xml:space="preserve">: 6 </w:t>
      </w:r>
      <w:r w:rsidRPr="00590177">
        <w:rPr>
          <w:color w:val="222222"/>
        </w:rPr>
        <w:t>khob</w:t>
      </w:r>
    </w:p>
    <w:p w14:paraId="0000008A" w14:textId="48A0D593" w:rsidR="008670E4" w:rsidRPr="00590177" w:rsidRDefault="00A9097E">
      <w:pPr>
        <w:spacing w:before="240" w:after="240" w:line="240" w:lineRule="auto"/>
        <w:rPr>
          <w:color w:val="222222"/>
        </w:rPr>
      </w:pPr>
      <w:r w:rsidRPr="00590177">
        <w:rPr>
          <w:color w:val="222222"/>
        </w:rPr>
        <w:t>Khoom Sib Tov</w:t>
      </w:r>
    </w:p>
    <w:p w14:paraId="0000008B" w14:textId="1A5AE544" w:rsidR="008670E4" w:rsidRPr="00590177" w:rsidRDefault="006A3990">
      <w:pPr>
        <w:spacing w:line="240" w:lineRule="auto"/>
        <w:rPr>
          <w:color w:val="222222"/>
        </w:rPr>
      </w:pPr>
      <w:r w:rsidRPr="00590177">
        <w:rPr>
          <w:color w:val="222222"/>
        </w:rPr>
        <w:t>4 zucchini,</w:t>
      </w:r>
      <w:r w:rsidR="00A9097E" w:rsidRPr="00590177">
        <w:rPr>
          <w:color w:val="222222"/>
        </w:rPr>
        <w:t xml:space="preserve"> hlais cov ntug pov tseg</w:t>
      </w:r>
    </w:p>
    <w:p w14:paraId="0000008C" w14:textId="50D469FA" w:rsidR="008670E4" w:rsidRPr="00590177" w:rsidRDefault="006A3990">
      <w:pPr>
        <w:spacing w:line="240" w:lineRule="auto"/>
        <w:rPr>
          <w:color w:val="222222"/>
        </w:rPr>
      </w:pPr>
      <w:r w:rsidRPr="00590177">
        <w:rPr>
          <w:color w:val="222222"/>
        </w:rPr>
        <w:t>1</w:t>
      </w:r>
      <w:r w:rsidR="00A9097E" w:rsidRPr="00590177">
        <w:rPr>
          <w:color w:val="222222"/>
        </w:rPr>
        <w:t xml:space="preserve"> khob</w:t>
      </w:r>
      <w:r w:rsidRPr="00590177">
        <w:rPr>
          <w:color w:val="222222"/>
        </w:rPr>
        <w:t xml:space="preserve"> sungold </w:t>
      </w:r>
      <w:ins w:id="234" w:author="Acer" w:date="2021-06-10T13:10:00Z">
        <w:r w:rsidR="007F0731">
          <w:rPr>
            <w:color w:val="222222"/>
          </w:rPr>
          <w:t>tshuaj kho mob(</w:t>
        </w:r>
      </w:ins>
      <w:r w:rsidRPr="00590177">
        <w:rPr>
          <w:color w:val="222222"/>
        </w:rPr>
        <w:t>cherry tomatoes</w:t>
      </w:r>
      <w:ins w:id="235" w:author="Acer" w:date="2021-06-10T13:09:00Z">
        <w:r w:rsidR="007F0731">
          <w:rPr>
            <w:color w:val="222222"/>
          </w:rPr>
          <w:t>)</w:t>
        </w:r>
      </w:ins>
      <w:r w:rsidRPr="00590177">
        <w:rPr>
          <w:color w:val="222222"/>
        </w:rPr>
        <w:t xml:space="preserve">, </w:t>
      </w:r>
      <w:r w:rsidR="00A9097E" w:rsidRPr="00590177">
        <w:rPr>
          <w:color w:val="222222"/>
        </w:rPr>
        <w:t>muab hlais nrab</w:t>
      </w:r>
    </w:p>
    <w:p w14:paraId="0000008D" w14:textId="23B87E2C" w:rsidR="008670E4" w:rsidRPr="00590177" w:rsidRDefault="006A3990">
      <w:pPr>
        <w:spacing w:line="240" w:lineRule="auto"/>
        <w:rPr>
          <w:color w:val="222222"/>
        </w:rPr>
      </w:pPr>
      <w:r w:rsidRPr="00590177">
        <w:rPr>
          <w:color w:val="222222"/>
        </w:rPr>
        <w:t xml:space="preserve">1 </w:t>
      </w:r>
      <w:r w:rsidR="00A9097E" w:rsidRPr="00590177">
        <w:rPr>
          <w:color w:val="222222"/>
        </w:rPr>
        <w:t>khob taum dub</w:t>
      </w:r>
    </w:p>
    <w:p w14:paraId="0000008E" w14:textId="1B180099" w:rsidR="008670E4" w:rsidRPr="00590177" w:rsidRDefault="006A3990">
      <w:pPr>
        <w:spacing w:line="240" w:lineRule="auto"/>
        <w:rPr>
          <w:color w:val="222222"/>
        </w:rPr>
      </w:pPr>
      <w:r w:rsidRPr="00590177">
        <w:rPr>
          <w:color w:val="222222"/>
        </w:rPr>
        <w:t xml:space="preserve">1/4 </w:t>
      </w:r>
      <w:r w:rsidR="00A9097E" w:rsidRPr="00590177">
        <w:rPr>
          <w:color w:val="222222"/>
        </w:rPr>
        <w:t>khob</w:t>
      </w:r>
      <w:r w:rsidRPr="00590177">
        <w:rPr>
          <w:color w:val="222222"/>
        </w:rPr>
        <w:t xml:space="preserve"> salsa</w:t>
      </w:r>
    </w:p>
    <w:p w14:paraId="0000008F" w14:textId="121482D0" w:rsidR="008670E4" w:rsidRPr="00590177" w:rsidRDefault="006A3990">
      <w:pPr>
        <w:spacing w:line="240" w:lineRule="auto"/>
        <w:rPr>
          <w:color w:val="222222"/>
        </w:rPr>
      </w:pPr>
      <w:r w:rsidRPr="00590177">
        <w:rPr>
          <w:color w:val="222222"/>
        </w:rPr>
        <w:t xml:space="preserve">1/4 </w:t>
      </w:r>
      <w:r w:rsidR="00A9097E" w:rsidRPr="00590177">
        <w:rPr>
          <w:color w:val="222222"/>
        </w:rPr>
        <w:t>khob roj</w:t>
      </w:r>
      <w:r w:rsidRPr="00590177">
        <w:rPr>
          <w:color w:val="222222"/>
        </w:rPr>
        <w:t xml:space="preserve"> </w:t>
      </w:r>
      <w:ins w:id="236" w:author="Acer" w:date="2021-06-10T13:10:00Z">
        <w:r w:rsidR="007F0731">
          <w:rPr>
            <w:color w:val="222222"/>
          </w:rPr>
          <w:t>txiv ntseej</w:t>
        </w:r>
      </w:ins>
      <w:del w:id="237" w:author="Acer" w:date="2021-06-10T13:10:00Z">
        <w:r w:rsidRPr="00590177" w:rsidDel="007F0731">
          <w:rPr>
            <w:color w:val="222222"/>
          </w:rPr>
          <w:delText>olive</w:delText>
        </w:r>
      </w:del>
      <w:r w:rsidRPr="00590177">
        <w:rPr>
          <w:color w:val="222222"/>
        </w:rPr>
        <w:t xml:space="preserve"> </w:t>
      </w:r>
    </w:p>
    <w:p w14:paraId="00000090" w14:textId="071AD52E" w:rsidR="008670E4" w:rsidRPr="00590177" w:rsidRDefault="006A3990">
      <w:pPr>
        <w:spacing w:after="240" w:line="240" w:lineRule="auto"/>
        <w:rPr>
          <w:color w:val="222222"/>
        </w:rPr>
      </w:pPr>
      <w:r w:rsidRPr="00590177">
        <w:rPr>
          <w:color w:val="222222"/>
        </w:rPr>
        <w:t xml:space="preserve">1/4 </w:t>
      </w:r>
      <w:r w:rsidR="00A9097E" w:rsidRPr="00590177">
        <w:rPr>
          <w:color w:val="222222"/>
        </w:rPr>
        <w:t>khob</w:t>
      </w:r>
      <w:r w:rsidRPr="00590177">
        <w:rPr>
          <w:color w:val="222222"/>
        </w:rPr>
        <w:t xml:space="preserve"> </w:t>
      </w:r>
      <w:ins w:id="238" w:author="Acer" w:date="2021-06-10T13:11:00Z">
        <w:r w:rsidR="007F0731">
          <w:rPr>
            <w:color w:val="222222"/>
          </w:rPr>
          <w:t>dej qab zib (</w:t>
        </w:r>
      </w:ins>
      <w:r w:rsidRPr="00590177">
        <w:rPr>
          <w:color w:val="222222"/>
        </w:rPr>
        <w:t>feta cheese</w:t>
      </w:r>
      <w:ins w:id="239" w:author="Acer" w:date="2021-06-10T13:11:00Z">
        <w:r w:rsidR="007F0731">
          <w:rPr>
            <w:color w:val="222222"/>
          </w:rPr>
          <w:t>)</w:t>
        </w:r>
      </w:ins>
      <w:r w:rsidRPr="00590177">
        <w:rPr>
          <w:color w:val="222222"/>
        </w:rPr>
        <w:t xml:space="preserve">, </w:t>
      </w:r>
      <w:r w:rsidR="00A9097E" w:rsidRPr="00590177">
        <w:rPr>
          <w:color w:val="222222"/>
        </w:rPr>
        <w:t>cov ua hmoov tej thooj</w:t>
      </w:r>
    </w:p>
    <w:p w14:paraId="3411EDB5" w14:textId="2B70E854" w:rsidR="004008D6" w:rsidRPr="00590177" w:rsidRDefault="004008D6" w:rsidP="004008D6">
      <w:r w:rsidRPr="00590177">
        <w:t xml:space="preserve">Lus </w:t>
      </w:r>
      <w:del w:id="240" w:author="Acer" w:date="2021-06-10T13:11:00Z">
        <w:r w:rsidRPr="00590177" w:rsidDel="007F0731">
          <w:delText xml:space="preserve">Taw </w:delText>
        </w:r>
      </w:del>
      <w:r w:rsidRPr="00590177">
        <w:t>Qhia Rau Cov Neeg Laus</w:t>
      </w:r>
    </w:p>
    <w:p w14:paraId="00000092" w14:textId="2EDE12E4" w:rsidR="008670E4" w:rsidRPr="00590177" w:rsidRDefault="00A9097E">
      <w:pPr>
        <w:spacing w:before="240" w:after="240" w:line="240" w:lineRule="auto"/>
        <w:rPr>
          <w:color w:val="222222"/>
        </w:rPr>
      </w:pPr>
      <w:r w:rsidRPr="00590177">
        <w:rPr>
          <w:color w:val="222222"/>
        </w:rPr>
        <w:t>Siv lub tshuab hlais (spiralizer) cov zucchini kom nyias li ib co mij.</w:t>
      </w:r>
    </w:p>
    <w:p w14:paraId="0C3A3AC7" w14:textId="486D9229" w:rsidR="00E34807" w:rsidRPr="00590177" w:rsidRDefault="00E34807" w:rsidP="00E34807">
      <w:r w:rsidRPr="00590177">
        <w:t xml:space="preserve">Lus </w:t>
      </w:r>
      <w:del w:id="241" w:author="Acer" w:date="2021-06-10T13:11:00Z">
        <w:r w:rsidRPr="00590177" w:rsidDel="007F0731">
          <w:delText xml:space="preserve">Taw </w:delText>
        </w:r>
      </w:del>
      <w:r w:rsidRPr="00590177">
        <w:t>Qhia Rau Cov Me</w:t>
      </w:r>
      <w:ins w:id="242" w:author="Acer" w:date="2021-06-10T13:11:00Z">
        <w:r w:rsidR="007F0731">
          <w:t xml:space="preserve"> </w:t>
        </w:r>
      </w:ins>
      <w:r w:rsidRPr="00590177">
        <w:t>nyuam Yaus</w:t>
      </w:r>
    </w:p>
    <w:p w14:paraId="00000094" w14:textId="1325F935" w:rsidR="008670E4" w:rsidRPr="00590177" w:rsidRDefault="00A879B7">
      <w:pPr>
        <w:numPr>
          <w:ilvl w:val="0"/>
          <w:numId w:val="11"/>
        </w:numPr>
        <w:spacing w:before="240" w:line="240" w:lineRule="auto"/>
        <w:rPr>
          <w:color w:val="222222"/>
        </w:rPr>
      </w:pPr>
      <w:r w:rsidRPr="00590177">
        <w:rPr>
          <w:color w:val="222222"/>
        </w:rPr>
        <w:t>Siv ib ram riam los hlais cov ntug ntawm lub zucchini. Ces muab cia ib pliag mam siv.</w:t>
      </w:r>
      <w:r w:rsidR="006A3990" w:rsidRPr="00590177">
        <w:rPr>
          <w:color w:val="222222"/>
        </w:rPr>
        <w:t xml:space="preserve"> </w:t>
      </w:r>
    </w:p>
    <w:p w14:paraId="00000095" w14:textId="2A2C602F" w:rsidR="008670E4" w:rsidRPr="00590177" w:rsidRDefault="00A879B7">
      <w:pPr>
        <w:numPr>
          <w:ilvl w:val="0"/>
          <w:numId w:val="11"/>
        </w:numPr>
        <w:spacing w:line="240" w:lineRule="auto"/>
        <w:rPr>
          <w:color w:val="222222"/>
        </w:rPr>
      </w:pPr>
      <w:r w:rsidRPr="00590177">
        <w:rPr>
          <w:color w:val="222222"/>
        </w:rPr>
        <w:t xml:space="preserve">Muab cov txiv lws phua ob sab. Ces muab cia ib pliag mam siv. </w:t>
      </w:r>
      <w:r w:rsidR="006A3990" w:rsidRPr="00590177">
        <w:rPr>
          <w:color w:val="222222"/>
        </w:rPr>
        <w:t xml:space="preserve"> </w:t>
      </w:r>
    </w:p>
    <w:p w14:paraId="00000096" w14:textId="54A81FE4" w:rsidR="008670E4" w:rsidRPr="00590177" w:rsidRDefault="00A879B7">
      <w:pPr>
        <w:numPr>
          <w:ilvl w:val="0"/>
          <w:numId w:val="11"/>
        </w:numPr>
        <w:spacing w:line="240" w:lineRule="auto"/>
        <w:rPr>
          <w:color w:val="222222"/>
        </w:rPr>
      </w:pPr>
      <w:r w:rsidRPr="00590177">
        <w:rPr>
          <w:color w:val="222222"/>
        </w:rPr>
        <w:t>Kom ib tug neeg laus pab muab ib lub zucchini tso rau lub tshuab hlais kom ua ib co mij. Muab tus tes tig kom zom lub zucchini ua mij. Rov qab ua li no kom txiav tag</w:t>
      </w:r>
      <w:r w:rsidR="006A3990" w:rsidRPr="00590177">
        <w:rPr>
          <w:color w:val="222222"/>
        </w:rPr>
        <w:t>.</w:t>
      </w:r>
    </w:p>
    <w:p w14:paraId="00000097" w14:textId="75E08102" w:rsidR="008670E4" w:rsidRPr="00590177" w:rsidRDefault="00A879B7">
      <w:pPr>
        <w:numPr>
          <w:ilvl w:val="0"/>
          <w:numId w:val="11"/>
        </w:numPr>
        <w:spacing w:after="240" w:line="240" w:lineRule="auto"/>
        <w:rPr>
          <w:color w:val="222222"/>
        </w:rPr>
      </w:pPr>
      <w:r w:rsidRPr="00590177">
        <w:rPr>
          <w:color w:val="222222"/>
        </w:rPr>
        <w:t>Muab cov mij zucchini no tso rau ib lub tais. Muab cov</w:t>
      </w:r>
      <w:r w:rsidR="006A3990" w:rsidRPr="00590177">
        <w:rPr>
          <w:color w:val="222222"/>
        </w:rPr>
        <w:t xml:space="preserve"> </w:t>
      </w:r>
      <w:ins w:id="243" w:author="Acer" w:date="2021-06-10T13:15:00Z">
        <w:r w:rsidR="00267A43">
          <w:rPr>
            <w:color w:val="222222"/>
          </w:rPr>
          <w:t>tshuaj kho mob(</w:t>
        </w:r>
      </w:ins>
      <w:r w:rsidR="006A3990" w:rsidRPr="00590177">
        <w:rPr>
          <w:color w:val="222222"/>
        </w:rPr>
        <w:t>cherry tomatoes</w:t>
      </w:r>
      <w:ins w:id="244" w:author="Acer" w:date="2021-06-10T13:15:00Z">
        <w:r w:rsidR="00267A43">
          <w:rPr>
            <w:color w:val="222222"/>
          </w:rPr>
          <w:t>)</w:t>
        </w:r>
      </w:ins>
      <w:r w:rsidR="006A3990" w:rsidRPr="00590177">
        <w:rPr>
          <w:color w:val="222222"/>
        </w:rPr>
        <w:t xml:space="preserve">, </w:t>
      </w:r>
      <w:r w:rsidRPr="00590177">
        <w:rPr>
          <w:color w:val="222222"/>
        </w:rPr>
        <w:t>taum dub</w:t>
      </w:r>
      <w:r w:rsidR="006A3990" w:rsidRPr="00590177">
        <w:rPr>
          <w:color w:val="222222"/>
        </w:rPr>
        <w:t>,</w:t>
      </w:r>
      <w:r w:rsidRPr="00590177">
        <w:rPr>
          <w:color w:val="222222"/>
        </w:rPr>
        <w:t xml:space="preserve"> roj</w:t>
      </w:r>
      <w:r w:rsidR="006A3990" w:rsidRPr="00590177">
        <w:rPr>
          <w:color w:val="222222"/>
        </w:rPr>
        <w:t xml:space="preserve"> olive, </w:t>
      </w:r>
      <w:r w:rsidRPr="00590177">
        <w:rPr>
          <w:color w:val="222222"/>
        </w:rPr>
        <w:t>thiab</w:t>
      </w:r>
      <w:r w:rsidR="006A3990" w:rsidRPr="00590177">
        <w:rPr>
          <w:color w:val="222222"/>
        </w:rPr>
        <w:t xml:space="preserve"> salsa</w:t>
      </w:r>
      <w:r w:rsidRPr="00590177">
        <w:rPr>
          <w:color w:val="222222"/>
        </w:rPr>
        <w:t xml:space="preserve"> xyaw nrog. </w:t>
      </w:r>
      <w:r w:rsidR="00375779" w:rsidRPr="00590177">
        <w:rPr>
          <w:color w:val="222222"/>
        </w:rPr>
        <w:t>Muab cov tsij feta tso rau.</w:t>
      </w:r>
    </w:p>
    <w:p w14:paraId="00000098" w14:textId="77777777" w:rsidR="008670E4" w:rsidRPr="00590177" w:rsidRDefault="008670E4">
      <w:pPr>
        <w:spacing w:before="240" w:after="240" w:line="240" w:lineRule="auto"/>
        <w:rPr>
          <w:color w:val="222222"/>
        </w:rPr>
      </w:pPr>
    </w:p>
    <w:p w14:paraId="00000099" w14:textId="77777777" w:rsidR="008670E4" w:rsidRPr="00590177" w:rsidRDefault="008670E4">
      <w:pPr>
        <w:spacing w:before="240" w:after="240" w:line="240" w:lineRule="auto"/>
        <w:rPr>
          <w:b/>
          <w:color w:val="222222"/>
        </w:rPr>
      </w:pPr>
    </w:p>
    <w:p w14:paraId="0000009A" w14:textId="77777777" w:rsidR="008670E4" w:rsidRPr="00590177" w:rsidRDefault="006A3990">
      <w:pPr>
        <w:spacing w:before="240" w:after="240"/>
        <w:rPr>
          <w:color w:val="222222"/>
        </w:rPr>
      </w:pPr>
      <w:r w:rsidRPr="00590177">
        <w:br w:type="page"/>
      </w:r>
    </w:p>
    <w:p w14:paraId="0000009B" w14:textId="1BC5D401" w:rsidR="008670E4" w:rsidRPr="00590177" w:rsidRDefault="00EA0147">
      <w:pPr>
        <w:rPr>
          <w:b/>
          <w:color w:val="222222"/>
        </w:rPr>
      </w:pPr>
      <w:ins w:id="245" w:author="Acer" w:date="2021-06-10T13:17:00Z">
        <w:r>
          <w:rPr>
            <w:b/>
            <w:color w:val="222222"/>
          </w:rPr>
          <w:lastRenderedPageBreak/>
          <w:t xml:space="preserve">Tus Qauv </w:t>
        </w:r>
      </w:ins>
      <w:r w:rsidR="00233231" w:rsidRPr="00590177">
        <w:rPr>
          <w:b/>
          <w:color w:val="222222"/>
        </w:rPr>
        <w:t xml:space="preserve">Ua </w:t>
      </w:r>
      <w:del w:id="246" w:author="Acer" w:date="2021-06-10T13:17:00Z">
        <w:r w:rsidR="00233231" w:rsidRPr="00590177" w:rsidDel="00EA0147">
          <w:rPr>
            <w:b/>
            <w:color w:val="222222"/>
          </w:rPr>
          <w:delText xml:space="preserve">Dib Liab Thiab Dib </w:delText>
        </w:r>
      </w:del>
      <w:r w:rsidR="00233231" w:rsidRPr="00590177">
        <w:rPr>
          <w:b/>
          <w:color w:val="222222"/>
        </w:rPr>
        <w:t xml:space="preserve">Xam Lav </w:t>
      </w:r>
      <w:ins w:id="247" w:author="Acer" w:date="2021-06-10T13:17:00Z">
        <w:r>
          <w:rPr>
            <w:b/>
            <w:color w:val="222222"/>
          </w:rPr>
          <w:t>Dib Mav Maus</w:t>
        </w:r>
      </w:ins>
      <w:del w:id="248" w:author="Acer" w:date="2021-06-10T13:17:00Z">
        <w:r w:rsidR="00233231" w:rsidRPr="00590177" w:rsidDel="00EA0147">
          <w:rPr>
            <w:b/>
            <w:color w:val="222222"/>
          </w:rPr>
          <w:delText xml:space="preserve">Noj </w:delText>
        </w:r>
      </w:del>
      <w:r w:rsidR="00233231" w:rsidRPr="00590177">
        <w:rPr>
          <w:b/>
          <w:color w:val="222222"/>
        </w:rPr>
        <w:t>(</w:t>
      </w:r>
      <w:r w:rsidR="006A3990" w:rsidRPr="00590177">
        <w:rPr>
          <w:b/>
          <w:color w:val="222222"/>
        </w:rPr>
        <w:t>Minted Watermelon Cucumber Salad Recipe</w:t>
      </w:r>
      <w:r w:rsidR="00233231" w:rsidRPr="00590177">
        <w:rPr>
          <w:b/>
          <w:color w:val="222222"/>
        </w:rPr>
        <w:t>)</w:t>
      </w:r>
    </w:p>
    <w:p w14:paraId="0000009C" w14:textId="38DE110A" w:rsidR="008670E4" w:rsidRPr="00590177" w:rsidRDefault="00C0054E">
      <w:pPr>
        <w:rPr>
          <w:color w:val="222222"/>
        </w:rPr>
      </w:pPr>
      <w:ins w:id="249" w:author="Acer" w:date="2021-06-10T13:18:00Z">
        <w:r>
          <w:rPr>
            <w:color w:val="222222"/>
          </w:rPr>
          <w:t>Khoom</w:t>
        </w:r>
      </w:ins>
      <w:del w:id="250" w:author="Acer" w:date="2021-06-10T13:18:00Z">
        <w:r w:rsidR="00233231" w:rsidRPr="00590177" w:rsidDel="00C0054E">
          <w:rPr>
            <w:color w:val="222222"/>
          </w:rPr>
          <w:delText>Txaus noj</w:delText>
        </w:r>
      </w:del>
      <w:r w:rsidR="006A3990" w:rsidRPr="00590177">
        <w:rPr>
          <w:color w:val="222222"/>
        </w:rPr>
        <w:t xml:space="preserve">: 4-6 </w:t>
      </w:r>
      <w:r w:rsidR="00233231" w:rsidRPr="00590177">
        <w:rPr>
          <w:color w:val="222222"/>
        </w:rPr>
        <w:t xml:space="preserve">khob </w:t>
      </w:r>
      <w:ins w:id="251" w:author="Acer" w:date="2021-06-10T13:18:00Z">
        <w:r>
          <w:rPr>
            <w:color w:val="222222"/>
          </w:rPr>
          <w:t xml:space="preserve">zaub </w:t>
        </w:r>
      </w:ins>
      <w:r w:rsidR="00233231" w:rsidRPr="00590177">
        <w:rPr>
          <w:color w:val="222222"/>
        </w:rPr>
        <w:t>xam lav</w:t>
      </w:r>
    </w:p>
    <w:p w14:paraId="0000009D" w14:textId="43D88CF5" w:rsidR="008670E4" w:rsidRPr="00590177" w:rsidRDefault="00233231">
      <w:pPr>
        <w:spacing w:before="240" w:after="240"/>
        <w:rPr>
          <w:color w:val="222222"/>
        </w:rPr>
      </w:pPr>
      <w:r w:rsidRPr="00590177">
        <w:rPr>
          <w:color w:val="222222"/>
        </w:rPr>
        <w:t>Khoom Sib Tov</w:t>
      </w:r>
    </w:p>
    <w:p w14:paraId="0000009E" w14:textId="750AAD28" w:rsidR="008670E4" w:rsidRPr="00590177" w:rsidRDefault="006A3990">
      <w:pPr>
        <w:rPr>
          <w:color w:val="222222"/>
        </w:rPr>
      </w:pPr>
      <w:r w:rsidRPr="00590177">
        <w:rPr>
          <w:color w:val="222222"/>
        </w:rPr>
        <w:t xml:space="preserve">1/2 </w:t>
      </w:r>
      <w:r w:rsidR="0020634D" w:rsidRPr="00590177">
        <w:rPr>
          <w:color w:val="222222"/>
        </w:rPr>
        <w:t xml:space="preserve">lub dib liab </w:t>
      </w:r>
      <w:del w:id="252" w:author="Acer" w:date="2021-06-10T13:20:00Z">
        <w:r w:rsidRPr="00590177" w:rsidDel="00007C1B">
          <w:rPr>
            <w:color w:val="222222"/>
          </w:rPr>
          <w:delText>medium</w:delText>
        </w:r>
      </w:del>
      <w:ins w:id="253" w:author="Acer" w:date="2021-06-10T13:20:00Z">
        <w:r w:rsidR="00007C1B">
          <w:rPr>
            <w:color w:val="222222"/>
          </w:rPr>
          <w:t>mas maus</w:t>
        </w:r>
      </w:ins>
      <w:r w:rsidRPr="00590177">
        <w:rPr>
          <w:color w:val="222222"/>
        </w:rPr>
        <w:t xml:space="preserve">, </w:t>
      </w:r>
      <w:r w:rsidR="0020634D" w:rsidRPr="00590177">
        <w:rPr>
          <w:color w:val="222222"/>
        </w:rPr>
        <w:t xml:space="preserve">muab txiav ua tej thooj </w:t>
      </w:r>
      <w:r w:rsidRPr="00590177">
        <w:rPr>
          <w:color w:val="222222"/>
        </w:rPr>
        <w:t xml:space="preserve">1/2” </w:t>
      </w:r>
      <w:ins w:id="254" w:author="Acer" w:date="2021-06-10T13:20:00Z">
        <w:r w:rsidR="00007C1B">
          <w:rPr>
            <w:color w:val="222222"/>
          </w:rPr>
          <w:t>thawv muaj(</w:t>
        </w:r>
      </w:ins>
      <w:r w:rsidRPr="00590177">
        <w:rPr>
          <w:color w:val="222222"/>
        </w:rPr>
        <w:t>cubes</w:t>
      </w:r>
      <w:ins w:id="255" w:author="Acer" w:date="2021-06-10T13:20:00Z">
        <w:r w:rsidR="00007C1B">
          <w:rPr>
            <w:color w:val="222222"/>
          </w:rPr>
          <w:t>)</w:t>
        </w:r>
      </w:ins>
    </w:p>
    <w:p w14:paraId="0000009F" w14:textId="3AE1ACA9" w:rsidR="008670E4" w:rsidRPr="00590177" w:rsidRDefault="006A3990">
      <w:pPr>
        <w:rPr>
          <w:color w:val="222222"/>
        </w:rPr>
      </w:pPr>
      <w:r w:rsidRPr="00590177">
        <w:rPr>
          <w:color w:val="222222"/>
        </w:rPr>
        <w:t xml:space="preserve">2 </w:t>
      </w:r>
      <w:r w:rsidR="0020634D" w:rsidRPr="00590177">
        <w:rPr>
          <w:color w:val="222222"/>
        </w:rPr>
        <w:t>lub dib</w:t>
      </w:r>
      <w:r w:rsidRPr="00590177">
        <w:rPr>
          <w:color w:val="222222"/>
        </w:rPr>
        <w:t>,</w:t>
      </w:r>
      <w:r w:rsidR="0020634D" w:rsidRPr="00590177">
        <w:rPr>
          <w:color w:val="222222"/>
        </w:rPr>
        <w:t xml:space="preserve"> muab txiav ua tej thooj</w:t>
      </w:r>
      <w:r w:rsidRPr="00590177">
        <w:rPr>
          <w:color w:val="222222"/>
        </w:rPr>
        <w:t xml:space="preserve"> 1/2” </w:t>
      </w:r>
      <w:ins w:id="256" w:author="Acer" w:date="2021-06-10T13:21:00Z">
        <w:r w:rsidR="003A3340">
          <w:rPr>
            <w:color w:val="222222"/>
          </w:rPr>
          <w:t>thawv muaj (</w:t>
        </w:r>
      </w:ins>
      <w:r w:rsidRPr="00590177">
        <w:rPr>
          <w:color w:val="222222"/>
        </w:rPr>
        <w:t>cubes</w:t>
      </w:r>
      <w:ins w:id="257" w:author="Acer" w:date="2021-06-10T13:21:00Z">
        <w:r w:rsidR="003A3340">
          <w:rPr>
            <w:color w:val="222222"/>
          </w:rPr>
          <w:t>)</w:t>
        </w:r>
      </w:ins>
    </w:p>
    <w:p w14:paraId="000000A0" w14:textId="426DB3FB" w:rsidR="008670E4" w:rsidRPr="00590177" w:rsidRDefault="006A3990">
      <w:pPr>
        <w:rPr>
          <w:color w:val="222222"/>
        </w:rPr>
      </w:pPr>
      <w:r w:rsidRPr="00590177">
        <w:rPr>
          <w:color w:val="222222"/>
        </w:rPr>
        <w:t xml:space="preserve">8 </w:t>
      </w:r>
      <w:r w:rsidR="0020634D" w:rsidRPr="00590177">
        <w:rPr>
          <w:color w:val="222222"/>
        </w:rPr>
        <w:t>nplooj pum hub</w:t>
      </w:r>
    </w:p>
    <w:p w14:paraId="000000A1" w14:textId="2E535D50" w:rsidR="008670E4" w:rsidRPr="00590177" w:rsidRDefault="006A3990">
      <w:pPr>
        <w:rPr>
          <w:color w:val="222222"/>
        </w:rPr>
      </w:pPr>
      <w:r w:rsidRPr="00590177">
        <w:rPr>
          <w:color w:val="222222"/>
        </w:rPr>
        <w:t xml:space="preserve">1 </w:t>
      </w:r>
      <w:r w:rsidR="0020634D" w:rsidRPr="00590177">
        <w:rPr>
          <w:color w:val="222222"/>
        </w:rPr>
        <w:t>lub txiv maj naus</w:t>
      </w:r>
      <w:r w:rsidRPr="00590177">
        <w:rPr>
          <w:color w:val="222222"/>
        </w:rPr>
        <w:t xml:space="preserve">, </w:t>
      </w:r>
      <w:r w:rsidR="0020634D" w:rsidRPr="00590177">
        <w:rPr>
          <w:color w:val="222222"/>
        </w:rPr>
        <w:t>phua ua ob sab</w:t>
      </w:r>
    </w:p>
    <w:p w14:paraId="000000A2" w14:textId="77777777" w:rsidR="008670E4" w:rsidRPr="00590177" w:rsidRDefault="008670E4">
      <w:pPr>
        <w:rPr>
          <w:color w:val="222222"/>
        </w:rPr>
      </w:pPr>
    </w:p>
    <w:p w14:paraId="2ED8FC31" w14:textId="7EA99320" w:rsidR="004008D6" w:rsidRPr="00590177" w:rsidRDefault="004008D6" w:rsidP="004008D6">
      <w:r w:rsidRPr="00590177">
        <w:t xml:space="preserve">Lus </w:t>
      </w:r>
      <w:del w:id="258" w:author="Acer" w:date="2021-06-10T13:21:00Z">
        <w:r w:rsidRPr="00590177" w:rsidDel="003A3340">
          <w:delText xml:space="preserve">Taw </w:delText>
        </w:r>
      </w:del>
      <w:r w:rsidRPr="00590177">
        <w:t>Qhia Rau Cov Neeg Laus</w:t>
      </w:r>
    </w:p>
    <w:p w14:paraId="000000A4" w14:textId="7F496713" w:rsidR="008670E4" w:rsidRPr="00590177" w:rsidRDefault="0020634D">
      <w:pPr>
        <w:rPr>
          <w:color w:val="222222"/>
        </w:rPr>
      </w:pPr>
      <w:r w:rsidRPr="00590177">
        <w:rPr>
          <w:color w:val="222222"/>
        </w:rPr>
        <w:t xml:space="preserve">Siv ib rab riam loj los hlais lub dib liab ua tej thooj. </w:t>
      </w:r>
    </w:p>
    <w:p w14:paraId="2AE6CA7C" w14:textId="77777777" w:rsidR="00E34807" w:rsidRPr="00590177" w:rsidRDefault="00E34807">
      <w:pPr>
        <w:rPr>
          <w:color w:val="222222"/>
        </w:rPr>
      </w:pPr>
    </w:p>
    <w:p w14:paraId="30ED9047" w14:textId="7C5CD8B7" w:rsidR="00E34807" w:rsidRPr="00590177" w:rsidRDefault="00E34807" w:rsidP="00E34807">
      <w:r w:rsidRPr="00590177">
        <w:t xml:space="preserve">Lus </w:t>
      </w:r>
      <w:del w:id="259" w:author="Acer" w:date="2021-06-10T13:21:00Z">
        <w:r w:rsidRPr="00590177" w:rsidDel="003A3340">
          <w:delText xml:space="preserve">Taw </w:delText>
        </w:r>
      </w:del>
      <w:r w:rsidRPr="00590177">
        <w:t>Qhia Rau Cov Me</w:t>
      </w:r>
      <w:ins w:id="260" w:author="Acer" w:date="2021-06-10T13:21:00Z">
        <w:r w:rsidR="003A3340">
          <w:t xml:space="preserve"> </w:t>
        </w:r>
      </w:ins>
      <w:del w:id="261" w:author="Acer" w:date="2021-06-10T13:21:00Z">
        <w:r w:rsidRPr="00590177" w:rsidDel="003A3340">
          <w:delText>n</w:delText>
        </w:r>
      </w:del>
      <w:ins w:id="262" w:author="Acer" w:date="2021-06-10T13:21:00Z">
        <w:r w:rsidR="003A3340">
          <w:t>N</w:t>
        </w:r>
      </w:ins>
      <w:r w:rsidRPr="00590177">
        <w:t>yuam Yaus</w:t>
      </w:r>
    </w:p>
    <w:p w14:paraId="000000A6" w14:textId="1C6A91EC" w:rsidR="008670E4" w:rsidRPr="00590177" w:rsidRDefault="00FD67E7">
      <w:pPr>
        <w:numPr>
          <w:ilvl w:val="0"/>
          <w:numId w:val="8"/>
        </w:numPr>
        <w:spacing w:before="240"/>
        <w:rPr>
          <w:color w:val="222222"/>
        </w:rPr>
      </w:pPr>
      <w:r w:rsidRPr="00590177">
        <w:rPr>
          <w:color w:val="222222"/>
        </w:rPr>
        <w:t xml:space="preserve">Muab lub dib liab thiab dib hlais ua tej thooj ces tso rau ib lub tais </w:t>
      </w:r>
      <w:del w:id="263" w:author="Acer" w:date="2021-06-10T13:22:00Z">
        <w:r w:rsidRPr="00590177" w:rsidDel="003A3340">
          <w:rPr>
            <w:color w:val="222222"/>
          </w:rPr>
          <w:delText>loj</w:delText>
        </w:r>
      </w:del>
      <w:r w:rsidRPr="00590177">
        <w:rPr>
          <w:color w:val="222222"/>
        </w:rPr>
        <w:t xml:space="preserve"> loj. </w:t>
      </w:r>
    </w:p>
    <w:p w14:paraId="000000A7" w14:textId="0BD67D02" w:rsidR="008670E4" w:rsidRPr="00590177" w:rsidRDefault="00FD67E7">
      <w:pPr>
        <w:numPr>
          <w:ilvl w:val="0"/>
          <w:numId w:val="8"/>
        </w:numPr>
        <w:rPr>
          <w:color w:val="222222"/>
        </w:rPr>
      </w:pPr>
      <w:r w:rsidRPr="00590177">
        <w:rPr>
          <w:color w:val="222222"/>
        </w:rPr>
        <w:t xml:space="preserve">Siv koj txhais tes los muab cov nplooj pum hub dua ua tej daim me me. </w:t>
      </w:r>
    </w:p>
    <w:p w14:paraId="000000A8" w14:textId="03EBE753" w:rsidR="008670E4" w:rsidRPr="00590177" w:rsidRDefault="00FD67E7">
      <w:pPr>
        <w:numPr>
          <w:ilvl w:val="0"/>
          <w:numId w:val="8"/>
        </w:numPr>
        <w:rPr>
          <w:color w:val="222222"/>
        </w:rPr>
      </w:pPr>
      <w:r w:rsidRPr="00590177">
        <w:rPr>
          <w:color w:val="222222"/>
        </w:rPr>
        <w:t>Ces muab xyaw cov dib liab thiab dib</w:t>
      </w:r>
      <w:ins w:id="264" w:author="Acer" w:date="2021-06-10T13:28:00Z">
        <w:r w:rsidR="003A3340">
          <w:rPr>
            <w:color w:val="222222"/>
          </w:rPr>
          <w:t xml:space="preserve"> mas maus</w:t>
        </w:r>
      </w:ins>
      <w:r w:rsidRPr="00590177">
        <w:rPr>
          <w:color w:val="222222"/>
        </w:rPr>
        <w:t xml:space="preserve">. </w:t>
      </w:r>
    </w:p>
    <w:p w14:paraId="000000A9" w14:textId="21D26B0D" w:rsidR="008670E4" w:rsidRPr="00590177" w:rsidRDefault="00FD67E7">
      <w:pPr>
        <w:numPr>
          <w:ilvl w:val="0"/>
          <w:numId w:val="8"/>
        </w:numPr>
        <w:rPr>
          <w:color w:val="222222"/>
        </w:rPr>
      </w:pPr>
      <w:r w:rsidRPr="00590177">
        <w:rPr>
          <w:color w:val="222222"/>
        </w:rPr>
        <w:t xml:space="preserve">Nyem cov kua maj naus rau lub tais uas muaj cov dib nyob hauv. </w:t>
      </w:r>
    </w:p>
    <w:p w14:paraId="000000AA" w14:textId="4E494741" w:rsidR="008670E4" w:rsidRPr="00590177" w:rsidRDefault="00FD67E7">
      <w:pPr>
        <w:numPr>
          <w:ilvl w:val="0"/>
          <w:numId w:val="8"/>
        </w:numPr>
        <w:spacing w:after="240"/>
        <w:rPr>
          <w:color w:val="222222"/>
        </w:rPr>
      </w:pPr>
      <w:r w:rsidRPr="00590177">
        <w:rPr>
          <w:color w:val="222222"/>
        </w:rPr>
        <w:t xml:space="preserve">Maj mam muab do. Muab rau noj lauj! </w:t>
      </w:r>
    </w:p>
    <w:p w14:paraId="000000AB" w14:textId="77777777" w:rsidR="008670E4" w:rsidRPr="00590177" w:rsidRDefault="006A3990">
      <w:pPr>
        <w:spacing w:before="240" w:after="240"/>
        <w:rPr>
          <w:color w:val="222222"/>
        </w:rPr>
      </w:pPr>
      <w:r w:rsidRPr="00590177">
        <w:br w:type="page"/>
      </w:r>
    </w:p>
    <w:p w14:paraId="000000AC" w14:textId="77777777" w:rsidR="008670E4" w:rsidRPr="00590177" w:rsidRDefault="008670E4">
      <w:pPr>
        <w:spacing w:before="240" w:after="240"/>
        <w:rPr>
          <w:color w:val="222222"/>
        </w:rPr>
      </w:pPr>
    </w:p>
    <w:p w14:paraId="000000AD" w14:textId="07CB8CD3" w:rsidR="008670E4" w:rsidRPr="00590177" w:rsidRDefault="00784758">
      <w:pPr>
        <w:rPr>
          <w:b/>
          <w:color w:val="222222"/>
        </w:rPr>
      </w:pPr>
      <w:ins w:id="265" w:author="Acer" w:date="2021-06-10T13:29:00Z">
        <w:r>
          <w:rPr>
            <w:b/>
            <w:color w:val="222222"/>
          </w:rPr>
          <w:t xml:space="preserve">Tus Qauv </w:t>
        </w:r>
      </w:ins>
      <w:r w:rsidR="00056B9F" w:rsidRPr="00590177">
        <w:rPr>
          <w:b/>
          <w:color w:val="222222"/>
        </w:rPr>
        <w:t xml:space="preserve">Ua Xam Lav Elote </w:t>
      </w:r>
      <w:del w:id="266" w:author="Acer" w:date="2021-06-10T13:29:00Z">
        <w:r w:rsidR="00056B9F" w:rsidRPr="00590177" w:rsidDel="00784758">
          <w:rPr>
            <w:b/>
            <w:color w:val="222222"/>
          </w:rPr>
          <w:delText>Noj</w:delText>
        </w:r>
      </w:del>
      <w:r w:rsidR="00056B9F" w:rsidRPr="00590177">
        <w:rPr>
          <w:b/>
          <w:color w:val="222222"/>
        </w:rPr>
        <w:t xml:space="preserve"> (</w:t>
      </w:r>
      <w:r w:rsidR="006A3990" w:rsidRPr="00590177">
        <w:rPr>
          <w:b/>
          <w:color w:val="222222"/>
        </w:rPr>
        <w:t>Elote Salad Recipe</w:t>
      </w:r>
      <w:r w:rsidR="00056B9F" w:rsidRPr="00590177">
        <w:rPr>
          <w:b/>
          <w:color w:val="222222"/>
        </w:rPr>
        <w:t>)</w:t>
      </w:r>
    </w:p>
    <w:p w14:paraId="000000AE" w14:textId="0B431DB7" w:rsidR="008670E4" w:rsidRPr="00590177" w:rsidRDefault="00D81897">
      <w:pPr>
        <w:rPr>
          <w:color w:val="222222"/>
        </w:rPr>
      </w:pPr>
      <w:ins w:id="267" w:author="Acer" w:date="2021-06-10T13:29:00Z">
        <w:r>
          <w:rPr>
            <w:color w:val="222222"/>
          </w:rPr>
          <w:t>Khoom</w:t>
        </w:r>
      </w:ins>
      <w:del w:id="268" w:author="Acer" w:date="2021-06-10T13:29:00Z">
        <w:r w:rsidR="00451763" w:rsidRPr="00590177" w:rsidDel="00D81897">
          <w:rPr>
            <w:color w:val="222222"/>
          </w:rPr>
          <w:delText>Txaus noj</w:delText>
        </w:r>
      </w:del>
      <w:r w:rsidR="006A3990" w:rsidRPr="00590177">
        <w:rPr>
          <w:color w:val="222222"/>
        </w:rPr>
        <w:t>: 2</w:t>
      </w:r>
      <w:ins w:id="269" w:author="Acer" w:date="2021-06-10T13:29:00Z">
        <w:r>
          <w:rPr>
            <w:color w:val="222222"/>
          </w:rPr>
          <w:t>txog</w:t>
        </w:r>
      </w:ins>
      <w:del w:id="270" w:author="Acer" w:date="2021-06-10T13:29:00Z">
        <w:r w:rsidR="006A3990" w:rsidRPr="00590177" w:rsidDel="00D81897">
          <w:rPr>
            <w:color w:val="222222"/>
          </w:rPr>
          <w:delText xml:space="preserve"> </w:delText>
        </w:r>
        <w:r w:rsidR="00451763" w:rsidRPr="00590177" w:rsidDel="00D81897">
          <w:rPr>
            <w:color w:val="222222"/>
          </w:rPr>
          <w:delText>mus rau</w:delText>
        </w:r>
      </w:del>
      <w:r w:rsidR="006A3990" w:rsidRPr="00590177">
        <w:rPr>
          <w:color w:val="222222"/>
        </w:rPr>
        <w:t xml:space="preserve"> 2 1/2 </w:t>
      </w:r>
      <w:r w:rsidR="00451763" w:rsidRPr="00590177">
        <w:rPr>
          <w:color w:val="222222"/>
        </w:rPr>
        <w:t>khob</w:t>
      </w:r>
    </w:p>
    <w:p w14:paraId="000000AF" w14:textId="77777777" w:rsidR="008670E4" w:rsidRPr="00590177" w:rsidRDefault="008670E4">
      <w:pPr>
        <w:rPr>
          <w:color w:val="222222"/>
        </w:rPr>
      </w:pPr>
    </w:p>
    <w:p w14:paraId="000000B0" w14:textId="3023A488" w:rsidR="008670E4" w:rsidRPr="00590177" w:rsidRDefault="00F50241">
      <w:pPr>
        <w:rPr>
          <w:color w:val="222222"/>
        </w:rPr>
      </w:pPr>
      <w:r w:rsidRPr="00590177">
        <w:rPr>
          <w:color w:val="222222"/>
        </w:rPr>
        <w:t>Khoom Sib Tov</w:t>
      </w:r>
    </w:p>
    <w:p w14:paraId="000000B1" w14:textId="28F98850" w:rsidR="008670E4" w:rsidRPr="00590177" w:rsidRDefault="006A3990">
      <w:pPr>
        <w:rPr>
          <w:color w:val="222222"/>
        </w:rPr>
      </w:pPr>
      <w:r w:rsidRPr="00590177">
        <w:rPr>
          <w:color w:val="222222"/>
        </w:rPr>
        <w:t xml:space="preserve">3 </w:t>
      </w:r>
      <w:r w:rsidR="003A5653" w:rsidRPr="00590177">
        <w:rPr>
          <w:color w:val="222222"/>
        </w:rPr>
        <w:t xml:space="preserve">lub pob kws </w:t>
      </w:r>
    </w:p>
    <w:p w14:paraId="000000B2" w14:textId="629956DD" w:rsidR="008670E4" w:rsidRPr="00590177" w:rsidRDefault="006A3990">
      <w:pPr>
        <w:rPr>
          <w:color w:val="222222"/>
        </w:rPr>
      </w:pPr>
      <w:r w:rsidRPr="00590177">
        <w:rPr>
          <w:color w:val="222222"/>
        </w:rPr>
        <w:t xml:space="preserve">1/4 </w:t>
      </w:r>
      <w:r w:rsidR="003A5653" w:rsidRPr="00590177">
        <w:rPr>
          <w:color w:val="222222"/>
        </w:rPr>
        <w:t xml:space="preserve">khob </w:t>
      </w:r>
      <w:del w:id="271" w:author="Acer" w:date="2021-06-10T13:30:00Z">
        <w:r w:rsidRPr="00590177" w:rsidDel="0081614C">
          <w:rPr>
            <w:color w:val="222222"/>
          </w:rPr>
          <w:delText>sour</w:delText>
        </w:r>
      </w:del>
      <w:r w:rsidRPr="00590177">
        <w:rPr>
          <w:color w:val="222222"/>
        </w:rPr>
        <w:t xml:space="preserve"> cream</w:t>
      </w:r>
      <w:ins w:id="272" w:author="Acer" w:date="2021-06-10T13:30:00Z">
        <w:r w:rsidR="0081614C">
          <w:rPr>
            <w:color w:val="222222"/>
          </w:rPr>
          <w:t xml:space="preserve"> qaub</w:t>
        </w:r>
      </w:ins>
      <w:r w:rsidRPr="00590177">
        <w:rPr>
          <w:color w:val="222222"/>
        </w:rPr>
        <w:t xml:space="preserve"> </w:t>
      </w:r>
      <w:r w:rsidR="003A5653" w:rsidRPr="00590177">
        <w:rPr>
          <w:color w:val="222222"/>
        </w:rPr>
        <w:t>los</w:t>
      </w:r>
      <w:ins w:id="273" w:author="Acer" w:date="2021-06-10T13:30:00Z">
        <w:r w:rsidR="0081614C">
          <w:rPr>
            <w:color w:val="222222"/>
          </w:rPr>
          <w:t xml:space="preserve"> </w:t>
        </w:r>
      </w:ins>
      <w:r w:rsidR="003A5653" w:rsidRPr="00590177">
        <w:rPr>
          <w:color w:val="222222"/>
        </w:rPr>
        <w:t>sis</w:t>
      </w:r>
      <w:r w:rsidRPr="00590177">
        <w:rPr>
          <w:color w:val="222222"/>
        </w:rPr>
        <w:t xml:space="preserve"> Mexican crema</w:t>
      </w:r>
    </w:p>
    <w:p w14:paraId="000000B3" w14:textId="3A0E24D9" w:rsidR="008670E4" w:rsidRPr="00590177" w:rsidRDefault="006A3990">
      <w:pPr>
        <w:rPr>
          <w:color w:val="222222"/>
        </w:rPr>
      </w:pPr>
      <w:r w:rsidRPr="00590177">
        <w:rPr>
          <w:color w:val="222222"/>
        </w:rPr>
        <w:t xml:space="preserve">1/4 </w:t>
      </w:r>
      <w:r w:rsidR="003A5653" w:rsidRPr="00590177">
        <w:rPr>
          <w:color w:val="222222"/>
        </w:rPr>
        <w:t>khob zaub ntx</w:t>
      </w:r>
      <w:r w:rsidR="00F20940" w:rsidRPr="00590177">
        <w:rPr>
          <w:color w:val="222222"/>
        </w:rPr>
        <w:t>h</w:t>
      </w:r>
      <w:r w:rsidR="003A5653" w:rsidRPr="00590177">
        <w:rPr>
          <w:color w:val="222222"/>
        </w:rPr>
        <w:t>wb</w:t>
      </w:r>
    </w:p>
    <w:p w14:paraId="000000B4" w14:textId="2BDE8767" w:rsidR="008670E4" w:rsidRPr="00590177" w:rsidRDefault="003A5653">
      <w:pPr>
        <w:rPr>
          <w:color w:val="222222"/>
        </w:rPr>
      </w:pPr>
      <w:r w:rsidRPr="00590177">
        <w:rPr>
          <w:color w:val="222222"/>
        </w:rPr>
        <w:t xml:space="preserve">Kua ntawm </w:t>
      </w:r>
      <w:r w:rsidR="006A3990" w:rsidRPr="00590177">
        <w:rPr>
          <w:color w:val="222222"/>
        </w:rPr>
        <w:t>1</w:t>
      </w:r>
      <w:r w:rsidRPr="00590177">
        <w:rPr>
          <w:color w:val="222222"/>
        </w:rPr>
        <w:t xml:space="preserve"> lub maj naus</w:t>
      </w:r>
    </w:p>
    <w:p w14:paraId="000000B5" w14:textId="091CC03F" w:rsidR="008670E4" w:rsidRPr="00590177" w:rsidRDefault="006A3990">
      <w:pPr>
        <w:rPr>
          <w:color w:val="222222"/>
        </w:rPr>
      </w:pPr>
      <w:r w:rsidRPr="00590177">
        <w:rPr>
          <w:color w:val="222222"/>
        </w:rPr>
        <w:t xml:space="preserve">1 </w:t>
      </w:r>
      <w:del w:id="274" w:author="Acer" w:date="2021-06-10T13:33:00Z">
        <w:r w:rsidRPr="00590177" w:rsidDel="003A5819">
          <w:rPr>
            <w:color w:val="222222"/>
          </w:rPr>
          <w:delText>teaspoon</w:delText>
        </w:r>
        <w:r w:rsidR="003A5653" w:rsidRPr="00590177" w:rsidDel="003A5819">
          <w:rPr>
            <w:color w:val="222222"/>
          </w:rPr>
          <w:delText xml:space="preserve"> </w:delText>
        </w:r>
      </w:del>
      <w:ins w:id="275" w:author="Acer" w:date="2021-06-10T13:33:00Z">
        <w:r w:rsidR="003A5819">
          <w:rPr>
            <w:color w:val="222222"/>
          </w:rPr>
          <w:t>diav</w:t>
        </w:r>
        <w:r w:rsidR="003A5819" w:rsidRPr="00590177">
          <w:rPr>
            <w:color w:val="222222"/>
          </w:rPr>
          <w:t xml:space="preserve"> </w:t>
        </w:r>
      </w:ins>
      <w:r w:rsidR="003A5653" w:rsidRPr="00590177">
        <w:rPr>
          <w:color w:val="222222"/>
        </w:rPr>
        <w:t>hmoov kua txob, nyob ntawm koj xav tso</w:t>
      </w:r>
    </w:p>
    <w:p w14:paraId="000000B6" w14:textId="19065856" w:rsidR="008670E4" w:rsidRPr="00590177" w:rsidRDefault="006A3990">
      <w:pPr>
        <w:rPr>
          <w:color w:val="222222"/>
        </w:rPr>
      </w:pPr>
      <w:r w:rsidRPr="00590177">
        <w:rPr>
          <w:color w:val="222222"/>
        </w:rPr>
        <w:t xml:space="preserve">1/2 </w:t>
      </w:r>
      <w:del w:id="276" w:author="Acer" w:date="2021-06-10T13:33:00Z">
        <w:r w:rsidRPr="00590177" w:rsidDel="003A5819">
          <w:rPr>
            <w:color w:val="222222"/>
          </w:rPr>
          <w:delText xml:space="preserve">teaspoon </w:delText>
        </w:r>
      </w:del>
      <w:ins w:id="277" w:author="Acer" w:date="2021-06-10T13:33:00Z">
        <w:r w:rsidR="003A5819">
          <w:rPr>
            <w:color w:val="222222"/>
          </w:rPr>
          <w:t>diav</w:t>
        </w:r>
        <w:r w:rsidR="003A5819" w:rsidRPr="00590177">
          <w:rPr>
            <w:color w:val="222222"/>
          </w:rPr>
          <w:t xml:space="preserve"> </w:t>
        </w:r>
      </w:ins>
      <w:r w:rsidR="003A5653" w:rsidRPr="00590177">
        <w:rPr>
          <w:color w:val="222222"/>
        </w:rPr>
        <w:t>hwj txob</w:t>
      </w:r>
    </w:p>
    <w:p w14:paraId="000000B7" w14:textId="068D236D" w:rsidR="008670E4" w:rsidRPr="00590177" w:rsidRDefault="006A3990">
      <w:pPr>
        <w:rPr>
          <w:color w:val="222222"/>
        </w:rPr>
      </w:pPr>
      <w:r w:rsidRPr="00590177">
        <w:rPr>
          <w:color w:val="222222"/>
        </w:rPr>
        <w:t xml:space="preserve">1/4 </w:t>
      </w:r>
      <w:del w:id="278" w:author="Acer" w:date="2021-06-10T13:34:00Z">
        <w:r w:rsidRPr="00590177" w:rsidDel="003A5819">
          <w:rPr>
            <w:color w:val="222222"/>
          </w:rPr>
          <w:delText>teaspoon ground</w:delText>
        </w:r>
      </w:del>
      <w:ins w:id="279" w:author="Acer" w:date="2021-06-10T13:34:00Z">
        <w:r w:rsidR="003A5819">
          <w:rPr>
            <w:color w:val="222222"/>
          </w:rPr>
          <w:t>diav av</w:t>
        </w:r>
      </w:ins>
      <w:r w:rsidRPr="00590177">
        <w:rPr>
          <w:color w:val="222222"/>
        </w:rPr>
        <w:t xml:space="preserve"> oregano</w:t>
      </w:r>
    </w:p>
    <w:p w14:paraId="000000B8" w14:textId="70EE3F41" w:rsidR="008670E4" w:rsidRPr="00590177" w:rsidRDefault="006A3990">
      <w:pPr>
        <w:rPr>
          <w:color w:val="222222"/>
        </w:rPr>
      </w:pPr>
      <w:r w:rsidRPr="00590177">
        <w:rPr>
          <w:color w:val="222222"/>
        </w:rPr>
        <w:t xml:space="preserve">2 </w:t>
      </w:r>
      <w:del w:id="280" w:author="Acer" w:date="2021-06-10T13:34:00Z">
        <w:r w:rsidRPr="00590177" w:rsidDel="003A5819">
          <w:rPr>
            <w:color w:val="222222"/>
          </w:rPr>
          <w:delText xml:space="preserve">Tablespoons </w:delText>
        </w:r>
      </w:del>
      <w:ins w:id="281" w:author="Acer" w:date="2021-06-10T13:34:00Z">
        <w:r w:rsidR="003A5819">
          <w:rPr>
            <w:color w:val="222222"/>
          </w:rPr>
          <w:t xml:space="preserve">Diav </w:t>
        </w:r>
      </w:ins>
      <w:del w:id="282" w:author="Acer" w:date="2021-06-10T13:35:00Z">
        <w:r w:rsidR="003A5653" w:rsidRPr="00590177" w:rsidDel="003A5819">
          <w:rPr>
            <w:color w:val="222222"/>
          </w:rPr>
          <w:delText>cov</w:delText>
        </w:r>
      </w:del>
      <w:ins w:id="283" w:author="Acer" w:date="2021-06-10T13:35:00Z">
        <w:r w:rsidR="003A5819">
          <w:rPr>
            <w:color w:val="222222"/>
          </w:rPr>
          <w:t xml:space="preserve"> tshuaj</w:t>
        </w:r>
      </w:ins>
      <w:r w:rsidRPr="00590177">
        <w:rPr>
          <w:color w:val="222222"/>
        </w:rPr>
        <w:t xml:space="preserve"> cotija cheese</w:t>
      </w:r>
      <w:r w:rsidR="003A5653" w:rsidRPr="00590177">
        <w:rPr>
          <w:color w:val="222222"/>
        </w:rPr>
        <w:t xml:space="preserve"> zom kom mos</w:t>
      </w:r>
    </w:p>
    <w:p w14:paraId="000000B9" w14:textId="77777777" w:rsidR="008670E4" w:rsidRPr="00590177" w:rsidRDefault="008670E4">
      <w:pPr>
        <w:rPr>
          <w:color w:val="222222"/>
        </w:rPr>
      </w:pPr>
    </w:p>
    <w:p w14:paraId="554FA98F" w14:textId="5904B597" w:rsidR="004008D6" w:rsidRPr="00590177" w:rsidRDefault="004008D6" w:rsidP="004008D6">
      <w:r w:rsidRPr="00590177">
        <w:t xml:space="preserve">Lus </w:t>
      </w:r>
      <w:del w:id="284" w:author="Acer" w:date="2021-06-10T13:35:00Z">
        <w:r w:rsidRPr="00590177" w:rsidDel="007C5B61">
          <w:delText xml:space="preserve">Taw </w:delText>
        </w:r>
      </w:del>
      <w:r w:rsidRPr="00590177">
        <w:t>Qhia Rau Cov Neeg Laus</w:t>
      </w:r>
    </w:p>
    <w:p w14:paraId="000000BB" w14:textId="24B759D1" w:rsidR="008670E4" w:rsidRPr="00590177" w:rsidRDefault="00CF0470">
      <w:r w:rsidRPr="00590177">
        <w:t>Pab cov me</w:t>
      </w:r>
      <w:ins w:id="285" w:author="Acer" w:date="2021-06-10T13:36:00Z">
        <w:r w:rsidR="007C5B61">
          <w:t xml:space="preserve"> </w:t>
        </w:r>
      </w:ins>
      <w:r w:rsidRPr="00590177">
        <w:t>nyuam ua noj ntawm qhov cub</w:t>
      </w:r>
      <w:r w:rsidR="006A3990" w:rsidRPr="00590177">
        <w:t>.</w:t>
      </w:r>
    </w:p>
    <w:p w14:paraId="000000BC" w14:textId="77777777" w:rsidR="008670E4" w:rsidRPr="00590177" w:rsidRDefault="008670E4"/>
    <w:p w14:paraId="72F2C62B" w14:textId="145F72C2" w:rsidR="00E34807" w:rsidRPr="00590177" w:rsidRDefault="00E34807" w:rsidP="00E34807">
      <w:r w:rsidRPr="00590177">
        <w:t xml:space="preserve">Lus </w:t>
      </w:r>
      <w:del w:id="286" w:author="Acer" w:date="2021-06-10T13:36:00Z">
        <w:r w:rsidRPr="00590177" w:rsidDel="00797FDD">
          <w:delText xml:space="preserve">Taw </w:delText>
        </w:r>
      </w:del>
      <w:r w:rsidRPr="00590177">
        <w:t>Qhia Rau Cov Me</w:t>
      </w:r>
      <w:ins w:id="287" w:author="Acer" w:date="2021-06-10T13:36:00Z">
        <w:r w:rsidR="00797FDD">
          <w:t xml:space="preserve"> </w:t>
        </w:r>
      </w:ins>
      <w:r w:rsidRPr="00590177">
        <w:t>nyuam Yaus</w:t>
      </w:r>
    </w:p>
    <w:p w14:paraId="000000BE" w14:textId="4B57ACE3" w:rsidR="008670E4" w:rsidRPr="00590177" w:rsidRDefault="004C60F3">
      <w:pPr>
        <w:numPr>
          <w:ilvl w:val="0"/>
          <w:numId w:val="13"/>
        </w:numPr>
        <w:spacing w:before="240"/>
        <w:rPr>
          <w:color w:val="222222"/>
        </w:rPr>
      </w:pPr>
      <w:r w:rsidRPr="00590177">
        <w:rPr>
          <w:color w:val="222222"/>
        </w:rPr>
        <w:t>Muab cov plhaub pob kws tev</w:t>
      </w:r>
      <w:r w:rsidR="006A3990" w:rsidRPr="00590177">
        <w:rPr>
          <w:color w:val="222222"/>
        </w:rPr>
        <w:t>.</w:t>
      </w:r>
      <w:r w:rsidRPr="00590177">
        <w:rPr>
          <w:color w:val="222222"/>
        </w:rPr>
        <w:t xml:space="preserve"> Siv ib rab ciaj los tais cov pob kws no tso rau lub qhov cub, taws qhov cub kom</w:t>
      </w:r>
      <w:r w:rsidR="006A3990" w:rsidRPr="00590177">
        <w:rPr>
          <w:color w:val="222222"/>
        </w:rPr>
        <w:t xml:space="preserve"> </w:t>
      </w:r>
      <w:r w:rsidR="00130DAC" w:rsidRPr="00590177">
        <w:rPr>
          <w:color w:val="222222"/>
        </w:rPr>
        <w:t>yau c</w:t>
      </w:r>
      <w:r w:rsidR="0091194B" w:rsidRPr="00590177">
        <w:rPr>
          <w:color w:val="222222"/>
        </w:rPr>
        <w:t>i</w:t>
      </w:r>
      <w:r w:rsidR="00130DAC" w:rsidRPr="00590177">
        <w:rPr>
          <w:color w:val="222222"/>
        </w:rPr>
        <w:t xml:space="preserve"> cov pob kws no. Ci cov pob kws no li ntawm 2-3 feeb. Koj yuav pib hnov tsw ha thiab </w:t>
      </w:r>
      <w:r w:rsidR="0091194B" w:rsidRPr="00590177">
        <w:rPr>
          <w:color w:val="222222"/>
        </w:rPr>
        <w:t>pob kws tawg, ib yam li kib pob kws</w:t>
      </w:r>
      <w:r w:rsidR="006A3990" w:rsidRPr="00590177">
        <w:rPr>
          <w:color w:val="222222"/>
        </w:rPr>
        <w:t xml:space="preserve">. </w:t>
      </w:r>
      <w:r w:rsidR="0091194B" w:rsidRPr="00590177">
        <w:rPr>
          <w:color w:val="222222"/>
        </w:rPr>
        <w:t>Lub pob kws yuav pib dub tuaj. Ces tam sim no, tig lub pob kws ci rau sab to</w:t>
      </w:r>
      <w:ins w:id="288" w:author="Acer" w:date="2021-06-10T13:37:00Z">
        <w:r w:rsidR="0004019E">
          <w:rPr>
            <w:color w:val="222222"/>
          </w:rPr>
          <w:t>v</w:t>
        </w:r>
      </w:ins>
      <w:del w:id="289" w:author="Acer" w:date="2021-06-10T13:37:00Z">
        <w:r w:rsidR="0091194B" w:rsidRPr="00590177" w:rsidDel="0004019E">
          <w:rPr>
            <w:color w:val="222222"/>
          </w:rPr>
          <w:delText>d</w:delText>
        </w:r>
      </w:del>
      <w:r w:rsidR="0091194B" w:rsidRPr="00590177">
        <w:rPr>
          <w:color w:val="222222"/>
        </w:rPr>
        <w:t xml:space="preserve">, li ntawm 2-3 feeb. Rov ua li no rau cov pob kws tagnrho. Muab tej pob kws cia kom txias rau li ntawm 5 feeb. </w:t>
      </w:r>
      <w:r w:rsidR="006A3990" w:rsidRPr="00590177">
        <w:rPr>
          <w:color w:val="222222"/>
        </w:rPr>
        <w:t xml:space="preserve"> </w:t>
      </w:r>
    </w:p>
    <w:p w14:paraId="000000BF" w14:textId="29E526A5" w:rsidR="008670E4" w:rsidRPr="00590177" w:rsidRDefault="007053E4">
      <w:pPr>
        <w:numPr>
          <w:ilvl w:val="0"/>
          <w:numId w:val="13"/>
        </w:numPr>
        <w:rPr>
          <w:color w:val="222222"/>
        </w:rPr>
      </w:pPr>
      <w:r w:rsidRPr="00590177">
        <w:rPr>
          <w:color w:val="222222"/>
        </w:rPr>
        <w:t>Thaum tseem cia cov pob kws txias, muab cov zaub ntxhw tsuav los</w:t>
      </w:r>
      <w:ins w:id="290" w:author="Acer" w:date="2021-06-10T13:38:00Z">
        <w:r w:rsidR="00FF6760">
          <w:rPr>
            <w:color w:val="222222"/>
          </w:rPr>
          <w:t xml:space="preserve"> </w:t>
        </w:r>
      </w:ins>
      <w:r w:rsidRPr="00590177">
        <w:rPr>
          <w:color w:val="222222"/>
        </w:rPr>
        <w:t>sis muab dua. Ces muab tso rau ib lub tais loj</w:t>
      </w:r>
      <w:del w:id="291" w:author="Acer" w:date="2021-06-10T13:38:00Z">
        <w:r w:rsidRPr="00590177" w:rsidDel="00FF6760">
          <w:rPr>
            <w:color w:val="222222"/>
          </w:rPr>
          <w:delText xml:space="preserve"> loj</w:delText>
        </w:r>
      </w:del>
      <w:r w:rsidRPr="00590177">
        <w:rPr>
          <w:color w:val="222222"/>
        </w:rPr>
        <w:t xml:space="preserve">. </w:t>
      </w:r>
      <w:r w:rsidR="006A3990" w:rsidRPr="00590177">
        <w:rPr>
          <w:color w:val="222222"/>
        </w:rPr>
        <w:t xml:space="preserve"> </w:t>
      </w:r>
    </w:p>
    <w:p w14:paraId="000000C0" w14:textId="2D1A0F38" w:rsidR="008670E4" w:rsidRPr="00590177" w:rsidRDefault="007053E4">
      <w:pPr>
        <w:numPr>
          <w:ilvl w:val="0"/>
          <w:numId w:val="13"/>
        </w:numPr>
        <w:rPr>
          <w:color w:val="222222"/>
        </w:rPr>
      </w:pPr>
      <w:r w:rsidRPr="00590177">
        <w:rPr>
          <w:color w:val="222222"/>
        </w:rPr>
        <w:t>Ces siv ib rab riam pleev nplem los kuam cov pob kws rau hauv lub tais loj.</w:t>
      </w:r>
      <w:r w:rsidR="006A3990" w:rsidRPr="00590177">
        <w:rPr>
          <w:color w:val="222222"/>
        </w:rPr>
        <w:t xml:space="preserve"> (</w:t>
      </w:r>
      <w:r w:rsidRPr="00590177">
        <w:rPr>
          <w:color w:val="222222"/>
        </w:rPr>
        <w:t>Tswv yim</w:t>
      </w:r>
      <w:r w:rsidR="006A3990" w:rsidRPr="00590177">
        <w:rPr>
          <w:color w:val="222222"/>
        </w:rPr>
        <w:t xml:space="preserve">: </w:t>
      </w:r>
      <w:r w:rsidRPr="00590177">
        <w:rPr>
          <w:color w:val="222222"/>
        </w:rPr>
        <w:t>saib peb daim yeeb yaj kiab qhia ua li no!</w:t>
      </w:r>
      <w:r w:rsidR="006A3990" w:rsidRPr="00590177">
        <w:rPr>
          <w:color w:val="222222"/>
        </w:rPr>
        <w:t xml:space="preserve"> </w:t>
      </w:r>
    </w:p>
    <w:p w14:paraId="000000C1" w14:textId="529DE12E" w:rsidR="008670E4" w:rsidRPr="00590177" w:rsidRDefault="00FB336A">
      <w:pPr>
        <w:numPr>
          <w:ilvl w:val="0"/>
          <w:numId w:val="13"/>
        </w:numPr>
        <w:spacing w:after="240"/>
        <w:rPr>
          <w:color w:val="222222"/>
        </w:rPr>
      </w:pPr>
      <w:r w:rsidRPr="00590177">
        <w:rPr>
          <w:color w:val="222222"/>
        </w:rPr>
        <w:t>Ntsuas thiab tov cov</w:t>
      </w:r>
      <w:r w:rsidR="006A3990" w:rsidRPr="00590177">
        <w:rPr>
          <w:color w:val="222222"/>
        </w:rPr>
        <w:t xml:space="preserve"> </w:t>
      </w:r>
      <w:del w:id="292" w:author="Acer" w:date="2021-06-10T13:39:00Z">
        <w:r w:rsidR="006A3990" w:rsidRPr="00590177" w:rsidDel="000E0982">
          <w:rPr>
            <w:color w:val="222222"/>
          </w:rPr>
          <w:delText>sour</w:delText>
        </w:r>
      </w:del>
      <w:r w:rsidR="006A3990" w:rsidRPr="00590177">
        <w:rPr>
          <w:color w:val="222222"/>
        </w:rPr>
        <w:t xml:space="preserve"> cream </w:t>
      </w:r>
      <w:ins w:id="293" w:author="Acer" w:date="2021-06-10T13:39:00Z">
        <w:r w:rsidR="000E0982">
          <w:rPr>
            <w:color w:val="222222"/>
          </w:rPr>
          <w:t xml:space="preserve">qaub </w:t>
        </w:r>
      </w:ins>
      <w:r w:rsidRPr="00590177">
        <w:rPr>
          <w:color w:val="222222"/>
        </w:rPr>
        <w:t>los</w:t>
      </w:r>
      <w:ins w:id="294" w:author="Acer" w:date="2021-06-10T13:39:00Z">
        <w:r w:rsidR="000E0982">
          <w:rPr>
            <w:color w:val="222222"/>
          </w:rPr>
          <w:t xml:space="preserve"> </w:t>
        </w:r>
      </w:ins>
      <w:r w:rsidRPr="00590177">
        <w:rPr>
          <w:color w:val="222222"/>
        </w:rPr>
        <w:t>sis</w:t>
      </w:r>
      <w:r w:rsidR="006A3990" w:rsidRPr="00590177">
        <w:rPr>
          <w:color w:val="222222"/>
        </w:rPr>
        <w:t xml:space="preserve"> crema, </w:t>
      </w:r>
      <w:r w:rsidRPr="00590177">
        <w:rPr>
          <w:color w:val="222222"/>
        </w:rPr>
        <w:t>zaub ntxhwb</w:t>
      </w:r>
      <w:r w:rsidR="006A3990" w:rsidRPr="00590177">
        <w:rPr>
          <w:color w:val="222222"/>
        </w:rPr>
        <w:t>,</w:t>
      </w:r>
      <w:r w:rsidRPr="00590177">
        <w:rPr>
          <w:color w:val="222222"/>
        </w:rPr>
        <w:t xml:space="preserve"> kua maj naus,</w:t>
      </w:r>
      <w:r w:rsidR="006A3990" w:rsidRPr="00590177">
        <w:rPr>
          <w:color w:val="222222"/>
        </w:rPr>
        <w:t xml:space="preserve"> </w:t>
      </w:r>
      <w:r w:rsidRPr="00590177">
        <w:rPr>
          <w:color w:val="222222"/>
        </w:rPr>
        <w:t>hmoov kua txob</w:t>
      </w:r>
      <w:r w:rsidR="006A3990" w:rsidRPr="00590177">
        <w:rPr>
          <w:color w:val="222222"/>
        </w:rPr>
        <w:t xml:space="preserve"> (</w:t>
      </w:r>
      <w:r w:rsidRPr="00590177">
        <w:rPr>
          <w:color w:val="222222"/>
        </w:rPr>
        <w:t>yog tias koj siv</w:t>
      </w:r>
      <w:r w:rsidR="006A3990" w:rsidRPr="00590177">
        <w:rPr>
          <w:color w:val="222222"/>
        </w:rPr>
        <w:t xml:space="preserve">), </w:t>
      </w:r>
      <w:r w:rsidRPr="00590177">
        <w:rPr>
          <w:color w:val="222222"/>
        </w:rPr>
        <w:t>hwj txob</w:t>
      </w:r>
      <w:r w:rsidR="006A3990" w:rsidRPr="00590177">
        <w:rPr>
          <w:color w:val="222222"/>
        </w:rPr>
        <w:t xml:space="preserve">, oregano, </w:t>
      </w:r>
      <w:r w:rsidRPr="00590177">
        <w:rPr>
          <w:color w:val="222222"/>
        </w:rPr>
        <w:t>thiab</w:t>
      </w:r>
      <w:r w:rsidR="006A3990" w:rsidRPr="00590177">
        <w:rPr>
          <w:color w:val="222222"/>
        </w:rPr>
        <w:t xml:space="preserve"> </w:t>
      </w:r>
      <w:ins w:id="295" w:author="Acer" w:date="2021-06-10T13:40:00Z">
        <w:r w:rsidR="000E0982">
          <w:rPr>
            <w:color w:val="222222"/>
          </w:rPr>
          <w:t xml:space="preserve">tshuaj </w:t>
        </w:r>
      </w:ins>
      <w:r w:rsidR="006A3990" w:rsidRPr="00590177">
        <w:rPr>
          <w:color w:val="222222"/>
        </w:rPr>
        <w:t>cotija cheese.</w:t>
      </w:r>
      <w:r w:rsidRPr="00590177">
        <w:rPr>
          <w:color w:val="222222"/>
        </w:rPr>
        <w:t xml:space="preserve"> Muab do ua ke.</w:t>
      </w:r>
      <w:r w:rsidR="006A3990" w:rsidRPr="00590177">
        <w:rPr>
          <w:color w:val="222222"/>
        </w:rPr>
        <w:t xml:space="preserve"> </w:t>
      </w:r>
      <w:r w:rsidRPr="00590177">
        <w:rPr>
          <w:color w:val="222222"/>
        </w:rPr>
        <w:t>Noj lauj!</w:t>
      </w:r>
    </w:p>
    <w:p w14:paraId="000000C2" w14:textId="77777777" w:rsidR="008670E4" w:rsidRPr="00590177" w:rsidRDefault="006A3990">
      <w:r w:rsidRPr="00590177">
        <w:br w:type="page"/>
      </w:r>
    </w:p>
    <w:p w14:paraId="000000C3" w14:textId="0A49E1AB" w:rsidR="008670E4" w:rsidRPr="00590177" w:rsidRDefault="009D2FF5">
      <w:pPr>
        <w:rPr>
          <w:b/>
        </w:rPr>
      </w:pPr>
      <w:ins w:id="296" w:author="Acer" w:date="2021-06-10T13:42:00Z">
        <w:r>
          <w:rPr>
            <w:b/>
          </w:rPr>
          <w:lastRenderedPageBreak/>
          <w:t>Cov</w:t>
        </w:r>
      </w:ins>
      <w:del w:id="297" w:author="Acer" w:date="2021-06-10T13:42:00Z">
        <w:r w:rsidR="00D34EC3" w:rsidRPr="00590177" w:rsidDel="009D2FF5">
          <w:rPr>
            <w:b/>
          </w:rPr>
          <w:delText>Ua</w:delText>
        </w:r>
      </w:del>
      <w:r w:rsidR="00D34EC3" w:rsidRPr="00590177">
        <w:rPr>
          <w:b/>
        </w:rPr>
        <w:t xml:space="preserve"> Mov</w:t>
      </w:r>
      <w:ins w:id="298" w:author="Acer" w:date="2021-06-10T13:42:00Z">
        <w:r>
          <w:rPr>
            <w:b/>
          </w:rPr>
          <w:t xml:space="preserve"> </w:t>
        </w:r>
      </w:ins>
      <w:ins w:id="299" w:author="Acer" w:date="2021-06-10T13:43:00Z">
        <w:r>
          <w:rPr>
            <w:b/>
          </w:rPr>
          <w:t>Qab Zib</w:t>
        </w:r>
      </w:ins>
      <w:ins w:id="300" w:author="Acer" w:date="2021-06-10T13:44:00Z">
        <w:r w:rsidR="00510B12">
          <w:rPr>
            <w:b/>
          </w:rPr>
          <w:t xml:space="preserve"> Daj</w:t>
        </w:r>
      </w:ins>
      <w:del w:id="301" w:author="Acer" w:date="2021-06-10T13:42:00Z">
        <w:r w:rsidR="00D34EC3" w:rsidRPr="00590177" w:rsidDel="009D2FF5">
          <w:rPr>
            <w:b/>
          </w:rPr>
          <w:delText xml:space="preserve"> Daj</w:delText>
        </w:r>
      </w:del>
      <w:r w:rsidR="00D34EC3" w:rsidRPr="00590177">
        <w:rPr>
          <w:b/>
        </w:rPr>
        <w:t xml:space="preserve"> </w:t>
      </w:r>
      <w:ins w:id="302" w:author="Acer" w:date="2021-06-10T13:43:00Z">
        <w:r>
          <w:rPr>
            <w:b/>
          </w:rPr>
          <w:t>&amp;</w:t>
        </w:r>
      </w:ins>
      <w:del w:id="303" w:author="Acer" w:date="2021-06-10T13:43:00Z">
        <w:r w:rsidR="00D34EC3" w:rsidRPr="00590177" w:rsidDel="009D2FF5">
          <w:rPr>
            <w:b/>
          </w:rPr>
          <w:delText>thiab</w:delText>
        </w:r>
      </w:del>
      <w:r w:rsidR="00D34EC3" w:rsidRPr="00590177">
        <w:rPr>
          <w:b/>
        </w:rPr>
        <w:t xml:space="preserve"> </w:t>
      </w:r>
      <w:ins w:id="304" w:author="Acer" w:date="2021-06-10T13:43:00Z">
        <w:r>
          <w:rPr>
            <w:b/>
          </w:rPr>
          <w:t xml:space="preserve"> Tus Qauv </w:t>
        </w:r>
      </w:ins>
      <w:r w:rsidR="00D34EC3" w:rsidRPr="00590177">
        <w:rPr>
          <w:b/>
        </w:rPr>
        <w:t xml:space="preserve">Xam Lav Kale </w:t>
      </w:r>
      <w:del w:id="305" w:author="Acer" w:date="2021-06-10T13:43:00Z">
        <w:r w:rsidR="00D34EC3" w:rsidRPr="00590177" w:rsidDel="009D2FF5">
          <w:rPr>
            <w:b/>
          </w:rPr>
          <w:delText>Noj</w:delText>
        </w:r>
      </w:del>
      <w:r w:rsidR="00D34EC3" w:rsidRPr="00590177">
        <w:rPr>
          <w:b/>
        </w:rPr>
        <w:t xml:space="preserve"> (</w:t>
      </w:r>
      <w:r w:rsidR="006A3990" w:rsidRPr="00590177">
        <w:rPr>
          <w:b/>
        </w:rPr>
        <w:t>Brown Rice &amp; Kale Salad Recipe</w:t>
      </w:r>
      <w:r w:rsidR="00D34EC3" w:rsidRPr="00590177">
        <w:rPr>
          <w:b/>
        </w:rPr>
        <w:t>)</w:t>
      </w:r>
    </w:p>
    <w:p w14:paraId="000000C4" w14:textId="0715C8CF" w:rsidR="008670E4" w:rsidRPr="00590177" w:rsidRDefault="003142E5">
      <w:ins w:id="306" w:author="Acer" w:date="2021-06-10T13:43:00Z">
        <w:r>
          <w:t>Khoom</w:t>
        </w:r>
      </w:ins>
      <w:del w:id="307" w:author="Acer" w:date="2021-06-10T13:43:00Z">
        <w:r w:rsidR="0068441C" w:rsidRPr="00590177" w:rsidDel="003142E5">
          <w:delText>Txaus noj</w:delText>
        </w:r>
      </w:del>
      <w:r w:rsidR="006A3990" w:rsidRPr="00590177">
        <w:t xml:space="preserve">: 1 1/2 </w:t>
      </w:r>
      <w:r w:rsidR="0068441C" w:rsidRPr="00590177">
        <w:t>khob</w:t>
      </w:r>
    </w:p>
    <w:p w14:paraId="000000C5" w14:textId="77777777" w:rsidR="008670E4" w:rsidRPr="00590177" w:rsidRDefault="008670E4"/>
    <w:p w14:paraId="000000C6" w14:textId="2365CB2B" w:rsidR="008670E4" w:rsidRPr="00590177" w:rsidRDefault="0068441C">
      <w:r w:rsidRPr="00590177">
        <w:t>Khoom Sib Tov</w:t>
      </w:r>
    </w:p>
    <w:p w14:paraId="000000C7" w14:textId="77777777" w:rsidR="008670E4" w:rsidRPr="00590177" w:rsidRDefault="008670E4"/>
    <w:p w14:paraId="000000C8" w14:textId="0B93B093" w:rsidR="008670E4" w:rsidRPr="00590177" w:rsidRDefault="006A3990">
      <w:r w:rsidRPr="00590177">
        <w:t xml:space="preserve">1 </w:t>
      </w:r>
      <w:r w:rsidR="0068441C" w:rsidRPr="00590177">
        <w:t xml:space="preserve">khob mov daj </w:t>
      </w:r>
    </w:p>
    <w:p w14:paraId="000000C9" w14:textId="0DD13F73" w:rsidR="008670E4" w:rsidRPr="00590177" w:rsidRDefault="006A3990">
      <w:r w:rsidRPr="00590177">
        <w:t xml:space="preserve">1/4 </w:t>
      </w:r>
      <w:r w:rsidR="0068441C" w:rsidRPr="00590177">
        <w:t xml:space="preserve">khob </w:t>
      </w:r>
      <w:r w:rsidRPr="00590177">
        <w:t xml:space="preserve">kale, </w:t>
      </w:r>
      <w:r w:rsidR="0068441C" w:rsidRPr="00590177">
        <w:t xml:space="preserve">muab suam </w:t>
      </w:r>
      <w:r w:rsidRPr="00590177">
        <w:t>(</w:t>
      </w:r>
      <w:r w:rsidR="0068441C" w:rsidRPr="00590177">
        <w:t>los</w:t>
      </w:r>
      <w:ins w:id="308" w:author="Acer" w:date="2021-06-10T13:44:00Z">
        <w:r w:rsidR="00D3009F">
          <w:t xml:space="preserve"> </w:t>
        </w:r>
      </w:ins>
      <w:r w:rsidR="0068441C" w:rsidRPr="00590177">
        <w:t>sis lwm yam zaub xam lav twg los tau</w:t>
      </w:r>
      <w:r w:rsidRPr="00590177">
        <w:t>)</w:t>
      </w:r>
    </w:p>
    <w:p w14:paraId="000000CA" w14:textId="6A895BBA" w:rsidR="008670E4" w:rsidRPr="00590177" w:rsidRDefault="006A3990">
      <w:r w:rsidRPr="00590177">
        <w:t xml:space="preserve">1/4 </w:t>
      </w:r>
      <w:r w:rsidR="00F20940" w:rsidRPr="00590177">
        <w:t xml:space="preserve">kho </w:t>
      </w:r>
      <w:ins w:id="309" w:author="Acer" w:date="2021-06-10T13:44:00Z">
        <w:r w:rsidR="00D3009F">
          <w:t>qos fab ki (</w:t>
        </w:r>
      </w:ins>
      <w:r w:rsidRPr="00590177">
        <w:t>carrots</w:t>
      </w:r>
      <w:ins w:id="310" w:author="Acer" w:date="2021-06-10T13:44:00Z">
        <w:r w:rsidR="00D3009F">
          <w:t>)</w:t>
        </w:r>
      </w:ins>
      <w:r w:rsidRPr="00590177">
        <w:t xml:space="preserve">, </w:t>
      </w:r>
      <w:r w:rsidR="00F20940" w:rsidRPr="00590177">
        <w:t>zom kom mos</w:t>
      </w:r>
    </w:p>
    <w:p w14:paraId="000000CB" w14:textId="360BDB8D" w:rsidR="008670E4" w:rsidRPr="00590177" w:rsidRDefault="006A3990">
      <w:r w:rsidRPr="00590177">
        <w:t xml:space="preserve">1 </w:t>
      </w:r>
      <w:del w:id="311" w:author="Acer" w:date="2021-06-10T13:45:00Z">
        <w:r w:rsidRPr="00590177" w:rsidDel="00D3009F">
          <w:delText xml:space="preserve">Tablespoon </w:delText>
        </w:r>
      </w:del>
      <w:ins w:id="312" w:author="Acer" w:date="2021-06-10T13:45:00Z">
        <w:r w:rsidR="00D3009F">
          <w:t>Diav</w:t>
        </w:r>
        <w:r w:rsidR="00D3009F" w:rsidRPr="00590177">
          <w:t xml:space="preserve"> </w:t>
        </w:r>
      </w:ins>
      <w:r w:rsidR="00F20940" w:rsidRPr="00590177">
        <w:t>dos</w:t>
      </w:r>
    </w:p>
    <w:p w14:paraId="000000CC" w14:textId="6DF10287" w:rsidR="008670E4" w:rsidRPr="00590177" w:rsidRDefault="006A3990">
      <w:r w:rsidRPr="00590177">
        <w:t xml:space="preserve">3 </w:t>
      </w:r>
      <w:r w:rsidR="00F20940" w:rsidRPr="00590177">
        <w:t>ceg zaub ntxhwb</w:t>
      </w:r>
      <w:r w:rsidRPr="00590177">
        <w:t xml:space="preserve">, </w:t>
      </w:r>
      <w:r w:rsidR="00F20940" w:rsidRPr="00590177">
        <w:t xml:space="preserve">hlais kom nyias </w:t>
      </w:r>
      <w:r w:rsidRPr="00590177">
        <w:t>(</w:t>
      </w:r>
      <w:r w:rsidR="00F20940" w:rsidRPr="00590177">
        <w:t>nyob ntawm koj xav tso</w:t>
      </w:r>
      <w:r w:rsidRPr="00590177">
        <w:t>)</w:t>
      </w:r>
    </w:p>
    <w:p w14:paraId="000000CD" w14:textId="4DD8DD65" w:rsidR="008670E4" w:rsidRPr="00590177" w:rsidRDefault="006A3990">
      <w:r w:rsidRPr="00590177">
        <w:t xml:space="preserve">1/4 </w:t>
      </w:r>
      <w:r w:rsidR="00F20940" w:rsidRPr="00590177">
        <w:t>khob</w:t>
      </w:r>
      <w:r w:rsidRPr="00590177">
        <w:t xml:space="preserve"> </w:t>
      </w:r>
      <w:ins w:id="313" w:author="Acer" w:date="2021-06-10T13:45:00Z">
        <w:r w:rsidR="00D3009F">
          <w:t>Kh</w:t>
        </w:r>
      </w:ins>
      <w:ins w:id="314" w:author="Acer" w:date="2021-06-10T13:46:00Z">
        <w:r w:rsidR="00D3009F">
          <w:t>oom Tsim Zib Nta</w:t>
        </w:r>
      </w:ins>
      <w:ins w:id="315" w:author="Acer" w:date="2021-06-10T13:48:00Z">
        <w:r w:rsidR="00636BA8">
          <w:t>b</w:t>
        </w:r>
      </w:ins>
      <w:ins w:id="316" w:author="Acer" w:date="2021-06-10T13:45:00Z">
        <w:r w:rsidR="00D3009F">
          <w:t>(</w:t>
        </w:r>
      </w:ins>
      <w:r w:rsidRPr="00590177">
        <w:t>Honey Soy Dressing</w:t>
      </w:r>
      <w:ins w:id="317" w:author="Acer" w:date="2021-06-10T13:45:00Z">
        <w:r w:rsidR="00D3009F">
          <w:t>)</w:t>
        </w:r>
      </w:ins>
    </w:p>
    <w:p w14:paraId="000000CE" w14:textId="77777777" w:rsidR="008670E4" w:rsidRPr="00590177" w:rsidRDefault="008670E4"/>
    <w:p w14:paraId="6C28B0E8" w14:textId="57B0D10A" w:rsidR="004008D6" w:rsidRPr="00590177" w:rsidRDefault="004008D6" w:rsidP="004008D6">
      <w:r w:rsidRPr="00590177">
        <w:t xml:space="preserve">Lus </w:t>
      </w:r>
      <w:del w:id="318" w:author="Acer" w:date="2021-06-10T13:46:00Z">
        <w:r w:rsidRPr="00590177" w:rsidDel="00FC50F7">
          <w:delText xml:space="preserve">Taw </w:delText>
        </w:r>
      </w:del>
      <w:r w:rsidRPr="00590177">
        <w:t>Qhia Rau Cov Neeg Laus</w:t>
      </w:r>
    </w:p>
    <w:p w14:paraId="000000D0" w14:textId="38D32C0D" w:rsidR="008670E4" w:rsidRPr="00590177" w:rsidRDefault="00913569">
      <w:r w:rsidRPr="00590177">
        <w:t>Saib xyuas thiab pab seb cheem tsum kev pab twg.</w:t>
      </w:r>
    </w:p>
    <w:p w14:paraId="000000D1" w14:textId="77777777" w:rsidR="008670E4" w:rsidRPr="00590177" w:rsidRDefault="008670E4"/>
    <w:p w14:paraId="6CFE9074" w14:textId="0D7088D1" w:rsidR="00E34807" w:rsidRPr="00590177" w:rsidRDefault="00E34807" w:rsidP="00E34807">
      <w:r w:rsidRPr="00590177">
        <w:t xml:space="preserve">Lus </w:t>
      </w:r>
      <w:del w:id="319" w:author="Acer" w:date="2021-06-10T13:46:00Z">
        <w:r w:rsidRPr="00590177" w:rsidDel="00765426">
          <w:delText xml:space="preserve">Taw </w:delText>
        </w:r>
      </w:del>
      <w:r w:rsidRPr="00590177">
        <w:t>Qhia Rau Cov Menyuam Yaus</w:t>
      </w:r>
    </w:p>
    <w:p w14:paraId="000000D3" w14:textId="71CDEBF8" w:rsidR="008670E4" w:rsidRPr="00590177" w:rsidRDefault="00913569">
      <w:pPr>
        <w:numPr>
          <w:ilvl w:val="0"/>
          <w:numId w:val="6"/>
        </w:numPr>
        <w:spacing w:before="240"/>
        <w:rPr>
          <w:color w:val="222222"/>
        </w:rPr>
      </w:pPr>
      <w:r w:rsidRPr="00590177">
        <w:rPr>
          <w:color w:val="222222"/>
        </w:rPr>
        <w:t>Siv tej riam yas lossis koj txhais tes los muab cov zaub kale dua, cov dos, thiab zaub ntxhwb hlais kom me. Muab tso rau ib lub tais me.</w:t>
      </w:r>
    </w:p>
    <w:p w14:paraId="000000D4" w14:textId="2470CF64" w:rsidR="008670E4" w:rsidRPr="00590177" w:rsidRDefault="00913569">
      <w:pPr>
        <w:numPr>
          <w:ilvl w:val="0"/>
          <w:numId w:val="6"/>
        </w:numPr>
        <w:rPr>
          <w:color w:val="222222"/>
        </w:rPr>
      </w:pPr>
      <w:r w:rsidRPr="00590177">
        <w:rPr>
          <w:color w:val="222222"/>
        </w:rPr>
        <w:t xml:space="preserve">Siv ib lub twj kuam cov </w:t>
      </w:r>
      <w:ins w:id="320" w:author="Acer" w:date="2021-06-10T13:47:00Z">
        <w:r w:rsidR="001C336A">
          <w:rPr>
            <w:color w:val="222222"/>
          </w:rPr>
          <w:t>qos fab ki (</w:t>
        </w:r>
      </w:ins>
      <w:r w:rsidRPr="00590177">
        <w:rPr>
          <w:color w:val="222222"/>
        </w:rPr>
        <w:t>carrot</w:t>
      </w:r>
      <w:ins w:id="321" w:author="Acer" w:date="2021-06-10T13:47:00Z">
        <w:r w:rsidR="001C336A">
          <w:rPr>
            <w:color w:val="222222"/>
          </w:rPr>
          <w:t>)</w:t>
        </w:r>
      </w:ins>
      <w:r w:rsidRPr="00590177">
        <w:rPr>
          <w:color w:val="222222"/>
        </w:rPr>
        <w:t xml:space="preserve"> kom mos ces muab ntxiv nrog cov zaub nyob hauv lub tais. </w:t>
      </w:r>
    </w:p>
    <w:p w14:paraId="000000D5" w14:textId="0D57C3C1" w:rsidR="008670E4" w:rsidRPr="00590177" w:rsidRDefault="00913569">
      <w:pPr>
        <w:numPr>
          <w:ilvl w:val="0"/>
          <w:numId w:val="6"/>
        </w:numPr>
        <w:rPr>
          <w:color w:val="222222"/>
        </w:rPr>
      </w:pPr>
      <w:r w:rsidRPr="00590177">
        <w:rPr>
          <w:color w:val="222222"/>
        </w:rPr>
        <w:t>Hauv ib lub tais loj, muab cov mov thiab cov zaub sib xyaw ua ke.</w:t>
      </w:r>
    </w:p>
    <w:p w14:paraId="000000D6" w14:textId="6DEC60B3" w:rsidR="008670E4" w:rsidRPr="00590177" w:rsidRDefault="00913569">
      <w:pPr>
        <w:numPr>
          <w:ilvl w:val="0"/>
          <w:numId w:val="6"/>
        </w:numPr>
        <w:rPr>
          <w:color w:val="222222"/>
        </w:rPr>
      </w:pPr>
      <w:r w:rsidRPr="00590177">
        <w:rPr>
          <w:color w:val="222222"/>
        </w:rPr>
        <w:t>Tov cov</w:t>
      </w:r>
      <w:r w:rsidR="006A3990" w:rsidRPr="00590177">
        <w:rPr>
          <w:color w:val="222222"/>
        </w:rPr>
        <w:t xml:space="preserve"> </w:t>
      </w:r>
      <w:ins w:id="322" w:author="Acer" w:date="2021-06-10T13:48:00Z">
        <w:r w:rsidR="00636BA8">
          <w:rPr>
            <w:color w:val="222222"/>
          </w:rPr>
          <w:t>Zib Ntab(</w:t>
        </w:r>
      </w:ins>
      <w:r w:rsidR="006A3990" w:rsidRPr="00590177">
        <w:rPr>
          <w:color w:val="222222"/>
        </w:rPr>
        <w:t>Honey Soy Dressing</w:t>
      </w:r>
      <w:ins w:id="323" w:author="Acer" w:date="2021-06-10T13:48:00Z">
        <w:r w:rsidR="00636BA8">
          <w:rPr>
            <w:color w:val="222222"/>
          </w:rPr>
          <w:t>)</w:t>
        </w:r>
      </w:ins>
      <w:r w:rsidR="006A3990" w:rsidRPr="00590177">
        <w:rPr>
          <w:color w:val="222222"/>
        </w:rPr>
        <w:t xml:space="preserve"> </w:t>
      </w:r>
      <w:r w:rsidRPr="00590177">
        <w:rPr>
          <w:color w:val="222222"/>
        </w:rPr>
        <w:t>ces muab sib xyaw.</w:t>
      </w:r>
    </w:p>
    <w:p w14:paraId="000000D7" w14:textId="4E6A6450" w:rsidR="008670E4" w:rsidRPr="00590177" w:rsidRDefault="00913569">
      <w:pPr>
        <w:numPr>
          <w:ilvl w:val="0"/>
          <w:numId w:val="6"/>
        </w:numPr>
        <w:spacing w:after="240"/>
        <w:rPr>
          <w:color w:val="222222"/>
        </w:rPr>
      </w:pPr>
      <w:r w:rsidRPr="00590177">
        <w:rPr>
          <w:color w:val="222222"/>
        </w:rPr>
        <w:t xml:space="preserve">Muab </w:t>
      </w:r>
      <w:ins w:id="324" w:author="Acer" w:date="2021-06-10T13:49:00Z">
        <w:r w:rsidR="00626D5C">
          <w:rPr>
            <w:color w:val="222222"/>
          </w:rPr>
          <w:t>htiab txaus siab</w:t>
        </w:r>
      </w:ins>
      <w:del w:id="325" w:author="Acer" w:date="2021-06-10T13:49:00Z">
        <w:r w:rsidRPr="00590177" w:rsidDel="00626D5C">
          <w:rPr>
            <w:color w:val="222222"/>
          </w:rPr>
          <w:delText>rau noj lauj</w:delText>
        </w:r>
      </w:del>
      <w:r w:rsidRPr="00590177">
        <w:rPr>
          <w:color w:val="222222"/>
        </w:rPr>
        <w:t>!</w:t>
      </w:r>
    </w:p>
    <w:p w14:paraId="000000D8" w14:textId="77777777" w:rsidR="008670E4" w:rsidRPr="00590177" w:rsidRDefault="006A3990">
      <w:pPr>
        <w:spacing w:before="240" w:after="240"/>
        <w:rPr>
          <w:color w:val="222222"/>
        </w:rPr>
      </w:pPr>
      <w:r w:rsidRPr="00590177">
        <w:br w:type="page"/>
      </w:r>
    </w:p>
    <w:p w14:paraId="000000D9" w14:textId="18CA7E4B" w:rsidR="008670E4" w:rsidRPr="00590177" w:rsidRDefault="009864B9">
      <w:pPr>
        <w:rPr>
          <w:b/>
          <w:color w:val="222222"/>
        </w:rPr>
      </w:pPr>
      <w:ins w:id="326" w:author="Acer" w:date="2021-06-10T13:50:00Z">
        <w:r>
          <w:rPr>
            <w:b/>
            <w:color w:val="222222"/>
          </w:rPr>
          <w:lastRenderedPageBreak/>
          <w:t xml:space="preserve">Tus Qauv Ua </w:t>
        </w:r>
        <w:r w:rsidRPr="00590177">
          <w:rPr>
            <w:b/>
            <w:color w:val="222222"/>
          </w:rPr>
          <w:t xml:space="preserve">Xam Lav </w:t>
        </w:r>
      </w:ins>
      <w:del w:id="327" w:author="Acer" w:date="2021-06-10T13:50:00Z">
        <w:r w:rsidR="006D15D5" w:rsidRPr="00590177" w:rsidDel="009864B9">
          <w:rPr>
            <w:b/>
            <w:color w:val="222222"/>
          </w:rPr>
          <w:delText>Ua</w:delText>
        </w:r>
      </w:del>
      <w:r w:rsidR="006D15D5" w:rsidRPr="00590177">
        <w:rPr>
          <w:b/>
          <w:color w:val="222222"/>
        </w:rPr>
        <w:t xml:space="preserve"> Mij Soba </w:t>
      </w:r>
      <w:del w:id="328" w:author="Acer" w:date="2021-06-10T13:50:00Z">
        <w:r w:rsidR="006D15D5" w:rsidRPr="00590177" w:rsidDel="009864B9">
          <w:rPr>
            <w:b/>
            <w:color w:val="222222"/>
          </w:rPr>
          <w:delText>Xam Lav Noj</w:delText>
        </w:r>
      </w:del>
      <w:r w:rsidR="006D15D5" w:rsidRPr="00590177">
        <w:rPr>
          <w:b/>
          <w:color w:val="222222"/>
        </w:rPr>
        <w:t xml:space="preserve"> (</w:t>
      </w:r>
      <w:r w:rsidR="006A3990" w:rsidRPr="00590177">
        <w:rPr>
          <w:b/>
          <w:color w:val="222222"/>
        </w:rPr>
        <w:t>Soba Noodle Salad Recipe</w:t>
      </w:r>
      <w:r w:rsidR="006D15D5" w:rsidRPr="00590177">
        <w:rPr>
          <w:b/>
          <w:color w:val="222222"/>
        </w:rPr>
        <w:t>)</w:t>
      </w:r>
    </w:p>
    <w:p w14:paraId="000000DA" w14:textId="676E863B" w:rsidR="008670E4" w:rsidRPr="00590177" w:rsidRDefault="007D7F74">
      <w:pPr>
        <w:rPr>
          <w:color w:val="222222"/>
        </w:rPr>
      </w:pPr>
      <w:ins w:id="329" w:author="Acer" w:date="2021-06-10T13:51:00Z">
        <w:r>
          <w:rPr>
            <w:color w:val="222222"/>
          </w:rPr>
          <w:t>Khoom</w:t>
        </w:r>
      </w:ins>
      <w:del w:id="330" w:author="Acer" w:date="2021-06-10T13:51:00Z">
        <w:r w:rsidR="00C77FA3" w:rsidRPr="00590177" w:rsidDel="007D7F74">
          <w:rPr>
            <w:color w:val="222222"/>
          </w:rPr>
          <w:delText>Txaus noj</w:delText>
        </w:r>
      </w:del>
      <w:r w:rsidR="006A3990" w:rsidRPr="00590177">
        <w:rPr>
          <w:color w:val="222222"/>
        </w:rPr>
        <w:t xml:space="preserve">: 6-8 </w:t>
      </w:r>
      <w:r w:rsidR="00C77FA3" w:rsidRPr="00590177">
        <w:rPr>
          <w:color w:val="222222"/>
        </w:rPr>
        <w:t>khob</w:t>
      </w:r>
    </w:p>
    <w:p w14:paraId="000000DB" w14:textId="52672E1F" w:rsidR="008670E4" w:rsidRPr="00590177" w:rsidRDefault="00E67F40">
      <w:pPr>
        <w:spacing w:before="240" w:after="240"/>
        <w:rPr>
          <w:color w:val="222222"/>
        </w:rPr>
      </w:pPr>
      <w:r w:rsidRPr="00590177">
        <w:rPr>
          <w:color w:val="222222"/>
        </w:rPr>
        <w:t>Khoom Sib Tov</w:t>
      </w:r>
    </w:p>
    <w:p w14:paraId="000000DC" w14:textId="5CA59314" w:rsidR="008670E4" w:rsidRPr="00590177" w:rsidRDefault="006A3990">
      <w:pPr>
        <w:rPr>
          <w:color w:val="222222"/>
        </w:rPr>
      </w:pPr>
      <w:r w:rsidRPr="00590177">
        <w:rPr>
          <w:color w:val="222222"/>
        </w:rPr>
        <w:t xml:space="preserve">13 </w:t>
      </w:r>
      <w:ins w:id="331" w:author="Acer" w:date="2021-06-10T13:51:00Z">
        <w:r w:rsidR="000A1D14">
          <w:rPr>
            <w:color w:val="222222"/>
          </w:rPr>
          <w:t>ooj(</w:t>
        </w:r>
      </w:ins>
      <w:r w:rsidRPr="00590177">
        <w:rPr>
          <w:color w:val="222222"/>
        </w:rPr>
        <w:t>ounces</w:t>
      </w:r>
      <w:ins w:id="332" w:author="Acer" w:date="2021-06-10T13:52:00Z">
        <w:r w:rsidR="000A1D14">
          <w:rPr>
            <w:color w:val="222222"/>
          </w:rPr>
          <w:t>)</w:t>
        </w:r>
      </w:ins>
      <w:r w:rsidRPr="00590177">
        <w:rPr>
          <w:color w:val="222222"/>
        </w:rPr>
        <w:t xml:space="preserve"> </w:t>
      </w:r>
      <w:r w:rsidR="00E67F40" w:rsidRPr="00590177">
        <w:rPr>
          <w:color w:val="222222"/>
        </w:rPr>
        <w:t>cov mij soba uas qhuav lawm</w:t>
      </w:r>
    </w:p>
    <w:p w14:paraId="000000DD" w14:textId="5A198320" w:rsidR="008670E4" w:rsidRPr="00590177" w:rsidRDefault="006A3990">
      <w:pPr>
        <w:rPr>
          <w:color w:val="222222"/>
        </w:rPr>
      </w:pPr>
      <w:r w:rsidRPr="00590177">
        <w:rPr>
          <w:color w:val="222222"/>
        </w:rPr>
        <w:t xml:space="preserve">1 </w:t>
      </w:r>
      <w:r w:rsidR="00E67F40" w:rsidRPr="00590177">
        <w:rPr>
          <w:color w:val="222222"/>
        </w:rPr>
        <w:t>khob zaub (seasonal vegetables)</w:t>
      </w:r>
      <w:r w:rsidRPr="00590177">
        <w:rPr>
          <w:color w:val="222222"/>
        </w:rPr>
        <w:t>,</w:t>
      </w:r>
      <w:r w:rsidR="00E67F40" w:rsidRPr="00590177">
        <w:rPr>
          <w:color w:val="222222"/>
        </w:rPr>
        <w:t xml:space="preserve"> muab hlais kom me</w:t>
      </w:r>
      <w:r w:rsidRPr="00590177">
        <w:rPr>
          <w:color w:val="222222"/>
        </w:rPr>
        <w:t>*</w:t>
      </w:r>
    </w:p>
    <w:p w14:paraId="000000DE" w14:textId="0B994092" w:rsidR="008670E4" w:rsidRPr="00590177" w:rsidRDefault="006A3990">
      <w:pPr>
        <w:rPr>
          <w:color w:val="222222"/>
        </w:rPr>
      </w:pPr>
      <w:r w:rsidRPr="00590177">
        <w:rPr>
          <w:color w:val="222222"/>
        </w:rPr>
        <w:t xml:space="preserve">1 </w:t>
      </w:r>
      <w:r w:rsidR="00E67F40" w:rsidRPr="00590177">
        <w:rPr>
          <w:color w:val="222222"/>
        </w:rPr>
        <w:t>lub dib</w:t>
      </w:r>
      <w:r w:rsidRPr="00590177">
        <w:rPr>
          <w:color w:val="222222"/>
        </w:rPr>
        <w:t>,</w:t>
      </w:r>
      <w:r w:rsidR="00E67F40" w:rsidRPr="00590177">
        <w:rPr>
          <w:color w:val="222222"/>
        </w:rPr>
        <w:t xml:space="preserve"> hlais kom nyias</w:t>
      </w:r>
    </w:p>
    <w:p w14:paraId="000000DF" w14:textId="448FA7E1" w:rsidR="008670E4" w:rsidRPr="00590177" w:rsidRDefault="006A3990">
      <w:pPr>
        <w:rPr>
          <w:color w:val="222222"/>
        </w:rPr>
      </w:pPr>
      <w:r w:rsidRPr="00590177">
        <w:rPr>
          <w:color w:val="222222"/>
        </w:rPr>
        <w:t xml:space="preserve">5 </w:t>
      </w:r>
      <w:r w:rsidR="00E67F40" w:rsidRPr="00590177">
        <w:rPr>
          <w:color w:val="222222"/>
        </w:rPr>
        <w:t>dos, muab hlais</w:t>
      </w:r>
    </w:p>
    <w:p w14:paraId="000000E0" w14:textId="4976B8B3" w:rsidR="008670E4" w:rsidRPr="00590177" w:rsidRDefault="006A3990">
      <w:pPr>
        <w:rPr>
          <w:color w:val="222222"/>
        </w:rPr>
      </w:pPr>
      <w:r w:rsidRPr="00590177">
        <w:rPr>
          <w:color w:val="222222"/>
        </w:rPr>
        <w:t xml:space="preserve">1 </w:t>
      </w:r>
      <w:r w:rsidR="00E67F40" w:rsidRPr="00590177">
        <w:rPr>
          <w:color w:val="222222"/>
        </w:rPr>
        <w:t>tes</w:t>
      </w:r>
      <w:r w:rsidR="007F5906" w:rsidRPr="00590177">
        <w:rPr>
          <w:color w:val="222222"/>
        </w:rPr>
        <w:t xml:space="preserve"> zaub ntxhwb</w:t>
      </w:r>
      <w:r w:rsidRPr="00590177">
        <w:rPr>
          <w:color w:val="222222"/>
        </w:rPr>
        <w:t xml:space="preserve">, </w:t>
      </w:r>
      <w:r w:rsidR="007F5906" w:rsidRPr="00590177">
        <w:rPr>
          <w:color w:val="222222"/>
        </w:rPr>
        <w:t>muab hlais –</w:t>
      </w:r>
      <w:r w:rsidRPr="00590177">
        <w:rPr>
          <w:color w:val="222222"/>
        </w:rPr>
        <w:t xml:space="preserve"> </w:t>
      </w:r>
      <w:r w:rsidR="007F5906" w:rsidRPr="00590177">
        <w:rPr>
          <w:color w:val="222222"/>
        </w:rPr>
        <w:t xml:space="preserve">li ntawm </w:t>
      </w:r>
      <w:r w:rsidRPr="00590177">
        <w:rPr>
          <w:color w:val="222222"/>
        </w:rPr>
        <w:t xml:space="preserve">1/2 </w:t>
      </w:r>
      <w:r w:rsidR="007F5906" w:rsidRPr="00590177">
        <w:rPr>
          <w:color w:val="222222"/>
        </w:rPr>
        <w:t>khob</w:t>
      </w:r>
    </w:p>
    <w:p w14:paraId="000000E1" w14:textId="527DF9DB" w:rsidR="008670E4" w:rsidRPr="00590177" w:rsidRDefault="006A3990">
      <w:pPr>
        <w:rPr>
          <w:color w:val="222222"/>
        </w:rPr>
      </w:pPr>
      <w:r w:rsidRPr="00590177">
        <w:rPr>
          <w:color w:val="222222"/>
        </w:rPr>
        <w:t xml:space="preserve">1 </w:t>
      </w:r>
      <w:ins w:id="333" w:author="Acer" w:date="2021-06-10T13:52:00Z">
        <w:r w:rsidR="000A1D14">
          <w:rPr>
            <w:color w:val="222222"/>
          </w:rPr>
          <w:t>qos fab ki (</w:t>
        </w:r>
      </w:ins>
      <w:r w:rsidRPr="00590177">
        <w:rPr>
          <w:color w:val="222222"/>
        </w:rPr>
        <w:t>carrot</w:t>
      </w:r>
      <w:ins w:id="334" w:author="Acer" w:date="2021-06-10T13:52:00Z">
        <w:r w:rsidR="000A1D14">
          <w:rPr>
            <w:color w:val="222222"/>
          </w:rPr>
          <w:t>)</w:t>
        </w:r>
      </w:ins>
      <w:r w:rsidRPr="00590177">
        <w:rPr>
          <w:color w:val="222222"/>
        </w:rPr>
        <w:t xml:space="preserve">, </w:t>
      </w:r>
      <w:r w:rsidR="007F5906" w:rsidRPr="00590177">
        <w:rPr>
          <w:color w:val="222222"/>
        </w:rPr>
        <w:t>muab zom kom mos</w:t>
      </w:r>
      <w:r w:rsidRPr="00590177">
        <w:rPr>
          <w:color w:val="222222"/>
        </w:rPr>
        <w:t xml:space="preserve"> </w:t>
      </w:r>
      <w:r w:rsidR="007F5906" w:rsidRPr="00590177">
        <w:rPr>
          <w:color w:val="222222"/>
        </w:rPr>
        <w:t>–</w:t>
      </w:r>
      <w:r w:rsidRPr="00590177">
        <w:rPr>
          <w:color w:val="222222"/>
        </w:rPr>
        <w:t xml:space="preserve"> </w:t>
      </w:r>
      <w:r w:rsidR="007F5906" w:rsidRPr="00590177">
        <w:rPr>
          <w:color w:val="222222"/>
        </w:rPr>
        <w:t xml:space="preserve">li ntawm </w:t>
      </w:r>
      <w:r w:rsidRPr="00590177">
        <w:rPr>
          <w:color w:val="222222"/>
        </w:rPr>
        <w:t xml:space="preserve">1 </w:t>
      </w:r>
      <w:r w:rsidR="007F5906" w:rsidRPr="00590177">
        <w:rPr>
          <w:color w:val="222222"/>
        </w:rPr>
        <w:t>khob</w:t>
      </w:r>
    </w:p>
    <w:p w14:paraId="000000E2" w14:textId="006AD21D" w:rsidR="008670E4" w:rsidRPr="00590177" w:rsidRDefault="006A3990">
      <w:pPr>
        <w:rPr>
          <w:color w:val="222222"/>
        </w:rPr>
      </w:pPr>
      <w:r w:rsidRPr="00590177">
        <w:rPr>
          <w:color w:val="222222"/>
        </w:rPr>
        <w:t xml:space="preserve">1/2 </w:t>
      </w:r>
      <w:r w:rsidR="00232454" w:rsidRPr="00590177">
        <w:rPr>
          <w:color w:val="222222"/>
        </w:rPr>
        <w:t>lub taub hau zaub qhwv me me</w:t>
      </w:r>
      <w:r w:rsidRPr="00590177">
        <w:rPr>
          <w:color w:val="222222"/>
        </w:rPr>
        <w:t xml:space="preserve">, </w:t>
      </w:r>
      <w:r w:rsidR="00232454" w:rsidRPr="00590177">
        <w:rPr>
          <w:color w:val="222222"/>
        </w:rPr>
        <w:t xml:space="preserve">muab </w:t>
      </w:r>
      <w:r w:rsidR="00451573" w:rsidRPr="00590177">
        <w:rPr>
          <w:color w:val="222222"/>
        </w:rPr>
        <w:t xml:space="preserve">zom </w:t>
      </w:r>
      <w:r w:rsidR="00232454" w:rsidRPr="00590177">
        <w:rPr>
          <w:color w:val="222222"/>
        </w:rPr>
        <w:t>kom mos</w:t>
      </w:r>
      <w:r w:rsidRPr="00590177">
        <w:rPr>
          <w:color w:val="222222"/>
        </w:rPr>
        <w:t xml:space="preserve"> </w:t>
      </w:r>
      <w:r w:rsidR="00232454" w:rsidRPr="00590177">
        <w:rPr>
          <w:color w:val="222222"/>
        </w:rPr>
        <w:t>–</w:t>
      </w:r>
      <w:r w:rsidRPr="00590177">
        <w:rPr>
          <w:color w:val="222222"/>
        </w:rPr>
        <w:t xml:space="preserve"> </w:t>
      </w:r>
      <w:r w:rsidR="00232454" w:rsidRPr="00590177">
        <w:rPr>
          <w:color w:val="222222"/>
        </w:rPr>
        <w:t>li ntawm</w:t>
      </w:r>
      <w:r w:rsidRPr="00590177">
        <w:rPr>
          <w:color w:val="222222"/>
        </w:rPr>
        <w:t xml:space="preserve"> 2 </w:t>
      </w:r>
      <w:r w:rsidR="00232454" w:rsidRPr="00590177">
        <w:rPr>
          <w:color w:val="222222"/>
        </w:rPr>
        <w:t>khob</w:t>
      </w:r>
    </w:p>
    <w:p w14:paraId="000000E3" w14:textId="1329B3A6" w:rsidR="008670E4" w:rsidRPr="00590177" w:rsidRDefault="006A3990">
      <w:pPr>
        <w:rPr>
          <w:color w:val="222222"/>
        </w:rPr>
      </w:pPr>
      <w:r w:rsidRPr="00590177">
        <w:rPr>
          <w:color w:val="222222"/>
        </w:rPr>
        <w:t xml:space="preserve">1 </w:t>
      </w:r>
      <w:r w:rsidR="00232454" w:rsidRPr="00590177">
        <w:rPr>
          <w:color w:val="222222"/>
        </w:rPr>
        <w:t xml:space="preserve">khob </w:t>
      </w:r>
      <w:ins w:id="335" w:author="Acer" w:date="2021-06-10T13:53:00Z">
        <w:r w:rsidR="000A1D14" w:rsidRPr="000A1D14">
          <w:rPr>
            <w:color w:val="222222"/>
          </w:rPr>
          <w:t>Noob hnav Txiv Qaub hnav ris tsho</w:t>
        </w:r>
        <w:r w:rsidR="000A1D14" w:rsidRPr="000A1D14">
          <w:rPr>
            <w:color w:val="222222"/>
          </w:rPr>
          <w:t xml:space="preserve"> </w:t>
        </w:r>
        <w:r w:rsidR="000A1D14">
          <w:rPr>
            <w:color w:val="222222"/>
          </w:rPr>
          <w:t>(</w:t>
        </w:r>
      </w:ins>
      <w:r w:rsidRPr="00590177">
        <w:rPr>
          <w:color w:val="222222"/>
        </w:rPr>
        <w:t>Sesame Lime Dressing</w:t>
      </w:r>
      <w:ins w:id="336" w:author="Acer" w:date="2021-06-10T13:53:00Z">
        <w:r w:rsidR="000A1D14">
          <w:rPr>
            <w:color w:val="222222"/>
          </w:rPr>
          <w:t>)</w:t>
        </w:r>
      </w:ins>
      <w:del w:id="337" w:author="Acer" w:date="2021-06-10T13:53:00Z">
        <w:r w:rsidRPr="00590177" w:rsidDel="000A1D14">
          <w:rPr>
            <w:color w:val="222222"/>
          </w:rPr>
          <w:delText xml:space="preserve"> </w:delText>
        </w:r>
      </w:del>
    </w:p>
    <w:p w14:paraId="000000E4" w14:textId="3A009DD7" w:rsidR="008670E4" w:rsidRPr="00590177" w:rsidRDefault="006A3990">
      <w:pPr>
        <w:rPr>
          <w:color w:val="222222"/>
        </w:rPr>
      </w:pPr>
      <w:r w:rsidRPr="00590177">
        <w:rPr>
          <w:color w:val="222222"/>
        </w:rPr>
        <w:t>*</w:t>
      </w:r>
      <w:r w:rsidR="00FC1A9D" w:rsidRPr="00590177">
        <w:rPr>
          <w:color w:val="222222"/>
        </w:rPr>
        <w:t xml:space="preserve">cov zaub raws caij nyoog </w:t>
      </w:r>
      <w:ins w:id="338" w:author="Acer" w:date="2021-06-10T13:53:00Z">
        <w:r w:rsidR="00876288" w:rsidRPr="00876288">
          <w:rPr>
            <w:color w:val="222222"/>
          </w:rPr>
          <w:t>caij ntuj zaub</w:t>
        </w:r>
      </w:ins>
      <w:del w:id="339" w:author="Acer" w:date="2021-06-10T13:53:00Z">
        <w:r w:rsidRPr="00590177" w:rsidDel="00876288">
          <w:rPr>
            <w:color w:val="222222"/>
          </w:rPr>
          <w:delText>seasonal vegetable</w:delText>
        </w:r>
      </w:del>
      <w:r w:rsidRPr="00590177">
        <w:rPr>
          <w:color w:val="222222"/>
        </w:rPr>
        <w:t xml:space="preserve">: 2 </w:t>
      </w:r>
      <w:r w:rsidR="00FC1A9D" w:rsidRPr="00590177">
        <w:rPr>
          <w:color w:val="222222"/>
        </w:rPr>
        <w:t>lub zucchini thaum txog caij sov</w:t>
      </w:r>
      <w:r w:rsidRPr="00590177">
        <w:rPr>
          <w:color w:val="222222"/>
        </w:rPr>
        <w:t>, 2</w:t>
      </w:r>
      <w:r w:rsidR="00FC1A9D" w:rsidRPr="00590177">
        <w:rPr>
          <w:color w:val="222222"/>
        </w:rPr>
        <w:t xml:space="preserve"> lub kua txob phawv thaum caij nplooj zeeg</w:t>
      </w:r>
    </w:p>
    <w:p w14:paraId="51DC86A4" w14:textId="77777777" w:rsidR="004008D6" w:rsidRPr="00590177" w:rsidRDefault="004008D6" w:rsidP="004008D6"/>
    <w:p w14:paraId="7017ABF0" w14:textId="767904A0" w:rsidR="004008D6" w:rsidRPr="00590177" w:rsidRDefault="004008D6" w:rsidP="004008D6">
      <w:r w:rsidRPr="00590177">
        <w:t xml:space="preserve">Lus </w:t>
      </w:r>
      <w:del w:id="340" w:author="Acer" w:date="2021-06-10T13:53:00Z">
        <w:r w:rsidRPr="00590177" w:rsidDel="00916845">
          <w:delText xml:space="preserve">Taw </w:delText>
        </w:r>
      </w:del>
      <w:r w:rsidRPr="00590177">
        <w:t>Qhia Rau Cov Neeg Laus</w:t>
      </w:r>
    </w:p>
    <w:p w14:paraId="18BF5DF6" w14:textId="77777777" w:rsidR="004008D6" w:rsidRPr="00590177" w:rsidRDefault="004008D6" w:rsidP="004008D6"/>
    <w:p w14:paraId="000000E6" w14:textId="33CA38A8" w:rsidR="008670E4" w:rsidRPr="00590177" w:rsidRDefault="00D40DAF">
      <w:pPr>
        <w:numPr>
          <w:ilvl w:val="0"/>
          <w:numId w:val="12"/>
        </w:numPr>
        <w:rPr>
          <w:color w:val="222222"/>
        </w:rPr>
      </w:pPr>
      <w:r w:rsidRPr="00590177">
        <w:rPr>
          <w:color w:val="222222"/>
        </w:rPr>
        <w:t>Muab dej kub rhaub hauv ib lub lauj kaub loj, ces muab cov mij soba tso rau hauv thiab cia kom npau raws li cov lus qhia ntawm nws lub hnab ntim mij hais, los</w:t>
      </w:r>
      <w:ins w:id="341" w:author="Acer" w:date="2021-06-10T13:54:00Z">
        <w:r w:rsidR="003C1AFE">
          <w:rPr>
            <w:color w:val="222222"/>
          </w:rPr>
          <w:t xml:space="preserve"> </w:t>
        </w:r>
      </w:ins>
      <w:r w:rsidRPr="00590177">
        <w:rPr>
          <w:color w:val="222222"/>
        </w:rPr>
        <w:t>sis hau kom cov mij muas tuaj. Ua zoo saib thiab muab do tas li.</w:t>
      </w:r>
      <w:r w:rsidR="006A3990" w:rsidRPr="00590177">
        <w:rPr>
          <w:color w:val="222222"/>
        </w:rPr>
        <w:t xml:space="preserve"> </w:t>
      </w:r>
    </w:p>
    <w:p w14:paraId="000000E8" w14:textId="3F3BE857" w:rsidR="008670E4" w:rsidRPr="00590177" w:rsidRDefault="00D40DAF" w:rsidP="00D40DAF">
      <w:pPr>
        <w:numPr>
          <w:ilvl w:val="0"/>
          <w:numId w:val="12"/>
        </w:numPr>
        <w:rPr>
          <w:color w:val="222222"/>
        </w:rPr>
      </w:pPr>
      <w:r w:rsidRPr="00590177">
        <w:rPr>
          <w:color w:val="222222"/>
        </w:rPr>
        <w:t>Hliv cov dej pov tseg ces muab dej txias los yaug cov mij. Muab tso cia ib pliag mam siv.</w:t>
      </w:r>
    </w:p>
    <w:p w14:paraId="48A7EB5E" w14:textId="77777777" w:rsidR="00D40DAF" w:rsidRPr="00590177" w:rsidRDefault="00D40DAF" w:rsidP="00D40DAF">
      <w:pPr>
        <w:ind w:left="720"/>
        <w:rPr>
          <w:color w:val="222222"/>
        </w:rPr>
      </w:pPr>
    </w:p>
    <w:p w14:paraId="7CF89EDC" w14:textId="7529BACB" w:rsidR="00E34807" w:rsidRPr="00590177" w:rsidRDefault="00E34807" w:rsidP="00E34807">
      <w:r w:rsidRPr="00590177">
        <w:t xml:space="preserve">Lus </w:t>
      </w:r>
      <w:del w:id="342" w:author="Acer" w:date="2021-06-10T13:54:00Z">
        <w:r w:rsidRPr="00590177" w:rsidDel="003C1AFE">
          <w:delText xml:space="preserve">Taw </w:delText>
        </w:r>
      </w:del>
      <w:r w:rsidRPr="00590177">
        <w:t>Qhia Rau Cov Me</w:t>
      </w:r>
      <w:ins w:id="343" w:author="Acer" w:date="2021-06-10T13:54:00Z">
        <w:r w:rsidR="008B179A">
          <w:t xml:space="preserve"> </w:t>
        </w:r>
      </w:ins>
      <w:del w:id="344" w:author="Acer" w:date="2021-06-10T13:54:00Z">
        <w:r w:rsidRPr="00590177" w:rsidDel="008B179A">
          <w:delText>n</w:delText>
        </w:r>
      </w:del>
      <w:ins w:id="345" w:author="Acer" w:date="2021-06-10T13:54:00Z">
        <w:r w:rsidR="008B179A">
          <w:t>N</w:t>
        </w:r>
      </w:ins>
      <w:r w:rsidRPr="00590177">
        <w:t>yuam Yaus</w:t>
      </w:r>
    </w:p>
    <w:p w14:paraId="000000EA" w14:textId="77777777" w:rsidR="008670E4" w:rsidRPr="00590177" w:rsidRDefault="008670E4">
      <w:pPr>
        <w:rPr>
          <w:color w:val="222222"/>
        </w:rPr>
      </w:pPr>
    </w:p>
    <w:p w14:paraId="17CA0C53" w14:textId="77777777" w:rsidR="00451573" w:rsidRPr="00590177" w:rsidRDefault="00451573" w:rsidP="00451573">
      <w:pPr>
        <w:numPr>
          <w:ilvl w:val="0"/>
          <w:numId w:val="10"/>
        </w:numPr>
        <w:rPr>
          <w:color w:val="222222"/>
        </w:rPr>
      </w:pPr>
      <w:r w:rsidRPr="00590177">
        <w:rPr>
          <w:color w:val="222222"/>
        </w:rPr>
        <w:t>Muab cov zaub</w:t>
      </w:r>
      <w:r w:rsidR="006A3990" w:rsidRPr="00590177">
        <w:rPr>
          <w:color w:val="222222"/>
        </w:rPr>
        <w:t xml:space="preserve"> zucchini,</w:t>
      </w:r>
      <w:r w:rsidRPr="00590177">
        <w:rPr>
          <w:color w:val="222222"/>
        </w:rPr>
        <w:t xml:space="preserve"> dib, dos, thiab zaub ntxhwb hlais. Muab tso cia ib pliag mam siv.</w:t>
      </w:r>
    </w:p>
    <w:p w14:paraId="000000EC" w14:textId="3F726822" w:rsidR="008670E4" w:rsidRPr="00590177" w:rsidRDefault="00451573" w:rsidP="00451573">
      <w:pPr>
        <w:numPr>
          <w:ilvl w:val="0"/>
          <w:numId w:val="10"/>
        </w:numPr>
        <w:rPr>
          <w:color w:val="222222"/>
        </w:rPr>
      </w:pPr>
      <w:r w:rsidRPr="00590177">
        <w:rPr>
          <w:color w:val="222222"/>
        </w:rPr>
        <w:t xml:space="preserve">Siv cov qhov loj ntawm koj lub kuam zaub (grater), kuam zom kom txaus 1 khob </w:t>
      </w:r>
      <w:ins w:id="346" w:author="Acer" w:date="2021-06-10T13:55:00Z">
        <w:r w:rsidR="00292886">
          <w:rPr>
            <w:color w:val="222222"/>
          </w:rPr>
          <w:t>qos fab ki (</w:t>
        </w:r>
      </w:ins>
      <w:r w:rsidRPr="00590177">
        <w:rPr>
          <w:color w:val="222222"/>
        </w:rPr>
        <w:t>carrot</w:t>
      </w:r>
      <w:ins w:id="347" w:author="Acer" w:date="2021-06-10T13:55:00Z">
        <w:r w:rsidR="00292886">
          <w:rPr>
            <w:color w:val="222222"/>
          </w:rPr>
          <w:t>)</w:t>
        </w:r>
      </w:ins>
      <w:r w:rsidRPr="00590177">
        <w:rPr>
          <w:color w:val="222222"/>
        </w:rPr>
        <w:t xml:space="preserve"> thiab ib sab ntawm lub zaub qhwv. Muab tso cia ib pliag mam siv.</w:t>
      </w:r>
    </w:p>
    <w:p w14:paraId="000000ED" w14:textId="19E27237" w:rsidR="008670E4" w:rsidRPr="00590177" w:rsidRDefault="00F37251">
      <w:pPr>
        <w:numPr>
          <w:ilvl w:val="0"/>
          <w:numId w:val="10"/>
        </w:numPr>
        <w:rPr>
          <w:color w:val="222222"/>
        </w:rPr>
      </w:pPr>
      <w:r w:rsidRPr="00590177">
        <w:rPr>
          <w:color w:val="222222"/>
        </w:rPr>
        <w:t>Muab tag</w:t>
      </w:r>
      <w:ins w:id="348" w:author="Acer" w:date="2021-06-10T13:55:00Z">
        <w:r w:rsidR="008B7491">
          <w:rPr>
            <w:color w:val="222222"/>
          </w:rPr>
          <w:t xml:space="preserve"> </w:t>
        </w:r>
      </w:ins>
      <w:r w:rsidRPr="00590177">
        <w:rPr>
          <w:color w:val="222222"/>
        </w:rPr>
        <w:t xml:space="preserve">nrho cov mij soba, zucchini, dib, dos, </w:t>
      </w:r>
      <w:ins w:id="349" w:author="Acer" w:date="2021-06-10T13:55:00Z">
        <w:r w:rsidR="008B7491">
          <w:rPr>
            <w:color w:val="222222"/>
          </w:rPr>
          <w:t>qos fab ki (</w:t>
        </w:r>
      </w:ins>
      <w:r w:rsidRPr="00590177">
        <w:rPr>
          <w:color w:val="222222"/>
        </w:rPr>
        <w:t>carrot</w:t>
      </w:r>
      <w:ins w:id="350" w:author="Acer" w:date="2021-06-10T13:55:00Z">
        <w:r w:rsidR="008B7491">
          <w:rPr>
            <w:color w:val="222222"/>
          </w:rPr>
          <w:t>)</w:t>
        </w:r>
      </w:ins>
      <w:r w:rsidRPr="00590177">
        <w:rPr>
          <w:color w:val="222222"/>
        </w:rPr>
        <w:t>, thiab zaub qhwv ua ke.</w:t>
      </w:r>
    </w:p>
    <w:p w14:paraId="000000EE" w14:textId="237B2EF6" w:rsidR="008670E4" w:rsidRPr="00590177" w:rsidRDefault="00F37251">
      <w:pPr>
        <w:numPr>
          <w:ilvl w:val="0"/>
          <w:numId w:val="10"/>
        </w:numPr>
        <w:rPr>
          <w:color w:val="222222"/>
        </w:rPr>
      </w:pPr>
      <w:r w:rsidRPr="00590177">
        <w:rPr>
          <w:color w:val="222222"/>
        </w:rPr>
        <w:t>Muab cov kua</w:t>
      </w:r>
      <w:r w:rsidR="006A3990" w:rsidRPr="00590177">
        <w:rPr>
          <w:color w:val="222222"/>
        </w:rPr>
        <w:t xml:space="preserve"> </w:t>
      </w:r>
      <w:ins w:id="351" w:author="Acer" w:date="2021-06-10T13:56:00Z">
        <w:r w:rsidR="00F3665B">
          <w:rPr>
            <w:color w:val="222222"/>
          </w:rPr>
          <w:t>caij ntuj zaub</w:t>
        </w:r>
      </w:ins>
      <w:del w:id="352" w:author="Acer" w:date="2021-06-10T13:56:00Z">
        <w:r w:rsidR="006A3990" w:rsidRPr="00590177" w:rsidDel="00F3665B">
          <w:rPr>
            <w:color w:val="222222"/>
          </w:rPr>
          <w:delText xml:space="preserve">Sesame Lime Dressing </w:delText>
        </w:r>
      </w:del>
      <w:r w:rsidRPr="00590177">
        <w:rPr>
          <w:color w:val="222222"/>
        </w:rPr>
        <w:t xml:space="preserve">tov rau cov zaub thiab mij ces muab do xyaw ua ke. Muab rau noj </w:t>
      </w:r>
      <w:del w:id="353" w:author="Acer" w:date="2021-06-10T13:56:00Z">
        <w:r w:rsidRPr="00590177" w:rsidDel="006155AE">
          <w:rPr>
            <w:color w:val="222222"/>
          </w:rPr>
          <w:delText>tam sid</w:delText>
        </w:r>
      </w:del>
      <w:ins w:id="354" w:author="Acer" w:date="2021-06-10T13:56:00Z">
        <w:r w:rsidR="006155AE">
          <w:rPr>
            <w:color w:val="222222"/>
          </w:rPr>
          <w:t>yam txau siab</w:t>
        </w:r>
      </w:ins>
      <w:r w:rsidRPr="00590177">
        <w:rPr>
          <w:color w:val="222222"/>
        </w:rPr>
        <w:t xml:space="preserve">! </w:t>
      </w:r>
      <w:r w:rsidR="006A3990" w:rsidRPr="00590177">
        <w:br w:type="page"/>
      </w:r>
    </w:p>
    <w:p w14:paraId="000000EF" w14:textId="66992E6F" w:rsidR="008670E4" w:rsidRPr="00590177" w:rsidRDefault="00573C7A">
      <w:pPr>
        <w:rPr>
          <w:b/>
          <w:color w:val="222222"/>
        </w:rPr>
      </w:pPr>
      <w:ins w:id="355" w:author="Acer" w:date="2021-06-10T13:58:00Z">
        <w:r>
          <w:rPr>
            <w:b/>
            <w:color w:val="222222"/>
          </w:rPr>
          <w:lastRenderedPageBreak/>
          <w:t xml:space="preserve">Tus Qauv </w:t>
        </w:r>
      </w:ins>
      <w:r w:rsidR="00AF1C31" w:rsidRPr="00590177">
        <w:rPr>
          <w:b/>
          <w:color w:val="222222"/>
        </w:rPr>
        <w:t xml:space="preserve">Ua Kua </w:t>
      </w:r>
      <w:del w:id="356" w:author="Acer" w:date="2021-06-10T13:58:00Z">
        <w:r w:rsidR="00AF1C31" w:rsidRPr="00590177" w:rsidDel="00573C7A">
          <w:rPr>
            <w:b/>
            <w:color w:val="222222"/>
          </w:rPr>
          <w:delText>Sesame</w:delText>
        </w:r>
      </w:del>
      <w:ins w:id="357" w:author="Acer" w:date="2021-06-10T13:58:00Z">
        <w:r>
          <w:rPr>
            <w:b/>
            <w:color w:val="222222"/>
          </w:rPr>
          <w:t xml:space="preserve"> Noob Hnav</w:t>
        </w:r>
      </w:ins>
      <w:r w:rsidR="00AF1C31" w:rsidRPr="00590177">
        <w:rPr>
          <w:b/>
          <w:color w:val="222222"/>
        </w:rPr>
        <w:t xml:space="preserve"> Maj Naus (</w:t>
      </w:r>
      <w:r w:rsidR="006A3990" w:rsidRPr="00590177">
        <w:rPr>
          <w:b/>
          <w:color w:val="222222"/>
        </w:rPr>
        <w:t>Sesame Lime Dressing Recipe</w:t>
      </w:r>
      <w:r w:rsidR="00AF1C31" w:rsidRPr="00590177">
        <w:rPr>
          <w:b/>
          <w:color w:val="222222"/>
        </w:rPr>
        <w:t>)</w:t>
      </w:r>
    </w:p>
    <w:p w14:paraId="000000F0" w14:textId="370B9BEB" w:rsidR="008670E4" w:rsidRPr="00590177" w:rsidRDefault="009672EB">
      <w:pPr>
        <w:rPr>
          <w:color w:val="222222"/>
        </w:rPr>
      </w:pPr>
      <w:ins w:id="358" w:author="Acer" w:date="2021-06-10T13:58:00Z">
        <w:r>
          <w:rPr>
            <w:color w:val="222222"/>
          </w:rPr>
          <w:t>Khoom</w:t>
        </w:r>
      </w:ins>
      <w:del w:id="359" w:author="Acer" w:date="2021-06-10T13:58:00Z">
        <w:r w:rsidR="00AF1C31" w:rsidRPr="00590177" w:rsidDel="009672EB">
          <w:rPr>
            <w:color w:val="222222"/>
          </w:rPr>
          <w:delText>Txaus noj</w:delText>
        </w:r>
      </w:del>
      <w:r w:rsidR="006A3990" w:rsidRPr="00590177">
        <w:rPr>
          <w:color w:val="222222"/>
        </w:rPr>
        <w:t xml:space="preserve">: </w:t>
      </w:r>
      <w:r w:rsidR="00AF1C31" w:rsidRPr="00590177">
        <w:rPr>
          <w:color w:val="222222"/>
        </w:rPr>
        <w:t>li ntawm 1 khob</w:t>
      </w:r>
    </w:p>
    <w:p w14:paraId="000000F1" w14:textId="77777777" w:rsidR="008670E4" w:rsidRPr="00590177" w:rsidRDefault="008670E4">
      <w:pPr>
        <w:rPr>
          <w:color w:val="222222"/>
        </w:rPr>
      </w:pPr>
    </w:p>
    <w:p w14:paraId="000000F2" w14:textId="2B0DB9BE" w:rsidR="008670E4" w:rsidRPr="00590177" w:rsidRDefault="00AF1C31">
      <w:pPr>
        <w:spacing w:after="240"/>
        <w:rPr>
          <w:color w:val="222222"/>
        </w:rPr>
      </w:pPr>
      <w:r w:rsidRPr="00590177">
        <w:rPr>
          <w:color w:val="222222"/>
        </w:rPr>
        <w:t>Khoom Sib Tov</w:t>
      </w:r>
    </w:p>
    <w:p w14:paraId="000000F3" w14:textId="7620D26B" w:rsidR="008670E4" w:rsidRPr="00590177" w:rsidRDefault="006A3990">
      <w:pPr>
        <w:rPr>
          <w:color w:val="222222"/>
        </w:rPr>
      </w:pPr>
      <w:r w:rsidRPr="00590177">
        <w:rPr>
          <w:color w:val="222222"/>
        </w:rPr>
        <w:t xml:space="preserve">1 </w:t>
      </w:r>
      <w:r w:rsidR="00DA226E" w:rsidRPr="00590177">
        <w:rPr>
          <w:color w:val="222222"/>
        </w:rPr>
        <w:t>lub qej</w:t>
      </w:r>
      <w:r w:rsidRPr="00590177">
        <w:rPr>
          <w:color w:val="222222"/>
        </w:rPr>
        <w:t>,</w:t>
      </w:r>
      <w:r w:rsidR="00DA226E" w:rsidRPr="00590177">
        <w:rPr>
          <w:color w:val="222222"/>
        </w:rPr>
        <w:t xml:space="preserve"> hlais kom nyias nyias</w:t>
      </w:r>
    </w:p>
    <w:p w14:paraId="000000F4" w14:textId="455D8752" w:rsidR="008670E4" w:rsidRPr="00590177" w:rsidRDefault="006A3990">
      <w:pPr>
        <w:rPr>
          <w:color w:val="222222"/>
        </w:rPr>
      </w:pPr>
      <w:r w:rsidRPr="00590177">
        <w:rPr>
          <w:color w:val="222222"/>
        </w:rPr>
        <w:t xml:space="preserve">2 </w:t>
      </w:r>
      <w:ins w:id="360" w:author="Acer" w:date="2021-06-10T13:58:00Z">
        <w:r w:rsidR="004B6F2F">
          <w:rPr>
            <w:color w:val="222222"/>
          </w:rPr>
          <w:t>dia</w:t>
        </w:r>
      </w:ins>
      <w:ins w:id="361" w:author="Acer" w:date="2021-06-10T13:59:00Z">
        <w:r w:rsidR="004B6F2F">
          <w:rPr>
            <w:color w:val="222222"/>
          </w:rPr>
          <w:t>v roj txiv noob hlav</w:t>
        </w:r>
      </w:ins>
      <w:del w:id="362" w:author="Acer" w:date="2021-06-10T13:58:00Z">
        <w:r w:rsidRPr="00590177" w:rsidDel="004B6F2F">
          <w:rPr>
            <w:color w:val="222222"/>
          </w:rPr>
          <w:delText xml:space="preserve">teaspoons </w:delText>
        </w:r>
        <w:r w:rsidR="00DA226E" w:rsidRPr="00590177" w:rsidDel="004B6F2F">
          <w:rPr>
            <w:color w:val="222222"/>
          </w:rPr>
          <w:delText xml:space="preserve">roj </w:delText>
        </w:r>
        <w:r w:rsidRPr="00590177" w:rsidDel="004B6F2F">
          <w:rPr>
            <w:color w:val="222222"/>
          </w:rPr>
          <w:delText>sesame</w:delText>
        </w:r>
      </w:del>
    </w:p>
    <w:p w14:paraId="000000F5" w14:textId="35FA7E7F" w:rsidR="008670E4" w:rsidRPr="00590177" w:rsidRDefault="006A3990">
      <w:pPr>
        <w:rPr>
          <w:color w:val="222222"/>
        </w:rPr>
      </w:pPr>
      <w:r w:rsidRPr="00590177">
        <w:rPr>
          <w:color w:val="222222"/>
        </w:rPr>
        <w:t xml:space="preserve">1/3 </w:t>
      </w:r>
      <w:r w:rsidR="00DA226E" w:rsidRPr="00590177">
        <w:rPr>
          <w:color w:val="222222"/>
        </w:rPr>
        <w:t>khob</w:t>
      </w:r>
      <w:r w:rsidRPr="00590177">
        <w:rPr>
          <w:color w:val="222222"/>
        </w:rPr>
        <w:t xml:space="preserve"> </w:t>
      </w:r>
      <w:ins w:id="363" w:author="Acer" w:date="2021-06-10T14:00:00Z">
        <w:r w:rsidR="00574AFE">
          <w:rPr>
            <w:color w:val="222222"/>
          </w:rPr>
          <w:t>mov dej qauj (</w:t>
        </w:r>
      </w:ins>
      <w:r w:rsidRPr="00590177">
        <w:rPr>
          <w:color w:val="222222"/>
        </w:rPr>
        <w:t>rice vinegar</w:t>
      </w:r>
      <w:ins w:id="364" w:author="Acer" w:date="2021-06-10T14:00:00Z">
        <w:r w:rsidR="00574AFE">
          <w:rPr>
            <w:color w:val="222222"/>
          </w:rPr>
          <w:t>)</w:t>
        </w:r>
      </w:ins>
    </w:p>
    <w:p w14:paraId="000000F6" w14:textId="49BC3063" w:rsidR="008670E4" w:rsidRPr="00590177" w:rsidRDefault="006A3990">
      <w:pPr>
        <w:rPr>
          <w:color w:val="222222"/>
        </w:rPr>
      </w:pPr>
      <w:r w:rsidRPr="00590177">
        <w:rPr>
          <w:color w:val="222222"/>
        </w:rPr>
        <w:t xml:space="preserve">1/3 </w:t>
      </w:r>
      <w:r w:rsidR="00DA226E" w:rsidRPr="00590177">
        <w:rPr>
          <w:color w:val="222222"/>
        </w:rPr>
        <w:t>khob</w:t>
      </w:r>
      <w:r w:rsidRPr="00590177">
        <w:rPr>
          <w:color w:val="222222"/>
        </w:rPr>
        <w:t xml:space="preserve"> </w:t>
      </w:r>
      <w:ins w:id="365" w:author="Acer" w:date="2021-06-10T14:00:00Z">
        <w:r w:rsidR="00574AFE">
          <w:rPr>
            <w:color w:val="222222"/>
          </w:rPr>
          <w:t>tshuaj (</w:t>
        </w:r>
      </w:ins>
      <w:r w:rsidRPr="00590177">
        <w:rPr>
          <w:color w:val="222222"/>
        </w:rPr>
        <w:t>soy sauce</w:t>
      </w:r>
      <w:ins w:id="366" w:author="Acer" w:date="2021-06-10T14:00:00Z">
        <w:r w:rsidR="00574AFE">
          <w:rPr>
            <w:color w:val="222222"/>
          </w:rPr>
          <w:t>)</w:t>
        </w:r>
      </w:ins>
    </w:p>
    <w:p w14:paraId="000000F7" w14:textId="186CE909" w:rsidR="008670E4" w:rsidRPr="00590177" w:rsidRDefault="006A3990">
      <w:pPr>
        <w:rPr>
          <w:color w:val="222222"/>
        </w:rPr>
      </w:pPr>
      <w:r w:rsidRPr="00590177">
        <w:rPr>
          <w:color w:val="222222"/>
        </w:rPr>
        <w:t xml:space="preserve">2 </w:t>
      </w:r>
      <w:del w:id="367" w:author="Acer" w:date="2021-06-10T14:01:00Z">
        <w:r w:rsidRPr="00590177" w:rsidDel="009E0F2E">
          <w:rPr>
            <w:color w:val="222222"/>
          </w:rPr>
          <w:delText>Tablespoons honey</w:delText>
        </w:r>
      </w:del>
      <w:ins w:id="368" w:author="Acer" w:date="2021-06-10T14:01:00Z">
        <w:r w:rsidR="009E0F2E">
          <w:rPr>
            <w:color w:val="222222"/>
          </w:rPr>
          <w:t>Diav zib ntab</w:t>
        </w:r>
      </w:ins>
    </w:p>
    <w:p w14:paraId="518183C8" w14:textId="7FCED639" w:rsidR="00DA226E" w:rsidRPr="00590177" w:rsidRDefault="00DA226E" w:rsidP="00DA226E">
      <w:pPr>
        <w:spacing w:after="240"/>
        <w:rPr>
          <w:color w:val="222222"/>
        </w:rPr>
      </w:pPr>
      <w:r w:rsidRPr="00590177">
        <w:rPr>
          <w:color w:val="222222"/>
        </w:rPr>
        <w:t>Cov kua thiab tawv</w:t>
      </w:r>
      <w:r w:rsidR="00E27082" w:rsidRPr="00590177">
        <w:rPr>
          <w:color w:val="222222"/>
        </w:rPr>
        <w:t xml:space="preserve"> (lime zest)</w:t>
      </w:r>
      <w:r w:rsidRPr="00590177">
        <w:rPr>
          <w:color w:val="222222"/>
        </w:rPr>
        <w:t xml:space="preserve"> los ntawm lub </w:t>
      </w:r>
      <w:r w:rsidR="006A3990" w:rsidRPr="00590177">
        <w:rPr>
          <w:color w:val="222222"/>
        </w:rPr>
        <w:t xml:space="preserve">1 </w:t>
      </w:r>
      <w:r w:rsidRPr="00590177">
        <w:rPr>
          <w:color w:val="222222"/>
        </w:rPr>
        <w:t>maj naus</w:t>
      </w:r>
    </w:p>
    <w:p w14:paraId="247545D5" w14:textId="62EA831D" w:rsidR="004008D6" w:rsidRPr="00590177" w:rsidRDefault="004008D6">
      <w:pPr>
        <w:spacing w:after="240"/>
      </w:pPr>
      <w:r w:rsidRPr="00590177">
        <w:t xml:space="preserve">Lus </w:t>
      </w:r>
      <w:del w:id="369" w:author="Acer" w:date="2021-06-10T14:01:00Z">
        <w:r w:rsidRPr="00590177" w:rsidDel="006668F9">
          <w:delText xml:space="preserve">Taw </w:delText>
        </w:r>
      </w:del>
      <w:r w:rsidRPr="00590177">
        <w:t>Qhia Rau Cov Neeg Laus</w:t>
      </w:r>
    </w:p>
    <w:p w14:paraId="000000FA" w14:textId="59B4ECBD" w:rsidR="008670E4" w:rsidRPr="00590177" w:rsidRDefault="00DA226E">
      <w:pPr>
        <w:spacing w:after="240"/>
        <w:rPr>
          <w:color w:val="222222"/>
        </w:rPr>
      </w:pPr>
      <w:r w:rsidRPr="00590177">
        <w:rPr>
          <w:color w:val="222222"/>
        </w:rPr>
        <w:t>Pab cov me</w:t>
      </w:r>
      <w:ins w:id="370" w:author="Acer" w:date="2021-06-10T14:01:00Z">
        <w:r w:rsidR="006668F9">
          <w:rPr>
            <w:color w:val="222222"/>
          </w:rPr>
          <w:t xml:space="preserve"> </w:t>
        </w:r>
      </w:ins>
      <w:r w:rsidRPr="00590177">
        <w:rPr>
          <w:color w:val="222222"/>
        </w:rPr>
        <w:t>nyuam ntsuas cov khoom sib tov.</w:t>
      </w:r>
    </w:p>
    <w:p w14:paraId="68F34D57" w14:textId="0CEAFC82" w:rsidR="00E34807" w:rsidRPr="00590177" w:rsidRDefault="00E34807" w:rsidP="00E34807">
      <w:r w:rsidRPr="00590177">
        <w:t xml:space="preserve">Lus </w:t>
      </w:r>
      <w:del w:id="371" w:author="Acer" w:date="2021-06-10T14:02:00Z">
        <w:r w:rsidRPr="00590177" w:rsidDel="006668F9">
          <w:delText xml:space="preserve">Taw </w:delText>
        </w:r>
      </w:del>
      <w:r w:rsidRPr="00590177">
        <w:t>Qhia Rau Cov Menyuam Yaus</w:t>
      </w:r>
    </w:p>
    <w:p w14:paraId="000000FC" w14:textId="1B472423" w:rsidR="008670E4" w:rsidRPr="00590177" w:rsidRDefault="00BA5B7B">
      <w:pPr>
        <w:numPr>
          <w:ilvl w:val="0"/>
          <w:numId w:val="7"/>
        </w:numPr>
        <w:spacing w:before="240"/>
        <w:rPr>
          <w:color w:val="222222"/>
        </w:rPr>
      </w:pPr>
      <w:r w:rsidRPr="00590177">
        <w:rPr>
          <w:color w:val="222222"/>
        </w:rPr>
        <w:t>Siv ib lub twj tsuav mov los</w:t>
      </w:r>
      <w:ins w:id="372" w:author="Acer" w:date="2021-06-10T14:02:00Z">
        <w:r w:rsidR="00E85081">
          <w:rPr>
            <w:color w:val="222222"/>
          </w:rPr>
          <w:t xml:space="preserve"> </w:t>
        </w:r>
      </w:ins>
      <w:r w:rsidRPr="00590177">
        <w:rPr>
          <w:color w:val="222222"/>
        </w:rPr>
        <w:t>sis rab riam los hlais kom cov qej mos nyoos.</w:t>
      </w:r>
    </w:p>
    <w:p w14:paraId="000000FD" w14:textId="3149F1A1" w:rsidR="008670E4" w:rsidRPr="00590177" w:rsidRDefault="00BA5B7B">
      <w:pPr>
        <w:numPr>
          <w:ilvl w:val="0"/>
          <w:numId w:val="7"/>
        </w:numPr>
        <w:rPr>
          <w:color w:val="222222"/>
        </w:rPr>
      </w:pPr>
      <w:r w:rsidRPr="00590177">
        <w:rPr>
          <w:color w:val="222222"/>
        </w:rPr>
        <w:t>Ntsuas thiab tov cov roj</w:t>
      </w:r>
      <w:r w:rsidR="006A3990" w:rsidRPr="00590177">
        <w:rPr>
          <w:color w:val="222222"/>
        </w:rPr>
        <w:t xml:space="preserve"> </w:t>
      </w:r>
      <w:ins w:id="373" w:author="Acer" w:date="2021-06-10T14:02:00Z">
        <w:r w:rsidR="00824ACD">
          <w:rPr>
            <w:color w:val="222222"/>
          </w:rPr>
          <w:t>noob hlav</w:t>
        </w:r>
      </w:ins>
      <w:del w:id="374" w:author="Acer" w:date="2021-06-10T14:02:00Z">
        <w:r w:rsidR="006A3990" w:rsidRPr="00590177" w:rsidDel="00824ACD">
          <w:rPr>
            <w:color w:val="222222"/>
          </w:rPr>
          <w:delText>sesame</w:delText>
        </w:r>
      </w:del>
      <w:r w:rsidR="006A3990" w:rsidRPr="00590177">
        <w:rPr>
          <w:color w:val="222222"/>
        </w:rPr>
        <w:t xml:space="preserve">, </w:t>
      </w:r>
      <w:ins w:id="375" w:author="Acer" w:date="2021-06-10T14:02:00Z">
        <w:r w:rsidR="00824ACD">
          <w:rPr>
            <w:color w:val="222222"/>
          </w:rPr>
          <w:t>mov qaub (</w:t>
        </w:r>
      </w:ins>
      <w:r w:rsidR="006A3990" w:rsidRPr="00590177">
        <w:rPr>
          <w:color w:val="222222"/>
        </w:rPr>
        <w:t>rice vinegar</w:t>
      </w:r>
      <w:ins w:id="376" w:author="Acer" w:date="2021-06-10T14:02:00Z">
        <w:r w:rsidR="00824ACD">
          <w:rPr>
            <w:color w:val="222222"/>
          </w:rPr>
          <w:t>)</w:t>
        </w:r>
      </w:ins>
      <w:r w:rsidR="006A3990" w:rsidRPr="00590177">
        <w:rPr>
          <w:color w:val="222222"/>
        </w:rPr>
        <w:t xml:space="preserve">, </w:t>
      </w:r>
      <w:ins w:id="377" w:author="Acer" w:date="2021-06-10T14:02:00Z">
        <w:r w:rsidR="00824ACD">
          <w:rPr>
            <w:color w:val="222222"/>
          </w:rPr>
          <w:t>tshuaj (</w:t>
        </w:r>
      </w:ins>
      <w:r w:rsidR="006A3990" w:rsidRPr="00590177">
        <w:rPr>
          <w:color w:val="222222"/>
        </w:rPr>
        <w:t>soy sauce</w:t>
      </w:r>
      <w:ins w:id="378" w:author="Acer" w:date="2021-06-10T14:02:00Z">
        <w:r w:rsidR="00824ACD">
          <w:rPr>
            <w:color w:val="222222"/>
          </w:rPr>
          <w:t>)</w:t>
        </w:r>
      </w:ins>
      <w:r w:rsidRPr="00590177">
        <w:rPr>
          <w:color w:val="222222"/>
        </w:rPr>
        <w:t xml:space="preserve"> rau ib lub hwj uas muaj hau</w:t>
      </w:r>
      <w:r w:rsidR="00E27082" w:rsidRPr="00590177">
        <w:rPr>
          <w:color w:val="222222"/>
        </w:rPr>
        <w:t xml:space="preserve"> uas kaw tau.</w:t>
      </w:r>
    </w:p>
    <w:p w14:paraId="000000FE" w14:textId="32292DDA" w:rsidR="008670E4" w:rsidRPr="00590177" w:rsidRDefault="00E27082">
      <w:pPr>
        <w:numPr>
          <w:ilvl w:val="0"/>
          <w:numId w:val="7"/>
        </w:numPr>
        <w:rPr>
          <w:color w:val="222222"/>
        </w:rPr>
      </w:pPr>
      <w:r w:rsidRPr="00590177">
        <w:rPr>
          <w:color w:val="222222"/>
        </w:rPr>
        <w:t>Tov cov qej, kua maj naus, thiab tawv maj naus rau hauv.</w:t>
      </w:r>
    </w:p>
    <w:p w14:paraId="000000FF" w14:textId="40A586F6" w:rsidR="008670E4" w:rsidRPr="00590177" w:rsidRDefault="00E27082">
      <w:pPr>
        <w:numPr>
          <w:ilvl w:val="0"/>
          <w:numId w:val="7"/>
        </w:numPr>
        <w:spacing w:after="240"/>
        <w:rPr>
          <w:color w:val="222222"/>
        </w:rPr>
      </w:pPr>
      <w:r w:rsidRPr="00590177">
        <w:rPr>
          <w:color w:val="222222"/>
        </w:rPr>
        <w:t xml:space="preserve">Muab lub hwj kaw kom ntom, thiab co mus co los kom cov khoom sib tov zoo. </w:t>
      </w:r>
    </w:p>
    <w:p w14:paraId="00000100" w14:textId="77777777" w:rsidR="008670E4" w:rsidRPr="00590177" w:rsidRDefault="006A3990">
      <w:pPr>
        <w:spacing w:before="240" w:after="240"/>
        <w:ind w:left="720"/>
        <w:rPr>
          <w:color w:val="222222"/>
        </w:rPr>
      </w:pPr>
      <w:r w:rsidRPr="00590177">
        <w:br w:type="page"/>
      </w:r>
    </w:p>
    <w:p w14:paraId="00000101" w14:textId="1DB4972E" w:rsidR="008670E4" w:rsidRPr="00590177" w:rsidRDefault="006E12AD">
      <w:pPr>
        <w:ind w:left="720" w:hanging="720"/>
        <w:rPr>
          <w:b/>
          <w:color w:val="222222"/>
        </w:rPr>
      </w:pPr>
      <w:ins w:id="379" w:author="Acer" w:date="2021-06-10T14:05:00Z">
        <w:r>
          <w:rPr>
            <w:b/>
            <w:color w:val="222222"/>
          </w:rPr>
          <w:lastRenderedPageBreak/>
          <w:t xml:space="preserve">Tus Qauv </w:t>
        </w:r>
      </w:ins>
      <w:r w:rsidR="005D1F1E" w:rsidRPr="00590177">
        <w:rPr>
          <w:b/>
          <w:color w:val="222222"/>
        </w:rPr>
        <w:t>Ua Pob Kws Maj Naus Nrog Kua Txob</w:t>
      </w:r>
      <w:del w:id="380" w:author="Acer" w:date="2021-06-10T14:05:00Z">
        <w:r w:rsidR="005D1F1E" w:rsidRPr="00590177" w:rsidDel="006E12AD">
          <w:rPr>
            <w:b/>
            <w:color w:val="222222"/>
          </w:rPr>
          <w:delText xml:space="preserve"> Noj</w:delText>
        </w:r>
      </w:del>
      <w:r w:rsidR="005D1F1E" w:rsidRPr="00590177">
        <w:rPr>
          <w:b/>
          <w:color w:val="222222"/>
        </w:rPr>
        <w:t xml:space="preserve"> (</w:t>
      </w:r>
      <w:r w:rsidR="006A3990" w:rsidRPr="00590177">
        <w:rPr>
          <w:b/>
          <w:color w:val="222222"/>
        </w:rPr>
        <w:t>Chile Lime Street Corn Recipe</w:t>
      </w:r>
      <w:r w:rsidR="005D1F1E" w:rsidRPr="00590177">
        <w:rPr>
          <w:b/>
          <w:color w:val="222222"/>
        </w:rPr>
        <w:t>)</w:t>
      </w:r>
    </w:p>
    <w:p w14:paraId="00000102" w14:textId="33E9F681" w:rsidR="008670E4" w:rsidRPr="00590177" w:rsidRDefault="00AB3148">
      <w:pPr>
        <w:ind w:left="720" w:hanging="720"/>
        <w:rPr>
          <w:color w:val="222222"/>
        </w:rPr>
      </w:pPr>
      <w:ins w:id="381" w:author="Acer" w:date="2021-06-10T14:05:00Z">
        <w:r>
          <w:rPr>
            <w:color w:val="222222"/>
          </w:rPr>
          <w:t>Khoom</w:t>
        </w:r>
      </w:ins>
      <w:del w:id="382" w:author="Acer" w:date="2021-06-10T14:05:00Z">
        <w:r w:rsidR="00B9301E" w:rsidRPr="00590177" w:rsidDel="00AB3148">
          <w:rPr>
            <w:color w:val="222222"/>
          </w:rPr>
          <w:delText>Txaus noj</w:delText>
        </w:r>
      </w:del>
      <w:r w:rsidR="006A3990" w:rsidRPr="00590177">
        <w:rPr>
          <w:color w:val="222222"/>
        </w:rPr>
        <w:t xml:space="preserve">: 4 </w:t>
      </w:r>
      <w:r w:rsidR="00B9301E" w:rsidRPr="00590177">
        <w:rPr>
          <w:color w:val="222222"/>
        </w:rPr>
        <w:t>lub pob kws</w:t>
      </w:r>
    </w:p>
    <w:p w14:paraId="00000103" w14:textId="10B66080" w:rsidR="008670E4" w:rsidRPr="00590177" w:rsidRDefault="00B9301E">
      <w:pPr>
        <w:spacing w:before="240" w:after="240"/>
        <w:ind w:left="720" w:hanging="720"/>
        <w:rPr>
          <w:color w:val="222222"/>
        </w:rPr>
      </w:pPr>
      <w:r w:rsidRPr="00590177">
        <w:rPr>
          <w:color w:val="222222"/>
        </w:rPr>
        <w:t>Khoom Sib Tov</w:t>
      </w:r>
    </w:p>
    <w:p w14:paraId="00000104" w14:textId="06C13C4D" w:rsidR="008670E4" w:rsidRPr="00590177" w:rsidRDefault="006A3990">
      <w:pPr>
        <w:ind w:left="720" w:hanging="720"/>
        <w:rPr>
          <w:color w:val="222222"/>
        </w:rPr>
      </w:pPr>
      <w:r w:rsidRPr="00590177">
        <w:rPr>
          <w:color w:val="222222"/>
        </w:rPr>
        <w:t xml:space="preserve">4 </w:t>
      </w:r>
      <w:r w:rsidR="00791190" w:rsidRPr="00590177">
        <w:rPr>
          <w:color w:val="222222"/>
        </w:rPr>
        <w:t>lub pob kws qab zib, muab cov plhaub tev tawm</w:t>
      </w:r>
    </w:p>
    <w:p w14:paraId="00000105" w14:textId="11934B91" w:rsidR="008670E4" w:rsidRPr="00590177" w:rsidRDefault="006A3990">
      <w:pPr>
        <w:ind w:left="720" w:hanging="720"/>
        <w:rPr>
          <w:color w:val="222222"/>
        </w:rPr>
      </w:pPr>
      <w:r w:rsidRPr="00590177">
        <w:rPr>
          <w:color w:val="222222"/>
        </w:rPr>
        <w:t xml:space="preserve">1/4 </w:t>
      </w:r>
      <w:r w:rsidR="00791190" w:rsidRPr="00590177">
        <w:rPr>
          <w:color w:val="222222"/>
        </w:rPr>
        <w:t>khob roj</w:t>
      </w:r>
      <w:r w:rsidRPr="00590177">
        <w:rPr>
          <w:color w:val="222222"/>
        </w:rPr>
        <w:t xml:space="preserve"> olive </w:t>
      </w:r>
    </w:p>
    <w:p w14:paraId="00000106" w14:textId="7F3E9DF6" w:rsidR="008670E4" w:rsidRPr="00590177" w:rsidRDefault="006A3990">
      <w:pPr>
        <w:ind w:left="720" w:hanging="720"/>
        <w:rPr>
          <w:color w:val="222222"/>
        </w:rPr>
      </w:pPr>
      <w:r w:rsidRPr="00590177">
        <w:rPr>
          <w:color w:val="222222"/>
        </w:rPr>
        <w:t xml:space="preserve">1 </w:t>
      </w:r>
      <w:del w:id="383" w:author="Acer" w:date="2021-06-10T14:06:00Z">
        <w:r w:rsidRPr="00590177" w:rsidDel="006C263A">
          <w:rPr>
            <w:color w:val="222222"/>
          </w:rPr>
          <w:delText xml:space="preserve">Tablespoon </w:delText>
        </w:r>
      </w:del>
      <w:ins w:id="384" w:author="Acer" w:date="2021-06-10T14:06:00Z">
        <w:r w:rsidR="006C263A">
          <w:rPr>
            <w:color w:val="222222"/>
          </w:rPr>
          <w:t>Diav</w:t>
        </w:r>
        <w:r w:rsidR="006C263A" w:rsidRPr="00590177">
          <w:rPr>
            <w:color w:val="222222"/>
          </w:rPr>
          <w:t xml:space="preserve"> </w:t>
        </w:r>
      </w:ins>
      <w:r w:rsidR="00791190" w:rsidRPr="00590177">
        <w:rPr>
          <w:color w:val="222222"/>
        </w:rPr>
        <w:t>hmoov kua txob</w:t>
      </w:r>
    </w:p>
    <w:p w14:paraId="00000107" w14:textId="23258E15" w:rsidR="008670E4" w:rsidRPr="00590177" w:rsidRDefault="006A3990">
      <w:pPr>
        <w:ind w:left="720" w:hanging="720"/>
        <w:rPr>
          <w:color w:val="222222"/>
        </w:rPr>
      </w:pPr>
      <w:r w:rsidRPr="00590177">
        <w:rPr>
          <w:color w:val="222222"/>
        </w:rPr>
        <w:t xml:space="preserve">1 </w:t>
      </w:r>
      <w:del w:id="385" w:author="Acer" w:date="2021-06-10T14:06:00Z">
        <w:r w:rsidRPr="00590177" w:rsidDel="006C263A">
          <w:rPr>
            <w:color w:val="222222"/>
          </w:rPr>
          <w:delText xml:space="preserve">Tablespoon </w:delText>
        </w:r>
      </w:del>
      <w:ins w:id="386" w:author="Acer" w:date="2021-06-10T14:06:00Z">
        <w:r w:rsidR="006C263A">
          <w:rPr>
            <w:color w:val="222222"/>
          </w:rPr>
          <w:t>Diav</w:t>
        </w:r>
      </w:ins>
      <w:del w:id="387" w:author="Acer" w:date="2021-06-10T14:06:00Z">
        <w:r w:rsidRPr="00590177" w:rsidDel="006C263A">
          <w:rPr>
            <w:color w:val="222222"/>
          </w:rPr>
          <w:delText>dried</w:delText>
        </w:r>
      </w:del>
      <w:r w:rsidRPr="00590177">
        <w:rPr>
          <w:color w:val="222222"/>
        </w:rPr>
        <w:t xml:space="preserve"> oregano</w:t>
      </w:r>
      <w:ins w:id="388" w:author="Acer" w:date="2021-06-10T14:06:00Z">
        <w:r w:rsidR="006C263A">
          <w:rPr>
            <w:color w:val="222222"/>
          </w:rPr>
          <w:t xml:space="preserve"> qhuav</w:t>
        </w:r>
      </w:ins>
    </w:p>
    <w:p w14:paraId="00000108" w14:textId="33F6161C" w:rsidR="008670E4" w:rsidRPr="00590177" w:rsidRDefault="006A3990">
      <w:pPr>
        <w:ind w:left="720" w:hanging="720"/>
        <w:rPr>
          <w:color w:val="222222"/>
        </w:rPr>
      </w:pPr>
      <w:r w:rsidRPr="00590177">
        <w:rPr>
          <w:color w:val="222222"/>
        </w:rPr>
        <w:t xml:space="preserve">1 </w:t>
      </w:r>
      <w:del w:id="389" w:author="Acer" w:date="2021-06-10T14:07:00Z">
        <w:r w:rsidRPr="00590177" w:rsidDel="000A106F">
          <w:rPr>
            <w:color w:val="222222"/>
          </w:rPr>
          <w:delText xml:space="preserve">Tablespoon </w:delText>
        </w:r>
      </w:del>
      <w:ins w:id="390" w:author="Acer" w:date="2021-06-10T14:07:00Z">
        <w:r w:rsidR="000A106F">
          <w:rPr>
            <w:color w:val="222222"/>
          </w:rPr>
          <w:t>Diav</w:t>
        </w:r>
        <w:r w:rsidR="000A106F" w:rsidRPr="00590177">
          <w:rPr>
            <w:color w:val="222222"/>
          </w:rPr>
          <w:t xml:space="preserve"> </w:t>
        </w:r>
      </w:ins>
      <w:r w:rsidR="007D3E6D" w:rsidRPr="00590177">
        <w:rPr>
          <w:color w:val="222222"/>
        </w:rPr>
        <w:t>hwj txob</w:t>
      </w:r>
    </w:p>
    <w:p w14:paraId="00000109" w14:textId="5177C466" w:rsidR="008670E4" w:rsidRPr="00590177" w:rsidRDefault="006A3990">
      <w:pPr>
        <w:ind w:left="720" w:hanging="720"/>
        <w:rPr>
          <w:color w:val="222222"/>
        </w:rPr>
      </w:pPr>
      <w:r w:rsidRPr="00590177">
        <w:rPr>
          <w:color w:val="222222"/>
        </w:rPr>
        <w:t xml:space="preserve">1 </w:t>
      </w:r>
      <w:del w:id="391" w:author="Acer" w:date="2021-06-10T14:07:00Z">
        <w:r w:rsidRPr="00590177" w:rsidDel="000A106F">
          <w:rPr>
            <w:color w:val="222222"/>
          </w:rPr>
          <w:delText xml:space="preserve">teaspoon </w:delText>
        </w:r>
      </w:del>
      <w:ins w:id="392" w:author="Acer" w:date="2021-06-10T14:07:00Z">
        <w:r w:rsidR="000A106F">
          <w:rPr>
            <w:color w:val="222222"/>
          </w:rPr>
          <w:t>diav</w:t>
        </w:r>
        <w:r w:rsidR="000A106F" w:rsidRPr="00590177">
          <w:rPr>
            <w:color w:val="222222"/>
          </w:rPr>
          <w:t xml:space="preserve"> </w:t>
        </w:r>
      </w:ins>
      <w:r w:rsidR="007D3E6D" w:rsidRPr="00590177">
        <w:rPr>
          <w:color w:val="222222"/>
        </w:rPr>
        <w:t>ntsev</w:t>
      </w:r>
    </w:p>
    <w:p w14:paraId="0000010A" w14:textId="7845571E" w:rsidR="008670E4" w:rsidRPr="00590177" w:rsidRDefault="006A3990">
      <w:pPr>
        <w:ind w:left="720" w:hanging="720"/>
        <w:rPr>
          <w:color w:val="222222"/>
        </w:rPr>
      </w:pPr>
      <w:r w:rsidRPr="00590177">
        <w:rPr>
          <w:color w:val="222222"/>
        </w:rPr>
        <w:t>1 l</w:t>
      </w:r>
      <w:r w:rsidR="007D3E6D" w:rsidRPr="00590177">
        <w:rPr>
          <w:color w:val="222222"/>
        </w:rPr>
        <w:t>ub maj naus</w:t>
      </w:r>
      <w:r w:rsidRPr="00590177">
        <w:rPr>
          <w:color w:val="222222"/>
        </w:rPr>
        <w:t xml:space="preserve">, </w:t>
      </w:r>
      <w:r w:rsidR="007D3E6D" w:rsidRPr="00590177">
        <w:rPr>
          <w:color w:val="222222"/>
        </w:rPr>
        <w:t>muab hlais ua peb plaub sab</w:t>
      </w:r>
    </w:p>
    <w:p w14:paraId="66F3FAF5" w14:textId="77777777" w:rsidR="004008D6" w:rsidRPr="00590177" w:rsidRDefault="004008D6">
      <w:pPr>
        <w:ind w:left="720" w:hanging="720"/>
        <w:rPr>
          <w:color w:val="222222"/>
        </w:rPr>
      </w:pPr>
    </w:p>
    <w:p w14:paraId="4204C86E" w14:textId="2CBBC366" w:rsidR="004008D6" w:rsidRPr="00590177" w:rsidRDefault="004008D6" w:rsidP="004008D6">
      <w:r w:rsidRPr="00590177">
        <w:t xml:space="preserve">Lus </w:t>
      </w:r>
      <w:del w:id="393" w:author="Acer" w:date="2021-06-10T14:07:00Z">
        <w:r w:rsidRPr="00590177" w:rsidDel="00D240E1">
          <w:delText xml:space="preserve">Taw </w:delText>
        </w:r>
      </w:del>
      <w:r w:rsidRPr="00590177">
        <w:t>Qhia Rau Cov Neeg Laus</w:t>
      </w:r>
    </w:p>
    <w:p w14:paraId="0000010C" w14:textId="5AD09BA5" w:rsidR="008670E4" w:rsidRPr="00590177" w:rsidRDefault="005C0560">
      <w:pPr>
        <w:numPr>
          <w:ilvl w:val="0"/>
          <w:numId w:val="17"/>
        </w:numPr>
        <w:spacing w:before="240"/>
        <w:rPr>
          <w:color w:val="222222"/>
        </w:rPr>
      </w:pPr>
      <w:r w:rsidRPr="00590177">
        <w:rPr>
          <w:color w:val="222222"/>
        </w:rPr>
        <w:t>Taws qhov cub kom yau (medium). Siv ib rab ciaj los tais cov pob kws ci ntawm qhov cub, muab tig ci rau txhua sab li ntawm txhua 1-2 feeb, kom hnov cov pob kws tawg thiab ci kom nkig rau txhua sab.</w:t>
      </w:r>
      <w:r w:rsidR="006A3990" w:rsidRPr="00590177">
        <w:rPr>
          <w:color w:val="222222"/>
        </w:rPr>
        <w:t xml:space="preserve"> </w:t>
      </w:r>
    </w:p>
    <w:p w14:paraId="0000010D" w14:textId="7083A597" w:rsidR="008670E4" w:rsidRPr="00590177" w:rsidRDefault="005C0560">
      <w:pPr>
        <w:numPr>
          <w:ilvl w:val="0"/>
          <w:numId w:val="17"/>
        </w:numPr>
        <w:spacing w:after="240"/>
        <w:rPr>
          <w:color w:val="222222"/>
        </w:rPr>
      </w:pPr>
      <w:r w:rsidRPr="00590177">
        <w:rPr>
          <w:color w:val="222222"/>
        </w:rPr>
        <w:t>Muab cov pob kws uas siav lawm tshem tawm thiab cia nyob kom txias li ntawm 5 feeb, txias tsim nyog rau me</w:t>
      </w:r>
      <w:ins w:id="394" w:author="Acer" w:date="2021-06-10T14:07:00Z">
        <w:r w:rsidR="00E60600">
          <w:rPr>
            <w:color w:val="222222"/>
          </w:rPr>
          <w:t xml:space="preserve"> </w:t>
        </w:r>
      </w:ins>
      <w:r w:rsidRPr="00590177">
        <w:rPr>
          <w:color w:val="222222"/>
        </w:rPr>
        <w:t>nyuam kov tau.</w:t>
      </w:r>
    </w:p>
    <w:p w14:paraId="0000010E" w14:textId="69381DE1" w:rsidR="008670E4" w:rsidRPr="00590177" w:rsidRDefault="00E34807">
      <w:pPr>
        <w:spacing w:before="240" w:after="240"/>
        <w:ind w:left="720" w:hanging="720"/>
        <w:rPr>
          <w:color w:val="222222"/>
        </w:rPr>
      </w:pPr>
      <w:r w:rsidRPr="00590177">
        <w:rPr>
          <w:color w:val="222222"/>
        </w:rPr>
        <w:t xml:space="preserve">Lus </w:t>
      </w:r>
      <w:del w:id="395" w:author="Acer" w:date="2021-06-10T14:07:00Z">
        <w:r w:rsidRPr="00590177" w:rsidDel="00C60A8D">
          <w:rPr>
            <w:color w:val="222222"/>
          </w:rPr>
          <w:delText xml:space="preserve">Taw </w:delText>
        </w:r>
      </w:del>
      <w:r w:rsidRPr="00590177">
        <w:rPr>
          <w:color w:val="222222"/>
        </w:rPr>
        <w:t>Qhia Rau Cov Me</w:t>
      </w:r>
      <w:ins w:id="396" w:author="Acer" w:date="2021-06-10T14:08:00Z">
        <w:r w:rsidR="00710EF4">
          <w:rPr>
            <w:color w:val="222222"/>
          </w:rPr>
          <w:t xml:space="preserve"> </w:t>
        </w:r>
      </w:ins>
      <w:r w:rsidRPr="00590177">
        <w:rPr>
          <w:color w:val="222222"/>
        </w:rPr>
        <w:t>nyuam Yaus</w:t>
      </w:r>
    </w:p>
    <w:p w14:paraId="0000010F" w14:textId="4A5B5AE2" w:rsidR="008670E4" w:rsidRPr="00590177" w:rsidRDefault="00ED14A8">
      <w:pPr>
        <w:numPr>
          <w:ilvl w:val="0"/>
          <w:numId w:val="3"/>
        </w:numPr>
        <w:spacing w:before="240"/>
        <w:rPr>
          <w:color w:val="222222"/>
        </w:rPr>
      </w:pPr>
      <w:r w:rsidRPr="00590177">
        <w:rPr>
          <w:color w:val="222222"/>
        </w:rPr>
        <w:t xml:space="preserve">Ntsuas cov roj </w:t>
      </w:r>
      <w:ins w:id="397" w:author="Acer" w:date="2021-06-10T14:08:00Z">
        <w:r w:rsidR="00710EF4">
          <w:rPr>
            <w:color w:val="222222"/>
          </w:rPr>
          <w:t>txiv ntseej</w:t>
        </w:r>
      </w:ins>
      <w:del w:id="398" w:author="Acer" w:date="2021-06-10T14:08:00Z">
        <w:r w:rsidRPr="00590177" w:rsidDel="00710EF4">
          <w:rPr>
            <w:color w:val="222222"/>
          </w:rPr>
          <w:delText>olive</w:delText>
        </w:r>
      </w:del>
      <w:r w:rsidRPr="00590177">
        <w:rPr>
          <w:color w:val="222222"/>
        </w:rPr>
        <w:t>, hmoov kua txob, oregano, hwj txob thiab ntsev ces muab tov rau hauv ib lub tais me</w:t>
      </w:r>
      <w:del w:id="399" w:author="Acer" w:date="2021-06-10T14:08:00Z">
        <w:r w:rsidRPr="00590177" w:rsidDel="00F855C1">
          <w:rPr>
            <w:color w:val="222222"/>
          </w:rPr>
          <w:delText xml:space="preserve"> me</w:delText>
        </w:r>
      </w:del>
      <w:r w:rsidRPr="00590177">
        <w:rPr>
          <w:color w:val="222222"/>
        </w:rPr>
        <w:t xml:space="preserve">. </w:t>
      </w:r>
    </w:p>
    <w:p w14:paraId="00000110" w14:textId="1C1B5776" w:rsidR="008670E4" w:rsidRPr="00590177" w:rsidRDefault="00ED14A8">
      <w:pPr>
        <w:numPr>
          <w:ilvl w:val="0"/>
          <w:numId w:val="3"/>
        </w:numPr>
        <w:rPr>
          <w:color w:val="222222"/>
        </w:rPr>
      </w:pPr>
      <w:r w:rsidRPr="00590177">
        <w:rPr>
          <w:color w:val="222222"/>
        </w:rPr>
        <w:t>Muab rab pleev kua (pastry brush) los pleev roj rau cov pob kws. Muab cov pob kws tso rau ib lub phaj tais loj. Phoo cov txuj lom rau lub pob kws, muab tig sab kom tso txuj lom txhij.</w:t>
      </w:r>
    </w:p>
    <w:p w14:paraId="00000111" w14:textId="1C10B06C" w:rsidR="008670E4" w:rsidRPr="00590177" w:rsidRDefault="00ED14A8">
      <w:pPr>
        <w:numPr>
          <w:ilvl w:val="0"/>
          <w:numId w:val="3"/>
        </w:numPr>
        <w:rPr>
          <w:color w:val="222222"/>
        </w:rPr>
      </w:pPr>
      <w:r w:rsidRPr="00590177">
        <w:rPr>
          <w:color w:val="222222"/>
        </w:rPr>
        <w:t>Rov ua li tau hais no kom siv tag</w:t>
      </w:r>
      <w:ins w:id="400" w:author="Acer" w:date="2021-06-10T14:08:00Z">
        <w:r w:rsidR="00F855C1">
          <w:rPr>
            <w:color w:val="222222"/>
          </w:rPr>
          <w:t xml:space="preserve"> </w:t>
        </w:r>
      </w:ins>
      <w:r w:rsidRPr="00590177">
        <w:rPr>
          <w:color w:val="222222"/>
        </w:rPr>
        <w:t xml:space="preserve">nrho cov hmoov txuj lom. Nyem kua maj naus rau txhua lub pob kws. </w:t>
      </w:r>
    </w:p>
    <w:p w14:paraId="00000112" w14:textId="6F300CA1" w:rsidR="008670E4" w:rsidRPr="00590177" w:rsidRDefault="00585E69">
      <w:pPr>
        <w:numPr>
          <w:ilvl w:val="0"/>
          <w:numId w:val="3"/>
        </w:numPr>
        <w:spacing w:after="240"/>
        <w:rPr>
          <w:color w:val="222222"/>
        </w:rPr>
      </w:pPr>
      <w:r w:rsidRPr="00590177">
        <w:rPr>
          <w:color w:val="222222"/>
        </w:rPr>
        <w:t>Noj thaum tseem sov</w:t>
      </w:r>
      <w:r w:rsidR="006A3990" w:rsidRPr="00590177">
        <w:rPr>
          <w:color w:val="222222"/>
        </w:rPr>
        <w:t>.</w:t>
      </w:r>
    </w:p>
    <w:p w14:paraId="00000113" w14:textId="77777777" w:rsidR="008670E4" w:rsidRPr="00590177" w:rsidRDefault="008670E4">
      <w:pPr>
        <w:spacing w:before="240" w:after="240"/>
        <w:ind w:left="720"/>
        <w:rPr>
          <w:color w:val="222222"/>
        </w:rPr>
      </w:pPr>
    </w:p>
    <w:p w14:paraId="00000114" w14:textId="77777777" w:rsidR="008670E4" w:rsidRPr="00590177" w:rsidRDefault="008670E4">
      <w:pPr>
        <w:spacing w:after="240"/>
        <w:ind w:left="720"/>
        <w:rPr>
          <w:color w:val="222222"/>
        </w:rPr>
      </w:pPr>
    </w:p>
    <w:p w14:paraId="00000115" w14:textId="77777777" w:rsidR="008670E4" w:rsidRPr="00590177" w:rsidRDefault="008670E4"/>
    <w:p w14:paraId="00000116" w14:textId="77777777" w:rsidR="008670E4" w:rsidRPr="00590177" w:rsidRDefault="008670E4"/>
    <w:p w14:paraId="00000117" w14:textId="77777777" w:rsidR="008670E4" w:rsidRPr="00590177" w:rsidRDefault="008670E4"/>
    <w:p w14:paraId="00000118" w14:textId="77777777" w:rsidR="008670E4" w:rsidRPr="00590177" w:rsidRDefault="008670E4"/>
    <w:p w14:paraId="00000119" w14:textId="77777777" w:rsidR="008670E4" w:rsidRPr="00590177" w:rsidRDefault="008670E4"/>
    <w:p w14:paraId="0000011A" w14:textId="77777777" w:rsidR="008670E4" w:rsidRPr="00590177" w:rsidRDefault="008670E4"/>
    <w:p w14:paraId="0000011B" w14:textId="77777777" w:rsidR="008670E4" w:rsidRPr="00590177" w:rsidRDefault="008670E4"/>
    <w:p w14:paraId="0000011C" w14:textId="77777777" w:rsidR="008670E4" w:rsidRPr="00590177" w:rsidRDefault="008670E4"/>
    <w:p w14:paraId="0000011D" w14:textId="77777777" w:rsidR="008670E4" w:rsidRPr="00590177" w:rsidRDefault="008670E4"/>
    <w:p w14:paraId="0000011E" w14:textId="77777777" w:rsidR="008670E4" w:rsidRPr="00590177" w:rsidRDefault="008670E4"/>
    <w:p w14:paraId="0000011F" w14:textId="77777777" w:rsidR="008670E4" w:rsidRPr="00590177" w:rsidRDefault="008670E4"/>
    <w:p w14:paraId="00000120" w14:textId="77777777" w:rsidR="008670E4" w:rsidRPr="00590177" w:rsidRDefault="008670E4"/>
    <w:p w14:paraId="00000121" w14:textId="77777777" w:rsidR="008670E4" w:rsidRPr="00590177" w:rsidRDefault="008670E4"/>
    <w:p w14:paraId="00000122" w14:textId="526FA25E" w:rsidR="008670E4" w:rsidRPr="00590177" w:rsidRDefault="009937C5">
      <w:pPr>
        <w:rPr>
          <w:b/>
          <w:sz w:val="26"/>
          <w:szCs w:val="26"/>
        </w:rPr>
      </w:pPr>
      <w:r w:rsidRPr="00590177">
        <w:rPr>
          <w:b/>
          <w:sz w:val="26"/>
          <w:szCs w:val="26"/>
        </w:rPr>
        <w:lastRenderedPageBreak/>
        <w:t xml:space="preserve">Kua Peruvian Ntsuab </w:t>
      </w:r>
      <w:del w:id="401" w:author="Acer" w:date="2021-06-10T14:10:00Z">
        <w:r w:rsidRPr="00590177" w:rsidDel="00E31A09">
          <w:rPr>
            <w:b/>
            <w:sz w:val="26"/>
            <w:szCs w:val="26"/>
          </w:rPr>
          <w:delText>Ntsw</w:delText>
        </w:r>
      </w:del>
      <w:r w:rsidRPr="00590177">
        <w:rPr>
          <w:b/>
          <w:sz w:val="26"/>
          <w:szCs w:val="26"/>
        </w:rPr>
        <w:t xml:space="preserve"> (</w:t>
      </w:r>
      <w:r w:rsidR="006A3990" w:rsidRPr="00590177">
        <w:rPr>
          <w:b/>
          <w:sz w:val="26"/>
          <w:szCs w:val="26"/>
        </w:rPr>
        <w:t>Peruvian Green Dip</w:t>
      </w:r>
      <w:r w:rsidRPr="00590177">
        <w:rPr>
          <w:b/>
          <w:sz w:val="26"/>
          <w:szCs w:val="26"/>
        </w:rPr>
        <w:t>)</w:t>
      </w:r>
    </w:p>
    <w:p w14:paraId="00000123" w14:textId="7229B51E" w:rsidR="008670E4" w:rsidRPr="00590177" w:rsidRDefault="001A1D32">
      <w:ins w:id="402" w:author="Acer" w:date="2021-06-10T14:11:00Z">
        <w:r>
          <w:t>Khoom</w:t>
        </w:r>
      </w:ins>
      <w:del w:id="403" w:author="Acer" w:date="2021-06-10T14:11:00Z">
        <w:r w:rsidR="009937C5" w:rsidRPr="00590177" w:rsidDel="001A1D32">
          <w:delText>Txaus noj</w:delText>
        </w:r>
      </w:del>
      <w:r w:rsidR="006A3990" w:rsidRPr="00590177">
        <w:t xml:space="preserve">: 2 </w:t>
      </w:r>
      <w:r w:rsidR="009937C5" w:rsidRPr="00590177">
        <w:t>khob kua</w:t>
      </w:r>
    </w:p>
    <w:p w14:paraId="00000124" w14:textId="77777777" w:rsidR="008670E4" w:rsidRPr="00590177" w:rsidRDefault="008670E4"/>
    <w:p w14:paraId="00000125" w14:textId="4ECFAA54" w:rsidR="008670E4" w:rsidRPr="00590177" w:rsidRDefault="00FF5267">
      <w:pPr>
        <w:rPr>
          <w:b/>
        </w:rPr>
      </w:pPr>
      <w:r w:rsidRPr="00590177">
        <w:rPr>
          <w:b/>
        </w:rPr>
        <w:t>Khoom Sib Tov</w:t>
      </w:r>
    </w:p>
    <w:p w14:paraId="00000126" w14:textId="77777777" w:rsidR="008670E4" w:rsidRPr="00590177" w:rsidRDefault="008670E4"/>
    <w:p w14:paraId="00000127" w14:textId="44E765B5" w:rsidR="008670E4" w:rsidRPr="00590177" w:rsidRDefault="006A3990">
      <w:pPr>
        <w:shd w:val="clear" w:color="auto" w:fill="FFFFFF"/>
        <w:ind w:right="280"/>
      </w:pPr>
      <w:r w:rsidRPr="00590177">
        <w:t>1</w:t>
      </w:r>
      <w:r w:rsidR="00B34730" w:rsidRPr="00590177">
        <w:t xml:space="preserve"> lub kua txo</w:t>
      </w:r>
      <w:ins w:id="404" w:author="Acer" w:date="2021-06-10T14:13:00Z">
        <w:r w:rsidR="00527B0C">
          <w:t>b</w:t>
        </w:r>
      </w:ins>
      <w:del w:id="405" w:author="Acer" w:date="2021-06-10T14:13:00Z">
        <w:r w:rsidR="00B34730" w:rsidRPr="00590177" w:rsidDel="00527B0C">
          <w:delText>g</w:delText>
        </w:r>
      </w:del>
      <w:r w:rsidR="00B34730" w:rsidRPr="00590177">
        <w:t xml:space="preserve"> phawv</w:t>
      </w:r>
      <w:r w:rsidRPr="00590177">
        <w:t xml:space="preserve"> jalapeño,</w:t>
      </w:r>
      <w:r w:rsidR="00B34730" w:rsidRPr="00590177">
        <w:t xml:space="preserve"> muab hlais ua plaub feem thiab tshem tawm tus cag</w:t>
      </w:r>
    </w:p>
    <w:p w14:paraId="00000128" w14:textId="1A83E998" w:rsidR="008670E4" w:rsidRPr="00590177" w:rsidRDefault="006A3990">
      <w:pPr>
        <w:shd w:val="clear" w:color="auto" w:fill="FFFFFF"/>
        <w:ind w:right="280"/>
      </w:pPr>
      <w:r w:rsidRPr="00590177">
        <w:t xml:space="preserve">1 </w:t>
      </w:r>
      <w:r w:rsidR="00B34730" w:rsidRPr="00590177">
        <w:t>lub qej</w:t>
      </w:r>
      <w:r w:rsidRPr="00590177">
        <w:t xml:space="preserve">, </w:t>
      </w:r>
      <w:r w:rsidR="00B34730" w:rsidRPr="00590177">
        <w:t>muab plhaub tev</w:t>
      </w:r>
    </w:p>
    <w:p w14:paraId="00000129" w14:textId="6C44D5F4" w:rsidR="008670E4" w:rsidRPr="00590177" w:rsidRDefault="006A3990">
      <w:pPr>
        <w:shd w:val="clear" w:color="auto" w:fill="FFFFFF"/>
        <w:ind w:right="280"/>
      </w:pPr>
      <w:r w:rsidRPr="00590177">
        <w:t xml:space="preserve">1/2 </w:t>
      </w:r>
      <w:r w:rsidR="00B34730" w:rsidRPr="00590177">
        <w:t>khob</w:t>
      </w:r>
      <w:r w:rsidRPr="00590177">
        <w:t xml:space="preserve"> </w:t>
      </w:r>
      <w:ins w:id="406" w:author="Acer" w:date="2021-06-10T14:13:00Z">
        <w:r w:rsidR="00A034C6">
          <w:t>tshuaj (</w:t>
        </w:r>
      </w:ins>
      <w:r w:rsidRPr="00590177">
        <w:t>mayonnaise</w:t>
      </w:r>
      <w:ins w:id="407" w:author="Acer" w:date="2021-06-10T14:13:00Z">
        <w:r w:rsidR="00A034C6">
          <w:t>)</w:t>
        </w:r>
      </w:ins>
    </w:p>
    <w:p w14:paraId="0000012A" w14:textId="00805844" w:rsidR="008670E4" w:rsidRPr="00590177" w:rsidRDefault="006A3990">
      <w:pPr>
        <w:shd w:val="clear" w:color="auto" w:fill="FFFFFF"/>
        <w:ind w:right="280"/>
      </w:pPr>
      <w:r w:rsidRPr="00590177">
        <w:t xml:space="preserve">1 </w:t>
      </w:r>
      <w:del w:id="408" w:author="Acer" w:date="2021-06-10T14:14:00Z">
        <w:r w:rsidRPr="00590177" w:rsidDel="00E86EC1">
          <w:delText xml:space="preserve">teaspoon </w:delText>
        </w:r>
      </w:del>
      <w:ins w:id="409" w:author="Acer" w:date="2021-06-10T14:14:00Z">
        <w:r w:rsidR="00E86EC1">
          <w:t>diav</w:t>
        </w:r>
        <w:r w:rsidR="00E86EC1" w:rsidRPr="00590177">
          <w:t xml:space="preserve"> </w:t>
        </w:r>
      </w:ins>
      <w:r w:rsidR="00B34730" w:rsidRPr="00590177">
        <w:t xml:space="preserve">roj </w:t>
      </w:r>
      <w:del w:id="410" w:author="Acer" w:date="2021-06-10T14:14:00Z">
        <w:r w:rsidRPr="00590177" w:rsidDel="00E86EC1">
          <w:delText>olive</w:delText>
        </w:r>
      </w:del>
      <w:ins w:id="411" w:author="Acer" w:date="2021-06-10T14:14:00Z">
        <w:r w:rsidR="00E86EC1">
          <w:t xml:space="preserve"> txiv ntseej</w:t>
        </w:r>
      </w:ins>
    </w:p>
    <w:p w14:paraId="0000012B" w14:textId="151BE10A" w:rsidR="008670E4" w:rsidRPr="00590177" w:rsidRDefault="00B34730">
      <w:pPr>
        <w:shd w:val="clear" w:color="auto" w:fill="FFFFFF"/>
        <w:ind w:right="280"/>
      </w:pPr>
      <w:r w:rsidRPr="00590177">
        <w:t>Kua los ntawm ib lub maj naus</w:t>
      </w:r>
    </w:p>
    <w:p w14:paraId="0000012C" w14:textId="3C067300" w:rsidR="008670E4" w:rsidRPr="00590177" w:rsidRDefault="006A3990">
      <w:pPr>
        <w:shd w:val="clear" w:color="auto" w:fill="FFFFFF"/>
        <w:ind w:right="280"/>
      </w:pPr>
      <w:r w:rsidRPr="00590177">
        <w:t xml:space="preserve">1/4 </w:t>
      </w:r>
      <w:r w:rsidR="00B34730" w:rsidRPr="00590177">
        <w:t xml:space="preserve">ntawm ib lub zaub </w:t>
      </w:r>
      <w:ins w:id="412" w:author="Acer" w:date="2021-06-10T14:14:00Z">
        <w:r w:rsidR="00F637F6">
          <w:t xml:space="preserve"> xas la</w:t>
        </w:r>
      </w:ins>
      <w:ins w:id="413" w:author="Acer" w:date="2021-06-10T14:15:00Z">
        <w:r w:rsidR="00F637F6">
          <w:t xml:space="preserve">v </w:t>
        </w:r>
      </w:ins>
      <w:ins w:id="414" w:author="Acer" w:date="2021-06-10T14:14:00Z">
        <w:r w:rsidR="00F637F6">
          <w:t>(</w:t>
        </w:r>
      </w:ins>
      <w:r w:rsidRPr="00590177">
        <w:t>romaine lettuce</w:t>
      </w:r>
      <w:ins w:id="415" w:author="Acer" w:date="2021-06-10T14:14:00Z">
        <w:r w:rsidR="00F637F6">
          <w:t>)</w:t>
        </w:r>
      </w:ins>
      <w:r w:rsidRPr="00590177">
        <w:t xml:space="preserve">, </w:t>
      </w:r>
      <w:r w:rsidR="00B34730" w:rsidRPr="00590177">
        <w:t>muab hlais ua tej daim, txhem tawm cov ntug</w:t>
      </w:r>
    </w:p>
    <w:p w14:paraId="0000012D" w14:textId="7749F861" w:rsidR="008670E4" w:rsidRPr="00590177" w:rsidRDefault="006A3990">
      <w:pPr>
        <w:shd w:val="clear" w:color="auto" w:fill="FFFFFF"/>
        <w:ind w:right="280"/>
      </w:pPr>
      <w:r w:rsidRPr="00590177">
        <w:t xml:space="preserve">1 </w:t>
      </w:r>
      <w:r w:rsidR="00B34730" w:rsidRPr="00590177">
        <w:t>khob zaub ntxhwb</w:t>
      </w:r>
    </w:p>
    <w:p w14:paraId="445DE4DA" w14:textId="77777777" w:rsidR="00B34730" w:rsidRPr="00590177" w:rsidRDefault="006A3990">
      <w:pPr>
        <w:shd w:val="clear" w:color="auto" w:fill="FFFFFF"/>
        <w:ind w:right="280"/>
      </w:pPr>
      <w:r w:rsidRPr="00590177">
        <w:t xml:space="preserve">3 </w:t>
      </w:r>
      <w:r w:rsidR="00B34730" w:rsidRPr="00590177">
        <w:t>tus dos, muab hlais tsis loj tsis me, txhem tawm cov ntug</w:t>
      </w:r>
    </w:p>
    <w:p w14:paraId="0000012F" w14:textId="677004B8" w:rsidR="008670E4" w:rsidRPr="00590177" w:rsidRDefault="00B34730">
      <w:pPr>
        <w:shd w:val="clear" w:color="auto" w:fill="FFFFFF"/>
        <w:ind w:right="280"/>
      </w:pPr>
      <w:r w:rsidRPr="00590177">
        <w:t>Tso ntsev raws li nyiam</w:t>
      </w:r>
    </w:p>
    <w:p w14:paraId="00000130" w14:textId="77777777" w:rsidR="008670E4" w:rsidRPr="00590177" w:rsidRDefault="008670E4"/>
    <w:p w14:paraId="00000131" w14:textId="77777777" w:rsidR="008670E4" w:rsidRPr="00590177" w:rsidRDefault="008670E4">
      <w:pPr>
        <w:rPr>
          <w:b/>
        </w:rPr>
      </w:pPr>
    </w:p>
    <w:p w14:paraId="00000132" w14:textId="4D6C5FAA" w:rsidR="008670E4" w:rsidRPr="00590177" w:rsidRDefault="004008D6">
      <w:pPr>
        <w:spacing w:line="360" w:lineRule="auto"/>
        <w:rPr>
          <w:b/>
        </w:rPr>
      </w:pPr>
      <w:r w:rsidRPr="00590177">
        <w:rPr>
          <w:b/>
        </w:rPr>
        <w:t xml:space="preserve">Lus </w:t>
      </w:r>
      <w:del w:id="416" w:author="Acer" w:date="2021-06-10T14:15:00Z">
        <w:r w:rsidRPr="00590177" w:rsidDel="0018103B">
          <w:rPr>
            <w:b/>
          </w:rPr>
          <w:delText xml:space="preserve">Taw </w:delText>
        </w:r>
      </w:del>
      <w:r w:rsidRPr="00590177">
        <w:rPr>
          <w:b/>
        </w:rPr>
        <w:t>Qhia Rau Cov Neeg Laus</w:t>
      </w:r>
    </w:p>
    <w:p w14:paraId="00000133" w14:textId="2C504992" w:rsidR="008670E4" w:rsidRPr="00590177" w:rsidRDefault="00426D01">
      <w:r w:rsidRPr="00590177">
        <w:t>Pab siv lub tshuab zom zaub mov.</w:t>
      </w:r>
    </w:p>
    <w:p w14:paraId="00000134" w14:textId="77777777" w:rsidR="008670E4" w:rsidRPr="00590177" w:rsidRDefault="008670E4"/>
    <w:p w14:paraId="2E381083" w14:textId="28DAD8C2" w:rsidR="00E34807" w:rsidRPr="00590177" w:rsidRDefault="00E34807" w:rsidP="00E34807">
      <w:pPr>
        <w:rPr>
          <w:b/>
          <w:bCs/>
        </w:rPr>
      </w:pPr>
      <w:r w:rsidRPr="00590177">
        <w:rPr>
          <w:b/>
          <w:bCs/>
        </w:rPr>
        <w:t xml:space="preserve">Lus </w:t>
      </w:r>
      <w:del w:id="417" w:author="Acer" w:date="2021-06-10T14:15:00Z">
        <w:r w:rsidRPr="00590177" w:rsidDel="00FE5E15">
          <w:rPr>
            <w:b/>
            <w:bCs/>
          </w:rPr>
          <w:delText xml:space="preserve">Taw </w:delText>
        </w:r>
      </w:del>
      <w:r w:rsidRPr="00590177">
        <w:rPr>
          <w:b/>
          <w:bCs/>
        </w:rPr>
        <w:t>Qhia Rau Cov Menyuam Yaus</w:t>
      </w:r>
    </w:p>
    <w:p w14:paraId="62601667" w14:textId="77777777" w:rsidR="00E34807" w:rsidRPr="00590177" w:rsidRDefault="00E34807" w:rsidP="00E34807"/>
    <w:p w14:paraId="00000136" w14:textId="3E0645B9" w:rsidR="008670E4" w:rsidRPr="00590177" w:rsidRDefault="00784644">
      <w:pPr>
        <w:numPr>
          <w:ilvl w:val="0"/>
          <w:numId w:val="1"/>
        </w:numPr>
        <w:shd w:val="clear" w:color="auto" w:fill="FFFFFF"/>
      </w:pPr>
      <w:r w:rsidRPr="00590177">
        <w:t>Muab tag</w:t>
      </w:r>
      <w:ins w:id="418" w:author="Acer" w:date="2021-06-10T14:15:00Z">
        <w:r w:rsidR="00CD06BC">
          <w:t xml:space="preserve"> </w:t>
        </w:r>
      </w:ins>
      <w:r w:rsidRPr="00590177">
        <w:t>nrho cov khoom hais sau</w:t>
      </w:r>
      <w:ins w:id="419" w:author="Acer" w:date="2021-06-10T14:15:00Z">
        <w:r w:rsidR="001C572A">
          <w:t>v</w:t>
        </w:r>
      </w:ins>
      <w:del w:id="420" w:author="Acer" w:date="2021-06-10T14:15:00Z">
        <w:r w:rsidRPr="00590177" w:rsidDel="001C572A">
          <w:delText>d</w:delText>
        </w:r>
      </w:del>
      <w:r w:rsidRPr="00590177">
        <w:t xml:space="preserve"> sib tov tso rau ib lub tshuab zom zaub mov. Ces muab zom kom sib xyaw thiab ua kua. </w:t>
      </w:r>
      <w:r w:rsidR="006A3990" w:rsidRPr="00590177">
        <w:t xml:space="preserve"> </w:t>
      </w:r>
    </w:p>
    <w:p w14:paraId="00000137" w14:textId="4DA4E082" w:rsidR="008670E4" w:rsidRPr="00590177" w:rsidRDefault="001C572A">
      <w:pPr>
        <w:numPr>
          <w:ilvl w:val="0"/>
          <w:numId w:val="1"/>
        </w:numPr>
        <w:shd w:val="clear" w:color="auto" w:fill="FFFFFF"/>
      </w:pPr>
      <w:ins w:id="421" w:author="Acer" w:date="2021-06-10T14:16:00Z">
        <w:r>
          <w:t>Cov lus qhia</w:t>
        </w:r>
      </w:ins>
      <w:del w:id="422" w:author="Acer" w:date="2021-06-10T14:16:00Z">
        <w:r w:rsidR="006A3990" w:rsidRPr="00590177" w:rsidDel="001C572A">
          <w:delText>T</w:delText>
        </w:r>
        <w:r w:rsidR="00784644" w:rsidRPr="00590177" w:rsidDel="001C572A">
          <w:delText>swv yim</w:delText>
        </w:r>
      </w:del>
      <w:r w:rsidR="006A3990" w:rsidRPr="00590177">
        <w:t>:</w:t>
      </w:r>
      <w:r w:rsidR="00784644" w:rsidRPr="00590177">
        <w:t xml:space="preserve"> Siv cov kua no los ntsws tej zaub, los</w:t>
      </w:r>
      <w:ins w:id="423" w:author="Acer" w:date="2021-06-10T14:16:00Z">
        <w:r w:rsidR="009303BC">
          <w:t xml:space="preserve"> </w:t>
        </w:r>
      </w:ins>
      <w:r w:rsidR="00784644" w:rsidRPr="00590177">
        <w:t>sis muab tso rau taco noj thiab tso rau tej</w:t>
      </w:r>
      <w:ins w:id="424" w:author="Acer" w:date="2021-06-10T14:17:00Z">
        <w:r w:rsidR="00161210">
          <w:t xml:space="preserve"> mov qab zib</w:t>
        </w:r>
      </w:ins>
      <w:r w:rsidR="00784644" w:rsidRPr="00590177">
        <w:t xml:space="preserve"> </w:t>
      </w:r>
      <w:ins w:id="425" w:author="Acer" w:date="2021-06-10T14:16:00Z">
        <w:r w:rsidR="00161210">
          <w:t>(</w:t>
        </w:r>
      </w:ins>
      <w:r w:rsidR="00784644" w:rsidRPr="00590177">
        <w:t>sandwich</w:t>
      </w:r>
      <w:ins w:id="426" w:author="Acer" w:date="2021-06-10T14:16:00Z">
        <w:r w:rsidR="00161210">
          <w:t>)</w:t>
        </w:r>
      </w:ins>
      <w:r w:rsidR="00784644" w:rsidRPr="00590177">
        <w:t xml:space="preserve"> noj los tau. </w:t>
      </w:r>
      <w:r w:rsidR="006A3990" w:rsidRPr="00590177">
        <w:t xml:space="preserve"> </w:t>
      </w:r>
    </w:p>
    <w:p w14:paraId="00000138" w14:textId="77777777" w:rsidR="008670E4" w:rsidRDefault="008670E4"/>
    <w:p w14:paraId="00000139" w14:textId="77777777" w:rsidR="008670E4" w:rsidRDefault="008670E4"/>
    <w:sectPr w:rsidR="008670E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6DFC3" w14:textId="77777777" w:rsidR="004A1349" w:rsidRDefault="004A1349" w:rsidP="00AD5BD0">
      <w:pPr>
        <w:spacing w:line="240" w:lineRule="auto"/>
      </w:pPr>
      <w:r>
        <w:separator/>
      </w:r>
    </w:p>
  </w:endnote>
  <w:endnote w:type="continuationSeparator" w:id="0">
    <w:p w14:paraId="7FE3B164" w14:textId="77777777" w:rsidR="004A1349" w:rsidRDefault="004A1349" w:rsidP="00AD5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734A" w14:textId="77777777" w:rsidR="004A1349" w:rsidRDefault="004A1349" w:rsidP="00AD5BD0">
      <w:pPr>
        <w:spacing w:line="240" w:lineRule="auto"/>
      </w:pPr>
      <w:r>
        <w:separator/>
      </w:r>
    </w:p>
  </w:footnote>
  <w:footnote w:type="continuationSeparator" w:id="0">
    <w:p w14:paraId="03AAE9C7" w14:textId="77777777" w:rsidR="004A1349" w:rsidRDefault="004A1349" w:rsidP="00AD5B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7DCD"/>
    <w:multiLevelType w:val="multilevel"/>
    <w:tmpl w:val="FFD2E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035D6"/>
    <w:multiLevelType w:val="multilevel"/>
    <w:tmpl w:val="4296F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B79C2"/>
    <w:multiLevelType w:val="multilevel"/>
    <w:tmpl w:val="8E54A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57097"/>
    <w:multiLevelType w:val="multilevel"/>
    <w:tmpl w:val="2BB2A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2063C"/>
    <w:multiLevelType w:val="multilevel"/>
    <w:tmpl w:val="BD48E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C9270D"/>
    <w:multiLevelType w:val="multilevel"/>
    <w:tmpl w:val="8A148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274579"/>
    <w:multiLevelType w:val="multilevel"/>
    <w:tmpl w:val="03F66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331317"/>
    <w:multiLevelType w:val="multilevel"/>
    <w:tmpl w:val="18E8E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876568"/>
    <w:multiLevelType w:val="multilevel"/>
    <w:tmpl w:val="2E666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8D701B"/>
    <w:multiLevelType w:val="multilevel"/>
    <w:tmpl w:val="2A9AE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6710CA"/>
    <w:multiLevelType w:val="multilevel"/>
    <w:tmpl w:val="8C88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78382D"/>
    <w:multiLevelType w:val="multilevel"/>
    <w:tmpl w:val="9B9E6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8C3337"/>
    <w:multiLevelType w:val="multilevel"/>
    <w:tmpl w:val="FA02A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A33D71"/>
    <w:multiLevelType w:val="multilevel"/>
    <w:tmpl w:val="B1860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C43495"/>
    <w:multiLevelType w:val="multilevel"/>
    <w:tmpl w:val="0978C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C568D7"/>
    <w:multiLevelType w:val="multilevel"/>
    <w:tmpl w:val="97CA8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5C4802"/>
    <w:multiLevelType w:val="multilevel"/>
    <w:tmpl w:val="6DC0D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3"/>
  </w:num>
  <w:num w:numId="4">
    <w:abstractNumId w:val="16"/>
  </w:num>
  <w:num w:numId="5">
    <w:abstractNumId w:val="15"/>
  </w:num>
  <w:num w:numId="6">
    <w:abstractNumId w:val="12"/>
  </w:num>
  <w:num w:numId="7">
    <w:abstractNumId w:val="2"/>
  </w:num>
  <w:num w:numId="8">
    <w:abstractNumId w:val="14"/>
  </w:num>
  <w:num w:numId="9">
    <w:abstractNumId w:val="11"/>
  </w:num>
  <w:num w:numId="10">
    <w:abstractNumId w:val="13"/>
  </w:num>
  <w:num w:numId="11">
    <w:abstractNumId w:val="8"/>
  </w:num>
  <w:num w:numId="12">
    <w:abstractNumId w:val="4"/>
  </w:num>
  <w:num w:numId="13">
    <w:abstractNumId w:val="6"/>
  </w:num>
  <w:num w:numId="14">
    <w:abstractNumId w:val="7"/>
  </w:num>
  <w:num w:numId="15">
    <w:abstractNumId w:val="1"/>
  </w:num>
  <w:num w:numId="16">
    <w:abstractNumId w:val="9"/>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E4"/>
    <w:rsid w:val="00007C1B"/>
    <w:rsid w:val="00012FE0"/>
    <w:rsid w:val="0004019E"/>
    <w:rsid w:val="000505A2"/>
    <w:rsid w:val="000526C0"/>
    <w:rsid w:val="00053F53"/>
    <w:rsid w:val="00056B9F"/>
    <w:rsid w:val="000A106F"/>
    <w:rsid w:val="000A1D14"/>
    <w:rsid w:val="000B40D9"/>
    <w:rsid w:val="000B6386"/>
    <w:rsid w:val="000E0982"/>
    <w:rsid w:val="000E09C3"/>
    <w:rsid w:val="000E1140"/>
    <w:rsid w:val="001216BD"/>
    <w:rsid w:val="00130DAC"/>
    <w:rsid w:val="00134A2C"/>
    <w:rsid w:val="00147D18"/>
    <w:rsid w:val="0015684F"/>
    <w:rsid w:val="00161210"/>
    <w:rsid w:val="0018103B"/>
    <w:rsid w:val="001A1D32"/>
    <w:rsid w:val="001B3124"/>
    <w:rsid w:val="001B43A9"/>
    <w:rsid w:val="001C0808"/>
    <w:rsid w:val="001C336A"/>
    <w:rsid w:val="001C572A"/>
    <w:rsid w:val="001F2AA1"/>
    <w:rsid w:val="001F3119"/>
    <w:rsid w:val="00202D8E"/>
    <w:rsid w:val="0020634D"/>
    <w:rsid w:val="00232454"/>
    <w:rsid w:val="00232552"/>
    <w:rsid w:val="00233231"/>
    <w:rsid w:val="002479C2"/>
    <w:rsid w:val="00252604"/>
    <w:rsid w:val="00253646"/>
    <w:rsid w:val="00263C5A"/>
    <w:rsid w:val="00264D6C"/>
    <w:rsid w:val="00267A43"/>
    <w:rsid w:val="00284B3D"/>
    <w:rsid w:val="00292886"/>
    <w:rsid w:val="002A28E2"/>
    <w:rsid w:val="002F3EA8"/>
    <w:rsid w:val="00304CF1"/>
    <w:rsid w:val="00310753"/>
    <w:rsid w:val="003142E5"/>
    <w:rsid w:val="00335174"/>
    <w:rsid w:val="00335925"/>
    <w:rsid w:val="00345249"/>
    <w:rsid w:val="00356152"/>
    <w:rsid w:val="00375779"/>
    <w:rsid w:val="003973C4"/>
    <w:rsid w:val="003A256E"/>
    <w:rsid w:val="003A3340"/>
    <w:rsid w:val="003A5653"/>
    <w:rsid w:val="003A5819"/>
    <w:rsid w:val="003C1AFE"/>
    <w:rsid w:val="003C3DA6"/>
    <w:rsid w:val="004008D6"/>
    <w:rsid w:val="00403C98"/>
    <w:rsid w:val="00404F18"/>
    <w:rsid w:val="004058AA"/>
    <w:rsid w:val="00426D01"/>
    <w:rsid w:val="00451573"/>
    <w:rsid w:val="00451763"/>
    <w:rsid w:val="00465FE8"/>
    <w:rsid w:val="00466B78"/>
    <w:rsid w:val="004857A9"/>
    <w:rsid w:val="0049044B"/>
    <w:rsid w:val="004A1349"/>
    <w:rsid w:val="004A5D05"/>
    <w:rsid w:val="004B25B5"/>
    <w:rsid w:val="004B4CC7"/>
    <w:rsid w:val="004B6F2F"/>
    <w:rsid w:val="004C60F3"/>
    <w:rsid w:val="004D3110"/>
    <w:rsid w:val="004D457F"/>
    <w:rsid w:val="004D6748"/>
    <w:rsid w:val="00510B12"/>
    <w:rsid w:val="00512B29"/>
    <w:rsid w:val="00527B0C"/>
    <w:rsid w:val="00573C7A"/>
    <w:rsid w:val="00574AFE"/>
    <w:rsid w:val="00585B3C"/>
    <w:rsid w:val="00585E69"/>
    <w:rsid w:val="00590177"/>
    <w:rsid w:val="005C0560"/>
    <w:rsid w:val="005C2ED6"/>
    <w:rsid w:val="005D1F1E"/>
    <w:rsid w:val="005E429A"/>
    <w:rsid w:val="005F4266"/>
    <w:rsid w:val="006067B4"/>
    <w:rsid w:val="006155AE"/>
    <w:rsid w:val="00616712"/>
    <w:rsid w:val="00626D5C"/>
    <w:rsid w:val="00636BA8"/>
    <w:rsid w:val="00644824"/>
    <w:rsid w:val="006668F9"/>
    <w:rsid w:val="0068441C"/>
    <w:rsid w:val="006969D2"/>
    <w:rsid w:val="006A3990"/>
    <w:rsid w:val="006C263A"/>
    <w:rsid w:val="006D15D5"/>
    <w:rsid w:val="006D383D"/>
    <w:rsid w:val="006E12AD"/>
    <w:rsid w:val="006E25A7"/>
    <w:rsid w:val="006E2A50"/>
    <w:rsid w:val="006F3DBD"/>
    <w:rsid w:val="006F58C2"/>
    <w:rsid w:val="007053E4"/>
    <w:rsid w:val="00706BBA"/>
    <w:rsid w:val="00710EF4"/>
    <w:rsid w:val="00721B6F"/>
    <w:rsid w:val="00743E87"/>
    <w:rsid w:val="007622D8"/>
    <w:rsid w:val="00762471"/>
    <w:rsid w:val="00765426"/>
    <w:rsid w:val="00765F4F"/>
    <w:rsid w:val="00776BD6"/>
    <w:rsid w:val="00784644"/>
    <w:rsid w:val="00784758"/>
    <w:rsid w:val="00791190"/>
    <w:rsid w:val="00797FDD"/>
    <w:rsid w:val="007C5B61"/>
    <w:rsid w:val="007D18C6"/>
    <w:rsid w:val="007D3E6D"/>
    <w:rsid w:val="007D7F74"/>
    <w:rsid w:val="007F0731"/>
    <w:rsid w:val="007F5906"/>
    <w:rsid w:val="007F70C0"/>
    <w:rsid w:val="008014E3"/>
    <w:rsid w:val="00813E66"/>
    <w:rsid w:val="0081614C"/>
    <w:rsid w:val="00824ACD"/>
    <w:rsid w:val="008670E4"/>
    <w:rsid w:val="00876288"/>
    <w:rsid w:val="008951D2"/>
    <w:rsid w:val="008A3F66"/>
    <w:rsid w:val="008B179A"/>
    <w:rsid w:val="008B7134"/>
    <w:rsid w:val="008B7491"/>
    <w:rsid w:val="008C1916"/>
    <w:rsid w:val="008C3899"/>
    <w:rsid w:val="008E5337"/>
    <w:rsid w:val="008F5E7E"/>
    <w:rsid w:val="0090011E"/>
    <w:rsid w:val="0091194B"/>
    <w:rsid w:val="00913569"/>
    <w:rsid w:val="00916845"/>
    <w:rsid w:val="009209E6"/>
    <w:rsid w:val="009303BC"/>
    <w:rsid w:val="00931472"/>
    <w:rsid w:val="009326CA"/>
    <w:rsid w:val="009369FD"/>
    <w:rsid w:val="00946859"/>
    <w:rsid w:val="009470E7"/>
    <w:rsid w:val="009512D0"/>
    <w:rsid w:val="009672EB"/>
    <w:rsid w:val="00983E08"/>
    <w:rsid w:val="009864B9"/>
    <w:rsid w:val="009937C5"/>
    <w:rsid w:val="009B1EE6"/>
    <w:rsid w:val="009C75FB"/>
    <w:rsid w:val="009C7EC4"/>
    <w:rsid w:val="009D2E7E"/>
    <w:rsid w:val="009D2FF5"/>
    <w:rsid w:val="009E0F2E"/>
    <w:rsid w:val="009E2848"/>
    <w:rsid w:val="009F423D"/>
    <w:rsid w:val="00A02B99"/>
    <w:rsid w:val="00A034C6"/>
    <w:rsid w:val="00A07EC8"/>
    <w:rsid w:val="00A20944"/>
    <w:rsid w:val="00A40037"/>
    <w:rsid w:val="00A46720"/>
    <w:rsid w:val="00A54659"/>
    <w:rsid w:val="00A64256"/>
    <w:rsid w:val="00A72B23"/>
    <w:rsid w:val="00A879B7"/>
    <w:rsid w:val="00A9097E"/>
    <w:rsid w:val="00AA7C88"/>
    <w:rsid w:val="00AB3148"/>
    <w:rsid w:val="00AD33F7"/>
    <w:rsid w:val="00AD5043"/>
    <w:rsid w:val="00AD5714"/>
    <w:rsid w:val="00AD5BD0"/>
    <w:rsid w:val="00AF1C31"/>
    <w:rsid w:val="00B008F1"/>
    <w:rsid w:val="00B07D2B"/>
    <w:rsid w:val="00B23BC5"/>
    <w:rsid w:val="00B34730"/>
    <w:rsid w:val="00B57255"/>
    <w:rsid w:val="00B66573"/>
    <w:rsid w:val="00B73731"/>
    <w:rsid w:val="00B77934"/>
    <w:rsid w:val="00B9301E"/>
    <w:rsid w:val="00BA13B0"/>
    <w:rsid w:val="00BA5B7B"/>
    <w:rsid w:val="00BC3218"/>
    <w:rsid w:val="00C0054E"/>
    <w:rsid w:val="00C114C0"/>
    <w:rsid w:val="00C44153"/>
    <w:rsid w:val="00C60A8D"/>
    <w:rsid w:val="00C77FA3"/>
    <w:rsid w:val="00C9085C"/>
    <w:rsid w:val="00CA4C8B"/>
    <w:rsid w:val="00CC15D4"/>
    <w:rsid w:val="00CD06BC"/>
    <w:rsid w:val="00CD1169"/>
    <w:rsid w:val="00CE4277"/>
    <w:rsid w:val="00CE6218"/>
    <w:rsid w:val="00CF0470"/>
    <w:rsid w:val="00D04B6E"/>
    <w:rsid w:val="00D06C64"/>
    <w:rsid w:val="00D16662"/>
    <w:rsid w:val="00D17CB3"/>
    <w:rsid w:val="00D20AB8"/>
    <w:rsid w:val="00D2102F"/>
    <w:rsid w:val="00D240E1"/>
    <w:rsid w:val="00D270F7"/>
    <w:rsid w:val="00D3009F"/>
    <w:rsid w:val="00D34EC3"/>
    <w:rsid w:val="00D40DAF"/>
    <w:rsid w:val="00D81897"/>
    <w:rsid w:val="00DA226E"/>
    <w:rsid w:val="00DA2600"/>
    <w:rsid w:val="00DB2D7D"/>
    <w:rsid w:val="00DD3DAA"/>
    <w:rsid w:val="00E02EEF"/>
    <w:rsid w:val="00E16CEA"/>
    <w:rsid w:val="00E25B50"/>
    <w:rsid w:val="00E27082"/>
    <w:rsid w:val="00E31A09"/>
    <w:rsid w:val="00E34807"/>
    <w:rsid w:val="00E50884"/>
    <w:rsid w:val="00E56DED"/>
    <w:rsid w:val="00E60600"/>
    <w:rsid w:val="00E67F40"/>
    <w:rsid w:val="00E85081"/>
    <w:rsid w:val="00E86EC1"/>
    <w:rsid w:val="00EA0147"/>
    <w:rsid w:val="00ED14A8"/>
    <w:rsid w:val="00ED67AC"/>
    <w:rsid w:val="00F02E95"/>
    <w:rsid w:val="00F043EE"/>
    <w:rsid w:val="00F20940"/>
    <w:rsid w:val="00F23EBC"/>
    <w:rsid w:val="00F3665B"/>
    <w:rsid w:val="00F37251"/>
    <w:rsid w:val="00F43C68"/>
    <w:rsid w:val="00F50241"/>
    <w:rsid w:val="00F56EA3"/>
    <w:rsid w:val="00F637F6"/>
    <w:rsid w:val="00F82DC2"/>
    <w:rsid w:val="00F82F49"/>
    <w:rsid w:val="00F855C1"/>
    <w:rsid w:val="00FB20BD"/>
    <w:rsid w:val="00FB336A"/>
    <w:rsid w:val="00FC1A9D"/>
    <w:rsid w:val="00FC498C"/>
    <w:rsid w:val="00FC50F7"/>
    <w:rsid w:val="00FD67E7"/>
    <w:rsid w:val="00FE3672"/>
    <w:rsid w:val="00FE5E15"/>
    <w:rsid w:val="00FE7E83"/>
    <w:rsid w:val="00FF5267"/>
    <w:rsid w:val="00FF67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6CA75"/>
  <w15:docId w15:val="{CEBEAF25-2B62-4D6D-8A30-832FF8A3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80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4807"/>
    <w:pPr>
      <w:ind w:left="720"/>
      <w:contextualSpacing/>
    </w:pPr>
  </w:style>
  <w:style w:type="paragraph" w:styleId="Header">
    <w:name w:val="header"/>
    <w:basedOn w:val="Normal"/>
    <w:link w:val="HeaderChar"/>
    <w:uiPriority w:val="99"/>
    <w:unhideWhenUsed/>
    <w:rsid w:val="00AD5BD0"/>
    <w:pPr>
      <w:tabs>
        <w:tab w:val="center" w:pos="4680"/>
        <w:tab w:val="right" w:pos="9360"/>
      </w:tabs>
      <w:spacing w:line="240" w:lineRule="auto"/>
    </w:pPr>
  </w:style>
  <w:style w:type="character" w:customStyle="1" w:styleId="HeaderChar">
    <w:name w:val="Header Char"/>
    <w:basedOn w:val="DefaultParagraphFont"/>
    <w:link w:val="Header"/>
    <w:uiPriority w:val="99"/>
    <w:rsid w:val="00AD5BD0"/>
  </w:style>
  <w:style w:type="paragraph" w:styleId="Footer">
    <w:name w:val="footer"/>
    <w:basedOn w:val="Normal"/>
    <w:link w:val="FooterChar"/>
    <w:uiPriority w:val="99"/>
    <w:unhideWhenUsed/>
    <w:rsid w:val="00AD5BD0"/>
    <w:pPr>
      <w:tabs>
        <w:tab w:val="center" w:pos="4680"/>
        <w:tab w:val="right" w:pos="9360"/>
      </w:tabs>
      <w:spacing w:line="240" w:lineRule="auto"/>
    </w:pPr>
  </w:style>
  <w:style w:type="character" w:customStyle="1" w:styleId="FooterChar">
    <w:name w:val="Footer Char"/>
    <w:basedOn w:val="DefaultParagraphFont"/>
    <w:link w:val="Footer"/>
    <w:uiPriority w:val="99"/>
    <w:rsid w:val="00AD5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Kue</dc:creator>
  <cp:lastModifiedBy>Acer</cp:lastModifiedBy>
  <cp:revision>196</cp:revision>
  <dcterms:created xsi:type="dcterms:W3CDTF">2021-04-07T20:39:00Z</dcterms:created>
  <dcterms:modified xsi:type="dcterms:W3CDTF">2021-06-10T07:17:00Z</dcterms:modified>
</cp:coreProperties>
</file>