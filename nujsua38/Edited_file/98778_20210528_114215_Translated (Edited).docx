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0ADF" w14:textId="77777777" w:rsidR="00D36455" w:rsidRDefault="00D36455">
      <w:pPr>
        <w:pStyle w:val="BodyText"/>
        <w:spacing w:before="4"/>
        <w:rPr>
          <w:sz w:val="18"/>
        </w:rPr>
      </w:pPr>
    </w:p>
    <w:p w14:paraId="6CA922DE" w14:textId="57946DF3" w:rsidR="00D36455" w:rsidRPr="001029AE" w:rsidRDefault="00E747A5" w:rsidP="002414D3">
      <w:pPr>
        <w:pStyle w:val="Heading1"/>
        <w:spacing w:before="87"/>
        <w:rPr>
          <w:b w:val="0"/>
          <w:sz w:val="24"/>
          <w:szCs w:val="24"/>
        </w:rPr>
      </w:pPr>
      <w:r w:rsidRPr="001029AE">
        <w:rPr>
          <w:noProof/>
          <w:sz w:val="24"/>
          <w:szCs w:val="24"/>
        </w:rPr>
        <w:drawing>
          <wp:anchor distT="0" distB="0" distL="0" distR="0" simplePos="0" relativeHeight="251657216" behindDoc="0" locked="0" layoutInCell="1" allowOverlap="1" wp14:anchorId="683BE30C" wp14:editId="5C823CE4">
            <wp:simplePos x="0" y="0"/>
            <wp:positionH relativeFrom="page">
              <wp:posOffset>671076</wp:posOffset>
            </wp:positionH>
            <wp:positionV relativeFrom="paragraph">
              <wp:posOffset>-132458</wp:posOffset>
            </wp:positionV>
            <wp:extent cx="1388745" cy="112571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8745" cy="1125714"/>
                    </a:xfrm>
                    <a:prstGeom prst="rect">
                      <a:avLst/>
                    </a:prstGeom>
                  </pic:spPr>
                </pic:pic>
              </a:graphicData>
            </a:graphic>
          </wp:anchor>
        </w:drawing>
      </w:r>
      <w:proofErr w:type="spellStart"/>
      <w:ins w:id="0" w:author="Kaxiong" w:date="2021-05-30T20:16:00Z">
        <w:r w:rsidR="00834912">
          <w:rPr>
            <w:sz w:val="24"/>
            <w:szCs w:val="24"/>
          </w:rPr>
          <w:t>F</w:t>
        </w:r>
      </w:ins>
      <w:ins w:id="1" w:author="Kaxiong" w:date="2021-05-30T20:18:00Z">
        <w:r w:rsidR="00834912">
          <w:rPr>
            <w:sz w:val="24"/>
            <w:szCs w:val="24"/>
          </w:rPr>
          <w:t>eem</w:t>
        </w:r>
      </w:ins>
      <w:proofErr w:type="spellEnd"/>
      <w:del w:id="2" w:author="Kaxiong" w:date="2021-05-30T20:18:00Z">
        <w:r w:rsidR="002414D3" w:rsidRPr="001029AE" w:rsidDel="00834912">
          <w:rPr>
            <w:sz w:val="24"/>
            <w:szCs w:val="24"/>
          </w:rPr>
          <w:delText>Tuam Tsev</w:delText>
        </w:r>
      </w:del>
      <w:r w:rsidR="002414D3" w:rsidRPr="001029AE">
        <w:rPr>
          <w:sz w:val="24"/>
          <w:szCs w:val="24"/>
        </w:rPr>
        <w:t xml:space="preserve"> </w:t>
      </w:r>
      <w:proofErr w:type="spellStart"/>
      <w:r w:rsidR="002414D3" w:rsidRPr="001029AE">
        <w:rPr>
          <w:sz w:val="24"/>
          <w:szCs w:val="24"/>
        </w:rPr>
        <w:t>Saib</w:t>
      </w:r>
      <w:proofErr w:type="spellEnd"/>
      <w:r w:rsidR="002414D3" w:rsidRPr="001029AE">
        <w:rPr>
          <w:sz w:val="24"/>
          <w:szCs w:val="24"/>
        </w:rPr>
        <w:t xml:space="preserve"> </w:t>
      </w:r>
      <w:proofErr w:type="spellStart"/>
      <w:r w:rsidR="002414D3" w:rsidRPr="001029AE">
        <w:rPr>
          <w:sz w:val="24"/>
          <w:szCs w:val="24"/>
        </w:rPr>
        <w:t>Xyuas</w:t>
      </w:r>
      <w:proofErr w:type="spellEnd"/>
      <w:r w:rsidR="002414D3" w:rsidRPr="001029AE">
        <w:rPr>
          <w:sz w:val="24"/>
          <w:szCs w:val="24"/>
        </w:rPr>
        <w:t xml:space="preserve"> Kev </w:t>
      </w:r>
      <w:proofErr w:type="spellStart"/>
      <w:r w:rsidR="002414D3" w:rsidRPr="001029AE">
        <w:rPr>
          <w:sz w:val="24"/>
          <w:szCs w:val="24"/>
        </w:rPr>
        <w:t>Kawm</w:t>
      </w:r>
      <w:proofErr w:type="spellEnd"/>
      <w:r w:rsidR="002414D3" w:rsidRPr="001029AE">
        <w:rPr>
          <w:sz w:val="24"/>
          <w:szCs w:val="24"/>
        </w:rPr>
        <w:t xml:space="preserve"> </w:t>
      </w:r>
      <w:proofErr w:type="spellStart"/>
      <w:r w:rsidR="002414D3" w:rsidRPr="001029AE">
        <w:rPr>
          <w:sz w:val="24"/>
          <w:szCs w:val="24"/>
        </w:rPr>
        <w:t>Ntawv</w:t>
      </w:r>
      <w:proofErr w:type="spellEnd"/>
      <w:r w:rsidR="002414D3" w:rsidRPr="001029AE">
        <w:rPr>
          <w:sz w:val="24"/>
          <w:szCs w:val="24"/>
        </w:rPr>
        <w:t xml:space="preserve"> </w:t>
      </w:r>
      <w:proofErr w:type="spellStart"/>
      <w:r w:rsidR="002414D3" w:rsidRPr="001029AE">
        <w:rPr>
          <w:sz w:val="24"/>
          <w:szCs w:val="24"/>
        </w:rPr>
        <w:t>Tshwj</w:t>
      </w:r>
      <w:proofErr w:type="spellEnd"/>
      <w:r w:rsidR="002414D3" w:rsidRPr="001029AE">
        <w:rPr>
          <w:sz w:val="24"/>
          <w:szCs w:val="24"/>
        </w:rPr>
        <w:t xml:space="preserve"> </w:t>
      </w:r>
      <w:proofErr w:type="spellStart"/>
      <w:r w:rsidR="002414D3" w:rsidRPr="001029AE">
        <w:rPr>
          <w:sz w:val="24"/>
          <w:szCs w:val="24"/>
        </w:rPr>
        <w:t>Xeeb</w:t>
      </w:r>
      <w:proofErr w:type="spellEnd"/>
      <w:r w:rsidR="002414D3" w:rsidRPr="001029AE">
        <w:rPr>
          <w:sz w:val="24"/>
          <w:szCs w:val="24"/>
        </w:rPr>
        <w:t xml:space="preserve"> </w:t>
      </w:r>
      <w:proofErr w:type="spellStart"/>
      <w:r w:rsidR="002414D3" w:rsidRPr="001029AE">
        <w:rPr>
          <w:sz w:val="24"/>
          <w:szCs w:val="24"/>
        </w:rPr>
        <w:t>Hauv</w:t>
      </w:r>
      <w:proofErr w:type="spellEnd"/>
      <w:r w:rsidR="002414D3" w:rsidRPr="001029AE">
        <w:rPr>
          <w:sz w:val="24"/>
          <w:szCs w:val="24"/>
        </w:rPr>
        <w:t xml:space="preserve"> </w:t>
      </w:r>
      <w:proofErr w:type="spellStart"/>
      <w:ins w:id="3" w:author="Kaxiong" w:date="2021-05-30T20:18:00Z">
        <w:r w:rsidR="00834912">
          <w:rPr>
            <w:sz w:val="24"/>
            <w:szCs w:val="24"/>
          </w:rPr>
          <w:t>Cheeb</w:t>
        </w:r>
        <w:proofErr w:type="spellEnd"/>
        <w:r w:rsidR="00834912">
          <w:rPr>
            <w:sz w:val="24"/>
            <w:szCs w:val="24"/>
          </w:rPr>
          <w:t xml:space="preserve"> </w:t>
        </w:r>
        <w:proofErr w:type="spellStart"/>
        <w:r w:rsidR="00834912">
          <w:rPr>
            <w:sz w:val="24"/>
            <w:szCs w:val="24"/>
          </w:rPr>
          <w:t>Tsav</w:t>
        </w:r>
        <w:proofErr w:type="spellEnd"/>
        <w:r w:rsidR="00834912">
          <w:rPr>
            <w:sz w:val="24"/>
            <w:szCs w:val="24"/>
          </w:rPr>
          <w:t xml:space="preserve"> </w:t>
        </w:r>
        <w:proofErr w:type="spellStart"/>
        <w:r w:rsidR="00834912">
          <w:rPr>
            <w:sz w:val="24"/>
            <w:szCs w:val="24"/>
          </w:rPr>
          <w:t>Tsev</w:t>
        </w:r>
        <w:proofErr w:type="spellEnd"/>
        <w:r w:rsidR="00834912">
          <w:rPr>
            <w:sz w:val="24"/>
            <w:szCs w:val="24"/>
          </w:rPr>
          <w:t xml:space="preserve"> </w:t>
        </w:r>
        <w:proofErr w:type="spellStart"/>
        <w:r w:rsidR="00834912">
          <w:rPr>
            <w:sz w:val="24"/>
            <w:szCs w:val="24"/>
          </w:rPr>
          <w:t>Kawm</w:t>
        </w:r>
        <w:proofErr w:type="spellEnd"/>
        <w:r w:rsidR="00834912">
          <w:rPr>
            <w:sz w:val="24"/>
            <w:szCs w:val="24"/>
          </w:rPr>
          <w:t xml:space="preserve"> </w:t>
        </w:r>
        <w:proofErr w:type="spellStart"/>
        <w:r w:rsidR="00834912">
          <w:rPr>
            <w:sz w:val="24"/>
            <w:szCs w:val="24"/>
          </w:rPr>
          <w:t>Ntaw</w:t>
        </w:r>
      </w:ins>
      <w:ins w:id="4" w:author="Kaxiong" w:date="2021-05-30T20:19:00Z">
        <w:r w:rsidR="00834912">
          <w:rPr>
            <w:sz w:val="24"/>
            <w:szCs w:val="24"/>
          </w:rPr>
          <w:t>v</w:t>
        </w:r>
        <w:proofErr w:type="spellEnd"/>
        <w:r w:rsidR="00834912">
          <w:rPr>
            <w:sz w:val="24"/>
            <w:szCs w:val="24"/>
          </w:rPr>
          <w:t xml:space="preserve"> </w:t>
        </w:r>
      </w:ins>
      <w:proofErr w:type="spellStart"/>
      <w:r w:rsidR="002414D3" w:rsidRPr="001029AE">
        <w:rPr>
          <w:sz w:val="24"/>
          <w:szCs w:val="24"/>
        </w:rPr>
        <w:t>Nroog</w:t>
      </w:r>
      <w:proofErr w:type="spellEnd"/>
      <w:r w:rsidR="002414D3" w:rsidRPr="001029AE">
        <w:rPr>
          <w:sz w:val="24"/>
          <w:szCs w:val="24"/>
        </w:rPr>
        <w:t xml:space="preserve"> Sacramento City </w:t>
      </w:r>
      <w:ins w:id="5" w:author="Kaxiong" w:date="2021-05-30T20:21:00Z">
        <w:r w:rsidR="00834912">
          <w:rPr>
            <w:sz w:val="24"/>
            <w:szCs w:val="24"/>
          </w:rPr>
          <w:t>U</w:t>
        </w:r>
      </w:ins>
      <w:del w:id="6" w:author="Kaxiong" w:date="2021-05-30T20:21:00Z">
        <w:r w:rsidR="002414D3" w:rsidRPr="001029AE" w:rsidDel="00834912">
          <w:rPr>
            <w:sz w:val="24"/>
            <w:szCs w:val="24"/>
          </w:rPr>
          <w:delText>u</w:delText>
        </w:r>
      </w:del>
      <w:r w:rsidR="002414D3" w:rsidRPr="001029AE">
        <w:rPr>
          <w:sz w:val="24"/>
          <w:szCs w:val="24"/>
        </w:rPr>
        <w:t>nified</w:t>
      </w:r>
    </w:p>
    <w:p w14:paraId="2FAB8EE4" w14:textId="744AE2CF" w:rsidR="00D36455" w:rsidRPr="001029AE" w:rsidRDefault="00766948">
      <w:pPr>
        <w:spacing w:before="1"/>
        <w:ind w:left="2533" w:right="200"/>
        <w:jc w:val="center"/>
        <w:rPr>
          <w:b/>
          <w:bCs/>
          <w:sz w:val="24"/>
          <w:szCs w:val="24"/>
        </w:rPr>
      </w:pPr>
      <w:r w:rsidRPr="001029AE">
        <w:rPr>
          <w:b/>
          <w:bCs/>
          <w:sz w:val="24"/>
          <w:szCs w:val="24"/>
        </w:rPr>
        <w:t xml:space="preserve">Cov </w:t>
      </w:r>
      <w:proofErr w:type="spellStart"/>
      <w:r w:rsidRPr="001029AE">
        <w:rPr>
          <w:b/>
          <w:bCs/>
          <w:sz w:val="24"/>
          <w:szCs w:val="24"/>
        </w:rPr>
        <w:t>Ntawv</w:t>
      </w:r>
      <w:proofErr w:type="spellEnd"/>
      <w:r w:rsidRPr="001029AE">
        <w:rPr>
          <w:b/>
          <w:bCs/>
          <w:sz w:val="24"/>
          <w:szCs w:val="24"/>
        </w:rPr>
        <w:t xml:space="preserve"> </w:t>
      </w:r>
      <w:proofErr w:type="spellStart"/>
      <w:r w:rsidRPr="001029AE">
        <w:rPr>
          <w:b/>
          <w:bCs/>
          <w:sz w:val="24"/>
          <w:szCs w:val="24"/>
        </w:rPr>
        <w:t>Khaw</w:t>
      </w:r>
      <w:ins w:id="7" w:author="Kaxiong" w:date="2021-05-30T20:21:00Z">
        <w:r w:rsidR="00834912">
          <w:rPr>
            <w:b/>
            <w:bCs/>
            <w:sz w:val="24"/>
            <w:szCs w:val="24"/>
          </w:rPr>
          <w:t>s</w:t>
        </w:r>
      </w:ins>
      <w:proofErr w:type="spellEnd"/>
      <w:r w:rsidRPr="001029AE">
        <w:rPr>
          <w:b/>
          <w:bCs/>
          <w:sz w:val="24"/>
          <w:szCs w:val="24"/>
        </w:rPr>
        <w:t xml:space="preserve"> </w:t>
      </w:r>
      <w:proofErr w:type="spellStart"/>
      <w:r w:rsidRPr="001029AE">
        <w:rPr>
          <w:b/>
          <w:bCs/>
          <w:sz w:val="24"/>
          <w:szCs w:val="24"/>
        </w:rPr>
        <w:t>Peb</w:t>
      </w:r>
      <w:proofErr w:type="spellEnd"/>
      <w:r w:rsidRPr="001029AE">
        <w:rPr>
          <w:b/>
          <w:bCs/>
          <w:sz w:val="24"/>
          <w:szCs w:val="24"/>
        </w:rPr>
        <w:t xml:space="preserve"> </w:t>
      </w:r>
      <w:proofErr w:type="spellStart"/>
      <w:r w:rsidRPr="001029AE">
        <w:rPr>
          <w:b/>
          <w:bCs/>
          <w:sz w:val="24"/>
          <w:szCs w:val="24"/>
        </w:rPr>
        <w:t>Xyoo</w:t>
      </w:r>
      <w:proofErr w:type="spellEnd"/>
      <w:r w:rsidRPr="001029AE">
        <w:rPr>
          <w:b/>
          <w:bCs/>
          <w:sz w:val="24"/>
          <w:szCs w:val="24"/>
        </w:rPr>
        <w:t xml:space="preserve"> </w:t>
      </w:r>
      <w:proofErr w:type="spellStart"/>
      <w:ins w:id="8" w:author="Kaxiong" w:date="2021-05-30T20:19:00Z">
        <w:r w:rsidR="00834912">
          <w:rPr>
            <w:b/>
            <w:bCs/>
            <w:sz w:val="24"/>
            <w:szCs w:val="24"/>
          </w:rPr>
          <w:t>Txog</w:t>
        </w:r>
        <w:proofErr w:type="spellEnd"/>
        <w:r w:rsidR="00834912">
          <w:rPr>
            <w:b/>
            <w:bCs/>
            <w:sz w:val="24"/>
            <w:szCs w:val="24"/>
          </w:rPr>
          <w:t xml:space="preserve"> </w:t>
        </w:r>
        <w:proofErr w:type="spellStart"/>
        <w:r w:rsidR="00834912">
          <w:rPr>
            <w:b/>
            <w:bCs/>
            <w:sz w:val="24"/>
            <w:szCs w:val="24"/>
          </w:rPr>
          <w:t>L</w:t>
        </w:r>
      </w:ins>
      <w:ins w:id="9" w:author="Kaxiong" w:date="2021-05-30T20:20:00Z">
        <w:r w:rsidR="00834912">
          <w:rPr>
            <w:b/>
            <w:bCs/>
            <w:sz w:val="24"/>
            <w:szCs w:val="24"/>
          </w:rPr>
          <w:t>us</w:t>
        </w:r>
        <w:proofErr w:type="spellEnd"/>
        <w:r w:rsidR="00834912">
          <w:rPr>
            <w:b/>
            <w:bCs/>
            <w:sz w:val="24"/>
            <w:szCs w:val="24"/>
          </w:rPr>
          <w:t xml:space="preserve"> </w:t>
        </w:r>
        <w:proofErr w:type="spellStart"/>
        <w:r w:rsidR="00834912">
          <w:rPr>
            <w:b/>
            <w:bCs/>
            <w:sz w:val="24"/>
            <w:szCs w:val="24"/>
          </w:rPr>
          <w:t>thiab</w:t>
        </w:r>
        <w:proofErr w:type="spellEnd"/>
        <w:r w:rsidR="00834912">
          <w:rPr>
            <w:b/>
            <w:bCs/>
            <w:sz w:val="24"/>
            <w:szCs w:val="24"/>
          </w:rPr>
          <w:t xml:space="preserve"> </w:t>
        </w:r>
      </w:ins>
      <w:r w:rsidRPr="001029AE">
        <w:rPr>
          <w:b/>
          <w:bCs/>
          <w:sz w:val="24"/>
          <w:szCs w:val="24"/>
        </w:rPr>
        <w:t xml:space="preserve">Kev </w:t>
      </w:r>
      <w:proofErr w:type="spellStart"/>
      <w:r w:rsidRPr="001029AE">
        <w:rPr>
          <w:b/>
          <w:bCs/>
          <w:sz w:val="24"/>
          <w:szCs w:val="24"/>
        </w:rPr>
        <w:t>Hais</w:t>
      </w:r>
      <w:proofErr w:type="spellEnd"/>
      <w:r w:rsidRPr="001029AE">
        <w:rPr>
          <w:b/>
          <w:bCs/>
          <w:sz w:val="24"/>
          <w:szCs w:val="24"/>
        </w:rPr>
        <w:t xml:space="preserve"> </w:t>
      </w:r>
      <w:proofErr w:type="spellStart"/>
      <w:r w:rsidRPr="001029AE">
        <w:rPr>
          <w:b/>
          <w:bCs/>
          <w:sz w:val="24"/>
          <w:szCs w:val="24"/>
        </w:rPr>
        <w:t>Lus</w:t>
      </w:r>
      <w:proofErr w:type="spellEnd"/>
      <w:r w:rsidRPr="001029AE">
        <w:rPr>
          <w:b/>
          <w:bCs/>
          <w:sz w:val="24"/>
          <w:szCs w:val="24"/>
        </w:rPr>
        <w:t xml:space="preserve"> </w:t>
      </w:r>
      <w:del w:id="10" w:author="Kaxiong" w:date="2021-05-30T20:20:00Z">
        <w:r w:rsidRPr="001029AE" w:rsidDel="00834912">
          <w:rPr>
            <w:b/>
            <w:bCs/>
            <w:sz w:val="24"/>
            <w:szCs w:val="24"/>
          </w:rPr>
          <w:delText xml:space="preserve">thiab Lus </w:delText>
        </w:r>
      </w:del>
      <w:proofErr w:type="spellStart"/>
      <w:r w:rsidRPr="001029AE">
        <w:rPr>
          <w:b/>
          <w:bCs/>
          <w:sz w:val="24"/>
          <w:szCs w:val="24"/>
        </w:rPr>
        <w:t>thiab</w:t>
      </w:r>
      <w:proofErr w:type="spellEnd"/>
      <w:r w:rsidRPr="001029AE">
        <w:rPr>
          <w:b/>
          <w:bCs/>
          <w:sz w:val="24"/>
          <w:szCs w:val="24"/>
        </w:rPr>
        <w:t xml:space="preserve"> </w:t>
      </w:r>
      <w:ins w:id="11" w:author="Kaxiong" w:date="2021-05-30T20:20:00Z">
        <w:r w:rsidR="00834912">
          <w:rPr>
            <w:b/>
            <w:bCs/>
            <w:sz w:val="24"/>
            <w:szCs w:val="24"/>
          </w:rPr>
          <w:t xml:space="preserve">Kev </w:t>
        </w:r>
      </w:ins>
      <w:proofErr w:type="spellStart"/>
      <w:r w:rsidRPr="001029AE">
        <w:rPr>
          <w:b/>
          <w:bCs/>
          <w:sz w:val="24"/>
          <w:szCs w:val="24"/>
        </w:rPr>
        <w:t>Ceeb</w:t>
      </w:r>
      <w:proofErr w:type="spellEnd"/>
      <w:r w:rsidRPr="001029AE">
        <w:rPr>
          <w:b/>
          <w:bCs/>
          <w:sz w:val="24"/>
          <w:szCs w:val="24"/>
        </w:rPr>
        <w:t xml:space="preserve"> Toom Kev </w:t>
      </w:r>
      <w:del w:id="12" w:author="Kaxiong" w:date="2021-05-30T20:21:00Z">
        <w:r w:rsidRPr="001029AE" w:rsidDel="00834912">
          <w:rPr>
            <w:b/>
            <w:bCs/>
            <w:sz w:val="24"/>
            <w:szCs w:val="24"/>
          </w:rPr>
          <w:delText>Ntsuam</w:delText>
        </w:r>
      </w:del>
      <w:proofErr w:type="spellStart"/>
      <w:ins w:id="13" w:author="Kaxiong" w:date="2021-05-30T20:21:00Z">
        <w:r w:rsidR="00834912">
          <w:rPr>
            <w:b/>
            <w:bCs/>
            <w:sz w:val="24"/>
            <w:szCs w:val="24"/>
          </w:rPr>
          <w:t>Tshuaj</w:t>
        </w:r>
      </w:ins>
      <w:proofErr w:type="spellEnd"/>
      <w:r w:rsidRPr="001029AE">
        <w:rPr>
          <w:b/>
          <w:bCs/>
          <w:sz w:val="24"/>
          <w:szCs w:val="24"/>
        </w:rPr>
        <w:t xml:space="preserve"> </w:t>
      </w:r>
      <w:proofErr w:type="spellStart"/>
      <w:r w:rsidRPr="001029AE">
        <w:rPr>
          <w:b/>
          <w:bCs/>
          <w:sz w:val="24"/>
          <w:szCs w:val="24"/>
        </w:rPr>
        <w:t>Xyuas</w:t>
      </w:r>
      <w:proofErr w:type="spellEnd"/>
    </w:p>
    <w:p w14:paraId="63959E90" w14:textId="77777777" w:rsidR="00D36455" w:rsidRDefault="00D36455">
      <w:pPr>
        <w:pStyle w:val="BodyText"/>
        <w:rPr>
          <w:b/>
          <w:sz w:val="20"/>
        </w:rPr>
      </w:pPr>
    </w:p>
    <w:p w14:paraId="7DF0DD11" w14:textId="77777777" w:rsidR="00D36455" w:rsidRDefault="00D36455">
      <w:pPr>
        <w:pStyle w:val="BodyText"/>
        <w:rPr>
          <w:b/>
          <w:sz w:val="20"/>
        </w:rPr>
      </w:pPr>
    </w:p>
    <w:p w14:paraId="1C5DBE74" w14:textId="77777777" w:rsidR="00D36455" w:rsidRDefault="00D36455">
      <w:pPr>
        <w:pStyle w:val="BodyText"/>
        <w:spacing w:before="3"/>
        <w:rPr>
          <w:b/>
        </w:rPr>
      </w:pPr>
    </w:p>
    <w:p w14:paraId="535C5312" w14:textId="3624BF45" w:rsidR="004E5982" w:rsidRPr="007C4734" w:rsidRDefault="004E5982" w:rsidP="004E5982">
      <w:pPr>
        <w:tabs>
          <w:tab w:val="left" w:pos="3458"/>
          <w:tab w:val="left" w:pos="6998"/>
        </w:tabs>
        <w:spacing w:before="99"/>
        <w:ind w:left="519"/>
      </w:pPr>
      <w:proofErr w:type="spellStart"/>
      <w:r w:rsidRPr="007C4734">
        <w:rPr>
          <w:b/>
        </w:rPr>
        <w:t>Lub</w:t>
      </w:r>
      <w:proofErr w:type="spellEnd"/>
      <w:r w:rsidRPr="007C4734">
        <w:rPr>
          <w:b/>
        </w:rPr>
        <w:t xml:space="preserve"> </w:t>
      </w:r>
      <w:proofErr w:type="spellStart"/>
      <w:r w:rsidRPr="007C4734">
        <w:rPr>
          <w:b/>
        </w:rPr>
        <w:t>Npe</w:t>
      </w:r>
      <w:proofErr w:type="spellEnd"/>
      <w:r w:rsidRPr="007C4734">
        <w:rPr>
          <w:b/>
        </w:rPr>
        <w:t>:</w:t>
      </w:r>
      <w:r w:rsidRPr="007C4734">
        <w:rPr>
          <w:b/>
          <w:spacing w:val="-1"/>
        </w:rPr>
        <w:t xml:space="preserve"> </w:t>
      </w:r>
      <w:r w:rsidR="00BC3B1A">
        <w:t>Richard Thao</w:t>
      </w:r>
      <w:r w:rsidRPr="007C4734">
        <w:tab/>
      </w:r>
      <w:proofErr w:type="spellStart"/>
      <w:r w:rsidRPr="007C4734">
        <w:rPr>
          <w:b/>
        </w:rPr>
        <w:t>Hnub</w:t>
      </w:r>
      <w:proofErr w:type="spellEnd"/>
      <w:r w:rsidRPr="007C4734">
        <w:rPr>
          <w:b/>
        </w:rPr>
        <w:t xml:space="preserve"> </w:t>
      </w:r>
      <w:proofErr w:type="spellStart"/>
      <w:r w:rsidRPr="007C4734">
        <w:rPr>
          <w:b/>
        </w:rPr>
        <w:t>Yug</w:t>
      </w:r>
      <w:proofErr w:type="spellEnd"/>
      <w:r w:rsidRPr="007C4734">
        <w:rPr>
          <w:b/>
        </w:rPr>
        <w:t xml:space="preserve">: </w:t>
      </w:r>
      <w:r w:rsidR="00BC3B1A">
        <w:t>01/18/2009</w:t>
      </w:r>
      <w:r w:rsidRPr="007C4734">
        <w:tab/>
      </w:r>
      <w:proofErr w:type="spellStart"/>
      <w:r w:rsidRPr="007C4734">
        <w:rPr>
          <w:b/>
        </w:rPr>
        <w:t>Qhib</w:t>
      </w:r>
      <w:proofErr w:type="spellEnd"/>
      <w:r w:rsidRPr="007C4734">
        <w:rPr>
          <w:b/>
        </w:rPr>
        <w:t>:</w:t>
      </w:r>
      <w:r w:rsidRPr="007C4734">
        <w:rPr>
          <w:b/>
          <w:spacing w:val="-3"/>
        </w:rPr>
        <w:t xml:space="preserve"> </w:t>
      </w:r>
      <w:r w:rsidR="00BC3B1A">
        <w:t>5</w:t>
      </w:r>
      <w:del w:id="14" w:author="Kaxiong" w:date="2021-05-30T20:22:00Z">
        <w:r w:rsidRPr="007C4734" w:rsidDel="00834912">
          <w:rPr>
            <w:vertAlign w:val="superscript"/>
          </w:rPr>
          <w:delText>st</w:delText>
        </w:r>
      </w:del>
    </w:p>
    <w:p w14:paraId="17EBCC08" w14:textId="77777777" w:rsidR="004E5982" w:rsidRPr="007C4734" w:rsidRDefault="004E5982" w:rsidP="004E5982">
      <w:pPr>
        <w:pStyle w:val="BodyText"/>
        <w:spacing w:before="5"/>
        <w:rPr>
          <w:sz w:val="22"/>
          <w:szCs w:val="22"/>
        </w:rPr>
      </w:pPr>
    </w:p>
    <w:p w14:paraId="4BFF175D" w14:textId="64FAA52F" w:rsidR="004E5982" w:rsidRPr="007C4734" w:rsidRDefault="004E5982" w:rsidP="004E5982">
      <w:pPr>
        <w:tabs>
          <w:tab w:val="left" w:pos="3398"/>
        </w:tabs>
        <w:ind w:left="519"/>
      </w:pPr>
      <w:proofErr w:type="spellStart"/>
      <w:r w:rsidRPr="007C4734">
        <w:rPr>
          <w:b/>
        </w:rPr>
        <w:t>Hnub</w:t>
      </w:r>
      <w:proofErr w:type="spellEnd"/>
      <w:r w:rsidRPr="007C4734">
        <w:rPr>
          <w:b/>
        </w:rPr>
        <w:t xml:space="preserve"> </w:t>
      </w:r>
      <w:proofErr w:type="spellStart"/>
      <w:r w:rsidRPr="007C4734">
        <w:rPr>
          <w:b/>
        </w:rPr>
        <w:t>Nkag</w:t>
      </w:r>
      <w:proofErr w:type="spellEnd"/>
      <w:r w:rsidRPr="007C4734">
        <w:rPr>
          <w:b/>
        </w:rPr>
        <w:t xml:space="preserve"> IEP:</w:t>
      </w:r>
      <w:r w:rsidRPr="007C4734">
        <w:rPr>
          <w:b/>
          <w:spacing w:val="-1"/>
        </w:rPr>
        <w:t xml:space="preserve"> </w:t>
      </w:r>
      <w:r w:rsidR="00BC3B1A">
        <w:t>5/25/21</w:t>
      </w:r>
      <w:r w:rsidRPr="007C4734">
        <w:tab/>
      </w:r>
      <w:r w:rsidRPr="007C4734">
        <w:rPr>
          <w:b/>
        </w:rPr>
        <w:t xml:space="preserve">Tub </w:t>
      </w:r>
      <w:proofErr w:type="spellStart"/>
      <w:r w:rsidRPr="007C4734">
        <w:rPr>
          <w:b/>
        </w:rPr>
        <w:t>Ntxhais</w:t>
      </w:r>
      <w:proofErr w:type="spellEnd"/>
      <w:r w:rsidRPr="007C4734">
        <w:rPr>
          <w:b/>
        </w:rPr>
        <w:t xml:space="preserve"> </w:t>
      </w:r>
      <w:proofErr w:type="spellStart"/>
      <w:r w:rsidRPr="007C4734">
        <w:rPr>
          <w:b/>
        </w:rPr>
        <w:t>Kawm</w:t>
      </w:r>
      <w:proofErr w:type="spellEnd"/>
      <w:r w:rsidRPr="007C4734">
        <w:rPr>
          <w:b/>
        </w:rPr>
        <w:t xml:space="preserve"> Tus </w:t>
      </w:r>
      <w:proofErr w:type="spellStart"/>
      <w:ins w:id="15" w:author="Kaxiong" w:date="2021-05-30T20:23:00Z">
        <w:r w:rsidR="00834912">
          <w:rPr>
            <w:b/>
          </w:rPr>
          <w:t>Zauv</w:t>
        </w:r>
      </w:ins>
      <w:proofErr w:type="spellEnd"/>
      <w:del w:id="16" w:author="Kaxiong" w:date="2021-05-30T20:23:00Z">
        <w:r w:rsidDel="00834912">
          <w:rPr>
            <w:b/>
          </w:rPr>
          <w:delText>Nab Npawb</w:delText>
        </w:r>
      </w:del>
      <w:r w:rsidRPr="007C4734">
        <w:rPr>
          <w:b/>
        </w:rPr>
        <w:t>:</w:t>
      </w:r>
      <w:r w:rsidRPr="007C4734">
        <w:rPr>
          <w:b/>
          <w:spacing w:val="-2"/>
        </w:rPr>
        <w:t xml:space="preserve"> </w:t>
      </w:r>
      <w:r w:rsidR="00BC3B1A">
        <w:rPr>
          <w:color w:val="222222"/>
        </w:rPr>
        <w:t>2626630356</w:t>
      </w:r>
    </w:p>
    <w:p w14:paraId="14301711" w14:textId="77777777" w:rsidR="004E5982" w:rsidRPr="007C4734" w:rsidRDefault="004E5982" w:rsidP="004E5982">
      <w:pPr>
        <w:pStyle w:val="BodyText"/>
        <w:spacing w:before="5"/>
        <w:rPr>
          <w:sz w:val="22"/>
          <w:szCs w:val="22"/>
        </w:rPr>
      </w:pPr>
    </w:p>
    <w:p w14:paraId="13F19735" w14:textId="77C47DE7" w:rsidR="004E5982" w:rsidRPr="007C4734" w:rsidRDefault="004E5982" w:rsidP="004E5982">
      <w:pPr>
        <w:tabs>
          <w:tab w:val="left" w:pos="4178"/>
        </w:tabs>
        <w:ind w:left="519"/>
      </w:pPr>
      <w:r w:rsidRPr="007C4734">
        <w:rPr>
          <w:b/>
        </w:rPr>
        <w:t xml:space="preserve">Tus </w:t>
      </w:r>
      <w:proofErr w:type="spellStart"/>
      <w:r w:rsidRPr="007C4734">
        <w:rPr>
          <w:b/>
        </w:rPr>
        <w:t>Neeg</w:t>
      </w:r>
      <w:proofErr w:type="spellEnd"/>
      <w:r w:rsidRPr="007C4734">
        <w:rPr>
          <w:b/>
        </w:rPr>
        <w:t xml:space="preserve"> </w:t>
      </w:r>
      <w:proofErr w:type="spellStart"/>
      <w:r w:rsidRPr="007C4734">
        <w:rPr>
          <w:b/>
        </w:rPr>
        <w:t>Tswj</w:t>
      </w:r>
      <w:proofErr w:type="spellEnd"/>
      <w:r w:rsidRPr="007C4734">
        <w:rPr>
          <w:b/>
        </w:rPr>
        <w:t xml:space="preserve"> </w:t>
      </w:r>
      <w:proofErr w:type="spellStart"/>
      <w:r w:rsidRPr="007C4734">
        <w:rPr>
          <w:b/>
        </w:rPr>
        <w:t>Ntaub</w:t>
      </w:r>
      <w:proofErr w:type="spellEnd"/>
      <w:r w:rsidRPr="007C4734">
        <w:rPr>
          <w:b/>
        </w:rPr>
        <w:t xml:space="preserve"> </w:t>
      </w:r>
      <w:proofErr w:type="spellStart"/>
      <w:r w:rsidRPr="007C4734">
        <w:rPr>
          <w:b/>
        </w:rPr>
        <w:t>Ntawv</w:t>
      </w:r>
      <w:proofErr w:type="spellEnd"/>
      <w:r w:rsidRPr="007C4734">
        <w:rPr>
          <w:b/>
        </w:rPr>
        <w:t>:</w:t>
      </w:r>
      <w:r w:rsidRPr="007C4734">
        <w:rPr>
          <w:b/>
          <w:spacing w:val="-2"/>
        </w:rPr>
        <w:t xml:space="preserve"> </w:t>
      </w:r>
      <w:ins w:id="17" w:author="Kaxiong" w:date="2021-05-30T20:26:00Z">
        <w:r w:rsidR="00F0076C">
          <w:rPr>
            <w:b/>
            <w:spacing w:val="-2"/>
          </w:rPr>
          <w:t xml:space="preserve">Linda </w:t>
        </w:r>
        <w:proofErr w:type="spellStart"/>
        <w:r w:rsidR="00F0076C">
          <w:rPr>
            <w:b/>
            <w:spacing w:val="-2"/>
          </w:rPr>
          <w:t>Huyhn</w:t>
        </w:r>
        <w:proofErr w:type="spellEnd"/>
        <w:r w:rsidR="00F0076C">
          <w:rPr>
            <w:b/>
            <w:spacing w:val="-2"/>
          </w:rPr>
          <w:t xml:space="preserve"> </w:t>
        </w:r>
      </w:ins>
      <w:del w:id="18" w:author="Kaxiong" w:date="2021-05-30T20:26:00Z">
        <w:r w:rsidRPr="007C4734" w:rsidDel="00F0076C">
          <w:delText>Abigail</w:delText>
        </w:r>
        <w:r w:rsidRPr="007C4734" w:rsidDel="00F0076C">
          <w:rPr>
            <w:spacing w:val="-2"/>
          </w:rPr>
          <w:delText xml:space="preserve"> </w:delText>
        </w:r>
        <w:r w:rsidRPr="007C4734" w:rsidDel="00F0076C">
          <w:delText>Clayton</w:delText>
        </w:r>
      </w:del>
      <w:r w:rsidRPr="007C4734">
        <w:tab/>
      </w:r>
      <w:r w:rsidRPr="007C4734">
        <w:rPr>
          <w:b/>
        </w:rPr>
        <w:t xml:space="preserve">Tus </w:t>
      </w:r>
      <w:proofErr w:type="spellStart"/>
      <w:r w:rsidRPr="007C4734">
        <w:rPr>
          <w:b/>
        </w:rPr>
        <w:t>Kws</w:t>
      </w:r>
      <w:proofErr w:type="spellEnd"/>
      <w:r w:rsidRPr="007C4734">
        <w:rPr>
          <w:b/>
        </w:rPr>
        <w:t xml:space="preserve"> </w:t>
      </w:r>
      <w:proofErr w:type="spellStart"/>
      <w:r w:rsidRPr="007C4734">
        <w:rPr>
          <w:b/>
        </w:rPr>
        <w:t>Hais</w:t>
      </w:r>
      <w:proofErr w:type="spellEnd"/>
      <w:r w:rsidRPr="007C4734">
        <w:rPr>
          <w:b/>
        </w:rPr>
        <w:t xml:space="preserve"> </w:t>
      </w:r>
      <w:proofErr w:type="spellStart"/>
      <w:r w:rsidRPr="007C4734">
        <w:rPr>
          <w:b/>
        </w:rPr>
        <w:t>Lus</w:t>
      </w:r>
      <w:proofErr w:type="spellEnd"/>
      <w:r w:rsidRPr="007C4734">
        <w:rPr>
          <w:b/>
        </w:rPr>
        <w:t xml:space="preserve"> </w:t>
      </w:r>
      <w:proofErr w:type="spellStart"/>
      <w:r w:rsidRPr="007C4734">
        <w:rPr>
          <w:b/>
        </w:rPr>
        <w:t>Ua</w:t>
      </w:r>
      <w:proofErr w:type="spellEnd"/>
      <w:r w:rsidRPr="007C4734">
        <w:rPr>
          <w:b/>
        </w:rPr>
        <w:t xml:space="preserve"> </w:t>
      </w:r>
      <w:proofErr w:type="spellStart"/>
      <w:r w:rsidRPr="007C4734">
        <w:rPr>
          <w:b/>
        </w:rPr>
        <w:t>Tshaj</w:t>
      </w:r>
      <w:proofErr w:type="spellEnd"/>
      <w:r w:rsidRPr="007C4734">
        <w:rPr>
          <w:b/>
        </w:rPr>
        <w:t xml:space="preserve"> </w:t>
      </w:r>
      <w:proofErr w:type="spellStart"/>
      <w:r w:rsidRPr="007C4734">
        <w:rPr>
          <w:b/>
        </w:rPr>
        <w:t>Lij</w:t>
      </w:r>
      <w:proofErr w:type="spellEnd"/>
      <w:r w:rsidRPr="007C4734">
        <w:rPr>
          <w:b/>
        </w:rPr>
        <w:t>:</w:t>
      </w:r>
      <w:r w:rsidRPr="007C4734">
        <w:rPr>
          <w:b/>
          <w:spacing w:val="-1"/>
        </w:rPr>
        <w:t xml:space="preserve"> </w:t>
      </w:r>
      <w:r w:rsidRPr="007C4734">
        <w:t>Abigail</w:t>
      </w:r>
      <w:r w:rsidRPr="007C4734">
        <w:rPr>
          <w:spacing w:val="-2"/>
        </w:rPr>
        <w:t xml:space="preserve"> </w:t>
      </w:r>
      <w:r w:rsidRPr="007C4734">
        <w:t>Clayton</w:t>
      </w:r>
      <w:r w:rsidRPr="007C4734">
        <w:rPr>
          <w:spacing w:val="-1"/>
        </w:rPr>
        <w:t xml:space="preserve"> </w:t>
      </w:r>
      <w:r w:rsidRPr="007C4734">
        <w:t>M.A.</w:t>
      </w:r>
      <w:r w:rsidRPr="007C4734">
        <w:rPr>
          <w:spacing w:val="-2"/>
        </w:rPr>
        <w:t xml:space="preserve"> </w:t>
      </w:r>
      <w:r w:rsidRPr="007C4734">
        <w:t>CCC-SLP</w:t>
      </w:r>
    </w:p>
    <w:p w14:paraId="3642904A" w14:textId="77777777" w:rsidR="004E5982" w:rsidRDefault="004E5982" w:rsidP="004E5982">
      <w:pPr>
        <w:pStyle w:val="BodyText"/>
        <w:spacing w:before="5"/>
      </w:pPr>
    </w:p>
    <w:p w14:paraId="32A63E07" w14:textId="2501B8A4" w:rsidR="004E5982" w:rsidRPr="007C4734" w:rsidRDefault="004E5982" w:rsidP="004E5982">
      <w:pPr>
        <w:ind w:left="519"/>
      </w:pPr>
      <w:proofErr w:type="spellStart"/>
      <w:r>
        <w:rPr>
          <w:b/>
        </w:rPr>
        <w:t>Lub</w:t>
      </w:r>
      <w:proofErr w:type="spellEnd"/>
      <w:r>
        <w:rPr>
          <w:b/>
        </w:rPr>
        <w:t xml:space="preserve"> </w:t>
      </w:r>
      <w:proofErr w:type="spellStart"/>
      <w:r w:rsidRPr="007C4734">
        <w:rPr>
          <w:b/>
        </w:rPr>
        <w:t>Tsev</w:t>
      </w:r>
      <w:proofErr w:type="spellEnd"/>
      <w:r w:rsidRPr="007C4734">
        <w:rPr>
          <w:b/>
        </w:rPr>
        <w:t xml:space="preserve"> </w:t>
      </w:r>
      <w:proofErr w:type="spellStart"/>
      <w:r w:rsidRPr="007C4734">
        <w:rPr>
          <w:b/>
        </w:rPr>
        <w:t>Kawm</w:t>
      </w:r>
      <w:proofErr w:type="spellEnd"/>
      <w:r w:rsidRPr="007C4734">
        <w:rPr>
          <w:b/>
        </w:rPr>
        <w:t xml:space="preserve"> </w:t>
      </w:r>
      <w:proofErr w:type="spellStart"/>
      <w:r w:rsidRPr="007C4734">
        <w:rPr>
          <w:b/>
        </w:rPr>
        <w:t>Ntawv</w:t>
      </w:r>
      <w:proofErr w:type="spellEnd"/>
      <w:r w:rsidRPr="007C4734">
        <w:rPr>
          <w:b/>
        </w:rPr>
        <w:t xml:space="preserve"> </w:t>
      </w:r>
      <w:proofErr w:type="spellStart"/>
      <w:ins w:id="19" w:author="Kaxiong" w:date="2021-05-30T20:28:00Z">
        <w:r w:rsidR="00F0076C">
          <w:rPr>
            <w:b/>
          </w:rPr>
          <w:t>uas</w:t>
        </w:r>
        <w:proofErr w:type="spellEnd"/>
        <w:r w:rsidR="00F0076C">
          <w:rPr>
            <w:b/>
          </w:rPr>
          <w:t xml:space="preserve"> </w:t>
        </w:r>
        <w:proofErr w:type="spellStart"/>
        <w:r w:rsidR="00F0076C">
          <w:rPr>
            <w:b/>
          </w:rPr>
          <w:t>Nkag</w:t>
        </w:r>
        <w:proofErr w:type="spellEnd"/>
        <w:r w:rsidR="00F0076C">
          <w:rPr>
            <w:b/>
          </w:rPr>
          <w:t xml:space="preserve"> Mus </w:t>
        </w:r>
        <w:proofErr w:type="spellStart"/>
        <w:r w:rsidR="00F0076C">
          <w:rPr>
            <w:b/>
          </w:rPr>
          <w:t>Kawm</w:t>
        </w:r>
      </w:ins>
      <w:proofErr w:type="spellEnd"/>
      <w:del w:id="20" w:author="Kaxiong" w:date="2021-05-30T20:28:00Z">
        <w:r w:rsidRPr="007C4734" w:rsidDel="00F0076C">
          <w:rPr>
            <w:b/>
          </w:rPr>
          <w:delText>Tuaj Koom</w:delText>
        </w:r>
      </w:del>
      <w:r w:rsidRPr="007C4734">
        <w:rPr>
          <w:b/>
        </w:rPr>
        <w:t>:</w:t>
      </w:r>
      <w:r w:rsidRPr="007C4734">
        <w:rPr>
          <w:b/>
          <w:spacing w:val="58"/>
        </w:rPr>
        <w:t xml:space="preserve"> </w:t>
      </w:r>
      <w:del w:id="21" w:author="Kaxiong" w:date="2021-05-30T20:28:00Z">
        <w:r w:rsidRPr="007C4734" w:rsidDel="00F0076C">
          <w:delText>Y</w:delText>
        </w:r>
      </w:del>
      <w:proofErr w:type="spellStart"/>
      <w:ins w:id="22" w:author="Kaxiong" w:date="2021-05-30T20:28:00Z">
        <w:r w:rsidR="00F0076C">
          <w:t>Ts</w:t>
        </w:r>
      </w:ins>
      <w:ins w:id="23" w:author="Kaxiong" w:date="2021-05-30T20:29:00Z">
        <w:r w:rsidR="00F0076C">
          <w:t>ev</w:t>
        </w:r>
        <w:proofErr w:type="spellEnd"/>
        <w:r w:rsidR="00F0076C">
          <w:t xml:space="preserve"> </w:t>
        </w:r>
        <w:proofErr w:type="spellStart"/>
        <w:r w:rsidR="00F0076C">
          <w:t>Kawm</w:t>
        </w:r>
        <w:proofErr w:type="spellEnd"/>
        <w:r w:rsidR="00F0076C">
          <w:t xml:space="preserve"> </w:t>
        </w:r>
        <w:proofErr w:type="spellStart"/>
        <w:r w:rsidR="00F0076C">
          <w:t>Y</w:t>
        </w:r>
      </w:ins>
      <w:r w:rsidRPr="007C4734">
        <w:t>av</w:t>
      </w:r>
      <w:proofErr w:type="spellEnd"/>
      <w:r w:rsidRPr="007C4734">
        <w:rPr>
          <w:spacing w:val="-1"/>
        </w:rPr>
        <w:t xml:space="preserve"> </w:t>
      </w:r>
      <w:proofErr w:type="spellStart"/>
      <w:r w:rsidRPr="007C4734">
        <w:t>Pem</w:t>
      </w:r>
      <w:proofErr w:type="spellEnd"/>
      <w:r w:rsidRPr="007C4734">
        <w:rPr>
          <w:spacing w:val="-2"/>
        </w:rPr>
        <w:t xml:space="preserve"> </w:t>
      </w:r>
      <w:proofErr w:type="spellStart"/>
      <w:r w:rsidRPr="007C4734">
        <w:t>Suab</w:t>
      </w:r>
      <w:proofErr w:type="spellEnd"/>
      <w:r w:rsidRPr="007C4734">
        <w:rPr>
          <w:spacing w:val="-1"/>
        </w:rPr>
        <w:t xml:space="preserve"> </w:t>
      </w:r>
      <w:r w:rsidRPr="007C4734">
        <w:t>Academy</w:t>
      </w:r>
    </w:p>
    <w:p w14:paraId="0AD5CD4B" w14:textId="77777777" w:rsidR="00D36455" w:rsidRDefault="00D36455">
      <w:pPr>
        <w:pStyle w:val="BodyText"/>
        <w:spacing w:before="10"/>
      </w:pPr>
    </w:p>
    <w:p w14:paraId="4731793B" w14:textId="153F7A9A" w:rsidR="00D36455" w:rsidRDefault="003453A3" w:rsidP="008B45D9">
      <w:pPr>
        <w:pStyle w:val="BodyText"/>
        <w:spacing w:line="276" w:lineRule="auto"/>
        <w:ind w:left="519" w:right="128"/>
        <w:jc w:val="both"/>
      </w:pPr>
      <w:r w:rsidRPr="005F528B">
        <w:rPr>
          <w:b/>
          <w:bCs/>
          <w:sz w:val="22"/>
          <w:szCs w:val="22"/>
        </w:rPr>
        <w:t>COV NTAUB NTAWV KEEB KWM YAV DHAU LOS</w:t>
      </w:r>
      <w:r w:rsidR="00E747A5">
        <w:rPr>
          <w:b/>
        </w:rPr>
        <w:t xml:space="preserve">: </w:t>
      </w:r>
      <w:r w:rsidR="003C7C95" w:rsidRPr="001029AE">
        <w:rPr>
          <w:sz w:val="22"/>
          <w:szCs w:val="22"/>
        </w:rPr>
        <w:t xml:space="preserve">Richard tau </w:t>
      </w:r>
      <w:proofErr w:type="spellStart"/>
      <w:r w:rsidR="003C7C95" w:rsidRPr="001029AE">
        <w:rPr>
          <w:sz w:val="22"/>
          <w:szCs w:val="22"/>
        </w:rPr>
        <w:t>txais</w:t>
      </w:r>
      <w:proofErr w:type="spellEnd"/>
      <w:r w:rsidR="003C7C95" w:rsidRPr="001029AE">
        <w:rPr>
          <w:sz w:val="22"/>
          <w:szCs w:val="22"/>
        </w:rPr>
        <w:t xml:space="preserve"> </w:t>
      </w:r>
      <w:ins w:id="24" w:author="Kaxiong" w:date="2021-05-30T20:40:00Z">
        <w:r w:rsidR="00F0076C">
          <w:rPr>
            <w:sz w:val="22"/>
            <w:szCs w:val="22"/>
          </w:rPr>
          <w:t xml:space="preserve">cov </w:t>
        </w:r>
      </w:ins>
      <w:proofErr w:type="spellStart"/>
      <w:r w:rsidR="003C7C95" w:rsidRPr="001029AE">
        <w:rPr>
          <w:sz w:val="22"/>
          <w:szCs w:val="22"/>
        </w:rPr>
        <w:t>kev</w:t>
      </w:r>
      <w:proofErr w:type="spellEnd"/>
      <w:r w:rsidR="003C7C95" w:rsidRPr="001029AE">
        <w:rPr>
          <w:sz w:val="22"/>
          <w:szCs w:val="22"/>
        </w:rPr>
        <w:t xml:space="preserve"> </w:t>
      </w:r>
      <w:proofErr w:type="spellStart"/>
      <w:r w:rsidR="003C7C95" w:rsidRPr="001029AE">
        <w:rPr>
          <w:sz w:val="22"/>
          <w:szCs w:val="22"/>
        </w:rPr>
        <w:t>pab</w:t>
      </w:r>
      <w:proofErr w:type="spellEnd"/>
      <w:r w:rsidR="007B4181" w:rsidRPr="001029AE">
        <w:rPr>
          <w:sz w:val="22"/>
          <w:szCs w:val="22"/>
        </w:rPr>
        <w:t xml:space="preserve"> </w:t>
      </w:r>
      <w:proofErr w:type="spellStart"/>
      <w:r w:rsidR="003C7C95" w:rsidRPr="001029AE">
        <w:rPr>
          <w:sz w:val="22"/>
          <w:szCs w:val="22"/>
        </w:rPr>
        <w:t>cuam</w:t>
      </w:r>
      <w:proofErr w:type="spellEnd"/>
      <w:r w:rsidR="003C7C95" w:rsidRPr="001029AE">
        <w:rPr>
          <w:sz w:val="22"/>
          <w:szCs w:val="22"/>
        </w:rPr>
        <w:t xml:space="preserve"> </w:t>
      </w:r>
      <w:proofErr w:type="spellStart"/>
      <w:r w:rsidR="003C7C95" w:rsidRPr="001029AE">
        <w:rPr>
          <w:sz w:val="22"/>
          <w:szCs w:val="22"/>
        </w:rPr>
        <w:t>hais</w:t>
      </w:r>
      <w:proofErr w:type="spellEnd"/>
      <w:r w:rsidR="003C7C95" w:rsidRPr="001029AE">
        <w:rPr>
          <w:sz w:val="22"/>
          <w:szCs w:val="22"/>
        </w:rPr>
        <w:t xml:space="preserve"> </w:t>
      </w:r>
      <w:proofErr w:type="spellStart"/>
      <w:r w:rsidR="003C7C95" w:rsidRPr="001029AE">
        <w:rPr>
          <w:sz w:val="22"/>
          <w:szCs w:val="22"/>
        </w:rPr>
        <w:t>lus</w:t>
      </w:r>
      <w:proofErr w:type="spellEnd"/>
      <w:r w:rsidR="003C7C95" w:rsidRPr="001029AE">
        <w:rPr>
          <w:sz w:val="22"/>
          <w:szCs w:val="22"/>
        </w:rPr>
        <w:t xml:space="preserve"> </w:t>
      </w:r>
      <w:proofErr w:type="spellStart"/>
      <w:r w:rsidR="003C7C95" w:rsidRPr="001029AE">
        <w:rPr>
          <w:sz w:val="22"/>
          <w:szCs w:val="22"/>
        </w:rPr>
        <w:t>thiab</w:t>
      </w:r>
      <w:proofErr w:type="spellEnd"/>
      <w:r w:rsidR="003C7C95" w:rsidRPr="001029AE">
        <w:rPr>
          <w:sz w:val="22"/>
          <w:szCs w:val="22"/>
        </w:rPr>
        <w:t xml:space="preserve"> </w:t>
      </w:r>
      <w:proofErr w:type="spellStart"/>
      <w:r w:rsidR="003C7C95" w:rsidRPr="001029AE">
        <w:rPr>
          <w:sz w:val="22"/>
          <w:szCs w:val="22"/>
        </w:rPr>
        <w:t>lus</w:t>
      </w:r>
      <w:proofErr w:type="spellEnd"/>
      <w:r w:rsidR="003C7C95" w:rsidRPr="001029AE">
        <w:rPr>
          <w:sz w:val="22"/>
          <w:szCs w:val="22"/>
        </w:rPr>
        <w:t xml:space="preserve"> </w:t>
      </w:r>
      <w:proofErr w:type="spellStart"/>
      <w:r w:rsidR="003C7C95" w:rsidRPr="001029AE">
        <w:rPr>
          <w:sz w:val="22"/>
          <w:szCs w:val="22"/>
        </w:rPr>
        <w:t>txij</w:t>
      </w:r>
      <w:proofErr w:type="spellEnd"/>
      <w:r w:rsidR="003C7C95" w:rsidRPr="001029AE">
        <w:rPr>
          <w:sz w:val="22"/>
          <w:szCs w:val="22"/>
        </w:rPr>
        <w:t xml:space="preserve"> li </w:t>
      </w:r>
      <w:proofErr w:type="spellStart"/>
      <w:r w:rsidR="003C7C95" w:rsidRPr="001029AE">
        <w:rPr>
          <w:sz w:val="22"/>
          <w:szCs w:val="22"/>
        </w:rPr>
        <w:t>lub</w:t>
      </w:r>
      <w:proofErr w:type="spellEnd"/>
      <w:r w:rsidR="003C7C95" w:rsidRPr="001029AE">
        <w:rPr>
          <w:sz w:val="22"/>
          <w:szCs w:val="22"/>
        </w:rPr>
        <w:t xml:space="preserve"> </w:t>
      </w:r>
      <w:proofErr w:type="spellStart"/>
      <w:r w:rsidR="003C7C95" w:rsidRPr="001029AE">
        <w:rPr>
          <w:sz w:val="22"/>
          <w:szCs w:val="22"/>
        </w:rPr>
        <w:t>Peb</w:t>
      </w:r>
      <w:proofErr w:type="spellEnd"/>
      <w:r w:rsidR="003C7C95" w:rsidRPr="001029AE">
        <w:rPr>
          <w:sz w:val="22"/>
          <w:szCs w:val="22"/>
        </w:rPr>
        <w:t xml:space="preserve"> </w:t>
      </w:r>
      <w:proofErr w:type="spellStart"/>
      <w:r w:rsidR="003C7C95" w:rsidRPr="001029AE">
        <w:rPr>
          <w:sz w:val="22"/>
          <w:szCs w:val="22"/>
        </w:rPr>
        <w:t>Hlis</w:t>
      </w:r>
      <w:proofErr w:type="spellEnd"/>
      <w:r w:rsidR="003C7C95" w:rsidRPr="001029AE">
        <w:rPr>
          <w:sz w:val="22"/>
          <w:szCs w:val="22"/>
        </w:rPr>
        <w:t xml:space="preserve"> </w:t>
      </w:r>
      <w:proofErr w:type="spellStart"/>
      <w:r w:rsidR="00D13AF9" w:rsidRPr="001029AE">
        <w:rPr>
          <w:sz w:val="22"/>
          <w:szCs w:val="22"/>
        </w:rPr>
        <w:t>xyoo</w:t>
      </w:r>
      <w:proofErr w:type="spellEnd"/>
      <w:r w:rsidR="00D13AF9" w:rsidRPr="001029AE">
        <w:rPr>
          <w:sz w:val="22"/>
          <w:szCs w:val="22"/>
        </w:rPr>
        <w:t xml:space="preserve"> </w:t>
      </w:r>
      <w:r w:rsidR="003C7C95" w:rsidRPr="001029AE">
        <w:rPr>
          <w:sz w:val="22"/>
          <w:szCs w:val="22"/>
        </w:rPr>
        <w:t xml:space="preserve">2016 </w:t>
      </w:r>
      <w:proofErr w:type="spellStart"/>
      <w:r w:rsidR="003C7C95" w:rsidRPr="001029AE">
        <w:rPr>
          <w:sz w:val="22"/>
          <w:szCs w:val="22"/>
        </w:rPr>
        <w:t>txog</w:t>
      </w:r>
      <w:proofErr w:type="spellEnd"/>
      <w:r w:rsidR="003C7C95" w:rsidRPr="001029AE">
        <w:rPr>
          <w:sz w:val="22"/>
          <w:szCs w:val="22"/>
        </w:rPr>
        <w:t xml:space="preserve"> </w:t>
      </w:r>
      <w:ins w:id="25" w:author="Kaxiong" w:date="2021-05-30T20:42:00Z">
        <w:r w:rsidR="00BB239F">
          <w:rPr>
            <w:sz w:val="22"/>
            <w:szCs w:val="22"/>
          </w:rPr>
          <w:t>cov</w:t>
        </w:r>
      </w:ins>
      <w:del w:id="26" w:author="Kaxiong" w:date="2021-05-30T20:42:00Z">
        <w:r w:rsidR="003C7C95" w:rsidRPr="001029AE" w:rsidDel="00BB239F">
          <w:rPr>
            <w:sz w:val="22"/>
            <w:szCs w:val="22"/>
          </w:rPr>
          <w:delText>lub</w:delText>
        </w:r>
      </w:del>
      <w:r w:rsidR="003C7C95" w:rsidRPr="001029AE">
        <w:rPr>
          <w:sz w:val="22"/>
          <w:szCs w:val="22"/>
        </w:rPr>
        <w:t xml:space="preserve"> </w:t>
      </w:r>
      <w:proofErr w:type="spellStart"/>
      <w:r w:rsidR="003C7C95" w:rsidRPr="001029AE">
        <w:rPr>
          <w:sz w:val="22"/>
          <w:szCs w:val="22"/>
        </w:rPr>
        <w:t>hom</w:t>
      </w:r>
      <w:proofErr w:type="spellEnd"/>
      <w:r w:rsidR="00D13AF9" w:rsidRPr="001029AE">
        <w:rPr>
          <w:sz w:val="22"/>
          <w:szCs w:val="22"/>
        </w:rPr>
        <w:t xml:space="preserve"> </w:t>
      </w:r>
      <w:proofErr w:type="spellStart"/>
      <w:r w:rsidR="003C7C95" w:rsidRPr="001029AE">
        <w:rPr>
          <w:sz w:val="22"/>
          <w:szCs w:val="22"/>
        </w:rPr>
        <w:t>phiaj</w:t>
      </w:r>
      <w:proofErr w:type="spellEnd"/>
      <w:r w:rsidR="003C7C95" w:rsidRPr="001029AE">
        <w:rPr>
          <w:sz w:val="22"/>
          <w:szCs w:val="22"/>
        </w:rPr>
        <w:t xml:space="preserve"> </w:t>
      </w:r>
      <w:proofErr w:type="spellStart"/>
      <w:r w:rsidR="003C7C95" w:rsidRPr="001029AE">
        <w:rPr>
          <w:sz w:val="22"/>
          <w:szCs w:val="22"/>
        </w:rPr>
        <w:t>uas</w:t>
      </w:r>
      <w:proofErr w:type="spellEnd"/>
      <w:r w:rsidR="003C7C95" w:rsidRPr="001029AE">
        <w:rPr>
          <w:sz w:val="22"/>
          <w:szCs w:val="22"/>
        </w:rPr>
        <w:t xml:space="preserve"> </w:t>
      </w:r>
      <w:proofErr w:type="spellStart"/>
      <w:r w:rsidR="003C7C95" w:rsidRPr="001029AE">
        <w:rPr>
          <w:sz w:val="22"/>
          <w:szCs w:val="22"/>
        </w:rPr>
        <w:t>hais</w:t>
      </w:r>
      <w:proofErr w:type="spellEnd"/>
      <w:r w:rsidR="003C7C95" w:rsidRPr="001029AE">
        <w:rPr>
          <w:sz w:val="22"/>
          <w:szCs w:val="22"/>
        </w:rPr>
        <w:t xml:space="preserve"> </w:t>
      </w:r>
      <w:proofErr w:type="spellStart"/>
      <w:r w:rsidR="003C7C95" w:rsidRPr="001029AE">
        <w:rPr>
          <w:sz w:val="22"/>
          <w:szCs w:val="22"/>
        </w:rPr>
        <w:t>txog</w:t>
      </w:r>
      <w:proofErr w:type="spellEnd"/>
      <w:r w:rsidR="003C7C95" w:rsidRPr="001029AE">
        <w:rPr>
          <w:sz w:val="22"/>
          <w:szCs w:val="22"/>
        </w:rPr>
        <w:t xml:space="preserve"> </w:t>
      </w:r>
      <w:proofErr w:type="spellStart"/>
      <w:r w:rsidR="003C7C95" w:rsidRPr="001029AE">
        <w:rPr>
          <w:sz w:val="22"/>
          <w:szCs w:val="22"/>
        </w:rPr>
        <w:t>kev</w:t>
      </w:r>
      <w:proofErr w:type="spellEnd"/>
      <w:r w:rsidR="003C7C95" w:rsidRPr="001029AE">
        <w:rPr>
          <w:sz w:val="22"/>
          <w:szCs w:val="22"/>
        </w:rPr>
        <w:t xml:space="preserve"> </w:t>
      </w:r>
      <w:proofErr w:type="spellStart"/>
      <w:ins w:id="27" w:author="Kaxiong" w:date="2021-05-30T20:42:00Z">
        <w:r w:rsidR="00BB239F">
          <w:rPr>
            <w:sz w:val="22"/>
            <w:szCs w:val="22"/>
          </w:rPr>
          <w:t>hais</w:t>
        </w:r>
        <w:proofErr w:type="spellEnd"/>
        <w:r w:rsidR="00BB239F">
          <w:rPr>
            <w:sz w:val="22"/>
            <w:szCs w:val="22"/>
          </w:rPr>
          <w:t xml:space="preserve"> </w:t>
        </w:r>
        <w:proofErr w:type="spellStart"/>
        <w:r w:rsidR="00BB239F">
          <w:rPr>
            <w:sz w:val="22"/>
            <w:szCs w:val="22"/>
          </w:rPr>
          <w:t>lus</w:t>
        </w:r>
        <w:proofErr w:type="spellEnd"/>
        <w:r w:rsidR="00BB239F">
          <w:rPr>
            <w:sz w:val="22"/>
            <w:szCs w:val="22"/>
          </w:rPr>
          <w:t xml:space="preserve"> </w:t>
        </w:r>
        <w:proofErr w:type="spellStart"/>
        <w:r w:rsidR="00BB239F">
          <w:rPr>
            <w:sz w:val="22"/>
            <w:szCs w:val="22"/>
          </w:rPr>
          <w:t>kom</w:t>
        </w:r>
        <w:proofErr w:type="spellEnd"/>
        <w:r w:rsidR="00BB239F">
          <w:rPr>
            <w:sz w:val="22"/>
            <w:szCs w:val="22"/>
          </w:rPr>
          <w:t xml:space="preserve"> </w:t>
        </w:r>
        <w:proofErr w:type="spellStart"/>
        <w:r w:rsidR="00BB239F">
          <w:rPr>
            <w:sz w:val="22"/>
            <w:szCs w:val="22"/>
          </w:rPr>
          <w:t>meej</w:t>
        </w:r>
        <w:proofErr w:type="spellEnd"/>
        <w:r w:rsidR="00BB239F">
          <w:rPr>
            <w:sz w:val="22"/>
            <w:szCs w:val="22"/>
          </w:rPr>
          <w:t>,</w:t>
        </w:r>
      </w:ins>
      <w:del w:id="28" w:author="Kaxiong" w:date="2021-05-30T20:42:00Z">
        <w:r w:rsidR="003C7C95" w:rsidRPr="001029AE" w:rsidDel="00BB239F">
          <w:rPr>
            <w:sz w:val="22"/>
            <w:szCs w:val="22"/>
          </w:rPr>
          <w:delText>ua kom tau ntsej muag,</w:delText>
        </w:r>
      </w:del>
      <w:r w:rsidR="003C7C95" w:rsidRPr="001029AE">
        <w:rPr>
          <w:sz w:val="22"/>
          <w:szCs w:val="22"/>
        </w:rPr>
        <w:t xml:space="preserve"> </w:t>
      </w:r>
      <w:ins w:id="29" w:author="Kaxiong" w:date="2021-05-30T20:43:00Z">
        <w:r w:rsidR="00BB239F">
          <w:rPr>
            <w:sz w:val="22"/>
            <w:szCs w:val="22"/>
          </w:rPr>
          <w:t xml:space="preserve">cov </w:t>
        </w:r>
        <w:proofErr w:type="spellStart"/>
        <w:r w:rsidR="00BB239F">
          <w:rPr>
            <w:sz w:val="22"/>
            <w:szCs w:val="22"/>
          </w:rPr>
          <w:t>kev</w:t>
        </w:r>
        <w:proofErr w:type="spellEnd"/>
        <w:r w:rsidR="00BB239F">
          <w:rPr>
            <w:sz w:val="22"/>
            <w:szCs w:val="22"/>
          </w:rPr>
          <w:t xml:space="preserve"> </w:t>
        </w:r>
        <w:proofErr w:type="spellStart"/>
        <w:r w:rsidR="00BB239F">
          <w:rPr>
            <w:sz w:val="22"/>
            <w:szCs w:val="22"/>
          </w:rPr>
          <w:t>paub</w:t>
        </w:r>
        <w:proofErr w:type="spellEnd"/>
        <w:r w:rsidR="00BB239F">
          <w:rPr>
            <w:sz w:val="22"/>
            <w:szCs w:val="22"/>
          </w:rPr>
          <w:t xml:space="preserve"> </w:t>
        </w:r>
        <w:proofErr w:type="spellStart"/>
        <w:r w:rsidR="00BB239F">
          <w:rPr>
            <w:sz w:val="22"/>
            <w:szCs w:val="22"/>
          </w:rPr>
          <w:t>txog</w:t>
        </w:r>
        <w:proofErr w:type="spellEnd"/>
        <w:r w:rsidR="00BB239F">
          <w:rPr>
            <w:sz w:val="22"/>
            <w:szCs w:val="22"/>
          </w:rPr>
          <w:t xml:space="preserve"> </w:t>
        </w:r>
        <w:proofErr w:type="spellStart"/>
        <w:r w:rsidR="00BB239F">
          <w:rPr>
            <w:sz w:val="22"/>
            <w:szCs w:val="22"/>
          </w:rPr>
          <w:t>lus</w:t>
        </w:r>
      </w:ins>
      <w:proofErr w:type="spellEnd"/>
      <w:ins w:id="30" w:author="Kaxiong" w:date="2021-05-31T00:23:00Z">
        <w:r w:rsidR="003F1EF3">
          <w:rPr>
            <w:sz w:val="22"/>
            <w:szCs w:val="22"/>
          </w:rPr>
          <w:t xml:space="preserve"> </w:t>
        </w:r>
      </w:ins>
      <w:proofErr w:type="spellStart"/>
      <w:ins w:id="31" w:author="Kaxiong" w:date="2021-05-30T20:43:00Z">
        <w:r w:rsidR="00BB239F">
          <w:rPr>
            <w:sz w:val="22"/>
            <w:szCs w:val="22"/>
          </w:rPr>
          <w:t>hais</w:t>
        </w:r>
        <w:proofErr w:type="spellEnd"/>
        <w:r w:rsidR="00BB239F">
          <w:rPr>
            <w:sz w:val="22"/>
            <w:szCs w:val="22"/>
          </w:rPr>
          <w:t xml:space="preserve"> </w:t>
        </w:r>
        <w:proofErr w:type="spellStart"/>
        <w:r w:rsidR="00BB239F">
          <w:rPr>
            <w:sz w:val="22"/>
            <w:szCs w:val="22"/>
          </w:rPr>
          <w:t>tawm</w:t>
        </w:r>
        <w:proofErr w:type="spellEnd"/>
        <w:r w:rsidR="00BB239F">
          <w:rPr>
            <w:sz w:val="22"/>
            <w:szCs w:val="22"/>
          </w:rPr>
          <w:t xml:space="preserve"> </w:t>
        </w:r>
        <w:proofErr w:type="spellStart"/>
        <w:r w:rsidR="00BB239F">
          <w:rPr>
            <w:sz w:val="22"/>
            <w:szCs w:val="22"/>
          </w:rPr>
          <w:t>thiab</w:t>
        </w:r>
        <w:proofErr w:type="spellEnd"/>
        <w:r w:rsidR="00BB239F">
          <w:rPr>
            <w:sz w:val="22"/>
            <w:szCs w:val="22"/>
          </w:rPr>
          <w:t xml:space="preserve"> </w:t>
        </w:r>
      </w:ins>
      <w:proofErr w:type="spellStart"/>
      <w:ins w:id="32" w:author="Kaxiong" w:date="2021-05-30T20:44:00Z">
        <w:r w:rsidR="00BB239F">
          <w:rPr>
            <w:sz w:val="22"/>
            <w:szCs w:val="22"/>
          </w:rPr>
          <w:t>hnov</w:t>
        </w:r>
        <w:proofErr w:type="spellEnd"/>
        <w:r w:rsidR="00BB239F">
          <w:rPr>
            <w:sz w:val="22"/>
            <w:szCs w:val="22"/>
          </w:rPr>
          <w:t>.</w:t>
        </w:r>
      </w:ins>
      <w:del w:id="33" w:author="Kaxiong" w:date="2021-05-30T20:44:00Z">
        <w:r w:rsidR="003C7C95" w:rsidRPr="001029AE" w:rsidDel="00BB239F">
          <w:rPr>
            <w:sz w:val="22"/>
            <w:szCs w:val="22"/>
          </w:rPr>
          <w:delText xml:space="preserve">kev </w:delText>
        </w:r>
        <w:r w:rsidR="00D13AF9" w:rsidRPr="001029AE" w:rsidDel="00BB239F">
          <w:rPr>
            <w:sz w:val="22"/>
            <w:szCs w:val="22"/>
          </w:rPr>
          <w:delText>txhawb</w:delText>
        </w:r>
        <w:r w:rsidR="003C7C95" w:rsidRPr="001029AE" w:rsidDel="00BB239F">
          <w:rPr>
            <w:sz w:val="22"/>
            <w:szCs w:val="22"/>
          </w:rPr>
          <w:delText xml:space="preserve"> thiab paub lus.</w:delText>
        </w:r>
      </w:del>
      <w:r w:rsidR="003C7C95" w:rsidRPr="001029AE">
        <w:rPr>
          <w:sz w:val="22"/>
          <w:szCs w:val="22"/>
        </w:rPr>
        <w:t xml:space="preserve"> Tom </w:t>
      </w:r>
      <w:proofErr w:type="spellStart"/>
      <w:r w:rsidR="003C7C95" w:rsidRPr="001029AE">
        <w:rPr>
          <w:sz w:val="22"/>
          <w:szCs w:val="22"/>
        </w:rPr>
        <w:t>qab</w:t>
      </w:r>
      <w:proofErr w:type="spellEnd"/>
      <w:r w:rsidR="003C7C95" w:rsidRPr="001029AE">
        <w:rPr>
          <w:sz w:val="22"/>
          <w:szCs w:val="22"/>
        </w:rPr>
        <w:t xml:space="preserve"> </w:t>
      </w:r>
      <w:proofErr w:type="spellStart"/>
      <w:r w:rsidR="003C7C95" w:rsidRPr="001029AE">
        <w:rPr>
          <w:sz w:val="22"/>
          <w:szCs w:val="22"/>
        </w:rPr>
        <w:t>nws</w:t>
      </w:r>
      <w:proofErr w:type="spellEnd"/>
      <w:r w:rsidR="003C7C95" w:rsidRPr="001029AE">
        <w:rPr>
          <w:sz w:val="22"/>
          <w:szCs w:val="22"/>
        </w:rPr>
        <w:t xml:space="preserve"> </w:t>
      </w:r>
      <w:proofErr w:type="spellStart"/>
      <w:r w:rsidR="003C7C95" w:rsidRPr="001029AE">
        <w:rPr>
          <w:sz w:val="22"/>
          <w:szCs w:val="22"/>
        </w:rPr>
        <w:t>raug</w:t>
      </w:r>
      <w:proofErr w:type="spellEnd"/>
      <w:r w:rsidR="003C7C95" w:rsidRPr="001029AE">
        <w:rPr>
          <w:sz w:val="22"/>
          <w:szCs w:val="22"/>
        </w:rPr>
        <w:t xml:space="preserve"> </w:t>
      </w:r>
      <w:proofErr w:type="spellStart"/>
      <w:ins w:id="34" w:author="Kaxiong" w:date="2021-05-30T20:46:00Z">
        <w:r w:rsidR="00BB239F">
          <w:rPr>
            <w:sz w:val="22"/>
            <w:szCs w:val="22"/>
          </w:rPr>
          <w:t>thov</w:t>
        </w:r>
        <w:proofErr w:type="spellEnd"/>
        <w:r w:rsidR="00BB239F">
          <w:rPr>
            <w:sz w:val="22"/>
            <w:szCs w:val="22"/>
          </w:rPr>
          <w:t xml:space="preserve"> </w:t>
        </w:r>
      </w:ins>
      <w:del w:id="35" w:author="Kaxiong" w:date="2021-05-30T20:46:00Z">
        <w:r w:rsidR="003C7C95" w:rsidRPr="001029AE" w:rsidDel="00BB239F">
          <w:rPr>
            <w:sz w:val="22"/>
            <w:szCs w:val="22"/>
          </w:rPr>
          <w:delText xml:space="preserve">xa mus rau </w:delText>
        </w:r>
      </w:del>
      <w:proofErr w:type="spellStart"/>
      <w:ins w:id="36" w:author="Kaxiong" w:date="2021-05-30T20:47:00Z">
        <w:r w:rsidR="00BB239F">
          <w:rPr>
            <w:sz w:val="22"/>
            <w:szCs w:val="22"/>
          </w:rPr>
          <w:t>qhov</w:t>
        </w:r>
        <w:proofErr w:type="spellEnd"/>
        <w:r w:rsidR="00BB239F">
          <w:rPr>
            <w:sz w:val="22"/>
            <w:szCs w:val="22"/>
          </w:rPr>
          <w:t xml:space="preserve"> </w:t>
        </w:r>
      </w:ins>
      <w:proofErr w:type="spellStart"/>
      <w:r w:rsidR="003C7C95" w:rsidRPr="001029AE">
        <w:rPr>
          <w:sz w:val="22"/>
          <w:szCs w:val="22"/>
        </w:rPr>
        <w:t>kev</w:t>
      </w:r>
      <w:proofErr w:type="spellEnd"/>
      <w:r w:rsidR="003C7C95" w:rsidRPr="001029AE">
        <w:rPr>
          <w:sz w:val="22"/>
          <w:szCs w:val="22"/>
        </w:rPr>
        <w:t xml:space="preserve"> </w:t>
      </w:r>
      <w:proofErr w:type="spellStart"/>
      <w:r w:rsidR="003C7C95" w:rsidRPr="001029AE">
        <w:rPr>
          <w:sz w:val="22"/>
          <w:szCs w:val="22"/>
        </w:rPr>
        <w:t>ntsuam</w:t>
      </w:r>
      <w:proofErr w:type="spellEnd"/>
      <w:r w:rsidR="003C7C95" w:rsidRPr="001029AE">
        <w:rPr>
          <w:sz w:val="22"/>
          <w:szCs w:val="22"/>
        </w:rPr>
        <w:t xml:space="preserve"> </w:t>
      </w:r>
      <w:proofErr w:type="spellStart"/>
      <w:r w:rsidR="003C7C95" w:rsidRPr="001029AE">
        <w:rPr>
          <w:sz w:val="22"/>
          <w:szCs w:val="22"/>
        </w:rPr>
        <w:t>xyuas</w:t>
      </w:r>
      <w:proofErr w:type="spellEnd"/>
      <w:r w:rsidR="003C7C95" w:rsidRPr="001029AE">
        <w:rPr>
          <w:sz w:val="22"/>
          <w:szCs w:val="22"/>
        </w:rPr>
        <w:t xml:space="preserve"> </w:t>
      </w:r>
      <w:proofErr w:type="spellStart"/>
      <w:r w:rsidR="003C7C95" w:rsidRPr="001029AE">
        <w:rPr>
          <w:sz w:val="22"/>
          <w:szCs w:val="22"/>
        </w:rPr>
        <w:t>kev</w:t>
      </w:r>
      <w:proofErr w:type="spellEnd"/>
      <w:r w:rsidR="003C7C95" w:rsidRPr="001029AE">
        <w:rPr>
          <w:sz w:val="22"/>
          <w:szCs w:val="22"/>
        </w:rPr>
        <w:t xml:space="preserve"> </w:t>
      </w:r>
      <w:proofErr w:type="spellStart"/>
      <w:ins w:id="37" w:author="Kaxiong" w:date="2021-05-30T20:48:00Z">
        <w:r w:rsidR="00BB239F">
          <w:rPr>
            <w:sz w:val="22"/>
            <w:szCs w:val="22"/>
          </w:rPr>
          <w:t>kawm</w:t>
        </w:r>
        <w:proofErr w:type="spellEnd"/>
        <w:r w:rsidR="00BB239F">
          <w:rPr>
            <w:sz w:val="22"/>
            <w:szCs w:val="22"/>
          </w:rPr>
          <w:t xml:space="preserve"> </w:t>
        </w:r>
      </w:ins>
      <w:proofErr w:type="spellStart"/>
      <w:ins w:id="38" w:author="Kaxiong" w:date="2021-05-30T20:49:00Z">
        <w:r w:rsidR="00BB239F">
          <w:rPr>
            <w:sz w:val="22"/>
            <w:szCs w:val="22"/>
          </w:rPr>
          <w:t>paub</w:t>
        </w:r>
        <w:proofErr w:type="spellEnd"/>
        <w:r w:rsidR="00BB239F">
          <w:rPr>
            <w:sz w:val="22"/>
            <w:szCs w:val="22"/>
          </w:rPr>
          <w:t xml:space="preserve"> </w:t>
        </w:r>
        <w:proofErr w:type="spellStart"/>
        <w:r w:rsidR="00BB239F">
          <w:rPr>
            <w:sz w:val="22"/>
            <w:szCs w:val="22"/>
          </w:rPr>
          <w:t>hnov</w:t>
        </w:r>
        <w:proofErr w:type="spellEnd"/>
        <w:r w:rsidR="00BB239F">
          <w:rPr>
            <w:sz w:val="22"/>
            <w:szCs w:val="22"/>
          </w:rPr>
          <w:t xml:space="preserve"> </w:t>
        </w:r>
        <w:proofErr w:type="spellStart"/>
        <w:r w:rsidR="00BB239F">
          <w:rPr>
            <w:sz w:val="22"/>
            <w:szCs w:val="22"/>
          </w:rPr>
          <w:t>xav</w:t>
        </w:r>
      </w:ins>
      <w:proofErr w:type="spellEnd"/>
      <w:ins w:id="39" w:author="Kaxiong" w:date="2021-05-30T20:51:00Z">
        <w:r w:rsidR="00A17D41">
          <w:rPr>
            <w:sz w:val="22"/>
            <w:szCs w:val="22"/>
          </w:rPr>
          <w:t xml:space="preserve"> </w:t>
        </w:r>
      </w:ins>
      <w:del w:id="40" w:author="Kaxiong" w:date="2021-05-30T20:51:00Z">
        <w:r w:rsidR="003C7C95" w:rsidRPr="001029AE" w:rsidDel="00A17D41">
          <w:rPr>
            <w:sz w:val="22"/>
            <w:szCs w:val="22"/>
          </w:rPr>
          <w:delText xml:space="preserve">mob hlwb </w:delText>
        </w:r>
      </w:del>
      <w:proofErr w:type="spellStart"/>
      <w:r w:rsidR="003C7C95" w:rsidRPr="001029AE">
        <w:rPr>
          <w:sz w:val="22"/>
          <w:szCs w:val="22"/>
        </w:rPr>
        <w:t>thiab</w:t>
      </w:r>
      <w:proofErr w:type="spellEnd"/>
      <w:r w:rsidR="003C7C95" w:rsidRPr="001029AE">
        <w:rPr>
          <w:sz w:val="22"/>
          <w:szCs w:val="22"/>
        </w:rPr>
        <w:t xml:space="preserve"> </w:t>
      </w:r>
      <w:ins w:id="41" w:author="Kaxiong" w:date="2021-05-30T20:51:00Z">
        <w:r w:rsidR="00A17D41">
          <w:rPr>
            <w:sz w:val="22"/>
            <w:szCs w:val="22"/>
          </w:rPr>
          <w:t xml:space="preserve">tau </w:t>
        </w:r>
      </w:ins>
      <w:proofErr w:type="spellStart"/>
      <w:r w:rsidR="003C7C95" w:rsidRPr="001029AE">
        <w:rPr>
          <w:sz w:val="22"/>
          <w:szCs w:val="22"/>
        </w:rPr>
        <w:t>txiav</w:t>
      </w:r>
      <w:proofErr w:type="spellEnd"/>
      <w:r w:rsidR="003C7C95" w:rsidRPr="001029AE">
        <w:rPr>
          <w:sz w:val="22"/>
          <w:szCs w:val="22"/>
        </w:rPr>
        <w:t xml:space="preserve"> </w:t>
      </w:r>
      <w:proofErr w:type="spellStart"/>
      <w:r w:rsidR="003C7C95" w:rsidRPr="001029AE">
        <w:rPr>
          <w:sz w:val="22"/>
          <w:szCs w:val="22"/>
        </w:rPr>
        <w:t>txim</w:t>
      </w:r>
      <w:proofErr w:type="spellEnd"/>
      <w:r w:rsidR="003C7C95" w:rsidRPr="001029AE">
        <w:rPr>
          <w:sz w:val="22"/>
          <w:szCs w:val="22"/>
        </w:rPr>
        <w:t xml:space="preserve"> </w:t>
      </w:r>
      <w:proofErr w:type="spellStart"/>
      <w:r w:rsidR="003C7C95" w:rsidRPr="001029AE">
        <w:rPr>
          <w:sz w:val="22"/>
          <w:szCs w:val="22"/>
        </w:rPr>
        <w:t>siab</w:t>
      </w:r>
      <w:proofErr w:type="spellEnd"/>
      <w:r w:rsidR="003C7C95" w:rsidRPr="001029AE">
        <w:rPr>
          <w:sz w:val="22"/>
          <w:szCs w:val="22"/>
        </w:rPr>
        <w:t xml:space="preserve"> </w:t>
      </w:r>
      <w:proofErr w:type="spellStart"/>
      <w:r w:rsidR="003C7C95" w:rsidRPr="001029AE">
        <w:rPr>
          <w:sz w:val="22"/>
          <w:szCs w:val="22"/>
        </w:rPr>
        <w:t>tias</w:t>
      </w:r>
      <w:proofErr w:type="spellEnd"/>
      <w:r w:rsidR="003C7C95" w:rsidRPr="001029AE">
        <w:rPr>
          <w:sz w:val="22"/>
          <w:szCs w:val="22"/>
        </w:rPr>
        <w:t xml:space="preserve"> </w:t>
      </w:r>
      <w:proofErr w:type="spellStart"/>
      <w:r w:rsidR="003C7C95" w:rsidRPr="001029AE">
        <w:rPr>
          <w:sz w:val="22"/>
          <w:szCs w:val="22"/>
        </w:rPr>
        <w:t>nws</w:t>
      </w:r>
      <w:proofErr w:type="spellEnd"/>
      <w:r w:rsidR="003C7C95" w:rsidRPr="001029AE">
        <w:rPr>
          <w:sz w:val="22"/>
          <w:szCs w:val="22"/>
        </w:rPr>
        <w:t xml:space="preserve"> </w:t>
      </w:r>
      <w:proofErr w:type="spellStart"/>
      <w:r w:rsidR="003C7C95" w:rsidRPr="001029AE">
        <w:rPr>
          <w:sz w:val="22"/>
          <w:szCs w:val="22"/>
        </w:rPr>
        <w:t>tsim</w:t>
      </w:r>
      <w:proofErr w:type="spellEnd"/>
      <w:r w:rsidR="003C7C95" w:rsidRPr="001029AE">
        <w:rPr>
          <w:sz w:val="22"/>
          <w:szCs w:val="22"/>
        </w:rPr>
        <w:t xml:space="preserve"> </w:t>
      </w:r>
      <w:proofErr w:type="spellStart"/>
      <w:r w:rsidR="003C7C95" w:rsidRPr="001029AE">
        <w:rPr>
          <w:sz w:val="22"/>
          <w:szCs w:val="22"/>
        </w:rPr>
        <w:t>nyog</w:t>
      </w:r>
      <w:proofErr w:type="spellEnd"/>
      <w:r w:rsidR="003C7C95" w:rsidRPr="001029AE">
        <w:rPr>
          <w:sz w:val="22"/>
          <w:szCs w:val="22"/>
        </w:rPr>
        <w:t xml:space="preserve"> tau </w:t>
      </w:r>
      <w:proofErr w:type="spellStart"/>
      <w:r w:rsidR="003C7C95" w:rsidRPr="001029AE">
        <w:rPr>
          <w:sz w:val="22"/>
          <w:szCs w:val="22"/>
        </w:rPr>
        <w:t>txais</w:t>
      </w:r>
      <w:proofErr w:type="spellEnd"/>
      <w:r w:rsidR="003C7C95" w:rsidRPr="001029AE">
        <w:rPr>
          <w:sz w:val="22"/>
          <w:szCs w:val="22"/>
        </w:rPr>
        <w:t xml:space="preserve"> cov </w:t>
      </w:r>
      <w:proofErr w:type="spellStart"/>
      <w:r w:rsidR="003C7C95" w:rsidRPr="001029AE">
        <w:rPr>
          <w:sz w:val="22"/>
          <w:szCs w:val="22"/>
        </w:rPr>
        <w:t>kev</w:t>
      </w:r>
      <w:proofErr w:type="spellEnd"/>
      <w:r w:rsidR="003C7C95" w:rsidRPr="001029AE">
        <w:rPr>
          <w:sz w:val="22"/>
          <w:szCs w:val="22"/>
        </w:rPr>
        <w:t xml:space="preserve"> </w:t>
      </w:r>
      <w:proofErr w:type="spellStart"/>
      <w:r w:rsidR="003C7C95" w:rsidRPr="001029AE">
        <w:rPr>
          <w:sz w:val="22"/>
          <w:szCs w:val="22"/>
        </w:rPr>
        <w:t>pab</w:t>
      </w:r>
      <w:proofErr w:type="spellEnd"/>
      <w:r w:rsidR="00FB237D" w:rsidRPr="001029AE">
        <w:rPr>
          <w:sz w:val="22"/>
          <w:szCs w:val="22"/>
        </w:rPr>
        <w:t xml:space="preserve"> </w:t>
      </w:r>
      <w:proofErr w:type="spellStart"/>
      <w:r w:rsidR="003C7C95" w:rsidRPr="001029AE">
        <w:rPr>
          <w:sz w:val="22"/>
          <w:szCs w:val="22"/>
        </w:rPr>
        <w:t>cuam</w:t>
      </w:r>
      <w:proofErr w:type="spellEnd"/>
      <w:r w:rsidR="003C7C95" w:rsidRPr="001029AE">
        <w:rPr>
          <w:sz w:val="22"/>
          <w:szCs w:val="22"/>
        </w:rPr>
        <w:t xml:space="preserve"> </w:t>
      </w:r>
      <w:proofErr w:type="spellStart"/>
      <w:ins w:id="42" w:author="Kaxiong" w:date="2021-05-30T20:51:00Z">
        <w:r w:rsidR="00A17D41">
          <w:rPr>
            <w:sz w:val="22"/>
            <w:szCs w:val="22"/>
          </w:rPr>
          <w:t>kev</w:t>
        </w:r>
        <w:proofErr w:type="spellEnd"/>
        <w:r w:rsidR="00A17D41">
          <w:rPr>
            <w:sz w:val="22"/>
            <w:szCs w:val="22"/>
          </w:rPr>
          <w:t xml:space="preserve"> </w:t>
        </w:r>
        <w:proofErr w:type="spellStart"/>
        <w:r w:rsidR="00A17D41">
          <w:rPr>
            <w:sz w:val="22"/>
            <w:szCs w:val="22"/>
          </w:rPr>
          <w:t>kawm</w:t>
        </w:r>
        <w:proofErr w:type="spellEnd"/>
        <w:r w:rsidR="00A17D41">
          <w:rPr>
            <w:sz w:val="22"/>
            <w:szCs w:val="22"/>
          </w:rPr>
          <w:t xml:space="preserve"> </w:t>
        </w:r>
      </w:ins>
      <w:proofErr w:type="spellStart"/>
      <w:r w:rsidR="003C7C95" w:rsidRPr="001029AE">
        <w:rPr>
          <w:sz w:val="22"/>
          <w:szCs w:val="22"/>
        </w:rPr>
        <w:t>ntxiv</w:t>
      </w:r>
      <w:proofErr w:type="spellEnd"/>
      <w:r w:rsidR="003C7C95" w:rsidRPr="001029AE">
        <w:rPr>
          <w:sz w:val="22"/>
          <w:szCs w:val="22"/>
        </w:rPr>
        <w:t xml:space="preserve">. Richard </w:t>
      </w:r>
      <w:proofErr w:type="spellStart"/>
      <w:r w:rsidR="003C7C95" w:rsidRPr="001029AE">
        <w:rPr>
          <w:sz w:val="22"/>
          <w:szCs w:val="22"/>
        </w:rPr>
        <w:t>hais</w:t>
      </w:r>
      <w:proofErr w:type="spellEnd"/>
      <w:r w:rsidR="003C7C95" w:rsidRPr="001029AE">
        <w:rPr>
          <w:sz w:val="22"/>
          <w:szCs w:val="22"/>
        </w:rPr>
        <w:t xml:space="preserve"> </w:t>
      </w:r>
      <w:proofErr w:type="spellStart"/>
      <w:r w:rsidR="003C7C95" w:rsidRPr="001029AE">
        <w:rPr>
          <w:sz w:val="22"/>
          <w:szCs w:val="22"/>
        </w:rPr>
        <w:t>lus</w:t>
      </w:r>
      <w:proofErr w:type="spellEnd"/>
      <w:r w:rsidR="003C7C95" w:rsidRPr="001029AE">
        <w:rPr>
          <w:sz w:val="22"/>
          <w:szCs w:val="22"/>
        </w:rPr>
        <w:t xml:space="preserve"> </w:t>
      </w:r>
      <w:proofErr w:type="spellStart"/>
      <w:r w:rsidR="003C7C95" w:rsidRPr="001029AE">
        <w:rPr>
          <w:sz w:val="22"/>
          <w:szCs w:val="22"/>
        </w:rPr>
        <w:t>Hmoob</w:t>
      </w:r>
      <w:proofErr w:type="spellEnd"/>
      <w:r w:rsidR="003C7C95" w:rsidRPr="001029AE">
        <w:rPr>
          <w:sz w:val="22"/>
          <w:szCs w:val="22"/>
        </w:rPr>
        <w:t xml:space="preserve"> </w:t>
      </w:r>
      <w:proofErr w:type="spellStart"/>
      <w:r w:rsidR="003C7C95" w:rsidRPr="001029AE">
        <w:rPr>
          <w:sz w:val="22"/>
          <w:szCs w:val="22"/>
        </w:rPr>
        <w:t>thiab</w:t>
      </w:r>
      <w:proofErr w:type="spellEnd"/>
      <w:r w:rsidR="003C7C95" w:rsidRPr="001029AE">
        <w:rPr>
          <w:sz w:val="22"/>
          <w:szCs w:val="22"/>
        </w:rPr>
        <w:t xml:space="preserve"> </w:t>
      </w:r>
      <w:proofErr w:type="spellStart"/>
      <w:r w:rsidR="003C7C95" w:rsidRPr="001029AE">
        <w:rPr>
          <w:sz w:val="22"/>
          <w:szCs w:val="22"/>
        </w:rPr>
        <w:t>lus</w:t>
      </w:r>
      <w:proofErr w:type="spellEnd"/>
      <w:r w:rsidR="003C7C95" w:rsidRPr="001029AE">
        <w:rPr>
          <w:sz w:val="22"/>
          <w:szCs w:val="22"/>
        </w:rPr>
        <w:t xml:space="preserve"> As</w:t>
      </w:r>
      <w:ins w:id="43" w:author="Kaxiong" w:date="2021-05-30T20:52:00Z">
        <w:r w:rsidR="00A17D41">
          <w:rPr>
            <w:sz w:val="22"/>
            <w:szCs w:val="22"/>
          </w:rPr>
          <w:t xml:space="preserve"> </w:t>
        </w:r>
      </w:ins>
      <w:proofErr w:type="spellStart"/>
      <w:r w:rsidR="003C7C95" w:rsidRPr="001029AE">
        <w:rPr>
          <w:sz w:val="22"/>
          <w:szCs w:val="22"/>
        </w:rPr>
        <w:t>kiv</w:t>
      </w:r>
      <w:proofErr w:type="spellEnd"/>
      <w:r w:rsidR="003C7C95" w:rsidRPr="001029AE">
        <w:rPr>
          <w:sz w:val="22"/>
          <w:szCs w:val="22"/>
        </w:rPr>
        <w:t xml:space="preserve"> </w:t>
      </w:r>
      <w:proofErr w:type="spellStart"/>
      <w:r w:rsidR="003C7C95" w:rsidRPr="001029AE">
        <w:rPr>
          <w:sz w:val="22"/>
          <w:szCs w:val="22"/>
        </w:rPr>
        <w:t>nkaus</w:t>
      </w:r>
      <w:proofErr w:type="spellEnd"/>
      <w:r w:rsidR="003C7C95" w:rsidRPr="001029AE">
        <w:rPr>
          <w:sz w:val="22"/>
          <w:szCs w:val="22"/>
        </w:rPr>
        <w:t xml:space="preserve"> </w:t>
      </w:r>
      <w:proofErr w:type="spellStart"/>
      <w:r w:rsidR="003C7C95" w:rsidRPr="001029AE">
        <w:rPr>
          <w:sz w:val="22"/>
          <w:szCs w:val="22"/>
        </w:rPr>
        <w:t>xwb</w:t>
      </w:r>
      <w:proofErr w:type="spellEnd"/>
      <w:r w:rsidR="003C7C95" w:rsidRPr="001029AE">
        <w:rPr>
          <w:sz w:val="22"/>
          <w:szCs w:val="22"/>
        </w:rPr>
        <w:t xml:space="preserve">, </w:t>
      </w:r>
      <w:proofErr w:type="spellStart"/>
      <w:r w:rsidR="003C7C95" w:rsidRPr="001029AE">
        <w:rPr>
          <w:sz w:val="22"/>
          <w:szCs w:val="22"/>
        </w:rPr>
        <w:t>thiab</w:t>
      </w:r>
      <w:proofErr w:type="spellEnd"/>
      <w:r w:rsidR="003C7C95" w:rsidRPr="001029AE">
        <w:rPr>
          <w:sz w:val="22"/>
          <w:szCs w:val="22"/>
        </w:rPr>
        <w:t xml:space="preserve"> </w:t>
      </w:r>
      <w:proofErr w:type="spellStart"/>
      <w:r w:rsidR="003C7C95" w:rsidRPr="001029AE">
        <w:rPr>
          <w:sz w:val="22"/>
          <w:szCs w:val="22"/>
        </w:rPr>
        <w:t>lus</w:t>
      </w:r>
      <w:proofErr w:type="spellEnd"/>
      <w:r w:rsidR="003C7C95" w:rsidRPr="001029AE">
        <w:rPr>
          <w:sz w:val="22"/>
          <w:szCs w:val="22"/>
        </w:rPr>
        <w:t xml:space="preserve"> </w:t>
      </w:r>
      <w:proofErr w:type="spellStart"/>
      <w:r w:rsidR="003C7C95" w:rsidRPr="001029AE">
        <w:rPr>
          <w:sz w:val="22"/>
          <w:szCs w:val="22"/>
        </w:rPr>
        <w:t>Hmoob</w:t>
      </w:r>
      <w:proofErr w:type="spellEnd"/>
      <w:r w:rsidR="003C7C95" w:rsidRPr="001029AE">
        <w:rPr>
          <w:sz w:val="22"/>
          <w:szCs w:val="22"/>
        </w:rPr>
        <w:t xml:space="preserve"> </w:t>
      </w:r>
      <w:proofErr w:type="spellStart"/>
      <w:r w:rsidR="003C7C95" w:rsidRPr="001029AE">
        <w:rPr>
          <w:sz w:val="22"/>
          <w:szCs w:val="22"/>
        </w:rPr>
        <w:t>yog</w:t>
      </w:r>
      <w:proofErr w:type="spellEnd"/>
      <w:r w:rsidR="003C7C95" w:rsidRPr="001029AE">
        <w:rPr>
          <w:sz w:val="22"/>
          <w:szCs w:val="22"/>
        </w:rPr>
        <w:t xml:space="preserve"> </w:t>
      </w:r>
      <w:proofErr w:type="spellStart"/>
      <w:r w:rsidR="003C7C95" w:rsidRPr="001029AE">
        <w:rPr>
          <w:sz w:val="22"/>
          <w:szCs w:val="22"/>
        </w:rPr>
        <w:t>nws</w:t>
      </w:r>
      <w:proofErr w:type="spellEnd"/>
      <w:r w:rsidR="003C7C95" w:rsidRPr="001029AE">
        <w:rPr>
          <w:sz w:val="22"/>
          <w:szCs w:val="22"/>
        </w:rPr>
        <w:t xml:space="preserve"> </w:t>
      </w:r>
      <w:proofErr w:type="spellStart"/>
      <w:r w:rsidR="003C7C95" w:rsidRPr="001029AE">
        <w:rPr>
          <w:sz w:val="22"/>
          <w:szCs w:val="22"/>
        </w:rPr>
        <w:t>thawj</w:t>
      </w:r>
      <w:proofErr w:type="spellEnd"/>
      <w:r w:rsidR="003C7C95" w:rsidRPr="001029AE">
        <w:rPr>
          <w:sz w:val="22"/>
          <w:szCs w:val="22"/>
        </w:rPr>
        <w:t xml:space="preserve"> </w:t>
      </w:r>
      <w:proofErr w:type="spellStart"/>
      <w:r w:rsidR="003C7C95" w:rsidRPr="001029AE">
        <w:rPr>
          <w:sz w:val="22"/>
          <w:szCs w:val="22"/>
        </w:rPr>
        <w:t>hom</w:t>
      </w:r>
      <w:proofErr w:type="spellEnd"/>
      <w:r w:rsidR="003C7C95" w:rsidRPr="001029AE">
        <w:rPr>
          <w:sz w:val="22"/>
          <w:szCs w:val="22"/>
        </w:rPr>
        <w:t xml:space="preserve"> </w:t>
      </w:r>
      <w:proofErr w:type="spellStart"/>
      <w:r w:rsidR="003C7C95" w:rsidRPr="001029AE">
        <w:rPr>
          <w:sz w:val="22"/>
          <w:szCs w:val="22"/>
        </w:rPr>
        <w:t>lus</w:t>
      </w:r>
      <w:proofErr w:type="spellEnd"/>
      <w:r w:rsidR="003C7C95" w:rsidRPr="001029AE">
        <w:rPr>
          <w:sz w:val="22"/>
          <w:szCs w:val="22"/>
        </w:rPr>
        <w:t xml:space="preserve">. </w:t>
      </w:r>
      <w:proofErr w:type="spellStart"/>
      <w:r w:rsidR="003C7C95" w:rsidRPr="001029AE">
        <w:rPr>
          <w:sz w:val="22"/>
          <w:szCs w:val="22"/>
        </w:rPr>
        <w:t>Tsis</w:t>
      </w:r>
      <w:proofErr w:type="spellEnd"/>
      <w:r w:rsidR="003C7C95" w:rsidRPr="001029AE">
        <w:rPr>
          <w:sz w:val="22"/>
          <w:szCs w:val="22"/>
        </w:rPr>
        <w:t xml:space="preserve"> </w:t>
      </w:r>
      <w:proofErr w:type="spellStart"/>
      <w:r w:rsidR="003C7C95" w:rsidRPr="001029AE">
        <w:rPr>
          <w:sz w:val="22"/>
          <w:szCs w:val="22"/>
        </w:rPr>
        <w:t>muaj</w:t>
      </w:r>
      <w:proofErr w:type="spellEnd"/>
      <w:r w:rsidR="003C7C95" w:rsidRPr="001029AE">
        <w:rPr>
          <w:sz w:val="22"/>
          <w:szCs w:val="22"/>
        </w:rPr>
        <w:t xml:space="preserve"> </w:t>
      </w:r>
      <w:proofErr w:type="spellStart"/>
      <w:r w:rsidR="003C7C95" w:rsidRPr="001029AE">
        <w:rPr>
          <w:sz w:val="22"/>
          <w:szCs w:val="22"/>
        </w:rPr>
        <w:t>kev</w:t>
      </w:r>
      <w:proofErr w:type="spellEnd"/>
      <w:r w:rsidR="003C7C95" w:rsidRPr="001029AE">
        <w:rPr>
          <w:sz w:val="22"/>
          <w:szCs w:val="22"/>
        </w:rPr>
        <w:t xml:space="preserve"> </w:t>
      </w:r>
      <w:proofErr w:type="spellStart"/>
      <w:ins w:id="44" w:author="Kaxiong" w:date="2021-05-30T20:53:00Z">
        <w:r w:rsidR="00A17D41">
          <w:rPr>
            <w:sz w:val="22"/>
            <w:szCs w:val="22"/>
          </w:rPr>
          <w:t>tsim</w:t>
        </w:r>
        <w:proofErr w:type="spellEnd"/>
        <w:r w:rsidR="00A17D41">
          <w:rPr>
            <w:sz w:val="22"/>
            <w:szCs w:val="22"/>
          </w:rPr>
          <w:t xml:space="preserve"> </w:t>
        </w:r>
        <w:proofErr w:type="spellStart"/>
        <w:r w:rsidR="00A17D41">
          <w:rPr>
            <w:sz w:val="22"/>
            <w:szCs w:val="22"/>
          </w:rPr>
          <w:t>kho</w:t>
        </w:r>
        <w:proofErr w:type="spellEnd"/>
        <w:r w:rsidR="00A17D41">
          <w:rPr>
            <w:sz w:val="22"/>
            <w:szCs w:val="22"/>
          </w:rPr>
          <w:t xml:space="preserve"> </w:t>
        </w:r>
      </w:ins>
      <w:del w:id="45" w:author="Kaxiong" w:date="2021-05-30T20:53:00Z">
        <w:r w:rsidR="003C7C95" w:rsidRPr="001029AE" w:rsidDel="00A17D41">
          <w:rPr>
            <w:sz w:val="22"/>
            <w:szCs w:val="22"/>
          </w:rPr>
          <w:delText xml:space="preserve">loj hlob </w:delText>
        </w:r>
      </w:del>
      <w:proofErr w:type="spellStart"/>
      <w:r w:rsidR="003C7C95" w:rsidRPr="001029AE">
        <w:rPr>
          <w:sz w:val="22"/>
          <w:szCs w:val="22"/>
        </w:rPr>
        <w:t>tseem</w:t>
      </w:r>
      <w:proofErr w:type="spellEnd"/>
      <w:r w:rsidR="003C7C95" w:rsidRPr="001029AE">
        <w:rPr>
          <w:sz w:val="22"/>
          <w:szCs w:val="22"/>
        </w:rPr>
        <w:t xml:space="preserve"> </w:t>
      </w:r>
      <w:proofErr w:type="spellStart"/>
      <w:r w:rsidR="003C7C95" w:rsidRPr="001029AE">
        <w:rPr>
          <w:sz w:val="22"/>
          <w:szCs w:val="22"/>
        </w:rPr>
        <w:t>ceeb</w:t>
      </w:r>
      <w:proofErr w:type="spellEnd"/>
      <w:r w:rsidR="003C7C95" w:rsidRPr="001029AE">
        <w:rPr>
          <w:sz w:val="22"/>
          <w:szCs w:val="22"/>
        </w:rPr>
        <w:t>, los</w:t>
      </w:r>
      <w:r w:rsidR="00FB237D" w:rsidRPr="001029AE">
        <w:rPr>
          <w:sz w:val="22"/>
          <w:szCs w:val="22"/>
        </w:rPr>
        <w:t xml:space="preserve"> </w:t>
      </w:r>
      <w:r w:rsidR="003C7C95" w:rsidRPr="001029AE">
        <w:rPr>
          <w:sz w:val="22"/>
          <w:szCs w:val="22"/>
        </w:rPr>
        <w:t xml:space="preserve">sis </w:t>
      </w:r>
      <w:proofErr w:type="spellStart"/>
      <w:r w:rsidR="003C7C95" w:rsidRPr="001029AE">
        <w:rPr>
          <w:sz w:val="22"/>
          <w:szCs w:val="22"/>
        </w:rPr>
        <w:t>keeb</w:t>
      </w:r>
      <w:proofErr w:type="spellEnd"/>
      <w:r w:rsidR="003C7C95" w:rsidRPr="001029AE">
        <w:rPr>
          <w:sz w:val="22"/>
          <w:szCs w:val="22"/>
        </w:rPr>
        <w:t xml:space="preserve"> </w:t>
      </w:r>
      <w:proofErr w:type="spellStart"/>
      <w:r w:rsidR="003C7C95" w:rsidRPr="001029AE">
        <w:rPr>
          <w:sz w:val="22"/>
          <w:szCs w:val="22"/>
        </w:rPr>
        <w:t>kwm</w:t>
      </w:r>
      <w:proofErr w:type="spellEnd"/>
      <w:r w:rsidR="003C7C95" w:rsidRPr="001029AE">
        <w:rPr>
          <w:sz w:val="22"/>
          <w:szCs w:val="22"/>
        </w:rPr>
        <w:t xml:space="preserve"> </w:t>
      </w:r>
      <w:proofErr w:type="spellStart"/>
      <w:r w:rsidR="003C7C95" w:rsidRPr="001029AE">
        <w:rPr>
          <w:sz w:val="22"/>
          <w:szCs w:val="22"/>
        </w:rPr>
        <w:t>kev</w:t>
      </w:r>
      <w:proofErr w:type="spellEnd"/>
      <w:r w:rsidR="003C7C95" w:rsidRPr="001029AE">
        <w:rPr>
          <w:sz w:val="22"/>
          <w:szCs w:val="22"/>
        </w:rPr>
        <w:t xml:space="preserve"> </w:t>
      </w:r>
      <w:proofErr w:type="spellStart"/>
      <w:r w:rsidR="003C7C95" w:rsidRPr="001029AE">
        <w:rPr>
          <w:sz w:val="22"/>
          <w:szCs w:val="22"/>
        </w:rPr>
        <w:t>kho</w:t>
      </w:r>
      <w:proofErr w:type="spellEnd"/>
      <w:r w:rsidR="003C7C95" w:rsidRPr="001029AE">
        <w:rPr>
          <w:sz w:val="22"/>
          <w:szCs w:val="22"/>
        </w:rPr>
        <w:t xml:space="preserve"> mob </w:t>
      </w:r>
      <w:proofErr w:type="spellStart"/>
      <w:ins w:id="46" w:author="Kaxiong" w:date="2021-05-30T20:56:00Z">
        <w:r w:rsidR="00A17D41">
          <w:rPr>
            <w:sz w:val="22"/>
            <w:szCs w:val="22"/>
          </w:rPr>
          <w:t>uas</w:t>
        </w:r>
        <w:proofErr w:type="spellEnd"/>
        <w:r w:rsidR="00A17D41">
          <w:rPr>
            <w:sz w:val="22"/>
            <w:szCs w:val="22"/>
          </w:rPr>
          <w:t xml:space="preserve"> </w:t>
        </w:r>
        <w:proofErr w:type="spellStart"/>
        <w:r w:rsidR="00A17D41">
          <w:rPr>
            <w:sz w:val="22"/>
            <w:szCs w:val="22"/>
          </w:rPr>
          <w:t>raug</w:t>
        </w:r>
        <w:proofErr w:type="spellEnd"/>
        <w:r w:rsidR="00A17D41">
          <w:rPr>
            <w:sz w:val="22"/>
            <w:szCs w:val="22"/>
          </w:rPr>
          <w:t xml:space="preserve"> </w:t>
        </w:r>
      </w:ins>
      <w:del w:id="47" w:author="Kaxiong" w:date="2021-05-31T10:39:00Z">
        <w:r w:rsidR="003C7C95" w:rsidRPr="001029AE" w:rsidDel="00D5501D">
          <w:rPr>
            <w:sz w:val="22"/>
            <w:szCs w:val="22"/>
          </w:rPr>
          <w:delText xml:space="preserve">tau </w:delText>
        </w:r>
      </w:del>
      <w:proofErr w:type="spellStart"/>
      <w:r w:rsidR="003C7C95" w:rsidRPr="001029AE">
        <w:rPr>
          <w:sz w:val="22"/>
          <w:szCs w:val="22"/>
        </w:rPr>
        <w:t>tshaj</w:t>
      </w:r>
      <w:proofErr w:type="spellEnd"/>
      <w:r w:rsidR="003C7C95" w:rsidRPr="001029AE">
        <w:rPr>
          <w:sz w:val="22"/>
          <w:szCs w:val="22"/>
        </w:rPr>
        <w:t xml:space="preserve"> </w:t>
      </w:r>
      <w:proofErr w:type="spellStart"/>
      <w:ins w:id="48" w:author="Kaxiong" w:date="2021-05-30T20:56:00Z">
        <w:r w:rsidR="00A17D41">
          <w:rPr>
            <w:sz w:val="22"/>
            <w:szCs w:val="22"/>
          </w:rPr>
          <w:t>tshwj</w:t>
        </w:r>
        <w:proofErr w:type="spellEnd"/>
        <w:r w:rsidR="00A17D41">
          <w:rPr>
            <w:sz w:val="22"/>
            <w:szCs w:val="22"/>
          </w:rPr>
          <w:t xml:space="preserve"> </w:t>
        </w:r>
        <w:proofErr w:type="spellStart"/>
        <w:r w:rsidR="00A17D41">
          <w:rPr>
            <w:sz w:val="22"/>
            <w:szCs w:val="22"/>
          </w:rPr>
          <w:t>tsis</w:t>
        </w:r>
        <w:proofErr w:type="spellEnd"/>
        <w:r w:rsidR="00A17D41">
          <w:rPr>
            <w:sz w:val="22"/>
            <w:szCs w:val="22"/>
          </w:rPr>
          <w:t xml:space="preserve"> </w:t>
        </w:r>
        <w:proofErr w:type="spellStart"/>
        <w:r w:rsidR="00A17D41">
          <w:rPr>
            <w:sz w:val="22"/>
            <w:szCs w:val="22"/>
          </w:rPr>
          <w:t>yog</w:t>
        </w:r>
        <w:proofErr w:type="spellEnd"/>
        <w:r w:rsidR="00A17D41">
          <w:rPr>
            <w:sz w:val="22"/>
            <w:szCs w:val="22"/>
          </w:rPr>
          <w:t xml:space="preserve"> </w:t>
        </w:r>
      </w:ins>
      <w:del w:id="49" w:author="Kaxiong" w:date="2021-05-30T20:56:00Z">
        <w:r w:rsidR="003C7C95" w:rsidRPr="001029AE" w:rsidDel="00A17D41">
          <w:rPr>
            <w:sz w:val="22"/>
            <w:szCs w:val="22"/>
          </w:rPr>
          <w:delText xml:space="preserve">tawm ntawm </w:delText>
        </w:r>
      </w:del>
      <w:proofErr w:type="spellStart"/>
      <w:r w:rsidR="003C7C95" w:rsidRPr="001029AE">
        <w:rPr>
          <w:sz w:val="22"/>
          <w:szCs w:val="22"/>
        </w:rPr>
        <w:t>kev</w:t>
      </w:r>
      <w:proofErr w:type="spellEnd"/>
      <w:r w:rsidR="003C7C95" w:rsidRPr="001029AE">
        <w:rPr>
          <w:sz w:val="22"/>
          <w:szCs w:val="22"/>
        </w:rPr>
        <w:t xml:space="preserve"> </w:t>
      </w:r>
      <w:proofErr w:type="spellStart"/>
      <w:r w:rsidR="003C7C95" w:rsidRPr="001029AE">
        <w:rPr>
          <w:sz w:val="22"/>
          <w:szCs w:val="22"/>
        </w:rPr>
        <w:t>tshem</w:t>
      </w:r>
      <w:proofErr w:type="spellEnd"/>
      <w:r w:rsidR="003C7C95" w:rsidRPr="001029AE">
        <w:rPr>
          <w:sz w:val="22"/>
          <w:szCs w:val="22"/>
        </w:rPr>
        <w:t xml:space="preserve"> </w:t>
      </w:r>
      <w:proofErr w:type="spellStart"/>
      <w:r w:rsidR="003C7C95" w:rsidRPr="001029AE">
        <w:rPr>
          <w:sz w:val="22"/>
          <w:szCs w:val="22"/>
        </w:rPr>
        <w:t>nws</w:t>
      </w:r>
      <w:proofErr w:type="spellEnd"/>
      <w:r w:rsidR="003C7C95" w:rsidRPr="001029AE">
        <w:rPr>
          <w:sz w:val="22"/>
          <w:szCs w:val="22"/>
        </w:rPr>
        <w:t xml:space="preserve"> </w:t>
      </w:r>
      <w:ins w:id="50" w:author="Kaxiong" w:date="2021-05-30T20:57:00Z">
        <w:r w:rsidR="00A17D41">
          <w:rPr>
            <w:sz w:val="22"/>
            <w:szCs w:val="22"/>
          </w:rPr>
          <w:t xml:space="preserve">cov </w:t>
        </w:r>
        <w:proofErr w:type="spellStart"/>
        <w:r w:rsidR="00A17D41">
          <w:rPr>
            <w:sz w:val="22"/>
            <w:szCs w:val="22"/>
          </w:rPr>
          <w:t>pob</w:t>
        </w:r>
        <w:proofErr w:type="spellEnd"/>
        <w:r w:rsidR="00A17D41">
          <w:rPr>
            <w:sz w:val="22"/>
            <w:szCs w:val="22"/>
          </w:rPr>
          <w:t xml:space="preserve"> mob tom </w:t>
        </w:r>
        <w:proofErr w:type="spellStart"/>
        <w:r w:rsidR="00A17D41">
          <w:rPr>
            <w:sz w:val="22"/>
            <w:szCs w:val="22"/>
          </w:rPr>
          <w:t>tus</w:t>
        </w:r>
        <w:proofErr w:type="spellEnd"/>
        <w:r w:rsidR="00A17D41">
          <w:rPr>
            <w:sz w:val="22"/>
            <w:szCs w:val="22"/>
          </w:rPr>
          <w:t xml:space="preserve"> </w:t>
        </w:r>
        <w:proofErr w:type="spellStart"/>
        <w:r w:rsidR="00A17D41">
          <w:rPr>
            <w:sz w:val="22"/>
            <w:szCs w:val="22"/>
          </w:rPr>
          <w:t>nru</w:t>
        </w:r>
        <w:proofErr w:type="spellEnd"/>
        <w:r w:rsidR="00A17D41">
          <w:rPr>
            <w:sz w:val="22"/>
            <w:szCs w:val="22"/>
          </w:rPr>
          <w:t xml:space="preserve"> </w:t>
        </w:r>
        <w:proofErr w:type="spellStart"/>
        <w:r w:rsidR="00A17D41">
          <w:rPr>
            <w:sz w:val="22"/>
            <w:szCs w:val="22"/>
          </w:rPr>
          <w:t>q</w:t>
        </w:r>
      </w:ins>
      <w:ins w:id="51" w:author="Kaxiong" w:date="2021-05-30T20:58:00Z">
        <w:r w:rsidR="00A17D41">
          <w:rPr>
            <w:sz w:val="22"/>
            <w:szCs w:val="22"/>
          </w:rPr>
          <w:t>a</w:t>
        </w:r>
        <w:proofErr w:type="spellEnd"/>
        <w:r w:rsidR="00A17D41">
          <w:rPr>
            <w:sz w:val="22"/>
            <w:szCs w:val="22"/>
          </w:rPr>
          <w:t xml:space="preserve"> (tonsils) </w:t>
        </w:r>
        <w:proofErr w:type="spellStart"/>
        <w:r w:rsidR="00A17D41">
          <w:rPr>
            <w:sz w:val="22"/>
            <w:szCs w:val="22"/>
          </w:rPr>
          <w:t>tawm</w:t>
        </w:r>
        <w:proofErr w:type="spellEnd"/>
        <w:r w:rsidR="00A17D41">
          <w:rPr>
            <w:sz w:val="22"/>
            <w:szCs w:val="22"/>
          </w:rPr>
          <w:t xml:space="preserve"> </w:t>
        </w:r>
      </w:ins>
      <w:del w:id="52" w:author="Kaxiong" w:date="2021-05-30T20:59:00Z">
        <w:r w:rsidR="003C7C95" w:rsidRPr="001029AE" w:rsidDel="00A17D41">
          <w:rPr>
            <w:sz w:val="22"/>
            <w:szCs w:val="22"/>
          </w:rPr>
          <w:delText xml:space="preserve">cov </w:delText>
        </w:r>
        <w:r w:rsidR="00FB237D" w:rsidRPr="001029AE" w:rsidDel="00A17D41">
          <w:rPr>
            <w:sz w:val="22"/>
            <w:szCs w:val="22"/>
          </w:rPr>
          <w:delText xml:space="preserve">lus </w:delText>
        </w:r>
      </w:del>
      <w:proofErr w:type="spellStart"/>
      <w:r w:rsidR="003C7C95" w:rsidRPr="001029AE">
        <w:rPr>
          <w:sz w:val="22"/>
          <w:szCs w:val="22"/>
        </w:rPr>
        <w:t>hauv</w:t>
      </w:r>
      <w:proofErr w:type="spellEnd"/>
      <w:r w:rsidR="003C7C95" w:rsidRPr="001029AE">
        <w:rPr>
          <w:sz w:val="22"/>
          <w:szCs w:val="22"/>
        </w:rPr>
        <w:t xml:space="preserve"> </w:t>
      </w:r>
      <w:proofErr w:type="spellStart"/>
      <w:r w:rsidR="00FB237D" w:rsidRPr="001029AE">
        <w:rPr>
          <w:sz w:val="22"/>
          <w:szCs w:val="22"/>
        </w:rPr>
        <w:t>xyoo</w:t>
      </w:r>
      <w:proofErr w:type="spellEnd"/>
      <w:r w:rsidR="00FB237D" w:rsidRPr="001029AE">
        <w:rPr>
          <w:sz w:val="22"/>
          <w:szCs w:val="22"/>
        </w:rPr>
        <w:t xml:space="preserve"> </w:t>
      </w:r>
      <w:r w:rsidR="003C7C95" w:rsidRPr="001029AE">
        <w:rPr>
          <w:sz w:val="22"/>
          <w:szCs w:val="22"/>
        </w:rPr>
        <w:t xml:space="preserve">2015. </w:t>
      </w:r>
      <w:proofErr w:type="spellStart"/>
      <w:r w:rsidR="003C7C95" w:rsidRPr="001029AE">
        <w:rPr>
          <w:sz w:val="22"/>
          <w:szCs w:val="22"/>
        </w:rPr>
        <w:t>Nws</w:t>
      </w:r>
      <w:proofErr w:type="spellEnd"/>
      <w:r w:rsidR="003C7C95" w:rsidRPr="001029AE">
        <w:rPr>
          <w:sz w:val="22"/>
          <w:szCs w:val="22"/>
        </w:rPr>
        <w:t xml:space="preserve"> </w:t>
      </w:r>
      <w:ins w:id="53" w:author="Kaxiong" w:date="2021-05-30T20:59:00Z">
        <w:r w:rsidR="00A17D41">
          <w:rPr>
            <w:sz w:val="22"/>
            <w:szCs w:val="22"/>
          </w:rPr>
          <w:t xml:space="preserve">tau </w:t>
        </w:r>
      </w:ins>
      <w:proofErr w:type="spellStart"/>
      <w:r w:rsidR="003C7C95" w:rsidRPr="001029AE">
        <w:rPr>
          <w:sz w:val="22"/>
          <w:szCs w:val="22"/>
        </w:rPr>
        <w:t>dhau</w:t>
      </w:r>
      <w:proofErr w:type="spellEnd"/>
      <w:r w:rsidR="003C7C95" w:rsidRPr="001029AE">
        <w:rPr>
          <w:sz w:val="22"/>
          <w:szCs w:val="22"/>
        </w:rPr>
        <w:t xml:space="preserve"> </w:t>
      </w:r>
      <w:proofErr w:type="spellStart"/>
      <w:r w:rsidR="00FB237D" w:rsidRPr="001029AE">
        <w:rPr>
          <w:sz w:val="22"/>
          <w:szCs w:val="22"/>
        </w:rPr>
        <w:t>nws</w:t>
      </w:r>
      <w:proofErr w:type="spellEnd"/>
      <w:r w:rsidR="00FB237D" w:rsidRPr="001029AE">
        <w:rPr>
          <w:sz w:val="22"/>
          <w:szCs w:val="22"/>
        </w:rPr>
        <w:t xml:space="preserve"> </w:t>
      </w:r>
      <w:proofErr w:type="spellStart"/>
      <w:r w:rsidR="00FB237D" w:rsidRPr="001029AE">
        <w:rPr>
          <w:sz w:val="22"/>
          <w:szCs w:val="22"/>
        </w:rPr>
        <w:t>kev</w:t>
      </w:r>
      <w:proofErr w:type="spellEnd"/>
      <w:r w:rsidR="00FB237D" w:rsidRPr="001029AE">
        <w:rPr>
          <w:sz w:val="22"/>
          <w:szCs w:val="22"/>
        </w:rPr>
        <w:t xml:space="preserve"> </w:t>
      </w:r>
      <w:proofErr w:type="spellStart"/>
      <w:ins w:id="54" w:author="Kaxiong" w:date="2021-05-30T20:59:00Z">
        <w:r w:rsidR="00A17D41">
          <w:rPr>
            <w:sz w:val="22"/>
            <w:szCs w:val="22"/>
          </w:rPr>
          <w:t>ntsuas</w:t>
        </w:r>
      </w:ins>
      <w:proofErr w:type="spellEnd"/>
      <w:del w:id="55" w:author="Kaxiong" w:date="2021-05-30T20:59:00Z">
        <w:r w:rsidR="00FB237D" w:rsidRPr="001029AE" w:rsidDel="00A17D41">
          <w:rPr>
            <w:sz w:val="22"/>
            <w:szCs w:val="22"/>
          </w:rPr>
          <w:delText>sim</w:delText>
        </w:r>
      </w:del>
      <w:r w:rsidR="00FB237D" w:rsidRPr="001029AE">
        <w:rPr>
          <w:sz w:val="22"/>
          <w:szCs w:val="22"/>
        </w:rPr>
        <w:t xml:space="preserve"> </w:t>
      </w:r>
      <w:proofErr w:type="spellStart"/>
      <w:r w:rsidR="00FB237D" w:rsidRPr="001029AE">
        <w:rPr>
          <w:sz w:val="22"/>
          <w:szCs w:val="22"/>
        </w:rPr>
        <w:t>kev</w:t>
      </w:r>
      <w:proofErr w:type="spellEnd"/>
      <w:r w:rsidR="00FB237D" w:rsidRPr="001029AE">
        <w:rPr>
          <w:sz w:val="22"/>
          <w:szCs w:val="22"/>
        </w:rPr>
        <w:t xml:space="preserve"> </w:t>
      </w:r>
      <w:proofErr w:type="spellStart"/>
      <w:r w:rsidR="00FB237D" w:rsidRPr="001029AE">
        <w:rPr>
          <w:sz w:val="22"/>
          <w:szCs w:val="22"/>
        </w:rPr>
        <w:t>hnov</w:t>
      </w:r>
      <w:proofErr w:type="spellEnd"/>
      <w:r w:rsidR="00FB237D" w:rsidRPr="001029AE">
        <w:rPr>
          <w:sz w:val="22"/>
          <w:szCs w:val="22"/>
        </w:rPr>
        <w:t xml:space="preserve"> </w:t>
      </w:r>
      <w:proofErr w:type="spellStart"/>
      <w:r w:rsidR="00FB237D" w:rsidRPr="001029AE">
        <w:rPr>
          <w:sz w:val="22"/>
          <w:szCs w:val="22"/>
        </w:rPr>
        <w:t>lus</w:t>
      </w:r>
      <w:proofErr w:type="spellEnd"/>
      <w:r w:rsidR="003C7C95" w:rsidRPr="001029AE">
        <w:rPr>
          <w:sz w:val="22"/>
          <w:szCs w:val="22"/>
        </w:rPr>
        <w:t xml:space="preserve"> </w:t>
      </w:r>
      <w:proofErr w:type="spellStart"/>
      <w:r w:rsidR="003C7C95" w:rsidRPr="001029AE">
        <w:rPr>
          <w:sz w:val="22"/>
          <w:szCs w:val="22"/>
        </w:rPr>
        <w:t>thiab</w:t>
      </w:r>
      <w:proofErr w:type="spellEnd"/>
      <w:r w:rsidR="003C7C95" w:rsidRPr="001029AE">
        <w:rPr>
          <w:sz w:val="22"/>
          <w:szCs w:val="22"/>
        </w:rPr>
        <w:t xml:space="preserve"> </w:t>
      </w:r>
      <w:proofErr w:type="spellStart"/>
      <w:ins w:id="56" w:author="Kaxiong" w:date="2021-05-30T21:00:00Z">
        <w:r w:rsidR="00A17D41">
          <w:rPr>
            <w:sz w:val="22"/>
            <w:szCs w:val="22"/>
          </w:rPr>
          <w:t>kev</w:t>
        </w:r>
        <w:proofErr w:type="spellEnd"/>
        <w:r w:rsidR="00A17D41">
          <w:rPr>
            <w:sz w:val="22"/>
            <w:szCs w:val="22"/>
          </w:rPr>
          <w:t xml:space="preserve"> </w:t>
        </w:r>
        <w:proofErr w:type="spellStart"/>
        <w:r w:rsidR="00A17D41">
          <w:rPr>
            <w:sz w:val="22"/>
            <w:szCs w:val="22"/>
          </w:rPr>
          <w:t>saib</w:t>
        </w:r>
        <w:proofErr w:type="spellEnd"/>
        <w:r w:rsidR="00A17D41">
          <w:rPr>
            <w:sz w:val="22"/>
            <w:szCs w:val="22"/>
          </w:rPr>
          <w:t xml:space="preserve"> pom</w:t>
        </w:r>
      </w:ins>
      <w:del w:id="57" w:author="Kaxiong" w:date="2021-05-30T21:00:00Z">
        <w:r w:rsidR="003C7C95" w:rsidRPr="001029AE" w:rsidDel="00A17D41">
          <w:rPr>
            <w:sz w:val="22"/>
            <w:szCs w:val="22"/>
          </w:rPr>
          <w:delText>kuaj qhov muag</w:delText>
        </w:r>
      </w:del>
      <w:r w:rsidR="003C7C95" w:rsidRPr="001029AE">
        <w:rPr>
          <w:sz w:val="22"/>
          <w:szCs w:val="22"/>
        </w:rPr>
        <w:t xml:space="preserve"> </w:t>
      </w:r>
      <w:proofErr w:type="spellStart"/>
      <w:r w:rsidR="003C7C95" w:rsidRPr="001029AE">
        <w:rPr>
          <w:sz w:val="22"/>
          <w:szCs w:val="22"/>
        </w:rPr>
        <w:t>nyob</w:t>
      </w:r>
      <w:proofErr w:type="spellEnd"/>
      <w:r w:rsidR="003C7C95" w:rsidRPr="001029AE">
        <w:rPr>
          <w:sz w:val="22"/>
          <w:szCs w:val="22"/>
        </w:rPr>
        <w:t xml:space="preserve"> </w:t>
      </w:r>
      <w:proofErr w:type="spellStart"/>
      <w:r w:rsidR="003C7C95" w:rsidRPr="001029AE">
        <w:rPr>
          <w:sz w:val="22"/>
          <w:szCs w:val="22"/>
        </w:rPr>
        <w:t>rau</w:t>
      </w:r>
      <w:proofErr w:type="spellEnd"/>
      <w:r w:rsidR="003C7C95" w:rsidRPr="001029AE">
        <w:rPr>
          <w:sz w:val="22"/>
          <w:szCs w:val="22"/>
        </w:rPr>
        <w:t xml:space="preserve"> </w:t>
      </w:r>
      <w:proofErr w:type="spellStart"/>
      <w:r w:rsidR="003C7C95" w:rsidRPr="001029AE">
        <w:rPr>
          <w:sz w:val="22"/>
          <w:szCs w:val="22"/>
        </w:rPr>
        <w:t>lub</w:t>
      </w:r>
      <w:proofErr w:type="spellEnd"/>
      <w:r w:rsidR="003C7C95" w:rsidRPr="001029AE">
        <w:rPr>
          <w:sz w:val="22"/>
          <w:szCs w:val="22"/>
        </w:rPr>
        <w:t xml:space="preserve"> </w:t>
      </w:r>
      <w:proofErr w:type="spellStart"/>
      <w:r w:rsidR="003C7C95" w:rsidRPr="001029AE">
        <w:rPr>
          <w:sz w:val="22"/>
          <w:szCs w:val="22"/>
        </w:rPr>
        <w:t>Plaub</w:t>
      </w:r>
      <w:proofErr w:type="spellEnd"/>
      <w:r w:rsidR="003C7C95" w:rsidRPr="001029AE">
        <w:rPr>
          <w:sz w:val="22"/>
          <w:szCs w:val="22"/>
        </w:rPr>
        <w:t xml:space="preserve"> </w:t>
      </w:r>
      <w:proofErr w:type="spellStart"/>
      <w:r w:rsidR="003C7C95" w:rsidRPr="001029AE">
        <w:rPr>
          <w:sz w:val="22"/>
          <w:szCs w:val="22"/>
        </w:rPr>
        <w:t>Hlis</w:t>
      </w:r>
      <w:proofErr w:type="spellEnd"/>
      <w:r w:rsidR="003C7C95" w:rsidRPr="001029AE">
        <w:rPr>
          <w:sz w:val="22"/>
          <w:szCs w:val="22"/>
        </w:rPr>
        <w:t xml:space="preserve"> </w:t>
      </w:r>
      <w:proofErr w:type="spellStart"/>
      <w:r w:rsidR="00FB237D" w:rsidRPr="001029AE">
        <w:rPr>
          <w:sz w:val="22"/>
          <w:szCs w:val="22"/>
        </w:rPr>
        <w:t>xyoo</w:t>
      </w:r>
      <w:proofErr w:type="spellEnd"/>
      <w:r w:rsidR="00FB237D" w:rsidRPr="001029AE">
        <w:rPr>
          <w:sz w:val="22"/>
          <w:szCs w:val="22"/>
        </w:rPr>
        <w:t xml:space="preserve"> </w:t>
      </w:r>
      <w:r w:rsidR="003C7C95" w:rsidRPr="001029AE">
        <w:rPr>
          <w:sz w:val="22"/>
          <w:szCs w:val="22"/>
        </w:rPr>
        <w:t>2017</w:t>
      </w:r>
      <w:r w:rsidR="00E747A5" w:rsidRPr="001029AE">
        <w:rPr>
          <w:sz w:val="22"/>
          <w:szCs w:val="22"/>
        </w:rPr>
        <w:t>.</w:t>
      </w:r>
    </w:p>
    <w:p w14:paraId="5004B51C" w14:textId="77777777" w:rsidR="00D36455" w:rsidRDefault="00D36455">
      <w:pPr>
        <w:pStyle w:val="BodyText"/>
        <w:spacing w:before="7"/>
        <w:rPr>
          <w:sz w:val="20"/>
        </w:rPr>
      </w:pPr>
    </w:p>
    <w:p w14:paraId="5FA4C37E" w14:textId="33E13D57" w:rsidR="00D36455" w:rsidRDefault="004A6F9F">
      <w:pPr>
        <w:pStyle w:val="Heading2"/>
      </w:pPr>
      <w:r w:rsidRPr="007C4734">
        <w:rPr>
          <w:sz w:val="22"/>
          <w:szCs w:val="22"/>
        </w:rPr>
        <w:t>COV HOM PHIAJ YAV DHAU LOS</w:t>
      </w:r>
      <w:r w:rsidR="00E747A5">
        <w:t>:</w:t>
      </w:r>
    </w:p>
    <w:p w14:paraId="4EECAE2F" w14:textId="77777777" w:rsidR="00D36455" w:rsidRDefault="00D36455">
      <w:pPr>
        <w:pStyle w:val="BodyText"/>
        <w:spacing w:before="4"/>
        <w:rPr>
          <w:b/>
        </w:rPr>
      </w:pPr>
    </w:p>
    <w:p w14:paraId="68E3331D" w14:textId="63828268" w:rsidR="00D36455" w:rsidRPr="00447416" w:rsidRDefault="00860FE9" w:rsidP="00C6526D">
      <w:pPr>
        <w:pStyle w:val="ListParagraph"/>
        <w:numPr>
          <w:ilvl w:val="0"/>
          <w:numId w:val="1"/>
        </w:numPr>
        <w:tabs>
          <w:tab w:val="left" w:pos="779"/>
        </w:tabs>
        <w:spacing w:before="1" w:line="278" w:lineRule="auto"/>
        <w:ind w:right="582" w:firstLine="0"/>
        <w:jc w:val="both"/>
      </w:pPr>
      <w:proofErr w:type="spellStart"/>
      <w:ins w:id="58" w:author="Kaxiong" w:date="2021-05-30T21:04:00Z">
        <w:r>
          <w:t>Nyob</w:t>
        </w:r>
      </w:ins>
      <w:proofErr w:type="spellEnd"/>
      <w:ins w:id="59" w:author="Kaxiong" w:date="2021-05-31T00:50:00Z">
        <w:r w:rsidR="009D7986">
          <w:t xml:space="preserve"> </w:t>
        </w:r>
        <w:proofErr w:type="spellStart"/>
        <w:r w:rsidR="009D7986">
          <w:t>rau</w:t>
        </w:r>
      </w:ins>
      <w:proofErr w:type="spellEnd"/>
      <w:del w:id="60" w:author="Kaxiong" w:date="2021-05-30T21:04:00Z">
        <w:r w:rsidR="00C328AD" w:rsidRPr="00447416" w:rsidDel="00860FE9">
          <w:delText>Txog</w:delText>
        </w:r>
      </w:del>
      <w:r w:rsidR="00C328AD" w:rsidRPr="00447416">
        <w:t xml:space="preserve"> </w:t>
      </w:r>
      <w:proofErr w:type="spellStart"/>
      <w:r w:rsidR="00C328AD" w:rsidRPr="00447416">
        <w:t>Lub</w:t>
      </w:r>
      <w:proofErr w:type="spellEnd"/>
      <w:r w:rsidR="00C328AD" w:rsidRPr="00447416">
        <w:t xml:space="preserve"> </w:t>
      </w:r>
      <w:proofErr w:type="spellStart"/>
      <w:r w:rsidR="00C328AD" w:rsidRPr="00447416">
        <w:t>Peb</w:t>
      </w:r>
      <w:proofErr w:type="spellEnd"/>
      <w:r w:rsidR="00C328AD" w:rsidRPr="00447416">
        <w:t xml:space="preserve"> </w:t>
      </w:r>
      <w:proofErr w:type="spellStart"/>
      <w:r w:rsidR="00C328AD" w:rsidRPr="00447416">
        <w:t>Hlis</w:t>
      </w:r>
      <w:proofErr w:type="spellEnd"/>
      <w:r w:rsidR="00C328AD" w:rsidRPr="00447416">
        <w:t xml:space="preserve"> </w:t>
      </w:r>
      <w:proofErr w:type="spellStart"/>
      <w:r w:rsidR="00CA5E3F" w:rsidRPr="00447416">
        <w:t>xyoo</w:t>
      </w:r>
      <w:proofErr w:type="spellEnd"/>
      <w:r w:rsidR="00CA5E3F" w:rsidRPr="00447416">
        <w:t xml:space="preserve"> </w:t>
      </w:r>
      <w:r w:rsidR="00C328AD" w:rsidRPr="00447416">
        <w:t xml:space="preserve">2020, </w:t>
      </w:r>
      <w:proofErr w:type="spellStart"/>
      <w:ins w:id="61" w:author="Kaxiong" w:date="2021-05-30T21:12:00Z">
        <w:r w:rsidR="009D2AA5">
          <w:t>ke</w:t>
        </w:r>
      </w:ins>
      <w:ins w:id="62" w:author="Kaxiong" w:date="2021-05-30T21:13:00Z">
        <w:r w:rsidR="009D2AA5">
          <w:t>v</w:t>
        </w:r>
        <w:proofErr w:type="spellEnd"/>
        <w:r w:rsidR="009D2AA5">
          <w:t xml:space="preserve"> </w:t>
        </w:r>
        <w:proofErr w:type="spellStart"/>
        <w:r w:rsidR="009D2AA5">
          <w:t>ua</w:t>
        </w:r>
        <w:proofErr w:type="spellEnd"/>
        <w:r w:rsidR="009D2AA5">
          <w:t xml:space="preserve"> </w:t>
        </w:r>
        <w:proofErr w:type="spellStart"/>
        <w:r w:rsidR="009D2AA5">
          <w:t>raaws</w:t>
        </w:r>
        <w:proofErr w:type="spellEnd"/>
        <w:r w:rsidR="009D2AA5">
          <w:t xml:space="preserve"> li </w:t>
        </w:r>
        <w:proofErr w:type="spellStart"/>
        <w:r w:rsidR="009D2AA5">
          <w:t>kev</w:t>
        </w:r>
        <w:proofErr w:type="spellEnd"/>
        <w:r w:rsidR="009D2AA5">
          <w:t xml:space="preserve"> </w:t>
        </w:r>
      </w:ins>
      <w:proofErr w:type="spellStart"/>
      <w:ins w:id="63" w:author="Kaxiong" w:date="2021-05-30T21:17:00Z">
        <w:r w:rsidR="009D2AA5">
          <w:t>n</w:t>
        </w:r>
      </w:ins>
      <w:ins w:id="64" w:author="Kaxiong" w:date="2021-05-30T21:13:00Z">
        <w:r w:rsidR="009D2AA5">
          <w:t>yee</w:t>
        </w:r>
      </w:ins>
      <w:ins w:id="65" w:author="Kaxiong" w:date="2021-05-30T21:16:00Z">
        <w:r w:rsidR="009D2AA5">
          <w:t>m</w:t>
        </w:r>
      </w:ins>
      <w:proofErr w:type="spellEnd"/>
      <w:ins w:id="66" w:author="Kaxiong" w:date="2021-05-30T21:13:00Z">
        <w:r w:rsidR="009D2AA5">
          <w:t xml:space="preserve"> </w:t>
        </w:r>
        <w:proofErr w:type="spellStart"/>
        <w:r w:rsidR="009D2AA5">
          <w:t>nrov</w:t>
        </w:r>
        <w:proofErr w:type="spellEnd"/>
        <w:r w:rsidR="009D2AA5">
          <w:t xml:space="preserve"> </w:t>
        </w:r>
        <w:proofErr w:type="spellStart"/>
        <w:r w:rsidR="009D2AA5">
          <w:t>nrov</w:t>
        </w:r>
        <w:proofErr w:type="spellEnd"/>
        <w:r w:rsidR="009D2AA5">
          <w:t xml:space="preserve"> cov </w:t>
        </w:r>
        <w:proofErr w:type="spellStart"/>
        <w:r w:rsidR="009D2AA5">
          <w:t>ntawv</w:t>
        </w:r>
        <w:proofErr w:type="spellEnd"/>
        <w:r w:rsidR="009D2AA5">
          <w:t xml:space="preserve"> </w:t>
        </w:r>
      </w:ins>
      <w:proofErr w:type="spellStart"/>
      <w:ins w:id="67" w:author="Kaxiong" w:date="2021-05-30T21:14:00Z">
        <w:r w:rsidR="009D2AA5">
          <w:t>uas</w:t>
        </w:r>
        <w:proofErr w:type="spellEnd"/>
        <w:r w:rsidR="009D2AA5">
          <w:t xml:space="preserve"> </w:t>
        </w:r>
        <w:proofErr w:type="spellStart"/>
        <w:r w:rsidR="009D2AA5">
          <w:t>yog</w:t>
        </w:r>
        <w:proofErr w:type="spellEnd"/>
        <w:r w:rsidR="009D2AA5">
          <w:t xml:space="preserve"> </w:t>
        </w:r>
        <w:proofErr w:type="spellStart"/>
        <w:r w:rsidR="009D2AA5">
          <w:t>qib</w:t>
        </w:r>
      </w:ins>
      <w:ins w:id="68" w:author="Kaxiong" w:date="2021-05-30T21:16:00Z">
        <w:r w:rsidR="009D2AA5">
          <w:t>-t</w:t>
        </w:r>
      </w:ins>
      <w:ins w:id="69" w:author="Kaxiong" w:date="2021-05-30T21:17:00Z">
        <w:r w:rsidR="009D2AA5">
          <w:t>h</w:t>
        </w:r>
      </w:ins>
      <w:ins w:id="70" w:author="Kaxiong" w:date="2021-05-30T21:16:00Z">
        <w:r w:rsidR="009D2AA5">
          <w:t>eem</w:t>
        </w:r>
        <w:proofErr w:type="spellEnd"/>
        <w:r w:rsidR="009D2AA5">
          <w:t xml:space="preserve"> </w:t>
        </w:r>
        <w:proofErr w:type="spellStart"/>
        <w:r w:rsidR="009D2AA5">
          <w:t>uas</w:t>
        </w:r>
        <w:proofErr w:type="spellEnd"/>
        <w:r w:rsidR="009D2AA5">
          <w:t xml:space="preserve"> luv</w:t>
        </w:r>
      </w:ins>
      <w:ins w:id="71" w:author="Kaxiong" w:date="2021-05-30T21:14:00Z">
        <w:r w:rsidR="009D2AA5">
          <w:t xml:space="preserve"> </w:t>
        </w:r>
      </w:ins>
      <w:del w:id="72" w:author="Kaxiong" w:date="2021-05-30T21:17:00Z">
        <w:r w:rsidR="00C328AD" w:rsidRPr="00447416" w:rsidDel="009D2AA5">
          <w:delText xml:space="preserve">tom qab kev nyeem ntawv qib luv nyeem </w:delText>
        </w:r>
      </w:del>
      <w:r w:rsidR="00C328AD" w:rsidRPr="00447416">
        <w:t xml:space="preserve">Richard </w:t>
      </w:r>
      <w:proofErr w:type="spellStart"/>
      <w:r w:rsidR="00C328AD" w:rsidRPr="00447416">
        <w:t>yuav</w:t>
      </w:r>
      <w:proofErr w:type="spellEnd"/>
      <w:r w:rsidR="00C328AD" w:rsidRPr="00447416">
        <w:t xml:space="preserve"> </w:t>
      </w:r>
      <w:proofErr w:type="spellStart"/>
      <w:r w:rsidR="00C328AD" w:rsidRPr="00447416">
        <w:t>teb</w:t>
      </w:r>
      <w:proofErr w:type="spellEnd"/>
      <w:r w:rsidR="00C328AD" w:rsidRPr="00447416">
        <w:t xml:space="preserve"> cov </w:t>
      </w:r>
      <w:proofErr w:type="spellStart"/>
      <w:r w:rsidR="00C328AD" w:rsidRPr="00447416">
        <w:t>lus</w:t>
      </w:r>
      <w:proofErr w:type="spellEnd"/>
      <w:r w:rsidR="00C328AD" w:rsidRPr="00447416">
        <w:t xml:space="preserve"> </w:t>
      </w:r>
      <w:proofErr w:type="spellStart"/>
      <w:r w:rsidR="00C328AD" w:rsidRPr="00447416">
        <w:t>nug</w:t>
      </w:r>
      <w:proofErr w:type="spellEnd"/>
      <w:r w:rsidR="00C328AD" w:rsidRPr="00447416">
        <w:t xml:space="preserve"> </w:t>
      </w:r>
      <w:proofErr w:type="spellStart"/>
      <w:ins w:id="73" w:author="Kaxiong" w:date="2021-05-30T21:41:00Z">
        <w:r w:rsidR="00E30725">
          <w:t>kev</w:t>
        </w:r>
        <w:proofErr w:type="spellEnd"/>
        <w:r w:rsidR="00E30725">
          <w:t xml:space="preserve"> </w:t>
        </w:r>
      </w:ins>
      <w:proofErr w:type="spellStart"/>
      <w:r w:rsidR="00C328AD" w:rsidRPr="00447416">
        <w:t>nkag</w:t>
      </w:r>
      <w:proofErr w:type="spellEnd"/>
      <w:r w:rsidR="00C328AD" w:rsidRPr="00447416">
        <w:t xml:space="preserve"> </w:t>
      </w:r>
      <w:proofErr w:type="spellStart"/>
      <w:r w:rsidR="00C328AD" w:rsidRPr="00447416">
        <w:t>siab</w:t>
      </w:r>
      <w:proofErr w:type="spellEnd"/>
      <w:r w:rsidR="00C328AD" w:rsidRPr="00447416">
        <w:t xml:space="preserve">, </w:t>
      </w:r>
      <w:proofErr w:type="spellStart"/>
      <w:r w:rsidR="00C328AD" w:rsidRPr="00447416">
        <w:t>tawm</w:t>
      </w:r>
      <w:proofErr w:type="spellEnd"/>
      <w:r w:rsidR="00C328AD" w:rsidRPr="00447416">
        <w:t xml:space="preserve"> </w:t>
      </w:r>
      <w:ins w:id="74" w:author="Kaxiong" w:date="2021-05-30T21:17:00Z">
        <w:r w:rsidR="009D2AA5">
          <w:t>cov</w:t>
        </w:r>
      </w:ins>
      <w:ins w:id="75" w:author="Kaxiong" w:date="2021-05-30T21:41:00Z">
        <w:r w:rsidR="000872D5">
          <w:t xml:space="preserve"> </w:t>
        </w:r>
      </w:ins>
      <w:proofErr w:type="spellStart"/>
      <w:r w:rsidR="00C328AD" w:rsidRPr="00447416">
        <w:t>tswv</w:t>
      </w:r>
      <w:proofErr w:type="spellEnd"/>
      <w:r w:rsidR="00C328AD" w:rsidRPr="00447416">
        <w:t xml:space="preserve"> </w:t>
      </w:r>
      <w:proofErr w:type="spellStart"/>
      <w:r w:rsidR="00C328AD" w:rsidRPr="00447416">
        <w:t>yim</w:t>
      </w:r>
      <w:proofErr w:type="spellEnd"/>
      <w:r w:rsidR="00C328AD" w:rsidRPr="00447416">
        <w:t xml:space="preserve">, </w:t>
      </w:r>
      <w:proofErr w:type="spellStart"/>
      <w:r w:rsidR="00C328AD" w:rsidRPr="00447416">
        <w:t>txheeb</w:t>
      </w:r>
      <w:proofErr w:type="spellEnd"/>
      <w:r w:rsidR="00C328AD" w:rsidRPr="00447416">
        <w:t xml:space="preserve"> </w:t>
      </w:r>
      <w:proofErr w:type="spellStart"/>
      <w:r w:rsidR="00C328AD" w:rsidRPr="00447416">
        <w:t>xyuas</w:t>
      </w:r>
      <w:proofErr w:type="spellEnd"/>
      <w:r w:rsidR="00C328AD" w:rsidRPr="00447416">
        <w:t xml:space="preserve"> cov </w:t>
      </w:r>
      <w:proofErr w:type="spellStart"/>
      <w:ins w:id="76" w:author="Kaxiong" w:date="2021-05-30T21:18:00Z">
        <w:r w:rsidR="009D2AA5">
          <w:t>kev</w:t>
        </w:r>
        <w:proofErr w:type="spellEnd"/>
        <w:r w:rsidR="009D2AA5">
          <w:t xml:space="preserve"> </w:t>
        </w:r>
        <w:proofErr w:type="spellStart"/>
        <w:r w:rsidR="009D2AA5">
          <w:t>paub</w:t>
        </w:r>
        <w:proofErr w:type="spellEnd"/>
        <w:r w:rsidR="009D2AA5">
          <w:t xml:space="preserve"> </w:t>
        </w:r>
        <w:proofErr w:type="spellStart"/>
        <w:r w:rsidR="009D2AA5">
          <w:t>meej</w:t>
        </w:r>
      </w:ins>
      <w:proofErr w:type="spellEnd"/>
      <w:del w:id="77" w:author="Kaxiong" w:date="2021-05-30T21:18:00Z">
        <w:r w:rsidR="00C328AD" w:rsidRPr="00447416" w:rsidDel="009D2AA5">
          <w:delText>ntsiab lus</w:delText>
        </w:r>
      </w:del>
      <w:ins w:id="78" w:author="Kaxiong" w:date="2021-05-30T21:18:00Z">
        <w:r w:rsidR="009D2AA5">
          <w:t xml:space="preserve"> </w:t>
        </w:r>
        <w:proofErr w:type="spellStart"/>
        <w:r w:rsidR="009D2AA5">
          <w:t>uas</w:t>
        </w:r>
      </w:ins>
      <w:proofErr w:type="spellEnd"/>
      <w:r w:rsidR="00C328AD" w:rsidRPr="00447416">
        <w:t xml:space="preserve"> </w:t>
      </w:r>
      <w:proofErr w:type="spellStart"/>
      <w:r w:rsidR="00C328AD" w:rsidRPr="00447416">
        <w:t>tseem</w:t>
      </w:r>
      <w:proofErr w:type="spellEnd"/>
      <w:r w:rsidR="00C328AD" w:rsidRPr="00447416">
        <w:t xml:space="preserve"> </w:t>
      </w:r>
      <w:proofErr w:type="spellStart"/>
      <w:r w:rsidR="00C328AD" w:rsidRPr="00447416">
        <w:t>ceeb</w:t>
      </w:r>
      <w:proofErr w:type="spellEnd"/>
      <w:r w:rsidR="00C328AD" w:rsidRPr="00447416">
        <w:t xml:space="preserve"> </w:t>
      </w:r>
      <w:proofErr w:type="spellStart"/>
      <w:r w:rsidR="00C328AD" w:rsidRPr="00447416">
        <w:t>thiab</w:t>
      </w:r>
      <w:proofErr w:type="spellEnd"/>
      <w:r w:rsidR="00C328AD" w:rsidRPr="00447416">
        <w:t xml:space="preserve"> </w:t>
      </w:r>
      <w:proofErr w:type="spellStart"/>
      <w:r w:rsidR="00C328AD" w:rsidRPr="00447416">
        <w:t>lub</w:t>
      </w:r>
      <w:proofErr w:type="spellEnd"/>
      <w:r w:rsidR="00C328AD" w:rsidRPr="00447416">
        <w:t xml:space="preserve"> </w:t>
      </w:r>
      <w:proofErr w:type="spellStart"/>
      <w:r w:rsidR="00C328AD" w:rsidRPr="00447416">
        <w:t>tswv</w:t>
      </w:r>
      <w:proofErr w:type="spellEnd"/>
      <w:r w:rsidR="00C328AD" w:rsidRPr="00447416">
        <w:t xml:space="preserve"> </w:t>
      </w:r>
      <w:proofErr w:type="spellStart"/>
      <w:r w:rsidR="00C328AD" w:rsidRPr="00447416">
        <w:t>yim</w:t>
      </w:r>
      <w:proofErr w:type="spellEnd"/>
      <w:r w:rsidR="00C328AD" w:rsidRPr="00447416">
        <w:t xml:space="preserve"> </w:t>
      </w:r>
      <w:proofErr w:type="spellStart"/>
      <w:r w:rsidR="00C328AD" w:rsidRPr="00447416">
        <w:t>tseem</w:t>
      </w:r>
      <w:proofErr w:type="spellEnd"/>
      <w:r w:rsidR="00C328AD" w:rsidRPr="00447416">
        <w:t xml:space="preserve"> </w:t>
      </w:r>
      <w:proofErr w:type="spellStart"/>
      <w:r w:rsidR="00C328AD" w:rsidRPr="00447416">
        <w:t>ceeb</w:t>
      </w:r>
      <w:proofErr w:type="spellEnd"/>
      <w:r w:rsidR="00C328AD" w:rsidRPr="00447416">
        <w:t xml:space="preserve"> </w:t>
      </w:r>
      <w:proofErr w:type="spellStart"/>
      <w:r w:rsidR="00C328AD" w:rsidRPr="00447416">
        <w:t>nrog</w:t>
      </w:r>
      <w:proofErr w:type="spellEnd"/>
      <w:r w:rsidR="00C328AD" w:rsidRPr="00447416">
        <w:t xml:space="preserve"> </w:t>
      </w:r>
      <w:r w:rsidR="00CA5E3F" w:rsidRPr="00447416">
        <w:t xml:space="preserve">li </w:t>
      </w:r>
      <w:r w:rsidR="00C328AD" w:rsidRPr="00447416">
        <w:t>80</w:t>
      </w:r>
      <w:r w:rsidR="00CA5E3F" w:rsidRPr="00447416">
        <w:t xml:space="preserve"> </w:t>
      </w:r>
      <w:proofErr w:type="spellStart"/>
      <w:r w:rsidR="00CA5E3F" w:rsidRPr="00447416">
        <w:t>feem</w:t>
      </w:r>
      <w:proofErr w:type="spellEnd"/>
      <w:r w:rsidR="00CA5E3F" w:rsidRPr="00447416">
        <w:t xml:space="preserve"> </w:t>
      </w:r>
      <w:proofErr w:type="spellStart"/>
      <w:r w:rsidR="00CA5E3F" w:rsidRPr="00447416">
        <w:t>puas</w:t>
      </w:r>
      <w:proofErr w:type="spellEnd"/>
      <w:r w:rsidR="00CA5E3F" w:rsidRPr="00447416">
        <w:t xml:space="preserve"> </w:t>
      </w:r>
      <w:proofErr w:type="spellStart"/>
      <w:r w:rsidR="00CA5E3F" w:rsidRPr="00447416">
        <w:t>ntawm</w:t>
      </w:r>
      <w:proofErr w:type="spellEnd"/>
      <w:r w:rsidR="00CA5E3F" w:rsidRPr="00447416">
        <w:t xml:space="preserve"> </w:t>
      </w:r>
      <w:proofErr w:type="spellStart"/>
      <w:r w:rsidR="00CA5E3F" w:rsidRPr="00447416">
        <w:t>qhov</w:t>
      </w:r>
      <w:proofErr w:type="spellEnd"/>
      <w:r w:rsidR="00C328AD" w:rsidRPr="00447416">
        <w:t xml:space="preserve"> </w:t>
      </w:r>
      <w:proofErr w:type="spellStart"/>
      <w:ins w:id="79" w:author="Kaxiong" w:date="2021-05-30T21:19:00Z">
        <w:r w:rsidR="009D2AA5">
          <w:t>yog</w:t>
        </w:r>
      </w:ins>
      <w:proofErr w:type="spellEnd"/>
      <w:del w:id="80" w:author="Kaxiong" w:date="2021-05-30T21:19:00Z">
        <w:r w:rsidR="00C328AD" w:rsidRPr="00447416" w:rsidDel="009D2AA5">
          <w:delText>tseeb</w:delText>
        </w:r>
      </w:del>
      <w:r w:rsidR="00C328AD" w:rsidRPr="00447416">
        <w:t xml:space="preserve"> </w:t>
      </w:r>
      <w:proofErr w:type="spellStart"/>
      <w:r w:rsidR="00C328AD" w:rsidRPr="00447416">
        <w:t>hauv</w:t>
      </w:r>
      <w:proofErr w:type="spellEnd"/>
      <w:r w:rsidR="00C328AD" w:rsidRPr="00447416">
        <w:t xml:space="preserve"> 4 </w:t>
      </w:r>
      <w:proofErr w:type="spellStart"/>
      <w:r w:rsidR="00C328AD" w:rsidRPr="00447416">
        <w:t>ntawm</w:t>
      </w:r>
      <w:proofErr w:type="spellEnd"/>
      <w:r w:rsidR="00C328AD" w:rsidRPr="00447416">
        <w:t xml:space="preserve"> 5 </w:t>
      </w:r>
      <w:ins w:id="81" w:author="Kaxiong" w:date="2021-05-30T21:32:00Z">
        <w:r w:rsidR="000872D5">
          <w:t xml:space="preserve">cov </w:t>
        </w:r>
      </w:ins>
      <w:proofErr w:type="spellStart"/>
      <w:r w:rsidR="00C328AD" w:rsidRPr="00447416">
        <w:t>kev</w:t>
      </w:r>
      <w:proofErr w:type="spellEnd"/>
      <w:r w:rsidR="00C328AD" w:rsidRPr="00447416">
        <w:t xml:space="preserve"> sim </w:t>
      </w:r>
      <w:proofErr w:type="spellStart"/>
      <w:r w:rsidR="00C328AD" w:rsidRPr="00447416">
        <w:t>raws</w:t>
      </w:r>
      <w:proofErr w:type="spellEnd"/>
      <w:r w:rsidR="00C328AD" w:rsidRPr="00447416">
        <w:t xml:space="preserve"> li </w:t>
      </w:r>
      <w:ins w:id="82" w:author="Kaxiong" w:date="2021-05-30T21:32:00Z">
        <w:r w:rsidR="000872D5">
          <w:t xml:space="preserve">tau </w:t>
        </w:r>
      </w:ins>
      <w:proofErr w:type="spellStart"/>
      <w:r w:rsidR="00C328AD" w:rsidRPr="00447416">
        <w:t>ntsuas</w:t>
      </w:r>
      <w:proofErr w:type="spellEnd"/>
      <w:r w:rsidR="00C328AD" w:rsidRPr="00447416">
        <w:t xml:space="preserve"> los </w:t>
      </w:r>
      <w:proofErr w:type="spellStart"/>
      <w:r w:rsidR="00C328AD" w:rsidRPr="00447416">
        <w:t>ntawm</w:t>
      </w:r>
      <w:proofErr w:type="spellEnd"/>
      <w:r w:rsidR="00C328AD" w:rsidRPr="00447416">
        <w:t xml:space="preserve"> LSHS </w:t>
      </w:r>
      <w:proofErr w:type="spellStart"/>
      <w:r w:rsidR="00CA5E3F" w:rsidRPr="00447416">
        <w:t>kev</w:t>
      </w:r>
      <w:proofErr w:type="spellEnd"/>
      <w:r w:rsidR="00CA5E3F" w:rsidRPr="00447416">
        <w:t xml:space="preserve"> </w:t>
      </w:r>
      <w:proofErr w:type="spellStart"/>
      <w:r w:rsidR="00C328AD" w:rsidRPr="00447416">
        <w:t>soj</w:t>
      </w:r>
      <w:proofErr w:type="spellEnd"/>
      <w:r w:rsidR="00C328AD" w:rsidRPr="00447416">
        <w:t xml:space="preserve"> </w:t>
      </w:r>
      <w:proofErr w:type="spellStart"/>
      <w:r w:rsidR="00C328AD" w:rsidRPr="00447416">
        <w:t>ntsuam</w:t>
      </w:r>
      <w:proofErr w:type="spellEnd"/>
      <w:r w:rsidR="00C328AD" w:rsidRPr="00447416">
        <w:t xml:space="preserve"> </w:t>
      </w:r>
      <w:proofErr w:type="spellStart"/>
      <w:r w:rsidR="00C328AD" w:rsidRPr="00447416">
        <w:t>thiab</w:t>
      </w:r>
      <w:proofErr w:type="spellEnd"/>
      <w:r w:rsidR="00C328AD" w:rsidRPr="00447416">
        <w:t xml:space="preserve"> / los</w:t>
      </w:r>
      <w:r w:rsidR="00CA5E3F" w:rsidRPr="00447416">
        <w:t xml:space="preserve"> </w:t>
      </w:r>
      <w:r w:rsidR="00C328AD" w:rsidRPr="00447416">
        <w:t xml:space="preserve">sis </w:t>
      </w:r>
      <w:proofErr w:type="spellStart"/>
      <w:r w:rsidR="00C328AD" w:rsidRPr="00447416">
        <w:t>dai</w:t>
      </w:r>
      <w:r w:rsidR="00420100" w:rsidRPr="00447416">
        <w:t>m</w:t>
      </w:r>
      <w:proofErr w:type="spellEnd"/>
      <w:r w:rsidR="00420100" w:rsidRPr="00447416">
        <w:t xml:space="preserve"> </w:t>
      </w:r>
      <w:proofErr w:type="spellStart"/>
      <w:r w:rsidR="00420100" w:rsidRPr="00447416">
        <w:t>duab</w:t>
      </w:r>
      <w:proofErr w:type="spellEnd"/>
      <w:r w:rsidR="00420100" w:rsidRPr="00447416">
        <w:t xml:space="preserve"> kos</w:t>
      </w:r>
      <w:ins w:id="83" w:author="Kaxiong" w:date="2021-05-30T21:21:00Z">
        <w:r w:rsidR="00C27004">
          <w:t xml:space="preserve"> </w:t>
        </w:r>
        <w:proofErr w:type="spellStart"/>
        <w:r w:rsidR="00C27004">
          <w:t>qhia</w:t>
        </w:r>
      </w:ins>
      <w:proofErr w:type="spellEnd"/>
      <w:r w:rsidR="00E747A5" w:rsidRPr="00447416">
        <w:t>.</w:t>
      </w:r>
    </w:p>
    <w:p w14:paraId="6F2CCAE8" w14:textId="77777777" w:rsidR="00D36455" w:rsidRPr="00447416" w:rsidRDefault="00D36455">
      <w:pPr>
        <w:pStyle w:val="BodyText"/>
        <w:spacing w:before="4"/>
        <w:rPr>
          <w:sz w:val="22"/>
          <w:szCs w:val="22"/>
        </w:rPr>
      </w:pPr>
    </w:p>
    <w:p w14:paraId="24710B49" w14:textId="02F09E70" w:rsidR="00D36455" w:rsidRPr="00447416" w:rsidRDefault="00860FE9" w:rsidP="00632794">
      <w:pPr>
        <w:pStyle w:val="ListParagraph"/>
        <w:numPr>
          <w:ilvl w:val="0"/>
          <w:numId w:val="1"/>
        </w:numPr>
        <w:tabs>
          <w:tab w:val="left" w:pos="779"/>
        </w:tabs>
        <w:spacing w:line="276" w:lineRule="auto"/>
        <w:ind w:firstLine="0"/>
        <w:jc w:val="both"/>
      </w:pPr>
      <w:proofErr w:type="spellStart"/>
      <w:ins w:id="84" w:author="Kaxiong" w:date="2021-05-30T21:04:00Z">
        <w:r>
          <w:t>Nyob</w:t>
        </w:r>
      </w:ins>
      <w:proofErr w:type="spellEnd"/>
      <w:del w:id="85" w:author="Kaxiong" w:date="2021-05-30T21:04:00Z">
        <w:r w:rsidR="00DC4E39" w:rsidRPr="00447416" w:rsidDel="00860FE9">
          <w:delText>Txog</w:delText>
        </w:r>
      </w:del>
      <w:r w:rsidR="00DC4E39" w:rsidRPr="00447416">
        <w:t xml:space="preserve"> </w:t>
      </w:r>
      <w:proofErr w:type="spellStart"/>
      <w:r w:rsidR="00DC4E39" w:rsidRPr="00447416">
        <w:t>rau</w:t>
      </w:r>
      <w:proofErr w:type="spellEnd"/>
      <w:r w:rsidR="00DC4E39" w:rsidRPr="00447416">
        <w:t xml:space="preserve"> </w:t>
      </w:r>
      <w:proofErr w:type="spellStart"/>
      <w:r w:rsidR="00DC4E39" w:rsidRPr="00447416">
        <w:t>lub</w:t>
      </w:r>
      <w:proofErr w:type="spellEnd"/>
      <w:r w:rsidR="00DC4E39" w:rsidRPr="00447416">
        <w:t xml:space="preserve"> </w:t>
      </w:r>
      <w:proofErr w:type="spellStart"/>
      <w:r w:rsidR="00DC4E39" w:rsidRPr="00447416">
        <w:t>Peb</w:t>
      </w:r>
      <w:proofErr w:type="spellEnd"/>
      <w:r w:rsidR="00DC4E39" w:rsidRPr="00447416">
        <w:t xml:space="preserve"> </w:t>
      </w:r>
      <w:proofErr w:type="spellStart"/>
      <w:r w:rsidR="00DC4E39" w:rsidRPr="00447416">
        <w:t>Hlis</w:t>
      </w:r>
      <w:proofErr w:type="spellEnd"/>
      <w:r w:rsidR="00DC4E39" w:rsidRPr="00447416">
        <w:t xml:space="preserve"> </w:t>
      </w:r>
      <w:proofErr w:type="spellStart"/>
      <w:r w:rsidR="00420100" w:rsidRPr="00447416">
        <w:t>xyoo</w:t>
      </w:r>
      <w:proofErr w:type="spellEnd"/>
      <w:r w:rsidR="00420100" w:rsidRPr="00447416">
        <w:t xml:space="preserve"> </w:t>
      </w:r>
      <w:r w:rsidR="00DC4E39" w:rsidRPr="00447416">
        <w:t xml:space="preserve">2020, Richard </w:t>
      </w:r>
      <w:proofErr w:type="spellStart"/>
      <w:r w:rsidR="00DC4E39" w:rsidRPr="00447416">
        <w:t>yuav</w:t>
      </w:r>
      <w:proofErr w:type="spellEnd"/>
      <w:r w:rsidR="00DC4E39" w:rsidRPr="00447416">
        <w:t xml:space="preserve"> </w:t>
      </w:r>
      <w:proofErr w:type="spellStart"/>
      <w:r w:rsidR="00DC4E39" w:rsidRPr="00447416">
        <w:t>ua</w:t>
      </w:r>
      <w:proofErr w:type="spellEnd"/>
      <w:r w:rsidR="00DC4E39" w:rsidRPr="00447416">
        <w:t xml:space="preserve"> </w:t>
      </w:r>
      <w:proofErr w:type="spellStart"/>
      <w:r w:rsidR="00DC4E39" w:rsidRPr="00447416">
        <w:t>rau</w:t>
      </w:r>
      <w:proofErr w:type="spellEnd"/>
      <w:r w:rsidR="00DC4E39" w:rsidRPr="00447416">
        <w:t xml:space="preserve"> </w:t>
      </w:r>
      <w:proofErr w:type="spellStart"/>
      <w:ins w:id="86" w:author="Kaxiong" w:date="2021-05-30T21:22:00Z">
        <w:r w:rsidR="00C27004">
          <w:t>kom</w:t>
        </w:r>
        <w:proofErr w:type="spellEnd"/>
        <w:r w:rsidR="00C27004">
          <w:t xml:space="preserve"> </w:t>
        </w:r>
      </w:ins>
      <w:r w:rsidR="00DC4E39" w:rsidRPr="00447416">
        <w:t xml:space="preserve">pom </w:t>
      </w:r>
      <w:proofErr w:type="spellStart"/>
      <w:r w:rsidR="00DC4E39" w:rsidRPr="00447416">
        <w:t>kev</w:t>
      </w:r>
      <w:proofErr w:type="spellEnd"/>
      <w:r w:rsidR="00DC4E39" w:rsidRPr="00447416">
        <w:t xml:space="preserve"> </w:t>
      </w:r>
      <w:proofErr w:type="spellStart"/>
      <w:r w:rsidR="00DC4E39" w:rsidRPr="00447416">
        <w:t>paub</w:t>
      </w:r>
      <w:proofErr w:type="spellEnd"/>
      <w:r w:rsidR="00DC4E39" w:rsidRPr="00447416">
        <w:t xml:space="preserve"> </w:t>
      </w:r>
      <w:proofErr w:type="spellStart"/>
      <w:r w:rsidR="00DC4E39" w:rsidRPr="00447416">
        <w:t>txog</w:t>
      </w:r>
      <w:proofErr w:type="spellEnd"/>
      <w:r w:rsidR="00DC4E39" w:rsidRPr="00447416">
        <w:t xml:space="preserve"> </w:t>
      </w:r>
      <w:proofErr w:type="spellStart"/>
      <w:ins w:id="87" w:author="Kaxiong" w:date="2021-05-30T21:23:00Z">
        <w:r w:rsidR="00C27004">
          <w:t>ntaub</w:t>
        </w:r>
        <w:proofErr w:type="spellEnd"/>
        <w:r w:rsidR="00C27004">
          <w:t xml:space="preserve"> </w:t>
        </w:r>
        <w:proofErr w:type="spellStart"/>
        <w:r w:rsidR="00C27004">
          <w:t>ntawv-uas</w:t>
        </w:r>
        <w:proofErr w:type="spellEnd"/>
        <w:r w:rsidR="00C27004">
          <w:t xml:space="preserve"> </w:t>
        </w:r>
        <w:proofErr w:type="spellStart"/>
        <w:r w:rsidR="00C27004">
          <w:t>cuam</w:t>
        </w:r>
        <w:proofErr w:type="spellEnd"/>
        <w:r w:rsidR="00C27004">
          <w:t xml:space="preserve"> </w:t>
        </w:r>
        <w:proofErr w:type="spellStart"/>
        <w:r w:rsidR="00C27004">
          <w:t>tsh</w:t>
        </w:r>
      </w:ins>
      <w:ins w:id="88" w:author="Kaxiong" w:date="2021-05-30T21:24:00Z">
        <w:r w:rsidR="00C27004">
          <w:t>uam</w:t>
        </w:r>
        <w:proofErr w:type="spellEnd"/>
        <w:r w:rsidR="00C27004">
          <w:t xml:space="preserve"> </w:t>
        </w:r>
        <w:proofErr w:type="spellStart"/>
        <w:r w:rsidR="00C27004">
          <w:t>txog</w:t>
        </w:r>
      </w:ins>
      <w:proofErr w:type="spellEnd"/>
      <w:ins w:id="89" w:author="Kaxiong" w:date="2021-05-30T21:23:00Z">
        <w:r w:rsidR="00C27004">
          <w:t xml:space="preserve"> </w:t>
        </w:r>
      </w:ins>
      <w:r w:rsidR="00DC4E39" w:rsidRPr="00447416">
        <w:t xml:space="preserve">cov </w:t>
      </w:r>
      <w:del w:id="90" w:author="Kaxiong" w:date="2021-05-30T21:24:00Z">
        <w:r w:rsidR="00DC4E39" w:rsidRPr="00447416" w:rsidDel="00C27004">
          <w:delText xml:space="preserve">ntsiab </w:delText>
        </w:r>
      </w:del>
      <w:proofErr w:type="spellStart"/>
      <w:r w:rsidR="00DC4E39" w:rsidRPr="00447416">
        <w:t>lus</w:t>
      </w:r>
      <w:proofErr w:type="spellEnd"/>
      <w:r w:rsidR="00DC4E39" w:rsidRPr="00447416">
        <w:t xml:space="preserve"> (</w:t>
      </w:r>
      <w:proofErr w:type="spellStart"/>
      <w:r w:rsidR="00DC4E39" w:rsidRPr="00447416">
        <w:t>lus</w:t>
      </w:r>
      <w:proofErr w:type="spellEnd"/>
      <w:r w:rsidR="00DC4E39" w:rsidRPr="00447416">
        <w:t xml:space="preserve"> sib </w:t>
      </w:r>
      <w:proofErr w:type="spellStart"/>
      <w:r w:rsidR="00DC4E39" w:rsidRPr="00447416">
        <w:t>dhos</w:t>
      </w:r>
      <w:proofErr w:type="spellEnd"/>
      <w:r w:rsidR="00DC4E39" w:rsidRPr="00447416">
        <w:t xml:space="preserve">, </w:t>
      </w:r>
      <w:ins w:id="91" w:author="Kaxiong" w:date="2021-05-30T21:24:00Z">
        <w:r w:rsidR="00C27004">
          <w:t xml:space="preserve">cov </w:t>
        </w:r>
        <w:proofErr w:type="spellStart"/>
        <w:r w:rsidR="00C27004">
          <w:t>niam</w:t>
        </w:r>
        <w:proofErr w:type="spellEnd"/>
        <w:r w:rsidR="00C27004">
          <w:t xml:space="preserve"> </w:t>
        </w:r>
        <w:proofErr w:type="spellStart"/>
        <w:r w:rsidR="00C27004">
          <w:t>ntaw</w:t>
        </w:r>
      </w:ins>
      <w:ins w:id="92" w:author="Kaxiong" w:date="2021-05-30T21:25:00Z">
        <w:r w:rsidR="00C27004">
          <w:t>v</w:t>
        </w:r>
      </w:ins>
      <w:proofErr w:type="spellEnd"/>
      <w:del w:id="93" w:author="Kaxiong" w:date="2021-05-30T21:25:00Z">
        <w:r w:rsidR="00DC4E39" w:rsidRPr="00447416" w:rsidDel="00C27004">
          <w:delText>lus qhia</w:delText>
        </w:r>
      </w:del>
      <w:r w:rsidR="00DC4E39" w:rsidRPr="00447416">
        <w:t xml:space="preserve">, </w:t>
      </w:r>
      <w:ins w:id="94" w:author="Kaxiong" w:date="2021-05-30T21:25:00Z">
        <w:r w:rsidR="00C27004">
          <w:t xml:space="preserve">cov </w:t>
        </w:r>
        <w:proofErr w:type="spellStart"/>
        <w:r w:rsidR="00C27004">
          <w:t>lus</w:t>
        </w:r>
        <w:proofErr w:type="spellEnd"/>
        <w:r w:rsidR="00C27004">
          <w:t xml:space="preserve"> </w:t>
        </w:r>
        <w:proofErr w:type="spellStart"/>
        <w:r w:rsidR="00C27004">
          <w:t>tseem</w:t>
        </w:r>
        <w:proofErr w:type="spellEnd"/>
        <w:r w:rsidR="00C27004">
          <w:t xml:space="preserve"> </w:t>
        </w:r>
        <w:proofErr w:type="spellStart"/>
        <w:r w:rsidR="00C27004">
          <w:t>ceeb</w:t>
        </w:r>
      </w:ins>
      <w:proofErr w:type="spellEnd"/>
      <w:ins w:id="95" w:author="Kaxiong" w:date="2021-05-30T21:26:00Z">
        <w:r w:rsidR="00C27004">
          <w:t>/</w:t>
        </w:r>
        <w:proofErr w:type="spellStart"/>
        <w:r w:rsidR="00C27004">
          <w:t>hauv</w:t>
        </w:r>
        <w:proofErr w:type="spellEnd"/>
        <w:r w:rsidR="00C27004">
          <w:t xml:space="preserve"> pau</w:t>
        </w:r>
      </w:ins>
      <w:del w:id="96" w:author="Kaxiong" w:date="2021-05-30T21:26:00Z">
        <w:r w:rsidR="00DC4E39" w:rsidRPr="00447416" w:rsidDel="00C27004">
          <w:delText>lub hauv paus / cov lus</w:delText>
        </w:r>
      </w:del>
      <w:r w:rsidR="00DC4E39" w:rsidRPr="00447416">
        <w:t xml:space="preserve">, cov </w:t>
      </w:r>
      <w:proofErr w:type="spellStart"/>
      <w:ins w:id="97" w:author="Kaxiong" w:date="2021-05-30T21:27:00Z">
        <w:r w:rsidR="00C27004">
          <w:t>niam</w:t>
        </w:r>
        <w:proofErr w:type="spellEnd"/>
        <w:r w:rsidR="00C27004">
          <w:t xml:space="preserve"> </w:t>
        </w:r>
        <w:proofErr w:type="spellStart"/>
        <w:r w:rsidR="00C27004">
          <w:t>ntawv</w:t>
        </w:r>
      </w:ins>
      <w:proofErr w:type="spellEnd"/>
      <w:del w:id="98" w:author="Kaxiong" w:date="2021-05-30T21:27:00Z">
        <w:r w:rsidR="00DC4E39" w:rsidRPr="00447416" w:rsidDel="00C27004">
          <w:delText>lus</w:delText>
        </w:r>
      </w:del>
      <w:r w:rsidR="00DC4E39" w:rsidRPr="00447416">
        <w:t xml:space="preserve"> </w:t>
      </w:r>
      <w:proofErr w:type="spellStart"/>
      <w:r w:rsidR="00DC4E39" w:rsidRPr="00447416">
        <w:t>ua</w:t>
      </w:r>
      <w:proofErr w:type="spellEnd"/>
      <w:r w:rsidR="00DC4E39" w:rsidRPr="00447416">
        <w:t xml:space="preserve"> </w:t>
      </w:r>
      <w:del w:id="99" w:author="Kaxiong" w:date="2021-05-30T21:27:00Z">
        <w:r w:rsidR="00DC4E39" w:rsidRPr="00447416" w:rsidDel="00C27004">
          <w:delText xml:space="preserve">tom </w:delText>
        </w:r>
      </w:del>
      <w:proofErr w:type="spellStart"/>
      <w:r w:rsidR="00DC4E39" w:rsidRPr="00447416">
        <w:t>ntej</w:t>
      </w:r>
      <w:proofErr w:type="spellEnd"/>
      <w:r w:rsidR="00DC4E39" w:rsidRPr="00447416">
        <w:t xml:space="preserve">, cov </w:t>
      </w:r>
      <w:proofErr w:type="spellStart"/>
      <w:ins w:id="100" w:author="Kaxiong" w:date="2021-05-30T21:27:00Z">
        <w:r w:rsidR="00C27004">
          <w:t>niam</w:t>
        </w:r>
        <w:proofErr w:type="spellEnd"/>
        <w:r w:rsidR="00C27004">
          <w:t xml:space="preserve"> </w:t>
        </w:r>
        <w:proofErr w:type="spellStart"/>
        <w:r w:rsidR="00C27004">
          <w:t>ntawv</w:t>
        </w:r>
      </w:ins>
      <w:proofErr w:type="spellEnd"/>
      <w:del w:id="101" w:author="Kaxiong" w:date="2021-05-30T21:28:00Z">
        <w:r w:rsidR="00DC4E39" w:rsidRPr="00447416" w:rsidDel="00C27004">
          <w:delText>tsiaj ntawv</w:delText>
        </w:r>
      </w:del>
      <w:r w:rsidR="00DC4E39" w:rsidRPr="00447416">
        <w:t xml:space="preserve"> tom </w:t>
      </w:r>
      <w:proofErr w:type="spellStart"/>
      <w:r w:rsidR="00DC4E39" w:rsidRPr="00447416">
        <w:t>qab</w:t>
      </w:r>
      <w:proofErr w:type="spellEnd"/>
      <w:r w:rsidR="00DC4E39" w:rsidRPr="00447416">
        <w:t xml:space="preserve">, cov </w:t>
      </w:r>
      <w:proofErr w:type="spellStart"/>
      <w:r w:rsidR="00DC4E39" w:rsidRPr="00447416">
        <w:t>lus</w:t>
      </w:r>
      <w:proofErr w:type="spellEnd"/>
      <w:r w:rsidR="00DC4E39" w:rsidRPr="00447416">
        <w:t xml:space="preserve"> sib </w:t>
      </w:r>
      <w:proofErr w:type="spellStart"/>
      <w:r w:rsidR="00DC4E39" w:rsidRPr="00447416">
        <w:t>ntxiv</w:t>
      </w:r>
      <w:proofErr w:type="spellEnd"/>
      <w:r w:rsidR="00DC4E39" w:rsidRPr="00447416">
        <w:t xml:space="preserve">) </w:t>
      </w:r>
      <w:proofErr w:type="spellStart"/>
      <w:r w:rsidR="00DC4E39" w:rsidRPr="00447416">
        <w:t>hauv</w:t>
      </w:r>
      <w:proofErr w:type="spellEnd"/>
      <w:r w:rsidR="00DC4E39" w:rsidRPr="00447416">
        <w:t xml:space="preserve"> </w:t>
      </w:r>
      <w:proofErr w:type="spellStart"/>
      <w:r w:rsidR="00DC4E39" w:rsidRPr="00447416">
        <w:t>ntau</w:t>
      </w:r>
      <w:proofErr w:type="spellEnd"/>
      <w:r w:rsidR="00DC4E39" w:rsidRPr="00447416">
        <w:t xml:space="preserve"> cov </w:t>
      </w:r>
      <w:proofErr w:type="spellStart"/>
      <w:ins w:id="102" w:author="Kaxiong" w:date="2021-05-30T21:29:00Z">
        <w:r w:rsidR="00C27004">
          <w:t>kev</w:t>
        </w:r>
        <w:proofErr w:type="spellEnd"/>
        <w:r w:rsidR="00C27004">
          <w:t xml:space="preserve"> </w:t>
        </w:r>
      </w:ins>
      <w:proofErr w:type="spellStart"/>
      <w:ins w:id="103" w:author="Kaxiong" w:date="2021-05-30T21:30:00Z">
        <w:r w:rsidR="00C27004">
          <w:t>kawm</w:t>
        </w:r>
        <w:proofErr w:type="spellEnd"/>
        <w:r w:rsidR="00C27004">
          <w:t xml:space="preserve"> </w:t>
        </w:r>
      </w:ins>
      <w:del w:id="104" w:author="Kaxiong" w:date="2021-05-30T21:31:00Z">
        <w:r w:rsidR="00420100" w:rsidRPr="00447416" w:rsidDel="00C27004">
          <w:delText>khoos kas</w:delText>
        </w:r>
      </w:del>
      <w:r w:rsidR="00DC4E39" w:rsidRPr="00447416">
        <w:t xml:space="preserve"> </w:t>
      </w:r>
      <w:proofErr w:type="spellStart"/>
      <w:r w:rsidR="00DC4E39" w:rsidRPr="00447416">
        <w:t>uas</w:t>
      </w:r>
      <w:proofErr w:type="spellEnd"/>
      <w:r w:rsidR="00DC4E39" w:rsidRPr="00447416">
        <w:t xml:space="preserve"> </w:t>
      </w:r>
      <w:proofErr w:type="spellStart"/>
      <w:r w:rsidR="00DC4E39" w:rsidRPr="00447416">
        <w:t>muaj</w:t>
      </w:r>
      <w:proofErr w:type="spellEnd"/>
      <w:r w:rsidR="00DC4E39" w:rsidRPr="00447416">
        <w:t xml:space="preserve"> </w:t>
      </w:r>
      <w:r w:rsidR="00420100" w:rsidRPr="00447416">
        <w:t xml:space="preserve">li </w:t>
      </w:r>
      <w:r w:rsidR="00DC4E39" w:rsidRPr="00447416">
        <w:t>80</w:t>
      </w:r>
      <w:r w:rsidR="00420100" w:rsidRPr="00447416">
        <w:t xml:space="preserve"> </w:t>
      </w:r>
      <w:proofErr w:type="spellStart"/>
      <w:r w:rsidR="00420100" w:rsidRPr="00447416">
        <w:t>feem</w:t>
      </w:r>
      <w:proofErr w:type="spellEnd"/>
      <w:r w:rsidR="00420100" w:rsidRPr="00447416">
        <w:t xml:space="preserve"> </w:t>
      </w:r>
      <w:proofErr w:type="spellStart"/>
      <w:r w:rsidR="00420100" w:rsidRPr="00447416">
        <w:t>puas</w:t>
      </w:r>
      <w:proofErr w:type="spellEnd"/>
      <w:r w:rsidR="00420100" w:rsidRPr="00447416">
        <w:t xml:space="preserve"> </w:t>
      </w:r>
      <w:proofErr w:type="spellStart"/>
      <w:r w:rsidR="00420100" w:rsidRPr="00447416">
        <w:t>ntawm</w:t>
      </w:r>
      <w:proofErr w:type="spellEnd"/>
      <w:r w:rsidR="00DC4E39" w:rsidRPr="00447416">
        <w:t xml:space="preserve"> </w:t>
      </w:r>
      <w:proofErr w:type="spellStart"/>
      <w:r w:rsidR="00DC4E39" w:rsidRPr="00447416">
        <w:t>qhov</w:t>
      </w:r>
      <w:proofErr w:type="spellEnd"/>
      <w:r w:rsidR="00DC4E39" w:rsidRPr="00447416">
        <w:t xml:space="preserve"> </w:t>
      </w:r>
      <w:proofErr w:type="spellStart"/>
      <w:ins w:id="105" w:author="Kaxiong" w:date="2021-05-30T21:31:00Z">
        <w:r w:rsidR="000872D5">
          <w:t>yog</w:t>
        </w:r>
      </w:ins>
      <w:proofErr w:type="spellEnd"/>
      <w:del w:id="106" w:author="Kaxiong" w:date="2021-05-30T21:31:00Z">
        <w:r w:rsidR="00DC4E39" w:rsidRPr="00447416" w:rsidDel="000872D5">
          <w:delText>tseeb</w:delText>
        </w:r>
      </w:del>
      <w:r w:rsidR="00DC4E39" w:rsidRPr="00447416">
        <w:t xml:space="preserve">, </w:t>
      </w:r>
      <w:proofErr w:type="spellStart"/>
      <w:ins w:id="107" w:author="Kaxiong" w:date="2021-05-30T21:31:00Z">
        <w:r w:rsidR="000872D5">
          <w:t>kev</w:t>
        </w:r>
        <w:proofErr w:type="spellEnd"/>
        <w:r w:rsidR="000872D5">
          <w:t xml:space="preserve"> </w:t>
        </w:r>
        <w:proofErr w:type="spellStart"/>
        <w:r w:rsidR="000872D5">
          <w:t>qhia</w:t>
        </w:r>
        <w:proofErr w:type="spellEnd"/>
        <w:r w:rsidR="000872D5">
          <w:t xml:space="preserve"> </w:t>
        </w:r>
        <w:proofErr w:type="spellStart"/>
        <w:r w:rsidR="000872D5">
          <w:t>uas</w:t>
        </w:r>
        <w:proofErr w:type="spellEnd"/>
        <w:r w:rsidR="000872D5">
          <w:t xml:space="preserve"> </w:t>
        </w:r>
        <w:proofErr w:type="spellStart"/>
        <w:r w:rsidR="000872D5">
          <w:t>tsa</w:t>
        </w:r>
      </w:ins>
      <w:ins w:id="108" w:author="Kaxiong" w:date="2021-05-30T21:32:00Z">
        <w:r w:rsidR="000872D5">
          <w:t>wg</w:t>
        </w:r>
        <w:proofErr w:type="spellEnd"/>
        <w:r w:rsidR="000872D5">
          <w:t xml:space="preserve"> </w:t>
        </w:r>
        <w:proofErr w:type="spellStart"/>
        <w:r w:rsidR="000872D5">
          <w:t>tshaj</w:t>
        </w:r>
        <w:proofErr w:type="spellEnd"/>
        <w:r w:rsidR="000872D5">
          <w:t xml:space="preserve"> </w:t>
        </w:r>
        <w:proofErr w:type="spellStart"/>
        <w:r w:rsidR="000872D5">
          <w:t>plaws</w:t>
        </w:r>
      </w:ins>
      <w:proofErr w:type="spellEnd"/>
      <w:del w:id="109" w:author="Kaxiong" w:date="2021-05-30T21:32:00Z">
        <w:r w:rsidR="00DC4E39" w:rsidRPr="00447416" w:rsidDel="000872D5">
          <w:delText>muab tsawg</w:delText>
        </w:r>
      </w:del>
      <w:r w:rsidR="00DC4E39" w:rsidRPr="00447416">
        <w:t xml:space="preserve">, </w:t>
      </w:r>
      <w:proofErr w:type="spellStart"/>
      <w:r w:rsidR="00DC4E39" w:rsidRPr="00447416">
        <w:t>hauv</w:t>
      </w:r>
      <w:proofErr w:type="spellEnd"/>
      <w:r w:rsidR="00DC4E39" w:rsidRPr="00447416">
        <w:t xml:space="preserve"> 4 </w:t>
      </w:r>
      <w:proofErr w:type="spellStart"/>
      <w:r w:rsidR="00DC4E39" w:rsidRPr="00447416">
        <w:t>ntawm</w:t>
      </w:r>
      <w:proofErr w:type="spellEnd"/>
      <w:r w:rsidR="00DC4E39" w:rsidRPr="00447416">
        <w:t xml:space="preserve"> 5 </w:t>
      </w:r>
      <w:ins w:id="110" w:author="Kaxiong" w:date="2021-05-30T21:32:00Z">
        <w:r w:rsidR="000872D5">
          <w:t xml:space="preserve">cov </w:t>
        </w:r>
      </w:ins>
      <w:proofErr w:type="spellStart"/>
      <w:r w:rsidR="00DC4E39" w:rsidRPr="00447416">
        <w:t>kev</w:t>
      </w:r>
      <w:proofErr w:type="spellEnd"/>
      <w:r w:rsidR="00DC4E39" w:rsidRPr="00447416">
        <w:t xml:space="preserve"> sim, </w:t>
      </w:r>
      <w:proofErr w:type="spellStart"/>
      <w:r w:rsidR="00DC4E39" w:rsidRPr="00447416">
        <w:t>raws</w:t>
      </w:r>
      <w:proofErr w:type="spellEnd"/>
      <w:r w:rsidR="00DC4E39" w:rsidRPr="00447416">
        <w:t xml:space="preserve"> li </w:t>
      </w:r>
      <w:ins w:id="111" w:author="Kaxiong" w:date="2021-05-30T21:32:00Z">
        <w:r w:rsidR="000872D5">
          <w:t xml:space="preserve">tau </w:t>
        </w:r>
      </w:ins>
      <w:proofErr w:type="spellStart"/>
      <w:r w:rsidR="00DC4E39" w:rsidRPr="00447416">
        <w:t>ntsuas</w:t>
      </w:r>
      <w:proofErr w:type="spellEnd"/>
      <w:r w:rsidR="00DC4E39" w:rsidRPr="00447416">
        <w:t xml:space="preserve"> los </w:t>
      </w:r>
      <w:proofErr w:type="spellStart"/>
      <w:r w:rsidR="00DC4E39" w:rsidRPr="00447416">
        <w:t>ntawm</w:t>
      </w:r>
      <w:proofErr w:type="spellEnd"/>
      <w:r w:rsidR="00DC4E39" w:rsidRPr="00447416">
        <w:t xml:space="preserve"> LSHS </w:t>
      </w:r>
      <w:proofErr w:type="spellStart"/>
      <w:r w:rsidR="00DC4E39" w:rsidRPr="00447416">
        <w:t>kev</w:t>
      </w:r>
      <w:proofErr w:type="spellEnd"/>
      <w:r w:rsidR="00DC4E39" w:rsidRPr="00447416">
        <w:t xml:space="preserve"> </w:t>
      </w:r>
      <w:proofErr w:type="spellStart"/>
      <w:r w:rsidR="00DC4E39" w:rsidRPr="00447416">
        <w:t>soj</w:t>
      </w:r>
      <w:proofErr w:type="spellEnd"/>
      <w:r w:rsidR="00DC4E39" w:rsidRPr="00447416">
        <w:t xml:space="preserve"> </w:t>
      </w:r>
      <w:proofErr w:type="spellStart"/>
      <w:r w:rsidR="00DC4E39" w:rsidRPr="00447416">
        <w:t>ntsuam</w:t>
      </w:r>
      <w:proofErr w:type="spellEnd"/>
      <w:r w:rsidR="00DC4E39" w:rsidRPr="00447416">
        <w:t xml:space="preserve"> </w:t>
      </w:r>
      <w:proofErr w:type="spellStart"/>
      <w:r w:rsidR="00DC4E39" w:rsidRPr="00447416">
        <w:t>thiab</w:t>
      </w:r>
      <w:proofErr w:type="spellEnd"/>
      <w:r w:rsidR="00DC4E39" w:rsidRPr="00447416">
        <w:t xml:space="preserve"> / los</w:t>
      </w:r>
      <w:r w:rsidR="00420100" w:rsidRPr="00447416">
        <w:t xml:space="preserve"> </w:t>
      </w:r>
      <w:r w:rsidR="00DC4E39" w:rsidRPr="00447416">
        <w:t xml:space="preserve">sis </w:t>
      </w:r>
      <w:proofErr w:type="spellStart"/>
      <w:r w:rsidR="00DC4E39" w:rsidRPr="00447416">
        <w:t>daim</w:t>
      </w:r>
      <w:proofErr w:type="spellEnd"/>
      <w:r w:rsidR="00DC4E39" w:rsidRPr="00447416">
        <w:t xml:space="preserve"> </w:t>
      </w:r>
      <w:proofErr w:type="spellStart"/>
      <w:r w:rsidR="00DC4E39" w:rsidRPr="00447416">
        <w:t>duab</w:t>
      </w:r>
      <w:proofErr w:type="spellEnd"/>
      <w:r w:rsidR="00DC4E39" w:rsidRPr="00447416">
        <w:t xml:space="preserve"> kos</w:t>
      </w:r>
      <w:ins w:id="112" w:author="Kaxiong" w:date="2021-05-30T21:32:00Z">
        <w:r w:rsidR="000872D5">
          <w:t xml:space="preserve"> </w:t>
        </w:r>
      </w:ins>
      <w:proofErr w:type="spellStart"/>
      <w:ins w:id="113" w:author="Kaxiong" w:date="2021-05-30T21:33:00Z">
        <w:r w:rsidR="000872D5">
          <w:t>qhia</w:t>
        </w:r>
      </w:ins>
      <w:proofErr w:type="spellEnd"/>
      <w:r w:rsidR="00DC4E39" w:rsidRPr="00447416">
        <w:t>.</w:t>
      </w:r>
    </w:p>
    <w:p w14:paraId="1FCAC3AB" w14:textId="77777777" w:rsidR="00D36455" w:rsidRPr="00447416" w:rsidRDefault="00D36455">
      <w:pPr>
        <w:pStyle w:val="BodyText"/>
        <w:spacing w:before="8"/>
        <w:rPr>
          <w:sz w:val="22"/>
          <w:szCs w:val="22"/>
        </w:rPr>
      </w:pPr>
    </w:p>
    <w:p w14:paraId="153016F6" w14:textId="1DEA9632" w:rsidR="000872D5" w:rsidRPr="00447416" w:rsidRDefault="000872D5" w:rsidP="000872D5">
      <w:pPr>
        <w:pStyle w:val="ListParagraph"/>
        <w:numPr>
          <w:ilvl w:val="0"/>
          <w:numId w:val="1"/>
        </w:numPr>
        <w:tabs>
          <w:tab w:val="left" w:pos="779"/>
        </w:tabs>
        <w:spacing w:line="276" w:lineRule="auto"/>
        <w:ind w:firstLine="0"/>
        <w:jc w:val="both"/>
        <w:rPr>
          <w:ins w:id="114" w:author="Kaxiong" w:date="2021-05-30T21:34:00Z"/>
        </w:rPr>
      </w:pPr>
      <w:proofErr w:type="spellStart"/>
      <w:ins w:id="115" w:author="Kaxiong" w:date="2021-05-30T21:34:00Z">
        <w:r>
          <w:t>Nyob</w:t>
        </w:r>
        <w:proofErr w:type="spellEnd"/>
        <w:r w:rsidRPr="00447416">
          <w:t xml:space="preserve"> </w:t>
        </w:r>
        <w:proofErr w:type="spellStart"/>
        <w:r w:rsidRPr="00447416">
          <w:t>rau</w:t>
        </w:r>
        <w:proofErr w:type="spellEnd"/>
        <w:r w:rsidRPr="00447416">
          <w:t xml:space="preserve"> </w:t>
        </w:r>
        <w:proofErr w:type="spellStart"/>
        <w:r w:rsidRPr="00447416">
          <w:t>lub</w:t>
        </w:r>
        <w:proofErr w:type="spellEnd"/>
        <w:r w:rsidRPr="00447416">
          <w:t xml:space="preserve"> </w:t>
        </w:r>
        <w:proofErr w:type="spellStart"/>
        <w:r w:rsidRPr="00447416">
          <w:t>Peb</w:t>
        </w:r>
        <w:proofErr w:type="spellEnd"/>
        <w:r w:rsidRPr="00447416">
          <w:t xml:space="preserve"> </w:t>
        </w:r>
        <w:proofErr w:type="spellStart"/>
        <w:r w:rsidRPr="00447416">
          <w:t>Hlis</w:t>
        </w:r>
        <w:proofErr w:type="spellEnd"/>
        <w:r w:rsidRPr="00447416">
          <w:t xml:space="preserve"> </w:t>
        </w:r>
        <w:proofErr w:type="spellStart"/>
        <w:r w:rsidRPr="00447416">
          <w:t>xyoo</w:t>
        </w:r>
        <w:proofErr w:type="spellEnd"/>
        <w:r w:rsidRPr="00447416">
          <w:t xml:space="preserve"> 2020, Richard </w:t>
        </w:r>
        <w:proofErr w:type="spellStart"/>
        <w:r w:rsidRPr="00447416">
          <w:t>yuav</w:t>
        </w:r>
        <w:proofErr w:type="spellEnd"/>
        <w:r w:rsidRPr="00447416">
          <w:t xml:space="preserve"> </w:t>
        </w:r>
        <w:proofErr w:type="spellStart"/>
        <w:r w:rsidRPr="00447416">
          <w:t>ua</w:t>
        </w:r>
        <w:proofErr w:type="spellEnd"/>
        <w:r w:rsidRPr="00447416">
          <w:t xml:space="preserve"> </w:t>
        </w:r>
        <w:proofErr w:type="spellStart"/>
        <w:r w:rsidRPr="00447416">
          <w:t>rau</w:t>
        </w:r>
        <w:proofErr w:type="spellEnd"/>
        <w:r w:rsidRPr="00447416">
          <w:t xml:space="preserve"> </w:t>
        </w:r>
        <w:proofErr w:type="spellStart"/>
        <w:r>
          <w:t>kom</w:t>
        </w:r>
        <w:proofErr w:type="spellEnd"/>
        <w:r>
          <w:t xml:space="preserve"> </w:t>
        </w:r>
        <w:r w:rsidRPr="00447416">
          <w:t xml:space="preserve">pom </w:t>
        </w:r>
        <w:proofErr w:type="spellStart"/>
        <w:r w:rsidRPr="00447416">
          <w:t>kev</w:t>
        </w:r>
        <w:proofErr w:type="spellEnd"/>
        <w:r w:rsidRPr="00447416">
          <w:t xml:space="preserve"> </w:t>
        </w:r>
        <w:proofErr w:type="spellStart"/>
        <w:r w:rsidRPr="00447416">
          <w:t>paub</w:t>
        </w:r>
        <w:proofErr w:type="spellEnd"/>
        <w:r w:rsidRPr="00447416">
          <w:t xml:space="preserve"> </w:t>
        </w:r>
        <w:proofErr w:type="spellStart"/>
        <w:r w:rsidRPr="00447416">
          <w:t>txog</w:t>
        </w:r>
        <w:proofErr w:type="spellEnd"/>
        <w:r w:rsidRPr="00447416">
          <w:t xml:space="preserve"> </w:t>
        </w:r>
        <w:proofErr w:type="spellStart"/>
        <w:r>
          <w:t>ntaub</w:t>
        </w:r>
        <w:proofErr w:type="spellEnd"/>
        <w:r>
          <w:t xml:space="preserve"> </w:t>
        </w:r>
        <w:proofErr w:type="spellStart"/>
        <w:r>
          <w:t>ntawv-uas</w:t>
        </w:r>
        <w:proofErr w:type="spellEnd"/>
        <w:r>
          <w:t xml:space="preserve"> </w:t>
        </w:r>
        <w:proofErr w:type="spellStart"/>
        <w:r>
          <w:t>cuam</w:t>
        </w:r>
        <w:proofErr w:type="spellEnd"/>
        <w:r>
          <w:t xml:space="preserve"> </w:t>
        </w:r>
        <w:proofErr w:type="spellStart"/>
        <w:r>
          <w:t>tshuam</w:t>
        </w:r>
        <w:proofErr w:type="spellEnd"/>
        <w:r>
          <w:t xml:space="preserve"> </w:t>
        </w:r>
        <w:proofErr w:type="spellStart"/>
        <w:r>
          <w:t>txog</w:t>
        </w:r>
        <w:proofErr w:type="spellEnd"/>
        <w:r>
          <w:t xml:space="preserve"> </w:t>
        </w:r>
        <w:r w:rsidRPr="00447416">
          <w:t xml:space="preserve">cov </w:t>
        </w:r>
        <w:proofErr w:type="spellStart"/>
        <w:r w:rsidRPr="00447416">
          <w:t>lus</w:t>
        </w:r>
        <w:proofErr w:type="spellEnd"/>
        <w:r w:rsidRPr="00447416">
          <w:t xml:space="preserve"> (</w:t>
        </w:r>
        <w:proofErr w:type="spellStart"/>
        <w:r w:rsidRPr="00447416">
          <w:t>lus</w:t>
        </w:r>
        <w:proofErr w:type="spellEnd"/>
        <w:r w:rsidRPr="00447416">
          <w:t xml:space="preserve"> sib </w:t>
        </w:r>
        <w:proofErr w:type="spellStart"/>
        <w:r w:rsidRPr="00447416">
          <w:t>dhos</w:t>
        </w:r>
        <w:proofErr w:type="spellEnd"/>
        <w:r w:rsidRPr="00447416">
          <w:t xml:space="preserve">, </w:t>
        </w:r>
        <w:r>
          <w:t xml:space="preserve">cov </w:t>
        </w:r>
        <w:proofErr w:type="spellStart"/>
        <w:r>
          <w:t>niam</w:t>
        </w:r>
        <w:proofErr w:type="spellEnd"/>
        <w:r>
          <w:t xml:space="preserve"> </w:t>
        </w:r>
        <w:proofErr w:type="spellStart"/>
        <w:r>
          <w:t>ntawv</w:t>
        </w:r>
        <w:proofErr w:type="spellEnd"/>
        <w:r w:rsidRPr="00447416">
          <w:t xml:space="preserve">, </w:t>
        </w:r>
        <w:r>
          <w:t xml:space="preserve">cov </w:t>
        </w:r>
        <w:proofErr w:type="spellStart"/>
        <w:r>
          <w:t>lus</w:t>
        </w:r>
        <w:proofErr w:type="spellEnd"/>
        <w:r>
          <w:t xml:space="preserve"> </w:t>
        </w:r>
        <w:proofErr w:type="spellStart"/>
        <w:r>
          <w:t>tseem</w:t>
        </w:r>
        <w:proofErr w:type="spellEnd"/>
        <w:r>
          <w:t xml:space="preserve"> </w:t>
        </w:r>
        <w:proofErr w:type="spellStart"/>
        <w:r>
          <w:t>ceeb</w:t>
        </w:r>
        <w:proofErr w:type="spellEnd"/>
        <w:r>
          <w:t>/</w:t>
        </w:r>
        <w:proofErr w:type="spellStart"/>
        <w:r>
          <w:t>hauv</w:t>
        </w:r>
        <w:proofErr w:type="spellEnd"/>
        <w:r>
          <w:t xml:space="preserve"> pau</w:t>
        </w:r>
        <w:r w:rsidRPr="00447416">
          <w:t xml:space="preserve">, cov </w:t>
        </w:r>
        <w:proofErr w:type="spellStart"/>
        <w:r>
          <w:t>niam</w:t>
        </w:r>
        <w:proofErr w:type="spellEnd"/>
        <w:r>
          <w:t xml:space="preserve"> </w:t>
        </w:r>
        <w:proofErr w:type="spellStart"/>
        <w:r>
          <w:t>ntawv</w:t>
        </w:r>
        <w:proofErr w:type="spellEnd"/>
        <w:r w:rsidRPr="00447416">
          <w:t xml:space="preserve"> </w:t>
        </w:r>
        <w:proofErr w:type="spellStart"/>
        <w:r w:rsidRPr="00447416">
          <w:t>ua</w:t>
        </w:r>
        <w:proofErr w:type="spellEnd"/>
        <w:r w:rsidRPr="00447416">
          <w:t xml:space="preserve"> </w:t>
        </w:r>
        <w:proofErr w:type="spellStart"/>
        <w:r w:rsidRPr="00447416">
          <w:t>ntej</w:t>
        </w:r>
        <w:proofErr w:type="spellEnd"/>
        <w:r w:rsidRPr="00447416">
          <w:t xml:space="preserve">, cov </w:t>
        </w:r>
        <w:proofErr w:type="spellStart"/>
        <w:r>
          <w:t>niam</w:t>
        </w:r>
        <w:proofErr w:type="spellEnd"/>
        <w:r>
          <w:t xml:space="preserve"> </w:t>
        </w:r>
        <w:proofErr w:type="spellStart"/>
        <w:r>
          <w:t>ntawv</w:t>
        </w:r>
        <w:proofErr w:type="spellEnd"/>
        <w:r w:rsidRPr="00447416">
          <w:t xml:space="preserve"> tom </w:t>
        </w:r>
        <w:proofErr w:type="spellStart"/>
        <w:r w:rsidRPr="00447416">
          <w:t>qab</w:t>
        </w:r>
        <w:proofErr w:type="spellEnd"/>
        <w:r w:rsidRPr="00447416">
          <w:t xml:space="preserve">, cov </w:t>
        </w:r>
        <w:proofErr w:type="spellStart"/>
        <w:r w:rsidRPr="00447416">
          <w:t>lus</w:t>
        </w:r>
        <w:proofErr w:type="spellEnd"/>
        <w:r w:rsidRPr="00447416">
          <w:t xml:space="preserve"> sib </w:t>
        </w:r>
        <w:proofErr w:type="spellStart"/>
        <w:r w:rsidRPr="00447416">
          <w:t>ntxiv</w:t>
        </w:r>
        <w:proofErr w:type="spellEnd"/>
        <w:r w:rsidRPr="00447416">
          <w:t xml:space="preserve">) </w:t>
        </w:r>
        <w:proofErr w:type="spellStart"/>
        <w:r w:rsidRPr="00447416">
          <w:t>hauv</w:t>
        </w:r>
        <w:proofErr w:type="spellEnd"/>
        <w:r w:rsidRPr="00447416">
          <w:t xml:space="preserve"> </w:t>
        </w:r>
        <w:proofErr w:type="spellStart"/>
        <w:r w:rsidRPr="00447416">
          <w:t>ntau</w:t>
        </w:r>
        <w:proofErr w:type="spellEnd"/>
        <w:r w:rsidRPr="00447416">
          <w:t xml:space="preserve"> cov </w:t>
        </w:r>
        <w:proofErr w:type="spellStart"/>
        <w:r>
          <w:t>kev</w:t>
        </w:r>
        <w:proofErr w:type="spellEnd"/>
        <w:r>
          <w:t xml:space="preserve"> </w:t>
        </w:r>
        <w:proofErr w:type="spellStart"/>
        <w:r>
          <w:t>kawm</w:t>
        </w:r>
        <w:proofErr w:type="spellEnd"/>
        <w:r>
          <w:t xml:space="preserve"> </w:t>
        </w:r>
        <w:proofErr w:type="spellStart"/>
        <w:r w:rsidRPr="00447416">
          <w:t>uas</w:t>
        </w:r>
        <w:proofErr w:type="spellEnd"/>
        <w:r w:rsidRPr="00447416">
          <w:t xml:space="preserve"> </w:t>
        </w:r>
        <w:proofErr w:type="spellStart"/>
        <w:r w:rsidRPr="00447416">
          <w:t>muaj</w:t>
        </w:r>
        <w:proofErr w:type="spellEnd"/>
        <w:r w:rsidRPr="00447416">
          <w:t xml:space="preserve"> li 80 </w:t>
        </w:r>
        <w:proofErr w:type="spellStart"/>
        <w:r w:rsidRPr="00447416">
          <w:t>feem</w:t>
        </w:r>
        <w:proofErr w:type="spellEnd"/>
        <w:r w:rsidRPr="00447416">
          <w:t xml:space="preserve"> </w:t>
        </w:r>
        <w:proofErr w:type="spellStart"/>
        <w:r w:rsidRPr="00447416">
          <w:t>puas</w:t>
        </w:r>
        <w:proofErr w:type="spellEnd"/>
        <w:r w:rsidRPr="00447416">
          <w:t xml:space="preserve"> </w:t>
        </w:r>
        <w:proofErr w:type="spellStart"/>
        <w:r w:rsidRPr="00447416">
          <w:t>ntawm</w:t>
        </w:r>
        <w:proofErr w:type="spellEnd"/>
        <w:r w:rsidRPr="00447416">
          <w:t xml:space="preserve"> </w:t>
        </w:r>
        <w:proofErr w:type="spellStart"/>
        <w:r w:rsidRPr="00447416">
          <w:t>qhov</w:t>
        </w:r>
        <w:proofErr w:type="spellEnd"/>
        <w:r w:rsidRPr="00447416">
          <w:t xml:space="preserve"> </w:t>
        </w:r>
        <w:proofErr w:type="spellStart"/>
        <w:r>
          <w:t>yog</w:t>
        </w:r>
        <w:proofErr w:type="spellEnd"/>
        <w:r w:rsidRPr="00447416">
          <w:t xml:space="preserve">, </w:t>
        </w:r>
        <w:proofErr w:type="spellStart"/>
        <w:r>
          <w:t>kev</w:t>
        </w:r>
        <w:proofErr w:type="spellEnd"/>
        <w:r>
          <w:t xml:space="preserve"> </w:t>
        </w:r>
        <w:proofErr w:type="spellStart"/>
        <w:r>
          <w:t>qhia</w:t>
        </w:r>
        <w:proofErr w:type="spellEnd"/>
        <w:r>
          <w:t xml:space="preserve"> </w:t>
        </w:r>
        <w:proofErr w:type="spellStart"/>
        <w:r>
          <w:t>uas</w:t>
        </w:r>
        <w:proofErr w:type="spellEnd"/>
        <w:r>
          <w:t xml:space="preserve"> </w:t>
        </w:r>
        <w:proofErr w:type="spellStart"/>
        <w:r>
          <w:t>tsawg</w:t>
        </w:r>
        <w:proofErr w:type="spellEnd"/>
        <w:r>
          <w:t xml:space="preserve"> </w:t>
        </w:r>
        <w:proofErr w:type="spellStart"/>
        <w:r>
          <w:t>tshaj</w:t>
        </w:r>
        <w:proofErr w:type="spellEnd"/>
        <w:r>
          <w:t xml:space="preserve"> </w:t>
        </w:r>
        <w:proofErr w:type="spellStart"/>
        <w:r>
          <w:t>plaws</w:t>
        </w:r>
        <w:proofErr w:type="spellEnd"/>
        <w:r w:rsidRPr="00447416">
          <w:t xml:space="preserve">, </w:t>
        </w:r>
        <w:proofErr w:type="spellStart"/>
        <w:r w:rsidRPr="00447416">
          <w:t>hauv</w:t>
        </w:r>
        <w:proofErr w:type="spellEnd"/>
        <w:r w:rsidRPr="00447416">
          <w:t xml:space="preserve"> 4 </w:t>
        </w:r>
        <w:proofErr w:type="spellStart"/>
        <w:r w:rsidRPr="00447416">
          <w:t>ntawm</w:t>
        </w:r>
        <w:proofErr w:type="spellEnd"/>
        <w:r w:rsidRPr="00447416">
          <w:t xml:space="preserve"> 5 </w:t>
        </w:r>
        <w:r>
          <w:t xml:space="preserve">cov </w:t>
        </w:r>
        <w:proofErr w:type="spellStart"/>
        <w:r w:rsidRPr="00447416">
          <w:t>kev</w:t>
        </w:r>
        <w:proofErr w:type="spellEnd"/>
        <w:r w:rsidRPr="00447416">
          <w:t xml:space="preserve"> sim, </w:t>
        </w:r>
        <w:proofErr w:type="spellStart"/>
        <w:r w:rsidRPr="00447416">
          <w:t>raws</w:t>
        </w:r>
        <w:proofErr w:type="spellEnd"/>
        <w:r w:rsidRPr="00447416">
          <w:t xml:space="preserve"> li </w:t>
        </w:r>
        <w:r>
          <w:t xml:space="preserve">tau </w:t>
        </w:r>
        <w:proofErr w:type="spellStart"/>
        <w:r w:rsidRPr="00447416">
          <w:t>ntsuas</w:t>
        </w:r>
        <w:proofErr w:type="spellEnd"/>
        <w:r w:rsidRPr="00447416">
          <w:t xml:space="preserve"> los </w:t>
        </w:r>
        <w:proofErr w:type="spellStart"/>
        <w:r w:rsidRPr="00447416">
          <w:t>ntawm</w:t>
        </w:r>
        <w:proofErr w:type="spellEnd"/>
        <w:r w:rsidRPr="00447416">
          <w:t xml:space="preserve"> LSHS </w:t>
        </w:r>
        <w:proofErr w:type="spellStart"/>
        <w:r w:rsidRPr="00447416">
          <w:t>kev</w:t>
        </w:r>
        <w:proofErr w:type="spellEnd"/>
        <w:r w:rsidRPr="00447416">
          <w:t xml:space="preserve"> </w:t>
        </w:r>
        <w:proofErr w:type="spellStart"/>
        <w:r w:rsidRPr="00447416">
          <w:t>soj</w:t>
        </w:r>
        <w:proofErr w:type="spellEnd"/>
        <w:r w:rsidRPr="00447416">
          <w:t xml:space="preserve"> </w:t>
        </w:r>
        <w:proofErr w:type="spellStart"/>
        <w:r w:rsidRPr="00447416">
          <w:t>ntsuam</w:t>
        </w:r>
        <w:proofErr w:type="spellEnd"/>
        <w:r w:rsidRPr="00447416">
          <w:t xml:space="preserve"> </w:t>
        </w:r>
        <w:proofErr w:type="spellStart"/>
        <w:r w:rsidRPr="00447416">
          <w:t>thiab</w:t>
        </w:r>
        <w:proofErr w:type="spellEnd"/>
        <w:r w:rsidRPr="00447416">
          <w:t xml:space="preserve"> / los sis </w:t>
        </w:r>
        <w:proofErr w:type="spellStart"/>
        <w:r w:rsidRPr="00447416">
          <w:t>daim</w:t>
        </w:r>
        <w:proofErr w:type="spellEnd"/>
        <w:r w:rsidRPr="00447416">
          <w:t xml:space="preserve"> </w:t>
        </w:r>
        <w:proofErr w:type="spellStart"/>
        <w:r w:rsidRPr="00447416">
          <w:t>duab</w:t>
        </w:r>
        <w:proofErr w:type="spellEnd"/>
        <w:r w:rsidRPr="00447416">
          <w:t xml:space="preserve"> kos</w:t>
        </w:r>
        <w:r>
          <w:t xml:space="preserve"> </w:t>
        </w:r>
        <w:proofErr w:type="spellStart"/>
        <w:r>
          <w:t>qhia</w:t>
        </w:r>
        <w:proofErr w:type="spellEnd"/>
        <w:r w:rsidRPr="00447416">
          <w:t>.</w:t>
        </w:r>
      </w:ins>
    </w:p>
    <w:p w14:paraId="5DEDBE4E" w14:textId="03EC240F" w:rsidR="00571FC4" w:rsidDel="000872D5" w:rsidRDefault="00571FC4" w:rsidP="00571FC4">
      <w:pPr>
        <w:pStyle w:val="ListParagraph"/>
        <w:numPr>
          <w:ilvl w:val="0"/>
          <w:numId w:val="1"/>
        </w:numPr>
        <w:tabs>
          <w:tab w:val="left" w:pos="779"/>
        </w:tabs>
        <w:spacing w:line="276" w:lineRule="auto"/>
        <w:ind w:firstLine="0"/>
        <w:rPr>
          <w:del w:id="116" w:author="Kaxiong" w:date="2021-05-30T21:34:00Z"/>
          <w:sz w:val="24"/>
        </w:rPr>
      </w:pPr>
      <w:del w:id="117" w:author="Kaxiong" w:date="2021-05-30T21:04:00Z">
        <w:r w:rsidRPr="00447416" w:rsidDel="00860FE9">
          <w:delText>Txog</w:delText>
        </w:r>
      </w:del>
      <w:del w:id="118" w:author="Kaxiong" w:date="2021-05-30T21:34:00Z">
        <w:r w:rsidRPr="00447416" w:rsidDel="000872D5">
          <w:delText xml:space="preserve"> rau lub Peb Hlis xyoo 2020, Richard yuav ua rau pom kev paub txog cov ntsiab lus (lus sib dhos, lus qhia, lub hauv paus / cov lus, cov lus ua tom ntej, cov tsiaj ntawv tom qab, cov lus sib ntxiv) hauv ntau cov khoos kas uas muaj li 80 feem puas ntawm qhov tseeb, muab tsawg, hauv 4 ntawm 5 kev </w:delText>
        </w:r>
        <w:r w:rsidRPr="00447416" w:rsidDel="000872D5">
          <w:lastRenderedPageBreak/>
          <w:delText>sim, raws li ntsuas los ntawm LSHS kev soj ntsuam thiab / los sis daim duab kos</w:delText>
        </w:r>
        <w:r w:rsidR="00DF400B" w:rsidRPr="00447416" w:rsidDel="000872D5">
          <w:delText>.</w:delText>
        </w:r>
      </w:del>
    </w:p>
    <w:p w14:paraId="62A5F5AF" w14:textId="73C59B8B" w:rsidR="00122EDE" w:rsidRDefault="00122EDE" w:rsidP="00122EDE">
      <w:pPr>
        <w:tabs>
          <w:tab w:val="left" w:pos="779"/>
        </w:tabs>
        <w:spacing w:line="276" w:lineRule="auto"/>
        <w:rPr>
          <w:sz w:val="24"/>
        </w:rPr>
      </w:pPr>
    </w:p>
    <w:p w14:paraId="7EED171B" w14:textId="77777777" w:rsidR="00DF3C74" w:rsidRPr="00122EDE" w:rsidRDefault="00DF3C74" w:rsidP="00122EDE">
      <w:pPr>
        <w:tabs>
          <w:tab w:val="left" w:pos="779"/>
        </w:tabs>
        <w:spacing w:line="276" w:lineRule="auto"/>
        <w:rPr>
          <w:sz w:val="24"/>
        </w:rPr>
      </w:pPr>
    </w:p>
    <w:p w14:paraId="2DA6C6C4" w14:textId="6049C711" w:rsidR="00D36455" w:rsidRDefault="007921F8" w:rsidP="00BC40D9">
      <w:pPr>
        <w:pStyle w:val="Heading2"/>
        <w:spacing w:before="201"/>
        <w:ind w:left="0"/>
      </w:pPr>
      <w:r>
        <w:rPr>
          <w:sz w:val="22"/>
          <w:szCs w:val="22"/>
        </w:rPr>
        <w:t xml:space="preserve">         </w:t>
      </w:r>
      <w:r w:rsidR="005D6FE2" w:rsidRPr="00462186">
        <w:rPr>
          <w:sz w:val="22"/>
          <w:szCs w:val="22"/>
        </w:rPr>
        <w:t xml:space="preserve">NTSIAB LUS NTAWM KEV </w:t>
      </w:r>
      <w:ins w:id="119" w:author="Kaxiong" w:date="2021-05-30T21:37:00Z">
        <w:r w:rsidR="000872D5">
          <w:rPr>
            <w:sz w:val="22"/>
            <w:szCs w:val="22"/>
          </w:rPr>
          <w:t>NCE QIB</w:t>
        </w:r>
      </w:ins>
      <w:del w:id="120" w:author="Kaxiong" w:date="2021-05-30T21:37:00Z">
        <w:r w:rsidR="005D6FE2" w:rsidRPr="00462186" w:rsidDel="000872D5">
          <w:rPr>
            <w:sz w:val="22"/>
            <w:szCs w:val="22"/>
          </w:rPr>
          <w:delText xml:space="preserve">MUS DEB </w:delText>
        </w:r>
      </w:del>
      <w:ins w:id="121" w:author="Kaxiong" w:date="2021-05-30T21:37:00Z">
        <w:r w:rsidR="000872D5">
          <w:rPr>
            <w:sz w:val="22"/>
            <w:szCs w:val="22"/>
          </w:rPr>
          <w:t xml:space="preserve"> </w:t>
        </w:r>
      </w:ins>
      <w:r w:rsidR="005D6FE2" w:rsidRPr="00462186">
        <w:rPr>
          <w:sz w:val="22"/>
          <w:szCs w:val="22"/>
        </w:rPr>
        <w:t>TXOG LUB HOM PHIAJ</w:t>
      </w:r>
      <w:r w:rsidR="00E747A5">
        <w:t>:</w:t>
      </w:r>
    </w:p>
    <w:p w14:paraId="54BB1DBB" w14:textId="29706DCB" w:rsidR="00DF3C74" w:rsidRDefault="00DF3C74" w:rsidP="00BC40D9">
      <w:pPr>
        <w:pStyle w:val="Heading2"/>
        <w:spacing w:before="201"/>
        <w:ind w:left="0"/>
      </w:pPr>
    </w:p>
    <w:p w14:paraId="5930DCEF" w14:textId="77777777" w:rsidR="00DF3C74" w:rsidRDefault="00DF3C74" w:rsidP="00BC40D9">
      <w:pPr>
        <w:pStyle w:val="Heading2"/>
        <w:spacing w:before="201"/>
        <w:ind w:left="0"/>
      </w:pPr>
    </w:p>
    <w:p w14:paraId="008BE54B" w14:textId="77777777" w:rsidR="00E747A5" w:rsidRDefault="00E747A5" w:rsidP="00BC40D9">
      <w:pPr>
        <w:pStyle w:val="Heading2"/>
        <w:spacing w:before="201"/>
        <w:ind w:left="0"/>
      </w:pPr>
    </w:p>
    <w:p w14:paraId="6CDE667D" w14:textId="1377E450" w:rsidR="00D36455" w:rsidRDefault="0029658A" w:rsidP="00F61EFF">
      <w:pPr>
        <w:pStyle w:val="BodyText"/>
        <w:spacing w:before="60" w:line="276" w:lineRule="auto"/>
        <w:ind w:left="519" w:right="262"/>
        <w:jc w:val="both"/>
      </w:pPr>
      <w:r w:rsidRPr="00284652">
        <w:rPr>
          <w:sz w:val="22"/>
          <w:szCs w:val="22"/>
        </w:rPr>
        <w:t xml:space="preserve">Richard tau </w:t>
      </w:r>
      <w:proofErr w:type="spellStart"/>
      <w:r w:rsidRPr="00284652">
        <w:rPr>
          <w:sz w:val="22"/>
          <w:szCs w:val="22"/>
        </w:rPr>
        <w:t>mus</w:t>
      </w:r>
      <w:proofErr w:type="spellEnd"/>
      <w:r w:rsidRPr="00284652">
        <w:rPr>
          <w:sz w:val="22"/>
          <w:szCs w:val="22"/>
        </w:rPr>
        <w:t xml:space="preserve"> </w:t>
      </w:r>
      <w:proofErr w:type="spellStart"/>
      <w:r w:rsidRPr="00284652">
        <w:rPr>
          <w:sz w:val="22"/>
          <w:szCs w:val="22"/>
        </w:rPr>
        <w:t>koom</w:t>
      </w:r>
      <w:proofErr w:type="spellEnd"/>
      <w:r w:rsidRPr="00284652">
        <w:rPr>
          <w:sz w:val="22"/>
          <w:szCs w:val="22"/>
        </w:rPr>
        <w:t xml:space="preserve"> </w:t>
      </w:r>
      <w:proofErr w:type="spellStart"/>
      <w:r w:rsidR="00ED05B2" w:rsidRPr="00284652">
        <w:rPr>
          <w:sz w:val="22"/>
          <w:szCs w:val="22"/>
        </w:rPr>
        <w:t>nrog</w:t>
      </w:r>
      <w:proofErr w:type="spellEnd"/>
      <w:r w:rsidR="00ED05B2" w:rsidRPr="00284652">
        <w:rPr>
          <w:sz w:val="22"/>
          <w:szCs w:val="22"/>
        </w:rPr>
        <w:t xml:space="preserve"> </w:t>
      </w:r>
      <w:proofErr w:type="spellStart"/>
      <w:r w:rsidRPr="00284652">
        <w:rPr>
          <w:sz w:val="22"/>
          <w:szCs w:val="22"/>
        </w:rPr>
        <w:t>kev</w:t>
      </w:r>
      <w:proofErr w:type="spellEnd"/>
      <w:ins w:id="122" w:author="Kaxiong" w:date="2021-05-30T21:38:00Z">
        <w:r w:rsidR="000872D5">
          <w:rPr>
            <w:sz w:val="22"/>
            <w:szCs w:val="22"/>
          </w:rPr>
          <w:t xml:space="preserve"> sab </w:t>
        </w:r>
        <w:proofErr w:type="spellStart"/>
        <w:r w:rsidR="000872D5">
          <w:rPr>
            <w:sz w:val="22"/>
            <w:szCs w:val="22"/>
          </w:rPr>
          <w:t>laj</w:t>
        </w:r>
        <w:proofErr w:type="spellEnd"/>
        <w:r w:rsidR="000872D5">
          <w:rPr>
            <w:sz w:val="22"/>
            <w:szCs w:val="22"/>
          </w:rPr>
          <w:t xml:space="preserve"> </w:t>
        </w:r>
        <w:proofErr w:type="spellStart"/>
        <w:r w:rsidR="000872D5">
          <w:rPr>
            <w:sz w:val="22"/>
            <w:szCs w:val="22"/>
          </w:rPr>
          <w:t>tsim</w:t>
        </w:r>
        <w:proofErr w:type="spellEnd"/>
        <w:r w:rsidR="000872D5">
          <w:rPr>
            <w:sz w:val="22"/>
            <w:szCs w:val="22"/>
          </w:rPr>
          <w:t xml:space="preserve"> </w:t>
        </w:r>
        <w:proofErr w:type="spellStart"/>
        <w:r w:rsidR="000872D5">
          <w:rPr>
            <w:sz w:val="22"/>
            <w:szCs w:val="22"/>
          </w:rPr>
          <w:t>kho</w:t>
        </w:r>
        <w:proofErr w:type="spellEnd"/>
        <w:r w:rsidR="000872D5">
          <w:rPr>
            <w:sz w:val="22"/>
            <w:szCs w:val="22"/>
          </w:rPr>
          <w:t xml:space="preserve"> </w:t>
        </w:r>
        <w:proofErr w:type="spellStart"/>
        <w:r w:rsidR="000872D5">
          <w:rPr>
            <w:sz w:val="22"/>
            <w:szCs w:val="22"/>
          </w:rPr>
          <w:t>ncua</w:t>
        </w:r>
        <w:proofErr w:type="spellEnd"/>
        <w:r w:rsidR="000872D5">
          <w:rPr>
            <w:sz w:val="22"/>
            <w:szCs w:val="22"/>
          </w:rPr>
          <w:t xml:space="preserve"> deb</w:t>
        </w:r>
      </w:ins>
      <w:del w:id="123" w:author="Kaxiong" w:date="2021-05-30T21:38:00Z">
        <w:r w:rsidRPr="00284652" w:rsidDel="000872D5">
          <w:rPr>
            <w:sz w:val="22"/>
            <w:szCs w:val="22"/>
          </w:rPr>
          <w:delText xml:space="preserve"> hu xov tooj</w:delText>
        </w:r>
      </w:del>
      <w:r w:rsidRPr="00284652">
        <w:rPr>
          <w:sz w:val="22"/>
          <w:szCs w:val="22"/>
        </w:rPr>
        <w:t xml:space="preserve"> </w:t>
      </w:r>
      <w:proofErr w:type="spellStart"/>
      <w:r w:rsidR="00ED05B2" w:rsidRPr="00284652">
        <w:rPr>
          <w:sz w:val="22"/>
          <w:szCs w:val="22"/>
        </w:rPr>
        <w:t>thaum</w:t>
      </w:r>
      <w:proofErr w:type="spellEnd"/>
      <w:r w:rsidRPr="00284652">
        <w:rPr>
          <w:sz w:val="22"/>
          <w:szCs w:val="22"/>
        </w:rPr>
        <w:t xml:space="preserve"> </w:t>
      </w:r>
      <w:proofErr w:type="spellStart"/>
      <w:r w:rsidRPr="00284652">
        <w:rPr>
          <w:sz w:val="22"/>
          <w:szCs w:val="22"/>
        </w:rPr>
        <w:t>lub</w:t>
      </w:r>
      <w:proofErr w:type="spellEnd"/>
      <w:r w:rsidRPr="00284652">
        <w:rPr>
          <w:sz w:val="22"/>
          <w:szCs w:val="22"/>
        </w:rPr>
        <w:t xml:space="preserve"> </w:t>
      </w:r>
      <w:proofErr w:type="spellStart"/>
      <w:r w:rsidRPr="00284652">
        <w:rPr>
          <w:sz w:val="22"/>
          <w:szCs w:val="22"/>
        </w:rPr>
        <w:t>sij</w:t>
      </w:r>
      <w:proofErr w:type="spellEnd"/>
      <w:r w:rsidR="00ED05B2" w:rsidRPr="00284652">
        <w:rPr>
          <w:sz w:val="22"/>
          <w:szCs w:val="22"/>
        </w:rPr>
        <w:t xml:space="preserve"> </w:t>
      </w:r>
      <w:proofErr w:type="spellStart"/>
      <w:r w:rsidRPr="00284652">
        <w:rPr>
          <w:sz w:val="22"/>
          <w:szCs w:val="22"/>
        </w:rPr>
        <w:t>hawm</w:t>
      </w:r>
      <w:proofErr w:type="spellEnd"/>
      <w:r w:rsidRPr="00284652">
        <w:rPr>
          <w:sz w:val="22"/>
          <w:szCs w:val="22"/>
        </w:rPr>
        <w:t xml:space="preserve"> </w:t>
      </w:r>
      <w:proofErr w:type="spellStart"/>
      <w:r w:rsidRPr="00284652">
        <w:rPr>
          <w:sz w:val="22"/>
          <w:szCs w:val="22"/>
        </w:rPr>
        <w:t>kawm</w:t>
      </w:r>
      <w:proofErr w:type="spellEnd"/>
      <w:r w:rsidRPr="00284652">
        <w:rPr>
          <w:sz w:val="22"/>
          <w:szCs w:val="22"/>
        </w:rPr>
        <w:t xml:space="preserve"> </w:t>
      </w:r>
      <w:proofErr w:type="spellStart"/>
      <w:ins w:id="124" w:author="Kaxiong" w:date="2021-05-30T21:39:00Z">
        <w:r w:rsidR="000872D5">
          <w:rPr>
            <w:sz w:val="22"/>
            <w:szCs w:val="22"/>
          </w:rPr>
          <w:t>ncua</w:t>
        </w:r>
        <w:proofErr w:type="spellEnd"/>
        <w:r w:rsidR="000872D5">
          <w:rPr>
            <w:sz w:val="22"/>
            <w:szCs w:val="22"/>
          </w:rPr>
          <w:t xml:space="preserve"> </w:t>
        </w:r>
      </w:ins>
      <w:r w:rsidRPr="00284652">
        <w:rPr>
          <w:sz w:val="22"/>
          <w:szCs w:val="22"/>
        </w:rPr>
        <w:t xml:space="preserve">deb </w:t>
      </w:r>
      <w:proofErr w:type="spellStart"/>
      <w:r w:rsidRPr="00284652">
        <w:rPr>
          <w:sz w:val="22"/>
          <w:szCs w:val="22"/>
        </w:rPr>
        <w:t>thiab</w:t>
      </w:r>
      <w:proofErr w:type="spellEnd"/>
      <w:r w:rsidRPr="00284652">
        <w:rPr>
          <w:sz w:val="22"/>
          <w:szCs w:val="22"/>
        </w:rPr>
        <w:t xml:space="preserve"> tau </w:t>
      </w:r>
      <w:proofErr w:type="spellStart"/>
      <w:r w:rsidRPr="00284652">
        <w:rPr>
          <w:sz w:val="22"/>
          <w:szCs w:val="22"/>
        </w:rPr>
        <w:t>tuaj</w:t>
      </w:r>
      <w:proofErr w:type="spellEnd"/>
      <w:r w:rsidRPr="00284652">
        <w:rPr>
          <w:sz w:val="22"/>
          <w:szCs w:val="22"/>
        </w:rPr>
        <w:t xml:space="preserve"> </w:t>
      </w:r>
      <w:proofErr w:type="spellStart"/>
      <w:r w:rsidRPr="00284652">
        <w:rPr>
          <w:sz w:val="22"/>
          <w:szCs w:val="22"/>
        </w:rPr>
        <w:t>koom</w:t>
      </w:r>
      <w:proofErr w:type="spellEnd"/>
      <w:r w:rsidR="00ED05B2" w:rsidRPr="00284652">
        <w:rPr>
          <w:sz w:val="22"/>
          <w:szCs w:val="22"/>
        </w:rPr>
        <w:t xml:space="preserve"> yam</w:t>
      </w:r>
      <w:r w:rsidRPr="00284652">
        <w:rPr>
          <w:sz w:val="22"/>
          <w:szCs w:val="22"/>
        </w:rPr>
        <w:t xml:space="preserve"> </w:t>
      </w:r>
      <w:proofErr w:type="spellStart"/>
      <w:r w:rsidRPr="00284652">
        <w:rPr>
          <w:sz w:val="22"/>
          <w:szCs w:val="22"/>
        </w:rPr>
        <w:t>tsis</w:t>
      </w:r>
      <w:proofErr w:type="spellEnd"/>
      <w:r w:rsidRPr="00284652">
        <w:rPr>
          <w:sz w:val="22"/>
          <w:szCs w:val="22"/>
        </w:rPr>
        <w:t xml:space="preserve"> </w:t>
      </w:r>
      <w:proofErr w:type="spellStart"/>
      <w:r w:rsidRPr="00284652">
        <w:rPr>
          <w:sz w:val="22"/>
          <w:szCs w:val="22"/>
        </w:rPr>
        <w:t>tu</w:t>
      </w:r>
      <w:proofErr w:type="spellEnd"/>
      <w:r w:rsidRPr="00284652">
        <w:rPr>
          <w:sz w:val="22"/>
          <w:szCs w:val="22"/>
        </w:rPr>
        <w:t xml:space="preserve"> </w:t>
      </w:r>
      <w:proofErr w:type="spellStart"/>
      <w:r w:rsidRPr="00284652">
        <w:rPr>
          <w:sz w:val="22"/>
          <w:szCs w:val="22"/>
        </w:rPr>
        <w:t>ncua</w:t>
      </w:r>
      <w:proofErr w:type="spellEnd"/>
      <w:r w:rsidRPr="00284652">
        <w:rPr>
          <w:sz w:val="22"/>
          <w:szCs w:val="22"/>
        </w:rPr>
        <w:t xml:space="preserve">. </w:t>
      </w:r>
      <w:proofErr w:type="spellStart"/>
      <w:r w:rsidRPr="00284652">
        <w:rPr>
          <w:sz w:val="22"/>
          <w:szCs w:val="22"/>
        </w:rPr>
        <w:t>Nyob</w:t>
      </w:r>
      <w:proofErr w:type="spellEnd"/>
      <w:r w:rsidRPr="00284652">
        <w:rPr>
          <w:sz w:val="22"/>
          <w:szCs w:val="22"/>
        </w:rPr>
        <w:t xml:space="preserve"> </w:t>
      </w:r>
      <w:proofErr w:type="spellStart"/>
      <w:r w:rsidRPr="00284652">
        <w:rPr>
          <w:sz w:val="22"/>
          <w:szCs w:val="22"/>
        </w:rPr>
        <w:t>rau</w:t>
      </w:r>
      <w:proofErr w:type="spellEnd"/>
      <w:r w:rsidRPr="00284652">
        <w:rPr>
          <w:sz w:val="22"/>
          <w:szCs w:val="22"/>
        </w:rPr>
        <w:t xml:space="preserve"> </w:t>
      </w:r>
      <w:proofErr w:type="spellStart"/>
      <w:r w:rsidRPr="00284652">
        <w:rPr>
          <w:sz w:val="22"/>
          <w:szCs w:val="22"/>
        </w:rPr>
        <w:t>lub</w:t>
      </w:r>
      <w:proofErr w:type="spellEnd"/>
      <w:r w:rsidRPr="00284652">
        <w:rPr>
          <w:sz w:val="22"/>
          <w:szCs w:val="22"/>
        </w:rPr>
        <w:t xml:space="preserve"> </w:t>
      </w:r>
      <w:proofErr w:type="spellStart"/>
      <w:r w:rsidRPr="00284652">
        <w:rPr>
          <w:sz w:val="22"/>
          <w:szCs w:val="22"/>
        </w:rPr>
        <w:t>sij</w:t>
      </w:r>
      <w:proofErr w:type="spellEnd"/>
      <w:r w:rsidR="00F61EFF" w:rsidRPr="00284652">
        <w:rPr>
          <w:sz w:val="22"/>
          <w:szCs w:val="22"/>
        </w:rPr>
        <w:t xml:space="preserve"> </w:t>
      </w:r>
      <w:proofErr w:type="spellStart"/>
      <w:r w:rsidRPr="00284652">
        <w:rPr>
          <w:sz w:val="22"/>
          <w:szCs w:val="22"/>
        </w:rPr>
        <w:t>hawm</w:t>
      </w:r>
      <w:proofErr w:type="spellEnd"/>
      <w:r w:rsidRPr="00284652">
        <w:rPr>
          <w:sz w:val="22"/>
          <w:szCs w:val="22"/>
        </w:rPr>
        <w:t xml:space="preserve"> no Richard tau </w:t>
      </w:r>
      <w:proofErr w:type="spellStart"/>
      <w:r w:rsidRPr="00284652">
        <w:rPr>
          <w:sz w:val="22"/>
          <w:szCs w:val="22"/>
        </w:rPr>
        <w:t>ua</w:t>
      </w:r>
      <w:proofErr w:type="spellEnd"/>
      <w:r w:rsidRPr="00284652">
        <w:rPr>
          <w:sz w:val="22"/>
          <w:szCs w:val="22"/>
        </w:rPr>
        <w:t xml:space="preserve"> </w:t>
      </w:r>
      <w:proofErr w:type="spellStart"/>
      <w:ins w:id="125" w:author="Kaxiong" w:date="2021-05-30T21:40:00Z">
        <w:r w:rsidR="000872D5">
          <w:rPr>
            <w:sz w:val="22"/>
            <w:szCs w:val="22"/>
          </w:rPr>
          <w:t>kev</w:t>
        </w:r>
        <w:proofErr w:type="spellEnd"/>
        <w:r w:rsidR="000872D5">
          <w:rPr>
            <w:sz w:val="22"/>
            <w:szCs w:val="22"/>
          </w:rPr>
          <w:t xml:space="preserve"> </w:t>
        </w:r>
        <w:proofErr w:type="spellStart"/>
        <w:r w:rsidR="000872D5">
          <w:rPr>
            <w:sz w:val="22"/>
            <w:szCs w:val="22"/>
          </w:rPr>
          <w:t>nce</w:t>
        </w:r>
        <w:proofErr w:type="spellEnd"/>
        <w:r w:rsidR="000872D5">
          <w:rPr>
            <w:sz w:val="22"/>
            <w:szCs w:val="22"/>
          </w:rPr>
          <w:t xml:space="preserve"> </w:t>
        </w:r>
        <w:proofErr w:type="spellStart"/>
        <w:r w:rsidR="000872D5">
          <w:rPr>
            <w:sz w:val="22"/>
            <w:szCs w:val="22"/>
          </w:rPr>
          <w:t>qib</w:t>
        </w:r>
      </w:ins>
      <w:del w:id="126" w:author="Kaxiong" w:date="2021-05-30T21:40:00Z">
        <w:r w:rsidRPr="00284652" w:rsidDel="000872D5">
          <w:rPr>
            <w:sz w:val="22"/>
            <w:szCs w:val="22"/>
          </w:rPr>
          <w:delText xml:space="preserve">tiav </w:delText>
        </w:r>
      </w:del>
      <w:r w:rsidRPr="00284652">
        <w:rPr>
          <w:sz w:val="22"/>
          <w:szCs w:val="22"/>
        </w:rPr>
        <w:t>ntawm</w:t>
      </w:r>
      <w:proofErr w:type="spellEnd"/>
      <w:r w:rsidRPr="00284652">
        <w:rPr>
          <w:sz w:val="22"/>
          <w:szCs w:val="22"/>
        </w:rPr>
        <w:t xml:space="preserve"> </w:t>
      </w:r>
      <w:proofErr w:type="spellStart"/>
      <w:r w:rsidRPr="00284652">
        <w:rPr>
          <w:sz w:val="22"/>
          <w:szCs w:val="22"/>
        </w:rPr>
        <w:t>nws</w:t>
      </w:r>
      <w:proofErr w:type="spellEnd"/>
      <w:r w:rsidRPr="00284652">
        <w:rPr>
          <w:sz w:val="22"/>
          <w:szCs w:val="22"/>
        </w:rPr>
        <w:t xml:space="preserve"> </w:t>
      </w:r>
      <w:proofErr w:type="spellStart"/>
      <w:r w:rsidRPr="00284652">
        <w:rPr>
          <w:sz w:val="22"/>
          <w:szCs w:val="22"/>
        </w:rPr>
        <w:t>lub</w:t>
      </w:r>
      <w:proofErr w:type="spellEnd"/>
      <w:r w:rsidRPr="00284652">
        <w:rPr>
          <w:sz w:val="22"/>
          <w:szCs w:val="22"/>
        </w:rPr>
        <w:t xml:space="preserve"> </w:t>
      </w:r>
      <w:proofErr w:type="spellStart"/>
      <w:r w:rsidRPr="00284652">
        <w:rPr>
          <w:sz w:val="22"/>
          <w:szCs w:val="22"/>
        </w:rPr>
        <w:t>peev</w:t>
      </w:r>
      <w:proofErr w:type="spellEnd"/>
      <w:r w:rsidRPr="00284652">
        <w:rPr>
          <w:sz w:val="22"/>
          <w:szCs w:val="22"/>
        </w:rPr>
        <w:t xml:space="preserve"> </w:t>
      </w:r>
      <w:proofErr w:type="spellStart"/>
      <w:r w:rsidRPr="00284652">
        <w:rPr>
          <w:sz w:val="22"/>
          <w:szCs w:val="22"/>
        </w:rPr>
        <w:t>xwm</w:t>
      </w:r>
      <w:proofErr w:type="spellEnd"/>
      <w:r w:rsidRPr="00284652">
        <w:rPr>
          <w:sz w:val="22"/>
          <w:szCs w:val="22"/>
        </w:rPr>
        <w:t xml:space="preserve"> los </w:t>
      </w:r>
      <w:proofErr w:type="spellStart"/>
      <w:r w:rsidRPr="00284652">
        <w:rPr>
          <w:sz w:val="22"/>
          <w:szCs w:val="22"/>
        </w:rPr>
        <w:t>teb</w:t>
      </w:r>
      <w:proofErr w:type="spellEnd"/>
      <w:r w:rsidRPr="00284652">
        <w:rPr>
          <w:sz w:val="22"/>
          <w:szCs w:val="22"/>
        </w:rPr>
        <w:t xml:space="preserve"> cov </w:t>
      </w:r>
      <w:proofErr w:type="spellStart"/>
      <w:r w:rsidRPr="00284652">
        <w:rPr>
          <w:sz w:val="22"/>
          <w:szCs w:val="22"/>
        </w:rPr>
        <w:t>lus</w:t>
      </w:r>
      <w:proofErr w:type="spellEnd"/>
      <w:r w:rsidRPr="00284652">
        <w:rPr>
          <w:sz w:val="22"/>
          <w:szCs w:val="22"/>
        </w:rPr>
        <w:t xml:space="preserve"> </w:t>
      </w:r>
      <w:proofErr w:type="spellStart"/>
      <w:r w:rsidRPr="00284652">
        <w:rPr>
          <w:sz w:val="22"/>
          <w:szCs w:val="22"/>
        </w:rPr>
        <w:t>nug</w:t>
      </w:r>
      <w:proofErr w:type="spellEnd"/>
      <w:r w:rsidRPr="00284652">
        <w:rPr>
          <w:sz w:val="22"/>
          <w:szCs w:val="22"/>
        </w:rPr>
        <w:t xml:space="preserve"> </w:t>
      </w:r>
      <w:proofErr w:type="spellStart"/>
      <w:ins w:id="127" w:author="Kaxiong" w:date="2021-05-30T21:40:00Z">
        <w:r w:rsidR="000872D5">
          <w:rPr>
            <w:sz w:val="22"/>
            <w:szCs w:val="22"/>
          </w:rPr>
          <w:t>kev</w:t>
        </w:r>
        <w:proofErr w:type="spellEnd"/>
        <w:r w:rsidR="000872D5">
          <w:rPr>
            <w:sz w:val="22"/>
            <w:szCs w:val="22"/>
          </w:rPr>
          <w:t xml:space="preserve"> </w:t>
        </w:r>
      </w:ins>
      <w:proofErr w:type="spellStart"/>
      <w:r w:rsidRPr="00284652">
        <w:rPr>
          <w:sz w:val="22"/>
          <w:szCs w:val="22"/>
        </w:rPr>
        <w:t>nkag</w:t>
      </w:r>
      <w:proofErr w:type="spellEnd"/>
      <w:r w:rsidRPr="00284652">
        <w:rPr>
          <w:sz w:val="22"/>
          <w:szCs w:val="22"/>
        </w:rPr>
        <w:t xml:space="preserve"> </w:t>
      </w:r>
      <w:proofErr w:type="spellStart"/>
      <w:r w:rsidRPr="00284652">
        <w:rPr>
          <w:sz w:val="22"/>
          <w:szCs w:val="22"/>
        </w:rPr>
        <w:t>siab</w:t>
      </w:r>
      <w:proofErr w:type="spellEnd"/>
      <w:r w:rsidRPr="00284652">
        <w:rPr>
          <w:sz w:val="22"/>
          <w:szCs w:val="22"/>
        </w:rPr>
        <w:t xml:space="preserve"> </w:t>
      </w:r>
      <w:proofErr w:type="spellStart"/>
      <w:ins w:id="128" w:author="Kaxiong" w:date="2021-05-30T21:42:00Z">
        <w:r w:rsidR="00E30725">
          <w:rPr>
            <w:sz w:val="22"/>
            <w:szCs w:val="22"/>
          </w:rPr>
          <w:t>uas</w:t>
        </w:r>
        <w:proofErr w:type="spellEnd"/>
        <w:r w:rsidR="00E30725">
          <w:rPr>
            <w:sz w:val="22"/>
            <w:szCs w:val="22"/>
          </w:rPr>
          <w:t xml:space="preserve"> </w:t>
        </w:r>
        <w:proofErr w:type="spellStart"/>
        <w:r w:rsidR="00E30725">
          <w:rPr>
            <w:sz w:val="22"/>
            <w:szCs w:val="22"/>
          </w:rPr>
          <w:t>siv</w:t>
        </w:r>
        <w:proofErr w:type="spellEnd"/>
        <w:r w:rsidR="00E30725">
          <w:rPr>
            <w:sz w:val="22"/>
            <w:szCs w:val="22"/>
          </w:rPr>
          <w:t xml:space="preserve"> </w:t>
        </w:r>
        <w:proofErr w:type="spellStart"/>
        <w:r w:rsidR="00E30725">
          <w:rPr>
            <w:sz w:val="22"/>
            <w:szCs w:val="22"/>
          </w:rPr>
          <w:t>qhov</w:t>
        </w:r>
        <w:proofErr w:type="spellEnd"/>
        <w:r w:rsidR="00E30725">
          <w:rPr>
            <w:sz w:val="22"/>
            <w:szCs w:val="22"/>
          </w:rPr>
          <w:t xml:space="preserve"> </w:t>
        </w:r>
        <w:proofErr w:type="spellStart"/>
        <w:r w:rsidR="00E30725">
          <w:rPr>
            <w:sz w:val="22"/>
            <w:szCs w:val="22"/>
          </w:rPr>
          <w:t>ncauj</w:t>
        </w:r>
        <w:proofErr w:type="spellEnd"/>
        <w:r w:rsidR="00E30725">
          <w:rPr>
            <w:sz w:val="22"/>
            <w:szCs w:val="22"/>
          </w:rPr>
          <w:t xml:space="preserve"> </w:t>
        </w:r>
        <w:proofErr w:type="spellStart"/>
        <w:r w:rsidR="00E30725">
          <w:rPr>
            <w:sz w:val="22"/>
            <w:szCs w:val="22"/>
          </w:rPr>
          <w:t>hais</w:t>
        </w:r>
        <w:proofErr w:type="spellEnd"/>
        <w:r w:rsidR="00E30725">
          <w:rPr>
            <w:sz w:val="22"/>
            <w:szCs w:val="22"/>
          </w:rPr>
          <w:t xml:space="preserve"> </w:t>
        </w:r>
      </w:ins>
      <w:r w:rsidRPr="00284652">
        <w:rPr>
          <w:sz w:val="22"/>
          <w:szCs w:val="22"/>
        </w:rPr>
        <w:t xml:space="preserve">los </w:t>
      </w:r>
      <w:proofErr w:type="spellStart"/>
      <w:r w:rsidRPr="00284652">
        <w:rPr>
          <w:sz w:val="22"/>
          <w:szCs w:val="22"/>
        </w:rPr>
        <w:t>ntawm</w:t>
      </w:r>
      <w:proofErr w:type="spellEnd"/>
      <w:r w:rsidRPr="00284652">
        <w:rPr>
          <w:sz w:val="22"/>
          <w:szCs w:val="22"/>
        </w:rPr>
        <w:t xml:space="preserve"> cov </w:t>
      </w:r>
      <w:proofErr w:type="spellStart"/>
      <w:ins w:id="129" w:author="Kaxiong" w:date="2021-05-30T21:42:00Z">
        <w:r w:rsidR="00E30725">
          <w:rPr>
            <w:sz w:val="22"/>
            <w:szCs w:val="22"/>
          </w:rPr>
          <w:t>kab</w:t>
        </w:r>
        <w:proofErr w:type="spellEnd"/>
        <w:r w:rsidR="00E30725">
          <w:rPr>
            <w:sz w:val="22"/>
            <w:szCs w:val="22"/>
          </w:rPr>
          <w:t xml:space="preserve"> </w:t>
        </w:r>
        <w:proofErr w:type="spellStart"/>
        <w:r w:rsidR="00E30725">
          <w:rPr>
            <w:sz w:val="22"/>
            <w:szCs w:val="22"/>
          </w:rPr>
          <w:t>ntawv</w:t>
        </w:r>
        <w:proofErr w:type="spellEnd"/>
        <w:r w:rsidR="00E30725">
          <w:rPr>
            <w:sz w:val="22"/>
            <w:szCs w:val="22"/>
          </w:rPr>
          <w:t xml:space="preserve"> </w:t>
        </w:r>
        <w:proofErr w:type="spellStart"/>
        <w:r w:rsidR="00E30725">
          <w:rPr>
            <w:sz w:val="22"/>
            <w:szCs w:val="22"/>
          </w:rPr>
          <w:t>theem</w:t>
        </w:r>
      </w:ins>
      <w:ins w:id="130" w:author="Kaxiong" w:date="2021-05-30T21:43:00Z">
        <w:r w:rsidR="00E30725">
          <w:rPr>
            <w:sz w:val="22"/>
            <w:szCs w:val="22"/>
          </w:rPr>
          <w:t>-qib</w:t>
        </w:r>
        <w:proofErr w:type="spellEnd"/>
        <w:r w:rsidR="00E30725">
          <w:rPr>
            <w:sz w:val="22"/>
            <w:szCs w:val="22"/>
          </w:rPr>
          <w:t xml:space="preserve"> </w:t>
        </w:r>
        <w:proofErr w:type="spellStart"/>
        <w:r w:rsidR="00E30725">
          <w:rPr>
            <w:sz w:val="22"/>
            <w:szCs w:val="22"/>
          </w:rPr>
          <w:t>hauv</w:t>
        </w:r>
        <w:proofErr w:type="spellEnd"/>
        <w:r w:rsidR="00E30725">
          <w:rPr>
            <w:sz w:val="22"/>
            <w:szCs w:val="22"/>
          </w:rPr>
          <w:t xml:space="preserve"> </w:t>
        </w:r>
        <w:proofErr w:type="spellStart"/>
        <w:r w:rsidR="00E30725">
          <w:rPr>
            <w:sz w:val="22"/>
            <w:szCs w:val="22"/>
          </w:rPr>
          <w:t>qab</w:t>
        </w:r>
      </w:ins>
      <w:proofErr w:type="spellEnd"/>
      <w:del w:id="131" w:author="Kaxiong" w:date="2021-05-30T21:43:00Z">
        <w:r w:rsidRPr="00284652" w:rsidDel="00E30725">
          <w:rPr>
            <w:sz w:val="22"/>
            <w:szCs w:val="22"/>
          </w:rPr>
          <w:delText>lus nyob hauv qib qis dua</w:delText>
        </w:r>
      </w:del>
      <w:r w:rsidRPr="00284652">
        <w:rPr>
          <w:sz w:val="22"/>
          <w:szCs w:val="22"/>
        </w:rPr>
        <w:t xml:space="preserve">, </w:t>
      </w:r>
      <w:proofErr w:type="spellStart"/>
      <w:r w:rsidRPr="00284652">
        <w:rPr>
          <w:sz w:val="22"/>
          <w:szCs w:val="22"/>
        </w:rPr>
        <w:t>txawm</w:t>
      </w:r>
      <w:proofErr w:type="spellEnd"/>
      <w:r w:rsidRPr="00284652">
        <w:rPr>
          <w:sz w:val="22"/>
          <w:szCs w:val="22"/>
        </w:rPr>
        <w:t xml:space="preserve"> li </w:t>
      </w:r>
      <w:proofErr w:type="spellStart"/>
      <w:r w:rsidRPr="00284652">
        <w:rPr>
          <w:sz w:val="22"/>
          <w:szCs w:val="22"/>
        </w:rPr>
        <w:t>cas</w:t>
      </w:r>
      <w:proofErr w:type="spellEnd"/>
      <w:r w:rsidRPr="00284652">
        <w:rPr>
          <w:sz w:val="22"/>
          <w:szCs w:val="22"/>
        </w:rPr>
        <w:t xml:space="preserve"> los </w:t>
      </w:r>
      <w:proofErr w:type="spellStart"/>
      <w:r w:rsidRPr="00284652">
        <w:rPr>
          <w:sz w:val="22"/>
          <w:szCs w:val="22"/>
        </w:rPr>
        <w:t>xij</w:t>
      </w:r>
      <w:proofErr w:type="spellEnd"/>
      <w:r w:rsidRPr="00284652">
        <w:rPr>
          <w:sz w:val="22"/>
          <w:szCs w:val="22"/>
        </w:rPr>
        <w:t xml:space="preserve"> tau </w:t>
      </w:r>
      <w:proofErr w:type="spellStart"/>
      <w:ins w:id="132" w:author="Kaxiong" w:date="2021-05-30T21:45:00Z">
        <w:r w:rsidR="00E30725">
          <w:rPr>
            <w:sz w:val="22"/>
            <w:szCs w:val="22"/>
          </w:rPr>
          <w:t>raug</w:t>
        </w:r>
        <w:proofErr w:type="spellEnd"/>
        <w:r w:rsidR="00E30725">
          <w:rPr>
            <w:sz w:val="22"/>
            <w:szCs w:val="22"/>
          </w:rPr>
          <w:t xml:space="preserve"> pom </w:t>
        </w:r>
        <w:proofErr w:type="spellStart"/>
        <w:r w:rsidR="00E30725">
          <w:rPr>
            <w:sz w:val="22"/>
            <w:szCs w:val="22"/>
          </w:rPr>
          <w:t>tia</w:t>
        </w:r>
        <w:proofErr w:type="spellEnd"/>
        <w:r w:rsidR="00E30725">
          <w:rPr>
            <w:sz w:val="22"/>
            <w:szCs w:val="22"/>
          </w:rPr>
          <w:t xml:space="preserve"> </w:t>
        </w:r>
        <w:proofErr w:type="spellStart"/>
        <w:r w:rsidR="00E30725">
          <w:rPr>
            <w:sz w:val="22"/>
            <w:szCs w:val="22"/>
          </w:rPr>
          <w:t>nws</w:t>
        </w:r>
        <w:proofErr w:type="spellEnd"/>
        <w:r w:rsidR="00E30725">
          <w:rPr>
            <w:sz w:val="22"/>
            <w:szCs w:val="22"/>
          </w:rPr>
          <w:t xml:space="preserve"> </w:t>
        </w:r>
        <w:proofErr w:type="spellStart"/>
        <w:r w:rsidR="00E30725">
          <w:rPr>
            <w:sz w:val="22"/>
            <w:szCs w:val="22"/>
          </w:rPr>
          <w:t>txuas</w:t>
        </w:r>
        <w:proofErr w:type="spellEnd"/>
        <w:r w:rsidR="00E30725">
          <w:rPr>
            <w:sz w:val="22"/>
            <w:szCs w:val="22"/>
          </w:rPr>
          <w:t xml:space="preserve"> </w:t>
        </w:r>
        <w:proofErr w:type="spellStart"/>
        <w:r w:rsidR="00E30725">
          <w:rPr>
            <w:sz w:val="22"/>
            <w:szCs w:val="22"/>
          </w:rPr>
          <w:t>ntxiv</w:t>
        </w:r>
        <w:proofErr w:type="spellEnd"/>
        <w:r w:rsidR="00E30725">
          <w:rPr>
            <w:sz w:val="22"/>
            <w:szCs w:val="22"/>
          </w:rPr>
          <w:t xml:space="preserve"> </w:t>
        </w:r>
      </w:ins>
      <w:del w:id="133" w:author="Kaxiong" w:date="2021-05-30T21:45:00Z">
        <w:r w:rsidRPr="00284652" w:rsidDel="00E30725">
          <w:rPr>
            <w:sz w:val="22"/>
            <w:szCs w:val="22"/>
          </w:rPr>
          <w:delText>sa</w:delText>
        </w:r>
      </w:del>
      <w:del w:id="134" w:author="Kaxiong" w:date="2021-05-30T21:46:00Z">
        <w:r w:rsidRPr="00284652" w:rsidDel="00E30725">
          <w:rPr>
            <w:sz w:val="22"/>
            <w:szCs w:val="22"/>
          </w:rPr>
          <w:delText xml:space="preserve">u tseg tias nws tseem </w:delText>
        </w:r>
      </w:del>
      <w:proofErr w:type="spellStart"/>
      <w:r w:rsidRPr="00284652">
        <w:rPr>
          <w:sz w:val="22"/>
          <w:szCs w:val="22"/>
        </w:rPr>
        <w:t>muaj</w:t>
      </w:r>
      <w:proofErr w:type="spellEnd"/>
      <w:r w:rsidRPr="00284652">
        <w:rPr>
          <w:sz w:val="22"/>
          <w:szCs w:val="22"/>
        </w:rPr>
        <w:t xml:space="preserve"> </w:t>
      </w:r>
      <w:proofErr w:type="spellStart"/>
      <w:r w:rsidRPr="00284652">
        <w:rPr>
          <w:sz w:val="22"/>
          <w:szCs w:val="22"/>
        </w:rPr>
        <w:t>teeb</w:t>
      </w:r>
      <w:proofErr w:type="spellEnd"/>
      <w:r w:rsidR="00F61EFF" w:rsidRPr="00284652">
        <w:rPr>
          <w:sz w:val="22"/>
          <w:szCs w:val="22"/>
        </w:rPr>
        <w:t xml:space="preserve"> </w:t>
      </w:r>
      <w:proofErr w:type="spellStart"/>
      <w:r w:rsidRPr="00284652">
        <w:rPr>
          <w:sz w:val="22"/>
          <w:szCs w:val="22"/>
        </w:rPr>
        <w:t>meem</w:t>
      </w:r>
      <w:proofErr w:type="spellEnd"/>
      <w:r w:rsidRPr="00284652">
        <w:rPr>
          <w:sz w:val="22"/>
          <w:szCs w:val="22"/>
        </w:rPr>
        <w:t xml:space="preserve"> </w:t>
      </w:r>
      <w:proofErr w:type="spellStart"/>
      <w:r w:rsidRPr="00284652">
        <w:rPr>
          <w:sz w:val="22"/>
          <w:szCs w:val="22"/>
        </w:rPr>
        <w:t>nyuaj</w:t>
      </w:r>
      <w:proofErr w:type="spellEnd"/>
      <w:r w:rsidRPr="00284652">
        <w:rPr>
          <w:sz w:val="22"/>
          <w:szCs w:val="22"/>
        </w:rPr>
        <w:t xml:space="preserve"> los </w:t>
      </w:r>
      <w:proofErr w:type="spellStart"/>
      <w:r w:rsidRPr="00284652">
        <w:rPr>
          <w:sz w:val="22"/>
          <w:szCs w:val="22"/>
        </w:rPr>
        <w:t>teb</w:t>
      </w:r>
      <w:proofErr w:type="spellEnd"/>
      <w:r w:rsidRPr="00284652">
        <w:rPr>
          <w:sz w:val="22"/>
          <w:szCs w:val="22"/>
        </w:rPr>
        <w:t xml:space="preserve"> cov </w:t>
      </w:r>
      <w:proofErr w:type="spellStart"/>
      <w:r w:rsidRPr="00284652">
        <w:rPr>
          <w:sz w:val="22"/>
          <w:szCs w:val="22"/>
        </w:rPr>
        <w:t>lus</w:t>
      </w:r>
      <w:proofErr w:type="spellEnd"/>
      <w:r w:rsidRPr="00284652">
        <w:rPr>
          <w:sz w:val="22"/>
          <w:szCs w:val="22"/>
        </w:rPr>
        <w:t xml:space="preserve"> </w:t>
      </w:r>
      <w:proofErr w:type="spellStart"/>
      <w:r w:rsidRPr="00284652">
        <w:rPr>
          <w:sz w:val="22"/>
          <w:szCs w:val="22"/>
        </w:rPr>
        <w:t>nug</w:t>
      </w:r>
      <w:proofErr w:type="spellEnd"/>
      <w:r w:rsidRPr="00284652">
        <w:rPr>
          <w:sz w:val="22"/>
          <w:szCs w:val="22"/>
        </w:rPr>
        <w:t xml:space="preserve"> </w:t>
      </w:r>
      <w:proofErr w:type="spellStart"/>
      <w:ins w:id="135" w:author="Kaxiong" w:date="2021-05-30T21:46:00Z">
        <w:r w:rsidR="00E30725">
          <w:rPr>
            <w:sz w:val="22"/>
            <w:szCs w:val="22"/>
          </w:rPr>
          <w:t>kev</w:t>
        </w:r>
      </w:ins>
      <w:proofErr w:type="spellEnd"/>
      <w:del w:id="136" w:author="Kaxiong" w:date="2021-05-30T21:46:00Z">
        <w:r w:rsidRPr="00284652" w:rsidDel="00E30725">
          <w:rPr>
            <w:sz w:val="22"/>
            <w:szCs w:val="22"/>
          </w:rPr>
          <w:delText>thaum</w:delText>
        </w:r>
      </w:del>
      <w:r w:rsidRPr="00284652">
        <w:rPr>
          <w:sz w:val="22"/>
          <w:szCs w:val="22"/>
        </w:rPr>
        <w:t xml:space="preserve"> </w:t>
      </w:r>
      <w:proofErr w:type="spellStart"/>
      <w:r w:rsidRPr="00284652">
        <w:rPr>
          <w:sz w:val="22"/>
          <w:szCs w:val="22"/>
        </w:rPr>
        <w:t>nkag</w:t>
      </w:r>
      <w:proofErr w:type="spellEnd"/>
      <w:r w:rsidRPr="00284652">
        <w:rPr>
          <w:sz w:val="22"/>
          <w:szCs w:val="22"/>
        </w:rPr>
        <w:t xml:space="preserve"> </w:t>
      </w:r>
      <w:proofErr w:type="spellStart"/>
      <w:r w:rsidRPr="00284652">
        <w:rPr>
          <w:sz w:val="22"/>
          <w:szCs w:val="22"/>
        </w:rPr>
        <w:t>siab</w:t>
      </w:r>
      <w:proofErr w:type="spellEnd"/>
      <w:r w:rsidRPr="00284652">
        <w:rPr>
          <w:sz w:val="22"/>
          <w:szCs w:val="22"/>
        </w:rPr>
        <w:t xml:space="preserve"> </w:t>
      </w:r>
      <w:proofErr w:type="spellStart"/>
      <w:ins w:id="137" w:author="Kaxiong" w:date="2021-05-30T21:47:00Z">
        <w:r w:rsidR="00E30725">
          <w:rPr>
            <w:sz w:val="22"/>
            <w:szCs w:val="22"/>
          </w:rPr>
          <w:t>thaum</w:t>
        </w:r>
        <w:proofErr w:type="spellEnd"/>
        <w:r w:rsidR="00E30725">
          <w:rPr>
            <w:sz w:val="22"/>
            <w:szCs w:val="22"/>
          </w:rPr>
          <w:t xml:space="preserve"> tau </w:t>
        </w:r>
        <w:proofErr w:type="spellStart"/>
        <w:r w:rsidR="00E30725">
          <w:rPr>
            <w:sz w:val="22"/>
            <w:szCs w:val="22"/>
          </w:rPr>
          <w:t>hais</w:t>
        </w:r>
        <w:proofErr w:type="spellEnd"/>
        <w:r w:rsidR="00E30725">
          <w:rPr>
            <w:sz w:val="22"/>
            <w:szCs w:val="22"/>
          </w:rPr>
          <w:t xml:space="preserve"> cov </w:t>
        </w:r>
        <w:proofErr w:type="spellStart"/>
        <w:r w:rsidR="00E30725">
          <w:rPr>
            <w:sz w:val="22"/>
            <w:szCs w:val="22"/>
          </w:rPr>
          <w:t>kab</w:t>
        </w:r>
        <w:proofErr w:type="spellEnd"/>
        <w:r w:rsidR="00E30725">
          <w:rPr>
            <w:sz w:val="22"/>
            <w:szCs w:val="22"/>
          </w:rPr>
          <w:t xml:space="preserve"> </w:t>
        </w:r>
        <w:proofErr w:type="spellStart"/>
        <w:r w:rsidR="00E30725">
          <w:rPr>
            <w:sz w:val="22"/>
            <w:szCs w:val="22"/>
          </w:rPr>
          <w:t>ntawv</w:t>
        </w:r>
        <w:proofErr w:type="spellEnd"/>
        <w:r w:rsidR="00E30725">
          <w:rPr>
            <w:sz w:val="22"/>
            <w:szCs w:val="22"/>
          </w:rPr>
          <w:t xml:space="preserve"> </w:t>
        </w:r>
        <w:proofErr w:type="spellStart"/>
        <w:r w:rsidR="00E30725">
          <w:rPr>
            <w:sz w:val="22"/>
            <w:szCs w:val="22"/>
          </w:rPr>
          <w:t>theem-qib</w:t>
        </w:r>
        <w:proofErr w:type="spellEnd"/>
        <w:r w:rsidR="00E30725">
          <w:rPr>
            <w:sz w:val="22"/>
            <w:szCs w:val="22"/>
          </w:rPr>
          <w:t>.</w:t>
        </w:r>
      </w:ins>
      <w:del w:id="138" w:author="Kaxiong" w:date="2021-05-30T21:47:00Z">
        <w:r w:rsidRPr="00284652" w:rsidDel="00E30725">
          <w:rPr>
            <w:sz w:val="22"/>
            <w:szCs w:val="22"/>
          </w:rPr>
          <w:delText>txog qib theem.</w:delText>
        </w:r>
      </w:del>
      <w:r w:rsidRPr="00284652">
        <w:rPr>
          <w:sz w:val="22"/>
          <w:szCs w:val="22"/>
        </w:rPr>
        <w:t xml:space="preserve"> </w:t>
      </w:r>
      <w:proofErr w:type="spellStart"/>
      <w:ins w:id="139" w:author="Kaxiong" w:date="2021-05-30T21:47:00Z">
        <w:r w:rsidR="00E30725">
          <w:rPr>
            <w:sz w:val="22"/>
            <w:szCs w:val="22"/>
          </w:rPr>
          <w:t>Txhawm</w:t>
        </w:r>
        <w:proofErr w:type="spellEnd"/>
        <w:r w:rsidR="00E30725">
          <w:rPr>
            <w:sz w:val="22"/>
            <w:szCs w:val="22"/>
          </w:rPr>
          <w:t xml:space="preserve"> </w:t>
        </w:r>
        <w:proofErr w:type="spellStart"/>
        <w:r w:rsidR="00E30725">
          <w:rPr>
            <w:sz w:val="22"/>
            <w:szCs w:val="22"/>
          </w:rPr>
          <w:t>rau</w:t>
        </w:r>
        <w:proofErr w:type="spellEnd"/>
        <w:r w:rsidR="00E30725">
          <w:rPr>
            <w:sz w:val="22"/>
            <w:szCs w:val="22"/>
          </w:rPr>
          <w:t xml:space="preserve"> </w:t>
        </w:r>
        <w:proofErr w:type="spellStart"/>
        <w:r w:rsidR="00E30725">
          <w:rPr>
            <w:sz w:val="22"/>
            <w:szCs w:val="22"/>
          </w:rPr>
          <w:t>kev</w:t>
        </w:r>
        <w:proofErr w:type="spellEnd"/>
        <w:r w:rsidR="00E30725">
          <w:rPr>
            <w:sz w:val="22"/>
            <w:szCs w:val="22"/>
          </w:rPr>
          <w:t xml:space="preserve"> </w:t>
        </w:r>
        <w:proofErr w:type="spellStart"/>
        <w:r w:rsidR="00E30725">
          <w:rPr>
            <w:sz w:val="22"/>
            <w:szCs w:val="22"/>
          </w:rPr>
          <w:t>t</w:t>
        </w:r>
      </w:ins>
      <w:del w:id="140" w:author="Kaxiong" w:date="2021-05-30T21:47:00Z">
        <w:r w:rsidRPr="00284652" w:rsidDel="00E30725">
          <w:rPr>
            <w:sz w:val="22"/>
            <w:szCs w:val="22"/>
          </w:rPr>
          <w:delText>T</w:delText>
        </w:r>
      </w:del>
      <w:r w:rsidRPr="00284652">
        <w:rPr>
          <w:sz w:val="22"/>
          <w:szCs w:val="22"/>
        </w:rPr>
        <w:t>xheeb</w:t>
      </w:r>
      <w:proofErr w:type="spellEnd"/>
      <w:r w:rsidRPr="00284652">
        <w:rPr>
          <w:sz w:val="22"/>
          <w:szCs w:val="22"/>
        </w:rPr>
        <w:t xml:space="preserve"> </w:t>
      </w:r>
      <w:proofErr w:type="spellStart"/>
      <w:r w:rsidRPr="00284652">
        <w:rPr>
          <w:sz w:val="22"/>
          <w:szCs w:val="22"/>
        </w:rPr>
        <w:t>xyuas</w:t>
      </w:r>
      <w:proofErr w:type="spellEnd"/>
      <w:r w:rsidRPr="00284652">
        <w:rPr>
          <w:sz w:val="22"/>
          <w:szCs w:val="22"/>
        </w:rPr>
        <w:t xml:space="preserve"> </w:t>
      </w:r>
      <w:ins w:id="141" w:author="Kaxiong" w:date="2021-05-30T21:48:00Z">
        <w:r w:rsidR="00E30725">
          <w:rPr>
            <w:sz w:val="22"/>
            <w:szCs w:val="22"/>
          </w:rPr>
          <w:t xml:space="preserve">cov </w:t>
        </w:r>
        <w:proofErr w:type="spellStart"/>
        <w:r w:rsidR="00E30725">
          <w:rPr>
            <w:sz w:val="22"/>
            <w:szCs w:val="22"/>
          </w:rPr>
          <w:t>ntawv</w:t>
        </w:r>
      </w:ins>
      <w:proofErr w:type="spellEnd"/>
      <w:ins w:id="142" w:author="Kaxiong" w:date="2021-05-30T21:49:00Z">
        <w:r w:rsidR="00E30725">
          <w:rPr>
            <w:sz w:val="22"/>
            <w:szCs w:val="22"/>
          </w:rPr>
          <w:t xml:space="preserve"> </w:t>
        </w:r>
        <w:proofErr w:type="spellStart"/>
        <w:r w:rsidR="00E30725">
          <w:rPr>
            <w:sz w:val="22"/>
            <w:szCs w:val="22"/>
          </w:rPr>
          <w:t>ceeb</w:t>
        </w:r>
        <w:proofErr w:type="spellEnd"/>
        <w:r w:rsidR="00E30725">
          <w:rPr>
            <w:sz w:val="22"/>
            <w:szCs w:val="22"/>
          </w:rPr>
          <w:t xml:space="preserve"> </w:t>
        </w:r>
        <w:proofErr w:type="spellStart"/>
        <w:r w:rsidR="00E30725">
          <w:rPr>
            <w:sz w:val="22"/>
            <w:szCs w:val="22"/>
          </w:rPr>
          <w:t>toom</w:t>
        </w:r>
        <w:proofErr w:type="spellEnd"/>
        <w:r w:rsidR="00E30725">
          <w:rPr>
            <w:sz w:val="22"/>
            <w:szCs w:val="22"/>
          </w:rPr>
          <w:t xml:space="preserve"> </w:t>
        </w:r>
        <w:proofErr w:type="spellStart"/>
        <w:r w:rsidR="00E30725">
          <w:rPr>
            <w:sz w:val="22"/>
            <w:szCs w:val="22"/>
          </w:rPr>
          <w:t>txog</w:t>
        </w:r>
        <w:proofErr w:type="spellEnd"/>
        <w:r w:rsidR="00E30725">
          <w:rPr>
            <w:sz w:val="22"/>
            <w:szCs w:val="22"/>
          </w:rPr>
          <w:t xml:space="preserve"> </w:t>
        </w:r>
      </w:ins>
      <w:proofErr w:type="spellStart"/>
      <w:ins w:id="143" w:author="Kaxiong" w:date="2021-05-30T21:52:00Z">
        <w:r w:rsidR="00EC7703">
          <w:rPr>
            <w:sz w:val="22"/>
            <w:szCs w:val="22"/>
          </w:rPr>
          <w:t>lub</w:t>
        </w:r>
        <w:proofErr w:type="spellEnd"/>
        <w:r w:rsidR="00EC7703">
          <w:rPr>
            <w:sz w:val="22"/>
            <w:szCs w:val="22"/>
          </w:rPr>
          <w:t xml:space="preserve"> </w:t>
        </w:r>
        <w:proofErr w:type="spellStart"/>
        <w:r w:rsidR="00EC7703">
          <w:rPr>
            <w:sz w:val="22"/>
            <w:szCs w:val="22"/>
          </w:rPr>
          <w:t>tswv</w:t>
        </w:r>
        <w:proofErr w:type="spellEnd"/>
        <w:r w:rsidR="00EC7703">
          <w:rPr>
            <w:sz w:val="22"/>
            <w:szCs w:val="22"/>
          </w:rPr>
          <w:t xml:space="preserve"> </w:t>
        </w:r>
        <w:proofErr w:type="spellStart"/>
        <w:r w:rsidR="00EC7703">
          <w:rPr>
            <w:sz w:val="22"/>
            <w:szCs w:val="22"/>
          </w:rPr>
          <w:t>yim</w:t>
        </w:r>
        <w:proofErr w:type="spellEnd"/>
        <w:r w:rsidR="00EC7703">
          <w:rPr>
            <w:sz w:val="22"/>
            <w:szCs w:val="22"/>
          </w:rPr>
          <w:t xml:space="preserve"> </w:t>
        </w:r>
        <w:proofErr w:type="spellStart"/>
        <w:r w:rsidR="00EC7703">
          <w:rPr>
            <w:sz w:val="22"/>
            <w:szCs w:val="22"/>
          </w:rPr>
          <w:t>uas</w:t>
        </w:r>
        <w:proofErr w:type="spellEnd"/>
        <w:r w:rsidR="00EC7703">
          <w:rPr>
            <w:sz w:val="22"/>
            <w:szCs w:val="22"/>
          </w:rPr>
          <w:t xml:space="preserve"> </w:t>
        </w:r>
        <w:proofErr w:type="spellStart"/>
        <w:r w:rsidR="00EC7703">
          <w:rPr>
            <w:sz w:val="22"/>
            <w:szCs w:val="22"/>
          </w:rPr>
          <w:t>tseem</w:t>
        </w:r>
        <w:proofErr w:type="spellEnd"/>
        <w:r w:rsidR="00EC7703">
          <w:rPr>
            <w:sz w:val="22"/>
            <w:szCs w:val="22"/>
          </w:rPr>
          <w:t xml:space="preserve"> </w:t>
        </w:r>
        <w:proofErr w:type="spellStart"/>
        <w:r w:rsidR="00EC7703">
          <w:rPr>
            <w:sz w:val="22"/>
            <w:szCs w:val="22"/>
          </w:rPr>
          <w:t>ceeb</w:t>
        </w:r>
        <w:proofErr w:type="spellEnd"/>
        <w:r w:rsidR="00EC7703">
          <w:rPr>
            <w:sz w:val="22"/>
            <w:szCs w:val="22"/>
          </w:rPr>
          <w:t>,</w:t>
        </w:r>
      </w:ins>
      <w:del w:id="144" w:author="Kaxiong" w:date="2021-05-30T21:53:00Z">
        <w:r w:rsidRPr="00284652" w:rsidDel="00EC7703">
          <w:rPr>
            <w:sz w:val="22"/>
            <w:szCs w:val="22"/>
          </w:rPr>
          <w:delText>cov ncauj lus tseem ceeb,</w:delText>
        </w:r>
      </w:del>
      <w:r w:rsidRPr="00284652">
        <w:rPr>
          <w:sz w:val="22"/>
          <w:szCs w:val="22"/>
        </w:rPr>
        <w:t xml:space="preserve"> </w:t>
      </w:r>
      <w:proofErr w:type="spellStart"/>
      <w:r w:rsidRPr="00284652">
        <w:rPr>
          <w:sz w:val="22"/>
          <w:szCs w:val="22"/>
        </w:rPr>
        <w:t>thaum</w:t>
      </w:r>
      <w:proofErr w:type="spellEnd"/>
      <w:r w:rsidRPr="00284652">
        <w:rPr>
          <w:sz w:val="22"/>
          <w:szCs w:val="22"/>
        </w:rPr>
        <w:t xml:space="preserve"> </w:t>
      </w:r>
      <w:ins w:id="145" w:author="Kaxiong" w:date="2021-05-30T21:53:00Z">
        <w:r w:rsidR="00EC7703">
          <w:rPr>
            <w:sz w:val="22"/>
            <w:szCs w:val="22"/>
          </w:rPr>
          <w:t xml:space="preserve">tau </w:t>
        </w:r>
      </w:ins>
      <w:proofErr w:type="spellStart"/>
      <w:r w:rsidRPr="00284652">
        <w:rPr>
          <w:sz w:val="22"/>
          <w:szCs w:val="22"/>
        </w:rPr>
        <w:t>muab</w:t>
      </w:r>
      <w:proofErr w:type="spellEnd"/>
      <w:r w:rsidRPr="00284652">
        <w:rPr>
          <w:sz w:val="22"/>
          <w:szCs w:val="22"/>
        </w:rPr>
        <w:t xml:space="preserve"> </w:t>
      </w:r>
      <w:ins w:id="146" w:author="Kaxiong" w:date="2021-05-30T21:53:00Z">
        <w:r w:rsidR="00EC7703">
          <w:rPr>
            <w:sz w:val="22"/>
            <w:szCs w:val="22"/>
          </w:rPr>
          <w:t xml:space="preserve">yam </w:t>
        </w:r>
        <w:proofErr w:type="spellStart"/>
        <w:r w:rsidR="00EC7703">
          <w:rPr>
            <w:sz w:val="22"/>
            <w:szCs w:val="22"/>
          </w:rPr>
          <w:t>kev</w:t>
        </w:r>
        <w:proofErr w:type="spellEnd"/>
        <w:r w:rsidR="00EC7703">
          <w:rPr>
            <w:sz w:val="22"/>
            <w:szCs w:val="22"/>
          </w:rPr>
          <w:t xml:space="preserve"> </w:t>
        </w:r>
        <w:proofErr w:type="spellStart"/>
        <w:r w:rsidR="00EC7703">
          <w:rPr>
            <w:sz w:val="22"/>
            <w:szCs w:val="22"/>
          </w:rPr>
          <w:t>kawm</w:t>
        </w:r>
        <w:proofErr w:type="spellEnd"/>
        <w:r w:rsidR="00EC7703">
          <w:rPr>
            <w:sz w:val="22"/>
            <w:szCs w:val="22"/>
          </w:rPr>
          <w:t xml:space="preserve"> </w:t>
        </w:r>
        <w:proofErr w:type="spellStart"/>
        <w:r w:rsidR="00EC7703">
          <w:rPr>
            <w:sz w:val="22"/>
            <w:szCs w:val="22"/>
          </w:rPr>
          <w:t>ntawm</w:t>
        </w:r>
        <w:proofErr w:type="spellEnd"/>
        <w:r w:rsidR="00EC7703">
          <w:rPr>
            <w:sz w:val="22"/>
            <w:szCs w:val="22"/>
          </w:rPr>
          <w:t xml:space="preserve"> </w:t>
        </w:r>
      </w:ins>
      <w:r w:rsidRPr="00284652">
        <w:rPr>
          <w:sz w:val="22"/>
          <w:szCs w:val="22"/>
        </w:rPr>
        <w:t xml:space="preserve">4 </w:t>
      </w:r>
      <w:proofErr w:type="spellStart"/>
      <w:r w:rsidRPr="00284652">
        <w:rPr>
          <w:sz w:val="22"/>
          <w:szCs w:val="22"/>
        </w:rPr>
        <w:t>qhov</w:t>
      </w:r>
      <w:proofErr w:type="spellEnd"/>
      <w:r w:rsidRPr="00284652">
        <w:rPr>
          <w:sz w:val="22"/>
          <w:szCs w:val="22"/>
        </w:rPr>
        <w:t xml:space="preserve"> </w:t>
      </w:r>
      <w:proofErr w:type="spellStart"/>
      <w:r w:rsidRPr="00284652">
        <w:rPr>
          <w:sz w:val="22"/>
          <w:szCs w:val="22"/>
        </w:rPr>
        <w:t>kev</w:t>
      </w:r>
      <w:proofErr w:type="spellEnd"/>
      <w:r w:rsidRPr="00284652">
        <w:rPr>
          <w:sz w:val="22"/>
          <w:szCs w:val="22"/>
        </w:rPr>
        <w:t xml:space="preserve"> xaiv </w:t>
      </w:r>
      <w:proofErr w:type="spellStart"/>
      <w:r w:rsidRPr="00284652">
        <w:rPr>
          <w:sz w:val="22"/>
          <w:szCs w:val="22"/>
        </w:rPr>
        <w:t>rau</w:t>
      </w:r>
      <w:proofErr w:type="spellEnd"/>
      <w:r w:rsidRPr="00284652">
        <w:rPr>
          <w:sz w:val="22"/>
          <w:szCs w:val="22"/>
        </w:rPr>
        <w:t xml:space="preserve"> </w:t>
      </w:r>
      <w:proofErr w:type="spellStart"/>
      <w:ins w:id="147" w:author="Kaxiong" w:date="2021-05-30T21:54:00Z">
        <w:r w:rsidR="00EC7703">
          <w:rPr>
            <w:sz w:val="22"/>
            <w:szCs w:val="22"/>
          </w:rPr>
          <w:t>kab</w:t>
        </w:r>
        <w:proofErr w:type="spellEnd"/>
        <w:r w:rsidR="00EC7703">
          <w:rPr>
            <w:sz w:val="22"/>
            <w:szCs w:val="22"/>
          </w:rPr>
          <w:t xml:space="preserve"> </w:t>
        </w:r>
        <w:proofErr w:type="spellStart"/>
        <w:r w:rsidR="00EC7703">
          <w:rPr>
            <w:sz w:val="22"/>
            <w:szCs w:val="22"/>
          </w:rPr>
          <w:t>lus</w:t>
        </w:r>
        <w:proofErr w:type="spellEnd"/>
        <w:r w:rsidR="00EC7703">
          <w:rPr>
            <w:sz w:val="22"/>
            <w:szCs w:val="22"/>
          </w:rPr>
          <w:t xml:space="preserve"> </w:t>
        </w:r>
      </w:ins>
      <w:proofErr w:type="spellStart"/>
      <w:ins w:id="148" w:author="Kaxiong" w:date="2021-05-30T21:53:00Z">
        <w:r w:rsidR="00EC7703">
          <w:rPr>
            <w:sz w:val="22"/>
            <w:szCs w:val="22"/>
          </w:rPr>
          <w:t>theem</w:t>
        </w:r>
        <w:proofErr w:type="spellEnd"/>
        <w:r w:rsidR="00EC7703">
          <w:rPr>
            <w:sz w:val="22"/>
            <w:szCs w:val="22"/>
          </w:rPr>
          <w:t xml:space="preserve"> </w:t>
        </w:r>
      </w:ins>
      <w:proofErr w:type="spellStart"/>
      <w:r w:rsidRPr="00284652">
        <w:rPr>
          <w:sz w:val="22"/>
          <w:szCs w:val="22"/>
        </w:rPr>
        <w:t>qib</w:t>
      </w:r>
      <w:proofErr w:type="spellEnd"/>
      <w:r w:rsidRPr="00284652">
        <w:rPr>
          <w:sz w:val="22"/>
          <w:szCs w:val="22"/>
        </w:rPr>
        <w:t xml:space="preserve"> 4 </w:t>
      </w:r>
      <w:proofErr w:type="spellStart"/>
      <w:r w:rsidR="00F61EFF" w:rsidRPr="00284652">
        <w:rPr>
          <w:sz w:val="22"/>
          <w:szCs w:val="22"/>
        </w:rPr>
        <w:t>hom</w:t>
      </w:r>
      <w:proofErr w:type="spellEnd"/>
      <w:r w:rsidR="00F61EFF" w:rsidRPr="00284652">
        <w:rPr>
          <w:sz w:val="22"/>
          <w:szCs w:val="22"/>
        </w:rPr>
        <w:t xml:space="preserve"> </w:t>
      </w:r>
      <w:proofErr w:type="spellStart"/>
      <w:r w:rsidR="00F61EFF" w:rsidRPr="00284652">
        <w:rPr>
          <w:sz w:val="22"/>
          <w:szCs w:val="22"/>
        </w:rPr>
        <w:t>l</w:t>
      </w:r>
      <w:r w:rsidRPr="00284652">
        <w:rPr>
          <w:sz w:val="22"/>
          <w:szCs w:val="22"/>
        </w:rPr>
        <w:t>us</w:t>
      </w:r>
      <w:proofErr w:type="spellEnd"/>
      <w:r w:rsidRPr="00284652">
        <w:rPr>
          <w:sz w:val="22"/>
          <w:szCs w:val="22"/>
        </w:rPr>
        <w:t xml:space="preserve">, </w:t>
      </w:r>
      <w:proofErr w:type="spellStart"/>
      <w:r w:rsidRPr="00284652">
        <w:rPr>
          <w:sz w:val="22"/>
          <w:szCs w:val="22"/>
        </w:rPr>
        <w:t>nws</w:t>
      </w:r>
      <w:proofErr w:type="spellEnd"/>
      <w:r w:rsidRPr="00284652">
        <w:rPr>
          <w:sz w:val="22"/>
          <w:szCs w:val="22"/>
        </w:rPr>
        <w:t xml:space="preserve"> </w:t>
      </w:r>
      <w:proofErr w:type="spellStart"/>
      <w:r w:rsidRPr="00284652">
        <w:rPr>
          <w:sz w:val="22"/>
          <w:szCs w:val="22"/>
        </w:rPr>
        <w:t>muaj</w:t>
      </w:r>
      <w:proofErr w:type="spellEnd"/>
      <w:r w:rsidRPr="00284652">
        <w:rPr>
          <w:sz w:val="22"/>
          <w:szCs w:val="22"/>
        </w:rPr>
        <w:t xml:space="preserve"> </w:t>
      </w:r>
      <w:proofErr w:type="spellStart"/>
      <w:r w:rsidRPr="00284652">
        <w:rPr>
          <w:sz w:val="22"/>
          <w:szCs w:val="22"/>
        </w:rPr>
        <w:t>peev</w:t>
      </w:r>
      <w:proofErr w:type="spellEnd"/>
      <w:r w:rsidRPr="00284652">
        <w:rPr>
          <w:sz w:val="22"/>
          <w:szCs w:val="22"/>
        </w:rPr>
        <w:t xml:space="preserve"> </w:t>
      </w:r>
      <w:proofErr w:type="spellStart"/>
      <w:r w:rsidRPr="00284652">
        <w:rPr>
          <w:sz w:val="22"/>
          <w:szCs w:val="22"/>
        </w:rPr>
        <w:t>xwm</w:t>
      </w:r>
      <w:proofErr w:type="spellEnd"/>
      <w:r w:rsidRPr="00284652">
        <w:rPr>
          <w:sz w:val="22"/>
          <w:szCs w:val="22"/>
        </w:rPr>
        <w:t xml:space="preserve"> </w:t>
      </w:r>
      <w:proofErr w:type="spellStart"/>
      <w:r w:rsidRPr="00284652">
        <w:rPr>
          <w:sz w:val="22"/>
          <w:szCs w:val="22"/>
        </w:rPr>
        <w:t>txheeb</w:t>
      </w:r>
      <w:proofErr w:type="spellEnd"/>
      <w:r w:rsidRPr="00284652">
        <w:rPr>
          <w:sz w:val="22"/>
          <w:szCs w:val="22"/>
        </w:rPr>
        <w:t xml:space="preserve"> </w:t>
      </w:r>
      <w:proofErr w:type="spellStart"/>
      <w:r w:rsidRPr="00284652">
        <w:rPr>
          <w:sz w:val="22"/>
          <w:szCs w:val="22"/>
        </w:rPr>
        <w:t>xyuas</w:t>
      </w:r>
      <w:proofErr w:type="spellEnd"/>
      <w:r w:rsidRPr="00284652">
        <w:rPr>
          <w:sz w:val="22"/>
          <w:szCs w:val="22"/>
        </w:rPr>
        <w:t xml:space="preserve"> </w:t>
      </w:r>
      <w:proofErr w:type="spellStart"/>
      <w:r w:rsidRPr="00284652">
        <w:rPr>
          <w:sz w:val="22"/>
          <w:szCs w:val="22"/>
        </w:rPr>
        <w:t>lub</w:t>
      </w:r>
      <w:proofErr w:type="spellEnd"/>
      <w:r w:rsidRPr="00284652">
        <w:rPr>
          <w:sz w:val="22"/>
          <w:szCs w:val="22"/>
        </w:rPr>
        <w:t xml:space="preserve"> </w:t>
      </w:r>
      <w:proofErr w:type="spellStart"/>
      <w:r w:rsidRPr="00284652">
        <w:rPr>
          <w:sz w:val="22"/>
          <w:szCs w:val="22"/>
        </w:rPr>
        <w:t>tswv</w:t>
      </w:r>
      <w:proofErr w:type="spellEnd"/>
      <w:r w:rsidRPr="00284652">
        <w:rPr>
          <w:sz w:val="22"/>
          <w:szCs w:val="22"/>
        </w:rPr>
        <w:t xml:space="preserve"> </w:t>
      </w:r>
      <w:proofErr w:type="spellStart"/>
      <w:r w:rsidRPr="00284652">
        <w:rPr>
          <w:sz w:val="22"/>
          <w:szCs w:val="22"/>
        </w:rPr>
        <w:t>yim</w:t>
      </w:r>
      <w:proofErr w:type="spellEnd"/>
      <w:r w:rsidRPr="00284652">
        <w:rPr>
          <w:sz w:val="22"/>
          <w:szCs w:val="22"/>
        </w:rPr>
        <w:t xml:space="preserve"> </w:t>
      </w:r>
      <w:proofErr w:type="spellStart"/>
      <w:r w:rsidRPr="00284652">
        <w:rPr>
          <w:sz w:val="22"/>
          <w:szCs w:val="22"/>
        </w:rPr>
        <w:t>tseem</w:t>
      </w:r>
      <w:proofErr w:type="spellEnd"/>
      <w:r w:rsidRPr="00284652">
        <w:rPr>
          <w:sz w:val="22"/>
          <w:szCs w:val="22"/>
        </w:rPr>
        <w:t xml:space="preserve"> </w:t>
      </w:r>
      <w:proofErr w:type="spellStart"/>
      <w:r w:rsidRPr="00284652">
        <w:rPr>
          <w:sz w:val="22"/>
          <w:szCs w:val="22"/>
        </w:rPr>
        <w:t>ceeb</w:t>
      </w:r>
      <w:proofErr w:type="spellEnd"/>
      <w:r w:rsidRPr="00284652">
        <w:rPr>
          <w:sz w:val="22"/>
          <w:szCs w:val="22"/>
        </w:rPr>
        <w:t xml:space="preserve"> </w:t>
      </w:r>
      <w:proofErr w:type="spellStart"/>
      <w:r w:rsidRPr="00284652">
        <w:rPr>
          <w:sz w:val="22"/>
          <w:szCs w:val="22"/>
        </w:rPr>
        <w:t>nyob</w:t>
      </w:r>
      <w:proofErr w:type="spellEnd"/>
      <w:r w:rsidRPr="00284652">
        <w:rPr>
          <w:sz w:val="22"/>
          <w:szCs w:val="22"/>
        </w:rPr>
        <w:t xml:space="preserve"> </w:t>
      </w:r>
      <w:del w:id="149" w:author="Kaxiong" w:date="2021-05-30T21:55:00Z">
        <w:r w:rsidRPr="00284652" w:rsidDel="00EC7703">
          <w:rPr>
            <w:sz w:val="22"/>
            <w:szCs w:val="22"/>
          </w:rPr>
          <w:delText xml:space="preserve">hauv </w:delText>
        </w:r>
        <w:r w:rsidR="00F61EFF" w:rsidRPr="00284652" w:rsidDel="00EC7703">
          <w:rPr>
            <w:sz w:val="22"/>
            <w:szCs w:val="22"/>
          </w:rPr>
          <w:delText>nrog</w:delText>
        </w:r>
        <w:r w:rsidRPr="00284652" w:rsidDel="00EC7703">
          <w:rPr>
            <w:sz w:val="22"/>
            <w:szCs w:val="22"/>
          </w:rPr>
          <w:delText xml:space="preserve"> </w:delText>
        </w:r>
      </w:del>
      <w:r w:rsidRPr="00284652">
        <w:rPr>
          <w:sz w:val="22"/>
          <w:szCs w:val="22"/>
        </w:rPr>
        <w:t xml:space="preserve">li </w:t>
      </w:r>
      <w:proofErr w:type="spellStart"/>
      <w:ins w:id="150" w:author="Kaxiong" w:date="2021-05-30T21:55:00Z">
        <w:r w:rsidR="00EC7703">
          <w:rPr>
            <w:sz w:val="22"/>
            <w:szCs w:val="22"/>
          </w:rPr>
          <w:t>hauv</w:t>
        </w:r>
        <w:proofErr w:type="spellEnd"/>
        <w:r w:rsidR="00EC7703">
          <w:rPr>
            <w:sz w:val="22"/>
            <w:szCs w:val="22"/>
          </w:rPr>
          <w:t xml:space="preserve"> </w:t>
        </w:r>
      </w:ins>
      <w:r w:rsidRPr="00284652">
        <w:rPr>
          <w:sz w:val="22"/>
          <w:szCs w:val="22"/>
        </w:rPr>
        <w:t>65</w:t>
      </w:r>
      <w:r w:rsidR="00F61EFF" w:rsidRPr="00284652">
        <w:rPr>
          <w:sz w:val="22"/>
          <w:szCs w:val="22"/>
        </w:rPr>
        <w:t xml:space="preserve"> </w:t>
      </w:r>
      <w:proofErr w:type="spellStart"/>
      <w:r w:rsidR="00F61EFF" w:rsidRPr="00284652">
        <w:rPr>
          <w:sz w:val="22"/>
          <w:szCs w:val="22"/>
        </w:rPr>
        <w:t>feem</w:t>
      </w:r>
      <w:proofErr w:type="spellEnd"/>
      <w:r w:rsidR="00F61EFF" w:rsidRPr="00284652">
        <w:rPr>
          <w:sz w:val="22"/>
          <w:szCs w:val="22"/>
        </w:rPr>
        <w:t xml:space="preserve"> </w:t>
      </w:r>
      <w:proofErr w:type="spellStart"/>
      <w:r w:rsidR="00F61EFF" w:rsidRPr="00284652">
        <w:rPr>
          <w:sz w:val="22"/>
          <w:szCs w:val="22"/>
        </w:rPr>
        <w:t>puas</w:t>
      </w:r>
      <w:proofErr w:type="spellEnd"/>
      <w:r w:rsidR="00F61EFF" w:rsidRPr="00284652">
        <w:rPr>
          <w:sz w:val="22"/>
          <w:szCs w:val="22"/>
        </w:rPr>
        <w:t xml:space="preserve"> </w:t>
      </w:r>
      <w:proofErr w:type="spellStart"/>
      <w:r w:rsidRPr="00284652">
        <w:rPr>
          <w:sz w:val="22"/>
          <w:szCs w:val="22"/>
        </w:rPr>
        <w:t>ntawm</w:t>
      </w:r>
      <w:proofErr w:type="spellEnd"/>
      <w:r w:rsidR="00F61EFF" w:rsidRPr="00284652">
        <w:rPr>
          <w:sz w:val="22"/>
          <w:szCs w:val="22"/>
        </w:rPr>
        <w:t xml:space="preserve"> </w:t>
      </w:r>
      <w:ins w:id="151" w:author="Kaxiong" w:date="2021-05-30T21:56:00Z">
        <w:r w:rsidR="00EC7703">
          <w:rPr>
            <w:sz w:val="22"/>
            <w:szCs w:val="22"/>
          </w:rPr>
          <w:t xml:space="preserve">cov </w:t>
        </w:r>
        <w:proofErr w:type="spellStart"/>
        <w:r w:rsidR="00EC7703">
          <w:rPr>
            <w:sz w:val="22"/>
            <w:szCs w:val="22"/>
          </w:rPr>
          <w:t>tsam</w:t>
        </w:r>
        <w:proofErr w:type="spellEnd"/>
        <w:r w:rsidR="00EC7703">
          <w:rPr>
            <w:sz w:val="22"/>
            <w:szCs w:val="22"/>
          </w:rPr>
          <w:t xml:space="preserve"> </w:t>
        </w:r>
        <w:proofErr w:type="spellStart"/>
        <w:r w:rsidR="00EC7703">
          <w:rPr>
            <w:sz w:val="22"/>
            <w:szCs w:val="22"/>
          </w:rPr>
          <w:t>thawj</w:t>
        </w:r>
        <w:proofErr w:type="spellEnd"/>
        <w:r w:rsidR="00EC7703">
          <w:rPr>
            <w:sz w:val="22"/>
            <w:szCs w:val="22"/>
          </w:rPr>
          <w:t xml:space="preserve"> </w:t>
        </w:r>
        <w:proofErr w:type="spellStart"/>
        <w:r w:rsidR="00EC7703">
          <w:rPr>
            <w:sz w:val="22"/>
            <w:szCs w:val="22"/>
          </w:rPr>
          <w:t>uas</w:t>
        </w:r>
        <w:proofErr w:type="spellEnd"/>
        <w:r w:rsidR="00EC7703">
          <w:rPr>
            <w:sz w:val="22"/>
            <w:szCs w:val="22"/>
          </w:rPr>
          <w:t xml:space="preserve"> </w:t>
        </w:r>
        <w:proofErr w:type="spellStart"/>
        <w:r w:rsidR="00EC7703">
          <w:rPr>
            <w:sz w:val="22"/>
            <w:szCs w:val="22"/>
          </w:rPr>
          <w:t>muaj</w:t>
        </w:r>
        <w:proofErr w:type="spellEnd"/>
        <w:r w:rsidR="00EC7703">
          <w:rPr>
            <w:sz w:val="22"/>
            <w:szCs w:val="22"/>
          </w:rPr>
          <w:t xml:space="preserve">. </w:t>
        </w:r>
      </w:ins>
      <w:del w:id="152" w:author="Kaxiong" w:date="2021-05-30T21:56:00Z">
        <w:r w:rsidR="00F61EFF" w:rsidRPr="00284652" w:rsidDel="00EC7703">
          <w:rPr>
            <w:sz w:val="22"/>
            <w:szCs w:val="22"/>
          </w:rPr>
          <w:delText>qhov tseeb</w:delText>
        </w:r>
        <w:r w:rsidRPr="00284652" w:rsidDel="00EC7703">
          <w:rPr>
            <w:sz w:val="22"/>
            <w:szCs w:val="22"/>
          </w:rPr>
          <w:delText xml:space="preserve"> </w:delText>
        </w:r>
        <w:r w:rsidR="00F61EFF" w:rsidRPr="00284652" w:rsidDel="00EC7703">
          <w:rPr>
            <w:sz w:val="22"/>
            <w:szCs w:val="22"/>
          </w:rPr>
          <w:delText>uas pom zoo</w:delText>
        </w:r>
        <w:r w:rsidRPr="00284652" w:rsidDel="00EC7703">
          <w:rPr>
            <w:sz w:val="22"/>
            <w:szCs w:val="22"/>
          </w:rPr>
          <w:delText xml:space="preserve"> nthuav tawm. </w:delText>
        </w:r>
      </w:del>
      <w:proofErr w:type="spellStart"/>
      <w:r w:rsidRPr="00284652">
        <w:rPr>
          <w:sz w:val="22"/>
          <w:szCs w:val="22"/>
        </w:rPr>
        <w:t>Nws</w:t>
      </w:r>
      <w:proofErr w:type="spellEnd"/>
      <w:r w:rsidRPr="00284652">
        <w:rPr>
          <w:sz w:val="22"/>
          <w:szCs w:val="22"/>
        </w:rPr>
        <w:t xml:space="preserve"> </w:t>
      </w:r>
      <w:proofErr w:type="spellStart"/>
      <w:r w:rsidRPr="00284652">
        <w:rPr>
          <w:sz w:val="22"/>
          <w:szCs w:val="22"/>
        </w:rPr>
        <w:t>muaj</w:t>
      </w:r>
      <w:proofErr w:type="spellEnd"/>
      <w:r w:rsidRPr="00284652">
        <w:rPr>
          <w:sz w:val="22"/>
          <w:szCs w:val="22"/>
        </w:rPr>
        <w:t xml:space="preserve"> </w:t>
      </w:r>
      <w:proofErr w:type="spellStart"/>
      <w:r w:rsidRPr="00284652">
        <w:rPr>
          <w:sz w:val="22"/>
          <w:szCs w:val="22"/>
        </w:rPr>
        <w:t>peev</w:t>
      </w:r>
      <w:proofErr w:type="spellEnd"/>
      <w:r w:rsidRPr="00284652">
        <w:rPr>
          <w:sz w:val="22"/>
          <w:szCs w:val="22"/>
        </w:rPr>
        <w:t xml:space="preserve"> </w:t>
      </w:r>
      <w:proofErr w:type="spellStart"/>
      <w:r w:rsidRPr="00284652">
        <w:rPr>
          <w:sz w:val="22"/>
          <w:szCs w:val="22"/>
        </w:rPr>
        <w:t>xwm</w:t>
      </w:r>
      <w:proofErr w:type="spellEnd"/>
      <w:r w:rsidRPr="00284652">
        <w:rPr>
          <w:sz w:val="22"/>
          <w:szCs w:val="22"/>
        </w:rPr>
        <w:t xml:space="preserve"> </w:t>
      </w:r>
      <w:proofErr w:type="spellStart"/>
      <w:r w:rsidRPr="00284652">
        <w:rPr>
          <w:sz w:val="22"/>
          <w:szCs w:val="22"/>
        </w:rPr>
        <w:t>txheeb</w:t>
      </w:r>
      <w:proofErr w:type="spellEnd"/>
      <w:r w:rsidRPr="00284652">
        <w:rPr>
          <w:sz w:val="22"/>
          <w:szCs w:val="22"/>
        </w:rPr>
        <w:t xml:space="preserve"> </w:t>
      </w:r>
      <w:proofErr w:type="spellStart"/>
      <w:r w:rsidRPr="00284652">
        <w:rPr>
          <w:sz w:val="22"/>
          <w:szCs w:val="22"/>
        </w:rPr>
        <w:t>xyuas</w:t>
      </w:r>
      <w:proofErr w:type="spellEnd"/>
      <w:r w:rsidRPr="00284652">
        <w:rPr>
          <w:sz w:val="22"/>
          <w:szCs w:val="22"/>
        </w:rPr>
        <w:t xml:space="preserve"> cov </w:t>
      </w:r>
      <w:proofErr w:type="spellStart"/>
      <w:ins w:id="153" w:author="Kaxiong" w:date="2021-05-30T21:57:00Z">
        <w:r w:rsidR="00EC7703">
          <w:rPr>
            <w:sz w:val="22"/>
            <w:szCs w:val="22"/>
          </w:rPr>
          <w:t>kev</w:t>
        </w:r>
        <w:proofErr w:type="spellEnd"/>
        <w:r w:rsidR="00EC7703">
          <w:rPr>
            <w:sz w:val="22"/>
            <w:szCs w:val="22"/>
          </w:rPr>
          <w:t xml:space="preserve"> </w:t>
        </w:r>
        <w:proofErr w:type="spellStart"/>
        <w:r w:rsidR="00EC7703">
          <w:rPr>
            <w:sz w:val="22"/>
            <w:szCs w:val="22"/>
          </w:rPr>
          <w:t>paub</w:t>
        </w:r>
        <w:proofErr w:type="spellEnd"/>
        <w:r w:rsidR="00EC7703">
          <w:rPr>
            <w:sz w:val="22"/>
            <w:szCs w:val="22"/>
          </w:rPr>
          <w:t xml:space="preserve"> </w:t>
        </w:r>
        <w:proofErr w:type="spellStart"/>
        <w:r w:rsidR="00EC7703">
          <w:rPr>
            <w:sz w:val="22"/>
            <w:szCs w:val="22"/>
          </w:rPr>
          <w:t>meej</w:t>
        </w:r>
      </w:ins>
      <w:proofErr w:type="spellEnd"/>
      <w:del w:id="154" w:author="Kaxiong" w:date="2021-05-30T21:58:00Z">
        <w:r w:rsidRPr="00284652" w:rsidDel="00EC7703">
          <w:rPr>
            <w:sz w:val="22"/>
            <w:szCs w:val="22"/>
          </w:rPr>
          <w:delText>ntsiab lus</w:delText>
        </w:r>
      </w:del>
      <w:ins w:id="155" w:author="Kaxiong" w:date="2021-05-30T21:58:00Z">
        <w:r w:rsidR="00EC7703">
          <w:rPr>
            <w:sz w:val="22"/>
            <w:szCs w:val="22"/>
          </w:rPr>
          <w:t xml:space="preserve"> </w:t>
        </w:r>
        <w:proofErr w:type="spellStart"/>
        <w:r w:rsidR="00EC7703">
          <w:rPr>
            <w:sz w:val="22"/>
            <w:szCs w:val="22"/>
          </w:rPr>
          <w:t>uas</w:t>
        </w:r>
      </w:ins>
      <w:proofErr w:type="spellEnd"/>
      <w:r w:rsidRPr="00284652">
        <w:rPr>
          <w:sz w:val="22"/>
          <w:szCs w:val="22"/>
        </w:rPr>
        <w:t xml:space="preserve"> </w:t>
      </w:r>
      <w:proofErr w:type="spellStart"/>
      <w:r w:rsidRPr="00284652">
        <w:rPr>
          <w:sz w:val="22"/>
          <w:szCs w:val="22"/>
        </w:rPr>
        <w:t>cuam</w:t>
      </w:r>
      <w:proofErr w:type="spellEnd"/>
      <w:r w:rsidRPr="00284652">
        <w:rPr>
          <w:sz w:val="22"/>
          <w:szCs w:val="22"/>
        </w:rPr>
        <w:t xml:space="preserve"> </w:t>
      </w:r>
      <w:proofErr w:type="spellStart"/>
      <w:r w:rsidRPr="00284652">
        <w:rPr>
          <w:sz w:val="22"/>
          <w:szCs w:val="22"/>
        </w:rPr>
        <w:t>tshuam</w:t>
      </w:r>
      <w:proofErr w:type="spellEnd"/>
      <w:r w:rsidRPr="00284652">
        <w:rPr>
          <w:sz w:val="22"/>
          <w:szCs w:val="22"/>
        </w:rPr>
        <w:t xml:space="preserve"> </w:t>
      </w:r>
      <w:proofErr w:type="spellStart"/>
      <w:r w:rsidRPr="00284652">
        <w:rPr>
          <w:sz w:val="22"/>
          <w:szCs w:val="22"/>
        </w:rPr>
        <w:t>thaum</w:t>
      </w:r>
      <w:proofErr w:type="spellEnd"/>
      <w:r w:rsidRPr="00284652">
        <w:rPr>
          <w:sz w:val="22"/>
          <w:szCs w:val="22"/>
        </w:rPr>
        <w:t xml:space="preserve"> </w:t>
      </w:r>
      <w:proofErr w:type="spellStart"/>
      <w:r w:rsidRPr="00284652">
        <w:rPr>
          <w:sz w:val="22"/>
          <w:szCs w:val="22"/>
        </w:rPr>
        <w:t>nug</w:t>
      </w:r>
      <w:proofErr w:type="spellEnd"/>
      <w:r w:rsidRPr="00284652">
        <w:rPr>
          <w:sz w:val="22"/>
          <w:szCs w:val="22"/>
        </w:rPr>
        <w:t xml:space="preserve"> cov </w:t>
      </w:r>
      <w:proofErr w:type="spellStart"/>
      <w:r w:rsidRPr="00284652">
        <w:rPr>
          <w:sz w:val="22"/>
          <w:szCs w:val="22"/>
        </w:rPr>
        <w:t>lus</w:t>
      </w:r>
      <w:proofErr w:type="spellEnd"/>
      <w:r w:rsidRPr="00284652">
        <w:rPr>
          <w:sz w:val="22"/>
          <w:szCs w:val="22"/>
        </w:rPr>
        <w:t xml:space="preserve"> </w:t>
      </w:r>
      <w:proofErr w:type="spellStart"/>
      <w:r w:rsidRPr="00284652">
        <w:rPr>
          <w:sz w:val="22"/>
          <w:szCs w:val="22"/>
        </w:rPr>
        <w:t>nug</w:t>
      </w:r>
      <w:proofErr w:type="spellEnd"/>
      <w:r w:rsidRPr="00284652">
        <w:rPr>
          <w:sz w:val="22"/>
          <w:szCs w:val="22"/>
        </w:rPr>
        <w:t xml:space="preserve"> </w:t>
      </w:r>
      <w:proofErr w:type="spellStart"/>
      <w:ins w:id="156" w:author="Kaxiong" w:date="2021-05-30T21:59:00Z">
        <w:r w:rsidR="00EC7703">
          <w:rPr>
            <w:sz w:val="22"/>
            <w:szCs w:val="22"/>
          </w:rPr>
          <w:t>uas</w:t>
        </w:r>
        <w:proofErr w:type="spellEnd"/>
        <w:r w:rsidR="00EC7703">
          <w:rPr>
            <w:sz w:val="22"/>
            <w:szCs w:val="22"/>
          </w:rPr>
          <w:t xml:space="preserve"> </w:t>
        </w:r>
        <w:proofErr w:type="spellStart"/>
        <w:r w:rsidR="00EC7703">
          <w:rPr>
            <w:sz w:val="22"/>
            <w:szCs w:val="22"/>
          </w:rPr>
          <w:t>muaj-wh</w:t>
        </w:r>
        <w:proofErr w:type="spellEnd"/>
        <w:r w:rsidR="00EC7703">
          <w:rPr>
            <w:sz w:val="22"/>
            <w:szCs w:val="22"/>
          </w:rPr>
          <w:t xml:space="preserve"> (</w:t>
        </w:r>
        <w:proofErr w:type="spellStart"/>
        <w:r w:rsidR="00EC7703">
          <w:rPr>
            <w:sz w:val="22"/>
            <w:szCs w:val="22"/>
          </w:rPr>
          <w:t>wh</w:t>
        </w:r>
        <w:proofErr w:type="spellEnd"/>
        <w:r w:rsidR="00EC7703">
          <w:rPr>
            <w:sz w:val="22"/>
            <w:szCs w:val="22"/>
          </w:rPr>
          <w:t xml:space="preserve">-questions) </w:t>
        </w:r>
      </w:ins>
      <w:proofErr w:type="spellStart"/>
      <w:r w:rsidRPr="00284652">
        <w:rPr>
          <w:sz w:val="22"/>
          <w:szCs w:val="22"/>
        </w:rPr>
        <w:t>hauv</w:t>
      </w:r>
      <w:proofErr w:type="spellEnd"/>
      <w:r w:rsidRPr="00284652">
        <w:rPr>
          <w:sz w:val="22"/>
          <w:szCs w:val="22"/>
        </w:rPr>
        <w:t xml:space="preserve"> cov </w:t>
      </w:r>
      <w:proofErr w:type="spellStart"/>
      <w:r w:rsidRPr="00284652">
        <w:rPr>
          <w:sz w:val="22"/>
          <w:szCs w:val="22"/>
        </w:rPr>
        <w:t>ntawv</w:t>
      </w:r>
      <w:proofErr w:type="spellEnd"/>
      <w:r w:rsidRPr="00284652">
        <w:rPr>
          <w:sz w:val="22"/>
          <w:szCs w:val="22"/>
        </w:rPr>
        <w:t xml:space="preserve"> </w:t>
      </w:r>
      <w:proofErr w:type="spellStart"/>
      <w:r w:rsidRPr="00284652">
        <w:rPr>
          <w:sz w:val="22"/>
          <w:szCs w:val="22"/>
        </w:rPr>
        <w:t>sau</w:t>
      </w:r>
      <w:proofErr w:type="spellEnd"/>
      <w:r w:rsidRPr="00284652">
        <w:rPr>
          <w:sz w:val="22"/>
          <w:szCs w:val="22"/>
        </w:rPr>
        <w:t xml:space="preserve">. </w:t>
      </w:r>
      <w:proofErr w:type="spellStart"/>
      <w:r w:rsidRPr="00284652">
        <w:rPr>
          <w:sz w:val="22"/>
          <w:szCs w:val="22"/>
        </w:rPr>
        <w:t>Thaum</w:t>
      </w:r>
      <w:proofErr w:type="spellEnd"/>
      <w:r w:rsidRPr="00284652">
        <w:rPr>
          <w:sz w:val="22"/>
          <w:szCs w:val="22"/>
        </w:rPr>
        <w:t xml:space="preserve"> </w:t>
      </w:r>
      <w:proofErr w:type="spellStart"/>
      <w:r w:rsidRPr="00284652">
        <w:rPr>
          <w:sz w:val="22"/>
          <w:szCs w:val="22"/>
        </w:rPr>
        <w:t>raug</w:t>
      </w:r>
      <w:proofErr w:type="spellEnd"/>
      <w:r w:rsidRPr="00284652">
        <w:rPr>
          <w:sz w:val="22"/>
          <w:szCs w:val="22"/>
        </w:rPr>
        <w:t xml:space="preserve"> </w:t>
      </w:r>
      <w:proofErr w:type="spellStart"/>
      <w:r w:rsidRPr="00284652">
        <w:rPr>
          <w:sz w:val="22"/>
          <w:szCs w:val="22"/>
        </w:rPr>
        <w:t>nug</w:t>
      </w:r>
      <w:proofErr w:type="spellEnd"/>
      <w:r w:rsidRPr="00284652">
        <w:rPr>
          <w:sz w:val="22"/>
          <w:szCs w:val="22"/>
        </w:rPr>
        <w:t xml:space="preserve"> </w:t>
      </w:r>
      <w:proofErr w:type="spellStart"/>
      <w:r w:rsidRPr="00284652">
        <w:rPr>
          <w:sz w:val="22"/>
          <w:szCs w:val="22"/>
        </w:rPr>
        <w:t>kom</w:t>
      </w:r>
      <w:proofErr w:type="spellEnd"/>
      <w:r w:rsidRPr="00284652">
        <w:rPr>
          <w:sz w:val="22"/>
          <w:szCs w:val="22"/>
        </w:rPr>
        <w:t xml:space="preserve"> </w:t>
      </w:r>
      <w:proofErr w:type="spellStart"/>
      <w:r w:rsidRPr="00284652">
        <w:rPr>
          <w:sz w:val="22"/>
          <w:szCs w:val="22"/>
        </w:rPr>
        <w:t>txhais</w:t>
      </w:r>
      <w:proofErr w:type="spellEnd"/>
      <w:r w:rsidRPr="00284652">
        <w:rPr>
          <w:sz w:val="22"/>
          <w:szCs w:val="22"/>
        </w:rPr>
        <w:t xml:space="preserve"> cov </w:t>
      </w:r>
      <w:del w:id="157" w:author="Kaxiong" w:date="2021-05-30T22:02:00Z">
        <w:r w:rsidRPr="00284652" w:rsidDel="00A81D1D">
          <w:rPr>
            <w:sz w:val="22"/>
            <w:szCs w:val="22"/>
          </w:rPr>
          <w:delText xml:space="preserve">ntsiab </w:delText>
        </w:r>
      </w:del>
      <w:proofErr w:type="spellStart"/>
      <w:r w:rsidRPr="00284652">
        <w:rPr>
          <w:sz w:val="22"/>
          <w:szCs w:val="22"/>
        </w:rPr>
        <w:t>lus</w:t>
      </w:r>
      <w:proofErr w:type="spellEnd"/>
      <w:r w:rsidRPr="00284652">
        <w:rPr>
          <w:sz w:val="22"/>
          <w:szCs w:val="22"/>
        </w:rPr>
        <w:t xml:space="preserve"> </w:t>
      </w:r>
      <w:proofErr w:type="spellStart"/>
      <w:r w:rsidRPr="00284652">
        <w:rPr>
          <w:sz w:val="22"/>
          <w:szCs w:val="22"/>
        </w:rPr>
        <w:t>nyob</w:t>
      </w:r>
      <w:proofErr w:type="spellEnd"/>
      <w:r w:rsidRPr="00284652">
        <w:rPr>
          <w:sz w:val="22"/>
          <w:szCs w:val="22"/>
        </w:rPr>
        <w:t xml:space="preserve"> </w:t>
      </w:r>
      <w:proofErr w:type="spellStart"/>
      <w:r w:rsidRPr="00284652">
        <w:rPr>
          <w:sz w:val="22"/>
          <w:szCs w:val="22"/>
        </w:rPr>
        <w:t>hauv</w:t>
      </w:r>
      <w:proofErr w:type="spellEnd"/>
      <w:r w:rsidRPr="00284652">
        <w:rPr>
          <w:sz w:val="22"/>
          <w:szCs w:val="22"/>
        </w:rPr>
        <w:t xml:space="preserve"> </w:t>
      </w:r>
      <w:proofErr w:type="spellStart"/>
      <w:ins w:id="158" w:author="Kaxiong" w:date="2021-05-30T22:02:00Z">
        <w:r w:rsidR="00A81D1D">
          <w:rPr>
            <w:sz w:val="22"/>
            <w:szCs w:val="22"/>
          </w:rPr>
          <w:t>qhov</w:t>
        </w:r>
        <w:proofErr w:type="spellEnd"/>
        <w:r w:rsidR="00A81D1D">
          <w:rPr>
            <w:sz w:val="22"/>
            <w:szCs w:val="22"/>
          </w:rPr>
          <w:t xml:space="preserve"> </w:t>
        </w:r>
      </w:ins>
      <w:del w:id="159" w:author="Kaxiong" w:date="2021-05-30T22:02:00Z">
        <w:r w:rsidRPr="00284652" w:rsidDel="00A81D1D">
          <w:rPr>
            <w:sz w:val="22"/>
            <w:szCs w:val="22"/>
          </w:rPr>
          <w:delText xml:space="preserve">cov </w:delText>
        </w:r>
      </w:del>
      <w:proofErr w:type="spellStart"/>
      <w:r w:rsidRPr="00284652">
        <w:rPr>
          <w:sz w:val="22"/>
          <w:szCs w:val="22"/>
        </w:rPr>
        <w:t>ntawv</w:t>
      </w:r>
      <w:proofErr w:type="spellEnd"/>
      <w:r w:rsidRPr="00284652">
        <w:rPr>
          <w:sz w:val="22"/>
          <w:szCs w:val="22"/>
        </w:rPr>
        <w:t xml:space="preserve"> </w:t>
      </w:r>
      <w:proofErr w:type="spellStart"/>
      <w:ins w:id="160" w:author="Kaxiong" w:date="2021-05-30T22:02:00Z">
        <w:r w:rsidR="00A81D1D">
          <w:rPr>
            <w:sz w:val="22"/>
            <w:szCs w:val="22"/>
          </w:rPr>
          <w:t>sau</w:t>
        </w:r>
      </w:ins>
      <w:proofErr w:type="spellEnd"/>
      <w:del w:id="161" w:author="Kaxiong" w:date="2021-05-30T22:03:00Z">
        <w:r w:rsidRPr="00284652" w:rsidDel="00A81D1D">
          <w:rPr>
            <w:sz w:val="22"/>
            <w:szCs w:val="22"/>
          </w:rPr>
          <w:delText>nyeem</w:delText>
        </w:r>
      </w:del>
      <w:r w:rsidRPr="00284652">
        <w:rPr>
          <w:sz w:val="22"/>
          <w:szCs w:val="22"/>
        </w:rPr>
        <w:t xml:space="preserve"> </w:t>
      </w:r>
      <w:proofErr w:type="spellStart"/>
      <w:r w:rsidRPr="00284652">
        <w:rPr>
          <w:sz w:val="22"/>
          <w:szCs w:val="22"/>
        </w:rPr>
        <w:t>nws</w:t>
      </w:r>
      <w:proofErr w:type="spellEnd"/>
      <w:r w:rsidRPr="00284652">
        <w:rPr>
          <w:sz w:val="22"/>
          <w:szCs w:val="22"/>
        </w:rPr>
        <w:t xml:space="preserve"> </w:t>
      </w:r>
      <w:proofErr w:type="spellStart"/>
      <w:ins w:id="162" w:author="Kaxiong" w:date="2021-05-30T22:03:00Z">
        <w:r w:rsidR="00A81D1D">
          <w:rPr>
            <w:sz w:val="22"/>
            <w:szCs w:val="22"/>
          </w:rPr>
          <w:t>xav</w:t>
        </w:r>
        <w:proofErr w:type="spellEnd"/>
        <w:r w:rsidR="00A81D1D">
          <w:rPr>
            <w:sz w:val="22"/>
            <w:szCs w:val="22"/>
          </w:rPr>
          <w:t xml:space="preserve"> tau </w:t>
        </w:r>
        <w:proofErr w:type="spellStart"/>
        <w:r w:rsidR="00A81D1D">
          <w:rPr>
            <w:sz w:val="22"/>
            <w:szCs w:val="22"/>
          </w:rPr>
          <w:t>kev</w:t>
        </w:r>
        <w:proofErr w:type="spellEnd"/>
        <w:r w:rsidR="00A81D1D">
          <w:rPr>
            <w:sz w:val="22"/>
            <w:szCs w:val="22"/>
          </w:rPr>
          <w:t xml:space="preserve"> </w:t>
        </w:r>
        <w:proofErr w:type="spellStart"/>
        <w:r w:rsidR="00A81D1D">
          <w:rPr>
            <w:sz w:val="22"/>
            <w:szCs w:val="22"/>
          </w:rPr>
          <w:t>qhia</w:t>
        </w:r>
        <w:proofErr w:type="spellEnd"/>
        <w:r w:rsidR="00A81D1D">
          <w:rPr>
            <w:sz w:val="22"/>
            <w:szCs w:val="22"/>
          </w:rPr>
          <w:t xml:space="preserve"> </w:t>
        </w:r>
        <w:proofErr w:type="spellStart"/>
        <w:r w:rsidR="00A81D1D">
          <w:rPr>
            <w:sz w:val="22"/>
            <w:szCs w:val="22"/>
          </w:rPr>
          <w:t>txhawm</w:t>
        </w:r>
        <w:proofErr w:type="spellEnd"/>
        <w:r w:rsidR="00A81D1D">
          <w:rPr>
            <w:sz w:val="22"/>
            <w:szCs w:val="22"/>
          </w:rPr>
          <w:t xml:space="preserve"> </w:t>
        </w:r>
        <w:proofErr w:type="spellStart"/>
        <w:r w:rsidR="00A81D1D">
          <w:rPr>
            <w:sz w:val="22"/>
            <w:szCs w:val="22"/>
          </w:rPr>
          <w:t>rau</w:t>
        </w:r>
        <w:proofErr w:type="spellEnd"/>
        <w:r w:rsidR="00A81D1D">
          <w:rPr>
            <w:sz w:val="22"/>
            <w:szCs w:val="22"/>
          </w:rPr>
          <w:t xml:space="preserve"> </w:t>
        </w:r>
        <w:proofErr w:type="spellStart"/>
        <w:r w:rsidR="00A81D1D">
          <w:rPr>
            <w:sz w:val="22"/>
            <w:szCs w:val="22"/>
          </w:rPr>
          <w:t>siv</w:t>
        </w:r>
        <w:proofErr w:type="spellEnd"/>
        <w:r w:rsidR="00A81D1D">
          <w:rPr>
            <w:sz w:val="22"/>
            <w:szCs w:val="22"/>
          </w:rPr>
          <w:t xml:space="preserve"> cov </w:t>
        </w:r>
        <w:proofErr w:type="spellStart"/>
        <w:r w:rsidR="00A81D1D">
          <w:rPr>
            <w:sz w:val="22"/>
            <w:szCs w:val="22"/>
          </w:rPr>
          <w:t>qau</w:t>
        </w:r>
      </w:ins>
      <w:ins w:id="163" w:author="Kaxiong" w:date="2021-05-30T22:04:00Z">
        <w:r w:rsidR="00A81D1D">
          <w:rPr>
            <w:sz w:val="22"/>
            <w:szCs w:val="22"/>
          </w:rPr>
          <w:t>v</w:t>
        </w:r>
        <w:proofErr w:type="spellEnd"/>
        <w:r w:rsidR="00A81D1D">
          <w:rPr>
            <w:sz w:val="22"/>
            <w:szCs w:val="22"/>
          </w:rPr>
          <w:t xml:space="preserve"> </w:t>
        </w:r>
        <w:proofErr w:type="spellStart"/>
        <w:r w:rsidR="00A81D1D">
          <w:rPr>
            <w:sz w:val="22"/>
            <w:szCs w:val="22"/>
          </w:rPr>
          <w:t>ntawv</w:t>
        </w:r>
        <w:proofErr w:type="spellEnd"/>
        <w:r w:rsidR="00A81D1D">
          <w:rPr>
            <w:sz w:val="22"/>
            <w:szCs w:val="22"/>
          </w:rPr>
          <w:t xml:space="preserve"> </w:t>
        </w:r>
        <w:proofErr w:type="spellStart"/>
        <w:r w:rsidR="00A81D1D">
          <w:rPr>
            <w:sz w:val="22"/>
            <w:szCs w:val="22"/>
          </w:rPr>
          <w:t>hais</w:t>
        </w:r>
        <w:proofErr w:type="spellEnd"/>
        <w:r w:rsidR="00A81D1D">
          <w:rPr>
            <w:sz w:val="22"/>
            <w:szCs w:val="22"/>
          </w:rPr>
          <w:t xml:space="preserve"> </w:t>
        </w:r>
        <w:proofErr w:type="spellStart"/>
        <w:r w:rsidR="00A81D1D">
          <w:rPr>
            <w:sz w:val="22"/>
            <w:szCs w:val="22"/>
          </w:rPr>
          <w:t>qhia</w:t>
        </w:r>
        <w:proofErr w:type="spellEnd"/>
        <w:r w:rsidR="00A81D1D">
          <w:rPr>
            <w:sz w:val="22"/>
            <w:szCs w:val="22"/>
          </w:rPr>
          <w:t xml:space="preserve"> </w:t>
        </w:r>
        <w:proofErr w:type="spellStart"/>
        <w:r w:rsidR="00A81D1D">
          <w:rPr>
            <w:sz w:val="22"/>
            <w:szCs w:val="22"/>
          </w:rPr>
          <w:t>kom</w:t>
        </w:r>
        <w:proofErr w:type="spellEnd"/>
        <w:r w:rsidR="00A81D1D">
          <w:rPr>
            <w:sz w:val="22"/>
            <w:szCs w:val="22"/>
          </w:rPr>
          <w:t xml:space="preserve"> </w:t>
        </w:r>
        <w:proofErr w:type="spellStart"/>
        <w:r w:rsidR="00A81D1D">
          <w:rPr>
            <w:sz w:val="22"/>
            <w:szCs w:val="22"/>
          </w:rPr>
          <w:t>nkag</w:t>
        </w:r>
        <w:proofErr w:type="spellEnd"/>
        <w:r w:rsidR="00A81D1D">
          <w:rPr>
            <w:sz w:val="22"/>
            <w:szCs w:val="22"/>
          </w:rPr>
          <w:t xml:space="preserve"> </w:t>
        </w:r>
        <w:proofErr w:type="spellStart"/>
        <w:r w:rsidR="00A81D1D">
          <w:rPr>
            <w:sz w:val="22"/>
            <w:szCs w:val="22"/>
          </w:rPr>
          <w:t>siab</w:t>
        </w:r>
        <w:proofErr w:type="spellEnd"/>
        <w:r w:rsidR="00A81D1D">
          <w:rPr>
            <w:sz w:val="22"/>
            <w:szCs w:val="22"/>
          </w:rPr>
          <w:t xml:space="preserve"> </w:t>
        </w:r>
        <w:proofErr w:type="spellStart"/>
        <w:r w:rsidR="00A81D1D">
          <w:rPr>
            <w:sz w:val="22"/>
            <w:szCs w:val="22"/>
          </w:rPr>
          <w:t>txog</w:t>
        </w:r>
        <w:proofErr w:type="spellEnd"/>
        <w:r w:rsidR="00A81D1D">
          <w:rPr>
            <w:sz w:val="22"/>
            <w:szCs w:val="22"/>
          </w:rPr>
          <w:t xml:space="preserve"> </w:t>
        </w:r>
        <w:proofErr w:type="spellStart"/>
        <w:r w:rsidR="00A81D1D">
          <w:rPr>
            <w:sz w:val="22"/>
            <w:szCs w:val="22"/>
          </w:rPr>
          <w:t>lub</w:t>
        </w:r>
        <w:proofErr w:type="spellEnd"/>
        <w:r w:rsidR="00A81D1D">
          <w:rPr>
            <w:sz w:val="22"/>
            <w:szCs w:val="22"/>
          </w:rPr>
          <w:t xml:space="preserve"> </w:t>
        </w:r>
        <w:proofErr w:type="spellStart"/>
        <w:r w:rsidR="00A81D1D">
          <w:rPr>
            <w:sz w:val="22"/>
            <w:szCs w:val="22"/>
          </w:rPr>
          <w:t>ntsi</w:t>
        </w:r>
      </w:ins>
      <w:ins w:id="164" w:author="Kaxiong" w:date="2021-05-31T10:44:00Z">
        <w:r w:rsidR="00E978D0">
          <w:rPr>
            <w:sz w:val="22"/>
            <w:szCs w:val="22"/>
          </w:rPr>
          <w:t>a</w:t>
        </w:r>
      </w:ins>
      <w:ins w:id="165" w:author="Kaxiong" w:date="2021-05-30T22:04:00Z">
        <w:r w:rsidR="00A81D1D">
          <w:rPr>
            <w:sz w:val="22"/>
            <w:szCs w:val="22"/>
          </w:rPr>
          <w:t>b</w:t>
        </w:r>
        <w:proofErr w:type="spellEnd"/>
        <w:r w:rsidR="00A81D1D">
          <w:rPr>
            <w:sz w:val="22"/>
            <w:szCs w:val="22"/>
          </w:rPr>
          <w:t xml:space="preserve"> </w:t>
        </w:r>
      </w:ins>
      <w:ins w:id="166" w:author="Kaxiong" w:date="2021-05-30T22:05:00Z">
        <w:r w:rsidR="00A81D1D">
          <w:rPr>
            <w:sz w:val="22"/>
            <w:szCs w:val="22"/>
          </w:rPr>
          <w:t xml:space="preserve">lug </w:t>
        </w:r>
        <w:proofErr w:type="spellStart"/>
        <w:r w:rsidR="00A81D1D">
          <w:rPr>
            <w:sz w:val="22"/>
            <w:szCs w:val="22"/>
          </w:rPr>
          <w:t>ntawm</w:t>
        </w:r>
        <w:proofErr w:type="spellEnd"/>
        <w:r w:rsidR="00A81D1D">
          <w:rPr>
            <w:sz w:val="22"/>
            <w:szCs w:val="22"/>
          </w:rPr>
          <w:t xml:space="preserve"> cov </w:t>
        </w:r>
        <w:proofErr w:type="spellStart"/>
        <w:r w:rsidR="00A81D1D">
          <w:rPr>
            <w:sz w:val="22"/>
            <w:szCs w:val="22"/>
          </w:rPr>
          <w:t>lus</w:t>
        </w:r>
        <w:proofErr w:type="spellEnd"/>
        <w:r w:rsidR="00A81D1D">
          <w:rPr>
            <w:sz w:val="22"/>
            <w:szCs w:val="22"/>
          </w:rPr>
          <w:t>.</w:t>
        </w:r>
      </w:ins>
      <w:del w:id="167" w:author="Kaxiong" w:date="2021-05-30T22:04:00Z">
        <w:r w:rsidRPr="00284652" w:rsidDel="00A81D1D">
          <w:rPr>
            <w:sz w:val="22"/>
            <w:szCs w:val="22"/>
          </w:rPr>
          <w:delText>y</w:delText>
        </w:r>
      </w:del>
      <w:del w:id="168" w:author="Kaxiong" w:date="2021-05-30T22:05:00Z">
        <w:r w:rsidRPr="00284652" w:rsidDel="00A81D1D">
          <w:rPr>
            <w:sz w:val="22"/>
            <w:szCs w:val="22"/>
          </w:rPr>
          <w:delText>uav tsum tau txais kev txhawb siab tshaj plaws los siv cov ntsiab lus txhawb kom nkag siab lub ntsiab lus ntawm lo lus</w:delText>
        </w:r>
        <w:r w:rsidR="00E747A5" w:rsidDel="00A81D1D">
          <w:delText>.</w:delText>
        </w:r>
      </w:del>
    </w:p>
    <w:p w14:paraId="2B0EBFE0" w14:textId="77777777" w:rsidR="00D36455" w:rsidRDefault="00D36455">
      <w:pPr>
        <w:pStyle w:val="BodyText"/>
        <w:rPr>
          <w:sz w:val="26"/>
        </w:rPr>
      </w:pPr>
    </w:p>
    <w:p w14:paraId="6FE3AE97" w14:textId="77777777" w:rsidR="00D36455" w:rsidRDefault="00D36455">
      <w:pPr>
        <w:pStyle w:val="BodyText"/>
        <w:rPr>
          <w:sz w:val="26"/>
        </w:rPr>
      </w:pPr>
    </w:p>
    <w:p w14:paraId="0CADDC3B" w14:textId="1BE732E7" w:rsidR="00D36455" w:rsidRDefault="00EE2511">
      <w:pPr>
        <w:pStyle w:val="Heading2"/>
        <w:spacing w:before="193"/>
      </w:pPr>
      <w:r w:rsidRPr="009E45CE">
        <w:rPr>
          <w:sz w:val="22"/>
          <w:szCs w:val="22"/>
        </w:rPr>
        <w:t xml:space="preserve">COV NTAUB NTAWV KEV KUAJ </w:t>
      </w:r>
      <w:ins w:id="169" w:author="Kaxiong" w:date="2021-05-30T22:05:00Z">
        <w:r w:rsidR="00A81D1D">
          <w:rPr>
            <w:sz w:val="22"/>
            <w:szCs w:val="22"/>
          </w:rPr>
          <w:t xml:space="preserve">NTSUAS </w:t>
        </w:r>
      </w:ins>
      <w:r w:rsidRPr="009E45CE">
        <w:rPr>
          <w:sz w:val="22"/>
          <w:szCs w:val="22"/>
        </w:rPr>
        <w:t>TAM SIM NO</w:t>
      </w:r>
      <w:r w:rsidR="00E747A5">
        <w:t>:</w:t>
      </w:r>
    </w:p>
    <w:p w14:paraId="04E68334" w14:textId="77777777" w:rsidR="00D36455" w:rsidRDefault="00D36455">
      <w:pPr>
        <w:pStyle w:val="BodyText"/>
        <w:spacing w:before="5"/>
        <w:rPr>
          <w:b/>
        </w:rPr>
      </w:pPr>
    </w:p>
    <w:p w14:paraId="1A44051C" w14:textId="0B8E70F3" w:rsidR="00D36455" w:rsidRPr="00DD5E9C" w:rsidRDefault="00A81D1D" w:rsidP="00AB4D6E">
      <w:pPr>
        <w:spacing w:line="276" w:lineRule="auto"/>
        <w:ind w:left="519" w:right="185"/>
        <w:jc w:val="both"/>
        <w:rPr>
          <w:i/>
        </w:rPr>
      </w:pPr>
      <w:proofErr w:type="spellStart"/>
      <w:ins w:id="170" w:author="Kaxiong" w:date="2021-05-30T22:07:00Z">
        <w:r>
          <w:rPr>
            <w:i/>
          </w:rPr>
          <w:t>Nyob</w:t>
        </w:r>
        <w:proofErr w:type="spellEnd"/>
        <w:r>
          <w:rPr>
            <w:i/>
          </w:rPr>
          <w:t xml:space="preserve"> </w:t>
        </w:r>
        <w:proofErr w:type="spellStart"/>
        <w:r>
          <w:rPr>
            <w:i/>
          </w:rPr>
          <w:t>rau</w:t>
        </w:r>
        <w:proofErr w:type="spellEnd"/>
        <w:r>
          <w:rPr>
            <w:i/>
          </w:rPr>
          <w:t xml:space="preserve"> </w:t>
        </w:r>
        <w:proofErr w:type="spellStart"/>
        <w:r>
          <w:rPr>
            <w:i/>
          </w:rPr>
          <w:t>t</w:t>
        </w:r>
      </w:ins>
      <w:del w:id="171" w:author="Kaxiong" w:date="2021-05-30T22:07:00Z">
        <w:r w:rsidR="00AB4D6E" w:rsidRPr="00DD5E9C" w:rsidDel="00A81D1D">
          <w:rPr>
            <w:i/>
          </w:rPr>
          <w:delText>T</w:delText>
        </w:r>
      </w:del>
      <w:r w:rsidR="00AB4D6E" w:rsidRPr="00DD5E9C">
        <w:rPr>
          <w:i/>
        </w:rPr>
        <w:t>haum</w:t>
      </w:r>
      <w:proofErr w:type="spellEnd"/>
      <w:r w:rsidR="00AB4D6E" w:rsidRPr="00DD5E9C">
        <w:rPr>
          <w:i/>
        </w:rPr>
        <w:t xml:space="preserve"> </w:t>
      </w:r>
      <w:proofErr w:type="spellStart"/>
      <w:r w:rsidR="00AB4D6E" w:rsidRPr="00DD5E9C">
        <w:rPr>
          <w:i/>
        </w:rPr>
        <w:t>lub</w:t>
      </w:r>
      <w:proofErr w:type="spellEnd"/>
      <w:r w:rsidR="00AB4D6E" w:rsidRPr="00DD5E9C">
        <w:rPr>
          <w:i/>
        </w:rPr>
        <w:t xml:space="preserve"> </w:t>
      </w:r>
      <w:proofErr w:type="spellStart"/>
      <w:r w:rsidR="00AB4D6E" w:rsidRPr="00DD5E9C">
        <w:rPr>
          <w:i/>
        </w:rPr>
        <w:t>sij</w:t>
      </w:r>
      <w:proofErr w:type="spellEnd"/>
      <w:r w:rsidR="00AB4D6E" w:rsidRPr="00DD5E9C">
        <w:rPr>
          <w:i/>
        </w:rPr>
        <w:t xml:space="preserve"> </w:t>
      </w:r>
      <w:proofErr w:type="spellStart"/>
      <w:r w:rsidR="00AB4D6E" w:rsidRPr="00DD5E9C">
        <w:rPr>
          <w:i/>
        </w:rPr>
        <w:t>hawm</w:t>
      </w:r>
      <w:proofErr w:type="spellEnd"/>
      <w:r w:rsidR="00AB4D6E" w:rsidRPr="00DD5E9C">
        <w:rPr>
          <w:i/>
        </w:rPr>
        <w:t xml:space="preserve"> </w:t>
      </w:r>
      <w:proofErr w:type="spellStart"/>
      <w:r w:rsidR="00AB4D6E" w:rsidRPr="00DD5E9C">
        <w:rPr>
          <w:i/>
        </w:rPr>
        <w:t>ntsuam</w:t>
      </w:r>
      <w:proofErr w:type="spellEnd"/>
      <w:r w:rsidR="00AB4D6E" w:rsidRPr="00DD5E9C">
        <w:rPr>
          <w:i/>
        </w:rPr>
        <w:t xml:space="preserve"> </w:t>
      </w:r>
      <w:proofErr w:type="spellStart"/>
      <w:r w:rsidR="00AB4D6E" w:rsidRPr="00DD5E9C">
        <w:rPr>
          <w:i/>
        </w:rPr>
        <w:t>xyuas</w:t>
      </w:r>
      <w:proofErr w:type="spellEnd"/>
      <w:r w:rsidR="00AB4D6E" w:rsidRPr="00DD5E9C">
        <w:rPr>
          <w:i/>
        </w:rPr>
        <w:t xml:space="preserve"> no, </w:t>
      </w:r>
      <w:proofErr w:type="spellStart"/>
      <w:r w:rsidR="00AB4D6E" w:rsidRPr="00DD5E9C">
        <w:rPr>
          <w:i/>
        </w:rPr>
        <w:t>kev</w:t>
      </w:r>
      <w:proofErr w:type="spellEnd"/>
      <w:r w:rsidR="00AB4D6E" w:rsidRPr="00DD5E9C">
        <w:rPr>
          <w:i/>
        </w:rPr>
        <w:t xml:space="preserve"> </w:t>
      </w:r>
      <w:proofErr w:type="spellStart"/>
      <w:ins w:id="172" w:author="Kaxiong" w:date="2021-05-30T22:07:00Z">
        <w:r>
          <w:rPr>
            <w:i/>
          </w:rPr>
          <w:t>ua</w:t>
        </w:r>
        <w:proofErr w:type="spellEnd"/>
        <w:r>
          <w:rPr>
            <w:i/>
          </w:rPr>
          <w:t xml:space="preserve"> </w:t>
        </w:r>
        <w:proofErr w:type="spellStart"/>
        <w:r>
          <w:rPr>
            <w:i/>
          </w:rPr>
          <w:t>kev</w:t>
        </w:r>
        <w:proofErr w:type="spellEnd"/>
        <w:r>
          <w:rPr>
            <w:i/>
          </w:rPr>
          <w:t xml:space="preserve"> </w:t>
        </w:r>
        <w:proofErr w:type="spellStart"/>
        <w:r>
          <w:rPr>
            <w:i/>
          </w:rPr>
          <w:t>kuaj</w:t>
        </w:r>
        <w:proofErr w:type="spellEnd"/>
        <w:r>
          <w:rPr>
            <w:i/>
          </w:rPr>
          <w:t xml:space="preserve"> </w:t>
        </w:r>
      </w:ins>
      <w:proofErr w:type="spellStart"/>
      <w:r w:rsidR="00AB4D6E" w:rsidRPr="00DD5E9C">
        <w:rPr>
          <w:i/>
        </w:rPr>
        <w:t>ntsua</w:t>
      </w:r>
      <w:ins w:id="173" w:author="Kaxiong" w:date="2021-05-30T22:07:00Z">
        <w:r>
          <w:rPr>
            <w:i/>
          </w:rPr>
          <w:t>s</w:t>
        </w:r>
      </w:ins>
      <w:proofErr w:type="spellEnd"/>
      <w:del w:id="174" w:author="Kaxiong" w:date="2021-05-30T22:07:00Z">
        <w:r w:rsidR="00AB4D6E" w:rsidRPr="00DD5E9C" w:rsidDel="00A81D1D">
          <w:rPr>
            <w:i/>
          </w:rPr>
          <w:delText>m xyuas</w:delText>
        </w:r>
      </w:del>
      <w:r w:rsidR="00AB4D6E" w:rsidRPr="00DD5E9C">
        <w:rPr>
          <w:i/>
        </w:rPr>
        <w:t xml:space="preserve"> </w:t>
      </w:r>
      <w:proofErr w:type="spellStart"/>
      <w:r w:rsidR="00AB4D6E" w:rsidRPr="00DD5E9C">
        <w:rPr>
          <w:i/>
        </w:rPr>
        <w:t>tim</w:t>
      </w:r>
      <w:proofErr w:type="spellEnd"/>
      <w:r w:rsidR="00AB4D6E" w:rsidRPr="00DD5E9C">
        <w:rPr>
          <w:i/>
        </w:rPr>
        <w:t xml:space="preserve"> </w:t>
      </w:r>
      <w:proofErr w:type="spellStart"/>
      <w:r w:rsidR="00AB4D6E" w:rsidRPr="00DD5E9C">
        <w:rPr>
          <w:i/>
        </w:rPr>
        <w:t>ntsej</w:t>
      </w:r>
      <w:proofErr w:type="spellEnd"/>
      <w:r w:rsidR="00AB4D6E" w:rsidRPr="00DD5E9C">
        <w:rPr>
          <w:i/>
        </w:rPr>
        <w:t xml:space="preserve"> </w:t>
      </w:r>
      <w:proofErr w:type="spellStart"/>
      <w:r w:rsidR="00AB4D6E" w:rsidRPr="00DD5E9C">
        <w:rPr>
          <w:i/>
        </w:rPr>
        <w:t>tim</w:t>
      </w:r>
      <w:proofErr w:type="spellEnd"/>
      <w:r w:rsidR="00AB4D6E" w:rsidRPr="00DD5E9C">
        <w:rPr>
          <w:i/>
        </w:rPr>
        <w:t xml:space="preserve"> </w:t>
      </w:r>
      <w:proofErr w:type="spellStart"/>
      <w:r w:rsidR="00AB4D6E" w:rsidRPr="00DD5E9C">
        <w:rPr>
          <w:i/>
        </w:rPr>
        <w:t>muag</w:t>
      </w:r>
      <w:proofErr w:type="spellEnd"/>
      <w:r w:rsidR="00AB4D6E" w:rsidRPr="00DD5E9C">
        <w:rPr>
          <w:i/>
        </w:rPr>
        <w:t xml:space="preserve"> </w:t>
      </w:r>
      <w:proofErr w:type="spellStart"/>
      <w:r w:rsidR="00AB4D6E" w:rsidRPr="00DD5E9C">
        <w:rPr>
          <w:i/>
        </w:rPr>
        <w:t>tsis</w:t>
      </w:r>
      <w:proofErr w:type="spellEnd"/>
      <w:r w:rsidR="00AB4D6E" w:rsidRPr="00DD5E9C">
        <w:rPr>
          <w:i/>
        </w:rPr>
        <w:t xml:space="preserve"> </w:t>
      </w:r>
      <w:del w:id="175" w:author="Kaxiong" w:date="2021-05-30T22:15:00Z">
        <w:r w:rsidR="00AB4D6E" w:rsidRPr="00DD5E9C" w:rsidDel="00064364">
          <w:rPr>
            <w:i/>
          </w:rPr>
          <w:delText xml:space="preserve">pub lwm tus </w:delText>
        </w:r>
      </w:del>
      <w:r w:rsidR="00AB4D6E" w:rsidRPr="00DD5E9C">
        <w:rPr>
          <w:i/>
        </w:rPr>
        <w:t xml:space="preserve">pom zoo </w:t>
      </w:r>
      <w:del w:id="176" w:author="Kaxiong" w:date="2021-05-30T22:15:00Z">
        <w:r w:rsidR="00AB4D6E" w:rsidRPr="00DD5E9C" w:rsidDel="00064364">
          <w:rPr>
            <w:i/>
          </w:rPr>
          <w:delText xml:space="preserve">nyob </w:delText>
        </w:r>
      </w:del>
      <w:proofErr w:type="spellStart"/>
      <w:r w:rsidR="00AB4D6E" w:rsidRPr="00DD5E9C">
        <w:rPr>
          <w:i/>
        </w:rPr>
        <w:t>rau</w:t>
      </w:r>
      <w:proofErr w:type="spellEnd"/>
      <w:r w:rsidR="00AB4D6E" w:rsidRPr="00DD5E9C">
        <w:rPr>
          <w:i/>
        </w:rPr>
        <w:t xml:space="preserve"> California </w:t>
      </w:r>
      <w:proofErr w:type="spellStart"/>
      <w:ins w:id="177" w:author="Kaxiong" w:date="2021-05-30T22:18:00Z">
        <w:r w:rsidR="00064364">
          <w:rPr>
            <w:i/>
          </w:rPr>
          <w:t>Feem</w:t>
        </w:r>
      </w:ins>
      <w:proofErr w:type="spellEnd"/>
      <w:del w:id="178" w:author="Kaxiong" w:date="2021-05-30T22:18:00Z">
        <w:r w:rsidR="00AB4D6E" w:rsidRPr="00DD5E9C" w:rsidDel="00064364">
          <w:rPr>
            <w:i/>
          </w:rPr>
          <w:delText xml:space="preserve">Lub </w:delText>
        </w:r>
      </w:del>
      <w:del w:id="179" w:author="Kaxiong" w:date="2021-05-30T22:19:00Z">
        <w:r w:rsidR="00AB4D6E" w:rsidRPr="00DD5E9C" w:rsidDel="00064364">
          <w:rPr>
            <w:i/>
          </w:rPr>
          <w:delText>Chaw</w:delText>
        </w:r>
      </w:del>
      <w:r w:rsidR="00AB4D6E" w:rsidRPr="00DD5E9C">
        <w:rPr>
          <w:i/>
        </w:rPr>
        <w:t xml:space="preserve"> </w:t>
      </w:r>
      <w:proofErr w:type="spellStart"/>
      <w:r w:rsidR="00AB4D6E" w:rsidRPr="00DD5E9C">
        <w:rPr>
          <w:i/>
        </w:rPr>
        <w:t>Hauj</w:t>
      </w:r>
      <w:proofErr w:type="spellEnd"/>
      <w:r w:rsidR="00AB4D6E" w:rsidRPr="00DD5E9C">
        <w:rPr>
          <w:i/>
        </w:rPr>
        <w:t xml:space="preserve"> </w:t>
      </w:r>
      <w:proofErr w:type="spellStart"/>
      <w:r w:rsidR="00AB4D6E" w:rsidRPr="00DD5E9C">
        <w:rPr>
          <w:i/>
        </w:rPr>
        <w:t>lwm</w:t>
      </w:r>
      <w:proofErr w:type="spellEnd"/>
      <w:r w:rsidR="00AB4D6E" w:rsidRPr="00DD5E9C">
        <w:rPr>
          <w:i/>
        </w:rPr>
        <w:t xml:space="preserve"> </w:t>
      </w:r>
      <w:proofErr w:type="spellStart"/>
      <w:r w:rsidR="00AB4D6E" w:rsidRPr="00DD5E9C">
        <w:rPr>
          <w:i/>
        </w:rPr>
        <w:t>Saib</w:t>
      </w:r>
      <w:proofErr w:type="spellEnd"/>
      <w:r w:rsidR="00AB4D6E" w:rsidRPr="00DD5E9C">
        <w:rPr>
          <w:i/>
        </w:rPr>
        <w:t xml:space="preserve"> </w:t>
      </w:r>
      <w:proofErr w:type="spellStart"/>
      <w:r w:rsidR="00AB4D6E" w:rsidRPr="00DD5E9C">
        <w:rPr>
          <w:i/>
        </w:rPr>
        <w:t>Xyuas</w:t>
      </w:r>
      <w:proofErr w:type="spellEnd"/>
      <w:ins w:id="180" w:author="Kaxiong" w:date="2021-05-30T22:19:00Z">
        <w:r w:rsidR="00064364">
          <w:rPr>
            <w:i/>
          </w:rPr>
          <w:t xml:space="preserve"> </w:t>
        </w:r>
        <w:proofErr w:type="spellStart"/>
        <w:r w:rsidR="00064364">
          <w:rPr>
            <w:i/>
          </w:rPr>
          <w:t>ntawm</w:t>
        </w:r>
      </w:ins>
      <w:proofErr w:type="spellEnd"/>
      <w:r w:rsidR="00AB4D6E" w:rsidRPr="00DD5E9C">
        <w:rPr>
          <w:i/>
        </w:rPr>
        <w:t xml:space="preserve"> Kev </w:t>
      </w:r>
      <w:proofErr w:type="spellStart"/>
      <w:r w:rsidR="00AB4D6E" w:rsidRPr="00DD5E9C">
        <w:rPr>
          <w:i/>
        </w:rPr>
        <w:t>Kawm</w:t>
      </w:r>
      <w:proofErr w:type="spellEnd"/>
      <w:r w:rsidR="00AB4D6E" w:rsidRPr="00DD5E9C">
        <w:rPr>
          <w:i/>
        </w:rPr>
        <w:t xml:space="preserve"> </w:t>
      </w:r>
      <w:proofErr w:type="spellStart"/>
      <w:r w:rsidR="00AB4D6E" w:rsidRPr="00DD5E9C">
        <w:rPr>
          <w:i/>
        </w:rPr>
        <w:t>thiab</w:t>
      </w:r>
      <w:proofErr w:type="spellEnd"/>
      <w:r w:rsidR="00AB4D6E" w:rsidRPr="00DD5E9C">
        <w:rPr>
          <w:i/>
        </w:rPr>
        <w:t xml:space="preserve"> cov </w:t>
      </w:r>
      <w:proofErr w:type="spellStart"/>
      <w:ins w:id="181" w:author="Kaxiong" w:date="2021-05-30T22:19:00Z">
        <w:r w:rsidR="00064364">
          <w:rPr>
            <w:i/>
          </w:rPr>
          <w:t>khoos</w:t>
        </w:r>
        <w:proofErr w:type="spellEnd"/>
        <w:r w:rsidR="00064364">
          <w:rPr>
            <w:i/>
          </w:rPr>
          <w:t xml:space="preserve"> </w:t>
        </w:r>
        <w:proofErr w:type="spellStart"/>
        <w:r w:rsidR="00064364">
          <w:rPr>
            <w:i/>
          </w:rPr>
          <w:t>hauv</w:t>
        </w:r>
        <w:proofErr w:type="spellEnd"/>
        <w:r w:rsidR="00064364">
          <w:rPr>
            <w:i/>
          </w:rPr>
          <w:t xml:space="preserve"> </w:t>
        </w:r>
      </w:ins>
      <w:del w:id="182" w:author="Kaxiong" w:date="2021-05-30T22:19:00Z">
        <w:r w:rsidR="00AB4D6E" w:rsidRPr="00DD5E9C" w:rsidDel="00064364">
          <w:rPr>
            <w:i/>
          </w:rPr>
          <w:delText xml:space="preserve">chaw lis </w:delText>
        </w:r>
      </w:del>
      <w:proofErr w:type="spellStart"/>
      <w:r w:rsidR="00AB4D6E" w:rsidRPr="00DD5E9C">
        <w:rPr>
          <w:i/>
        </w:rPr>
        <w:t>kev</w:t>
      </w:r>
      <w:proofErr w:type="spellEnd"/>
      <w:r w:rsidR="00AB4D6E" w:rsidRPr="00DD5E9C">
        <w:rPr>
          <w:i/>
        </w:rPr>
        <w:t xml:space="preserve"> </w:t>
      </w:r>
      <w:proofErr w:type="spellStart"/>
      <w:r w:rsidR="00AB4D6E" w:rsidRPr="00DD5E9C">
        <w:rPr>
          <w:i/>
        </w:rPr>
        <w:t>noj</w:t>
      </w:r>
      <w:proofErr w:type="spellEnd"/>
      <w:r w:rsidR="00AB4D6E" w:rsidRPr="00DD5E9C">
        <w:rPr>
          <w:i/>
        </w:rPr>
        <w:t xml:space="preserve"> </w:t>
      </w:r>
      <w:proofErr w:type="spellStart"/>
      <w:r w:rsidR="00AB4D6E" w:rsidRPr="00DD5E9C">
        <w:rPr>
          <w:i/>
        </w:rPr>
        <w:t>qab</w:t>
      </w:r>
      <w:proofErr w:type="spellEnd"/>
      <w:r w:rsidR="00AB4D6E" w:rsidRPr="00DD5E9C">
        <w:rPr>
          <w:i/>
        </w:rPr>
        <w:t xml:space="preserve"> </w:t>
      </w:r>
      <w:proofErr w:type="spellStart"/>
      <w:r w:rsidR="00AB4D6E" w:rsidRPr="00DD5E9C">
        <w:rPr>
          <w:i/>
        </w:rPr>
        <w:t>haus</w:t>
      </w:r>
      <w:proofErr w:type="spellEnd"/>
      <w:r w:rsidR="00AB4D6E" w:rsidRPr="00DD5E9C">
        <w:rPr>
          <w:i/>
        </w:rPr>
        <w:t xml:space="preserve"> </w:t>
      </w:r>
      <w:proofErr w:type="spellStart"/>
      <w:r w:rsidR="00AB4D6E" w:rsidRPr="00DD5E9C">
        <w:rPr>
          <w:i/>
        </w:rPr>
        <w:t>huv</w:t>
      </w:r>
      <w:proofErr w:type="spellEnd"/>
      <w:r w:rsidR="00AB4D6E" w:rsidRPr="00DD5E9C">
        <w:rPr>
          <w:i/>
        </w:rPr>
        <w:t xml:space="preserve"> </w:t>
      </w:r>
      <w:proofErr w:type="spellStart"/>
      <w:r w:rsidR="00AB4D6E" w:rsidRPr="00DD5E9C">
        <w:rPr>
          <w:i/>
        </w:rPr>
        <w:t>hauv</w:t>
      </w:r>
      <w:proofErr w:type="spellEnd"/>
      <w:r w:rsidR="00AB4D6E" w:rsidRPr="00DD5E9C">
        <w:rPr>
          <w:i/>
        </w:rPr>
        <w:t xml:space="preserve"> zos vim </w:t>
      </w:r>
      <w:ins w:id="183" w:author="Kaxiong" w:date="2021-05-30T22:20:00Z">
        <w:r w:rsidR="00064364">
          <w:rPr>
            <w:i/>
          </w:rPr>
          <w:t xml:space="preserve">Kev </w:t>
        </w:r>
        <w:proofErr w:type="spellStart"/>
        <w:r w:rsidR="00064364">
          <w:rPr>
            <w:i/>
          </w:rPr>
          <w:t>Nthuav</w:t>
        </w:r>
        <w:proofErr w:type="spellEnd"/>
        <w:r w:rsidR="00064364">
          <w:rPr>
            <w:i/>
          </w:rPr>
          <w:t xml:space="preserve"> </w:t>
        </w:r>
        <w:proofErr w:type="spellStart"/>
        <w:r w:rsidR="00064364">
          <w:rPr>
            <w:i/>
          </w:rPr>
          <w:t>Dav</w:t>
        </w:r>
      </w:ins>
      <w:proofErr w:type="spellEnd"/>
      <w:ins w:id="184" w:author="Kaxiong" w:date="2021-05-30T22:21:00Z">
        <w:r w:rsidR="00064364">
          <w:rPr>
            <w:i/>
          </w:rPr>
          <w:t xml:space="preserve"> </w:t>
        </w:r>
        <w:proofErr w:type="spellStart"/>
        <w:r w:rsidR="00064364">
          <w:rPr>
            <w:i/>
          </w:rPr>
          <w:t>Kab</w:t>
        </w:r>
        <w:proofErr w:type="spellEnd"/>
        <w:r w:rsidR="00064364">
          <w:rPr>
            <w:i/>
          </w:rPr>
          <w:t xml:space="preserve"> Mob</w:t>
        </w:r>
      </w:ins>
      <w:del w:id="185" w:author="Kaxiong" w:date="2021-05-30T22:21:00Z">
        <w:r w:rsidR="00AB4D6E" w:rsidRPr="00DD5E9C" w:rsidDel="00064364">
          <w:rPr>
            <w:i/>
          </w:rPr>
          <w:delText>kab mob sib kis</w:delText>
        </w:r>
      </w:del>
      <w:r w:rsidR="00AB4D6E" w:rsidRPr="00DD5E9C">
        <w:rPr>
          <w:i/>
        </w:rPr>
        <w:t xml:space="preserve"> COVID-19. Vim li no, </w:t>
      </w:r>
      <w:proofErr w:type="spellStart"/>
      <w:ins w:id="186" w:author="Kaxiong" w:date="2021-05-30T22:22:00Z">
        <w:r w:rsidR="00C05B0E">
          <w:rPr>
            <w:i/>
          </w:rPr>
          <w:t>tus</w:t>
        </w:r>
      </w:ins>
      <w:proofErr w:type="spellEnd"/>
      <w:del w:id="187" w:author="Kaxiong" w:date="2021-05-30T22:22:00Z">
        <w:r w:rsidR="00AB4D6E" w:rsidRPr="00DD5E9C" w:rsidDel="00C05B0E">
          <w:rPr>
            <w:i/>
          </w:rPr>
          <w:delText>cov</w:delText>
        </w:r>
      </w:del>
      <w:r w:rsidR="00AB4D6E" w:rsidRPr="00DD5E9C">
        <w:rPr>
          <w:i/>
        </w:rPr>
        <w:t xml:space="preserve"> </w:t>
      </w:r>
      <w:proofErr w:type="spellStart"/>
      <w:r w:rsidR="00AB4D6E" w:rsidRPr="00DD5E9C">
        <w:rPr>
          <w:i/>
        </w:rPr>
        <w:t>neeg</w:t>
      </w:r>
      <w:proofErr w:type="spellEnd"/>
      <w:r w:rsidR="00AB4D6E" w:rsidRPr="00DD5E9C">
        <w:rPr>
          <w:i/>
        </w:rPr>
        <w:t xml:space="preserve"> </w:t>
      </w:r>
      <w:proofErr w:type="spellStart"/>
      <w:r w:rsidR="00AB4D6E" w:rsidRPr="00DD5E9C">
        <w:rPr>
          <w:i/>
        </w:rPr>
        <w:t>kuaj</w:t>
      </w:r>
      <w:proofErr w:type="spellEnd"/>
      <w:r w:rsidR="00AB4D6E" w:rsidRPr="00DD5E9C">
        <w:rPr>
          <w:i/>
        </w:rPr>
        <w:t xml:space="preserve"> </w:t>
      </w:r>
      <w:proofErr w:type="spellStart"/>
      <w:r w:rsidR="00AB4D6E" w:rsidRPr="00DD5E9C">
        <w:rPr>
          <w:i/>
        </w:rPr>
        <w:t>xyuas</w:t>
      </w:r>
      <w:proofErr w:type="spellEnd"/>
      <w:r w:rsidR="00AB4D6E" w:rsidRPr="00DD5E9C">
        <w:rPr>
          <w:i/>
        </w:rPr>
        <w:t xml:space="preserve"> no tau </w:t>
      </w:r>
      <w:proofErr w:type="spellStart"/>
      <w:r w:rsidR="00AB4D6E" w:rsidRPr="00DD5E9C">
        <w:rPr>
          <w:i/>
        </w:rPr>
        <w:t>siv</w:t>
      </w:r>
      <w:proofErr w:type="spellEnd"/>
      <w:r w:rsidR="00AB4D6E" w:rsidRPr="00DD5E9C">
        <w:rPr>
          <w:i/>
        </w:rPr>
        <w:t xml:space="preserve"> cov </w:t>
      </w:r>
      <w:proofErr w:type="spellStart"/>
      <w:r w:rsidR="00AB4D6E" w:rsidRPr="00DD5E9C">
        <w:rPr>
          <w:i/>
        </w:rPr>
        <w:t>ntaub</w:t>
      </w:r>
      <w:proofErr w:type="spellEnd"/>
      <w:r w:rsidR="00AB4D6E" w:rsidRPr="00DD5E9C">
        <w:rPr>
          <w:i/>
        </w:rPr>
        <w:t xml:space="preserve"> </w:t>
      </w:r>
      <w:proofErr w:type="spellStart"/>
      <w:r w:rsidR="00AB4D6E" w:rsidRPr="00DD5E9C">
        <w:rPr>
          <w:i/>
        </w:rPr>
        <w:t>ntawv</w:t>
      </w:r>
      <w:proofErr w:type="spellEnd"/>
      <w:r w:rsidR="00AB4D6E" w:rsidRPr="00DD5E9C">
        <w:rPr>
          <w:i/>
        </w:rPr>
        <w:t xml:space="preserve"> </w:t>
      </w:r>
      <w:proofErr w:type="spellStart"/>
      <w:r w:rsidR="00AB4D6E" w:rsidRPr="00DD5E9C">
        <w:rPr>
          <w:i/>
        </w:rPr>
        <w:t>uas</w:t>
      </w:r>
      <w:proofErr w:type="spellEnd"/>
      <w:ins w:id="188" w:author="Kaxiong" w:date="2021-05-30T22:23:00Z">
        <w:r w:rsidR="00C05B0E">
          <w:rPr>
            <w:i/>
          </w:rPr>
          <w:t xml:space="preserve"> </w:t>
        </w:r>
        <w:proofErr w:type="spellStart"/>
        <w:r w:rsidR="00C05B0E">
          <w:rPr>
            <w:i/>
          </w:rPr>
          <w:t>cuam</w:t>
        </w:r>
        <w:proofErr w:type="spellEnd"/>
        <w:r w:rsidR="00C05B0E">
          <w:rPr>
            <w:i/>
          </w:rPr>
          <w:t xml:space="preserve"> </w:t>
        </w:r>
        <w:proofErr w:type="spellStart"/>
        <w:r w:rsidR="00C05B0E">
          <w:rPr>
            <w:i/>
          </w:rPr>
          <w:t>tshuam,</w:t>
        </w:r>
      </w:ins>
      <w:del w:id="189" w:author="Kaxiong" w:date="2021-05-30T22:23:00Z">
        <w:r w:rsidR="00AB4D6E" w:rsidRPr="00DD5E9C" w:rsidDel="00C05B0E">
          <w:rPr>
            <w:i/>
          </w:rPr>
          <w:delText xml:space="preserve"> muaj peev xwm tuaj yeem</w:delText>
        </w:r>
      </w:del>
      <w:ins w:id="190" w:author="Kaxiong" w:date="2021-05-30T22:23:00Z">
        <w:r w:rsidR="00C05B0E">
          <w:rPr>
            <w:i/>
          </w:rPr>
          <w:t>tuaj</w:t>
        </w:r>
        <w:proofErr w:type="spellEnd"/>
        <w:r w:rsidR="00C05B0E">
          <w:rPr>
            <w:i/>
          </w:rPr>
          <w:t xml:space="preserve"> </w:t>
        </w:r>
        <w:proofErr w:type="spellStart"/>
        <w:r w:rsidR="00C05B0E">
          <w:rPr>
            <w:i/>
          </w:rPr>
          <w:t>yeem</w:t>
        </w:r>
      </w:ins>
      <w:proofErr w:type="spellEnd"/>
      <w:r w:rsidR="00AB4D6E" w:rsidRPr="00DD5E9C">
        <w:rPr>
          <w:i/>
        </w:rPr>
        <w:t xml:space="preserve"> </w:t>
      </w:r>
      <w:proofErr w:type="spellStart"/>
      <w:r w:rsidR="00AB4D6E" w:rsidRPr="00DD5E9C">
        <w:rPr>
          <w:i/>
        </w:rPr>
        <w:t>nkag</w:t>
      </w:r>
      <w:proofErr w:type="spellEnd"/>
      <w:r w:rsidR="00AB4D6E" w:rsidRPr="00DD5E9C">
        <w:rPr>
          <w:i/>
        </w:rPr>
        <w:t xml:space="preserve"> </w:t>
      </w:r>
      <w:proofErr w:type="spellStart"/>
      <w:r w:rsidR="00AB4D6E" w:rsidRPr="00DD5E9C">
        <w:rPr>
          <w:i/>
        </w:rPr>
        <w:t>mus</w:t>
      </w:r>
      <w:proofErr w:type="spellEnd"/>
      <w:r w:rsidR="00AB4D6E" w:rsidRPr="00DD5E9C">
        <w:rPr>
          <w:i/>
        </w:rPr>
        <w:t xml:space="preserve"> </w:t>
      </w:r>
      <w:proofErr w:type="spellStart"/>
      <w:r w:rsidR="00AB4D6E" w:rsidRPr="00DD5E9C">
        <w:rPr>
          <w:i/>
        </w:rPr>
        <w:t>saib</w:t>
      </w:r>
      <w:proofErr w:type="spellEnd"/>
      <w:ins w:id="191" w:author="Kaxiong" w:date="2021-05-30T22:23:00Z">
        <w:r w:rsidR="00C05B0E">
          <w:rPr>
            <w:i/>
          </w:rPr>
          <w:t xml:space="preserve"> </w:t>
        </w:r>
      </w:ins>
      <w:proofErr w:type="spellStart"/>
      <w:ins w:id="192" w:author="Kaxiong" w:date="2021-05-30T22:24:00Z">
        <w:r w:rsidR="00C05B0E">
          <w:rPr>
            <w:i/>
          </w:rPr>
          <w:t>txhawm</w:t>
        </w:r>
        <w:proofErr w:type="spellEnd"/>
        <w:r w:rsidR="00C05B0E">
          <w:rPr>
            <w:i/>
          </w:rPr>
          <w:t xml:space="preserve"> </w:t>
        </w:r>
        <w:proofErr w:type="spellStart"/>
        <w:r w:rsidR="00C05B0E">
          <w:rPr>
            <w:i/>
          </w:rPr>
          <w:t>rau</w:t>
        </w:r>
      </w:ins>
      <w:proofErr w:type="spellEnd"/>
      <w:del w:id="193" w:author="Kaxiong" w:date="2021-05-30T22:24:00Z">
        <w:r w:rsidR="00AB4D6E" w:rsidRPr="00DD5E9C" w:rsidDel="00C05B0E">
          <w:rPr>
            <w:i/>
          </w:rPr>
          <w:delText xml:space="preserve"> thiaj li</w:delText>
        </w:r>
      </w:del>
      <w:r w:rsidR="00AB4D6E" w:rsidRPr="00DD5E9C">
        <w:rPr>
          <w:i/>
        </w:rPr>
        <w:t xml:space="preserve"> </w:t>
      </w:r>
      <w:proofErr w:type="spellStart"/>
      <w:r w:rsidR="00AB4D6E" w:rsidRPr="00DD5E9C">
        <w:rPr>
          <w:i/>
        </w:rPr>
        <w:t>txiav</w:t>
      </w:r>
      <w:proofErr w:type="spellEnd"/>
      <w:r w:rsidR="00AB4D6E" w:rsidRPr="00DD5E9C">
        <w:rPr>
          <w:i/>
        </w:rPr>
        <w:t xml:space="preserve"> </w:t>
      </w:r>
      <w:proofErr w:type="spellStart"/>
      <w:r w:rsidR="00AB4D6E" w:rsidRPr="00DD5E9C">
        <w:rPr>
          <w:i/>
        </w:rPr>
        <w:t>txim</w:t>
      </w:r>
      <w:proofErr w:type="spellEnd"/>
      <w:r w:rsidR="00AB4D6E" w:rsidRPr="00DD5E9C">
        <w:rPr>
          <w:i/>
        </w:rPr>
        <w:t xml:space="preserve"> </w:t>
      </w:r>
      <w:proofErr w:type="spellStart"/>
      <w:r w:rsidR="00AB4D6E" w:rsidRPr="00DD5E9C">
        <w:rPr>
          <w:i/>
        </w:rPr>
        <w:t>siab</w:t>
      </w:r>
      <w:proofErr w:type="spellEnd"/>
      <w:r w:rsidR="00AB4D6E" w:rsidRPr="00DD5E9C">
        <w:rPr>
          <w:i/>
        </w:rPr>
        <w:t xml:space="preserve"> </w:t>
      </w:r>
      <w:del w:id="194" w:author="Kaxiong" w:date="2021-05-30T22:24:00Z">
        <w:r w:rsidR="00AB4D6E" w:rsidRPr="00DD5E9C" w:rsidDel="00C05B0E">
          <w:rPr>
            <w:i/>
          </w:rPr>
          <w:delText xml:space="preserve">cov </w:delText>
        </w:r>
      </w:del>
      <w:proofErr w:type="spellStart"/>
      <w:ins w:id="195" w:author="Kaxiong" w:date="2021-05-30T22:24:00Z">
        <w:r w:rsidR="00C05B0E">
          <w:rPr>
            <w:i/>
          </w:rPr>
          <w:t>tus</w:t>
        </w:r>
        <w:proofErr w:type="spellEnd"/>
        <w:r w:rsidR="00C05B0E">
          <w:rPr>
            <w:i/>
          </w:rPr>
          <w:t xml:space="preserve"> </w:t>
        </w:r>
      </w:ins>
      <w:r w:rsidR="00AB4D6E" w:rsidRPr="00DD5E9C">
        <w:rPr>
          <w:i/>
        </w:rPr>
        <w:t xml:space="preserve">tub </w:t>
      </w:r>
      <w:proofErr w:type="spellStart"/>
      <w:r w:rsidR="00AB4D6E" w:rsidRPr="00DD5E9C">
        <w:rPr>
          <w:i/>
        </w:rPr>
        <w:t>ntxhais</w:t>
      </w:r>
      <w:proofErr w:type="spellEnd"/>
      <w:r w:rsidR="00AB4D6E" w:rsidRPr="00DD5E9C">
        <w:rPr>
          <w:i/>
        </w:rPr>
        <w:t xml:space="preserve"> </w:t>
      </w:r>
      <w:proofErr w:type="spellStart"/>
      <w:r w:rsidR="00AB4D6E" w:rsidRPr="00DD5E9C">
        <w:rPr>
          <w:i/>
        </w:rPr>
        <w:t>kawm</w:t>
      </w:r>
      <w:proofErr w:type="spellEnd"/>
      <w:r w:rsidR="00AB4D6E" w:rsidRPr="00DD5E9C">
        <w:rPr>
          <w:i/>
        </w:rPr>
        <w:t xml:space="preserve"> </w:t>
      </w:r>
      <w:proofErr w:type="spellStart"/>
      <w:r w:rsidR="00AB4D6E" w:rsidRPr="00DD5E9C">
        <w:rPr>
          <w:i/>
        </w:rPr>
        <w:t>txoj</w:t>
      </w:r>
      <w:proofErr w:type="spellEnd"/>
      <w:r w:rsidR="00AB4D6E" w:rsidRPr="00DD5E9C">
        <w:rPr>
          <w:i/>
        </w:rPr>
        <w:t xml:space="preserve"> </w:t>
      </w:r>
      <w:proofErr w:type="spellStart"/>
      <w:r w:rsidR="00AB4D6E" w:rsidRPr="00DD5E9C">
        <w:rPr>
          <w:i/>
        </w:rPr>
        <w:t>hauj</w:t>
      </w:r>
      <w:proofErr w:type="spellEnd"/>
      <w:r w:rsidR="00AB4D6E" w:rsidRPr="00DD5E9C">
        <w:rPr>
          <w:i/>
        </w:rPr>
        <w:t xml:space="preserve"> </w:t>
      </w:r>
      <w:proofErr w:type="spellStart"/>
      <w:r w:rsidR="00AB4D6E" w:rsidRPr="00DD5E9C">
        <w:rPr>
          <w:i/>
        </w:rPr>
        <w:t>lwm</w:t>
      </w:r>
      <w:proofErr w:type="spellEnd"/>
      <w:r w:rsidR="00AB4D6E" w:rsidRPr="00DD5E9C">
        <w:rPr>
          <w:i/>
        </w:rPr>
        <w:t xml:space="preserve"> tam sim no </w:t>
      </w:r>
      <w:proofErr w:type="spellStart"/>
      <w:r w:rsidR="00AB4D6E" w:rsidRPr="00DD5E9C">
        <w:rPr>
          <w:i/>
        </w:rPr>
        <w:t>txhawm</w:t>
      </w:r>
      <w:proofErr w:type="spellEnd"/>
      <w:r w:rsidR="00AB4D6E" w:rsidRPr="00DD5E9C">
        <w:rPr>
          <w:i/>
        </w:rPr>
        <w:t xml:space="preserve"> </w:t>
      </w:r>
      <w:proofErr w:type="spellStart"/>
      <w:r w:rsidR="00AB4D6E" w:rsidRPr="00DD5E9C">
        <w:rPr>
          <w:i/>
        </w:rPr>
        <w:t>rau</w:t>
      </w:r>
      <w:proofErr w:type="spellEnd"/>
      <w:r w:rsidR="00AB4D6E" w:rsidRPr="00DD5E9C">
        <w:rPr>
          <w:i/>
        </w:rPr>
        <w:t xml:space="preserve"> </w:t>
      </w:r>
      <w:proofErr w:type="spellStart"/>
      <w:r w:rsidR="00AB4D6E" w:rsidRPr="00DD5E9C">
        <w:rPr>
          <w:i/>
        </w:rPr>
        <w:t>txhawb</w:t>
      </w:r>
      <w:proofErr w:type="spellEnd"/>
      <w:r w:rsidR="00AB4D6E" w:rsidRPr="00DD5E9C">
        <w:rPr>
          <w:i/>
        </w:rPr>
        <w:t xml:space="preserve"> </w:t>
      </w:r>
      <w:proofErr w:type="spellStart"/>
      <w:ins w:id="196" w:author="Kaxiong" w:date="2021-05-30T22:24:00Z">
        <w:r w:rsidR="00C05B0E">
          <w:rPr>
            <w:i/>
          </w:rPr>
          <w:t>nqa</w:t>
        </w:r>
        <w:proofErr w:type="spellEnd"/>
        <w:r w:rsidR="00C05B0E">
          <w:rPr>
            <w:i/>
          </w:rPr>
          <w:t xml:space="preserve"> </w:t>
        </w:r>
      </w:ins>
      <w:proofErr w:type="spellStart"/>
      <w:r w:rsidR="00AB4D6E" w:rsidRPr="00DD5E9C">
        <w:rPr>
          <w:i/>
        </w:rPr>
        <w:t>txoj</w:t>
      </w:r>
      <w:proofErr w:type="spellEnd"/>
      <w:r w:rsidR="00AB4D6E" w:rsidRPr="00DD5E9C">
        <w:rPr>
          <w:i/>
        </w:rPr>
        <w:t xml:space="preserve"> </w:t>
      </w:r>
      <w:proofErr w:type="spellStart"/>
      <w:r w:rsidR="00AB4D6E" w:rsidRPr="00DD5E9C">
        <w:rPr>
          <w:i/>
        </w:rPr>
        <w:t>kev</w:t>
      </w:r>
      <w:proofErr w:type="spellEnd"/>
      <w:r w:rsidR="00AB4D6E" w:rsidRPr="00DD5E9C">
        <w:rPr>
          <w:i/>
        </w:rPr>
        <w:t xml:space="preserve"> </w:t>
      </w:r>
      <w:proofErr w:type="spellStart"/>
      <w:r w:rsidR="00AB4D6E" w:rsidRPr="00DD5E9C">
        <w:rPr>
          <w:i/>
        </w:rPr>
        <w:t>kawm</w:t>
      </w:r>
      <w:proofErr w:type="spellEnd"/>
      <w:r w:rsidR="00AB4D6E" w:rsidRPr="00DD5E9C">
        <w:rPr>
          <w:i/>
        </w:rPr>
        <w:t xml:space="preserve"> </w:t>
      </w:r>
      <w:proofErr w:type="spellStart"/>
      <w:r w:rsidR="00AB4D6E" w:rsidRPr="00DD5E9C">
        <w:rPr>
          <w:i/>
        </w:rPr>
        <w:t>nce</w:t>
      </w:r>
      <w:proofErr w:type="spellEnd"/>
      <w:r w:rsidR="00AB4D6E" w:rsidRPr="00DD5E9C">
        <w:rPr>
          <w:i/>
        </w:rPr>
        <w:t xml:space="preserve"> </w:t>
      </w:r>
      <w:proofErr w:type="spellStart"/>
      <w:r w:rsidR="00AB4D6E" w:rsidRPr="00DD5E9C">
        <w:rPr>
          <w:i/>
        </w:rPr>
        <w:t>qib</w:t>
      </w:r>
      <w:proofErr w:type="spellEnd"/>
      <w:r w:rsidR="00AB4D6E" w:rsidRPr="00DD5E9C">
        <w:rPr>
          <w:i/>
        </w:rPr>
        <w:t xml:space="preserve">. </w:t>
      </w:r>
      <w:proofErr w:type="spellStart"/>
      <w:r w:rsidR="00AB4D6E" w:rsidRPr="00DD5E9C">
        <w:rPr>
          <w:i/>
        </w:rPr>
        <w:t>Pab</w:t>
      </w:r>
      <w:proofErr w:type="spellEnd"/>
      <w:r w:rsidR="00AB4D6E" w:rsidRPr="00DD5E9C">
        <w:rPr>
          <w:i/>
        </w:rPr>
        <w:t xml:space="preserve"> </w:t>
      </w:r>
      <w:proofErr w:type="spellStart"/>
      <w:r w:rsidR="00AB4D6E" w:rsidRPr="00DD5E9C">
        <w:rPr>
          <w:i/>
        </w:rPr>
        <w:t>pawg</w:t>
      </w:r>
      <w:proofErr w:type="spellEnd"/>
      <w:r w:rsidR="00AB4D6E" w:rsidRPr="00DD5E9C">
        <w:rPr>
          <w:i/>
        </w:rPr>
        <w:t xml:space="preserve"> IEP </w:t>
      </w:r>
      <w:del w:id="197" w:author="Kaxiong" w:date="2021-05-30T22:25:00Z">
        <w:r w:rsidR="00AB4D6E" w:rsidRPr="00DD5E9C" w:rsidDel="00C05B0E">
          <w:rPr>
            <w:i/>
          </w:rPr>
          <w:delText xml:space="preserve">yuav </w:delText>
        </w:r>
      </w:del>
      <w:proofErr w:type="spellStart"/>
      <w:r w:rsidR="00AB4D6E" w:rsidRPr="00DD5E9C">
        <w:rPr>
          <w:i/>
        </w:rPr>
        <w:t>txiav</w:t>
      </w:r>
      <w:proofErr w:type="spellEnd"/>
      <w:r w:rsidR="00AB4D6E" w:rsidRPr="00DD5E9C">
        <w:rPr>
          <w:i/>
        </w:rPr>
        <w:t xml:space="preserve"> </w:t>
      </w:r>
      <w:proofErr w:type="spellStart"/>
      <w:r w:rsidR="00AB4D6E" w:rsidRPr="00DD5E9C">
        <w:rPr>
          <w:i/>
        </w:rPr>
        <w:t>txim</w:t>
      </w:r>
      <w:proofErr w:type="spellEnd"/>
      <w:r w:rsidR="00AB4D6E" w:rsidRPr="00DD5E9C">
        <w:rPr>
          <w:i/>
        </w:rPr>
        <w:t xml:space="preserve"> </w:t>
      </w:r>
      <w:proofErr w:type="spellStart"/>
      <w:r w:rsidR="00AB4D6E" w:rsidRPr="00DD5E9C">
        <w:rPr>
          <w:i/>
        </w:rPr>
        <w:t>siab</w:t>
      </w:r>
      <w:proofErr w:type="spellEnd"/>
      <w:r w:rsidR="00AB4D6E" w:rsidRPr="00DD5E9C">
        <w:rPr>
          <w:i/>
        </w:rPr>
        <w:t xml:space="preserve"> </w:t>
      </w:r>
      <w:proofErr w:type="spellStart"/>
      <w:r w:rsidR="00AB4D6E" w:rsidRPr="00DD5E9C">
        <w:rPr>
          <w:i/>
        </w:rPr>
        <w:t>tias</w:t>
      </w:r>
      <w:proofErr w:type="spellEnd"/>
      <w:r w:rsidR="00AB4D6E" w:rsidRPr="00DD5E9C">
        <w:rPr>
          <w:i/>
        </w:rPr>
        <w:t xml:space="preserve"> </w:t>
      </w:r>
      <w:proofErr w:type="spellStart"/>
      <w:r w:rsidR="00AB4D6E" w:rsidRPr="00DD5E9C">
        <w:rPr>
          <w:i/>
        </w:rPr>
        <w:t>yuav</w:t>
      </w:r>
      <w:proofErr w:type="spellEnd"/>
      <w:r w:rsidR="00AB4D6E" w:rsidRPr="00DD5E9C">
        <w:rPr>
          <w:i/>
        </w:rPr>
        <w:t xml:space="preserve"> </w:t>
      </w:r>
      <w:proofErr w:type="spellStart"/>
      <w:r w:rsidR="00AB4D6E" w:rsidRPr="00DD5E9C">
        <w:rPr>
          <w:i/>
        </w:rPr>
        <w:t>tsum</w:t>
      </w:r>
      <w:proofErr w:type="spellEnd"/>
      <w:r w:rsidR="00AB4D6E" w:rsidRPr="00DD5E9C">
        <w:rPr>
          <w:i/>
        </w:rPr>
        <w:t xml:space="preserve"> tau </w:t>
      </w:r>
      <w:proofErr w:type="spellStart"/>
      <w:r w:rsidR="00AB4D6E" w:rsidRPr="00DD5E9C">
        <w:rPr>
          <w:i/>
        </w:rPr>
        <w:t>muaj</w:t>
      </w:r>
      <w:proofErr w:type="spellEnd"/>
      <w:r w:rsidR="00AB4D6E" w:rsidRPr="00DD5E9C">
        <w:rPr>
          <w:i/>
        </w:rPr>
        <w:t xml:space="preserve"> cov </w:t>
      </w:r>
      <w:proofErr w:type="spellStart"/>
      <w:r w:rsidR="00AB4D6E" w:rsidRPr="00DD5E9C">
        <w:rPr>
          <w:i/>
        </w:rPr>
        <w:t>ntaub</w:t>
      </w:r>
      <w:proofErr w:type="spellEnd"/>
      <w:r w:rsidR="00AB4D6E" w:rsidRPr="00DD5E9C">
        <w:rPr>
          <w:i/>
        </w:rPr>
        <w:t xml:space="preserve"> </w:t>
      </w:r>
      <w:proofErr w:type="spellStart"/>
      <w:r w:rsidR="00AB4D6E" w:rsidRPr="00DD5E9C">
        <w:rPr>
          <w:i/>
        </w:rPr>
        <w:t>ntawv</w:t>
      </w:r>
      <w:proofErr w:type="spellEnd"/>
      <w:r w:rsidR="00AB4D6E" w:rsidRPr="00DD5E9C">
        <w:rPr>
          <w:i/>
        </w:rPr>
        <w:t xml:space="preserve"> </w:t>
      </w:r>
      <w:proofErr w:type="spellStart"/>
      <w:r w:rsidR="00AB4D6E" w:rsidRPr="00DD5E9C">
        <w:rPr>
          <w:i/>
        </w:rPr>
        <w:t>ntxiv</w:t>
      </w:r>
      <w:proofErr w:type="spellEnd"/>
      <w:r w:rsidR="00AB4D6E" w:rsidRPr="00DD5E9C">
        <w:rPr>
          <w:i/>
        </w:rPr>
        <w:t xml:space="preserve">, </w:t>
      </w:r>
      <w:proofErr w:type="spellStart"/>
      <w:r w:rsidR="00AB4D6E" w:rsidRPr="00DD5E9C">
        <w:rPr>
          <w:i/>
        </w:rPr>
        <w:t>pab</w:t>
      </w:r>
      <w:proofErr w:type="spellEnd"/>
      <w:r w:rsidR="00AB4D6E" w:rsidRPr="00DD5E9C">
        <w:rPr>
          <w:i/>
        </w:rPr>
        <w:t xml:space="preserve"> </w:t>
      </w:r>
      <w:proofErr w:type="spellStart"/>
      <w:r w:rsidR="00AB4D6E" w:rsidRPr="00DD5E9C">
        <w:rPr>
          <w:i/>
        </w:rPr>
        <w:t>pawg</w:t>
      </w:r>
      <w:proofErr w:type="spellEnd"/>
      <w:r w:rsidR="00AB4D6E" w:rsidRPr="00DD5E9C">
        <w:rPr>
          <w:i/>
        </w:rPr>
        <w:t xml:space="preserve"> IEP </w:t>
      </w:r>
      <w:proofErr w:type="spellStart"/>
      <w:ins w:id="198" w:author="Kaxiong" w:date="2021-05-30T22:25:00Z">
        <w:r w:rsidR="00C05B0E">
          <w:rPr>
            <w:i/>
          </w:rPr>
          <w:t>ceev</w:t>
        </w:r>
      </w:ins>
      <w:proofErr w:type="spellEnd"/>
      <w:del w:id="199" w:author="Kaxiong" w:date="2021-05-30T22:26:00Z">
        <w:r w:rsidR="00AB4D6E" w:rsidRPr="00DD5E9C" w:rsidDel="00C05B0E">
          <w:rPr>
            <w:i/>
          </w:rPr>
          <w:delText>muaj</w:delText>
        </w:r>
      </w:del>
      <w:r w:rsidR="00AB4D6E" w:rsidRPr="00DD5E9C">
        <w:rPr>
          <w:i/>
        </w:rPr>
        <w:t xml:space="preserve"> </w:t>
      </w:r>
      <w:proofErr w:type="spellStart"/>
      <w:r w:rsidR="00AB4D6E" w:rsidRPr="00DD5E9C">
        <w:rPr>
          <w:i/>
        </w:rPr>
        <w:t>txoj</w:t>
      </w:r>
      <w:proofErr w:type="spellEnd"/>
      <w:r w:rsidR="00AB4D6E" w:rsidRPr="00DD5E9C">
        <w:rPr>
          <w:i/>
        </w:rPr>
        <w:t xml:space="preserve"> </w:t>
      </w:r>
      <w:proofErr w:type="spellStart"/>
      <w:r w:rsidR="00AB4D6E" w:rsidRPr="00DD5E9C">
        <w:rPr>
          <w:i/>
        </w:rPr>
        <w:t>cai</w:t>
      </w:r>
      <w:proofErr w:type="spellEnd"/>
      <w:r w:rsidR="00AB4D6E" w:rsidRPr="00DD5E9C">
        <w:rPr>
          <w:i/>
        </w:rPr>
        <w:t xml:space="preserve"> </w:t>
      </w:r>
      <w:proofErr w:type="spellStart"/>
      <w:ins w:id="200" w:author="Kaxiong" w:date="2021-05-30T22:27:00Z">
        <w:r w:rsidR="00C05B0E">
          <w:rPr>
            <w:i/>
          </w:rPr>
          <w:t>rau</w:t>
        </w:r>
        <w:proofErr w:type="spellEnd"/>
        <w:r w:rsidR="00C05B0E">
          <w:rPr>
            <w:i/>
          </w:rPr>
          <w:t xml:space="preserve"> </w:t>
        </w:r>
        <w:proofErr w:type="spellStart"/>
        <w:r w:rsidR="00C05B0E">
          <w:rPr>
            <w:i/>
          </w:rPr>
          <w:t>kev</w:t>
        </w:r>
        <w:proofErr w:type="spellEnd"/>
        <w:r w:rsidR="00C05B0E">
          <w:rPr>
            <w:i/>
          </w:rPr>
          <w:t xml:space="preserve"> </w:t>
        </w:r>
      </w:ins>
      <w:proofErr w:type="spellStart"/>
      <w:r w:rsidR="00AB4D6E" w:rsidRPr="00DD5E9C">
        <w:rPr>
          <w:i/>
        </w:rPr>
        <w:t>rov</w:t>
      </w:r>
      <w:proofErr w:type="spellEnd"/>
      <w:ins w:id="201" w:author="Kaxiong" w:date="2021-05-30T22:27:00Z">
        <w:r w:rsidR="00C05B0E">
          <w:rPr>
            <w:i/>
          </w:rPr>
          <w:t xml:space="preserve"> </w:t>
        </w:r>
        <w:proofErr w:type="spellStart"/>
        <w:r w:rsidR="00C05B0E">
          <w:rPr>
            <w:i/>
          </w:rPr>
          <w:t>qab</w:t>
        </w:r>
        <w:proofErr w:type="spellEnd"/>
        <w:r w:rsidR="00C05B0E">
          <w:rPr>
            <w:i/>
          </w:rPr>
          <w:t xml:space="preserve"> sib </w:t>
        </w:r>
        <w:proofErr w:type="spellStart"/>
        <w:r w:rsidR="00C05B0E">
          <w:rPr>
            <w:i/>
          </w:rPr>
          <w:t>tham</w:t>
        </w:r>
        <w:proofErr w:type="spellEnd"/>
        <w:r w:rsidR="00C05B0E">
          <w:rPr>
            <w:i/>
          </w:rPr>
          <w:t xml:space="preserve"> </w:t>
        </w:r>
        <w:proofErr w:type="spellStart"/>
        <w:r w:rsidR="00C05B0E">
          <w:rPr>
            <w:i/>
          </w:rPr>
          <w:t>dua</w:t>
        </w:r>
      </w:ins>
      <w:proofErr w:type="spellEnd"/>
      <w:del w:id="202" w:author="Kaxiong" w:date="2021-05-30T22:27:00Z">
        <w:r w:rsidR="00AB4D6E" w:rsidRPr="00DD5E9C" w:rsidDel="00C05B0E">
          <w:rPr>
            <w:i/>
          </w:rPr>
          <w:delText xml:space="preserve"> ua dua</w:delText>
        </w:r>
      </w:del>
      <w:r w:rsidR="00AB4D6E" w:rsidRPr="00DD5E9C">
        <w:rPr>
          <w:i/>
        </w:rPr>
        <w:t xml:space="preserve"> </w:t>
      </w:r>
      <w:proofErr w:type="spellStart"/>
      <w:r w:rsidR="00AB4D6E" w:rsidRPr="00DD5E9C">
        <w:rPr>
          <w:i/>
        </w:rPr>
        <w:t>thiab</w:t>
      </w:r>
      <w:proofErr w:type="spellEnd"/>
      <w:r w:rsidR="00AB4D6E" w:rsidRPr="00DD5E9C">
        <w:rPr>
          <w:i/>
        </w:rPr>
        <w:t xml:space="preserve"> </w:t>
      </w:r>
      <w:proofErr w:type="spellStart"/>
      <w:r w:rsidR="00AB4D6E" w:rsidRPr="00DD5E9C">
        <w:rPr>
          <w:i/>
        </w:rPr>
        <w:t>thov</w:t>
      </w:r>
      <w:proofErr w:type="spellEnd"/>
      <w:r w:rsidR="00AB4D6E" w:rsidRPr="00DD5E9C">
        <w:rPr>
          <w:i/>
        </w:rPr>
        <w:t xml:space="preserve"> </w:t>
      </w:r>
      <w:proofErr w:type="spellStart"/>
      <w:r w:rsidR="00AB4D6E" w:rsidRPr="00DD5E9C">
        <w:rPr>
          <w:i/>
        </w:rPr>
        <w:t>kom</w:t>
      </w:r>
      <w:proofErr w:type="spellEnd"/>
      <w:r w:rsidR="00AB4D6E" w:rsidRPr="00DD5E9C">
        <w:rPr>
          <w:i/>
        </w:rPr>
        <w:t xml:space="preserve"> </w:t>
      </w:r>
      <w:proofErr w:type="spellStart"/>
      <w:r w:rsidR="00AB4D6E" w:rsidRPr="00DD5E9C">
        <w:rPr>
          <w:i/>
        </w:rPr>
        <w:t>muaj</w:t>
      </w:r>
      <w:proofErr w:type="spellEnd"/>
      <w:r w:rsidR="00AB4D6E" w:rsidRPr="00DD5E9C">
        <w:rPr>
          <w:i/>
        </w:rPr>
        <w:t xml:space="preserve"> </w:t>
      </w:r>
      <w:proofErr w:type="spellStart"/>
      <w:r w:rsidR="00AB4D6E" w:rsidRPr="00DD5E9C">
        <w:rPr>
          <w:i/>
        </w:rPr>
        <w:t>kev</w:t>
      </w:r>
      <w:proofErr w:type="spellEnd"/>
      <w:r w:rsidR="00AB4D6E" w:rsidRPr="00DD5E9C">
        <w:rPr>
          <w:i/>
        </w:rPr>
        <w:t xml:space="preserve"> </w:t>
      </w:r>
      <w:proofErr w:type="spellStart"/>
      <w:ins w:id="203" w:author="Kaxiong" w:date="2021-05-30T22:27:00Z">
        <w:r w:rsidR="00C05B0E">
          <w:rPr>
            <w:i/>
          </w:rPr>
          <w:t>ntsuam</w:t>
        </w:r>
      </w:ins>
      <w:proofErr w:type="spellEnd"/>
      <w:del w:id="204" w:author="Kaxiong" w:date="2021-05-30T22:27:00Z">
        <w:r w:rsidR="00AB4D6E" w:rsidRPr="00DD5E9C" w:rsidDel="00C05B0E">
          <w:rPr>
            <w:i/>
          </w:rPr>
          <w:delText>txheeb</w:delText>
        </w:r>
      </w:del>
      <w:r w:rsidR="00AB4D6E" w:rsidRPr="00DD5E9C">
        <w:rPr>
          <w:i/>
        </w:rPr>
        <w:t xml:space="preserve"> </w:t>
      </w:r>
      <w:proofErr w:type="spellStart"/>
      <w:r w:rsidR="00AB4D6E" w:rsidRPr="00DD5E9C">
        <w:rPr>
          <w:i/>
        </w:rPr>
        <w:t>xyuas</w:t>
      </w:r>
      <w:proofErr w:type="spellEnd"/>
      <w:r w:rsidR="00AB4D6E" w:rsidRPr="00DD5E9C">
        <w:rPr>
          <w:i/>
        </w:rPr>
        <w:t xml:space="preserve"> </w:t>
      </w:r>
      <w:proofErr w:type="spellStart"/>
      <w:r w:rsidR="00AB4D6E" w:rsidRPr="00DD5E9C">
        <w:rPr>
          <w:i/>
        </w:rPr>
        <w:t>ntxiv</w:t>
      </w:r>
      <w:proofErr w:type="spellEnd"/>
      <w:r w:rsidR="00AB4D6E" w:rsidRPr="00DD5E9C">
        <w:rPr>
          <w:i/>
        </w:rPr>
        <w:t xml:space="preserve">, </w:t>
      </w:r>
      <w:proofErr w:type="spellStart"/>
      <w:r w:rsidR="00AB4D6E" w:rsidRPr="00DD5E9C">
        <w:rPr>
          <w:i/>
        </w:rPr>
        <w:t>tshwj</w:t>
      </w:r>
      <w:proofErr w:type="spellEnd"/>
      <w:r w:rsidR="00AB4D6E" w:rsidRPr="00DD5E9C">
        <w:rPr>
          <w:i/>
        </w:rPr>
        <w:t xml:space="preserve"> </w:t>
      </w:r>
      <w:proofErr w:type="spellStart"/>
      <w:r w:rsidR="00AB4D6E" w:rsidRPr="00DD5E9C">
        <w:rPr>
          <w:i/>
        </w:rPr>
        <w:t>xeeb</w:t>
      </w:r>
      <w:proofErr w:type="spellEnd"/>
      <w:r w:rsidR="00AB4D6E" w:rsidRPr="00DD5E9C">
        <w:rPr>
          <w:i/>
        </w:rPr>
        <w:t xml:space="preserve"> </w:t>
      </w:r>
      <w:proofErr w:type="spellStart"/>
      <w:r w:rsidR="00AB4D6E" w:rsidRPr="00DD5E9C">
        <w:rPr>
          <w:i/>
        </w:rPr>
        <w:t>yog</w:t>
      </w:r>
      <w:proofErr w:type="spellEnd"/>
      <w:r w:rsidR="00AB4D6E" w:rsidRPr="00DD5E9C">
        <w:rPr>
          <w:i/>
        </w:rPr>
        <w:t xml:space="preserve"> </w:t>
      </w:r>
      <w:proofErr w:type="spellStart"/>
      <w:r w:rsidR="00AB4D6E" w:rsidRPr="00DD5E9C">
        <w:rPr>
          <w:i/>
        </w:rPr>
        <w:t>kev</w:t>
      </w:r>
      <w:proofErr w:type="spellEnd"/>
      <w:r w:rsidR="00AB4D6E" w:rsidRPr="00DD5E9C">
        <w:rPr>
          <w:i/>
        </w:rPr>
        <w:t xml:space="preserve"> </w:t>
      </w:r>
      <w:proofErr w:type="spellStart"/>
      <w:ins w:id="205" w:author="Kaxiong" w:date="2021-05-30T22:28:00Z">
        <w:r w:rsidR="00C05B0E">
          <w:rPr>
            <w:i/>
          </w:rPr>
          <w:t>kuaj</w:t>
        </w:r>
        <w:proofErr w:type="spellEnd"/>
        <w:r w:rsidR="00C05B0E">
          <w:rPr>
            <w:i/>
          </w:rPr>
          <w:t xml:space="preserve"> </w:t>
        </w:r>
      </w:ins>
      <w:proofErr w:type="spellStart"/>
      <w:r w:rsidR="00AB4D6E" w:rsidRPr="00DD5E9C">
        <w:rPr>
          <w:i/>
        </w:rPr>
        <w:t>ntsuam</w:t>
      </w:r>
      <w:proofErr w:type="spellEnd"/>
      <w:r w:rsidR="00AB4D6E" w:rsidRPr="00DD5E9C">
        <w:rPr>
          <w:i/>
        </w:rPr>
        <w:t xml:space="preserve"> </w:t>
      </w:r>
      <w:del w:id="206" w:author="Kaxiong" w:date="2021-05-30T22:28:00Z">
        <w:r w:rsidR="00AB4D6E" w:rsidRPr="00DD5E9C" w:rsidDel="00C05B0E">
          <w:rPr>
            <w:i/>
          </w:rPr>
          <w:delText xml:space="preserve">xyuas </w:delText>
        </w:r>
      </w:del>
      <w:proofErr w:type="spellStart"/>
      <w:ins w:id="207" w:author="Kaxiong" w:date="2021-05-30T22:28:00Z">
        <w:r w:rsidR="00C05B0E">
          <w:rPr>
            <w:i/>
          </w:rPr>
          <w:t>tim</w:t>
        </w:r>
        <w:proofErr w:type="spellEnd"/>
        <w:r w:rsidR="00C05B0E">
          <w:rPr>
            <w:i/>
          </w:rPr>
          <w:t xml:space="preserve"> </w:t>
        </w:r>
        <w:proofErr w:type="spellStart"/>
        <w:r w:rsidR="00C05B0E">
          <w:rPr>
            <w:i/>
          </w:rPr>
          <w:t>ntsej</w:t>
        </w:r>
        <w:proofErr w:type="spellEnd"/>
        <w:r w:rsidR="00C05B0E">
          <w:rPr>
            <w:i/>
          </w:rPr>
          <w:t xml:space="preserve"> </w:t>
        </w:r>
        <w:proofErr w:type="spellStart"/>
        <w:r w:rsidR="00C05B0E">
          <w:rPr>
            <w:i/>
          </w:rPr>
          <w:t>tim</w:t>
        </w:r>
        <w:proofErr w:type="spellEnd"/>
        <w:r w:rsidR="00C05B0E">
          <w:rPr>
            <w:i/>
          </w:rPr>
          <w:t xml:space="preserve"> </w:t>
        </w:r>
        <w:proofErr w:type="spellStart"/>
        <w:r w:rsidR="00C05B0E">
          <w:rPr>
            <w:i/>
          </w:rPr>
          <w:t>muag</w:t>
        </w:r>
      </w:ins>
      <w:proofErr w:type="spellEnd"/>
      <w:del w:id="208" w:author="Kaxiong" w:date="2021-05-30T22:28:00Z">
        <w:r w:rsidR="00AB4D6E" w:rsidRPr="00DD5E9C" w:rsidDel="00C05B0E">
          <w:rPr>
            <w:i/>
          </w:rPr>
          <w:delText>tus kheej</w:delText>
        </w:r>
      </w:del>
      <w:r w:rsidR="00AB4D6E" w:rsidRPr="00DD5E9C">
        <w:rPr>
          <w:i/>
        </w:rPr>
        <w:t xml:space="preserve">, </w:t>
      </w:r>
      <w:proofErr w:type="spellStart"/>
      <w:r w:rsidR="00AB4D6E" w:rsidRPr="00DD5E9C">
        <w:rPr>
          <w:i/>
        </w:rPr>
        <w:t>thaum</w:t>
      </w:r>
      <w:proofErr w:type="spellEnd"/>
      <w:r w:rsidR="00AB4D6E" w:rsidRPr="00DD5E9C">
        <w:rPr>
          <w:i/>
        </w:rPr>
        <w:t xml:space="preserve"> </w:t>
      </w:r>
      <w:proofErr w:type="spellStart"/>
      <w:r w:rsidR="00AB4D6E" w:rsidRPr="00DD5E9C">
        <w:rPr>
          <w:i/>
        </w:rPr>
        <w:t>nws</w:t>
      </w:r>
      <w:proofErr w:type="spellEnd"/>
      <w:r w:rsidR="00AB4D6E" w:rsidRPr="00DD5E9C">
        <w:rPr>
          <w:i/>
        </w:rPr>
        <w:t xml:space="preserve"> pom </w:t>
      </w:r>
      <w:proofErr w:type="spellStart"/>
      <w:r w:rsidR="00AB4D6E" w:rsidRPr="00DD5E9C">
        <w:rPr>
          <w:i/>
        </w:rPr>
        <w:t>tias</w:t>
      </w:r>
      <w:proofErr w:type="spellEnd"/>
      <w:r w:rsidR="00AB4D6E" w:rsidRPr="00DD5E9C">
        <w:rPr>
          <w:i/>
        </w:rPr>
        <w:t xml:space="preserve"> </w:t>
      </w:r>
      <w:proofErr w:type="spellStart"/>
      <w:r w:rsidR="00AB4D6E" w:rsidRPr="00DD5E9C">
        <w:rPr>
          <w:i/>
        </w:rPr>
        <w:t>muaj</w:t>
      </w:r>
      <w:proofErr w:type="spellEnd"/>
      <w:r w:rsidR="00AB4D6E" w:rsidRPr="00DD5E9C">
        <w:rPr>
          <w:i/>
        </w:rPr>
        <w:t xml:space="preserve"> </w:t>
      </w:r>
      <w:proofErr w:type="spellStart"/>
      <w:r w:rsidR="00AB4D6E" w:rsidRPr="00DD5E9C">
        <w:rPr>
          <w:i/>
        </w:rPr>
        <w:t>kev</w:t>
      </w:r>
      <w:proofErr w:type="spellEnd"/>
      <w:r w:rsidR="00AB4D6E" w:rsidRPr="00DD5E9C">
        <w:rPr>
          <w:i/>
        </w:rPr>
        <w:t xml:space="preserve"> </w:t>
      </w:r>
      <w:proofErr w:type="spellStart"/>
      <w:r w:rsidR="00AB4D6E" w:rsidRPr="00DD5E9C">
        <w:rPr>
          <w:i/>
        </w:rPr>
        <w:t>nyab</w:t>
      </w:r>
      <w:proofErr w:type="spellEnd"/>
      <w:r w:rsidR="00AB4D6E" w:rsidRPr="00DD5E9C">
        <w:rPr>
          <w:i/>
        </w:rPr>
        <w:t xml:space="preserve"> </w:t>
      </w:r>
      <w:proofErr w:type="spellStart"/>
      <w:r w:rsidR="00AB4D6E" w:rsidRPr="00DD5E9C">
        <w:rPr>
          <w:i/>
        </w:rPr>
        <w:t>xeeb</w:t>
      </w:r>
      <w:proofErr w:type="spellEnd"/>
      <w:r w:rsidR="00AB4D6E" w:rsidRPr="00DD5E9C">
        <w:rPr>
          <w:i/>
        </w:rPr>
        <w:t xml:space="preserve"> </w:t>
      </w:r>
      <w:proofErr w:type="spellStart"/>
      <w:ins w:id="209" w:author="Kaxiong" w:date="2021-05-30T22:29:00Z">
        <w:r w:rsidR="00C05B0E">
          <w:rPr>
            <w:i/>
          </w:rPr>
          <w:t>rau</w:t>
        </w:r>
        <w:proofErr w:type="spellEnd"/>
        <w:r w:rsidR="00C05B0E">
          <w:rPr>
            <w:i/>
          </w:rPr>
          <w:t xml:space="preserve"> </w:t>
        </w:r>
        <w:proofErr w:type="spellStart"/>
        <w:r w:rsidR="00C05B0E">
          <w:rPr>
            <w:i/>
          </w:rPr>
          <w:t>kev</w:t>
        </w:r>
        <w:proofErr w:type="spellEnd"/>
        <w:r w:rsidR="00C05B0E">
          <w:rPr>
            <w:i/>
          </w:rPr>
          <w:t xml:space="preserve"> </w:t>
        </w:r>
        <w:proofErr w:type="spellStart"/>
        <w:r w:rsidR="00C05B0E">
          <w:rPr>
            <w:i/>
          </w:rPr>
          <w:t>kuaj</w:t>
        </w:r>
        <w:proofErr w:type="spellEnd"/>
        <w:r w:rsidR="00C05B0E">
          <w:rPr>
            <w:i/>
          </w:rPr>
          <w:t xml:space="preserve"> </w:t>
        </w:r>
        <w:proofErr w:type="spellStart"/>
        <w:r w:rsidR="00C05B0E">
          <w:rPr>
            <w:i/>
          </w:rPr>
          <w:t>ntsuas</w:t>
        </w:r>
      </w:ins>
      <w:proofErr w:type="spellEnd"/>
      <w:del w:id="210" w:author="Kaxiong" w:date="2021-05-30T22:29:00Z">
        <w:r w:rsidR="00AB4D6E" w:rsidRPr="00DD5E9C" w:rsidDel="00C05B0E">
          <w:rPr>
            <w:i/>
          </w:rPr>
          <w:delText>los tshawb xyuas</w:delText>
        </w:r>
      </w:del>
      <w:r w:rsidR="00AB4D6E" w:rsidRPr="00DD5E9C">
        <w:rPr>
          <w:i/>
        </w:rPr>
        <w:t xml:space="preserve"> </w:t>
      </w:r>
      <w:proofErr w:type="spellStart"/>
      <w:r w:rsidR="00AB4D6E" w:rsidRPr="00DD5E9C">
        <w:rPr>
          <w:i/>
        </w:rPr>
        <w:t>tim</w:t>
      </w:r>
      <w:proofErr w:type="spellEnd"/>
      <w:r w:rsidR="00AB4D6E" w:rsidRPr="00DD5E9C">
        <w:rPr>
          <w:i/>
        </w:rPr>
        <w:t xml:space="preserve"> </w:t>
      </w:r>
      <w:proofErr w:type="spellStart"/>
      <w:r w:rsidR="00AB4D6E" w:rsidRPr="00DD5E9C">
        <w:rPr>
          <w:i/>
        </w:rPr>
        <w:t>ntsej</w:t>
      </w:r>
      <w:proofErr w:type="spellEnd"/>
      <w:r w:rsidR="00AB4D6E" w:rsidRPr="00DD5E9C">
        <w:rPr>
          <w:i/>
        </w:rPr>
        <w:t xml:space="preserve"> </w:t>
      </w:r>
      <w:proofErr w:type="spellStart"/>
      <w:r w:rsidR="00AB4D6E" w:rsidRPr="00DD5E9C">
        <w:rPr>
          <w:i/>
        </w:rPr>
        <w:t>tim</w:t>
      </w:r>
      <w:proofErr w:type="spellEnd"/>
      <w:r w:rsidR="00AB4D6E" w:rsidRPr="00DD5E9C">
        <w:rPr>
          <w:i/>
        </w:rPr>
        <w:t xml:space="preserve"> </w:t>
      </w:r>
      <w:proofErr w:type="spellStart"/>
      <w:r w:rsidR="00AB4D6E" w:rsidRPr="00DD5E9C">
        <w:rPr>
          <w:i/>
        </w:rPr>
        <w:t>muag</w:t>
      </w:r>
      <w:proofErr w:type="spellEnd"/>
      <w:r w:rsidR="00AB4D6E" w:rsidRPr="00DD5E9C">
        <w:rPr>
          <w:i/>
        </w:rPr>
        <w:t xml:space="preserve"> </w:t>
      </w:r>
      <w:proofErr w:type="spellStart"/>
      <w:ins w:id="211" w:author="Kaxiong" w:date="2021-05-30T22:30:00Z">
        <w:r w:rsidR="00C05B0E">
          <w:rPr>
            <w:i/>
          </w:rPr>
          <w:t>rau</w:t>
        </w:r>
        <w:proofErr w:type="spellEnd"/>
        <w:r w:rsidR="00C05B0E">
          <w:rPr>
            <w:i/>
          </w:rPr>
          <w:t xml:space="preserve"> </w:t>
        </w:r>
        <w:proofErr w:type="spellStart"/>
        <w:r w:rsidR="00C05B0E">
          <w:rPr>
            <w:i/>
          </w:rPr>
          <w:t>pab</w:t>
        </w:r>
        <w:proofErr w:type="spellEnd"/>
        <w:r w:rsidR="00C05B0E">
          <w:rPr>
            <w:i/>
          </w:rPr>
          <w:t xml:space="preserve"> </w:t>
        </w:r>
        <w:proofErr w:type="spellStart"/>
        <w:r w:rsidR="00C05B0E">
          <w:rPr>
            <w:i/>
          </w:rPr>
          <w:t>neeg</w:t>
        </w:r>
        <w:proofErr w:type="spellEnd"/>
        <w:r w:rsidR="00C05B0E">
          <w:rPr>
            <w:i/>
          </w:rPr>
          <w:t xml:space="preserve"> </w:t>
        </w:r>
        <w:proofErr w:type="spellStart"/>
        <w:r w:rsidR="00C05B0E">
          <w:rPr>
            <w:i/>
          </w:rPr>
          <w:t>ua</w:t>
        </w:r>
        <w:proofErr w:type="spellEnd"/>
        <w:r w:rsidR="00C05B0E">
          <w:rPr>
            <w:i/>
          </w:rPr>
          <w:t xml:space="preserve"> </w:t>
        </w:r>
        <w:proofErr w:type="spellStart"/>
        <w:r w:rsidR="00C05B0E">
          <w:rPr>
            <w:i/>
          </w:rPr>
          <w:t>hauj</w:t>
        </w:r>
        <w:proofErr w:type="spellEnd"/>
        <w:r w:rsidR="00C05B0E">
          <w:rPr>
            <w:i/>
          </w:rPr>
          <w:t xml:space="preserve"> </w:t>
        </w:r>
        <w:proofErr w:type="spellStart"/>
        <w:r w:rsidR="00C05B0E">
          <w:rPr>
            <w:i/>
          </w:rPr>
          <w:t>lwm</w:t>
        </w:r>
        <w:proofErr w:type="spellEnd"/>
        <w:r w:rsidR="00C05B0E">
          <w:rPr>
            <w:i/>
          </w:rPr>
          <w:t xml:space="preserve">. </w:t>
        </w:r>
      </w:ins>
      <w:del w:id="212" w:author="Kaxiong" w:date="2021-05-30T22:30:00Z">
        <w:r w:rsidR="00AB4D6E" w:rsidRPr="00DD5E9C" w:rsidDel="00C05B0E">
          <w:rPr>
            <w:i/>
          </w:rPr>
          <w:delText>ntawm ib tus neeg txog kev noj qab haus huv</w:delText>
        </w:r>
        <w:r w:rsidR="00E747A5" w:rsidRPr="00DD5E9C" w:rsidDel="00C05B0E">
          <w:rPr>
            <w:i/>
          </w:rPr>
          <w:delText>.</w:delText>
        </w:r>
      </w:del>
    </w:p>
    <w:p w14:paraId="3E84C4E2" w14:textId="77777777" w:rsidR="00D36455" w:rsidRDefault="00D36455">
      <w:pPr>
        <w:pStyle w:val="BodyText"/>
        <w:rPr>
          <w:i/>
          <w:sz w:val="21"/>
        </w:rPr>
      </w:pPr>
    </w:p>
    <w:p w14:paraId="0681F769" w14:textId="22B6AF78" w:rsidR="00D36455" w:rsidRDefault="00EA1024">
      <w:pPr>
        <w:ind w:left="519"/>
        <w:rPr>
          <w:sz w:val="20"/>
        </w:rPr>
      </w:pPr>
      <w:r w:rsidRPr="009F3D14">
        <w:rPr>
          <w:b/>
          <w:bCs/>
        </w:rPr>
        <w:t xml:space="preserve">KEV </w:t>
      </w:r>
      <w:ins w:id="213" w:author="Kaxiong" w:date="2021-05-30T22:31:00Z">
        <w:r w:rsidR="00C05B0E">
          <w:rPr>
            <w:b/>
            <w:bCs/>
          </w:rPr>
          <w:t xml:space="preserve">TSHUAJ </w:t>
        </w:r>
      </w:ins>
      <w:del w:id="214" w:author="Kaxiong" w:date="2021-05-30T22:31:00Z">
        <w:r w:rsidRPr="009F3D14" w:rsidDel="00C05B0E">
          <w:rPr>
            <w:b/>
            <w:bCs/>
          </w:rPr>
          <w:delText xml:space="preserve">TXHEEB </w:delText>
        </w:r>
      </w:del>
      <w:r w:rsidRPr="009F3D14">
        <w:rPr>
          <w:b/>
          <w:bCs/>
        </w:rPr>
        <w:t>XYUAS COV KEV NTSUAM XYUAS KEV HAIS LUS YAV DHAU LOS</w:t>
      </w:r>
      <w:r w:rsidR="00E747A5">
        <w:rPr>
          <w:b/>
          <w:sz w:val="24"/>
        </w:rPr>
        <w:t xml:space="preserve">: </w:t>
      </w:r>
      <w:proofErr w:type="spellStart"/>
      <w:r w:rsidR="00003E91">
        <w:rPr>
          <w:sz w:val="20"/>
        </w:rPr>
        <w:t>Lub</w:t>
      </w:r>
      <w:proofErr w:type="spellEnd"/>
      <w:r w:rsidR="00003E91">
        <w:rPr>
          <w:sz w:val="20"/>
        </w:rPr>
        <w:t xml:space="preserve"> </w:t>
      </w:r>
      <w:proofErr w:type="spellStart"/>
      <w:r w:rsidR="00003E91">
        <w:rPr>
          <w:sz w:val="20"/>
        </w:rPr>
        <w:t>Plaub</w:t>
      </w:r>
      <w:proofErr w:type="spellEnd"/>
      <w:r w:rsidR="00003E91">
        <w:rPr>
          <w:sz w:val="20"/>
        </w:rPr>
        <w:t xml:space="preserve"> </w:t>
      </w:r>
      <w:proofErr w:type="spellStart"/>
      <w:r w:rsidR="00003E91">
        <w:rPr>
          <w:sz w:val="20"/>
        </w:rPr>
        <w:t>Hlis</w:t>
      </w:r>
      <w:proofErr w:type="spellEnd"/>
      <w:r w:rsidR="00003E91">
        <w:rPr>
          <w:sz w:val="20"/>
        </w:rPr>
        <w:t xml:space="preserve"> </w:t>
      </w:r>
      <w:proofErr w:type="spellStart"/>
      <w:r w:rsidR="00003E91">
        <w:rPr>
          <w:sz w:val="20"/>
        </w:rPr>
        <w:t>xyoo</w:t>
      </w:r>
      <w:proofErr w:type="spellEnd"/>
      <w:r w:rsidR="00E747A5">
        <w:rPr>
          <w:sz w:val="20"/>
        </w:rPr>
        <w:t xml:space="preserve"> 2018</w:t>
      </w:r>
    </w:p>
    <w:p w14:paraId="42FD1A70" w14:textId="77777777" w:rsidR="00D36455" w:rsidRDefault="00D36455">
      <w:pPr>
        <w:pStyle w:val="BodyText"/>
        <w:spacing w:before="9"/>
        <w:rPr>
          <w:sz w:val="27"/>
        </w:rPr>
      </w:pPr>
    </w:p>
    <w:p w14:paraId="02EC035F" w14:textId="315653C5" w:rsidR="00D36455" w:rsidRPr="0096457F" w:rsidRDefault="004D07D1">
      <w:pPr>
        <w:pStyle w:val="BodyText"/>
        <w:spacing w:line="275" w:lineRule="exact"/>
        <w:ind w:left="519"/>
        <w:rPr>
          <w:sz w:val="22"/>
          <w:szCs w:val="22"/>
        </w:rPr>
      </w:pPr>
      <w:r w:rsidRPr="0096457F">
        <w:rPr>
          <w:sz w:val="22"/>
          <w:szCs w:val="22"/>
        </w:rPr>
        <w:t xml:space="preserve">Kev </w:t>
      </w:r>
      <w:proofErr w:type="spellStart"/>
      <w:r w:rsidRPr="0096457F">
        <w:rPr>
          <w:sz w:val="22"/>
          <w:szCs w:val="22"/>
        </w:rPr>
        <w:t>Tawm</w:t>
      </w:r>
      <w:proofErr w:type="spellEnd"/>
      <w:r w:rsidRPr="0096457F">
        <w:rPr>
          <w:sz w:val="22"/>
          <w:szCs w:val="22"/>
        </w:rPr>
        <w:t xml:space="preserve"> </w:t>
      </w:r>
      <w:proofErr w:type="spellStart"/>
      <w:r w:rsidRPr="0096457F">
        <w:rPr>
          <w:sz w:val="22"/>
          <w:szCs w:val="22"/>
        </w:rPr>
        <w:t>Suab</w:t>
      </w:r>
      <w:proofErr w:type="spellEnd"/>
      <w:r w:rsidRPr="0096457F">
        <w:rPr>
          <w:sz w:val="22"/>
          <w:szCs w:val="22"/>
        </w:rPr>
        <w:t xml:space="preserve"> </w:t>
      </w:r>
      <w:proofErr w:type="spellStart"/>
      <w:r w:rsidRPr="0096457F">
        <w:rPr>
          <w:sz w:val="22"/>
          <w:szCs w:val="22"/>
        </w:rPr>
        <w:t>Hais</w:t>
      </w:r>
      <w:proofErr w:type="spellEnd"/>
      <w:r w:rsidRPr="0096457F">
        <w:rPr>
          <w:sz w:val="22"/>
          <w:szCs w:val="22"/>
        </w:rPr>
        <w:t xml:space="preserve"> </w:t>
      </w:r>
      <w:proofErr w:type="spellStart"/>
      <w:r w:rsidRPr="0096457F">
        <w:rPr>
          <w:sz w:val="22"/>
          <w:szCs w:val="22"/>
        </w:rPr>
        <w:t>Lus</w:t>
      </w:r>
      <w:proofErr w:type="spellEnd"/>
      <w:r w:rsidRPr="0096457F">
        <w:rPr>
          <w:sz w:val="22"/>
          <w:szCs w:val="22"/>
        </w:rPr>
        <w:t xml:space="preserve"> &amp; Kev </w:t>
      </w:r>
      <w:proofErr w:type="spellStart"/>
      <w:r w:rsidRPr="0096457F">
        <w:rPr>
          <w:sz w:val="22"/>
          <w:szCs w:val="22"/>
        </w:rPr>
        <w:t>Txawj</w:t>
      </w:r>
      <w:proofErr w:type="spellEnd"/>
      <w:r w:rsidRPr="0096457F">
        <w:rPr>
          <w:sz w:val="22"/>
          <w:szCs w:val="22"/>
        </w:rPr>
        <w:t xml:space="preserve"> </w:t>
      </w:r>
      <w:proofErr w:type="spellStart"/>
      <w:r w:rsidRPr="0096457F">
        <w:rPr>
          <w:sz w:val="22"/>
          <w:szCs w:val="22"/>
        </w:rPr>
        <w:t>Ntse</w:t>
      </w:r>
      <w:proofErr w:type="spellEnd"/>
    </w:p>
    <w:p w14:paraId="334A0E55" w14:textId="73C552F6" w:rsidR="00D36455" w:rsidRDefault="000216E9" w:rsidP="00292C73">
      <w:pPr>
        <w:pStyle w:val="BodyText"/>
        <w:ind w:left="519" w:right="163"/>
        <w:jc w:val="both"/>
      </w:pPr>
      <w:r w:rsidRPr="0096457F">
        <w:rPr>
          <w:sz w:val="22"/>
          <w:szCs w:val="22"/>
        </w:rPr>
        <w:t xml:space="preserve">Cov </w:t>
      </w:r>
      <w:proofErr w:type="spellStart"/>
      <w:r w:rsidRPr="0096457F">
        <w:rPr>
          <w:sz w:val="22"/>
          <w:szCs w:val="22"/>
        </w:rPr>
        <w:t>kev</w:t>
      </w:r>
      <w:proofErr w:type="spellEnd"/>
      <w:r w:rsidRPr="0096457F">
        <w:rPr>
          <w:sz w:val="22"/>
          <w:szCs w:val="22"/>
        </w:rPr>
        <w:t xml:space="preserve"> </w:t>
      </w:r>
      <w:proofErr w:type="spellStart"/>
      <w:r w:rsidRPr="0096457F">
        <w:rPr>
          <w:sz w:val="22"/>
          <w:szCs w:val="22"/>
        </w:rPr>
        <w:t>hai</w:t>
      </w:r>
      <w:proofErr w:type="spellEnd"/>
      <w:r w:rsidRPr="0096457F">
        <w:rPr>
          <w:sz w:val="22"/>
          <w:szCs w:val="22"/>
        </w:rPr>
        <w:t xml:space="preserve"> tau </w:t>
      </w:r>
      <w:proofErr w:type="spellStart"/>
      <w:r w:rsidRPr="0096457F">
        <w:rPr>
          <w:sz w:val="22"/>
          <w:szCs w:val="22"/>
        </w:rPr>
        <w:t>pliag</w:t>
      </w:r>
      <w:proofErr w:type="spellEnd"/>
      <w:r w:rsidRPr="0096457F">
        <w:rPr>
          <w:sz w:val="22"/>
          <w:szCs w:val="22"/>
        </w:rPr>
        <w:t xml:space="preserve"> </w:t>
      </w:r>
      <w:proofErr w:type="spellStart"/>
      <w:r w:rsidRPr="0096457F">
        <w:rPr>
          <w:sz w:val="22"/>
          <w:szCs w:val="22"/>
        </w:rPr>
        <w:t>ntawm</w:t>
      </w:r>
      <w:proofErr w:type="spellEnd"/>
      <w:r w:rsidRPr="0096457F">
        <w:rPr>
          <w:sz w:val="22"/>
          <w:szCs w:val="22"/>
        </w:rPr>
        <w:t xml:space="preserve"> </w:t>
      </w:r>
      <w:r w:rsidR="00E473C3" w:rsidRPr="0096457F">
        <w:rPr>
          <w:sz w:val="22"/>
          <w:szCs w:val="22"/>
        </w:rPr>
        <w:t xml:space="preserve">Richard </w:t>
      </w:r>
      <w:r w:rsidRPr="0096457F">
        <w:rPr>
          <w:sz w:val="22"/>
          <w:szCs w:val="22"/>
        </w:rPr>
        <w:t xml:space="preserve">tau </w:t>
      </w:r>
      <w:proofErr w:type="spellStart"/>
      <w:r w:rsidR="00E473C3" w:rsidRPr="0096457F">
        <w:rPr>
          <w:sz w:val="22"/>
          <w:szCs w:val="22"/>
        </w:rPr>
        <w:t>raug</w:t>
      </w:r>
      <w:proofErr w:type="spellEnd"/>
      <w:r w:rsidR="00E473C3" w:rsidRPr="0096457F">
        <w:rPr>
          <w:sz w:val="22"/>
          <w:szCs w:val="22"/>
        </w:rPr>
        <w:t xml:space="preserve"> </w:t>
      </w:r>
      <w:proofErr w:type="spellStart"/>
      <w:r w:rsidR="00E473C3" w:rsidRPr="0096457F">
        <w:rPr>
          <w:sz w:val="22"/>
          <w:szCs w:val="22"/>
        </w:rPr>
        <w:t>soj</w:t>
      </w:r>
      <w:proofErr w:type="spellEnd"/>
      <w:r w:rsidR="00E473C3" w:rsidRPr="0096457F">
        <w:rPr>
          <w:sz w:val="22"/>
          <w:szCs w:val="22"/>
        </w:rPr>
        <w:t xml:space="preserve"> </w:t>
      </w:r>
      <w:proofErr w:type="spellStart"/>
      <w:r w:rsidR="00E473C3" w:rsidRPr="0096457F">
        <w:rPr>
          <w:sz w:val="22"/>
          <w:szCs w:val="22"/>
        </w:rPr>
        <w:t>ntsuam</w:t>
      </w:r>
      <w:proofErr w:type="spellEnd"/>
      <w:r w:rsidR="00E473C3" w:rsidRPr="0096457F">
        <w:rPr>
          <w:sz w:val="22"/>
          <w:szCs w:val="22"/>
        </w:rPr>
        <w:t xml:space="preserve"> </w:t>
      </w:r>
      <w:ins w:id="215" w:author="Kaxiong" w:date="2021-05-30T22:35:00Z">
        <w:r w:rsidR="00C66DE7">
          <w:rPr>
            <w:sz w:val="22"/>
            <w:szCs w:val="22"/>
          </w:rPr>
          <w:t xml:space="preserve">yam </w:t>
        </w:r>
        <w:proofErr w:type="spellStart"/>
        <w:r w:rsidR="00C66DE7">
          <w:rPr>
            <w:sz w:val="22"/>
            <w:szCs w:val="22"/>
          </w:rPr>
          <w:t>ts</w:t>
        </w:r>
      </w:ins>
      <w:ins w:id="216" w:author="Kaxiong" w:date="2021-05-30T22:36:00Z">
        <w:r w:rsidR="00C66DE7">
          <w:rPr>
            <w:sz w:val="22"/>
            <w:szCs w:val="22"/>
          </w:rPr>
          <w:t>is</w:t>
        </w:r>
        <w:proofErr w:type="spellEnd"/>
        <w:r w:rsidR="00C66DE7">
          <w:rPr>
            <w:sz w:val="22"/>
            <w:szCs w:val="22"/>
          </w:rPr>
          <w:t xml:space="preserve"> </w:t>
        </w:r>
        <w:proofErr w:type="spellStart"/>
        <w:r w:rsidR="00C66DE7">
          <w:rPr>
            <w:sz w:val="22"/>
            <w:szCs w:val="22"/>
          </w:rPr>
          <w:t>muaj</w:t>
        </w:r>
        <w:proofErr w:type="spellEnd"/>
        <w:r w:rsidR="00C66DE7">
          <w:rPr>
            <w:sz w:val="22"/>
            <w:szCs w:val="22"/>
          </w:rPr>
          <w:t xml:space="preserve"> </w:t>
        </w:r>
        <w:proofErr w:type="spellStart"/>
        <w:r w:rsidR="00C66DE7">
          <w:rPr>
            <w:sz w:val="22"/>
            <w:szCs w:val="22"/>
          </w:rPr>
          <w:t>neeg</w:t>
        </w:r>
        <w:proofErr w:type="spellEnd"/>
        <w:r w:rsidR="00C66DE7">
          <w:rPr>
            <w:sz w:val="22"/>
            <w:szCs w:val="22"/>
          </w:rPr>
          <w:t xml:space="preserve"> </w:t>
        </w:r>
        <w:proofErr w:type="spellStart"/>
        <w:r w:rsidR="00C66DE7">
          <w:rPr>
            <w:sz w:val="22"/>
            <w:szCs w:val="22"/>
          </w:rPr>
          <w:t>paub</w:t>
        </w:r>
        <w:proofErr w:type="spellEnd"/>
        <w:r w:rsidR="00C66DE7">
          <w:rPr>
            <w:sz w:val="22"/>
            <w:szCs w:val="22"/>
          </w:rPr>
          <w:t xml:space="preserve"> </w:t>
        </w:r>
        <w:proofErr w:type="spellStart"/>
        <w:r w:rsidR="00C66DE7">
          <w:rPr>
            <w:sz w:val="22"/>
            <w:szCs w:val="22"/>
          </w:rPr>
          <w:t>nrog</w:t>
        </w:r>
      </w:ins>
      <w:proofErr w:type="spellEnd"/>
      <w:del w:id="217" w:author="Kaxiong" w:date="2021-05-30T22:36:00Z">
        <w:r w:rsidR="00E473C3" w:rsidRPr="0096457F" w:rsidDel="00C66DE7">
          <w:rPr>
            <w:sz w:val="22"/>
            <w:szCs w:val="22"/>
          </w:rPr>
          <w:delText>sab nr</w:delText>
        </w:r>
      </w:del>
      <w:del w:id="218" w:author="Kaxiong" w:date="2021-05-30T22:37:00Z">
        <w:r w:rsidR="00E473C3" w:rsidRPr="0096457F" w:rsidDel="00C66DE7">
          <w:rPr>
            <w:sz w:val="22"/>
            <w:szCs w:val="22"/>
          </w:rPr>
          <w:delText>au</w:delText>
        </w:r>
        <w:r w:rsidRPr="0096457F" w:rsidDel="00C66DE7">
          <w:rPr>
            <w:sz w:val="22"/>
            <w:szCs w:val="22"/>
          </w:rPr>
          <w:delText>v</w:delText>
        </w:r>
      </w:del>
      <w:r w:rsidR="00E473C3" w:rsidRPr="0096457F">
        <w:rPr>
          <w:sz w:val="22"/>
          <w:szCs w:val="22"/>
        </w:rPr>
        <w:t xml:space="preserve"> </w:t>
      </w:r>
      <w:proofErr w:type="spellStart"/>
      <w:ins w:id="219" w:author="Kaxiong" w:date="2021-05-30T22:37:00Z">
        <w:r w:rsidR="00C66DE7">
          <w:rPr>
            <w:sz w:val="22"/>
            <w:szCs w:val="22"/>
          </w:rPr>
          <w:t>nyob</w:t>
        </w:r>
        <w:proofErr w:type="spellEnd"/>
        <w:r w:rsidR="00C66DE7">
          <w:rPr>
            <w:sz w:val="22"/>
            <w:szCs w:val="22"/>
          </w:rPr>
          <w:t xml:space="preserve"> </w:t>
        </w:r>
        <w:proofErr w:type="spellStart"/>
        <w:r w:rsidR="00C66DE7">
          <w:rPr>
            <w:sz w:val="22"/>
            <w:szCs w:val="22"/>
          </w:rPr>
          <w:t>rau</w:t>
        </w:r>
        <w:proofErr w:type="spellEnd"/>
        <w:r w:rsidR="00C66DE7">
          <w:rPr>
            <w:sz w:val="22"/>
            <w:szCs w:val="22"/>
          </w:rPr>
          <w:t xml:space="preserve"> </w:t>
        </w:r>
      </w:ins>
      <w:proofErr w:type="spellStart"/>
      <w:r w:rsidR="00E473C3" w:rsidRPr="0096457F">
        <w:rPr>
          <w:sz w:val="22"/>
          <w:szCs w:val="22"/>
        </w:rPr>
        <w:t>thaum</w:t>
      </w:r>
      <w:proofErr w:type="spellEnd"/>
      <w:r w:rsidR="00E473C3" w:rsidRPr="0096457F">
        <w:rPr>
          <w:sz w:val="22"/>
          <w:szCs w:val="22"/>
        </w:rPr>
        <w:t xml:space="preserve"> sib </w:t>
      </w:r>
      <w:proofErr w:type="spellStart"/>
      <w:r w:rsidR="00E473C3" w:rsidRPr="0096457F">
        <w:rPr>
          <w:sz w:val="22"/>
          <w:szCs w:val="22"/>
        </w:rPr>
        <w:t>tham</w:t>
      </w:r>
      <w:proofErr w:type="spellEnd"/>
      <w:r w:rsidR="00E473C3" w:rsidRPr="0096457F">
        <w:rPr>
          <w:sz w:val="22"/>
          <w:szCs w:val="22"/>
        </w:rPr>
        <w:t xml:space="preserve"> </w:t>
      </w:r>
      <w:proofErr w:type="spellStart"/>
      <w:r w:rsidR="00E473C3" w:rsidRPr="0096457F">
        <w:rPr>
          <w:sz w:val="22"/>
          <w:szCs w:val="22"/>
        </w:rPr>
        <w:t>thiab</w:t>
      </w:r>
      <w:proofErr w:type="spellEnd"/>
      <w:r w:rsidR="00E473C3" w:rsidRPr="0096457F">
        <w:rPr>
          <w:sz w:val="22"/>
          <w:szCs w:val="22"/>
        </w:rPr>
        <w:t xml:space="preserve"> cov </w:t>
      </w:r>
      <w:proofErr w:type="spellStart"/>
      <w:r w:rsidR="00E473C3" w:rsidRPr="0096457F">
        <w:rPr>
          <w:sz w:val="22"/>
          <w:szCs w:val="22"/>
        </w:rPr>
        <w:t>hauj</w:t>
      </w:r>
      <w:proofErr w:type="spellEnd"/>
      <w:r w:rsidRPr="0096457F">
        <w:rPr>
          <w:sz w:val="22"/>
          <w:szCs w:val="22"/>
        </w:rPr>
        <w:t xml:space="preserve"> </w:t>
      </w:r>
      <w:proofErr w:type="spellStart"/>
      <w:r w:rsidR="00E473C3" w:rsidRPr="0096457F">
        <w:rPr>
          <w:sz w:val="22"/>
          <w:szCs w:val="22"/>
        </w:rPr>
        <w:t>lwm</w:t>
      </w:r>
      <w:proofErr w:type="spellEnd"/>
      <w:r w:rsidR="00E473C3" w:rsidRPr="0096457F">
        <w:rPr>
          <w:sz w:val="22"/>
          <w:szCs w:val="22"/>
        </w:rPr>
        <w:t xml:space="preserve"> </w:t>
      </w:r>
      <w:proofErr w:type="spellStart"/>
      <w:r w:rsidR="00E473C3" w:rsidRPr="0096457F">
        <w:rPr>
          <w:sz w:val="22"/>
          <w:szCs w:val="22"/>
        </w:rPr>
        <w:t>kev</w:t>
      </w:r>
      <w:proofErr w:type="spellEnd"/>
      <w:r w:rsidR="00E473C3" w:rsidRPr="0096457F">
        <w:rPr>
          <w:sz w:val="22"/>
          <w:szCs w:val="22"/>
        </w:rPr>
        <w:t xml:space="preserve"> </w:t>
      </w:r>
      <w:proofErr w:type="spellStart"/>
      <w:r w:rsidR="00E473C3" w:rsidRPr="0096457F">
        <w:rPr>
          <w:sz w:val="22"/>
          <w:szCs w:val="22"/>
        </w:rPr>
        <w:t>hais</w:t>
      </w:r>
      <w:proofErr w:type="spellEnd"/>
      <w:r w:rsidR="00E473C3" w:rsidRPr="0096457F">
        <w:rPr>
          <w:sz w:val="22"/>
          <w:szCs w:val="22"/>
        </w:rPr>
        <w:t xml:space="preserve"> </w:t>
      </w:r>
      <w:proofErr w:type="spellStart"/>
      <w:r w:rsidR="00E473C3" w:rsidRPr="0096457F">
        <w:rPr>
          <w:sz w:val="22"/>
          <w:szCs w:val="22"/>
        </w:rPr>
        <w:t>lus</w:t>
      </w:r>
      <w:proofErr w:type="spellEnd"/>
      <w:r w:rsidR="00E473C3" w:rsidRPr="0096457F">
        <w:rPr>
          <w:sz w:val="22"/>
          <w:szCs w:val="22"/>
        </w:rPr>
        <w:t xml:space="preserve">. </w:t>
      </w:r>
      <w:proofErr w:type="spellStart"/>
      <w:r w:rsidR="00E473C3" w:rsidRPr="0096457F">
        <w:rPr>
          <w:sz w:val="22"/>
          <w:szCs w:val="22"/>
        </w:rPr>
        <w:t>Nws</w:t>
      </w:r>
      <w:proofErr w:type="spellEnd"/>
      <w:r w:rsidR="00E473C3" w:rsidRPr="0096457F">
        <w:rPr>
          <w:sz w:val="22"/>
          <w:szCs w:val="22"/>
        </w:rPr>
        <w:t xml:space="preserve"> </w:t>
      </w:r>
      <w:proofErr w:type="spellStart"/>
      <w:r w:rsidR="00E473C3" w:rsidRPr="0096457F">
        <w:rPr>
          <w:sz w:val="22"/>
          <w:szCs w:val="22"/>
        </w:rPr>
        <w:t>tsis</w:t>
      </w:r>
      <w:proofErr w:type="spellEnd"/>
      <w:r w:rsidR="00E473C3" w:rsidRPr="0096457F">
        <w:rPr>
          <w:sz w:val="22"/>
          <w:szCs w:val="22"/>
        </w:rPr>
        <w:t xml:space="preserve"> tau </w:t>
      </w:r>
      <w:proofErr w:type="spellStart"/>
      <w:r w:rsidR="00E473C3" w:rsidRPr="0096457F">
        <w:rPr>
          <w:sz w:val="22"/>
          <w:szCs w:val="22"/>
        </w:rPr>
        <w:t>ua</w:t>
      </w:r>
      <w:proofErr w:type="spellEnd"/>
      <w:r w:rsidR="00E473C3" w:rsidRPr="0096457F">
        <w:rPr>
          <w:sz w:val="22"/>
          <w:szCs w:val="22"/>
        </w:rPr>
        <w:t xml:space="preserve"> </w:t>
      </w:r>
      <w:proofErr w:type="spellStart"/>
      <w:r w:rsidR="00E473C3" w:rsidRPr="0096457F">
        <w:rPr>
          <w:sz w:val="22"/>
          <w:szCs w:val="22"/>
        </w:rPr>
        <w:t>rau</w:t>
      </w:r>
      <w:proofErr w:type="spellEnd"/>
      <w:r w:rsidR="00E473C3" w:rsidRPr="0096457F">
        <w:rPr>
          <w:sz w:val="22"/>
          <w:szCs w:val="22"/>
        </w:rPr>
        <w:t xml:space="preserve"> pom </w:t>
      </w:r>
      <w:proofErr w:type="spellStart"/>
      <w:r w:rsidR="00E473C3" w:rsidRPr="0096457F">
        <w:rPr>
          <w:sz w:val="22"/>
          <w:szCs w:val="22"/>
        </w:rPr>
        <w:t>lub</w:t>
      </w:r>
      <w:proofErr w:type="spellEnd"/>
      <w:r w:rsidR="00E473C3" w:rsidRPr="0096457F">
        <w:rPr>
          <w:sz w:val="22"/>
          <w:szCs w:val="22"/>
        </w:rPr>
        <w:t xml:space="preserve"> </w:t>
      </w:r>
      <w:proofErr w:type="spellStart"/>
      <w:r w:rsidR="00E473C3" w:rsidRPr="0096457F">
        <w:rPr>
          <w:sz w:val="22"/>
          <w:szCs w:val="22"/>
        </w:rPr>
        <w:t>suab</w:t>
      </w:r>
      <w:proofErr w:type="spellEnd"/>
      <w:r w:rsidR="00E473C3" w:rsidRPr="0096457F">
        <w:rPr>
          <w:sz w:val="22"/>
          <w:szCs w:val="22"/>
        </w:rPr>
        <w:t xml:space="preserve"> </w:t>
      </w:r>
      <w:proofErr w:type="spellStart"/>
      <w:r w:rsidR="00E473C3" w:rsidRPr="0096457F">
        <w:rPr>
          <w:sz w:val="22"/>
          <w:szCs w:val="22"/>
        </w:rPr>
        <w:t>yuam</w:t>
      </w:r>
      <w:proofErr w:type="spellEnd"/>
      <w:r w:rsidR="00E473C3" w:rsidRPr="0096457F">
        <w:rPr>
          <w:sz w:val="22"/>
          <w:szCs w:val="22"/>
        </w:rPr>
        <w:t xml:space="preserve"> </w:t>
      </w:r>
      <w:proofErr w:type="spellStart"/>
      <w:r w:rsidR="00E473C3" w:rsidRPr="0096457F">
        <w:rPr>
          <w:sz w:val="22"/>
          <w:szCs w:val="22"/>
        </w:rPr>
        <w:t>kev</w:t>
      </w:r>
      <w:proofErr w:type="spellEnd"/>
      <w:r w:rsidR="00E473C3" w:rsidRPr="0096457F">
        <w:rPr>
          <w:sz w:val="22"/>
          <w:szCs w:val="22"/>
        </w:rPr>
        <w:t xml:space="preserve"> </w:t>
      </w:r>
      <w:proofErr w:type="spellStart"/>
      <w:r w:rsidR="00E473C3" w:rsidRPr="0096457F">
        <w:rPr>
          <w:sz w:val="22"/>
          <w:szCs w:val="22"/>
        </w:rPr>
        <w:t>uas</w:t>
      </w:r>
      <w:proofErr w:type="spellEnd"/>
      <w:r w:rsidR="00E473C3" w:rsidRPr="0096457F">
        <w:rPr>
          <w:sz w:val="22"/>
          <w:szCs w:val="22"/>
        </w:rPr>
        <w:t xml:space="preserve"> </w:t>
      </w:r>
      <w:proofErr w:type="spellStart"/>
      <w:r w:rsidR="00E473C3" w:rsidRPr="0096457F">
        <w:rPr>
          <w:sz w:val="22"/>
          <w:szCs w:val="22"/>
        </w:rPr>
        <w:t>cuam</w:t>
      </w:r>
      <w:proofErr w:type="spellEnd"/>
      <w:r w:rsidR="00E473C3" w:rsidRPr="0096457F">
        <w:rPr>
          <w:sz w:val="22"/>
          <w:szCs w:val="22"/>
        </w:rPr>
        <w:t xml:space="preserve"> </w:t>
      </w:r>
      <w:proofErr w:type="spellStart"/>
      <w:r w:rsidR="00E473C3" w:rsidRPr="0096457F">
        <w:rPr>
          <w:sz w:val="22"/>
          <w:szCs w:val="22"/>
        </w:rPr>
        <w:t>tshuam</w:t>
      </w:r>
      <w:proofErr w:type="spellEnd"/>
      <w:r w:rsidR="00E473C3" w:rsidRPr="0096457F">
        <w:rPr>
          <w:sz w:val="22"/>
          <w:szCs w:val="22"/>
        </w:rPr>
        <w:t xml:space="preserve"> </w:t>
      </w:r>
      <w:proofErr w:type="spellStart"/>
      <w:r w:rsidR="00E473C3" w:rsidRPr="0096457F">
        <w:rPr>
          <w:sz w:val="22"/>
          <w:szCs w:val="22"/>
        </w:rPr>
        <w:t>nrog</w:t>
      </w:r>
      <w:proofErr w:type="spellEnd"/>
      <w:r w:rsidR="00E473C3" w:rsidRPr="0096457F">
        <w:rPr>
          <w:sz w:val="22"/>
          <w:szCs w:val="22"/>
        </w:rPr>
        <w:t xml:space="preserve"> </w:t>
      </w:r>
      <w:proofErr w:type="spellStart"/>
      <w:r w:rsidR="00E473C3" w:rsidRPr="0096457F">
        <w:rPr>
          <w:sz w:val="22"/>
          <w:szCs w:val="22"/>
        </w:rPr>
        <w:t>kev</w:t>
      </w:r>
      <w:proofErr w:type="spellEnd"/>
      <w:r w:rsidR="00E473C3" w:rsidRPr="0096457F">
        <w:rPr>
          <w:sz w:val="22"/>
          <w:szCs w:val="22"/>
        </w:rPr>
        <w:t xml:space="preserve"> sib </w:t>
      </w:r>
      <w:proofErr w:type="spellStart"/>
      <w:r w:rsidR="00E473C3" w:rsidRPr="0096457F">
        <w:rPr>
          <w:sz w:val="22"/>
          <w:szCs w:val="22"/>
        </w:rPr>
        <w:t>txuas</w:t>
      </w:r>
      <w:proofErr w:type="spellEnd"/>
      <w:r w:rsidR="00E473C3" w:rsidRPr="0096457F">
        <w:rPr>
          <w:sz w:val="22"/>
          <w:szCs w:val="22"/>
        </w:rPr>
        <w:t xml:space="preserve"> </w:t>
      </w:r>
      <w:proofErr w:type="spellStart"/>
      <w:r w:rsidR="00E473C3" w:rsidRPr="0096457F">
        <w:rPr>
          <w:sz w:val="22"/>
          <w:szCs w:val="22"/>
        </w:rPr>
        <w:t>lus</w:t>
      </w:r>
      <w:proofErr w:type="spellEnd"/>
      <w:r w:rsidR="00E473C3" w:rsidRPr="0096457F">
        <w:rPr>
          <w:sz w:val="22"/>
          <w:szCs w:val="22"/>
        </w:rPr>
        <w:t xml:space="preserve"> los</w:t>
      </w:r>
      <w:r w:rsidRPr="0096457F">
        <w:rPr>
          <w:sz w:val="22"/>
          <w:szCs w:val="22"/>
        </w:rPr>
        <w:t xml:space="preserve"> </w:t>
      </w:r>
      <w:r w:rsidR="00E473C3" w:rsidRPr="0096457F">
        <w:rPr>
          <w:sz w:val="22"/>
          <w:szCs w:val="22"/>
        </w:rPr>
        <w:t xml:space="preserve">sis </w:t>
      </w:r>
      <w:proofErr w:type="spellStart"/>
      <w:r w:rsidR="00E473C3" w:rsidRPr="0096457F">
        <w:rPr>
          <w:sz w:val="22"/>
          <w:szCs w:val="22"/>
        </w:rPr>
        <w:t>kev</w:t>
      </w:r>
      <w:proofErr w:type="spellEnd"/>
      <w:r w:rsidR="00E473C3" w:rsidRPr="0096457F">
        <w:rPr>
          <w:sz w:val="22"/>
          <w:szCs w:val="22"/>
        </w:rPr>
        <w:t xml:space="preserve"> </w:t>
      </w:r>
      <w:proofErr w:type="spellStart"/>
      <w:r w:rsidR="00E473C3" w:rsidRPr="0096457F">
        <w:rPr>
          <w:sz w:val="22"/>
          <w:szCs w:val="22"/>
        </w:rPr>
        <w:t>txawj</w:t>
      </w:r>
      <w:proofErr w:type="spellEnd"/>
      <w:r w:rsidR="00E473C3" w:rsidRPr="0096457F">
        <w:rPr>
          <w:sz w:val="22"/>
          <w:szCs w:val="22"/>
        </w:rPr>
        <w:t xml:space="preserve"> </w:t>
      </w:r>
      <w:proofErr w:type="spellStart"/>
      <w:r w:rsidR="00E473C3" w:rsidRPr="0096457F">
        <w:rPr>
          <w:sz w:val="22"/>
          <w:szCs w:val="22"/>
        </w:rPr>
        <w:t>ntse</w:t>
      </w:r>
      <w:proofErr w:type="spellEnd"/>
      <w:r w:rsidR="00E473C3" w:rsidRPr="0096457F">
        <w:rPr>
          <w:sz w:val="22"/>
          <w:szCs w:val="22"/>
        </w:rPr>
        <w:t xml:space="preserve">. </w:t>
      </w:r>
      <w:proofErr w:type="spellStart"/>
      <w:r w:rsidR="00E473C3" w:rsidRPr="0096457F">
        <w:rPr>
          <w:sz w:val="22"/>
          <w:szCs w:val="22"/>
        </w:rPr>
        <w:t>Yav</w:t>
      </w:r>
      <w:proofErr w:type="spellEnd"/>
      <w:r w:rsidR="00E473C3" w:rsidRPr="0096457F">
        <w:rPr>
          <w:sz w:val="22"/>
          <w:szCs w:val="22"/>
        </w:rPr>
        <w:t xml:space="preserve"> </w:t>
      </w:r>
      <w:proofErr w:type="spellStart"/>
      <w:r w:rsidR="00E473C3" w:rsidRPr="0096457F">
        <w:rPr>
          <w:sz w:val="22"/>
          <w:szCs w:val="22"/>
        </w:rPr>
        <w:t>dhau</w:t>
      </w:r>
      <w:proofErr w:type="spellEnd"/>
      <w:r w:rsidR="00E473C3" w:rsidRPr="0096457F">
        <w:rPr>
          <w:sz w:val="22"/>
          <w:szCs w:val="22"/>
        </w:rPr>
        <w:t xml:space="preserve"> los </w:t>
      </w:r>
      <w:proofErr w:type="spellStart"/>
      <w:r w:rsidR="00E473C3" w:rsidRPr="0096457F">
        <w:rPr>
          <w:sz w:val="22"/>
          <w:szCs w:val="22"/>
        </w:rPr>
        <w:t>nws</w:t>
      </w:r>
      <w:proofErr w:type="spellEnd"/>
      <w:r w:rsidR="00E473C3" w:rsidRPr="0096457F">
        <w:rPr>
          <w:sz w:val="22"/>
          <w:szCs w:val="22"/>
        </w:rPr>
        <w:t xml:space="preserve"> </w:t>
      </w:r>
      <w:proofErr w:type="spellStart"/>
      <w:r w:rsidR="00E473C3" w:rsidRPr="0096457F">
        <w:rPr>
          <w:sz w:val="22"/>
          <w:szCs w:val="22"/>
        </w:rPr>
        <w:t>muaj</w:t>
      </w:r>
      <w:proofErr w:type="spellEnd"/>
      <w:r w:rsidR="00E473C3" w:rsidRPr="0096457F">
        <w:rPr>
          <w:sz w:val="22"/>
          <w:szCs w:val="22"/>
        </w:rPr>
        <w:t xml:space="preserve"> </w:t>
      </w:r>
      <w:proofErr w:type="spellStart"/>
      <w:r w:rsidR="00E473C3" w:rsidRPr="0096457F">
        <w:rPr>
          <w:sz w:val="22"/>
          <w:szCs w:val="22"/>
        </w:rPr>
        <w:t>teeb</w:t>
      </w:r>
      <w:proofErr w:type="spellEnd"/>
      <w:r w:rsidR="00E473C3" w:rsidRPr="0096457F">
        <w:rPr>
          <w:sz w:val="22"/>
          <w:szCs w:val="22"/>
        </w:rPr>
        <w:t xml:space="preserve"> </w:t>
      </w:r>
      <w:proofErr w:type="spellStart"/>
      <w:r w:rsidR="00E473C3" w:rsidRPr="0096457F">
        <w:rPr>
          <w:sz w:val="22"/>
          <w:szCs w:val="22"/>
        </w:rPr>
        <w:t>meem</w:t>
      </w:r>
      <w:proofErr w:type="spellEnd"/>
      <w:r w:rsidR="00E473C3" w:rsidRPr="0096457F">
        <w:rPr>
          <w:sz w:val="22"/>
          <w:szCs w:val="22"/>
        </w:rPr>
        <w:t xml:space="preserve"> </w:t>
      </w:r>
      <w:proofErr w:type="spellStart"/>
      <w:ins w:id="220" w:author="Kaxiong" w:date="2021-05-30T22:39:00Z">
        <w:r w:rsidR="00C66DE7">
          <w:rPr>
            <w:sz w:val="22"/>
            <w:szCs w:val="22"/>
          </w:rPr>
          <w:t>txog</w:t>
        </w:r>
      </w:ins>
      <w:proofErr w:type="spellEnd"/>
      <w:del w:id="221" w:author="Kaxiong" w:date="2021-05-30T22:39:00Z">
        <w:r w:rsidR="00E473C3" w:rsidRPr="0096457F" w:rsidDel="00C66DE7">
          <w:rPr>
            <w:sz w:val="22"/>
            <w:szCs w:val="22"/>
          </w:rPr>
          <w:delText>nrog</w:delText>
        </w:r>
      </w:del>
      <w:ins w:id="222" w:author="Kaxiong" w:date="2021-05-30T22:39:00Z">
        <w:r w:rsidR="00C66DE7">
          <w:rPr>
            <w:sz w:val="22"/>
            <w:szCs w:val="22"/>
          </w:rPr>
          <w:t xml:space="preserve"> </w:t>
        </w:r>
        <w:proofErr w:type="spellStart"/>
        <w:r w:rsidR="00C66DE7">
          <w:rPr>
            <w:sz w:val="22"/>
            <w:szCs w:val="22"/>
          </w:rPr>
          <w:t>nws</w:t>
        </w:r>
      </w:ins>
      <w:proofErr w:type="spellEnd"/>
      <w:ins w:id="223" w:author="Kaxiong" w:date="2021-05-30T22:40:00Z">
        <w:r w:rsidR="00C66DE7">
          <w:rPr>
            <w:sz w:val="22"/>
            <w:szCs w:val="22"/>
          </w:rPr>
          <w:t xml:space="preserve"> cov</w:t>
        </w:r>
      </w:ins>
      <w:r w:rsidR="00E473C3" w:rsidRPr="0096457F">
        <w:rPr>
          <w:sz w:val="22"/>
          <w:szCs w:val="22"/>
        </w:rPr>
        <w:t xml:space="preserve"> </w:t>
      </w:r>
      <w:proofErr w:type="spellStart"/>
      <w:r w:rsidRPr="0096457F">
        <w:rPr>
          <w:sz w:val="22"/>
          <w:szCs w:val="22"/>
        </w:rPr>
        <w:t>kev</w:t>
      </w:r>
      <w:proofErr w:type="spellEnd"/>
      <w:r w:rsidRPr="0096457F">
        <w:rPr>
          <w:sz w:val="22"/>
          <w:szCs w:val="22"/>
        </w:rPr>
        <w:t xml:space="preserve"> </w:t>
      </w:r>
      <w:proofErr w:type="spellStart"/>
      <w:ins w:id="224" w:author="Kaxiong" w:date="2021-05-30T22:40:00Z">
        <w:r w:rsidR="00C66DE7">
          <w:rPr>
            <w:sz w:val="22"/>
            <w:szCs w:val="22"/>
          </w:rPr>
          <w:t>muaj</w:t>
        </w:r>
        <w:proofErr w:type="spellEnd"/>
        <w:r w:rsidR="00C66DE7">
          <w:rPr>
            <w:sz w:val="22"/>
            <w:szCs w:val="22"/>
          </w:rPr>
          <w:t xml:space="preserve"> </w:t>
        </w:r>
        <w:proofErr w:type="spellStart"/>
        <w:r w:rsidR="00C66DE7">
          <w:rPr>
            <w:sz w:val="22"/>
            <w:szCs w:val="22"/>
          </w:rPr>
          <w:t>peev</w:t>
        </w:r>
        <w:proofErr w:type="spellEnd"/>
        <w:r w:rsidR="00C66DE7">
          <w:rPr>
            <w:sz w:val="22"/>
            <w:szCs w:val="22"/>
          </w:rPr>
          <w:t xml:space="preserve"> </w:t>
        </w:r>
        <w:proofErr w:type="spellStart"/>
        <w:r w:rsidR="00C66DE7">
          <w:rPr>
            <w:sz w:val="22"/>
            <w:szCs w:val="22"/>
          </w:rPr>
          <w:t>xwm</w:t>
        </w:r>
        <w:proofErr w:type="spellEnd"/>
        <w:r w:rsidR="00C66DE7">
          <w:rPr>
            <w:sz w:val="22"/>
            <w:szCs w:val="22"/>
          </w:rPr>
          <w:t xml:space="preserve"> </w:t>
        </w:r>
        <w:proofErr w:type="spellStart"/>
        <w:r w:rsidR="00C66DE7">
          <w:rPr>
            <w:sz w:val="22"/>
            <w:szCs w:val="22"/>
          </w:rPr>
          <w:t>hais</w:t>
        </w:r>
        <w:proofErr w:type="spellEnd"/>
        <w:r w:rsidR="00C66DE7">
          <w:rPr>
            <w:sz w:val="22"/>
            <w:szCs w:val="22"/>
          </w:rPr>
          <w:t xml:space="preserve"> </w:t>
        </w:r>
        <w:proofErr w:type="spellStart"/>
        <w:r w:rsidR="00C66DE7">
          <w:rPr>
            <w:sz w:val="22"/>
            <w:szCs w:val="22"/>
          </w:rPr>
          <w:t>lus</w:t>
        </w:r>
        <w:proofErr w:type="spellEnd"/>
        <w:r w:rsidR="00C66DE7">
          <w:rPr>
            <w:sz w:val="22"/>
            <w:szCs w:val="22"/>
          </w:rPr>
          <w:t xml:space="preserve"> </w:t>
        </w:r>
        <w:proofErr w:type="spellStart"/>
        <w:r w:rsidR="00C66DE7">
          <w:rPr>
            <w:sz w:val="22"/>
            <w:szCs w:val="22"/>
          </w:rPr>
          <w:t>npliag</w:t>
        </w:r>
        <w:proofErr w:type="spellEnd"/>
        <w:r w:rsidR="00C66DE7">
          <w:rPr>
            <w:sz w:val="22"/>
            <w:szCs w:val="22"/>
          </w:rPr>
          <w:t xml:space="preserve">, </w:t>
        </w:r>
      </w:ins>
      <w:del w:id="225" w:author="Kaxiong" w:date="2021-05-30T22:40:00Z">
        <w:r w:rsidRPr="0096457F" w:rsidDel="00C66DE7">
          <w:rPr>
            <w:sz w:val="22"/>
            <w:szCs w:val="22"/>
          </w:rPr>
          <w:delText xml:space="preserve">nthuav tawm </w:delText>
        </w:r>
        <w:r w:rsidR="00E473C3" w:rsidRPr="0096457F" w:rsidDel="00C66DE7">
          <w:rPr>
            <w:sz w:val="22"/>
            <w:szCs w:val="22"/>
          </w:rPr>
          <w:delText xml:space="preserve">nws cov peev xwm, </w:delText>
        </w:r>
      </w:del>
      <w:proofErr w:type="spellStart"/>
      <w:r w:rsidR="00E473C3" w:rsidRPr="0096457F">
        <w:rPr>
          <w:sz w:val="22"/>
          <w:szCs w:val="22"/>
        </w:rPr>
        <w:t>txawm</w:t>
      </w:r>
      <w:proofErr w:type="spellEnd"/>
      <w:r w:rsidR="00E473C3" w:rsidRPr="0096457F">
        <w:rPr>
          <w:sz w:val="22"/>
          <w:szCs w:val="22"/>
        </w:rPr>
        <w:t xml:space="preserve"> li </w:t>
      </w:r>
      <w:proofErr w:type="spellStart"/>
      <w:r w:rsidR="00E473C3" w:rsidRPr="0096457F">
        <w:rPr>
          <w:sz w:val="22"/>
          <w:szCs w:val="22"/>
        </w:rPr>
        <w:t>cas</w:t>
      </w:r>
      <w:proofErr w:type="spellEnd"/>
      <w:r w:rsidR="00E473C3" w:rsidRPr="0096457F">
        <w:rPr>
          <w:sz w:val="22"/>
          <w:szCs w:val="22"/>
        </w:rPr>
        <w:t xml:space="preserve"> los </w:t>
      </w:r>
      <w:proofErr w:type="spellStart"/>
      <w:r w:rsidR="00E473C3" w:rsidRPr="0096457F">
        <w:rPr>
          <w:sz w:val="22"/>
          <w:szCs w:val="22"/>
        </w:rPr>
        <w:t>xij</w:t>
      </w:r>
      <w:proofErr w:type="spellEnd"/>
      <w:r w:rsidR="00E473C3" w:rsidRPr="0096457F">
        <w:rPr>
          <w:sz w:val="22"/>
          <w:szCs w:val="22"/>
        </w:rPr>
        <w:t xml:space="preserve"> </w:t>
      </w:r>
      <w:proofErr w:type="spellStart"/>
      <w:r w:rsidR="00E473C3" w:rsidRPr="0096457F">
        <w:rPr>
          <w:sz w:val="22"/>
          <w:szCs w:val="22"/>
        </w:rPr>
        <w:t>txij</w:t>
      </w:r>
      <w:proofErr w:type="spellEnd"/>
      <w:r w:rsidR="00E473C3" w:rsidRPr="0096457F">
        <w:rPr>
          <w:sz w:val="22"/>
          <w:szCs w:val="22"/>
        </w:rPr>
        <w:t xml:space="preserve"> li </w:t>
      </w:r>
      <w:proofErr w:type="spellStart"/>
      <w:r w:rsidRPr="0096457F">
        <w:rPr>
          <w:sz w:val="22"/>
          <w:szCs w:val="22"/>
        </w:rPr>
        <w:t>tham</w:t>
      </w:r>
      <w:proofErr w:type="spellEnd"/>
      <w:r w:rsidRPr="0096457F">
        <w:rPr>
          <w:sz w:val="22"/>
          <w:szCs w:val="22"/>
        </w:rPr>
        <w:t xml:space="preserve"> </w:t>
      </w:r>
      <w:r w:rsidR="00E473C3" w:rsidRPr="0096457F">
        <w:rPr>
          <w:sz w:val="22"/>
          <w:szCs w:val="22"/>
        </w:rPr>
        <w:t xml:space="preserve">tau los </w:t>
      </w:r>
      <w:proofErr w:type="spellStart"/>
      <w:r w:rsidR="00E473C3" w:rsidRPr="0096457F">
        <w:rPr>
          <w:sz w:val="22"/>
          <w:szCs w:val="22"/>
        </w:rPr>
        <w:t>daws</w:t>
      </w:r>
      <w:proofErr w:type="spellEnd"/>
      <w:r w:rsidR="00E473C3" w:rsidRPr="0096457F">
        <w:rPr>
          <w:sz w:val="22"/>
          <w:szCs w:val="22"/>
        </w:rPr>
        <w:t xml:space="preserve"> cov </w:t>
      </w:r>
      <w:proofErr w:type="spellStart"/>
      <w:r w:rsidR="00E473C3" w:rsidRPr="0096457F">
        <w:rPr>
          <w:sz w:val="22"/>
          <w:szCs w:val="22"/>
        </w:rPr>
        <w:t>teeb</w:t>
      </w:r>
      <w:proofErr w:type="spellEnd"/>
      <w:r w:rsidR="00E473C3" w:rsidRPr="0096457F">
        <w:rPr>
          <w:sz w:val="22"/>
          <w:szCs w:val="22"/>
        </w:rPr>
        <w:t xml:space="preserve"> </w:t>
      </w:r>
      <w:proofErr w:type="spellStart"/>
      <w:r w:rsidR="00E473C3" w:rsidRPr="0096457F">
        <w:rPr>
          <w:sz w:val="22"/>
          <w:szCs w:val="22"/>
        </w:rPr>
        <w:t>meem</w:t>
      </w:r>
      <w:proofErr w:type="spellEnd"/>
      <w:r w:rsidR="00E473C3" w:rsidRPr="0096457F">
        <w:rPr>
          <w:sz w:val="22"/>
          <w:szCs w:val="22"/>
        </w:rPr>
        <w:t xml:space="preserve"> no</w:t>
      </w:r>
      <w:r w:rsidR="00E747A5">
        <w:t>.</w:t>
      </w:r>
    </w:p>
    <w:p w14:paraId="3B149CE9" w14:textId="77777777" w:rsidR="00D36455" w:rsidRDefault="00D36455">
      <w:pPr>
        <w:pStyle w:val="BodyText"/>
        <w:spacing w:before="1"/>
      </w:pPr>
    </w:p>
    <w:p w14:paraId="20D472CF" w14:textId="7AA674A3" w:rsidR="00D36455" w:rsidRPr="009E43E8" w:rsidRDefault="0059676A">
      <w:pPr>
        <w:pStyle w:val="BodyText"/>
        <w:spacing w:before="1"/>
        <w:ind w:left="519"/>
        <w:rPr>
          <w:sz w:val="22"/>
          <w:szCs w:val="22"/>
        </w:rPr>
      </w:pPr>
      <w:proofErr w:type="spellStart"/>
      <w:r w:rsidRPr="009E43E8">
        <w:rPr>
          <w:sz w:val="22"/>
          <w:szCs w:val="22"/>
        </w:rPr>
        <w:t>Lub</w:t>
      </w:r>
      <w:proofErr w:type="spellEnd"/>
      <w:r w:rsidRPr="009E43E8">
        <w:rPr>
          <w:sz w:val="22"/>
          <w:szCs w:val="22"/>
        </w:rPr>
        <w:t xml:space="preserve"> </w:t>
      </w:r>
      <w:proofErr w:type="spellStart"/>
      <w:r w:rsidRPr="009E43E8">
        <w:rPr>
          <w:sz w:val="22"/>
          <w:szCs w:val="22"/>
        </w:rPr>
        <w:t>Suab</w:t>
      </w:r>
      <w:proofErr w:type="spellEnd"/>
      <w:r w:rsidRPr="009E43E8">
        <w:rPr>
          <w:sz w:val="22"/>
          <w:szCs w:val="22"/>
        </w:rPr>
        <w:t xml:space="preserve">, </w:t>
      </w:r>
      <w:ins w:id="226" w:author="Kaxiong" w:date="2021-05-30T22:42:00Z">
        <w:r w:rsidR="009A5806">
          <w:rPr>
            <w:sz w:val="22"/>
            <w:szCs w:val="22"/>
          </w:rPr>
          <w:t xml:space="preserve">Kev </w:t>
        </w:r>
      </w:ins>
      <w:proofErr w:type="spellStart"/>
      <w:r w:rsidRPr="009E43E8">
        <w:rPr>
          <w:sz w:val="22"/>
          <w:szCs w:val="22"/>
        </w:rPr>
        <w:t>Pliag</w:t>
      </w:r>
      <w:proofErr w:type="spellEnd"/>
      <w:r w:rsidRPr="009E43E8">
        <w:rPr>
          <w:sz w:val="22"/>
          <w:szCs w:val="22"/>
        </w:rPr>
        <w:t xml:space="preserve">, </w:t>
      </w:r>
      <w:ins w:id="227" w:author="Kaxiong" w:date="2021-05-30T22:43:00Z">
        <w:r w:rsidR="009A5806">
          <w:rPr>
            <w:sz w:val="22"/>
            <w:szCs w:val="22"/>
          </w:rPr>
          <w:t xml:space="preserve">Cov </w:t>
        </w:r>
      </w:ins>
      <w:r w:rsidRPr="009E43E8">
        <w:rPr>
          <w:sz w:val="22"/>
          <w:szCs w:val="22"/>
        </w:rPr>
        <w:t xml:space="preserve">Kev </w:t>
      </w:r>
      <w:proofErr w:type="spellStart"/>
      <w:ins w:id="228" w:author="Kaxiong" w:date="2021-05-30T22:43:00Z">
        <w:r w:rsidR="009A5806">
          <w:rPr>
            <w:sz w:val="22"/>
            <w:szCs w:val="22"/>
          </w:rPr>
          <w:t>Paub</w:t>
        </w:r>
        <w:proofErr w:type="spellEnd"/>
        <w:r w:rsidR="009A5806">
          <w:rPr>
            <w:sz w:val="22"/>
            <w:szCs w:val="22"/>
          </w:rPr>
          <w:t xml:space="preserve"> </w:t>
        </w:r>
      </w:ins>
      <w:ins w:id="229" w:author="Kaxiong" w:date="2021-05-30T22:45:00Z">
        <w:r w:rsidR="009A5806">
          <w:rPr>
            <w:sz w:val="22"/>
            <w:szCs w:val="22"/>
          </w:rPr>
          <w:t xml:space="preserve">Siv </w:t>
        </w:r>
        <w:proofErr w:type="spellStart"/>
        <w:r w:rsidR="009A5806">
          <w:rPr>
            <w:sz w:val="22"/>
            <w:szCs w:val="22"/>
          </w:rPr>
          <w:t>Ncauj</w:t>
        </w:r>
        <w:proofErr w:type="spellEnd"/>
        <w:r w:rsidR="009A5806">
          <w:rPr>
            <w:sz w:val="22"/>
            <w:szCs w:val="22"/>
          </w:rPr>
          <w:t xml:space="preserve"> Lug</w:t>
        </w:r>
      </w:ins>
      <w:del w:id="230" w:author="Kaxiong" w:date="2021-05-30T22:45:00Z">
        <w:r w:rsidRPr="009E43E8" w:rsidDel="009A5806">
          <w:rPr>
            <w:sz w:val="22"/>
            <w:szCs w:val="22"/>
          </w:rPr>
          <w:delText>Txhawj Ntawm Qhov Ncauj</w:delText>
        </w:r>
      </w:del>
    </w:p>
    <w:p w14:paraId="114532B6" w14:textId="3F59E8DD" w:rsidR="00D36455" w:rsidRDefault="00175F99" w:rsidP="001E374A">
      <w:pPr>
        <w:pStyle w:val="BodyText"/>
        <w:spacing w:before="4" w:line="237" w:lineRule="auto"/>
        <w:ind w:left="519" w:right="970"/>
        <w:jc w:val="both"/>
      </w:pPr>
      <w:r w:rsidRPr="009E43E8">
        <w:rPr>
          <w:sz w:val="22"/>
          <w:szCs w:val="22"/>
        </w:rPr>
        <w:t>Richard</w:t>
      </w:r>
      <w:del w:id="231" w:author="Kaxiong" w:date="2021-05-30T22:47:00Z">
        <w:r w:rsidRPr="009E43E8" w:rsidDel="009A5806">
          <w:rPr>
            <w:sz w:val="22"/>
            <w:szCs w:val="22"/>
          </w:rPr>
          <w:delText>'s</w:delText>
        </w:r>
      </w:del>
      <w:r w:rsidRPr="009E43E8">
        <w:rPr>
          <w:sz w:val="22"/>
          <w:szCs w:val="22"/>
        </w:rPr>
        <w:t xml:space="preserve"> </w:t>
      </w:r>
      <w:proofErr w:type="spellStart"/>
      <w:r w:rsidRPr="009E43E8">
        <w:rPr>
          <w:sz w:val="22"/>
          <w:szCs w:val="22"/>
        </w:rPr>
        <w:t>lub</w:t>
      </w:r>
      <w:proofErr w:type="spellEnd"/>
      <w:r w:rsidRPr="009E43E8">
        <w:rPr>
          <w:sz w:val="22"/>
          <w:szCs w:val="22"/>
        </w:rPr>
        <w:t xml:space="preserve"> </w:t>
      </w:r>
      <w:proofErr w:type="spellStart"/>
      <w:r w:rsidRPr="009E43E8">
        <w:rPr>
          <w:sz w:val="22"/>
          <w:szCs w:val="22"/>
        </w:rPr>
        <w:t>suab</w:t>
      </w:r>
      <w:proofErr w:type="spellEnd"/>
      <w:r w:rsidRPr="009E43E8">
        <w:rPr>
          <w:sz w:val="22"/>
          <w:szCs w:val="22"/>
        </w:rPr>
        <w:t xml:space="preserve"> zoo </w:t>
      </w:r>
      <w:proofErr w:type="spellStart"/>
      <w:r w:rsidRPr="009E43E8">
        <w:rPr>
          <w:sz w:val="22"/>
          <w:szCs w:val="22"/>
        </w:rPr>
        <w:t>thiab</w:t>
      </w:r>
      <w:proofErr w:type="spellEnd"/>
      <w:r w:rsidRPr="009E43E8">
        <w:rPr>
          <w:sz w:val="22"/>
          <w:szCs w:val="22"/>
        </w:rPr>
        <w:t xml:space="preserve"> </w:t>
      </w:r>
      <w:proofErr w:type="spellStart"/>
      <w:r w:rsidRPr="009E43E8">
        <w:rPr>
          <w:sz w:val="22"/>
          <w:szCs w:val="22"/>
        </w:rPr>
        <w:t>hais</w:t>
      </w:r>
      <w:proofErr w:type="spellEnd"/>
      <w:r w:rsidRPr="009E43E8">
        <w:rPr>
          <w:sz w:val="22"/>
          <w:szCs w:val="22"/>
        </w:rPr>
        <w:t xml:space="preserve"> </w:t>
      </w:r>
      <w:proofErr w:type="spellStart"/>
      <w:r w:rsidRPr="009E43E8">
        <w:rPr>
          <w:sz w:val="22"/>
          <w:szCs w:val="22"/>
        </w:rPr>
        <w:t>lus</w:t>
      </w:r>
      <w:proofErr w:type="spellEnd"/>
      <w:r w:rsidRPr="009E43E8">
        <w:rPr>
          <w:sz w:val="22"/>
          <w:szCs w:val="22"/>
        </w:rPr>
        <w:t xml:space="preserve"> </w:t>
      </w:r>
      <w:proofErr w:type="spellStart"/>
      <w:r w:rsidR="0026150B" w:rsidRPr="009E43E8">
        <w:rPr>
          <w:sz w:val="22"/>
          <w:szCs w:val="22"/>
        </w:rPr>
        <w:t>pliag</w:t>
      </w:r>
      <w:proofErr w:type="spellEnd"/>
      <w:r w:rsidRPr="009E43E8">
        <w:rPr>
          <w:sz w:val="22"/>
          <w:szCs w:val="22"/>
        </w:rPr>
        <w:t xml:space="preserve"> tau </w:t>
      </w:r>
      <w:proofErr w:type="spellStart"/>
      <w:r w:rsidRPr="009E43E8">
        <w:rPr>
          <w:sz w:val="22"/>
          <w:szCs w:val="22"/>
        </w:rPr>
        <w:t>raug</w:t>
      </w:r>
      <w:proofErr w:type="spellEnd"/>
      <w:r w:rsidRPr="009E43E8">
        <w:rPr>
          <w:sz w:val="22"/>
          <w:szCs w:val="22"/>
        </w:rPr>
        <w:t xml:space="preserve"> </w:t>
      </w:r>
      <w:proofErr w:type="spellStart"/>
      <w:r w:rsidRPr="009E43E8">
        <w:rPr>
          <w:sz w:val="22"/>
          <w:szCs w:val="22"/>
        </w:rPr>
        <w:t>txiav</w:t>
      </w:r>
      <w:proofErr w:type="spellEnd"/>
      <w:r w:rsidRPr="009E43E8">
        <w:rPr>
          <w:sz w:val="22"/>
          <w:szCs w:val="22"/>
        </w:rPr>
        <w:t xml:space="preserve"> </w:t>
      </w:r>
      <w:proofErr w:type="spellStart"/>
      <w:ins w:id="232" w:author="Kaxiong" w:date="2021-05-31T10:47:00Z">
        <w:r w:rsidR="00E978D0">
          <w:rPr>
            <w:sz w:val="22"/>
            <w:szCs w:val="22"/>
          </w:rPr>
          <w:t>txim</w:t>
        </w:r>
        <w:proofErr w:type="spellEnd"/>
        <w:r w:rsidR="00E978D0">
          <w:rPr>
            <w:sz w:val="22"/>
            <w:szCs w:val="22"/>
          </w:rPr>
          <w:t xml:space="preserve"> </w:t>
        </w:r>
      </w:ins>
      <w:proofErr w:type="spellStart"/>
      <w:ins w:id="233" w:author="Kaxiong" w:date="2021-05-30T22:48:00Z">
        <w:r w:rsidR="009A5806">
          <w:rPr>
            <w:sz w:val="22"/>
            <w:szCs w:val="22"/>
          </w:rPr>
          <w:t>tias</w:t>
        </w:r>
        <w:proofErr w:type="spellEnd"/>
        <w:r w:rsidR="009A5806">
          <w:rPr>
            <w:sz w:val="22"/>
            <w:szCs w:val="22"/>
          </w:rPr>
          <w:t xml:space="preserve"> </w:t>
        </w:r>
      </w:ins>
      <w:del w:id="234" w:author="Kaxiong" w:date="2021-05-30T22:48:00Z">
        <w:r w:rsidRPr="009E43E8" w:rsidDel="009A5806">
          <w:rPr>
            <w:sz w:val="22"/>
            <w:szCs w:val="22"/>
          </w:rPr>
          <w:delText xml:space="preserve">txim </w:delText>
        </w:r>
        <w:r w:rsidR="0026150B" w:rsidRPr="009E43E8" w:rsidDel="009A5806">
          <w:rPr>
            <w:sz w:val="22"/>
            <w:szCs w:val="22"/>
          </w:rPr>
          <w:delText>yam</w:delText>
        </w:r>
        <w:r w:rsidRPr="009E43E8" w:rsidDel="009A5806">
          <w:rPr>
            <w:sz w:val="22"/>
            <w:szCs w:val="22"/>
          </w:rPr>
          <w:delText xml:space="preserve"> </w:delText>
        </w:r>
      </w:del>
      <w:proofErr w:type="spellStart"/>
      <w:r w:rsidRPr="009E43E8">
        <w:rPr>
          <w:sz w:val="22"/>
          <w:szCs w:val="22"/>
        </w:rPr>
        <w:t>tsis</w:t>
      </w:r>
      <w:proofErr w:type="spellEnd"/>
      <w:r w:rsidRPr="009E43E8">
        <w:rPr>
          <w:sz w:val="22"/>
          <w:szCs w:val="22"/>
        </w:rPr>
        <w:t xml:space="preserve"> </w:t>
      </w:r>
      <w:proofErr w:type="spellStart"/>
      <w:ins w:id="235" w:author="Kaxiong" w:date="2021-05-30T22:48:00Z">
        <w:r w:rsidR="009A5806">
          <w:rPr>
            <w:sz w:val="22"/>
            <w:szCs w:val="22"/>
          </w:rPr>
          <w:t>muaj</w:t>
        </w:r>
        <w:proofErr w:type="spellEnd"/>
        <w:r w:rsidR="009A5806">
          <w:rPr>
            <w:sz w:val="22"/>
            <w:szCs w:val="22"/>
          </w:rPr>
          <w:t xml:space="preserve"> </w:t>
        </w:r>
        <w:proofErr w:type="spellStart"/>
        <w:r w:rsidR="009A5806">
          <w:rPr>
            <w:sz w:val="22"/>
            <w:szCs w:val="22"/>
          </w:rPr>
          <w:t>qhov</w:t>
        </w:r>
        <w:proofErr w:type="spellEnd"/>
        <w:r w:rsidR="009A5806">
          <w:rPr>
            <w:sz w:val="22"/>
            <w:szCs w:val="22"/>
          </w:rPr>
          <w:t xml:space="preserve"> </w:t>
        </w:r>
        <w:proofErr w:type="spellStart"/>
        <w:r w:rsidR="009A5806">
          <w:rPr>
            <w:sz w:val="22"/>
            <w:szCs w:val="22"/>
          </w:rPr>
          <w:t>txawv</w:t>
        </w:r>
        <w:proofErr w:type="spellEnd"/>
        <w:r w:rsidR="009A5806">
          <w:rPr>
            <w:sz w:val="22"/>
            <w:szCs w:val="22"/>
          </w:rPr>
          <w:t xml:space="preserve"> </w:t>
        </w:r>
        <w:proofErr w:type="spellStart"/>
        <w:r w:rsidR="009A5806">
          <w:rPr>
            <w:sz w:val="22"/>
            <w:szCs w:val="22"/>
          </w:rPr>
          <w:t>txav</w:t>
        </w:r>
        <w:proofErr w:type="spellEnd"/>
        <w:r w:rsidR="009A5806">
          <w:rPr>
            <w:sz w:val="22"/>
            <w:szCs w:val="22"/>
          </w:rPr>
          <w:t xml:space="preserve"> dab </w:t>
        </w:r>
        <w:proofErr w:type="spellStart"/>
        <w:r w:rsidR="009A5806">
          <w:rPr>
            <w:sz w:val="22"/>
            <w:szCs w:val="22"/>
          </w:rPr>
          <w:t>tsi</w:t>
        </w:r>
      </w:ins>
      <w:proofErr w:type="spellEnd"/>
      <w:del w:id="236" w:author="Kaxiong" w:date="2021-05-30T22:48:00Z">
        <w:r w:rsidRPr="009E43E8" w:rsidDel="009A5806">
          <w:rPr>
            <w:sz w:val="22"/>
            <w:szCs w:val="22"/>
          </w:rPr>
          <w:delText>txaus ntseeg</w:delText>
        </w:r>
      </w:del>
      <w:r w:rsidRPr="009E43E8">
        <w:rPr>
          <w:sz w:val="22"/>
          <w:szCs w:val="22"/>
        </w:rPr>
        <w:t xml:space="preserve">. </w:t>
      </w:r>
      <w:proofErr w:type="spellStart"/>
      <w:r w:rsidRPr="009E43E8">
        <w:rPr>
          <w:sz w:val="22"/>
          <w:szCs w:val="22"/>
        </w:rPr>
        <w:t>Nws</w:t>
      </w:r>
      <w:proofErr w:type="spellEnd"/>
      <w:r w:rsidRPr="009E43E8">
        <w:rPr>
          <w:sz w:val="22"/>
          <w:szCs w:val="22"/>
        </w:rPr>
        <w:t xml:space="preserve"> </w:t>
      </w:r>
      <w:proofErr w:type="spellStart"/>
      <w:r w:rsidRPr="009E43E8">
        <w:rPr>
          <w:sz w:val="22"/>
          <w:szCs w:val="22"/>
        </w:rPr>
        <w:t>tsis</w:t>
      </w:r>
      <w:proofErr w:type="spellEnd"/>
      <w:r w:rsidRPr="009E43E8">
        <w:rPr>
          <w:sz w:val="22"/>
          <w:szCs w:val="22"/>
        </w:rPr>
        <w:t xml:space="preserve"> </w:t>
      </w:r>
      <w:ins w:id="237" w:author="Kaxiong" w:date="2021-05-30T22:49:00Z">
        <w:r w:rsidR="009A5806">
          <w:rPr>
            <w:sz w:val="22"/>
            <w:szCs w:val="22"/>
          </w:rPr>
          <w:t xml:space="preserve">tau </w:t>
        </w:r>
        <w:proofErr w:type="spellStart"/>
        <w:r w:rsidR="009A5806">
          <w:rPr>
            <w:sz w:val="22"/>
            <w:szCs w:val="22"/>
          </w:rPr>
          <w:t>raug</w:t>
        </w:r>
        <w:proofErr w:type="spellEnd"/>
        <w:r w:rsidR="009A5806">
          <w:rPr>
            <w:sz w:val="22"/>
            <w:szCs w:val="22"/>
          </w:rPr>
          <w:t xml:space="preserve"> </w:t>
        </w:r>
        <w:proofErr w:type="spellStart"/>
        <w:r w:rsidR="009A5806">
          <w:rPr>
            <w:sz w:val="22"/>
            <w:szCs w:val="22"/>
          </w:rPr>
          <w:t>soj</w:t>
        </w:r>
        <w:proofErr w:type="spellEnd"/>
        <w:r w:rsidR="009A5806">
          <w:rPr>
            <w:sz w:val="22"/>
            <w:szCs w:val="22"/>
          </w:rPr>
          <w:t xml:space="preserve"> </w:t>
        </w:r>
        <w:proofErr w:type="spellStart"/>
        <w:r w:rsidR="009A5806">
          <w:rPr>
            <w:sz w:val="22"/>
            <w:szCs w:val="22"/>
          </w:rPr>
          <w:t>ntsuam</w:t>
        </w:r>
        <w:proofErr w:type="spellEnd"/>
        <w:r w:rsidR="009A5806">
          <w:rPr>
            <w:sz w:val="22"/>
            <w:szCs w:val="22"/>
          </w:rPr>
          <w:t xml:space="preserve"> </w:t>
        </w:r>
      </w:ins>
      <w:proofErr w:type="spellStart"/>
      <w:ins w:id="238" w:author="Kaxiong" w:date="2021-05-30T22:50:00Z">
        <w:r w:rsidR="009A5806">
          <w:rPr>
            <w:sz w:val="22"/>
            <w:szCs w:val="22"/>
          </w:rPr>
          <w:t>uas</w:t>
        </w:r>
        <w:proofErr w:type="spellEnd"/>
        <w:r w:rsidR="009A5806">
          <w:rPr>
            <w:sz w:val="22"/>
            <w:szCs w:val="22"/>
          </w:rPr>
          <w:t xml:space="preserve"> </w:t>
        </w:r>
      </w:ins>
      <w:r w:rsidRPr="009E43E8">
        <w:rPr>
          <w:sz w:val="22"/>
          <w:szCs w:val="22"/>
        </w:rPr>
        <w:t xml:space="preserve">pom </w:t>
      </w:r>
      <w:proofErr w:type="spellStart"/>
      <w:r w:rsidRPr="009E43E8">
        <w:rPr>
          <w:sz w:val="22"/>
          <w:szCs w:val="22"/>
        </w:rPr>
        <w:t>tias</w:t>
      </w:r>
      <w:proofErr w:type="spellEnd"/>
      <w:r w:rsidRPr="009E43E8">
        <w:rPr>
          <w:sz w:val="22"/>
          <w:szCs w:val="22"/>
        </w:rPr>
        <w:t xml:space="preserve"> </w:t>
      </w:r>
      <w:proofErr w:type="spellStart"/>
      <w:r w:rsidRPr="009E43E8">
        <w:rPr>
          <w:sz w:val="22"/>
          <w:szCs w:val="22"/>
        </w:rPr>
        <w:t>muaj</w:t>
      </w:r>
      <w:proofErr w:type="spellEnd"/>
      <w:r w:rsidRPr="009E43E8">
        <w:rPr>
          <w:sz w:val="22"/>
          <w:szCs w:val="22"/>
        </w:rPr>
        <w:t xml:space="preserve"> </w:t>
      </w:r>
      <w:proofErr w:type="spellStart"/>
      <w:r w:rsidRPr="009E43E8">
        <w:rPr>
          <w:sz w:val="22"/>
          <w:szCs w:val="22"/>
        </w:rPr>
        <w:t>teeb</w:t>
      </w:r>
      <w:proofErr w:type="spellEnd"/>
      <w:r w:rsidRPr="009E43E8">
        <w:rPr>
          <w:sz w:val="22"/>
          <w:szCs w:val="22"/>
        </w:rPr>
        <w:t xml:space="preserve"> </w:t>
      </w:r>
      <w:proofErr w:type="spellStart"/>
      <w:r w:rsidRPr="009E43E8">
        <w:rPr>
          <w:sz w:val="22"/>
          <w:szCs w:val="22"/>
        </w:rPr>
        <w:t>meem</w:t>
      </w:r>
      <w:proofErr w:type="spellEnd"/>
      <w:r w:rsidRPr="009E43E8">
        <w:rPr>
          <w:sz w:val="22"/>
          <w:szCs w:val="22"/>
        </w:rPr>
        <w:t xml:space="preserve"> </w:t>
      </w:r>
      <w:proofErr w:type="spellStart"/>
      <w:r w:rsidRPr="009E43E8">
        <w:rPr>
          <w:sz w:val="22"/>
          <w:szCs w:val="22"/>
        </w:rPr>
        <w:t>ntawm</w:t>
      </w:r>
      <w:proofErr w:type="spellEnd"/>
      <w:r w:rsidRPr="009E43E8">
        <w:rPr>
          <w:sz w:val="22"/>
          <w:szCs w:val="22"/>
        </w:rPr>
        <w:t xml:space="preserve"> </w:t>
      </w:r>
      <w:ins w:id="239" w:author="Kaxiong" w:date="2021-05-30T22:50:00Z">
        <w:r w:rsidR="009A5806">
          <w:rPr>
            <w:sz w:val="22"/>
            <w:szCs w:val="22"/>
          </w:rPr>
          <w:t xml:space="preserve">cov </w:t>
        </w:r>
        <w:proofErr w:type="spellStart"/>
        <w:r w:rsidR="009A5806">
          <w:rPr>
            <w:sz w:val="22"/>
            <w:szCs w:val="22"/>
          </w:rPr>
          <w:t>kev</w:t>
        </w:r>
        <w:proofErr w:type="spellEnd"/>
        <w:r w:rsidR="009A5806">
          <w:rPr>
            <w:sz w:val="22"/>
            <w:szCs w:val="22"/>
          </w:rPr>
          <w:t xml:space="preserve"> </w:t>
        </w:r>
        <w:proofErr w:type="spellStart"/>
        <w:r w:rsidR="009A5806">
          <w:rPr>
            <w:sz w:val="22"/>
            <w:szCs w:val="22"/>
          </w:rPr>
          <w:t>siv</w:t>
        </w:r>
        <w:proofErr w:type="spellEnd"/>
        <w:r w:rsidR="009A5806">
          <w:rPr>
            <w:sz w:val="22"/>
            <w:szCs w:val="22"/>
          </w:rPr>
          <w:t xml:space="preserve"> </w:t>
        </w:r>
        <w:proofErr w:type="spellStart"/>
        <w:r w:rsidR="009A5806">
          <w:rPr>
            <w:sz w:val="22"/>
            <w:szCs w:val="22"/>
          </w:rPr>
          <w:t>ncauj</w:t>
        </w:r>
        <w:proofErr w:type="spellEnd"/>
        <w:r w:rsidR="009A5806">
          <w:rPr>
            <w:sz w:val="22"/>
            <w:szCs w:val="22"/>
          </w:rPr>
          <w:t xml:space="preserve"> lug</w:t>
        </w:r>
      </w:ins>
      <w:del w:id="240" w:author="Kaxiong" w:date="2021-05-30T22:50:00Z">
        <w:r w:rsidRPr="009E43E8" w:rsidDel="009A5806">
          <w:rPr>
            <w:sz w:val="22"/>
            <w:szCs w:val="22"/>
          </w:rPr>
          <w:delText>qhov nca</w:delText>
        </w:r>
      </w:del>
      <w:del w:id="241" w:author="Kaxiong" w:date="2021-05-30T22:51:00Z">
        <w:r w:rsidRPr="009E43E8" w:rsidDel="009A5806">
          <w:rPr>
            <w:sz w:val="22"/>
            <w:szCs w:val="22"/>
          </w:rPr>
          <w:delText>uj</w:delText>
        </w:r>
      </w:del>
      <w:r w:rsidR="00E747A5">
        <w:t>.</w:t>
      </w:r>
    </w:p>
    <w:p w14:paraId="26B73CD8" w14:textId="77777777" w:rsidR="00D36455" w:rsidRDefault="00D36455">
      <w:pPr>
        <w:pStyle w:val="BodyText"/>
        <w:spacing w:before="11"/>
      </w:pPr>
    </w:p>
    <w:p w14:paraId="5EA6044E" w14:textId="7A011B69" w:rsidR="00D36455" w:rsidRPr="0096457F" w:rsidRDefault="00E747A5">
      <w:pPr>
        <w:pStyle w:val="BodyText"/>
        <w:spacing w:line="275" w:lineRule="exact"/>
        <w:ind w:left="519"/>
        <w:rPr>
          <w:sz w:val="22"/>
          <w:szCs w:val="22"/>
        </w:rPr>
      </w:pPr>
      <w:proofErr w:type="spellStart"/>
      <w:r w:rsidRPr="0096457F">
        <w:rPr>
          <w:sz w:val="22"/>
          <w:szCs w:val="22"/>
        </w:rPr>
        <w:t>L</w:t>
      </w:r>
      <w:r w:rsidR="00DE294B" w:rsidRPr="0096457F">
        <w:rPr>
          <w:sz w:val="22"/>
          <w:szCs w:val="22"/>
        </w:rPr>
        <w:t>us</w:t>
      </w:r>
      <w:proofErr w:type="spellEnd"/>
      <w:r w:rsidRPr="0096457F">
        <w:rPr>
          <w:sz w:val="22"/>
          <w:szCs w:val="22"/>
        </w:rPr>
        <w:t xml:space="preserve"> (</w:t>
      </w:r>
      <w:r w:rsidR="00D606FE" w:rsidRPr="0096457F">
        <w:rPr>
          <w:sz w:val="22"/>
          <w:szCs w:val="22"/>
        </w:rPr>
        <w:t xml:space="preserve">Cov </w:t>
      </w:r>
      <w:proofErr w:type="spellStart"/>
      <w:r w:rsidR="00D606FE" w:rsidRPr="0096457F">
        <w:rPr>
          <w:sz w:val="22"/>
          <w:szCs w:val="22"/>
        </w:rPr>
        <w:t>txiaj</w:t>
      </w:r>
      <w:proofErr w:type="spellEnd"/>
      <w:r w:rsidR="00D606FE" w:rsidRPr="0096457F">
        <w:rPr>
          <w:sz w:val="22"/>
          <w:szCs w:val="22"/>
        </w:rPr>
        <w:t xml:space="preserve"> </w:t>
      </w:r>
      <w:proofErr w:type="spellStart"/>
      <w:r w:rsidR="00D606FE" w:rsidRPr="0096457F">
        <w:rPr>
          <w:sz w:val="22"/>
          <w:szCs w:val="22"/>
        </w:rPr>
        <w:t>ntsig</w:t>
      </w:r>
      <w:proofErr w:type="spellEnd"/>
      <w:r w:rsidR="00D606FE" w:rsidRPr="0096457F">
        <w:rPr>
          <w:sz w:val="22"/>
          <w:szCs w:val="22"/>
        </w:rPr>
        <w:t xml:space="preserve"> </w:t>
      </w:r>
      <w:proofErr w:type="spellStart"/>
      <w:r w:rsidR="00D606FE" w:rsidRPr="0096457F">
        <w:rPr>
          <w:sz w:val="22"/>
          <w:szCs w:val="22"/>
        </w:rPr>
        <w:t>ntawm</w:t>
      </w:r>
      <w:proofErr w:type="spellEnd"/>
      <w:r w:rsidR="00D606FE" w:rsidRPr="0096457F">
        <w:rPr>
          <w:sz w:val="22"/>
          <w:szCs w:val="22"/>
        </w:rPr>
        <w:t xml:space="preserve"> </w:t>
      </w:r>
      <w:proofErr w:type="spellStart"/>
      <w:r w:rsidR="00D606FE" w:rsidRPr="0096457F">
        <w:rPr>
          <w:sz w:val="22"/>
          <w:szCs w:val="22"/>
        </w:rPr>
        <w:t>kev</w:t>
      </w:r>
      <w:proofErr w:type="spellEnd"/>
      <w:r w:rsidR="00D606FE" w:rsidRPr="0096457F">
        <w:rPr>
          <w:sz w:val="22"/>
          <w:szCs w:val="22"/>
        </w:rPr>
        <w:t xml:space="preserve"> </w:t>
      </w:r>
      <w:proofErr w:type="spellStart"/>
      <w:ins w:id="242" w:author="Kaxiong" w:date="2021-05-30T22:51:00Z">
        <w:r w:rsidR="009A5806">
          <w:rPr>
            <w:sz w:val="22"/>
            <w:szCs w:val="22"/>
          </w:rPr>
          <w:t>kuaj</w:t>
        </w:r>
        <w:proofErr w:type="spellEnd"/>
        <w:r w:rsidR="009A5806">
          <w:rPr>
            <w:sz w:val="22"/>
            <w:szCs w:val="22"/>
          </w:rPr>
          <w:t xml:space="preserve"> </w:t>
        </w:r>
      </w:ins>
      <w:proofErr w:type="spellStart"/>
      <w:r w:rsidR="00D606FE" w:rsidRPr="0096457F">
        <w:rPr>
          <w:sz w:val="22"/>
          <w:szCs w:val="22"/>
        </w:rPr>
        <w:t>ntsuas</w:t>
      </w:r>
      <w:proofErr w:type="spellEnd"/>
      <w:r w:rsidR="00D606FE" w:rsidRPr="0096457F">
        <w:rPr>
          <w:sz w:val="22"/>
          <w:szCs w:val="22"/>
        </w:rPr>
        <w:t xml:space="preserve"> </w:t>
      </w:r>
      <w:proofErr w:type="spellStart"/>
      <w:r w:rsidR="00D606FE" w:rsidRPr="0096457F">
        <w:rPr>
          <w:sz w:val="22"/>
          <w:szCs w:val="22"/>
        </w:rPr>
        <w:t>yav</w:t>
      </w:r>
      <w:proofErr w:type="spellEnd"/>
      <w:r w:rsidR="00D606FE" w:rsidRPr="0096457F">
        <w:rPr>
          <w:sz w:val="22"/>
          <w:szCs w:val="22"/>
        </w:rPr>
        <w:t xml:space="preserve"> </w:t>
      </w:r>
      <w:proofErr w:type="spellStart"/>
      <w:r w:rsidR="00D606FE" w:rsidRPr="0096457F">
        <w:rPr>
          <w:sz w:val="22"/>
          <w:szCs w:val="22"/>
        </w:rPr>
        <w:t>dhau</w:t>
      </w:r>
      <w:proofErr w:type="spellEnd"/>
      <w:r w:rsidR="00D606FE" w:rsidRPr="0096457F">
        <w:rPr>
          <w:sz w:val="22"/>
          <w:szCs w:val="22"/>
        </w:rPr>
        <w:t xml:space="preserve"> los</w:t>
      </w:r>
      <w:r w:rsidRPr="0096457F">
        <w:rPr>
          <w:sz w:val="22"/>
          <w:szCs w:val="22"/>
        </w:rPr>
        <w:t>)</w:t>
      </w:r>
    </w:p>
    <w:p w14:paraId="22001C60" w14:textId="2A86EF3C" w:rsidR="00D36455" w:rsidRDefault="00D45F2C" w:rsidP="006E21B1">
      <w:pPr>
        <w:pStyle w:val="BodyText"/>
        <w:ind w:left="519" w:right="203"/>
        <w:jc w:val="both"/>
      </w:pPr>
      <w:ins w:id="243" w:author="Kaxiong" w:date="2021-05-30T23:20:00Z">
        <w:r>
          <w:rPr>
            <w:sz w:val="22"/>
            <w:szCs w:val="22"/>
          </w:rPr>
          <w:t xml:space="preserve">Kev </w:t>
        </w:r>
        <w:proofErr w:type="spellStart"/>
        <w:r>
          <w:rPr>
            <w:sz w:val="22"/>
            <w:szCs w:val="22"/>
          </w:rPr>
          <w:t>Kuaj</w:t>
        </w:r>
        <w:proofErr w:type="spellEnd"/>
        <w:r>
          <w:rPr>
            <w:sz w:val="22"/>
            <w:szCs w:val="22"/>
          </w:rPr>
          <w:t xml:space="preserve"> </w:t>
        </w:r>
        <w:proofErr w:type="spellStart"/>
        <w:r>
          <w:rPr>
            <w:sz w:val="22"/>
            <w:szCs w:val="22"/>
          </w:rPr>
          <w:t>Ntsuas</w:t>
        </w:r>
        <w:proofErr w:type="spellEnd"/>
        <w:r>
          <w:rPr>
            <w:sz w:val="22"/>
            <w:szCs w:val="22"/>
          </w:rPr>
          <w:t xml:space="preserve"> Tau </w:t>
        </w:r>
      </w:ins>
      <w:del w:id="244" w:author="Kaxiong" w:date="2021-05-30T23:20:00Z">
        <w:r w:rsidR="00856F17" w:rsidRPr="0096457F" w:rsidDel="00D45F2C">
          <w:rPr>
            <w:sz w:val="22"/>
            <w:szCs w:val="22"/>
          </w:rPr>
          <w:delText xml:space="preserve">Kev </w:delText>
        </w:r>
      </w:del>
      <w:proofErr w:type="spellStart"/>
      <w:r w:rsidR="00856F17" w:rsidRPr="0096457F">
        <w:rPr>
          <w:sz w:val="22"/>
          <w:szCs w:val="22"/>
        </w:rPr>
        <w:t>T</w:t>
      </w:r>
      <w:r w:rsidR="00811B36" w:rsidRPr="0096457F">
        <w:rPr>
          <w:sz w:val="22"/>
          <w:szCs w:val="22"/>
        </w:rPr>
        <w:t>swj</w:t>
      </w:r>
      <w:proofErr w:type="spellEnd"/>
      <w:r w:rsidR="00811B36" w:rsidRPr="0096457F">
        <w:rPr>
          <w:sz w:val="22"/>
          <w:szCs w:val="22"/>
        </w:rPr>
        <w:t xml:space="preserve"> </w:t>
      </w:r>
      <w:proofErr w:type="spellStart"/>
      <w:r w:rsidR="00811B36" w:rsidRPr="0096457F">
        <w:rPr>
          <w:sz w:val="22"/>
          <w:szCs w:val="22"/>
        </w:rPr>
        <w:t>Fwm</w:t>
      </w:r>
      <w:proofErr w:type="spellEnd"/>
      <w:r w:rsidR="00811B36" w:rsidRPr="0096457F">
        <w:rPr>
          <w:sz w:val="22"/>
          <w:szCs w:val="22"/>
        </w:rPr>
        <w:t xml:space="preserve"> </w:t>
      </w:r>
      <w:proofErr w:type="spellStart"/>
      <w:ins w:id="245" w:author="Kaxiong" w:date="2021-05-30T23:20:00Z">
        <w:r>
          <w:rPr>
            <w:sz w:val="22"/>
            <w:szCs w:val="22"/>
          </w:rPr>
          <w:t>Txog</w:t>
        </w:r>
      </w:ins>
      <w:proofErr w:type="spellEnd"/>
      <w:del w:id="246" w:author="Kaxiong" w:date="2021-05-30T23:20:00Z">
        <w:r w:rsidR="00811B36" w:rsidRPr="0096457F" w:rsidDel="00D45F2C">
          <w:rPr>
            <w:sz w:val="22"/>
            <w:szCs w:val="22"/>
          </w:rPr>
          <w:delText>Kev</w:delText>
        </w:r>
        <w:r w:rsidR="00856F17" w:rsidRPr="0096457F" w:rsidDel="00D45F2C">
          <w:rPr>
            <w:sz w:val="22"/>
            <w:szCs w:val="22"/>
          </w:rPr>
          <w:delText xml:space="preserve"> </w:delText>
        </w:r>
      </w:del>
      <w:del w:id="247" w:author="Kaxiong" w:date="2021-05-30T22:56:00Z">
        <w:r w:rsidR="008F3B06" w:rsidRPr="0096457F" w:rsidDel="00181D7B">
          <w:rPr>
            <w:sz w:val="22"/>
            <w:szCs w:val="22"/>
          </w:rPr>
          <w:delText>Sim</w:delText>
        </w:r>
      </w:del>
      <w:r w:rsidR="00856F17" w:rsidRPr="0096457F">
        <w:rPr>
          <w:sz w:val="22"/>
          <w:szCs w:val="22"/>
        </w:rPr>
        <w:t xml:space="preserve">: Kev </w:t>
      </w:r>
      <w:proofErr w:type="spellStart"/>
      <w:r w:rsidR="00856F17" w:rsidRPr="0096457F">
        <w:rPr>
          <w:sz w:val="22"/>
          <w:szCs w:val="22"/>
        </w:rPr>
        <w:t>Ntsuam</w:t>
      </w:r>
      <w:proofErr w:type="spellEnd"/>
      <w:r w:rsidR="00856F17" w:rsidRPr="0096457F">
        <w:rPr>
          <w:sz w:val="22"/>
          <w:szCs w:val="22"/>
        </w:rPr>
        <w:t xml:space="preserve"> </w:t>
      </w:r>
      <w:proofErr w:type="spellStart"/>
      <w:r w:rsidR="00856F17" w:rsidRPr="0096457F">
        <w:rPr>
          <w:sz w:val="22"/>
          <w:szCs w:val="22"/>
        </w:rPr>
        <w:t>Xyuas</w:t>
      </w:r>
      <w:proofErr w:type="spellEnd"/>
      <w:r w:rsidR="00856F17" w:rsidRPr="0096457F">
        <w:rPr>
          <w:sz w:val="22"/>
          <w:szCs w:val="22"/>
        </w:rPr>
        <w:t xml:space="preserve"> </w:t>
      </w:r>
      <w:ins w:id="248" w:author="Kaxiong" w:date="2021-05-30T23:20:00Z">
        <w:r>
          <w:rPr>
            <w:sz w:val="22"/>
            <w:szCs w:val="22"/>
          </w:rPr>
          <w:t xml:space="preserve">Kev Kho </w:t>
        </w:r>
      </w:ins>
      <w:ins w:id="249" w:author="Kaxiong" w:date="2021-05-30T23:21:00Z">
        <w:r>
          <w:rPr>
            <w:sz w:val="22"/>
            <w:szCs w:val="22"/>
          </w:rPr>
          <w:t xml:space="preserve">Mob </w:t>
        </w:r>
      </w:ins>
      <w:proofErr w:type="spellStart"/>
      <w:r w:rsidR="00856F17" w:rsidRPr="0096457F">
        <w:rPr>
          <w:sz w:val="22"/>
          <w:szCs w:val="22"/>
        </w:rPr>
        <w:t>ntawm</w:t>
      </w:r>
      <w:proofErr w:type="spellEnd"/>
      <w:r w:rsidR="00856F17" w:rsidRPr="0096457F">
        <w:rPr>
          <w:sz w:val="22"/>
          <w:szCs w:val="22"/>
        </w:rPr>
        <w:t xml:space="preserve"> Cov </w:t>
      </w:r>
      <w:proofErr w:type="spellStart"/>
      <w:r w:rsidR="00856F17" w:rsidRPr="0096457F">
        <w:rPr>
          <w:sz w:val="22"/>
          <w:szCs w:val="22"/>
        </w:rPr>
        <w:t>Lus</w:t>
      </w:r>
      <w:proofErr w:type="spellEnd"/>
      <w:r w:rsidR="00856F17" w:rsidRPr="0096457F">
        <w:rPr>
          <w:sz w:val="22"/>
          <w:szCs w:val="22"/>
        </w:rPr>
        <w:t xml:space="preserve"> </w:t>
      </w:r>
      <w:proofErr w:type="spellStart"/>
      <w:r w:rsidR="00856F17" w:rsidRPr="0096457F">
        <w:rPr>
          <w:sz w:val="22"/>
          <w:szCs w:val="22"/>
        </w:rPr>
        <w:t>Hais</w:t>
      </w:r>
      <w:proofErr w:type="spellEnd"/>
      <w:r w:rsidR="00856F17" w:rsidRPr="0096457F">
        <w:rPr>
          <w:sz w:val="22"/>
          <w:szCs w:val="22"/>
        </w:rPr>
        <w:t xml:space="preserve"> </w:t>
      </w:r>
      <w:proofErr w:type="spellStart"/>
      <w:ins w:id="250" w:author="Kaxiong" w:date="2021-05-30T22:57:00Z">
        <w:r w:rsidR="00181D7B">
          <w:rPr>
            <w:sz w:val="22"/>
            <w:szCs w:val="22"/>
          </w:rPr>
          <w:t>T</w:t>
        </w:r>
      </w:ins>
      <w:ins w:id="251" w:author="Kaxiong" w:date="2021-05-30T22:58:00Z">
        <w:r w:rsidR="00181D7B">
          <w:rPr>
            <w:sz w:val="22"/>
            <w:szCs w:val="22"/>
          </w:rPr>
          <w:t>seem</w:t>
        </w:r>
        <w:proofErr w:type="spellEnd"/>
        <w:r w:rsidR="00181D7B">
          <w:rPr>
            <w:sz w:val="22"/>
            <w:szCs w:val="22"/>
          </w:rPr>
          <w:t xml:space="preserve"> Ceeb</w:t>
        </w:r>
      </w:ins>
      <w:del w:id="252" w:author="Kaxiong" w:date="2021-05-30T22:58:00Z">
        <w:r w:rsidR="00856F17" w:rsidRPr="0096457F" w:rsidDel="00181D7B">
          <w:rPr>
            <w:sz w:val="22"/>
            <w:szCs w:val="22"/>
          </w:rPr>
          <w:delText>Tshiab</w:delText>
        </w:r>
      </w:del>
      <w:r w:rsidR="00856F17" w:rsidRPr="0096457F">
        <w:rPr>
          <w:sz w:val="22"/>
          <w:szCs w:val="22"/>
        </w:rPr>
        <w:t>-5 (</w:t>
      </w:r>
      <w:r w:rsidR="008D03A8" w:rsidRPr="0096457F">
        <w:rPr>
          <w:sz w:val="22"/>
          <w:szCs w:val="22"/>
        </w:rPr>
        <w:t>Clinical Evaluation of Language Fundamentals- 5</w:t>
      </w:r>
      <w:r w:rsidR="00B63A24" w:rsidRPr="0096457F">
        <w:rPr>
          <w:sz w:val="22"/>
          <w:szCs w:val="22"/>
        </w:rPr>
        <w:t xml:space="preserve"> </w:t>
      </w:r>
      <w:ins w:id="253" w:author="Kaxiong" w:date="2021-05-30T22:58:00Z">
        <w:r w:rsidR="00181D7B">
          <w:rPr>
            <w:sz w:val="22"/>
            <w:szCs w:val="22"/>
          </w:rPr>
          <w:t>(</w:t>
        </w:r>
      </w:ins>
      <w:r w:rsidR="00856F17" w:rsidRPr="0096457F">
        <w:rPr>
          <w:sz w:val="22"/>
          <w:szCs w:val="22"/>
        </w:rPr>
        <w:t>CELF-5</w:t>
      </w:r>
      <w:ins w:id="254" w:author="Kaxiong" w:date="2021-05-30T22:58:00Z">
        <w:r w:rsidR="00181D7B">
          <w:rPr>
            <w:sz w:val="22"/>
            <w:szCs w:val="22"/>
          </w:rPr>
          <w:t>)</w:t>
        </w:r>
      </w:ins>
      <w:r w:rsidR="00856F17" w:rsidRPr="0096457F">
        <w:rPr>
          <w:sz w:val="22"/>
          <w:szCs w:val="22"/>
        </w:rPr>
        <w:t xml:space="preserve">). </w:t>
      </w:r>
      <w:proofErr w:type="spellStart"/>
      <w:r w:rsidR="00856F17" w:rsidRPr="0096457F">
        <w:rPr>
          <w:sz w:val="22"/>
          <w:szCs w:val="22"/>
        </w:rPr>
        <w:t>Qhov</w:t>
      </w:r>
      <w:proofErr w:type="spellEnd"/>
      <w:ins w:id="255" w:author="Kaxiong" w:date="2021-05-30T23:23:00Z">
        <w:r w:rsidR="00E74B25">
          <w:rPr>
            <w:sz w:val="22"/>
            <w:szCs w:val="22"/>
          </w:rPr>
          <w:t xml:space="preserve"> </w:t>
        </w:r>
      </w:ins>
      <w:del w:id="256" w:author="Kaxiong" w:date="2021-05-30T23:21:00Z">
        <w:r w:rsidR="00856F17" w:rsidRPr="0096457F" w:rsidDel="00D45F2C">
          <w:rPr>
            <w:sz w:val="22"/>
            <w:szCs w:val="22"/>
          </w:rPr>
          <w:delText xml:space="preserve"> </w:delText>
        </w:r>
      </w:del>
      <w:proofErr w:type="spellStart"/>
      <w:r w:rsidR="00856F17" w:rsidRPr="0096457F">
        <w:rPr>
          <w:sz w:val="22"/>
          <w:szCs w:val="22"/>
        </w:rPr>
        <w:t>kev</w:t>
      </w:r>
      <w:proofErr w:type="spellEnd"/>
      <w:r w:rsidR="00856F17" w:rsidRPr="0096457F">
        <w:rPr>
          <w:sz w:val="22"/>
          <w:szCs w:val="22"/>
        </w:rPr>
        <w:t xml:space="preserve"> </w:t>
      </w:r>
      <w:proofErr w:type="spellStart"/>
      <w:ins w:id="257" w:author="Kaxiong" w:date="2021-05-30T23:23:00Z">
        <w:r w:rsidR="00E74B25">
          <w:rPr>
            <w:sz w:val="22"/>
            <w:szCs w:val="22"/>
          </w:rPr>
          <w:t>kuaj</w:t>
        </w:r>
        <w:proofErr w:type="spellEnd"/>
        <w:r w:rsidR="00E74B25">
          <w:rPr>
            <w:sz w:val="22"/>
            <w:szCs w:val="22"/>
          </w:rPr>
          <w:t xml:space="preserve"> </w:t>
        </w:r>
      </w:ins>
      <w:proofErr w:type="spellStart"/>
      <w:r w:rsidR="00856F17" w:rsidRPr="0096457F">
        <w:rPr>
          <w:sz w:val="22"/>
          <w:szCs w:val="22"/>
        </w:rPr>
        <w:t>ntsua</w:t>
      </w:r>
      <w:ins w:id="258" w:author="Kaxiong" w:date="2021-05-30T23:23:00Z">
        <w:r w:rsidR="00E74B25">
          <w:rPr>
            <w:sz w:val="22"/>
            <w:szCs w:val="22"/>
          </w:rPr>
          <w:t>s</w:t>
        </w:r>
      </w:ins>
      <w:proofErr w:type="spellEnd"/>
      <w:del w:id="259" w:author="Kaxiong" w:date="2021-05-30T23:23:00Z">
        <w:r w:rsidR="00856F17" w:rsidRPr="0096457F" w:rsidDel="00E74B25">
          <w:rPr>
            <w:sz w:val="22"/>
            <w:szCs w:val="22"/>
          </w:rPr>
          <w:delText>m xyuas</w:delText>
        </w:r>
      </w:del>
      <w:r w:rsidR="00856F17" w:rsidRPr="0096457F">
        <w:rPr>
          <w:sz w:val="22"/>
          <w:szCs w:val="22"/>
        </w:rPr>
        <w:t xml:space="preserve"> no </w:t>
      </w:r>
      <w:ins w:id="260" w:author="Kaxiong" w:date="2021-05-30T23:02:00Z">
        <w:r w:rsidR="007E0379">
          <w:rPr>
            <w:sz w:val="22"/>
            <w:szCs w:val="22"/>
          </w:rPr>
          <w:t>“</w:t>
        </w:r>
        <w:proofErr w:type="spellStart"/>
        <w:r w:rsidR="007E0379">
          <w:rPr>
            <w:sz w:val="22"/>
            <w:szCs w:val="22"/>
          </w:rPr>
          <w:t>yog</w:t>
        </w:r>
        <w:proofErr w:type="spellEnd"/>
        <w:r w:rsidR="007E0379">
          <w:rPr>
            <w:sz w:val="22"/>
            <w:szCs w:val="22"/>
          </w:rPr>
          <w:t xml:space="preserve"> </w:t>
        </w:r>
        <w:proofErr w:type="spellStart"/>
        <w:r w:rsidR="007E0379">
          <w:rPr>
            <w:sz w:val="22"/>
            <w:szCs w:val="22"/>
          </w:rPr>
          <w:t>ib</w:t>
        </w:r>
        <w:proofErr w:type="spellEnd"/>
        <w:r w:rsidR="007E0379">
          <w:rPr>
            <w:sz w:val="22"/>
            <w:szCs w:val="22"/>
          </w:rPr>
          <w:t xml:space="preserve"> </w:t>
        </w:r>
        <w:proofErr w:type="spellStart"/>
        <w:r w:rsidR="007E0379">
          <w:rPr>
            <w:sz w:val="22"/>
            <w:szCs w:val="22"/>
          </w:rPr>
          <w:t>qho</w:t>
        </w:r>
        <w:proofErr w:type="spellEnd"/>
        <w:r w:rsidR="007E0379">
          <w:rPr>
            <w:sz w:val="22"/>
            <w:szCs w:val="22"/>
          </w:rPr>
          <w:t xml:space="preserve"> </w:t>
        </w:r>
        <w:proofErr w:type="spellStart"/>
        <w:r w:rsidR="007E0379">
          <w:rPr>
            <w:sz w:val="22"/>
            <w:szCs w:val="22"/>
          </w:rPr>
          <w:t>twj</w:t>
        </w:r>
      </w:ins>
      <w:proofErr w:type="spellEnd"/>
      <w:ins w:id="261" w:author="Kaxiong" w:date="2021-05-30T23:24:00Z">
        <w:r w:rsidR="00E74B25">
          <w:rPr>
            <w:sz w:val="22"/>
            <w:szCs w:val="22"/>
          </w:rPr>
          <w:t xml:space="preserve"> </w:t>
        </w:r>
        <w:proofErr w:type="spellStart"/>
        <w:r w:rsidR="00E74B25">
          <w:rPr>
            <w:sz w:val="22"/>
            <w:szCs w:val="22"/>
          </w:rPr>
          <w:t>kho</w:t>
        </w:r>
        <w:proofErr w:type="spellEnd"/>
        <w:r w:rsidR="00E74B25">
          <w:rPr>
            <w:sz w:val="22"/>
            <w:szCs w:val="22"/>
          </w:rPr>
          <w:t xml:space="preserve"> mob </w:t>
        </w:r>
      </w:ins>
      <w:proofErr w:type="spellStart"/>
      <w:ins w:id="262" w:author="Kaxiong" w:date="2021-05-30T23:25:00Z">
        <w:r w:rsidR="00E74B25">
          <w:rPr>
            <w:sz w:val="22"/>
            <w:szCs w:val="22"/>
          </w:rPr>
          <w:t>yias</w:t>
        </w:r>
        <w:proofErr w:type="spellEnd"/>
        <w:r w:rsidR="00E74B25">
          <w:rPr>
            <w:sz w:val="22"/>
            <w:szCs w:val="22"/>
          </w:rPr>
          <w:t xml:space="preserve"> </w:t>
        </w:r>
        <w:proofErr w:type="spellStart"/>
        <w:r w:rsidR="00E74B25">
          <w:rPr>
            <w:sz w:val="22"/>
            <w:szCs w:val="22"/>
          </w:rPr>
          <w:t>muaj</w:t>
        </w:r>
        <w:proofErr w:type="spellEnd"/>
        <w:r w:rsidR="00E74B25">
          <w:rPr>
            <w:sz w:val="22"/>
            <w:szCs w:val="22"/>
          </w:rPr>
          <w:t xml:space="preserve"> </w:t>
        </w:r>
        <w:proofErr w:type="spellStart"/>
        <w:r w:rsidR="00E74B25">
          <w:rPr>
            <w:sz w:val="22"/>
            <w:szCs w:val="22"/>
          </w:rPr>
          <w:t>nyia</w:t>
        </w:r>
        <w:proofErr w:type="spellEnd"/>
        <w:r w:rsidR="00E74B25">
          <w:rPr>
            <w:sz w:val="22"/>
            <w:szCs w:val="22"/>
          </w:rPr>
          <w:t xml:space="preserve"> </w:t>
        </w:r>
      </w:ins>
      <w:proofErr w:type="spellStart"/>
      <w:ins w:id="263" w:author="Kaxiong" w:date="2021-05-30T23:24:00Z">
        <w:r w:rsidR="00E74B25">
          <w:rPr>
            <w:sz w:val="22"/>
            <w:szCs w:val="22"/>
          </w:rPr>
          <w:t>uas</w:t>
        </w:r>
        <w:proofErr w:type="spellEnd"/>
        <w:r w:rsidR="00E74B25">
          <w:rPr>
            <w:sz w:val="22"/>
            <w:szCs w:val="22"/>
          </w:rPr>
          <w:t xml:space="preserve"> </w:t>
        </w:r>
        <w:proofErr w:type="spellStart"/>
        <w:r w:rsidR="00E74B25">
          <w:rPr>
            <w:sz w:val="22"/>
            <w:szCs w:val="22"/>
          </w:rPr>
          <w:t>tswj</w:t>
        </w:r>
        <w:proofErr w:type="spellEnd"/>
        <w:r w:rsidR="00E74B25">
          <w:rPr>
            <w:sz w:val="22"/>
            <w:szCs w:val="22"/>
          </w:rPr>
          <w:t xml:space="preserve"> </w:t>
        </w:r>
        <w:proofErr w:type="spellStart"/>
        <w:r w:rsidR="00E74B25">
          <w:rPr>
            <w:sz w:val="22"/>
            <w:szCs w:val="22"/>
          </w:rPr>
          <w:t>fwm</w:t>
        </w:r>
      </w:ins>
      <w:proofErr w:type="spellEnd"/>
      <w:ins w:id="264" w:author="Kaxiong" w:date="2021-05-30T23:02:00Z">
        <w:r w:rsidR="007E0379">
          <w:rPr>
            <w:sz w:val="22"/>
            <w:szCs w:val="22"/>
          </w:rPr>
          <w:t xml:space="preserve"> </w:t>
        </w:r>
      </w:ins>
      <w:proofErr w:type="spellStart"/>
      <w:ins w:id="265" w:author="Kaxiong" w:date="2021-05-30T23:26:00Z">
        <w:r w:rsidR="00E74B25">
          <w:rPr>
            <w:sz w:val="22"/>
            <w:szCs w:val="22"/>
          </w:rPr>
          <w:t>rau</w:t>
        </w:r>
        <w:proofErr w:type="spellEnd"/>
        <w:r w:rsidR="00E74B25">
          <w:rPr>
            <w:sz w:val="22"/>
            <w:szCs w:val="22"/>
          </w:rPr>
          <w:t xml:space="preserve"> </w:t>
        </w:r>
        <w:proofErr w:type="spellStart"/>
        <w:r w:rsidR="00E74B25">
          <w:rPr>
            <w:sz w:val="22"/>
            <w:szCs w:val="22"/>
          </w:rPr>
          <w:t>kev</w:t>
        </w:r>
        <w:proofErr w:type="spellEnd"/>
        <w:r w:rsidR="00E74B25">
          <w:rPr>
            <w:sz w:val="22"/>
            <w:szCs w:val="22"/>
          </w:rPr>
          <w:t xml:space="preserve"> </w:t>
        </w:r>
        <w:proofErr w:type="spellStart"/>
        <w:r w:rsidR="00E74B25">
          <w:rPr>
            <w:sz w:val="22"/>
            <w:szCs w:val="22"/>
          </w:rPr>
          <w:t>txheeb</w:t>
        </w:r>
        <w:proofErr w:type="spellEnd"/>
        <w:r w:rsidR="00E74B25">
          <w:rPr>
            <w:sz w:val="22"/>
            <w:szCs w:val="22"/>
          </w:rPr>
          <w:t xml:space="preserve"> </w:t>
        </w:r>
        <w:proofErr w:type="spellStart"/>
        <w:r w:rsidR="00E74B25">
          <w:rPr>
            <w:sz w:val="22"/>
            <w:szCs w:val="22"/>
          </w:rPr>
          <w:t>xyuas</w:t>
        </w:r>
        <w:proofErr w:type="spellEnd"/>
        <w:r w:rsidR="00E74B25">
          <w:rPr>
            <w:sz w:val="22"/>
            <w:szCs w:val="22"/>
          </w:rPr>
          <w:t xml:space="preserve">, cov </w:t>
        </w:r>
        <w:proofErr w:type="spellStart"/>
        <w:r w:rsidR="00E74B25">
          <w:rPr>
            <w:sz w:val="22"/>
            <w:szCs w:val="22"/>
          </w:rPr>
          <w:t>kev</w:t>
        </w:r>
        <w:proofErr w:type="spellEnd"/>
        <w:r w:rsidR="00E74B25">
          <w:rPr>
            <w:sz w:val="22"/>
            <w:szCs w:val="22"/>
          </w:rPr>
          <w:t xml:space="preserve"> </w:t>
        </w:r>
        <w:proofErr w:type="spellStart"/>
        <w:r w:rsidR="00E74B25">
          <w:rPr>
            <w:sz w:val="22"/>
            <w:szCs w:val="22"/>
          </w:rPr>
          <w:t>kuaj</w:t>
        </w:r>
        <w:proofErr w:type="spellEnd"/>
        <w:r w:rsidR="00E74B25">
          <w:rPr>
            <w:sz w:val="22"/>
            <w:szCs w:val="22"/>
          </w:rPr>
          <w:t xml:space="preserve"> mob, </w:t>
        </w:r>
        <w:proofErr w:type="spellStart"/>
        <w:r w:rsidR="00E74B25">
          <w:rPr>
            <w:sz w:val="22"/>
            <w:szCs w:val="22"/>
          </w:rPr>
          <w:t>thiab</w:t>
        </w:r>
        <w:proofErr w:type="spellEnd"/>
        <w:r w:rsidR="00E74B25">
          <w:rPr>
            <w:sz w:val="22"/>
            <w:szCs w:val="22"/>
          </w:rPr>
          <w:t xml:space="preserve"> </w:t>
        </w:r>
      </w:ins>
      <w:proofErr w:type="spellStart"/>
      <w:ins w:id="266" w:author="Kaxiong" w:date="2021-05-30T23:28:00Z">
        <w:r w:rsidR="00E74B25">
          <w:rPr>
            <w:sz w:val="22"/>
            <w:szCs w:val="22"/>
          </w:rPr>
          <w:t>taug</w:t>
        </w:r>
        <w:proofErr w:type="spellEnd"/>
        <w:r w:rsidR="00E74B25">
          <w:rPr>
            <w:sz w:val="22"/>
            <w:szCs w:val="22"/>
          </w:rPr>
          <w:t xml:space="preserve"> </w:t>
        </w:r>
        <w:proofErr w:type="spellStart"/>
        <w:r w:rsidR="00E74B25">
          <w:rPr>
            <w:sz w:val="22"/>
            <w:szCs w:val="22"/>
          </w:rPr>
          <w:t>kev</w:t>
        </w:r>
        <w:proofErr w:type="spellEnd"/>
        <w:r w:rsidR="00E74B25">
          <w:rPr>
            <w:sz w:val="22"/>
            <w:szCs w:val="22"/>
          </w:rPr>
          <w:t xml:space="preserve"> </w:t>
        </w:r>
        <w:proofErr w:type="spellStart"/>
        <w:r w:rsidR="00E74B25">
          <w:rPr>
            <w:sz w:val="22"/>
            <w:szCs w:val="22"/>
          </w:rPr>
          <w:t>ntsuam</w:t>
        </w:r>
        <w:proofErr w:type="spellEnd"/>
        <w:r w:rsidR="00E74B25">
          <w:rPr>
            <w:sz w:val="22"/>
            <w:szCs w:val="22"/>
          </w:rPr>
          <w:t xml:space="preserve"> </w:t>
        </w:r>
        <w:proofErr w:type="spellStart"/>
        <w:r w:rsidR="00E74B25">
          <w:rPr>
            <w:sz w:val="22"/>
            <w:szCs w:val="22"/>
          </w:rPr>
          <w:t>xyuas</w:t>
        </w:r>
        <w:proofErr w:type="spellEnd"/>
        <w:r w:rsidR="00E74B25">
          <w:rPr>
            <w:sz w:val="22"/>
            <w:szCs w:val="22"/>
          </w:rPr>
          <w:t xml:space="preserve"> </w:t>
        </w:r>
        <w:proofErr w:type="spellStart"/>
        <w:r w:rsidR="00E74B25">
          <w:rPr>
            <w:sz w:val="22"/>
            <w:szCs w:val="22"/>
          </w:rPr>
          <w:t>ntawm</w:t>
        </w:r>
      </w:ins>
      <w:proofErr w:type="spellEnd"/>
      <w:ins w:id="267" w:author="Kaxiong" w:date="2021-05-30T23:29:00Z">
        <w:r w:rsidR="00E74B25">
          <w:rPr>
            <w:sz w:val="22"/>
            <w:szCs w:val="22"/>
          </w:rPr>
          <w:t xml:space="preserve"> </w:t>
        </w:r>
        <w:proofErr w:type="spellStart"/>
        <w:r w:rsidR="00E74B25">
          <w:rPr>
            <w:sz w:val="22"/>
            <w:szCs w:val="22"/>
          </w:rPr>
          <w:t>lus</w:t>
        </w:r>
        <w:proofErr w:type="spellEnd"/>
        <w:r w:rsidR="00E74B25">
          <w:rPr>
            <w:sz w:val="22"/>
            <w:szCs w:val="22"/>
          </w:rPr>
          <w:t xml:space="preserve"> </w:t>
        </w:r>
        <w:proofErr w:type="spellStart"/>
        <w:r w:rsidR="00E74B25">
          <w:rPr>
            <w:sz w:val="22"/>
            <w:szCs w:val="22"/>
          </w:rPr>
          <w:t>thiab</w:t>
        </w:r>
        <w:proofErr w:type="spellEnd"/>
        <w:r w:rsidR="00E74B25">
          <w:rPr>
            <w:sz w:val="22"/>
            <w:szCs w:val="22"/>
          </w:rPr>
          <w:t xml:space="preserve"> cov </w:t>
        </w:r>
        <w:proofErr w:type="spellStart"/>
        <w:r w:rsidR="00E74B25">
          <w:rPr>
            <w:sz w:val="22"/>
            <w:szCs w:val="22"/>
          </w:rPr>
          <w:t>kev</w:t>
        </w:r>
        <w:proofErr w:type="spellEnd"/>
        <w:r w:rsidR="00E74B25">
          <w:rPr>
            <w:sz w:val="22"/>
            <w:szCs w:val="22"/>
          </w:rPr>
          <w:t xml:space="preserve"> </w:t>
        </w:r>
        <w:proofErr w:type="spellStart"/>
        <w:r w:rsidR="00E74B25">
          <w:rPr>
            <w:sz w:val="22"/>
            <w:szCs w:val="22"/>
          </w:rPr>
          <w:t>hais</w:t>
        </w:r>
        <w:proofErr w:type="spellEnd"/>
        <w:r w:rsidR="00E74B25">
          <w:rPr>
            <w:sz w:val="22"/>
            <w:szCs w:val="22"/>
          </w:rPr>
          <w:t xml:space="preserve"> </w:t>
        </w:r>
        <w:proofErr w:type="spellStart"/>
        <w:r w:rsidR="00E74B25">
          <w:rPr>
            <w:sz w:val="22"/>
            <w:szCs w:val="22"/>
          </w:rPr>
          <w:t>lus</w:t>
        </w:r>
        <w:proofErr w:type="spellEnd"/>
        <w:r w:rsidR="00E74B25">
          <w:rPr>
            <w:sz w:val="22"/>
            <w:szCs w:val="22"/>
          </w:rPr>
          <w:t xml:space="preserve"> </w:t>
        </w:r>
        <w:proofErr w:type="spellStart"/>
        <w:r w:rsidR="00E74B25">
          <w:rPr>
            <w:sz w:val="22"/>
            <w:szCs w:val="22"/>
          </w:rPr>
          <w:t>uas</w:t>
        </w:r>
        <w:proofErr w:type="spellEnd"/>
        <w:r w:rsidR="00E74B25">
          <w:rPr>
            <w:sz w:val="22"/>
            <w:szCs w:val="22"/>
          </w:rPr>
          <w:t xml:space="preserve"> </w:t>
        </w:r>
        <w:proofErr w:type="spellStart"/>
        <w:r w:rsidR="00E74B25">
          <w:rPr>
            <w:sz w:val="22"/>
            <w:szCs w:val="22"/>
          </w:rPr>
          <w:t>txawv</w:t>
        </w:r>
        <w:proofErr w:type="spellEnd"/>
        <w:r w:rsidR="00E74B25">
          <w:rPr>
            <w:sz w:val="22"/>
            <w:szCs w:val="22"/>
          </w:rPr>
          <w:t xml:space="preserve"> </w:t>
        </w:r>
        <w:proofErr w:type="spellStart"/>
        <w:r w:rsidR="00E74B25">
          <w:rPr>
            <w:sz w:val="22"/>
            <w:szCs w:val="22"/>
          </w:rPr>
          <w:t>txav</w:t>
        </w:r>
      </w:ins>
      <w:proofErr w:type="spellEnd"/>
      <w:ins w:id="268" w:author="Kaxiong" w:date="2021-05-30T23:30:00Z">
        <w:r w:rsidR="00E74B25">
          <w:rPr>
            <w:sz w:val="22"/>
            <w:szCs w:val="22"/>
          </w:rPr>
          <w:t xml:space="preserve"> </w:t>
        </w:r>
      </w:ins>
      <w:del w:id="269" w:author="Kaxiong" w:date="2021-05-30T23:31:00Z">
        <w:r w:rsidR="00856F17" w:rsidRPr="0096457F" w:rsidDel="00E74B25">
          <w:rPr>
            <w:sz w:val="22"/>
            <w:szCs w:val="22"/>
          </w:rPr>
          <w:delText>"yog ib qho kev siv los kho mob rau cov cim, kuaj mob, thiab rov qab soj ntsuam</w:delText>
        </w:r>
        <w:r w:rsidR="003C02CB" w:rsidRPr="0096457F" w:rsidDel="00E74B25">
          <w:rPr>
            <w:sz w:val="22"/>
            <w:szCs w:val="22"/>
          </w:rPr>
          <w:delText xml:space="preserve"> xyuas</w:delText>
        </w:r>
        <w:r w:rsidR="00856F17" w:rsidRPr="0096457F" w:rsidDel="00E74B25">
          <w:rPr>
            <w:sz w:val="22"/>
            <w:szCs w:val="22"/>
          </w:rPr>
          <w:delText xml:space="preserve"> cov lus thiab kev sib txuas lus </w:delText>
        </w:r>
      </w:del>
      <w:proofErr w:type="spellStart"/>
      <w:r w:rsidR="00856F17" w:rsidRPr="0096457F">
        <w:rPr>
          <w:sz w:val="22"/>
          <w:szCs w:val="22"/>
        </w:rPr>
        <w:t>ntawm</w:t>
      </w:r>
      <w:proofErr w:type="spellEnd"/>
      <w:r w:rsidR="00856F17" w:rsidRPr="0096457F">
        <w:rPr>
          <w:sz w:val="22"/>
          <w:szCs w:val="22"/>
        </w:rPr>
        <w:t xml:space="preserve"> cov tub </w:t>
      </w:r>
      <w:proofErr w:type="spellStart"/>
      <w:r w:rsidR="00856F17" w:rsidRPr="0096457F">
        <w:rPr>
          <w:sz w:val="22"/>
          <w:szCs w:val="22"/>
        </w:rPr>
        <w:t>ntxhais</w:t>
      </w:r>
      <w:proofErr w:type="spellEnd"/>
      <w:r w:rsidR="00856F17" w:rsidRPr="0096457F">
        <w:rPr>
          <w:sz w:val="22"/>
          <w:szCs w:val="22"/>
        </w:rPr>
        <w:t xml:space="preserve"> </w:t>
      </w:r>
      <w:proofErr w:type="spellStart"/>
      <w:r w:rsidR="00856F17" w:rsidRPr="0096457F">
        <w:rPr>
          <w:sz w:val="22"/>
          <w:szCs w:val="22"/>
        </w:rPr>
        <w:t>kawm</w:t>
      </w:r>
      <w:proofErr w:type="spellEnd"/>
      <w:r w:rsidR="00856F17" w:rsidRPr="0096457F">
        <w:rPr>
          <w:sz w:val="22"/>
          <w:szCs w:val="22"/>
        </w:rPr>
        <w:t xml:space="preserve"> </w:t>
      </w:r>
      <w:proofErr w:type="spellStart"/>
      <w:r w:rsidR="00856F17" w:rsidRPr="0096457F">
        <w:rPr>
          <w:sz w:val="22"/>
          <w:szCs w:val="22"/>
        </w:rPr>
        <w:t>hnub</w:t>
      </w:r>
      <w:proofErr w:type="spellEnd"/>
      <w:r w:rsidR="00856F17" w:rsidRPr="0096457F">
        <w:rPr>
          <w:sz w:val="22"/>
          <w:szCs w:val="22"/>
        </w:rPr>
        <w:t xml:space="preserve"> </w:t>
      </w:r>
      <w:proofErr w:type="spellStart"/>
      <w:r w:rsidR="00856F17" w:rsidRPr="0096457F">
        <w:rPr>
          <w:sz w:val="22"/>
          <w:szCs w:val="22"/>
        </w:rPr>
        <w:t>nyoog</w:t>
      </w:r>
      <w:proofErr w:type="spellEnd"/>
      <w:r w:rsidR="00856F17" w:rsidRPr="0096457F">
        <w:rPr>
          <w:sz w:val="22"/>
          <w:szCs w:val="22"/>
        </w:rPr>
        <w:t xml:space="preserve"> </w:t>
      </w:r>
      <w:r w:rsidR="003C02CB" w:rsidRPr="0096457F">
        <w:rPr>
          <w:sz w:val="22"/>
          <w:szCs w:val="22"/>
        </w:rPr>
        <w:t xml:space="preserve">li </w:t>
      </w:r>
      <w:r w:rsidR="00856F17" w:rsidRPr="0096457F">
        <w:rPr>
          <w:sz w:val="22"/>
          <w:szCs w:val="22"/>
        </w:rPr>
        <w:t xml:space="preserve">5 </w:t>
      </w:r>
      <w:proofErr w:type="spellStart"/>
      <w:r w:rsidR="00856F17" w:rsidRPr="0096457F">
        <w:rPr>
          <w:sz w:val="22"/>
          <w:szCs w:val="22"/>
        </w:rPr>
        <w:t>txog</w:t>
      </w:r>
      <w:proofErr w:type="spellEnd"/>
      <w:r w:rsidR="00856F17" w:rsidRPr="0096457F">
        <w:rPr>
          <w:sz w:val="22"/>
          <w:szCs w:val="22"/>
        </w:rPr>
        <w:t xml:space="preserve"> 21 </w:t>
      </w:r>
      <w:proofErr w:type="spellStart"/>
      <w:r w:rsidR="00856F17" w:rsidRPr="0096457F">
        <w:rPr>
          <w:sz w:val="22"/>
          <w:szCs w:val="22"/>
        </w:rPr>
        <w:t>xyoos</w:t>
      </w:r>
      <w:proofErr w:type="spellEnd"/>
      <w:r w:rsidR="00856F17" w:rsidRPr="0096457F">
        <w:rPr>
          <w:sz w:val="22"/>
          <w:szCs w:val="22"/>
        </w:rPr>
        <w:t xml:space="preserve"> (</w:t>
      </w:r>
      <w:proofErr w:type="spellStart"/>
      <w:ins w:id="270" w:author="Kaxiong" w:date="2021-05-30T23:32:00Z">
        <w:r w:rsidR="00E74B25">
          <w:rPr>
            <w:sz w:val="22"/>
            <w:szCs w:val="22"/>
          </w:rPr>
          <w:t>Semel</w:t>
        </w:r>
        <w:proofErr w:type="spellEnd"/>
        <w:r w:rsidR="00E74B25">
          <w:rPr>
            <w:sz w:val="22"/>
            <w:szCs w:val="22"/>
          </w:rPr>
          <w:t>,</w:t>
        </w:r>
      </w:ins>
      <w:del w:id="271" w:author="Kaxiong" w:date="2021-05-30T23:32:00Z">
        <w:r w:rsidR="00932033" w:rsidRPr="0096457F" w:rsidDel="00E74B25">
          <w:rPr>
            <w:sz w:val="22"/>
            <w:szCs w:val="22"/>
          </w:rPr>
          <w:delText>Pib</w:delText>
        </w:r>
        <w:r w:rsidR="00856F17" w:rsidRPr="0096457F" w:rsidDel="00E74B25">
          <w:rPr>
            <w:sz w:val="22"/>
            <w:szCs w:val="22"/>
          </w:rPr>
          <w:delText>,</w:delText>
        </w:r>
      </w:del>
      <w:r w:rsidR="00856F17" w:rsidRPr="0096457F">
        <w:rPr>
          <w:sz w:val="22"/>
          <w:szCs w:val="22"/>
        </w:rPr>
        <w:t xml:space="preserve"> Wiig, &amp; </w:t>
      </w:r>
      <w:ins w:id="272" w:author="Kaxiong" w:date="2021-05-30T23:32:00Z">
        <w:r w:rsidR="00E74B25">
          <w:rPr>
            <w:sz w:val="22"/>
            <w:szCs w:val="22"/>
          </w:rPr>
          <w:t>Secord</w:t>
        </w:r>
      </w:ins>
      <w:del w:id="273" w:author="Kaxiong" w:date="2021-05-30T23:32:00Z">
        <w:r w:rsidR="00932033" w:rsidRPr="0096457F" w:rsidDel="00E74B25">
          <w:rPr>
            <w:sz w:val="22"/>
            <w:szCs w:val="22"/>
          </w:rPr>
          <w:delText>Feeb</w:delText>
        </w:r>
      </w:del>
      <w:r w:rsidR="00856F17" w:rsidRPr="0096457F">
        <w:rPr>
          <w:sz w:val="22"/>
          <w:szCs w:val="22"/>
        </w:rPr>
        <w:t xml:space="preserve">, </w:t>
      </w:r>
      <w:proofErr w:type="spellStart"/>
      <w:r w:rsidR="008A511C" w:rsidRPr="0096457F">
        <w:rPr>
          <w:sz w:val="22"/>
          <w:szCs w:val="22"/>
        </w:rPr>
        <w:t>xyoo</w:t>
      </w:r>
      <w:proofErr w:type="spellEnd"/>
      <w:r w:rsidR="008A511C" w:rsidRPr="0096457F">
        <w:rPr>
          <w:sz w:val="22"/>
          <w:szCs w:val="22"/>
        </w:rPr>
        <w:t xml:space="preserve"> </w:t>
      </w:r>
      <w:r w:rsidR="00856F17" w:rsidRPr="0096457F">
        <w:rPr>
          <w:sz w:val="22"/>
          <w:szCs w:val="22"/>
        </w:rPr>
        <w:t xml:space="preserve">2013)." Cov </w:t>
      </w:r>
      <w:proofErr w:type="spellStart"/>
      <w:r w:rsidR="00856F17" w:rsidRPr="0096457F">
        <w:rPr>
          <w:sz w:val="22"/>
          <w:szCs w:val="22"/>
        </w:rPr>
        <w:t>txiaj</w:t>
      </w:r>
      <w:proofErr w:type="spellEnd"/>
      <w:r w:rsidR="00856F17" w:rsidRPr="0096457F">
        <w:rPr>
          <w:sz w:val="22"/>
          <w:szCs w:val="22"/>
        </w:rPr>
        <w:t xml:space="preserve"> </w:t>
      </w:r>
      <w:proofErr w:type="spellStart"/>
      <w:r w:rsidR="00856F17" w:rsidRPr="0096457F">
        <w:rPr>
          <w:sz w:val="22"/>
          <w:szCs w:val="22"/>
        </w:rPr>
        <w:t>ntsig</w:t>
      </w:r>
      <w:proofErr w:type="spellEnd"/>
      <w:r w:rsidR="00856F17" w:rsidRPr="0096457F">
        <w:rPr>
          <w:sz w:val="22"/>
          <w:szCs w:val="22"/>
        </w:rPr>
        <w:t xml:space="preserve"> los </w:t>
      </w:r>
      <w:proofErr w:type="spellStart"/>
      <w:r w:rsidR="00856F17" w:rsidRPr="0096457F">
        <w:rPr>
          <w:sz w:val="22"/>
          <w:szCs w:val="22"/>
        </w:rPr>
        <w:t>ntawm</w:t>
      </w:r>
      <w:proofErr w:type="spellEnd"/>
      <w:r w:rsidR="00856F17" w:rsidRPr="0096457F">
        <w:rPr>
          <w:sz w:val="22"/>
          <w:szCs w:val="22"/>
        </w:rPr>
        <w:t xml:space="preserve"> </w:t>
      </w:r>
      <w:proofErr w:type="spellStart"/>
      <w:r w:rsidR="00856F17" w:rsidRPr="0096457F">
        <w:rPr>
          <w:sz w:val="22"/>
          <w:szCs w:val="22"/>
        </w:rPr>
        <w:t>qhov</w:t>
      </w:r>
      <w:proofErr w:type="spellEnd"/>
      <w:r w:rsidR="00856F17" w:rsidRPr="0096457F">
        <w:rPr>
          <w:sz w:val="22"/>
          <w:szCs w:val="22"/>
        </w:rPr>
        <w:t xml:space="preserve"> </w:t>
      </w:r>
      <w:proofErr w:type="spellStart"/>
      <w:r w:rsidR="00856F17" w:rsidRPr="0096457F">
        <w:rPr>
          <w:sz w:val="22"/>
          <w:szCs w:val="22"/>
        </w:rPr>
        <w:t>kev</w:t>
      </w:r>
      <w:proofErr w:type="spellEnd"/>
      <w:r w:rsidR="00856F17" w:rsidRPr="0096457F">
        <w:rPr>
          <w:sz w:val="22"/>
          <w:szCs w:val="22"/>
        </w:rPr>
        <w:t xml:space="preserve"> </w:t>
      </w:r>
      <w:proofErr w:type="spellStart"/>
      <w:r w:rsidR="00856F17" w:rsidRPr="0096457F">
        <w:rPr>
          <w:sz w:val="22"/>
          <w:szCs w:val="22"/>
        </w:rPr>
        <w:t>ntsuas</w:t>
      </w:r>
      <w:proofErr w:type="spellEnd"/>
      <w:r w:rsidR="00856F17" w:rsidRPr="0096457F">
        <w:rPr>
          <w:sz w:val="22"/>
          <w:szCs w:val="22"/>
        </w:rPr>
        <w:t xml:space="preserve"> no </w:t>
      </w:r>
      <w:proofErr w:type="spellStart"/>
      <w:r w:rsidR="00856F17" w:rsidRPr="0096457F">
        <w:rPr>
          <w:sz w:val="22"/>
          <w:szCs w:val="22"/>
        </w:rPr>
        <w:t>yog</w:t>
      </w:r>
      <w:proofErr w:type="spellEnd"/>
      <w:r w:rsidR="00856F17" w:rsidRPr="0096457F">
        <w:rPr>
          <w:sz w:val="22"/>
          <w:szCs w:val="22"/>
        </w:rPr>
        <w:t xml:space="preserve"> </w:t>
      </w:r>
      <w:proofErr w:type="spellStart"/>
      <w:r w:rsidR="00856F17" w:rsidRPr="0096457F">
        <w:rPr>
          <w:sz w:val="22"/>
          <w:szCs w:val="22"/>
        </w:rPr>
        <w:t>raws</w:t>
      </w:r>
      <w:proofErr w:type="spellEnd"/>
      <w:r w:rsidR="00856F17" w:rsidRPr="0096457F">
        <w:rPr>
          <w:sz w:val="22"/>
          <w:szCs w:val="22"/>
        </w:rPr>
        <w:t xml:space="preserve"> li </w:t>
      </w:r>
      <w:proofErr w:type="spellStart"/>
      <w:r w:rsidR="00856F17" w:rsidRPr="0096457F">
        <w:rPr>
          <w:sz w:val="22"/>
          <w:szCs w:val="22"/>
        </w:rPr>
        <w:t>hauv</w:t>
      </w:r>
      <w:proofErr w:type="spellEnd"/>
      <w:r w:rsidR="00856F17" w:rsidRPr="0096457F">
        <w:rPr>
          <w:sz w:val="22"/>
          <w:szCs w:val="22"/>
        </w:rPr>
        <w:t xml:space="preserve"> </w:t>
      </w:r>
      <w:proofErr w:type="spellStart"/>
      <w:r w:rsidR="00856F17" w:rsidRPr="0096457F">
        <w:rPr>
          <w:sz w:val="22"/>
          <w:szCs w:val="22"/>
        </w:rPr>
        <w:t>qab</w:t>
      </w:r>
      <w:proofErr w:type="spellEnd"/>
      <w:r w:rsidR="00856F17" w:rsidRPr="0096457F">
        <w:rPr>
          <w:sz w:val="22"/>
          <w:szCs w:val="22"/>
        </w:rPr>
        <w:t xml:space="preserve"> no</w:t>
      </w:r>
      <w:r w:rsidR="00E747A5">
        <w:t>.</w:t>
      </w:r>
    </w:p>
    <w:p w14:paraId="794D41E6" w14:textId="77777777" w:rsidR="00D36455" w:rsidRDefault="00D36455">
      <w:pPr>
        <w:pStyle w:val="BodyText"/>
        <w:rPr>
          <w:sz w:val="20"/>
        </w:rPr>
      </w:pPr>
    </w:p>
    <w:p w14:paraId="23E60925" w14:textId="77777777" w:rsidR="00D36455" w:rsidRDefault="00D36455">
      <w:pPr>
        <w:pStyle w:val="BodyText"/>
        <w:spacing w:before="2"/>
        <w:rPr>
          <w:sz w:val="28"/>
        </w:rPr>
      </w:pPr>
    </w:p>
    <w:tbl>
      <w:tblPr>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6"/>
        <w:gridCol w:w="2321"/>
        <w:gridCol w:w="1189"/>
        <w:gridCol w:w="2582"/>
      </w:tblGrid>
      <w:tr w:rsidR="00D36455" w14:paraId="188D221C" w14:textId="77777777" w:rsidTr="00DB4F91">
        <w:trPr>
          <w:trHeight w:val="278"/>
        </w:trPr>
        <w:tc>
          <w:tcPr>
            <w:tcW w:w="3256" w:type="dxa"/>
          </w:tcPr>
          <w:p w14:paraId="4AF99C32" w14:textId="77777777" w:rsidR="00D36455" w:rsidRPr="001B3E08" w:rsidRDefault="00D36455">
            <w:pPr>
              <w:pStyle w:val="TableParagraph"/>
              <w:spacing w:line="240" w:lineRule="auto"/>
              <w:ind w:left="0"/>
            </w:pPr>
          </w:p>
        </w:tc>
        <w:tc>
          <w:tcPr>
            <w:tcW w:w="2321" w:type="dxa"/>
          </w:tcPr>
          <w:p w14:paraId="64E9F624" w14:textId="64A8CC24" w:rsidR="00D36455" w:rsidRPr="001B3E08" w:rsidRDefault="0027143A">
            <w:pPr>
              <w:pStyle w:val="TableParagraph"/>
              <w:ind w:left="105"/>
            </w:pPr>
            <w:proofErr w:type="spellStart"/>
            <w:r w:rsidRPr="001B3E08">
              <w:t>Qhab</w:t>
            </w:r>
            <w:proofErr w:type="spellEnd"/>
            <w:r w:rsidRPr="001B3E08">
              <w:t xml:space="preserve"> Nia Li Tus </w:t>
            </w:r>
            <w:proofErr w:type="spellStart"/>
            <w:r w:rsidRPr="001B3E08">
              <w:t>Quav</w:t>
            </w:r>
            <w:proofErr w:type="spellEnd"/>
          </w:p>
        </w:tc>
        <w:tc>
          <w:tcPr>
            <w:tcW w:w="1189" w:type="dxa"/>
          </w:tcPr>
          <w:p w14:paraId="7E94A3F5" w14:textId="2961EF85" w:rsidR="00D36455" w:rsidRPr="001B3E08" w:rsidRDefault="00DB4F91">
            <w:pPr>
              <w:pStyle w:val="TableParagraph"/>
            </w:pPr>
            <w:proofErr w:type="spellStart"/>
            <w:r w:rsidRPr="001B3E08">
              <w:t>Feem</w:t>
            </w:r>
            <w:proofErr w:type="spellEnd"/>
            <w:r w:rsidRPr="001B3E08">
              <w:t xml:space="preserve"> </w:t>
            </w:r>
            <w:proofErr w:type="spellStart"/>
            <w:r w:rsidRPr="001B3E08">
              <w:t>pua</w:t>
            </w:r>
            <w:proofErr w:type="spellEnd"/>
          </w:p>
        </w:tc>
        <w:tc>
          <w:tcPr>
            <w:tcW w:w="2582" w:type="dxa"/>
          </w:tcPr>
          <w:p w14:paraId="2762E8E3" w14:textId="495F711F" w:rsidR="00D36455" w:rsidRPr="001B3E08" w:rsidRDefault="00DB4F91">
            <w:pPr>
              <w:pStyle w:val="TableParagraph"/>
            </w:pPr>
            <w:r w:rsidRPr="001B3E08">
              <w:t xml:space="preserve">Kev </w:t>
            </w:r>
            <w:proofErr w:type="spellStart"/>
            <w:r w:rsidRPr="001B3E08">
              <w:t>Piav</w:t>
            </w:r>
            <w:proofErr w:type="spellEnd"/>
            <w:r w:rsidRPr="001B3E08">
              <w:t xml:space="preserve"> </w:t>
            </w:r>
            <w:proofErr w:type="spellStart"/>
            <w:r w:rsidRPr="001B3E08">
              <w:t>Qhia</w:t>
            </w:r>
            <w:proofErr w:type="spellEnd"/>
            <w:r w:rsidRPr="001B3E08">
              <w:t xml:space="preserve"> </w:t>
            </w:r>
            <w:proofErr w:type="spellStart"/>
            <w:r w:rsidRPr="001B3E08">
              <w:t>Qhab</w:t>
            </w:r>
            <w:proofErr w:type="spellEnd"/>
            <w:r w:rsidRPr="001B3E08">
              <w:t xml:space="preserve"> Nia</w:t>
            </w:r>
          </w:p>
        </w:tc>
      </w:tr>
      <w:tr w:rsidR="00D36455" w14:paraId="2F157A59" w14:textId="77777777" w:rsidTr="00DB4F91">
        <w:trPr>
          <w:trHeight w:val="278"/>
        </w:trPr>
        <w:tc>
          <w:tcPr>
            <w:tcW w:w="3256" w:type="dxa"/>
          </w:tcPr>
          <w:p w14:paraId="7962573F" w14:textId="6EB019B4" w:rsidR="00D36455" w:rsidRPr="001B3E08" w:rsidRDefault="00C72422">
            <w:pPr>
              <w:pStyle w:val="TableParagraph"/>
              <w:ind w:left="110"/>
            </w:pPr>
            <w:proofErr w:type="spellStart"/>
            <w:ins w:id="274" w:author="Kaxiong" w:date="2021-05-30T23:33:00Z">
              <w:r>
                <w:t>Qhab</w:t>
              </w:r>
              <w:proofErr w:type="spellEnd"/>
              <w:r>
                <w:t xml:space="preserve"> </w:t>
              </w:r>
              <w:proofErr w:type="spellStart"/>
              <w:r>
                <w:t>Nias</w:t>
              </w:r>
              <w:proofErr w:type="spellEnd"/>
              <w:r>
                <w:t xml:space="preserve"> (Score) </w:t>
              </w:r>
            </w:ins>
            <w:del w:id="275" w:author="Kaxiong" w:date="2021-05-30T23:33:00Z">
              <w:r w:rsidR="002A34B0" w:rsidRPr="001B3E08" w:rsidDel="00C72422">
                <w:delText xml:space="preserve">Qhab Nia </w:delText>
              </w:r>
            </w:del>
            <w:r w:rsidR="002A34B0" w:rsidRPr="001B3E08">
              <w:t xml:space="preserve">Cov </w:t>
            </w:r>
            <w:proofErr w:type="spellStart"/>
            <w:r w:rsidR="002A34B0" w:rsidRPr="001B3E08">
              <w:t>Lus</w:t>
            </w:r>
            <w:proofErr w:type="spellEnd"/>
            <w:r w:rsidR="002A34B0" w:rsidRPr="001B3E08">
              <w:t xml:space="preserve"> </w:t>
            </w:r>
            <w:proofErr w:type="spellStart"/>
            <w:r w:rsidR="002A34B0" w:rsidRPr="001B3E08">
              <w:t>Tseem</w:t>
            </w:r>
            <w:proofErr w:type="spellEnd"/>
            <w:r w:rsidR="002A34B0" w:rsidRPr="001B3E08">
              <w:t xml:space="preserve"> </w:t>
            </w:r>
            <w:proofErr w:type="spellStart"/>
            <w:r w:rsidR="002A34B0" w:rsidRPr="001B3E08">
              <w:t>Ceeb</w:t>
            </w:r>
            <w:proofErr w:type="spellEnd"/>
          </w:p>
        </w:tc>
        <w:tc>
          <w:tcPr>
            <w:tcW w:w="2321" w:type="dxa"/>
          </w:tcPr>
          <w:p w14:paraId="4CBA0C3D" w14:textId="77777777" w:rsidR="00D36455" w:rsidRPr="001B3E08" w:rsidRDefault="00E747A5">
            <w:pPr>
              <w:pStyle w:val="TableParagraph"/>
              <w:ind w:left="105"/>
            </w:pPr>
            <w:r w:rsidRPr="001B3E08">
              <w:t>45</w:t>
            </w:r>
          </w:p>
        </w:tc>
        <w:tc>
          <w:tcPr>
            <w:tcW w:w="1189" w:type="dxa"/>
          </w:tcPr>
          <w:p w14:paraId="18745FD9" w14:textId="77777777" w:rsidR="00D36455" w:rsidRPr="001B3E08" w:rsidRDefault="00E747A5">
            <w:pPr>
              <w:pStyle w:val="TableParagraph"/>
            </w:pPr>
            <w:r w:rsidRPr="001B3E08">
              <w:t>&lt;0.1</w:t>
            </w:r>
          </w:p>
        </w:tc>
        <w:tc>
          <w:tcPr>
            <w:tcW w:w="2582" w:type="dxa"/>
          </w:tcPr>
          <w:p w14:paraId="438DB996" w14:textId="144BCA7A" w:rsidR="00D36455" w:rsidRPr="001B3E08" w:rsidRDefault="002B51AE">
            <w:pPr>
              <w:pStyle w:val="TableParagraph"/>
            </w:pPr>
            <w:del w:id="276" w:author="Kaxiong" w:date="2021-05-30T23:35:00Z">
              <w:r w:rsidRPr="001B3E08" w:rsidDel="00C72422">
                <w:delText>Loj Heev</w:delText>
              </w:r>
            </w:del>
            <w:proofErr w:type="spellStart"/>
            <w:ins w:id="277" w:author="Kaxiong" w:date="2021-05-30T23:35:00Z">
              <w:r w:rsidR="00C72422">
                <w:t>Phem</w:t>
              </w:r>
              <w:proofErr w:type="spellEnd"/>
              <w:r w:rsidR="00C72422">
                <w:t xml:space="preserve"> </w:t>
              </w:r>
              <w:proofErr w:type="spellStart"/>
              <w:r w:rsidR="00C72422">
                <w:t>Heev</w:t>
              </w:r>
            </w:ins>
            <w:proofErr w:type="spellEnd"/>
          </w:p>
        </w:tc>
      </w:tr>
      <w:tr w:rsidR="00D36455" w14:paraId="22083F69" w14:textId="77777777" w:rsidTr="00DB4F91">
        <w:trPr>
          <w:trHeight w:val="273"/>
        </w:trPr>
        <w:tc>
          <w:tcPr>
            <w:tcW w:w="3256" w:type="dxa"/>
          </w:tcPr>
          <w:p w14:paraId="66036D6A" w14:textId="2079C73E" w:rsidR="00D36455" w:rsidRPr="001B3E08" w:rsidRDefault="00FD33CA">
            <w:pPr>
              <w:pStyle w:val="TableParagraph"/>
              <w:spacing w:line="253" w:lineRule="exact"/>
              <w:ind w:left="110"/>
            </w:pPr>
            <w:r w:rsidRPr="001B3E08">
              <w:t xml:space="preserve">Kev </w:t>
            </w:r>
            <w:proofErr w:type="spellStart"/>
            <w:r w:rsidRPr="001B3E08">
              <w:t>Ntsuas</w:t>
            </w:r>
            <w:proofErr w:type="spellEnd"/>
            <w:r w:rsidRPr="001B3E08">
              <w:t xml:space="preserve"> Cov </w:t>
            </w:r>
            <w:proofErr w:type="spellStart"/>
            <w:r w:rsidRPr="001B3E08">
              <w:t>Qauv</w:t>
            </w:r>
            <w:proofErr w:type="spellEnd"/>
            <w:r w:rsidRPr="001B3E08">
              <w:t xml:space="preserve"> </w:t>
            </w:r>
            <w:proofErr w:type="spellStart"/>
            <w:r w:rsidRPr="001B3E08">
              <w:t>Lus</w:t>
            </w:r>
            <w:proofErr w:type="spellEnd"/>
          </w:p>
        </w:tc>
        <w:tc>
          <w:tcPr>
            <w:tcW w:w="2321" w:type="dxa"/>
          </w:tcPr>
          <w:p w14:paraId="2C89677B" w14:textId="77777777" w:rsidR="00D36455" w:rsidRPr="001B3E08" w:rsidRDefault="00E747A5">
            <w:pPr>
              <w:pStyle w:val="TableParagraph"/>
              <w:spacing w:line="253" w:lineRule="exact"/>
              <w:ind w:left="105"/>
            </w:pPr>
            <w:r w:rsidRPr="001B3E08">
              <w:t>49</w:t>
            </w:r>
          </w:p>
        </w:tc>
        <w:tc>
          <w:tcPr>
            <w:tcW w:w="1189" w:type="dxa"/>
          </w:tcPr>
          <w:p w14:paraId="2E53A9B5" w14:textId="77777777" w:rsidR="00D36455" w:rsidRPr="001B3E08" w:rsidRDefault="00E747A5">
            <w:pPr>
              <w:pStyle w:val="TableParagraph"/>
              <w:spacing w:line="253" w:lineRule="exact"/>
            </w:pPr>
            <w:r w:rsidRPr="001B3E08">
              <w:t>&lt;0.1</w:t>
            </w:r>
          </w:p>
        </w:tc>
        <w:tc>
          <w:tcPr>
            <w:tcW w:w="2582" w:type="dxa"/>
          </w:tcPr>
          <w:p w14:paraId="5AA25E4B" w14:textId="1B3C70F1" w:rsidR="00D36455" w:rsidRPr="001B3E08" w:rsidRDefault="002B51AE" w:rsidP="002B51AE">
            <w:pPr>
              <w:pStyle w:val="TableParagraph"/>
              <w:spacing w:line="253" w:lineRule="exact"/>
              <w:ind w:left="0"/>
            </w:pPr>
            <w:r w:rsidRPr="001B3E08">
              <w:t xml:space="preserve">   </w:t>
            </w:r>
            <w:proofErr w:type="spellStart"/>
            <w:ins w:id="278" w:author="Kaxiong" w:date="2021-05-30T23:36:00Z">
              <w:r w:rsidR="00C72422">
                <w:t>Phem</w:t>
              </w:r>
              <w:proofErr w:type="spellEnd"/>
              <w:r w:rsidR="00C72422">
                <w:t xml:space="preserve"> </w:t>
              </w:r>
              <w:proofErr w:type="spellStart"/>
              <w:r w:rsidR="00C72422">
                <w:t>Heev</w:t>
              </w:r>
            </w:ins>
            <w:proofErr w:type="spellEnd"/>
            <w:del w:id="279" w:author="Kaxiong" w:date="2021-05-30T23:36:00Z">
              <w:r w:rsidRPr="001B3E08" w:rsidDel="00C72422">
                <w:delText>Loj Heev</w:delText>
              </w:r>
            </w:del>
          </w:p>
        </w:tc>
      </w:tr>
    </w:tbl>
    <w:p w14:paraId="317562A8" w14:textId="77777777" w:rsidR="00D36455" w:rsidRDefault="00D36455">
      <w:pPr>
        <w:spacing w:line="253" w:lineRule="exact"/>
        <w:rPr>
          <w:sz w:val="24"/>
        </w:rPr>
        <w:sectPr w:rsidR="00D36455">
          <w:pgSz w:w="12240" w:h="15840"/>
          <w:pgMar w:top="1400" w:right="1300" w:bottom="280" w:left="940" w:header="720" w:footer="720" w:gutter="0"/>
          <w:cols w:space="720"/>
        </w:sectPr>
      </w:pPr>
    </w:p>
    <w:p w14:paraId="7F5693C1" w14:textId="77474464" w:rsidR="00D36455" w:rsidRPr="006F0AE6" w:rsidRDefault="00A31AC0" w:rsidP="00A25340">
      <w:pPr>
        <w:pStyle w:val="BodyText"/>
        <w:spacing w:before="75"/>
        <w:ind w:left="519" w:right="404"/>
        <w:jc w:val="both"/>
        <w:rPr>
          <w:sz w:val="22"/>
          <w:szCs w:val="22"/>
        </w:rPr>
      </w:pPr>
      <w:r w:rsidRPr="006F0AE6">
        <w:rPr>
          <w:sz w:val="22"/>
          <w:szCs w:val="22"/>
          <w:u w:val="single"/>
        </w:rPr>
        <w:lastRenderedPageBreak/>
        <w:t xml:space="preserve">Kev </w:t>
      </w:r>
      <w:proofErr w:type="spellStart"/>
      <w:r w:rsidRPr="006F0AE6">
        <w:rPr>
          <w:sz w:val="22"/>
          <w:szCs w:val="22"/>
          <w:u w:val="single"/>
        </w:rPr>
        <w:t>Txhais</w:t>
      </w:r>
      <w:proofErr w:type="spellEnd"/>
      <w:r w:rsidRPr="006F0AE6">
        <w:rPr>
          <w:sz w:val="22"/>
          <w:szCs w:val="22"/>
          <w:u w:val="single"/>
        </w:rPr>
        <w:t xml:space="preserve"> </w:t>
      </w:r>
      <w:del w:id="280" w:author="Kaxiong" w:date="2021-05-30T23:37:00Z">
        <w:r w:rsidRPr="006F0AE6" w:rsidDel="00C72422">
          <w:rPr>
            <w:sz w:val="22"/>
            <w:szCs w:val="22"/>
            <w:u w:val="single"/>
          </w:rPr>
          <w:delText xml:space="preserve">Ntsiab </w:delText>
        </w:r>
      </w:del>
      <w:proofErr w:type="spellStart"/>
      <w:r w:rsidR="005D4598" w:rsidRPr="006F0AE6">
        <w:rPr>
          <w:sz w:val="22"/>
          <w:szCs w:val="22"/>
          <w:u w:val="single"/>
        </w:rPr>
        <w:t>Lus</w:t>
      </w:r>
      <w:proofErr w:type="spellEnd"/>
      <w:r w:rsidR="00E747A5" w:rsidRPr="006F0AE6">
        <w:rPr>
          <w:sz w:val="22"/>
          <w:szCs w:val="22"/>
          <w:u w:val="single"/>
        </w:rPr>
        <w:t>:</w:t>
      </w:r>
      <w:r w:rsidR="00E747A5" w:rsidRPr="006F0AE6">
        <w:rPr>
          <w:sz w:val="22"/>
          <w:szCs w:val="22"/>
        </w:rPr>
        <w:t xml:space="preserve"> </w:t>
      </w:r>
      <w:r w:rsidR="00F524B3" w:rsidRPr="006F0AE6">
        <w:rPr>
          <w:sz w:val="22"/>
          <w:szCs w:val="22"/>
        </w:rPr>
        <w:t xml:space="preserve">Cov </w:t>
      </w:r>
      <w:proofErr w:type="spellStart"/>
      <w:r w:rsidR="00F524B3" w:rsidRPr="006F0AE6">
        <w:rPr>
          <w:sz w:val="22"/>
          <w:szCs w:val="22"/>
        </w:rPr>
        <w:t>qhab</w:t>
      </w:r>
      <w:proofErr w:type="spellEnd"/>
      <w:r w:rsidR="00F524B3" w:rsidRPr="006F0AE6">
        <w:rPr>
          <w:sz w:val="22"/>
          <w:szCs w:val="22"/>
        </w:rPr>
        <w:t xml:space="preserve"> </w:t>
      </w:r>
      <w:proofErr w:type="spellStart"/>
      <w:r w:rsidR="00F524B3" w:rsidRPr="006F0AE6">
        <w:rPr>
          <w:sz w:val="22"/>
          <w:szCs w:val="22"/>
        </w:rPr>
        <w:t>nia</w:t>
      </w:r>
      <w:ins w:id="281" w:author="Kaxiong" w:date="2021-05-30T23:46:00Z">
        <w:r w:rsidR="00D637CC">
          <w:rPr>
            <w:sz w:val="22"/>
            <w:szCs w:val="22"/>
          </w:rPr>
          <w:t>s</w:t>
        </w:r>
        <w:proofErr w:type="spellEnd"/>
        <w:r w:rsidR="00D637CC">
          <w:rPr>
            <w:sz w:val="22"/>
            <w:szCs w:val="22"/>
          </w:rPr>
          <w:t xml:space="preserve"> (scores)</w:t>
        </w:r>
      </w:ins>
      <w:r w:rsidR="00F524B3" w:rsidRPr="006F0AE6">
        <w:rPr>
          <w:sz w:val="22"/>
          <w:szCs w:val="22"/>
        </w:rPr>
        <w:t xml:space="preserve"> </w:t>
      </w:r>
      <w:proofErr w:type="spellStart"/>
      <w:r w:rsidR="00F524B3" w:rsidRPr="006F0AE6">
        <w:rPr>
          <w:sz w:val="22"/>
          <w:szCs w:val="22"/>
        </w:rPr>
        <w:t>thiab</w:t>
      </w:r>
      <w:proofErr w:type="spellEnd"/>
      <w:r w:rsidR="00F524B3" w:rsidRPr="006F0AE6">
        <w:rPr>
          <w:sz w:val="22"/>
          <w:szCs w:val="22"/>
        </w:rPr>
        <w:t xml:space="preserve"> </w:t>
      </w:r>
      <w:ins w:id="282" w:author="Kaxiong" w:date="2021-05-30T23:46:00Z">
        <w:r w:rsidR="00D637CC">
          <w:rPr>
            <w:sz w:val="22"/>
            <w:szCs w:val="22"/>
          </w:rPr>
          <w:t xml:space="preserve">cov </w:t>
        </w:r>
        <w:proofErr w:type="spellStart"/>
        <w:r w:rsidR="00D637CC">
          <w:rPr>
            <w:sz w:val="22"/>
            <w:szCs w:val="22"/>
          </w:rPr>
          <w:t>ntawv</w:t>
        </w:r>
        <w:proofErr w:type="spellEnd"/>
        <w:r w:rsidR="00D637CC">
          <w:rPr>
            <w:sz w:val="22"/>
            <w:szCs w:val="22"/>
          </w:rPr>
          <w:t xml:space="preserve"> cim (</w:t>
        </w:r>
        <w:proofErr w:type="spellStart"/>
        <w:r w:rsidR="00D637CC">
          <w:rPr>
            <w:sz w:val="22"/>
            <w:szCs w:val="22"/>
          </w:rPr>
          <w:t>in</w:t>
        </w:r>
      </w:ins>
      <w:ins w:id="283" w:author="Kaxiong" w:date="2021-05-30T23:47:00Z">
        <w:r w:rsidR="00D637CC">
          <w:rPr>
            <w:sz w:val="22"/>
            <w:szCs w:val="22"/>
          </w:rPr>
          <w:t>dexs</w:t>
        </w:r>
        <w:proofErr w:type="spellEnd"/>
        <w:r w:rsidR="00D637CC">
          <w:rPr>
            <w:sz w:val="22"/>
            <w:szCs w:val="22"/>
          </w:rPr>
          <w:t xml:space="preserve">) </w:t>
        </w:r>
        <w:proofErr w:type="spellStart"/>
        <w:r w:rsidR="00D637CC">
          <w:rPr>
            <w:sz w:val="22"/>
            <w:szCs w:val="22"/>
          </w:rPr>
          <w:t>muaj</w:t>
        </w:r>
        <w:proofErr w:type="spellEnd"/>
        <w:r w:rsidR="00D637CC">
          <w:rPr>
            <w:sz w:val="22"/>
            <w:szCs w:val="22"/>
          </w:rPr>
          <w:t xml:space="preserve"> </w:t>
        </w:r>
        <w:proofErr w:type="spellStart"/>
        <w:r w:rsidR="00D637CC">
          <w:rPr>
            <w:sz w:val="22"/>
            <w:szCs w:val="22"/>
          </w:rPr>
          <w:t>xa</w:t>
        </w:r>
      </w:ins>
      <w:ins w:id="284" w:author="Kaxiong" w:date="2021-05-30T23:59:00Z">
        <w:r w:rsidR="00B91388">
          <w:rPr>
            <w:sz w:val="22"/>
            <w:szCs w:val="22"/>
          </w:rPr>
          <w:t>m</w:t>
        </w:r>
      </w:ins>
      <w:proofErr w:type="spellEnd"/>
      <w:ins w:id="285" w:author="Kaxiong" w:date="2021-05-30T23:47:00Z">
        <w:r w:rsidR="00D637CC">
          <w:rPr>
            <w:sz w:val="22"/>
            <w:szCs w:val="22"/>
          </w:rPr>
          <w:t xml:space="preserve"> tag </w:t>
        </w:r>
        <w:proofErr w:type="spellStart"/>
        <w:r w:rsidR="00D637CC">
          <w:rPr>
            <w:sz w:val="22"/>
            <w:szCs w:val="22"/>
          </w:rPr>
          <w:t>nrho</w:t>
        </w:r>
        <w:proofErr w:type="spellEnd"/>
        <w:r w:rsidR="00D637CC">
          <w:rPr>
            <w:sz w:val="22"/>
            <w:szCs w:val="22"/>
          </w:rPr>
          <w:t xml:space="preserve"> li </w:t>
        </w:r>
        <w:proofErr w:type="spellStart"/>
        <w:r w:rsidR="00D637CC">
          <w:rPr>
            <w:sz w:val="22"/>
            <w:szCs w:val="22"/>
          </w:rPr>
          <w:t>nruab</w:t>
        </w:r>
        <w:proofErr w:type="spellEnd"/>
        <w:r w:rsidR="00D637CC">
          <w:rPr>
            <w:sz w:val="22"/>
            <w:szCs w:val="22"/>
          </w:rPr>
          <w:t xml:space="preserve"> </w:t>
        </w:r>
        <w:proofErr w:type="spellStart"/>
        <w:r w:rsidR="00D637CC">
          <w:rPr>
            <w:sz w:val="22"/>
            <w:szCs w:val="22"/>
          </w:rPr>
          <w:t>nqab</w:t>
        </w:r>
        <w:proofErr w:type="spellEnd"/>
        <w:r w:rsidR="00D637CC">
          <w:rPr>
            <w:sz w:val="22"/>
            <w:szCs w:val="22"/>
          </w:rPr>
          <w:t xml:space="preserve"> </w:t>
        </w:r>
        <w:proofErr w:type="spellStart"/>
        <w:r w:rsidR="00D637CC">
          <w:rPr>
            <w:sz w:val="22"/>
            <w:szCs w:val="22"/>
          </w:rPr>
          <w:t>ntawm</w:t>
        </w:r>
        <w:proofErr w:type="spellEnd"/>
        <w:r w:rsidR="00D637CC">
          <w:rPr>
            <w:sz w:val="22"/>
            <w:szCs w:val="22"/>
          </w:rPr>
          <w:t xml:space="preserve"> </w:t>
        </w:r>
      </w:ins>
      <w:del w:id="286" w:author="Kaxiong" w:date="2021-05-30T23:47:00Z">
        <w:r w:rsidR="006E21B1" w:rsidRPr="006F0AE6" w:rsidDel="00D637CC">
          <w:rPr>
            <w:sz w:val="22"/>
            <w:szCs w:val="22"/>
          </w:rPr>
          <w:delText>kev</w:delText>
        </w:r>
        <w:r w:rsidR="00F524B3" w:rsidRPr="006F0AE6" w:rsidDel="00D637CC">
          <w:rPr>
            <w:sz w:val="22"/>
            <w:szCs w:val="22"/>
          </w:rPr>
          <w:delText xml:space="preserve"> ntsuas tau muaj qhov </w:delText>
        </w:r>
        <w:r w:rsidR="006E21B1" w:rsidRPr="006F0AE6" w:rsidDel="00D637CC">
          <w:rPr>
            <w:sz w:val="22"/>
            <w:szCs w:val="22"/>
          </w:rPr>
          <w:delText xml:space="preserve">uas </w:delText>
        </w:r>
        <w:r w:rsidR="00F524B3" w:rsidRPr="006F0AE6" w:rsidDel="00D637CC">
          <w:rPr>
            <w:sz w:val="22"/>
            <w:szCs w:val="22"/>
          </w:rPr>
          <w:delText xml:space="preserve">ntsuas ntawm </w:delText>
        </w:r>
      </w:del>
      <w:r w:rsidR="00F524B3" w:rsidRPr="006F0AE6">
        <w:rPr>
          <w:sz w:val="22"/>
          <w:szCs w:val="22"/>
        </w:rPr>
        <w:t xml:space="preserve">100 </w:t>
      </w:r>
      <w:proofErr w:type="spellStart"/>
      <w:r w:rsidR="00F524B3" w:rsidRPr="006F0AE6">
        <w:rPr>
          <w:sz w:val="22"/>
          <w:szCs w:val="22"/>
        </w:rPr>
        <w:t>thiab</w:t>
      </w:r>
      <w:proofErr w:type="spellEnd"/>
      <w:r w:rsidR="00F524B3" w:rsidRPr="006F0AE6">
        <w:rPr>
          <w:sz w:val="22"/>
          <w:szCs w:val="22"/>
        </w:rPr>
        <w:t xml:space="preserve"> </w:t>
      </w:r>
      <w:proofErr w:type="spellStart"/>
      <w:r w:rsidR="00F524B3" w:rsidRPr="006F0AE6">
        <w:rPr>
          <w:sz w:val="22"/>
          <w:szCs w:val="22"/>
        </w:rPr>
        <w:t>qhov</w:t>
      </w:r>
      <w:proofErr w:type="spellEnd"/>
      <w:r w:rsidR="00F524B3" w:rsidRPr="006F0AE6">
        <w:rPr>
          <w:sz w:val="22"/>
          <w:szCs w:val="22"/>
        </w:rPr>
        <w:t xml:space="preserve"> </w:t>
      </w:r>
      <w:proofErr w:type="spellStart"/>
      <w:ins w:id="287" w:author="Kaxiong" w:date="2021-05-30T23:48:00Z">
        <w:r w:rsidR="00D637CC">
          <w:rPr>
            <w:sz w:val="22"/>
            <w:szCs w:val="22"/>
          </w:rPr>
          <w:t>ua</w:t>
        </w:r>
        <w:proofErr w:type="spellEnd"/>
        <w:r w:rsidR="00D637CC">
          <w:rPr>
            <w:sz w:val="22"/>
            <w:szCs w:val="22"/>
          </w:rPr>
          <w:t xml:space="preserve"> </w:t>
        </w:r>
        <w:proofErr w:type="spellStart"/>
        <w:r w:rsidR="00D637CC">
          <w:rPr>
            <w:sz w:val="22"/>
            <w:szCs w:val="22"/>
          </w:rPr>
          <w:t>tsis</w:t>
        </w:r>
        <w:proofErr w:type="spellEnd"/>
        <w:r w:rsidR="00D637CC">
          <w:rPr>
            <w:sz w:val="22"/>
            <w:szCs w:val="22"/>
          </w:rPr>
          <w:t xml:space="preserve"> tau li </w:t>
        </w:r>
        <w:proofErr w:type="spellStart"/>
        <w:r w:rsidR="00D637CC">
          <w:rPr>
            <w:sz w:val="22"/>
            <w:szCs w:val="22"/>
          </w:rPr>
          <w:t>tus</w:t>
        </w:r>
        <w:proofErr w:type="spellEnd"/>
        <w:r w:rsidR="00D637CC">
          <w:rPr>
            <w:sz w:val="22"/>
            <w:szCs w:val="22"/>
          </w:rPr>
          <w:t xml:space="preserve"> </w:t>
        </w:r>
      </w:ins>
      <w:proofErr w:type="spellStart"/>
      <w:r w:rsidR="00F524B3" w:rsidRPr="006F0AE6">
        <w:rPr>
          <w:sz w:val="22"/>
          <w:szCs w:val="22"/>
        </w:rPr>
        <w:t>qauv</w:t>
      </w:r>
      <w:proofErr w:type="spellEnd"/>
      <w:ins w:id="288" w:author="Kaxiong" w:date="2021-05-30T23:48:00Z">
        <w:r w:rsidR="00D637CC">
          <w:rPr>
            <w:sz w:val="22"/>
            <w:szCs w:val="22"/>
          </w:rPr>
          <w:t xml:space="preserve"> </w:t>
        </w:r>
        <w:proofErr w:type="spellStart"/>
        <w:r w:rsidR="00D637CC">
          <w:rPr>
            <w:sz w:val="22"/>
            <w:szCs w:val="22"/>
          </w:rPr>
          <w:t>yog</w:t>
        </w:r>
      </w:ins>
      <w:proofErr w:type="spellEnd"/>
      <w:r w:rsidR="00F524B3" w:rsidRPr="006F0AE6">
        <w:rPr>
          <w:sz w:val="22"/>
          <w:szCs w:val="22"/>
        </w:rPr>
        <w:t xml:space="preserve"> </w:t>
      </w:r>
      <w:del w:id="289" w:author="Kaxiong" w:date="2021-05-30T23:48:00Z">
        <w:r w:rsidR="00F524B3" w:rsidRPr="006F0AE6" w:rsidDel="00D637CC">
          <w:rPr>
            <w:sz w:val="22"/>
            <w:szCs w:val="22"/>
          </w:rPr>
          <w:delText xml:space="preserve">ntsuas ntawm </w:delText>
        </w:r>
      </w:del>
      <w:r w:rsidR="00F524B3" w:rsidRPr="006F0AE6">
        <w:rPr>
          <w:sz w:val="22"/>
          <w:szCs w:val="22"/>
        </w:rPr>
        <w:t xml:space="preserve">15. </w:t>
      </w:r>
      <w:ins w:id="290" w:author="Kaxiong" w:date="2021-05-30T23:50:00Z">
        <w:r w:rsidR="00D637CC">
          <w:rPr>
            <w:sz w:val="22"/>
            <w:szCs w:val="22"/>
          </w:rPr>
          <w:t xml:space="preserve">Tus </w:t>
        </w:r>
      </w:ins>
      <w:del w:id="291" w:author="Kaxiong" w:date="2021-05-30T23:50:00Z">
        <w:r w:rsidR="00F524B3" w:rsidRPr="006F0AE6" w:rsidDel="00D637CC">
          <w:rPr>
            <w:sz w:val="22"/>
            <w:szCs w:val="22"/>
          </w:rPr>
          <w:delText xml:space="preserve">Ib tug </w:delText>
        </w:r>
      </w:del>
      <w:proofErr w:type="spellStart"/>
      <w:r w:rsidR="00F524B3" w:rsidRPr="006F0AE6">
        <w:rPr>
          <w:sz w:val="22"/>
          <w:szCs w:val="22"/>
        </w:rPr>
        <w:t>qhab</w:t>
      </w:r>
      <w:proofErr w:type="spellEnd"/>
      <w:r w:rsidR="00F524B3" w:rsidRPr="006F0AE6">
        <w:rPr>
          <w:sz w:val="22"/>
          <w:szCs w:val="22"/>
        </w:rPr>
        <w:t xml:space="preserve"> </w:t>
      </w:r>
      <w:proofErr w:type="spellStart"/>
      <w:r w:rsidR="00F524B3" w:rsidRPr="006F0AE6">
        <w:rPr>
          <w:sz w:val="22"/>
          <w:szCs w:val="22"/>
        </w:rPr>
        <w:t>nia</w:t>
      </w:r>
      <w:ins w:id="292" w:author="Kaxiong" w:date="2021-05-30T23:50:00Z">
        <w:r w:rsidR="00D637CC">
          <w:rPr>
            <w:sz w:val="22"/>
            <w:szCs w:val="22"/>
          </w:rPr>
          <w:t>s</w:t>
        </w:r>
      </w:ins>
      <w:proofErr w:type="spellEnd"/>
      <w:r w:rsidR="00F524B3" w:rsidRPr="006F0AE6">
        <w:rPr>
          <w:sz w:val="22"/>
          <w:szCs w:val="22"/>
        </w:rPr>
        <w:t xml:space="preserve"> </w:t>
      </w:r>
      <w:proofErr w:type="spellStart"/>
      <w:r w:rsidR="00F524B3" w:rsidRPr="006F0AE6">
        <w:rPr>
          <w:sz w:val="22"/>
          <w:szCs w:val="22"/>
        </w:rPr>
        <w:t>ntawm</w:t>
      </w:r>
      <w:proofErr w:type="spellEnd"/>
      <w:r w:rsidR="00F524B3" w:rsidRPr="006F0AE6">
        <w:rPr>
          <w:sz w:val="22"/>
          <w:szCs w:val="22"/>
        </w:rPr>
        <w:t xml:space="preserve"> 100 </w:t>
      </w:r>
      <w:proofErr w:type="spellStart"/>
      <w:ins w:id="293" w:author="Kaxiong" w:date="2021-05-30T23:50:00Z">
        <w:r w:rsidR="00D637CC">
          <w:rPr>
            <w:sz w:val="22"/>
            <w:szCs w:val="22"/>
          </w:rPr>
          <w:t>nyob</w:t>
        </w:r>
        <w:proofErr w:type="spellEnd"/>
        <w:r w:rsidR="00D637CC">
          <w:rPr>
            <w:sz w:val="22"/>
            <w:szCs w:val="22"/>
          </w:rPr>
          <w:t xml:space="preserve"> </w:t>
        </w:r>
        <w:proofErr w:type="spellStart"/>
        <w:r w:rsidR="00D637CC">
          <w:rPr>
            <w:sz w:val="22"/>
            <w:szCs w:val="22"/>
          </w:rPr>
          <w:t>rau</w:t>
        </w:r>
        <w:proofErr w:type="spellEnd"/>
        <w:r w:rsidR="00D637CC">
          <w:rPr>
            <w:sz w:val="22"/>
            <w:szCs w:val="22"/>
          </w:rPr>
          <w:t xml:space="preserve"> </w:t>
        </w:r>
        <w:proofErr w:type="spellStart"/>
        <w:r w:rsidR="00D637CC">
          <w:rPr>
            <w:sz w:val="22"/>
            <w:szCs w:val="22"/>
          </w:rPr>
          <w:t>ntawm</w:t>
        </w:r>
        <w:proofErr w:type="spellEnd"/>
        <w:r w:rsidR="00D637CC">
          <w:rPr>
            <w:sz w:val="22"/>
            <w:szCs w:val="22"/>
          </w:rPr>
          <w:t xml:space="preserve"> cov </w:t>
        </w:r>
        <w:proofErr w:type="spellStart"/>
        <w:r w:rsidR="00D637CC">
          <w:rPr>
            <w:sz w:val="22"/>
            <w:szCs w:val="22"/>
          </w:rPr>
          <w:t>qib</w:t>
        </w:r>
        <w:proofErr w:type="spellEnd"/>
        <w:r w:rsidR="00D637CC">
          <w:rPr>
            <w:sz w:val="22"/>
            <w:szCs w:val="22"/>
          </w:rPr>
          <w:t xml:space="preserve"> no</w:t>
        </w:r>
      </w:ins>
      <w:ins w:id="294" w:author="Kaxiong" w:date="2021-05-30T23:54:00Z">
        <w:r w:rsidR="00D637CC">
          <w:rPr>
            <w:sz w:val="22"/>
            <w:szCs w:val="22"/>
          </w:rPr>
          <w:t xml:space="preserve"> </w:t>
        </w:r>
        <w:proofErr w:type="spellStart"/>
        <w:r w:rsidR="00D637CC">
          <w:rPr>
            <w:sz w:val="22"/>
            <w:szCs w:val="22"/>
          </w:rPr>
          <w:t>qhia</w:t>
        </w:r>
        <w:proofErr w:type="spellEnd"/>
        <w:r w:rsidR="00D637CC">
          <w:rPr>
            <w:sz w:val="22"/>
            <w:szCs w:val="22"/>
          </w:rPr>
          <w:t xml:space="preserve"> </w:t>
        </w:r>
        <w:proofErr w:type="spellStart"/>
        <w:r w:rsidR="00D637CC">
          <w:rPr>
            <w:sz w:val="22"/>
            <w:szCs w:val="22"/>
          </w:rPr>
          <w:t>txog</w:t>
        </w:r>
        <w:proofErr w:type="spellEnd"/>
        <w:r w:rsidR="00D637CC">
          <w:rPr>
            <w:sz w:val="22"/>
            <w:szCs w:val="22"/>
          </w:rPr>
          <w:t xml:space="preserve"> </w:t>
        </w:r>
        <w:proofErr w:type="spellStart"/>
        <w:r w:rsidR="00D637CC">
          <w:rPr>
            <w:sz w:val="22"/>
            <w:szCs w:val="22"/>
          </w:rPr>
          <w:t>kev</w:t>
        </w:r>
        <w:proofErr w:type="spellEnd"/>
        <w:r w:rsidR="00D637CC">
          <w:rPr>
            <w:sz w:val="22"/>
            <w:szCs w:val="22"/>
          </w:rPr>
          <w:t xml:space="preserve"> </w:t>
        </w:r>
        <w:proofErr w:type="spellStart"/>
        <w:r w:rsidR="00D637CC">
          <w:rPr>
            <w:sz w:val="22"/>
            <w:szCs w:val="22"/>
          </w:rPr>
          <w:t>kawm</w:t>
        </w:r>
        <w:proofErr w:type="spellEnd"/>
        <w:r w:rsidR="00D637CC">
          <w:rPr>
            <w:sz w:val="22"/>
            <w:szCs w:val="22"/>
          </w:rPr>
          <w:t xml:space="preserve"> </w:t>
        </w:r>
        <w:proofErr w:type="spellStart"/>
        <w:r w:rsidR="00D637CC">
          <w:rPr>
            <w:sz w:val="22"/>
            <w:szCs w:val="22"/>
          </w:rPr>
          <w:t>ntawm</w:t>
        </w:r>
        <w:proofErr w:type="spellEnd"/>
        <w:r w:rsidR="00D637CC">
          <w:rPr>
            <w:sz w:val="22"/>
            <w:szCs w:val="22"/>
          </w:rPr>
          <w:t xml:space="preserve"> </w:t>
        </w:r>
        <w:proofErr w:type="spellStart"/>
        <w:r w:rsidR="00D637CC">
          <w:rPr>
            <w:sz w:val="22"/>
            <w:szCs w:val="22"/>
          </w:rPr>
          <w:t>tus</w:t>
        </w:r>
        <w:proofErr w:type="spellEnd"/>
        <w:r w:rsidR="00D637CC">
          <w:rPr>
            <w:sz w:val="22"/>
            <w:szCs w:val="22"/>
          </w:rPr>
          <w:t xml:space="preserve"> tub </w:t>
        </w:r>
        <w:proofErr w:type="spellStart"/>
        <w:r w:rsidR="00D637CC">
          <w:rPr>
            <w:sz w:val="22"/>
            <w:szCs w:val="22"/>
          </w:rPr>
          <w:t>ntxhais</w:t>
        </w:r>
        <w:proofErr w:type="spellEnd"/>
        <w:r w:rsidR="00D637CC">
          <w:rPr>
            <w:sz w:val="22"/>
            <w:szCs w:val="22"/>
          </w:rPr>
          <w:t xml:space="preserve"> </w:t>
        </w:r>
        <w:proofErr w:type="spellStart"/>
        <w:r w:rsidR="00D637CC">
          <w:rPr>
            <w:sz w:val="22"/>
            <w:szCs w:val="22"/>
          </w:rPr>
          <w:t>kawm</w:t>
        </w:r>
        <w:proofErr w:type="spellEnd"/>
        <w:r w:rsidR="00D637CC">
          <w:rPr>
            <w:sz w:val="22"/>
            <w:szCs w:val="22"/>
          </w:rPr>
          <w:t xml:space="preserve"> </w:t>
        </w:r>
      </w:ins>
      <w:proofErr w:type="spellStart"/>
      <w:ins w:id="295" w:author="Kaxiong" w:date="2021-05-30T23:55:00Z">
        <w:r w:rsidR="00D637CC">
          <w:rPr>
            <w:sz w:val="22"/>
            <w:szCs w:val="22"/>
          </w:rPr>
          <w:t>uas</w:t>
        </w:r>
        <w:proofErr w:type="spellEnd"/>
        <w:r w:rsidR="00D637CC">
          <w:rPr>
            <w:sz w:val="22"/>
            <w:szCs w:val="22"/>
          </w:rPr>
          <w:t xml:space="preserve"> </w:t>
        </w:r>
        <w:proofErr w:type="spellStart"/>
        <w:r w:rsidR="00D637CC">
          <w:rPr>
            <w:sz w:val="22"/>
            <w:szCs w:val="22"/>
          </w:rPr>
          <w:t>yog</w:t>
        </w:r>
        <w:proofErr w:type="spellEnd"/>
        <w:r w:rsidR="00D637CC">
          <w:rPr>
            <w:sz w:val="22"/>
            <w:szCs w:val="22"/>
          </w:rPr>
          <w:t xml:space="preserve"> </w:t>
        </w:r>
        <w:proofErr w:type="spellStart"/>
        <w:r w:rsidR="00D637CC">
          <w:rPr>
            <w:sz w:val="22"/>
            <w:szCs w:val="22"/>
          </w:rPr>
          <w:t>tus</w:t>
        </w:r>
        <w:proofErr w:type="spellEnd"/>
        <w:r w:rsidR="00D637CC">
          <w:rPr>
            <w:sz w:val="22"/>
            <w:szCs w:val="22"/>
          </w:rPr>
          <w:t xml:space="preserve"> </w:t>
        </w:r>
        <w:proofErr w:type="spellStart"/>
        <w:r w:rsidR="00D637CC">
          <w:rPr>
            <w:sz w:val="22"/>
            <w:szCs w:val="22"/>
          </w:rPr>
          <w:t>qauv</w:t>
        </w:r>
        <w:proofErr w:type="spellEnd"/>
        <w:r w:rsidR="00D637CC">
          <w:rPr>
            <w:sz w:val="22"/>
            <w:szCs w:val="22"/>
          </w:rPr>
          <w:t xml:space="preserve"> </w:t>
        </w:r>
        <w:proofErr w:type="spellStart"/>
        <w:r w:rsidR="00D637CC">
          <w:rPr>
            <w:sz w:val="22"/>
            <w:szCs w:val="22"/>
          </w:rPr>
          <w:t>ntaw</w:t>
        </w:r>
      </w:ins>
      <w:ins w:id="296" w:author="Kaxiong" w:date="2021-05-30T23:56:00Z">
        <w:r w:rsidR="00B91388">
          <w:rPr>
            <w:sz w:val="22"/>
            <w:szCs w:val="22"/>
          </w:rPr>
          <w:t>m</w:t>
        </w:r>
      </w:ins>
      <w:proofErr w:type="spellEnd"/>
      <w:ins w:id="297" w:author="Kaxiong" w:date="2021-05-30T23:55:00Z">
        <w:r w:rsidR="00D637CC">
          <w:rPr>
            <w:sz w:val="22"/>
            <w:szCs w:val="22"/>
          </w:rPr>
          <w:t xml:space="preserve"> cov </w:t>
        </w:r>
      </w:ins>
      <w:proofErr w:type="spellStart"/>
      <w:ins w:id="298" w:author="Kaxiong" w:date="2021-05-31T00:11:00Z">
        <w:r w:rsidR="00711D0C">
          <w:rPr>
            <w:sz w:val="22"/>
            <w:szCs w:val="22"/>
          </w:rPr>
          <w:t>hn</w:t>
        </w:r>
      </w:ins>
      <w:ins w:id="299" w:author="Kaxiong" w:date="2021-05-31T10:49:00Z">
        <w:r w:rsidR="00E978D0">
          <w:rPr>
            <w:sz w:val="22"/>
            <w:szCs w:val="22"/>
          </w:rPr>
          <w:t>u</w:t>
        </w:r>
      </w:ins>
      <w:ins w:id="300" w:author="Kaxiong" w:date="2021-05-31T00:11:00Z">
        <w:r w:rsidR="00711D0C">
          <w:rPr>
            <w:sz w:val="22"/>
            <w:szCs w:val="22"/>
          </w:rPr>
          <w:t>b</w:t>
        </w:r>
        <w:proofErr w:type="spellEnd"/>
        <w:r w:rsidR="00711D0C">
          <w:rPr>
            <w:sz w:val="22"/>
            <w:szCs w:val="22"/>
          </w:rPr>
          <w:t xml:space="preserve"> </w:t>
        </w:r>
        <w:proofErr w:type="spellStart"/>
        <w:r w:rsidR="00711D0C">
          <w:rPr>
            <w:sz w:val="22"/>
            <w:szCs w:val="22"/>
          </w:rPr>
          <w:t>nyoog</w:t>
        </w:r>
        <w:proofErr w:type="spellEnd"/>
        <w:r w:rsidR="00711D0C">
          <w:rPr>
            <w:sz w:val="22"/>
            <w:szCs w:val="22"/>
          </w:rPr>
          <w:t xml:space="preserve"> </w:t>
        </w:r>
        <w:proofErr w:type="spellStart"/>
        <w:r w:rsidR="00711D0C">
          <w:rPr>
            <w:sz w:val="22"/>
            <w:szCs w:val="22"/>
          </w:rPr>
          <w:t>uas</w:t>
        </w:r>
      </w:ins>
      <w:proofErr w:type="spellEnd"/>
      <w:ins w:id="301" w:author="Kaxiong" w:date="2021-05-30T23:55:00Z">
        <w:r w:rsidR="00D637CC">
          <w:rPr>
            <w:sz w:val="22"/>
            <w:szCs w:val="22"/>
          </w:rPr>
          <w:t xml:space="preserve"> tau </w:t>
        </w:r>
        <w:proofErr w:type="spellStart"/>
        <w:r w:rsidR="00D637CC">
          <w:rPr>
            <w:sz w:val="22"/>
            <w:szCs w:val="22"/>
          </w:rPr>
          <w:t>mua</w:t>
        </w:r>
      </w:ins>
      <w:ins w:id="302" w:author="Kaxiong" w:date="2021-05-31T00:12:00Z">
        <w:r w:rsidR="00711D0C">
          <w:rPr>
            <w:sz w:val="22"/>
            <w:szCs w:val="22"/>
          </w:rPr>
          <w:t>b</w:t>
        </w:r>
      </w:ins>
      <w:proofErr w:type="spellEnd"/>
      <w:ins w:id="303" w:author="Kaxiong" w:date="2021-05-30T23:55:00Z">
        <w:r w:rsidR="00D637CC">
          <w:rPr>
            <w:sz w:val="22"/>
            <w:szCs w:val="22"/>
          </w:rPr>
          <w:t xml:space="preserve"> </w:t>
        </w:r>
      </w:ins>
      <w:ins w:id="304" w:author="Kaxiong" w:date="2021-05-31T00:12:00Z">
        <w:r w:rsidR="00711D0C">
          <w:rPr>
            <w:sz w:val="22"/>
            <w:szCs w:val="22"/>
          </w:rPr>
          <w:t>los</w:t>
        </w:r>
      </w:ins>
      <w:ins w:id="305" w:author="Kaxiong" w:date="2021-05-30T23:57:00Z">
        <w:r w:rsidR="00B91388">
          <w:rPr>
            <w:sz w:val="22"/>
            <w:szCs w:val="22"/>
          </w:rPr>
          <w:t xml:space="preserve">. </w:t>
        </w:r>
      </w:ins>
      <w:del w:id="306" w:author="Kaxiong" w:date="2021-05-30T23:57:00Z">
        <w:r w:rsidR="00F524B3" w:rsidRPr="006F0AE6" w:rsidDel="00B91388">
          <w:rPr>
            <w:sz w:val="22"/>
            <w:szCs w:val="22"/>
          </w:rPr>
          <w:delText xml:space="preserve">ntawm cov </w:delText>
        </w:r>
        <w:r w:rsidR="00E95966" w:rsidRPr="006F0AE6" w:rsidDel="00B91388">
          <w:rPr>
            <w:sz w:val="22"/>
            <w:szCs w:val="22"/>
          </w:rPr>
          <w:delText>qhov</w:delText>
        </w:r>
        <w:r w:rsidR="00F524B3" w:rsidRPr="006F0AE6" w:rsidDel="00B91388">
          <w:rPr>
            <w:sz w:val="22"/>
            <w:szCs w:val="22"/>
          </w:rPr>
          <w:delText xml:space="preserve"> no sawv </w:delText>
        </w:r>
        <w:r w:rsidR="00E95966" w:rsidRPr="006F0AE6" w:rsidDel="00B91388">
          <w:rPr>
            <w:sz w:val="22"/>
            <w:szCs w:val="22"/>
          </w:rPr>
          <w:delText>cev</w:delText>
        </w:r>
        <w:r w:rsidR="00F524B3" w:rsidRPr="006F0AE6" w:rsidDel="00B91388">
          <w:rPr>
            <w:sz w:val="22"/>
            <w:szCs w:val="22"/>
          </w:rPr>
          <w:delText xml:space="preserve"> rau kev ua tau zoo ntawm cov tub ntxhais kawm ib txwm muaj ntawm ib lub hnub nyoog. </w:delText>
        </w:r>
      </w:del>
      <w:r w:rsidR="00F524B3" w:rsidRPr="006F0AE6">
        <w:rPr>
          <w:sz w:val="22"/>
          <w:szCs w:val="22"/>
        </w:rPr>
        <w:t xml:space="preserve">Cov </w:t>
      </w:r>
      <w:proofErr w:type="spellStart"/>
      <w:r w:rsidR="00F524B3" w:rsidRPr="006F0AE6">
        <w:rPr>
          <w:sz w:val="22"/>
          <w:szCs w:val="22"/>
        </w:rPr>
        <w:t>qhab</w:t>
      </w:r>
      <w:proofErr w:type="spellEnd"/>
      <w:r w:rsidR="00F524B3" w:rsidRPr="006F0AE6">
        <w:rPr>
          <w:sz w:val="22"/>
          <w:szCs w:val="22"/>
        </w:rPr>
        <w:t xml:space="preserve"> </w:t>
      </w:r>
      <w:proofErr w:type="spellStart"/>
      <w:r w:rsidR="00F524B3" w:rsidRPr="006F0AE6">
        <w:rPr>
          <w:sz w:val="22"/>
          <w:szCs w:val="22"/>
        </w:rPr>
        <w:t>nia</w:t>
      </w:r>
      <w:ins w:id="307" w:author="Kaxiong" w:date="2021-05-30T23:58:00Z">
        <w:r w:rsidR="00B91388">
          <w:rPr>
            <w:sz w:val="22"/>
            <w:szCs w:val="22"/>
          </w:rPr>
          <w:t>s</w:t>
        </w:r>
      </w:ins>
      <w:proofErr w:type="spellEnd"/>
      <w:r w:rsidR="00F524B3" w:rsidRPr="006F0AE6">
        <w:rPr>
          <w:sz w:val="22"/>
          <w:szCs w:val="22"/>
        </w:rPr>
        <w:t xml:space="preserve"> </w:t>
      </w:r>
      <w:proofErr w:type="spellStart"/>
      <w:r w:rsidR="00F524B3" w:rsidRPr="006F0AE6">
        <w:rPr>
          <w:sz w:val="22"/>
          <w:szCs w:val="22"/>
        </w:rPr>
        <w:t>nyob</w:t>
      </w:r>
      <w:proofErr w:type="spellEnd"/>
      <w:r w:rsidR="00F524B3" w:rsidRPr="006F0AE6">
        <w:rPr>
          <w:sz w:val="22"/>
          <w:szCs w:val="22"/>
        </w:rPr>
        <w:t xml:space="preserve"> </w:t>
      </w:r>
      <w:proofErr w:type="spellStart"/>
      <w:r w:rsidR="00F524B3" w:rsidRPr="006F0AE6">
        <w:rPr>
          <w:sz w:val="22"/>
          <w:szCs w:val="22"/>
        </w:rPr>
        <w:t>hauv</w:t>
      </w:r>
      <w:proofErr w:type="spellEnd"/>
      <w:r w:rsidR="00F524B3" w:rsidRPr="006F0AE6">
        <w:rPr>
          <w:sz w:val="22"/>
          <w:szCs w:val="22"/>
        </w:rPr>
        <w:t xml:space="preserve"> </w:t>
      </w:r>
      <w:del w:id="308" w:author="Kaxiong" w:date="2021-05-30T23:58:00Z">
        <w:r w:rsidR="00F524B3" w:rsidRPr="006F0AE6" w:rsidDel="00B91388">
          <w:rPr>
            <w:sz w:val="22"/>
            <w:szCs w:val="22"/>
          </w:rPr>
          <w:delText xml:space="preserve">ib </w:delText>
        </w:r>
      </w:del>
      <w:proofErr w:type="spellStart"/>
      <w:r w:rsidR="00F524B3" w:rsidRPr="006F0AE6">
        <w:rPr>
          <w:sz w:val="22"/>
          <w:szCs w:val="22"/>
        </w:rPr>
        <w:t>qho</w:t>
      </w:r>
      <w:proofErr w:type="spellEnd"/>
      <w:r w:rsidR="00F524B3" w:rsidRPr="006F0AE6">
        <w:rPr>
          <w:sz w:val="22"/>
          <w:szCs w:val="22"/>
        </w:rPr>
        <w:t xml:space="preserve"> </w:t>
      </w:r>
      <w:proofErr w:type="spellStart"/>
      <w:ins w:id="309" w:author="Kaxiong" w:date="2021-05-30T23:58:00Z">
        <w:r w:rsidR="00B91388">
          <w:rPr>
            <w:sz w:val="22"/>
            <w:szCs w:val="22"/>
          </w:rPr>
          <w:t>kev</w:t>
        </w:r>
        <w:proofErr w:type="spellEnd"/>
        <w:r w:rsidR="00B91388">
          <w:rPr>
            <w:sz w:val="22"/>
            <w:szCs w:val="22"/>
          </w:rPr>
          <w:t xml:space="preserve"> </w:t>
        </w:r>
        <w:proofErr w:type="spellStart"/>
        <w:r w:rsidR="00B91388">
          <w:rPr>
            <w:sz w:val="22"/>
            <w:szCs w:val="22"/>
          </w:rPr>
          <w:t>ua</w:t>
        </w:r>
        <w:proofErr w:type="spellEnd"/>
        <w:r w:rsidR="00B91388">
          <w:rPr>
            <w:sz w:val="22"/>
            <w:szCs w:val="22"/>
          </w:rPr>
          <w:t xml:space="preserve"> </w:t>
        </w:r>
        <w:proofErr w:type="spellStart"/>
        <w:r w:rsidR="00B91388">
          <w:rPr>
            <w:sz w:val="22"/>
            <w:szCs w:val="22"/>
          </w:rPr>
          <w:t>tsis</w:t>
        </w:r>
        <w:proofErr w:type="spellEnd"/>
        <w:r w:rsidR="00B91388">
          <w:rPr>
            <w:sz w:val="22"/>
            <w:szCs w:val="22"/>
          </w:rPr>
          <w:t xml:space="preserve"> tau list us </w:t>
        </w:r>
      </w:ins>
      <w:proofErr w:type="spellStart"/>
      <w:r w:rsidR="00F524B3" w:rsidRPr="006F0AE6">
        <w:rPr>
          <w:sz w:val="22"/>
          <w:szCs w:val="22"/>
        </w:rPr>
        <w:t>qauv</w:t>
      </w:r>
      <w:proofErr w:type="spellEnd"/>
      <w:r w:rsidR="00F524B3" w:rsidRPr="006F0AE6">
        <w:rPr>
          <w:sz w:val="22"/>
          <w:szCs w:val="22"/>
        </w:rPr>
        <w:t xml:space="preserve"> </w:t>
      </w:r>
      <w:proofErr w:type="spellStart"/>
      <w:ins w:id="310" w:author="Kaxiong" w:date="2021-05-30T23:58:00Z">
        <w:r w:rsidR="00B91388">
          <w:rPr>
            <w:sz w:val="22"/>
            <w:szCs w:val="22"/>
          </w:rPr>
          <w:t>ntawm</w:t>
        </w:r>
      </w:ins>
      <w:proofErr w:type="spellEnd"/>
      <w:ins w:id="311" w:author="Kaxiong" w:date="2021-05-30T23:59:00Z">
        <w:r w:rsidR="00B91388">
          <w:rPr>
            <w:sz w:val="22"/>
            <w:szCs w:val="22"/>
          </w:rPr>
          <w:t xml:space="preserve"> </w:t>
        </w:r>
        <w:proofErr w:type="spellStart"/>
        <w:r w:rsidR="00B91388">
          <w:rPr>
            <w:sz w:val="22"/>
            <w:szCs w:val="22"/>
          </w:rPr>
          <w:t>kev</w:t>
        </w:r>
        <w:proofErr w:type="spellEnd"/>
        <w:r w:rsidR="00B91388">
          <w:rPr>
            <w:sz w:val="22"/>
            <w:szCs w:val="22"/>
          </w:rPr>
          <w:t xml:space="preserve"> </w:t>
        </w:r>
        <w:proofErr w:type="spellStart"/>
        <w:r w:rsidR="00B91388">
          <w:rPr>
            <w:sz w:val="22"/>
            <w:szCs w:val="22"/>
          </w:rPr>
          <w:t>xam</w:t>
        </w:r>
        <w:proofErr w:type="spellEnd"/>
        <w:r w:rsidR="00B91388">
          <w:rPr>
            <w:sz w:val="22"/>
            <w:szCs w:val="22"/>
          </w:rPr>
          <w:t xml:space="preserve"> tag </w:t>
        </w:r>
        <w:proofErr w:type="spellStart"/>
        <w:r w:rsidR="00B91388">
          <w:rPr>
            <w:sz w:val="22"/>
            <w:szCs w:val="22"/>
          </w:rPr>
          <w:t>nrho</w:t>
        </w:r>
        <w:proofErr w:type="spellEnd"/>
        <w:r w:rsidR="00B91388">
          <w:rPr>
            <w:sz w:val="22"/>
            <w:szCs w:val="22"/>
          </w:rPr>
          <w:t xml:space="preserve"> li </w:t>
        </w:r>
        <w:proofErr w:type="spellStart"/>
        <w:r w:rsidR="00B91388">
          <w:rPr>
            <w:sz w:val="22"/>
            <w:szCs w:val="22"/>
          </w:rPr>
          <w:t>nruab</w:t>
        </w:r>
        <w:proofErr w:type="spellEnd"/>
        <w:r w:rsidR="00B91388">
          <w:rPr>
            <w:sz w:val="22"/>
            <w:szCs w:val="22"/>
          </w:rPr>
          <w:t xml:space="preserve"> </w:t>
        </w:r>
        <w:proofErr w:type="spellStart"/>
        <w:r w:rsidR="00B91388">
          <w:rPr>
            <w:sz w:val="22"/>
            <w:szCs w:val="22"/>
          </w:rPr>
          <w:t>nrab</w:t>
        </w:r>
        <w:proofErr w:type="spellEnd"/>
        <w:r w:rsidR="00B91388">
          <w:rPr>
            <w:sz w:val="22"/>
            <w:szCs w:val="22"/>
          </w:rPr>
          <w:t xml:space="preserve"> (</w:t>
        </w:r>
        <w:proofErr w:type="spellStart"/>
        <w:r w:rsidR="00B91388">
          <w:rPr>
            <w:sz w:val="22"/>
            <w:szCs w:val="22"/>
          </w:rPr>
          <w:t>nyob</w:t>
        </w:r>
        <w:proofErr w:type="spellEnd"/>
        <w:r w:rsidR="00B91388">
          <w:rPr>
            <w:sz w:val="22"/>
            <w:szCs w:val="22"/>
          </w:rPr>
          <w:t xml:space="preserve"> </w:t>
        </w:r>
        <w:proofErr w:type="spellStart"/>
        <w:r w:rsidR="00B91388">
          <w:rPr>
            <w:sz w:val="22"/>
            <w:szCs w:val="22"/>
          </w:rPr>
          <w:t>nruab</w:t>
        </w:r>
        <w:proofErr w:type="spellEnd"/>
        <w:r w:rsidR="00B91388">
          <w:rPr>
            <w:sz w:val="22"/>
            <w:szCs w:val="22"/>
          </w:rPr>
          <w:t xml:space="preserve"> </w:t>
        </w:r>
        <w:proofErr w:type="spellStart"/>
        <w:r w:rsidR="00B91388">
          <w:rPr>
            <w:sz w:val="22"/>
            <w:szCs w:val="22"/>
          </w:rPr>
          <w:t>nrab</w:t>
        </w:r>
        <w:proofErr w:type="spellEnd"/>
        <w:r w:rsidR="00B91388">
          <w:rPr>
            <w:sz w:val="22"/>
            <w:szCs w:val="22"/>
          </w:rPr>
          <w:t xml:space="preserve"> </w:t>
        </w:r>
        <w:proofErr w:type="spellStart"/>
        <w:r w:rsidR="00B91388">
          <w:rPr>
            <w:sz w:val="22"/>
            <w:szCs w:val="22"/>
          </w:rPr>
          <w:t>ha</w:t>
        </w:r>
      </w:ins>
      <w:ins w:id="312" w:author="Kaxiong" w:date="2021-05-31T00:00:00Z">
        <w:r w:rsidR="00B91388">
          <w:rPr>
            <w:sz w:val="22"/>
            <w:szCs w:val="22"/>
          </w:rPr>
          <w:t>uv</w:t>
        </w:r>
        <w:proofErr w:type="spellEnd"/>
        <w:r w:rsidR="00B91388">
          <w:rPr>
            <w:sz w:val="22"/>
            <w:szCs w:val="22"/>
          </w:rPr>
          <w:t xml:space="preserve"> 86 </w:t>
        </w:r>
        <w:proofErr w:type="spellStart"/>
        <w:r w:rsidR="00B91388">
          <w:rPr>
            <w:sz w:val="22"/>
            <w:szCs w:val="22"/>
          </w:rPr>
          <w:t>thiab</w:t>
        </w:r>
        <w:proofErr w:type="spellEnd"/>
        <w:r w:rsidR="00B91388">
          <w:rPr>
            <w:sz w:val="22"/>
            <w:szCs w:val="22"/>
          </w:rPr>
          <w:t xml:space="preserve"> 114) </w:t>
        </w:r>
        <w:proofErr w:type="spellStart"/>
        <w:r w:rsidR="00B91388">
          <w:rPr>
            <w:sz w:val="22"/>
            <w:szCs w:val="22"/>
          </w:rPr>
          <w:t>raug</w:t>
        </w:r>
        <w:proofErr w:type="spellEnd"/>
        <w:r w:rsidR="00B91388">
          <w:rPr>
            <w:sz w:val="22"/>
            <w:szCs w:val="22"/>
          </w:rPr>
          <w:t xml:space="preserve"> pom tau </w:t>
        </w:r>
        <w:proofErr w:type="spellStart"/>
        <w:r w:rsidR="00B91388">
          <w:rPr>
            <w:sz w:val="22"/>
            <w:szCs w:val="22"/>
          </w:rPr>
          <w:t>tias</w:t>
        </w:r>
        <w:proofErr w:type="spellEnd"/>
        <w:r w:rsidR="00B91388">
          <w:rPr>
            <w:sz w:val="22"/>
            <w:szCs w:val="22"/>
          </w:rPr>
          <w:t xml:space="preserve"> “</w:t>
        </w:r>
      </w:ins>
      <w:ins w:id="313" w:author="Kaxiong" w:date="2021-05-31T00:01:00Z">
        <w:r w:rsidR="00B91388">
          <w:rPr>
            <w:sz w:val="22"/>
            <w:szCs w:val="22"/>
          </w:rPr>
          <w:t xml:space="preserve">zoo </w:t>
        </w:r>
        <w:proofErr w:type="spellStart"/>
        <w:r w:rsidR="00B91388">
          <w:rPr>
            <w:sz w:val="22"/>
            <w:szCs w:val="22"/>
          </w:rPr>
          <w:t>nruab</w:t>
        </w:r>
        <w:proofErr w:type="spellEnd"/>
        <w:r w:rsidR="00B91388">
          <w:rPr>
            <w:sz w:val="22"/>
            <w:szCs w:val="22"/>
          </w:rPr>
          <w:t xml:space="preserve"> </w:t>
        </w:r>
        <w:proofErr w:type="spellStart"/>
        <w:r w:rsidR="00B91388">
          <w:rPr>
            <w:sz w:val="22"/>
            <w:szCs w:val="22"/>
          </w:rPr>
          <w:t>nrab</w:t>
        </w:r>
        <w:proofErr w:type="spellEnd"/>
        <w:r w:rsidR="00B91388">
          <w:rPr>
            <w:sz w:val="22"/>
            <w:szCs w:val="22"/>
          </w:rPr>
          <w:t>”.</w:t>
        </w:r>
      </w:ins>
      <w:ins w:id="314" w:author="Kaxiong" w:date="2021-05-30T23:59:00Z">
        <w:r w:rsidR="00B91388">
          <w:rPr>
            <w:sz w:val="22"/>
            <w:szCs w:val="22"/>
          </w:rPr>
          <w:t xml:space="preserve"> </w:t>
        </w:r>
      </w:ins>
      <w:r w:rsidR="00F524B3" w:rsidRPr="006F0AE6">
        <w:rPr>
          <w:sz w:val="22"/>
          <w:szCs w:val="22"/>
        </w:rPr>
        <w:t xml:space="preserve">sib </w:t>
      </w:r>
      <w:proofErr w:type="spellStart"/>
      <w:r w:rsidR="00F524B3" w:rsidRPr="006F0AE6">
        <w:rPr>
          <w:sz w:val="22"/>
          <w:szCs w:val="22"/>
        </w:rPr>
        <w:t>txawv</w:t>
      </w:r>
      <w:proofErr w:type="spellEnd"/>
      <w:r w:rsidR="00F524B3" w:rsidRPr="006F0AE6">
        <w:rPr>
          <w:sz w:val="22"/>
          <w:szCs w:val="22"/>
        </w:rPr>
        <w:t xml:space="preserve"> </w:t>
      </w:r>
      <w:proofErr w:type="spellStart"/>
      <w:r w:rsidR="00F524B3" w:rsidRPr="006F0AE6">
        <w:rPr>
          <w:sz w:val="22"/>
          <w:szCs w:val="22"/>
        </w:rPr>
        <w:t>ntawm</w:t>
      </w:r>
      <w:proofErr w:type="spellEnd"/>
      <w:r w:rsidR="00F524B3" w:rsidRPr="006F0AE6">
        <w:rPr>
          <w:sz w:val="22"/>
          <w:szCs w:val="22"/>
        </w:rPr>
        <w:t xml:space="preserve"> </w:t>
      </w:r>
      <w:proofErr w:type="spellStart"/>
      <w:r w:rsidR="00F524B3" w:rsidRPr="006F0AE6">
        <w:rPr>
          <w:sz w:val="22"/>
          <w:szCs w:val="22"/>
        </w:rPr>
        <w:t>qhov</w:t>
      </w:r>
      <w:proofErr w:type="spellEnd"/>
      <w:r w:rsidR="00F524B3" w:rsidRPr="006F0AE6">
        <w:rPr>
          <w:sz w:val="22"/>
          <w:szCs w:val="22"/>
        </w:rPr>
        <w:t xml:space="preserve"> </w:t>
      </w:r>
      <w:proofErr w:type="spellStart"/>
      <w:r w:rsidR="00F524B3" w:rsidRPr="006F0AE6">
        <w:rPr>
          <w:sz w:val="22"/>
          <w:szCs w:val="22"/>
        </w:rPr>
        <w:t>nruab</w:t>
      </w:r>
      <w:proofErr w:type="spellEnd"/>
      <w:r w:rsidR="00F524B3" w:rsidRPr="006F0AE6">
        <w:rPr>
          <w:sz w:val="22"/>
          <w:szCs w:val="22"/>
        </w:rPr>
        <w:t xml:space="preserve"> </w:t>
      </w:r>
      <w:proofErr w:type="spellStart"/>
      <w:r w:rsidR="00F524B3" w:rsidRPr="006F0AE6">
        <w:rPr>
          <w:sz w:val="22"/>
          <w:szCs w:val="22"/>
        </w:rPr>
        <w:t>nrab</w:t>
      </w:r>
      <w:proofErr w:type="spellEnd"/>
      <w:r w:rsidR="00F524B3" w:rsidRPr="006F0AE6">
        <w:rPr>
          <w:sz w:val="22"/>
          <w:szCs w:val="22"/>
        </w:rPr>
        <w:t xml:space="preserve"> (</w:t>
      </w:r>
      <w:proofErr w:type="spellStart"/>
      <w:r w:rsidR="00F524B3" w:rsidRPr="006F0AE6">
        <w:rPr>
          <w:sz w:val="22"/>
          <w:szCs w:val="22"/>
        </w:rPr>
        <w:t>nruab</w:t>
      </w:r>
      <w:proofErr w:type="spellEnd"/>
      <w:r w:rsidR="00F524B3" w:rsidRPr="006F0AE6">
        <w:rPr>
          <w:sz w:val="22"/>
          <w:szCs w:val="22"/>
        </w:rPr>
        <w:t xml:space="preserve"> </w:t>
      </w:r>
      <w:proofErr w:type="spellStart"/>
      <w:r w:rsidR="00F524B3" w:rsidRPr="006F0AE6">
        <w:rPr>
          <w:sz w:val="22"/>
          <w:szCs w:val="22"/>
        </w:rPr>
        <w:t>nrab</w:t>
      </w:r>
      <w:proofErr w:type="spellEnd"/>
      <w:r w:rsidR="00F524B3" w:rsidRPr="006F0AE6">
        <w:rPr>
          <w:sz w:val="22"/>
          <w:szCs w:val="22"/>
        </w:rPr>
        <w:t xml:space="preserve"> </w:t>
      </w:r>
      <w:proofErr w:type="spellStart"/>
      <w:r w:rsidR="00F524B3" w:rsidRPr="006F0AE6">
        <w:rPr>
          <w:sz w:val="22"/>
          <w:szCs w:val="22"/>
        </w:rPr>
        <w:t>ntawm</w:t>
      </w:r>
      <w:proofErr w:type="spellEnd"/>
      <w:r w:rsidR="00F524B3" w:rsidRPr="006F0AE6">
        <w:rPr>
          <w:sz w:val="22"/>
          <w:szCs w:val="22"/>
        </w:rPr>
        <w:t xml:space="preserve"> 86 </w:t>
      </w:r>
      <w:proofErr w:type="spellStart"/>
      <w:r w:rsidR="00F524B3" w:rsidRPr="006F0AE6">
        <w:rPr>
          <w:sz w:val="22"/>
          <w:szCs w:val="22"/>
        </w:rPr>
        <w:t>thiab</w:t>
      </w:r>
      <w:proofErr w:type="spellEnd"/>
      <w:r w:rsidR="00F524B3" w:rsidRPr="006F0AE6">
        <w:rPr>
          <w:sz w:val="22"/>
          <w:szCs w:val="22"/>
        </w:rPr>
        <w:t xml:space="preserve"> 114) </w:t>
      </w:r>
      <w:proofErr w:type="spellStart"/>
      <w:r w:rsidR="00F524B3" w:rsidRPr="006F0AE6">
        <w:rPr>
          <w:sz w:val="22"/>
          <w:szCs w:val="22"/>
        </w:rPr>
        <w:t>raug</w:t>
      </w:r>
      <w:proofErr w:type="spellEnd"/>
      <w:r w:rsidR="00F524B3" w:rsidRPr="006F0AE6">
        <w:rPr>
          <w:sz w:val="22"/>
          <w:szCs w:val="22"/>
        </w:rPr>
        <w:t xml:space="preserve"> </w:t>
      </w:r>
      <w:proofErr w:type="spellStart"/>
      <w:r w:rsidR="00F524B3" w:rsidRPr="006F0AE6">
        <w:rPr>
          <w:sz w:val="22"/>
          <w:szCs w:val="22"/>
        </w:rPr>
        <w:t>suav</w:t>
      </w:r>
      <w:proofErr w:type="spellEnd"/>
      <w:r w:rsidR="00F524B3" w:rsidRPr="006F0AE6">
        <w:rPr>
          <w:sz w:val="22"/>
          <w:szCs w:val="22"/>
        </w:rPr>
        <w:t xml:space="preserve"> </w:t>
      </w:r>
      <w:proofErr w:type="spellStart"/>
      <w:r w:rsidR="00F524B3" w:rsidRPr="006F0AE6">
        <w:rPr>
          <w:sz w:val="22"/>
          <w:szCs w:val="22"/>
        </w:rPr>
        <w:t>hais</w:t>
      </w:r>
      <w:proofErr w:type="spellEnd"/>
      <w:r w:rsidR="00F524B3" w:rsidRPr="006F0AE6">
        <w:rPr>
          <w:sz w:val="22"/>
          <w:szCs w:val="22"/>
        </w:rPr>
        <w:t xml:space="preserve"> </w:t>
      </w:r>
      <w:proofErr w:type="spellStart"/>
      <w:r w:rsidR="00F524B3" w:rsidRPr="006F0AE6">
        <w:rPr>
          <w:sz w:val="22"/>
          <w:szCs w:val="22"/>
        </w:rPr>
        <w:t>tias</w:t>
      </w:r>
      <w:proofErr w:type="spellEnd"/>
      <w:r w:rsidR="00F524B3" w:rsidRPr="006F0AE6">
        <w:rPr>
          <w:sz w:val="22"/>
          <w:szCs w:val="22"/>
        </w:rPr>
        <w:t xml:space="preserve"> </w:t>
      </w:r>
      <w:proofErr w:type="spellStart"/>
      <w:r w:rsidR="00F524B3" w:rsidRPr="006F0AE6">
        <w:rPr>
          <w:sz w:val="22"/>
          <w:szCs w:val="22"/>
        </w:rPr>
        <w:t>yog</w:t>
      </w:r>
      <w:proofErr w:type="spellEnd"/>
      <w:r w:rsidR="00F524B3" w:rsidRPr="006F0AE6">
        <w:rPr>
          <w:sz w:val="22"/>
          <w:szCs w:val="22"/>
        </w:rPr>
        <w:t xml:space="preserve"> "</w:t>
      </w:r>
      <w:proofErr w:type="spellStart"/>
      <w:r w:rsidR="00F524B3" w:rsidRPr="006F0AE6">
        <w:rPr>
          <w:sz w:val="22"/>
          <w:szCs w:val="22"/>
        </w:rPr>
        <w:t>nruab</w:t>
      </w:r>
      <w:proofErr w:type="spellEnd"/>
      <w:r w:rsidR="00F524B3" w:rsidRPr="006F0AE6">
        <w:rPr>
          <w:sz w:val="22"/>
          <w:szCs w:val="22"/>
        </w:rPr>
        <w:t xml:space="preserve"> </w:t>
      </w:r>
      <w:proofErr w:type="spellStart"/>
      <w:r w:rsidR="00F524B3" w:rsidRPr="006F0AE6">
        <w:rPr>
          <w:sz w:val="22"/>
          <w:szCs w:val="22"/>
        </w:rPr>
        <w:t>nrab</w:t>
      </w:r>
      <w:proofErr w:type="spellEnd"/>
      <w:r w:rsidR="00F524B3" w:rsidRPr="006F0AE6">
        <w:rPr>
          <w:sz w:val="22"/>
          <w:szCs w:val="22"/>
        </w:rPr>
        <w:t xml:space="preserve">". Tag </w:t>
      </w:r>
      <w:proofErr w:type="spellStart"/>
      <w:r w:rsidR="00F524B3" w:rsidRPr="006F0AE6">
        <w:rPr>
          <w:sz w:val="22"/>
          <w:szCs w:val="22"/>
        </w:rPr>
        <w:t>nrho</w:t>
      </w:r>
      <w:proofErr w:type="spellEnd"/>
      <w:r w:rsidR="00F524B3" w:rsidRPr="006F0AE6">
        <w:rPr>
          <w:sz w:val="22"/>
          <w:szCs w:val="22"/>
        </w:rPr>
        <w:t xml:space="preserve"> Richard cov </w:t>
      </w:r>
      <w:proofErr w:type="spellStart"/>
      <w:r w:rsidR="00F524B3" w:rsidRPr="006F0AE6">
        <w:rPr>
          <w:sz w:val="22"/>
          <w:szCs w:val="22"/>
        </w:rPr>
        <w:t>qhab</w:t>
      </w:r>
      <w:proofErr w:type="spellEnd"/>
      <w:r w:rsidR="00F524B3" w:rsidRPr="006F0AE6">
        <w:rPr>
          <w:sz w:val="22"/>
          <w:szCs w:val="22"/>
        </w:rPr>
        <w:t xml:space="preserve"> </w:t>
      </w:r>
      <w:proofErr w:type="spellStart"/>
      <w:r w:rsidR="00F524B3" w:rsidRPr="006F0AE6">
        <w:rPr>
          <w:sz w:val="22"/>
          <w:szCs w:val="22"/>
        </w:rPr>
        <w:t>nia</w:t>
      </w:r>
      <w:ins w:id="315" w:author="Kaxiong" w:date="2021-05-31T00:02:00Z">
        <w:r w:rsidR="00B91388">
          <w:rPr>
            <w:sz w:val="22"/>
            <w:szCs w:val="22"/>
          </w:rPr>
          <w:t>s</w:t>
        </w:r>
      </w:ins>
      <w:proofErr w:type="spellEnd"/>
      <w:r w:rsidR="00F524B3" w:rsidRPr="006F0AE6">
        <w:rPr>
          <w:sz w:val="22"/>
          <w:szCs w:val="22"/>
        </w:rPr>
        <w:t xml:space="preserve"> </w:t>
      </w:r>
      <w:proofErr w:type="spellStart"/>
      <w:r w:rsidR="00F524B3" w:rsidRPr="006F0AE6">
        <w:rPr>
          <w:sz w:val="22"/>
          <w:szCs w:val="22"/>
        </w:rPr>
        <w:t>poob</w:t>
      </w:r>
      <w:proofErr w:type="spellEnd"/>
      <w:r w:rsidR="00F524B3" w:rsidRPr="006F0AE6">
        <w:rPr>
          <w:sz w:val="22"/>
          <w:szCs w:val="22"/>
        </w:rPr>
        <w:t xml:space="preserve"> </w:t>
      </w:r>
      <w:proofErr w:type="spellStart"/>
      <w:r w:rsidR="00F524B3" w:rsidRPr="006F0AE6">
        <w:rPr>
          <w:sz w:val="22"/>
          <w:szCs w:val="22"/>
        </w:rPr>
        <w:t>qis</w:t>
      </w:r>
      <w:proofErr w:type="spellEnd"/>
      <w:r w:rsidR="00F524B3" w:rsidRPr="006F0AE6">
        <w:rPr>
          <w:sz w:val="22"/>
          <w:szCs w:val="22"/>
        </w:rPr>
        <w:t xml:space="preserve"> </w:t>
      </w:r>
      <w:proofErr w:type="spellStart"/>
      <w:r w:rsidR="00F524B3" w:rsidRPr="006F0AE6">
        <w:rPr>
          <w:sz w:val="22"/>
          <w:szCs w:val="22"/>
        </w:rPr>
        <w:t>dua</w:t>
      </w:r>
      <w:proofErr w:type="spellEnd"/>
      <w:r w:rsidR="00F524B3" w:rsidRPr="006F0AE6">
        <w:rPr>
          <w:sz w:val="22"/>
          <w:szCs w:val="22"/>
        </w:rPr>
        <w:t xml:space="preserve"> </w:t>
      </w:r>
      <w:proofErr w:type="spellStart"/>
      <w:ins w:id="316" w:author="Kaxiong" w:date="2021-05-31T00:02:00Z">
        <w:r w:rsidR="00B91388">
          <w:rPr>
            <w:sz w:val="22"/>
            <w:szCs w:val="22"/>
          </w:rPr>
          <w:t>ntu</w:t>
        </w:r>
      </w:ins>
      <w:proofErr w:type="spellEnd"/>
      <w:del w:id="317" w:author="Kaxiong" w:date="2021-05-31T00:02:00Z">
        <w:r w:rsidR="00F524B3" w:rsidRPr="006F0AE6" w:rsidDel="00B91388">
          <w:rPr>
            <w:sz w:val="22"/>
            <w:szCs w:val="22"/>
          </w:rPr>
          <w:delText>qhov</w:delText>
        </w:r>
      </w:del>
      <w:r w:rsidR="00F524B3" w:rsidRPr="006F0AE6">
        <w:rPr>
          <w:sz w:val="22"/>
          <w:szCs w:val="22"/>
        </w:rPr>
        <w:t xml:space="preserve"> </w:t>
      </w:r>
      <w:proofErr w:type="spellStart"/>
      <w:r w:rsidR="00F524B3" w:rsidRPr="006F0AE6">
        <w:rPr>
          <w:sz w:val="22"/>
          <w:szCs w:val="22"/>
        </w:rPr>
        <w:t>nruab</w:t>
      </w:r>
      <w:proofErr w:type="spellEnd"/>
      <w:r w:rsidR="00F524B3" w:rsidRPr="006F0AE6">
        <w:rPr>
          <w:sz w:val="22"/>
          <w:szCs w:val="22"/>
        </w:rPr>
        <w:t xml:space="preserve"> </w:t>
      </w:r>
      <w:proofErr w:type="spellStart"/>
      <w:r w:rsidR="00F524B3" w:rsidRPr="006F0AE6">
        <w:rPr>
          <w:sz w:val="22"/>
          <w:szCs w:val="22"/>
        </w:rPr>
        <w:t>nrab</w:t>
      </w:r>
      <w:proofErr w:type="spellEnd"/>
      <w:r w:rsidR="00E747A5" w:rsidRPr="006F0AE6">
        <w:rPr>
          <w:sz w:val="22"/>
          <w:szCs w:val="22"/>
        </w:rPr>
        <w:t>.</w:t>
      </w:r>
    </w:p>
    <w:p w14:paraId="376F5351" w14:textId="77777777" w:rsidR="00D36455" w:rsidRPr="006F0AE6" w:rsidRDefault="00D36455">
      <w:pPr>
        <w:pStyle w:val="BodyText"/>
        <w:spacing w:before="3"/>
        <w:rPr>
          <w:sz w:val="22"/>
          <w:szCs w:val="22"/>
        </w:rPr>
      </w:pPr>
    </w:p>
    <w:p w14:paraId="44DC1C2C" w14:textId="6E121FF7" w:rsidR="00D36455" w:rsidRDefault="00A25340">
      <w:pPr>
        <w:pStyle w:val="BodyText"/>
        <w:spacing w:line="242" w:lineRule="auto"/>
        <w:ind w:left="519" w:right="362"/>
        <w:jc w:val="both"/>
      </w:pPr>
      <w:r w:rsidRPr="006F0AE6">
        <w:rPr>
          <w:sz w:val="22"/>
          <w:szCs w:val="22"/>
        </w:rPr>
        <w:t xml:space="preserve">Richard </w:t>
      </w:r>
      <w:del w:id="318" w:author="Kaxiong" w:date="2021-05-31T00:06:00Z">
        <w:r w:rsidR="00B04E82" w:rsidRPr="006F0AE6" w:rsidDel="00711D0C">
          <w:rPr>
            <w:sz w:val="22"/>
            <w:szCs w:val="22"/>
          </w:rPr>
          <w:delText>Cov</w:delText>
        </w:r>
      </w:del>
      <w:ins w:id="319" w:author="Kaxiong" w:date="2021-05-31T00:06:00Z">
        <w:r w:rsidR="00711D0C">
          <w:rPr>
            <w:sz w:val="22"/>
            <w:szCs w:val="22"/>
          </w:rPr>
          <w:t>li</w:t>
        </w:r>
      </w:ins>
      <w:r w:rsidR="00B04E82" w:rsidRPr="006F0AE6">
        <w:rPr>
          <w:sz w:val="22"/>
          <w:szCs w:val="22"/>
        </w:rPr>
        <w:t xml:space="preserve"> </w:t>
      </w:r>
      <w:proofErr w:type="spellStart"/>
      <w:ins w:id="320" w:author="Kaxiong" w:date="2021-05-31T00:06:00Z">
        <w:r w:rsidR="00711D0C">
          <w:rPr>
            <w:sz w:val="22"/>
            <w:szCs w:val="22"/>
          </w:rPr>
          <w:t>q</w:t>
        </w:r>
      </w:ins>
      <w:del w:id="321" w:author="Kaxiong" w:date="2021-05-31T00:06:00Z">
        <w:r w:rsidR="00B04E82" w:rsidRPr="006F0AE6" w:rsidDel="00711D0C">
          <w:rPr>
            <w:sz w:val="22"/>
            <w:szCs w:val="22"/>
          </w:rPr>
          <w:delText>Q</w:delText>
        </w:r>
      </w:del>
      <w:r w:rsidR="00B04E82" w:rsidRPr="006F0AE6">
        <w:rPr>
          <w:sz w:val="22"/>
          <w:szCs w:val="22"/>
        </w:rPr>
        <w:t>hab</w:t>
      </w:r>
      <w:proofErr w:type="spellEnd"/>
      <w:r w:rsidR="00B04E82" w:rsidRPr="006F0AE6">
        <w:rPr>
          <w:sz w:val="22"/>
          <w:szCs w:val="22"/>
        </w:rPr>
        <w:t xml:space="preserve"> </w:t>
      </w:r>
      <w:proofErr w:type="spellStart"/>
      <w:ins w:id="322" w:author="Kaxiong" w:date="2021-05-31T00:07:00Z">
        <w:r w:rsidR="00711D0C">
          <w:rPr>
            <w:sz w:val="22"/>
            <w:szCs w:val="22"/>
          </w:rPr>
          <w:t>n</w:t>
        </w:r>
      </w:ins>
      <w:del w:id="323" w:author="Kaxiong" w:date="2021-05-31T00:07:00Z">
        <w:r w:rsidR="00B04E82" w:rsidRPr="006F0AE6" w:rsidDel="00711D0C">
          <w:rPr>
            <w:sz w:val="22"/>
            <w:szCs w:val="22"/>
          </w:rPr>
          <w:delText>N</w:delText>
        </w:r>
      </w:del>
      <w:r w:rsidR="00B04E82" w:rsidRPr="006F0AE6">
        <w:rPr>
          <w:sz w:val="22"/>
          <w:szCs w:val="22"/>
        </w:rPr>
        <w:t>ia</w:t>
      </w:r>
      <w:ins w:id="324" w:author="Kaxiong" w:date="2021-05-31T00:06:00Z">
        <w:r w:rsidR="00711D0C">
          <w:rPr>
            <w:sz w:val="22"/>
            <w:szCs w:val="22"/>
          </w:rPr>
          <w:t>s</w:t>
        </w:r>
      </w:ins>
      <w:proofErr w:type="spellEnd"/>
      <w:r w:rsidR="00B04E82" w:rsidRPr="006F0AE6">
        <w:rPr>
          <w:sz w:val="22"/>
          <w:szCs w:val="22"/>
        </w:rPr>
        <w:t xml:space="preserve"> </w:t>
      </w:r>
      <w:r w:rsidR="00481114" w:rsidRPr="006F0AE6">
        <w:rPr>
          <w:sz w:val="22"/>
          <w:szCs w:val="22"/>
        </w:rPr>
        <w:t>C</w:t>
      </w:r>
      <w:r w:rsidR="00B04E82" w:rsidRPr="006F0AE6">
        <w:rPr>
          <w:sz w:val="22"/>
          <w:szCs w:val="22"/>
        </w:rPr>
        <w:t xml:space="preserve">ov </w:t>
      </w:r>
      <w:proofErr w:type="spellStart"/>
      <w:r w:rsidR="00481114" w:rsidRPr="006F0AE6">
        <w:rPr>
          <w:sz w:val="22"/>
          <w:szCs w:val="22"/>
        </w:rPr>
        <w:t>L</w:t>
      </w:r>
      <w:r w:rsidR="00B04E82" w:rsidRPr="006F0AE6">
        <w:rPr>
          <w:sz w:val="22"/>
          <w:szCs w:val="22"/>
        </w:rPr>
        <w:t>us</w:t>
      </w:r>
      <w:proofErr w:type="spellEnd"/>
      <w:r w:rsidR="00B04E82" w:rsidRPr="006F0AE6">
        <w:rPr>
          <w:sz w:val="22"/>
          <w:szCs w:val="22"/>
        </w:rPr>
        <w:t xml:space="preserve"> </w:t>
      </w:r>
      <w:proofErr w:type="spellStart"/>
      <w:r w:rsidR="00B04E82" w:rsidRPr="006F0AE6">
        <w:rPr>
          <w:sz w:val="22"/>
          <w:szCs w:val="22"/>
        </w:rPr>
        <w:t>tseem</w:t>
      </w:r>
      <w:proofErr w:type="spellEnd"/>
      <w:r w:rsidR="00B04E82" w:rsidRPr="006F0AE6">
        <w:rPr>
          <w:sz w:val="22"/>
          <w:szCs w:val="22"/>
        </w:rPr>
        <w:t xml:space="preserve"> </w:t>
      </w:r>
      <w:proofErr w:type="spellStart"/>
      <w:r w:rsidR="00B04E82" w:rsidRPr="006F0AE6">
        <w:rPr>
          <w:sz w:val="22"/>
          <w:szCs w:val="22"/>
        </w:rPr>
        <w:t>ceeb</w:t>
      </w:r>
      <w:proofErr w:type="spellEnd"/>
      <w:r w:rsidRPr="006F0AE6">
        <w:rPr>
          <w:sz w:val="22"/>
          <w:szCs w:val="22"/>
        </w:rPr>
        <w:t xml:space="preserve"> </w:t>
      </w:r>
      <w:proofErr w:type="spellStart"/>
      <w:r w:rsidRPr="006F0AE6">
        <w:rPr>
          <w:sz w:val="22"/>
          <w:szCs w:val="22"/>
        </w:rPr>
        <w:t>thiab</w:t>
      </w:r>
      <w:proofErr w:type="spellEnd"/>
      <w:r w:rsidRPr="006F0AE6">
        <w:rPr>
          <w:sz w:val="22"/>
          <w:szCs w:val="22"/>
        </w:rPr>
        <w:t xml:space="preserve"> Cov </w:t>
      </w:r>
      <w:proofErr w:type="spellStart"/>
      <w:ins w:id="325" w:author="Kaxiong" w:date="2021-05-31T00:07:00Z">
        <w:r w:rsidR="00711D0C">
          <w:rPr>
            <w:sz w:val="22"/>
            <w:szCs w:val="22"/>
          </w:rPr>
          <w:t>Qhab</w:t>
        </w:r>
        <w:proofErr w:type="spellEnd"/>
        <w:r w:rsidR="00711D0C">
          <w:rPr>
            <w:sz w:val="22"/>
            <w:szCs w:val="22"/>
          </w:rPr>
          <w:t xml:space="preserve"> </w:t>
        </w:r>
        <w:proofErr w:type="spellStart"/>
        <w:r w:rsidR="00711D0C">
          <w:rPr>
            <w:sz w:val="22"/>
            <w:szCs w:val="22"/>
          </w:rPr>
          <w:t>Nias</w:t>
        </w:r>
        <w:proofErr w:type="spellEnd"/>
        <w:r w:rsidR="00711D0C">
          <w:rPr>
            <w:sz w:val="22"/>
            <w:szCs w:val="22"/>
          </w:rPr>
          <w:t xml:space="preserve"> Tus </w:t>
        </w:r>
        <w:proofErr w:type="spellStart"/>
        <w:r w:rsidR="00711D0C">
          <w:rPr>
            <w:sz w:val="22"/>
            <w:szCs w:val="22"/>
          </w:rPr>
          <w:t>Ntawv</w:t>
        </w:r>
        <w:proofErr w:type="spellEnd"/>
        <w:r w:rsidR="00711D0C">
          <w:rPr>
            <w:sz w:val="22"/>
            <w:szCs w:val="22"/>
          </w:rPr>
          <w:t xml:space="preserve"> Cim</w:t>
        </w:r>
      </w:ins>
      <w:ins w:id="326" w:author="Kaxiong" w:date="2021-05-31T00:08:00Z">
        <w:r w:rsidR="00711D0C">
          <w:rPr>
            <w:sz w:val="22"/>
            <w:szCs w:val="22"/>
          </w:rPr>
          <w:t xml:space="preserve"> (Index Scores) </w:t>
        </w:r>
      </w:ins>
      <w:del w:id="327" w:author="Kaxiong" w:date="2021-05-31T00:08:00Z">
        <w:r w:rsidRPr="006F0AE6" w:rsidDel="00711D0C">
          <w:rPr>
            <w:sz w:val="22"/>
            <w:szCs w:val="22"/>
          </w:rPr>
          <w:delText xml:space="preserve">qhab nia ntsuas </w:delText>
        </w:r>
      </w:del>
      <w:r w:rsidRPr="006F0AE6">
        <w:rPr>
          <w:sz w:val="22"/>
          <w:szCs w:val="22"/>
        </w:rPr>
        <w:t xml:space="preserve">tau </w:t>
      </w:r>
      <w:proofErr w:type="spellStart"/>
      <w:r w:rsidR="00481114" w:rsidRPr="006F0AE6">
        <w:rPr>
          <w:sz w:val="22"/>
          <w:szCs w:val="22"/>
        </w:rPr>
        <w:t>yog</w:t>
      </w:r>
      <w:proofErr w:type="spellEnd"/>
      <w:r w:rsidR="00481114" w:rsidRPr="006F0AE6">
        <w:rPr>
          <w:sz w:val="22"/>
          <w:szCs w:val="22"/>
        </w:rPr>
        <w:t xml:space="preserve"> </w:t>
      </w:r>
      <w:proofErr w:type="spellStart"/>
      <w:r w:rsidRPr="006F0AE6">
        <w:rPr>
          <w:sz w:val="22"/>
          <w:szCs w:val="22"/>
        </w:rPr>
        <w:t>nyob</w:t>
      </w:r>
      <w:proofErr w:type="spellEnd"/>
      <w:r w:rsidRPr="006F0AE6">
        <w:rPr>
          <w:sz w:val="22"/>
          <w:szCs w:val="22"/>
        </w:rPr>
        <w:t xml:space="preserve"> </w:t>
      </w:r>
      <w:proofErr w:type="spellStart"/>
      <w:r w:rsidRPr="006F0AE6">
        <w:rPr>
          <w:sz w:val="22"/>
          <w:szCs w:val="22"/>
        </w:rPr>
        <w:t>rau</w:t>
      </w:r>
      <w:proofErr w:type="spellEnd"/>
      <w:r w:rsidRPr="006F0AE6">
        <w:rPr>
          <w:sz w:val="22"/>
          <w:szCs w:val="22"/>
        </w:rPr>
        <w:t xml:space="preserve"> </w:t>
      </w:r>
      <w:proofErr w:type="spellStart"/>
      <w:r w:rsidRPr="006F0AE6">
        <w:rPr>
          <w:sz w:val="22"/>
          <w:szCs w:val="22"/>
        </w:rPr>
        <w:t>hauv</w:t>
      </w:r>
      <w:proofErr w:type="spellEnd"/>
      <w:r w:rsidRPr="006F0AE6">
        <w:rPr>
          <w:sz w:val="22"/>
          <w:szCs w:val="22"/>
        </w:rPr>
        <w:t xml:space="preserve"> </w:t>
      </w:r>
      <w:proofErr w:type="spellStart"/>
      <w:ins w:id="328" w:author="Kaxiong" w:date="2021-05-31T00:09:00Z">
        <w:r w:rsidR="00711D0C">
          <w:rPr>
            <w:sz w:val="22"/>
            <w:szCs w:val="22"/>
          </w:rPr>
          <w:t>ntu</w:t>
        </w:r>
        <w:proofErr w:type="spellEnd"/>
        <w:r w:rsidR="00711D0C">
          <w:rPr>
            <w:sz w:val="22"/>
            <w:szCs w:val="22"/>
          </w:rPr>
          <w:t xml:space="preserve"> </w:t>
        </w:r>
      </w:ins>
      <w:proofErr w:type="spellStart"/>
      <w:r w:rsidRPr="006F0AE6">
        <w:rPr>
          <w:sz w:val="22"/>
          <w:szCs w:val="22"/>
        </w:rPr>
        <w:t>qis</w:t>
      </w:r>
      <w:proofErr w:type="spellEnd"/>
      <w:r w:rsidRPr="006F0AE6">
        <w:rPr>
          <w:sz w:val="22"/>
          <w:szCs w:val="22"/>
        </w:rPr>
        <w:t xml:space="preserve"> </w:t>
      </w:r>
      <w:proofErr w:type="spellStart"/>
      <w:r w:rsidRPr="006F0AE6">
        <w:rPr>
          <w:sz w:val="22"/>
          <w:szCs w:val="22"/>
        </w:rPr>
        <w:t>mus</w:t>
      </w:r>
      <w:proofErr w:type="spellEnd"/>
      <w:r w:rsidRPr="006F0AE6">
        <w:rPr>
          <w:sz w:val="22"/>
          <w:szCs w:val="22"/>
        </w:rPr>
        <w:t xml:space="preserve"> </w:t>
      </w:r>
      <w:proofErr w:type="spellStart"/>
      <w:r w:rsidRPr="006F0AE6">
        <w:rPr>
          <w:sz w:val="22"/>
          <w:szCs w:val="22"/>
        </w:rPr>
        <w:t>rau</w:t>
      </w:r>
      <w:proofErr w:type="spellEnd"/>
      <w:r w:rsidRPr="006F0AE6">
        <w:rPr>
          <w:sz w:val="22"/>
          <w:szCs w:val="22"/>
        </w:rPr>
        <w:t xml:space="preserve"> </w:t>
      </w:r>
      <w:proofErr w:type="spellStart"/>
      <w:ins w:id="329" w:author="Kaxiong" w:date="2021-05-31T00:09:00Z">
        <w:r w:rsidR="00711D0C">
          <w:rPr>
            <w:sz w:val="22"/>
            <w:szCs w:val="22"/>
          </w:rPr>
          <w:t>qis</w:t>
        </w:r>
        <w:proofErr w:type="spellEnd"/>
        <w:r w:rsidR="00711D0C">
          <w:rPr>
            <w:sz w:val="22"/>
            <w:szCs w:val="22"/>
          </w:rPr>
          <w:t xml:space="preserve"> </w:t>
        </w:r>
        <w:proofErr w:type="spellStart"/>
        <w:r w:rsidR="00711D0C">
          <w:rPr>
            <w:sz w:val="22"/>
            <w:szCs w:val="22"/>
          </w:rPr>
          <w:t>heev</w:t>
        </w:r>
      </w:ins>
      <w:proofErr w:type="spellEnd"/>
      <w:del w:id="330" w:author="Kaxiong" w:date="2021-05-31T00:09:00Z">
        <w:r w:rsidRPr="006F0AE6" w:rsidDel="00711D0C">
          <w:rPr>
            <w:sz w:val="22"/>
            <w:szCs w:val="22"/>
          </w:rPr>
          <w:delText>tsawg</w:delText>
        </w:r>
      </w:del>
      <w:r w:rsidRPr="006F0AE6">
        <w:rPr>
          <w:sz w:val="22"/>
          <w:szCs w:val="22"/>
        </w:rPr>
        <w:t xml:space="preserve">, </w:t>
      </w:r>
      <w:proofErr w:type="spellStart"/>
      <w:r w:rsidRPr="006F0AE6">
        <w:rPr>
          <w:sz w:val="22"/>
          <w:szCs w:val="22"/>
        </w:rPr>
        <w:t>uas</w:t>
      </w:r>
      <w:proofErr w:type="spellEnd"/>
      <w:r w:rsidRPr="006F0AE6">
        <w:rPr>
          <w:sz w:val="22"/>
          <w:szCs w:val="22"/>
        </w:rPr>
        <w:t xml:space="preserve"> </w:t>
      </w:r>
      <w:proofErr w:type="spellStart"/>
      <w:r w:rsidRPr="006F0AE6">
        <w:rPr>
          <w:sz w:val="22"/>
          <w:szCs w:val="22"/>
        </w:rPr>
        <w:t>qhia</w:t>
      </w:r>
      <w:proofErr w:type="spellEnd"/>
      <w:r w:rsidRPr="006F0AE6">
        <w:rPr>
          <w:sz w:val="22"/>
          <w:szCs w:val="22"/>
        </w:rPr>
        <w:t xml:space="preserve"> </w:t>
      </w:r>
      <w:proofErr w:type="spellStart"/>
      <w:r w:rsidRPr="006F0AE6">
        <w:rPr>
          <w:sz w:val="22"/>
          <w:szCs w:val="22"/>
        </w:rPr>
        <w:t>tias</w:t>
      </w:r>
      <w:proofErr w:type="spellEnd"/>
      <w:r w:rsidRPr="006F0AE6">
        <w:rPr>
          <w:sz w:val="22"/>
          <w:szCs w:val="22"/>
        </w:rPr>
        <w:t xml:space="preserve"> </w:t>
      </w:r>
      <w:proofErr w:type="spellStart"/>
      <w:ins w:id="331" w:author="Kaxiong" w:date="2021-05-31T00:13:00Z">
        <w:r w:rsidR="00711D0C">
          <w:rPr>
            <w:sz w:val="22"/>
            <w:szCs w:val="22"/>
          </w:rPr>
          <w:t>muaj</w:t>
        </w:r>
        <w:proofErr w:type="spellEnd"/>
        <w:r w:rsidR="00711D0C">
          <w:rPr>
            <w:sz w:val="22"/>
            <w:szCs w:val="22"/>
          </w:rPr>
          <w:t xml:space="preserve"> </w:t>
        </w:r>
        <w:proofErr w:type="spellStart"/>
        <w:r w:rsidR="00711D0C">
          <w:rPr>
            <w:sz w:val="22"/>
            <w:szCs w:val="22"/>
          </w:rPr>
          <w:t>teeb</w:t>
        </w:r>
        <w:proofErr w:type="spellEnd"/>
        <w:r w:rsidR="00711D0C">
          <w:rPr>
            <w:sz w:val="22"/>
            <w:szCs w:val="22"/>
          </w:rPr>
          <w:t xml:space="preserve"> </w:t>
        </w:r>
        <w:proofErr w:type="spellStart"/>
        <w:r w:rsidR="00711D0C">
          <w:rPr>
            <w:sz w:val="22"/>
            <w:szCs w:val="22"/>
          </w:rPr>
          <w:t>meem</w:t>
        </w:r>
        <w:proofErr w:type="spellEnd"/>
        <w:r w:rsidR="00711D0C">
          <w:rPr>
            <w:sz w:val="22"/>
            <w:szCs w:val="22"/>
          </w:rPr>
          <w:t xml:space="preserve"> </w:t>
        </w:r>
        <w:proofErr w:type="spellStart"/>
        <w:r w:rsidR="00711D0C">
          <w:rPr>
            <w:sz w:val="22"/>
            <w:szCs w:val="22"/>
          </w:rPr>
          <w:t>tseem</w:t>
        </w:r>
        <w:proofErr w:type="spellEnd"/>
        <w:r w:rsidR="00711D0C">
          <w:rPr>
            <w:sz w:val="22"/>
            <w:szCs w:val="22"/>
          </w:rPr>
          <w:t xml:space="preserve"> </w:t>
        </w:r>
        <w:proofErr w:type="spellStart"/>
        <w:r w:rsidR="00711D0C">
          <w:rPr>
            <w:sz w:val="22"/>
            <w:szCs w:val="22"/>
          </w:rPr>
          <w:t>ceeb</w:t>
        </w:r>
        <w:proofErr w:type="spellEnd"/>
        <w:r w:rsidR="00711D0C">
          <w:rPr>
            <w:sz w:val="22"/>
            <w:szCs w:val="22"/>
          </w:rPr>
          <w:t xml:space="preserve"> </w:t>
        </w:r>
        <w:proofErr w:type="spellStart"/>
        <w:r w:rsidR="00711D0C">
          <w:rPr>
            <w:sz w:val="22"/>
            <w:szCs w:val="22"/>
          </w:rPr>
          <w:t>nrog</w:t>
        </w:r>
        <w:proofErr w:type="spellEnd"/>
        <w:r w:rsidR="00711D0C">
          <w:rPr>
            <w:sz w:val="22"/>
            <w:szCs w:val="22"/>
          </w:rPr>
          <w:t xml:space="preserve"> </w:t>
        </w:r>
        <w:proofErr w:type="spellStart"/>
        <w:r w:rsidR="00711D0C">
          <w:rPr>
            <w:sz w:val="22"/>
            <w:szCs w:val="22"/>
          </w:rPr>
          <w:t>rau</w:t>
        </w:r>
        <w:proofErr w:type="spellEnd"/>
        <w:r w:rsidR="00711D0C">
          <w:rPr>
            <w:sz w:val="22"/>
            <w:szCs w:val="22"/>
          </w:rPr>
          <w:t xml:space="preserve"> cov </w:t>
        </w:r>
        <w:proofErr w:type="spellStart"/>
        <w:r w:rsidR="00711D0C">
          <w:rPr>
            <w:sz w:val="22"/>
            <w:szCs w:val="22"/>
          </w:rPr>
          <w:t>kev</w:t>
        </w:r>
        <w:proofErr w:type="spellEnd"/>
        <w:r w:rsidR="00711D0C">
          <w:rPr>
            <w:sz w:val="22"/>
            <w:szCs w:val="22"/>
          </w:rPr>
          <w:t xml:space="preserve"> </w:t>
        </w:r>
      </w:ins>
      <w:proofErr w:type="spellStart"/>
      <w:ins w:id="332" w:author="Kaxiong" w:date="2021-05-31T00:14:00Z">
        <w:r w:rsidR="00711D0C">
          <w:rPr>
            <w:sz w:val="22"/>
            <w:szCs w:val="22"/>
          </w:rPr>
          <w:t>paub</w:t>
        </w:r>
        <w:proofErr w:type="spellEnd"/>
        <w:r w:rsidR="00711D0C">
          <w:rPr>
            <w:sz w:val="22"/>
            <w:szCs w:val="22"/>
          </w:rPr>
          <w:t xml:space="preserve"> </w:t>
        </w:r>
        <w:proofErr w:type="spellStart"/>
        <w:r w:rsidR="00711D0C">
          <w:rPr>
            <w:sz w:val="22"/>
            <w:szCs w:val="22"/>
          </w:rPr>
          <w:t>lus</w:t>
        </w:r>
        <w:proofErr w:type="spellEnd"/>
        <w:r w:rsidR="00711D0C">
          <w:rPr>
            <w:sz w:val="22"/>
            <w:szCs w:val="22"/>
          </w:rPr>
          <w:t xml:space="preserve"> tag </w:t>
        </w:r>
        <w:proofErr w:type="spellStart"/>
        <w:r w:rsidR="00711D0C">
          <w:rPr>
            <w:sz w:val="22"/>
            <w:szCs w:val="22"/>
          </w:rPr>
          <w:t>nrho</w:t>
        </w:r>
        <w:proofErr w:type="spellEnd"/>
        <w:r w:rsidR="00711D0C">
          <w:rPr>
            <w:sz w:val="22"/>
            <w:szCs w:val="22"/>
          </w:rPr>
          <w:t xml:space="preserve"> </w:t>
        </w:r>
        <w:proofErr w:type="spellStart"/>
        <w:r w:rsidR="00711D0C">
          <w:rPr>
            <w:sz w:val="22"/>
            <w:szCs w:val="22"/>
          </w:rPr>
          <w:t>thaum</w:t>
        </w:r>
        <w:proofErr w:type="spellEnd"/>
        <w:r w:rsidR="00711D0C">
          <w:rPr>
            <w:sz w:val="22"/>
            <w:szCs w:val="22"/>
          </w:rPr>
          <w:t xml:space="preserve"> tau </w:t>
        </w:r>
        <w:proofErr w:type="spellStart"/>
        <w:r w:rsidR="00711D0C">
          <w:rPr>
            <w:sz w:val="22"/>
            <w:szCs w:val="22"/>
          </w:rPr>
          <w:t>piv</w:t>
        </w:r>
        <w:proofErr w:type="spellEnd"/>
        <w:r w:rsidR="00711D0C">
          <w:rPr>
            <w:sz w:val="22"/>
            <w:szCs w:val="22"/>
          </w:rPr>
          <w:t xml:space="preserve"> </w:t>
        </w:r>
        <w:proofErr w:type="spellStart"/>
        <w:r w:rsidR="00711D0C">
          <w:rPr>
            <w:sz w:val="22"/>
            <w:szCs w:val="22"/>
          </w:rPr>
          <w:t>nrog</w:t>
        </w:r>
        <w:proofErr w:type="spellEnd"/>
        <w:r w:rsidR="00711D0C">
          <w:rPr>
            <w:sz w:val="22"/>
            <w:szCs w:val="22"/>
          </w:rPr>
          <w:t xml:space="preserve"> </w:t>
        </w:r>
        <w:proofErr w:type="spellStart"/>
        <w:r w:rsidR="00711D0C">
          <w:rPr>
            <w:sz w:val="22"/>
            <w:szCs w:val="22"/>
          </w:rPr>
          <w:t>rau</w:t>
        </w:r>
        <w:proofErr w:type="spellEnd"/>
        <w:r w:rsidR="00711D0C">
          <w:rPr>
            <w:sz w:val="22"/>
            <w:szCs w:val="22"/>
          </w:rPr>
          <w:t xml:space="preserve"> cov </w:t>
        </w:r>
        <w:proofErr w:type="spellStart"/>
        <w:r w:rsidR="00711D0C">
          <w:rPr>
            <w:sz w:val="22"/>
            <w:szCs w:val="22"/>
          </w:rPr>
          <w:t>hnub</w:t>
        </w:r>
        <w:proofErr w:type="spellEnd"/>
        <w:r w:rsidR="00711D0C">
          <w:rPr>
            <w:sz w:val="22"/>
            <w:szCs w:val="22"/>
          </w:rPr>
          <w:t xml:space="preserve"> </w:t>
        </w:r>
        <w:proofErr w:type="spellStart"/>
        <w:r w:rsidR="00711D0C">
          <w:rPr>
            <w:sz w:val="22"/>
            <w:szCs w:val="22"/>
          </w:rPr>
          <w:t>nyoog</w:t>
        </w:r>
        <w:proofErr w:type="spellEnd"/>
        <w:r w:rsidR="00711D0C">
          <w:rPr>
            <w:sz w:val="22"/>
            <w:szCs w:val="22"/>
          </w:rPr>
          <w:t xml:space="preserve"> sib</w:t>
        </w:r>
      </w:ins>
      <w:ins w:id="333" w:author="Kaxiong" w:date="2021-05-31T00:15:00Z">
        <w:r w:rsidR="00711D0C">
          <w:rPr>
            <w:sz w:val="22"/>
            <w:szCs w:val="22"/>
          </w:rPr>
          <w:t>-</w:t>
        </w:r>
      </w:ins>
      <w:proofErr w:type="spellStart"/>
      <w:ins w:id="334" w:author="Kaxiong" w:date="2021-05-31T00:14:00Z">
        <w:r w:rsidR="00711D0C">
          <w:rPr>
            <w:sz w:val="22"/>
            <w:szCs w:val="22"/>
          </w:rPr>
          <w:t>luag</w:t>
        </w:r>
        <w:proofErr w:type="spellEnd"/>
        <w:r w:rsidR="00711D0C">
          <w:rPr>
            <w:sz w:val="22"/>
            <w:szCs w:val="22"/>
          </w:rPr>
          <w:t>,</w:t>
        </w:r>
      </w:ins>
      <w:ins w:id="335" w:author="Kaxiong" w:date="2021-05-31T00:16:00Z">
        <w:r w:rsidR="00711D0C">
          <w:rPr>
            <w:sz w:val="22"/>
            <w:szCs w:val="22"/>
          </w:rPr>
          <w:t xml:space="preserve"> </w:t>
        </w:r>
      </w:ins>
      <w:del w:id="336" w:author="Kaxiong" w:date="2021-05-31T00:16:00Z">
        <w:r w:rsidRPr="006F0AE6" w:rsidDel="00711D0C">
          <w:rPr>
            <w:sz w:val="22"/>
            <w:szCs w:val="22"/>
          </w:rPr>
          <w:delText xml:space="preserve">nyuaj nrog kev paub lus txhua yam thaum piv nrog tib lub hnub nyoog, </w:delText>
        </w:r>
      </w:del>
      <w:r w:rsidRPr="006F0AE6">
        <w:rPr>
          <w:sz w:val="22"/>
          <w:szCs w:val="22"/>
        </w:rPr>
        <w:t xml:space="preserve">cov tub </w:t>
      </w:r>
      <w:proofErr w:type="spellStart"/>
      <w:r w:rsidRPr="006F0AE6">
        <w:rPr>
          <w:sz w:val="22"/>
          <w:szCs w:val="22"/>
        </w:rPr>
        <w:t>ntxhais</w:t>
      </w:r>
      <w:proofErr w:type="spellEnd"/>
      <w:r w:rsidRPr="006F0AE6">
        <w:rPr>
          <w:sz w:val="22"/>
          <w:szCs w:val="22"/>
        </w:rPr>
        <w:t xml:space="preserve"> </w:t>
      </w:r>
      <w:proofErr w:type="spellStart"/>
      <w:r w:rsidRPr="006F0AE6">
        <w:rPr>
          <w:sz w:val="22"/>
          <w:szCs w:val="22"/>
        </w:rPr>
        <w:t>kawm</w:t>
      </w:r>
      <w:proofErr w:type="spellEnd"/>
      <w:r w:rsidRPr="006F0AE6">
        <w:rPr>
          <w:sz w:val="22"/>
          <w:szCs w:val="22"/>
        </w:rPr>
        <w:t xml:space="preserve"> </w:t>
      </w:r>
      <w:proofErr w:type="spellStart"/>
      <w:r w:rsidRPr="006F0AE6">
        <w:rPr>
          <w:sz w:val="22"/>
          <w:szCs w:val="22"/>
        </w:rPr>
        <w:t>hais</w:t>
      </w:r>
      <w:proofErr w:type="spellEnd"/>
      <w:r w:rsidRPr="006F0AE6">
        <w:rPr>
          <w:sz w:val="22"/>
          <w:szCs w:val="22"/>
        </w:rPr>
        <w:t xml:space="preserve"> </w:t>
      </w:r>
      <w:proofErr w:type="spellStart"/>
      <w:ins w:id="337" w:author="Kaxiong" w:date="2021-05-31T00:16:00Z">
        <w:r w:rsidR="00711D0C">
          <w:rPr>
            <w:sz w:val="22"/>
            <w:szCs w:val="22"/>
          </w:rPr>
          <w:t>ib</w:t>
        </w:r>
        <w:proofErr w:type="spellEnd"/>
        <w:r w:rsidR="00711D0C">
          <w:rPr>
            <w:sz w:val="22"/>
            <w:szCs w:val="22"/>
          </w:rPr>
          <w:t xml:space="preserve"> </w:t>
        </w:r>
        <w:r w:rsidR="003F1EF3">
          <w:rPr>
            <w:sz w:val="22"/>
            <w:szCs w:val="22"/>
          </w:rPr>
          <w:t xml:space="preserve">yam </w:t>
        </w:r>
      </w:ins>
      <w:proofErr w:type="spellStart"/>
      <w:r w:rsidRPr="006F0AE6">
        <w:rPr>
          <w:sz w:val="22"/>
          <w:szCs w:val="22"/>
        </w:rPr>
        <w:t>lus</w:t>
      </w:r>
      <w:proofErr w:type="spellEnd"/>
      <w:r w:rsidRPr="006F0AE6">
        <w:rPr>
          <w:sz w:val="22"/>
          <w:szCs w:val="22"/>
        </w:rPr>
        <w:t xml:space="preserve"> As</w:t>
      </w:r>
      <w:ins w:id="338" w:author="Kaxiong" w:date="2021-05-31T00:16:00Z">
        <w:r w:rsidR="003F1EF3">
          <w:rPr>
            <w:sz w:val="22"/>
            <w:szCs w:val="22"/>
          </w:rPr>
          <w:t xml:space="preserve"> </w:t>
        </w:r>
      </w:ins>
      <w:proofErr w:type="spellStart"/>
      <w:r w:rsidRPr="006F0AE6">
        <w:rPr>
          <w:sz w:val="22"/>
          <w:szCs w:val="22"/>
        </w:rPr>
        <w:t>kiv</w:t>
      </w:r>
      <w:proofErr w:type="spellEnd"/>
      <w:r w:rsidRPr="006F0AE6">
        <w:rPr>
          <w:sz w:val="22"/>
          <w:szCs w:val="22"/>
        </w:rPr>
        <w:t xml:space="preserve"> </w:t>
      </w:r>
      <w:proofErr w:type="spellStart"/>
      <w:ins w:id="339" w:author="Kaxiong" w:date="2021-05-31T00:16:00Z">
        <w:r w:rsidR="003F1EF3">
          <w:rPr>
            <w:sz w:val="22"/>
            <w:szCs w:val="22"/>
          </w:rPr>
          <w:t>xwb</w:t>
        </w:r>
      </w:ins>
      <w:proofErr w:type="spellEnd"/>
      <w:del w:id="340" w:author="Kaxiong" w:date="2021-05-31T00:16:00Z">
        <w:r w:rsidR="005C3DCB" w:rsidRPr="006F0AE6" w:rsidDel="003F1EF3">
          <w:rPr>
            <w:sz w:val="22"/>
            <w:szCs w:val="22"/>
          </w:rPr>
          <w:delText>ib yam</w:delText>
        </w:r>
      </w:del>
      <w:r w:rsidRPr="00A25340">
        <w:t>.</w:t>
      </w:r>
    </w:p>
    <w:p w14:paraId="4B31A458" w14:textId="77777777" w:rsidR="00D36455" w:rsidRDefault="00D36455">
      <w:pPr>
        <w:pStyle w:val="BodyText"/>
        <w:spacing w:before="1"/>
      </w:pPr>
    </w:p>
    <w:p w14:paraId="4A7A8E13" w14:textId="4CE54F15" w:rsidR="00D36455" w:rsidRDefault="00491414">
      <w:pPr>
        <w:pStyle w:val="Heading2"/>
        <w:jc w:val="both"/>
      </w:pPr>
      <w:r w:rsidRPr="00FB014B">
        <w:rPr>
          <w:sz w:val="22"/>
          <w:szCs w:val="22"/>
        </w:rPr>
        <w:t xml:space="preserve">COV NTSIAB LUS NTAWM </w:t>
      </w:r>
      <w:ins w:id="341" w:author="Kaxiong" w:date="2021-05-31T00:17:00Z">
        <w:r w:rsidR="003F1EF3">
          <w:rPr>
            <w:sz w:val="22"/>
            <w:szCs w:val="22"/>
          </w:rPr>
          <w:t xml:space="preserve">COV </w:t>
        </w:r>
      </w:ins>
      <w:r w:rsidRPr="00FB014B">
        <w:rPr>
          <w:sz w:val="22"/>
          <w:szCs w:val="22"/>
        </w:rPr>
        <w:t xml:space="preserve">KEV NTSUAM XYUAS &amp; COV LUS </w:t>
      </w:r>
      <w:ins w:id="342" w:author="Kaxiong" w:date="2021-05-31T00:17:00Z">
        <w:r w:rsidR="003F1EF3">
          <w:rPr>
            <w:sz w:val="22"/>
            <w:szCs w:val="22"/>
          </w:rPr>
          <w:t>PAB QHIA</w:t>
        </w:r>
      </w:ins>
      <w:del w:id="343" w:author="Kaxiong" w:date="2021-05-31T00:17:00Z">
        <w:r w:rsidDel="003F1EF3">
          <w:rPr>
            <w:sz w:val="22"/>
            <w:szCs w:val="22"/>
          </w:rPr>
          <w:delText>TXHAWB N</w:delText>
        </w:r>
      </w:del>
      <w:del w:id="344" w:author="Kaxiong" w:date="2021-05-31T00:18:00Z">
        <w:r w:rsidDel="003F1EF3">
          <w:rPr>
            <w:sz w:val="22"/>
            <w:szCs w:val="22"/>
          </w:rPr>
          <w:delText>QAS</w:delText>
        </w:r>
      </w:del>
      <w:r w:rsidR="00E747A5">
        <w:t>:</w:t>
      </w:r>
    </w:p>
    <w:p w14:paraId="5AA93B07" w14:textId="77777777" w:rsidR="00D36455" w:rsidRDefault="00D36455">
      <w:pPr>
        <w:pStyle w:val="BodyText"/>
        <w:spacing w:before="5"/>
        <w:rPr>
          <w:b/>
        </w:rPr>
      </w:pPr>
    </w:p>
    <w:p w14:paraId="294A6A5D" w14:textId="0417B5EE" w:rsidR="00D36455" w:rsidRDefault="00802141" w:rsidP="004613E2">
      <w:pPr>
        <w:pStyle w:val="BodyText"/>
        <w:spacing w:line="276" w:lineRule="auto"/>
        <w:ind w:left="519" w:right="224"/>
        <w:jc w:val="both"/>
      </w:pPr>
      <w:r w:rsidRPr="006F0AE6">
        <w:rPr>
          <w:sz w:val="22"/>
          <w:szCs w:val="22"/>
        </w:rPr>
        <w:t>Richard</w:t>
      </w:r>
      <w:ins w:id="345" w:author="Kaxiong" w:date="2021-05-31T00:19:00Z">
        <w:r w:rsidR="003F1EF3">
          <w:rPr>
            <w:sz w:val="22"/>
            <w:szCs w:val="22"/>
          </w:rPr>
          <w:t xml:space="preserve"> </w:t>
        </w:r>
        <w:proofErr w:type="spellStart"/>
        <w:r w:rsidR="003F1EF3">
          <w:rPr>
            <w:sz w:val="22"/>
            <w:szCs w:val="22"/>
          </w:rPr>
          <w:t>txuas</w:t>
        </w:r>
        <w:proofErr w:type="spellEnd"/>
        <w:r w:rsidR="003F1EF3">
          <w:rPr>
            <w:sz w:val="22"/>
            <w:szCs w:val="22"/>
          </w:rPr>
          <w:t xml:space="preserve"> </w:t>
        </w:r>
        <w:proofErr w:type="spellStart"/>
        <w:r w:rsidR="003F1EF3">
          <w:rPr>
            <w:sz w:val="22"/>
            <w:szCs w:val="22"/>
          </w:rPr>
          <w:t>ntxiv</w:t>
        </w:r>
      </w:ins>
      <w:proofErr w:type="spellEnd"/>
      <w:del w:id="346" w:author="Kaxiong" w:date="2021-05-31T00:19:00Z">
        <w:r w:rsidRPr="006F0AE6" w:rsidDel="003F1EF3">
          <w:rPr>
            <w:sz w:val="22"/>
            <w:szCs w:val="22"/>
          </w:rPr>
          <w:delText xml:space="preserve"> tseem</w:delText>
        </w:r>
      </w:del>
      <w:r w:rsidRPr="006F0AE6">
        <w:rPr>
          <w:sz w:val="22"/>
          <w:szCs w:val="22"/>
        </w:rPr>
        <w:t xml:space="preserve"> </w:t>
      </w:r>
      <w:proofErr w:type="spellStart"/>
      <w:r w:rsidRPr="006F0AE6">
        <w:rPr>
          <w:sz w:val="22"/>
          <w:szCs w:val="22"/>
        </w:rPr>
        <w:t>nthuav</w:t>
      </w:r>
      <w:proofErr w:type="spellEnd"/>
      <w:r w:rsidRPr="006F0AE6">
        <w:rPr>
          <w:sz w:val="22"/>
          <w:szCs w:val="22"/>
        </w:rPr>
        <w:t xml:space="preserve"> </w:t>
      </w:r>
      <w:proofErr w:type="spellStart"/>
      <w:r w:rsidRPr="006F0AE6">
        <w:rPr>
          <w:sz w:val="22"/>
          <w:szCs w:val="22"/>
        </w:rPr>
        <w:t>qhia</w:t>
      </w:r>
      <w:proofErr w:type="spellEnd"/>
      <w:r w:rsidR="00B61046" w:rsidRPr="006F0AE6">
        <w:rPr>
          <w:sz w:val="22"/>
          <w:szCs w:val="22"/>
        </w:rPr>
        <w:t xml:space="preserve"> </w:t>
      </w:r>
      <w:proofErr w:type="spellStart"/>
      <w:r w:rsidR="00B61046" w:rsidRPr="006F0AE6">
        <w:rPr>
          <w:sz w:val="22"/>
          <w:szCs w:val="22"/>
        </w:rPr>
        <w:t>txog</w:t>
      </w:r>
      <w:proofErr w:type="spellEnd"/>
      <w:r w:rsidRPr="006F0AE6">
        <w:rPr>
          <w:sz w:val="22"/>
          <w:szCs w:val="22"/>
        </w:rPr>
        <w:t xml:space="preserve"> </w:t>
      </w:r>
      <w:ins w:id="347" w:author="Kaxiong" w:date="2021-05-31T00:19:00Z">
        <w:r w:rsidR="003F1EF3">
          <w:rPr>
            <w:sz w:val="22"/>
            <w:szCs w:val="22"/>
          </w:rPr>
          <w:t xml:space="preserve">cov </w:t>
        </w:r>
        <w:proofErr w:type="spellStart"/>
        <w:r w:rsidR="003F1EF3">
          <w:rPr>
            <w:sz w:val="22"/>
            <w:szCs w:val="22"/>
          </w:rPr>
          <w:t>kev</w:t>
        </w:r>
        <w:proofErr w:type="spellEnd"/>
        <w:r w:rsidR="003F1EF3">
          <w:rPr>
            <w:sz w:val="22"/>
            <w:szCs w:val="22"/>
          </w:rPr>
          <w:t xml:space="preserve"> </w:t>
        </w:r>
        <w:proofErr w:type="spellStart"/>
        <w:r w:rsidR="003F1EF3">
          <w:rPr>
            <w:sz w:val="22"/>
            <w:szCs w:val="22"/>
          </w:rPr>
          <w:t>paub</w:t>
        </w:r>
        <w:proofErr w:type="spellEnd"/>
        <w:r w:rsidR="003F1EF3">
          <w:rPr>
            <w:sz w:val="22"/>
            <w:szCs w:val="22"/>
          </w:rPr>
          <w:t xml:space="preserve"> </w:t>
        </w:r>
      </w:ins>
      <w:proofErr w:type="spellStart"/>
      <w:ins w:id="348" w:author="Kaxiong" w:date="2021-05-31T00:20:00Z">
        <w:r w:rsidR="003F1EF3">
          <w:rPr>
            <w:sz w:val="22"/>
            <w:szCs w:val="22"/>
          </w:rPr>
          <w:t>txog</w:t>
        </w:r>
        <w:proofErr w:type="spellEnd"/>
        <w:r w:rsidR="003F1EF3">
          <w:rPr>
            <w:sz w:val="22"/>
            <w:szCs w:val="22"/>
          </w:rPr>
          <w:t xml:space="preserve"> </w:t>
        </w:r>
        <w:proofErr w:type="spellStart"/>
        <w:r w:rsidR="003F1EF3">
          <w:rPr>
            <w:sz w:val="22"/>
            <w:szCs w:val="22"/>
          </w:rPr>
          <w:t>lus</w:t>
        </w:r>
        <w:proofErr w:type="spellEnd"/>
        <w:r w:rsidR="003F1EF3">
          <w:rPr>
            <w:sz w:val="22"/>
            <w:szCs w:val="22"/>
          </w:rPr>
          <w:t xml:space="preserve"> </w:t>
        </w:r>
        <w:proofErr w:type="spellStart"/>
        <w:r w:rsidR="003F1EF3">
          <w:rPr>
            <w:sz w:val="22"/>
            <w:szCs w:val="22"/>
          </w:rPr>
          <w:t>hais</w:t>
        </w:r>
        <w:proofErr w:type="spellEnd"/>
        <w:r w:rsidR="003F1EF3">
          <w:rPr>
            <w:sz w:val="22"/>
            <w:szCs w:val="22"/>
          </w:rPr>
          <w:t xml:space="preserve"> </w:t>
        </w:r>
      </w:ins>
      <w:proofErr w:type="spellStart"/>
      <w:ins w:id="349" w:author="Kaxiong" w:date="2021-05-31T00:22:00Z">
        <w:r w:rsidR="003F1EF3">
          <w:rPr>
            <w:sz w:val="22"/>
            <w:szCs w:val="22"/>
          </w:rPr>
          <w:t>tawm</w:t>
        </w:r>
      </w:ins>
      <w:proofErr w:type="spellEnd"/>
      <w:ins w:id="350" w:author="Kaxiong" w:date="2021-05-31T00:24:00Z">
        <w:r w:rsidR="003F1EF3">
          <w:rPr>
            <w:sz w:val="22"/>
            <w:szCs w:val="22"/>
          </w:rPr>
          <w:t xml:space="preserve"> </w:t>
        </w:r>
        <w:proofErr w:type="spellStart"/>
        <w:r w:rsidR="003F1EF3">
          <w:rPr>
            <w:sz w:val="22"/>
            <w:szCs w:val="22"/>
          </w:rPr>
          <w:t>thiab</w:t>
        </w:r>
        <w:proofErr w:type="spellEnd"/>
        <w:r w:rsidR="003F1EF3">
          <w:rPr>
            <w:sz w:val="22"/>
            <w:szCs w:val="22"/>
          </w:rPr>
          <w:t xml:space="preserve"> </w:t>
        </w:r>
        <w:proofErr w:type="spellStart"/>
        <w:r w:rsidR="003F1EF3">
          <w:rPr>
            <w:sz w:val="22"/>
            <w:szCs w:val="22"/>
          </w:rPr>
          <w:t>hnov</w:t>
        </w:r>
        <w:proofErr w:type="spellEnd"/>
        <w:r w:rsidR="003F1EF3">
          <w:rPr>
            <w:sz w:val="22"/>
            <w:szCs w:val="22"/>
          </w:rPr>
          <w:t xml:space="preserve"> </w:t>
        </w:r>
        <w:proofErr w:type="spellStart"/>
        <w:r w:rsidR="003F1EF3">
          <w:rPr>
            <w:sz w:val="22"/>
            <w:szCs w:val="22"/>
          </w:rPr>
          <w:t>uas</w:t>
        </w:r>
        <w:proofErr w:type="spellEnd"/>
        <w:r w:rsidR="003F1EF3">
          <w:rPr>
            <w:sz w:val="22"/>
            <w:szCs w:val="22"/>
          </w:rPr>
          <w:t xml:space="preserve"> </w:t>
        </w:r>
        <w:proofErr w:type="spellStart"/>
        <w:r w:rsidR="003F1EF3">
          <w:rPr>
            <w:sz w:val="22"/>
            <w:szCs w:val="22"/>
          </w:rPr>
          <w:t>txuas</w:t>
        </w:r>
        <w:proofErr w:type="spellEnd"/>
        <w:r w:rsidR="003F1EF3">
          <w:rPr>
            <w:sz w:val="22"/>
            <w:szCs w:val="22"/>
          </w:rPr>
          <w:t xml:space="preserve"> </w:t>
        </w:r>
        <w:proofErr w:type="spellStart"/>
        <w:r w:rsidR="003F1EF3">
          <w:rPr>
            <w:sz w:val="22"/>
            <w:szCs w:val="22"/>
          </w:rPr>
          <w:t>ntxiv</w:t>
        </w:r>
        <w:proofErr w:type="spellEnd"/>
        <w:r w:rsidR="003F1EF3">
          <w:rPr>
            <w:sz w:val="22"/>
            <w:szCs w:val="22"/>
          </w:rPr>
          <w:t xml:space="preserve"> </w:t>
        </w:r>
        <w:proofErr w:type="spellStart"/>
        <w:r w:rsidR="003F1EF3">
          <w:rPr>
            <w:sz w:val="22"/>
            <w:szCs w:val="22"/>
          </w:rPr>
          <w:t>cuam</w:t>
        </w:r>
        <w:proofErr w:type="spellEnd"/>
        <w:r w:rsidR="003F1EF3">
          <w:rPr>
            <w:sz w:val="22"/>
            <w:szCs w:val="22"/>
          </w:rPr>
          <w:t xml:space="preserve"> </w:t>
        </w:r>
      </w:ins>
      <w:proofErr w:type="spellStart"/>
      <w:ins w:id="351" w:author="Kaxiong" w:date="2021-05-31T00:25:00Z">
        <w:r w:rsidR="003F1EF3">
          <w:rPr>
            <w:sz w:val="22"/>
            <w:szCs w:val="22"/>
          </w:rPr>
          <w:t>tshuam</w:t>
        </w:r>
        <w:proofErr w:type="spellEnd"/>
        <w:r w:rsidR="003F1EF3">
          <w:rPr>
            <w:sz w:val="22"/>
            <w:szCs w:val="22"/>
          </w:rPr>
          <w:t xml:space="preserve"> </w:t>
        </w:r>
        <w:proofErr w:type="spellStart"/>
        <w:r w:rsidR="003F1EF3">
          <w:rPr>
            <w:sz w:val="22"/>
            <w:szCs w:val="22"/>
          </w:rPr>
          <w:t>nws</w:t>
        </w:r>
        <w:proofErr w:type="spellEnd"/>
        <w:r w:rsidR="003F1EF3">
          <w:rPr>
            <w:sz w:val="22"/>
            <w:szCs w:val="22"/>
          </w:rPr>
          <w:t xml:space="preserve"> </w:t>
        </w:r>
        <w:proofErr w:type="spellStart"/>
        <w:r w:rsidR="003F1EF3">
          <w:rPr>
            <w:sz w:val="22"/>
            <w:szCs w:val="22"/>
          </w:rPr>
          <w:t>lub</w:t>
        </w:r>
        <w:proofErr w:type="spellEnd"/>
        <w:r w:rsidR="003F1EF3">
          <w:rPr>
            <w:sz w:val="22"/>
            <w:szCs w:val="22"/>
          </w:rPr>
          <w:t xml:space="preserve"> </w:t>
        </w:r>
        <w:proofErr w:type="spellStart"/>
        <w:r w:rsidR="003F1EF3">
          <w:rPr>
            <w:sz w:val="22"/>
            <w:szCs w:val="22"/>
          </w:rPr>
          <w:t>peev</w:t>
        </w:r>
        <w:proofErr w:type="spellEnd"/>
        <w:r w:rsidR="003F1EF3">
          <w:rPr>
            <w:sz w:val="22"/>
            <w:szCs w:val="22"/>
          </w:rPr>
          <w:t xml:space="preserve"> </w:t>
        </w:r>
        <w:proofErr w:type="spellStart"/>
        <w:r w:rsidR="003F1EF3">
          <w:rPr>
            <w:sz w:val="22"/>
            <w:szCs w:val="22"/>
          </w:rPr>
          <w:t>xwv</w:t>
        </w:r>
        <w:proofErr w:type="spellEnd"/>
        <w:r w:rsidR="003F1EF3">
          <w:rPr>
            <w:sz w:val="22"/>
            <w:szCs w:val="22"/>
          </w:rPr>
          <w:t xml:space="preserve"> </w:t>
        </w:r>
        <w:proofErr w:type="spellStart"/>
        <w:r w:rsidR="003F1EF3">
          <w:rPr>
            <w:sz w:val="22"/>
            <w:szCs w:val="22"/>
          </w:rPr>
          <w:t>nkag</w:t>
        </w:r>
        <w:proofErr w:type="spellEnd"/>
        <w:r w:rsidR="003F1EF3">
          <w:rPr>
            <w:sz w:val="22"/>
            <w:szCs w:val="22"/>
          </w:rPr>
          <w:t xml:space="preserve"> </w:t>
        </w:r>
        <w:proofErr w:type="spellStart"/>
        <w:r w:rsidR="003F1EF3">
          <w:rPr>
            <w:sz w:val="22"/>
            <w:szCs w:val="22"/>
          </w:rPr>
          <w:t>mus</w:t>
        </w:r>
        <w:proofErr w:type="spellEnd"/>
        <w:r w:rsidR="003F1EF3">
          <w:rPr>
            <w:sz w:val="22"/>
            <w:szCs w:val="22"/>
          </w:rPr>
          <w:t xml:space="preserve"> </w:t>
        </w:r>
        <w:proofErr w:type="spellStart"/>
        <w:r w:rsidR="003F1EF3">
          <w:rPr>
            <w:sz w:val="22"/>
            <w:szCs w:val="22"/>
          </w:rPr>
          <w:t>rau</w:t>
        </w:r>
        <w:proofErr w:type="spellEnd"/>
        <w:r w:rsidR="003F1EF3">
          <w:rPr>
            <w:sz w:val="22"/>
            <w:szCs w:val="22"/>
          </w:rPr>
          <w:t xml:space="preserve"> </w:t>
        </w:r>
        <w:proofErr w:type="spellStart"/>
        <w:r w:rsidR="003F1EF3">
          <w:rPr>
            <w:sz w:val="22"/>
            <w:szCs w:val="22"/>
          </w:rPr>
          <w:t>qauv</w:t>
        </w:r>
        <w:proofErr w:type="spellEnd"/>
        <w:r w:rsidR="003F1EF3">
          <w:rPr>
            <w:sz w:val="22"/>
            <w:szCs w:val="22"/>
          </w:rPr>
          <w:t xml:space="preserve"> </w:t>
        </w:r>
        <w:proofErr w:type="spellStart"/>
        <w:r w:rsidR="003F1EF3">
          <w:rPr>
            <w:sz w:val="22"/>
            <w:szCs w:val="22"/>
          </w:rPr>
          <w:t>kev</w:t>
        </w:r>
        <w:proofErr w:type="spellEnd"/>
        <w:r w:rsidR="003F1EF3">
          <w:rPr>
            <w:sz w:val="22"/>
            <w:szCs w:val="22"/>
          </w:rPr>
          <w:t xml:space="preserve"> </w:t>
        </w:r>
        <w:proofErr w:type="spellStart"/>
        <w:r w:rsidR="003F1EF3">
          <w:rPr>
            <w:sz w:val="22"/>
            <w:szCs w:val="22"/>
          </w:rPr>
          <w:t>kawm</w:t>
        </w:r>
        <w:proofErr w:type="spellEnd"/>
        <w:r w:rsidR="003F1EF3">
          <w:rPr>
            <w:sz w:val="22"/>
            <w:szCs w:val="22"/>
          </w:rPr>
          <w:t xml:space="preserve"> </w:t>
        </w:r>
        <w:proofErr w:type="spellStart"/>
        <w:r w:rsidR="003F1EF3">
          <w:rPr>
            <w:sz w:val="22"/>
            <w:szCs w:val="22"/>
          </w:rPr>
          <w:t>ntawv</w:t>
        </w:r>
        <w:proofErr w:type="spellEnd"/>
        <w:r w:rsidR="003F1EF3">
          <w:rPr>
            <w:sz w:val="22"/>
            <w:szCs w:val="22"/>
          </w:rPr>
          <w:t xml:space="preserve"> </w:t>
        </w:r>
        <w:proofErr w:type="spellStart"/>
        <w:r w:rsidR="003F1EF3">
          <w:rPr>
            <w:sz w:val="22"/>
            <w:szCs w:val="22"/>
          </w:rPr>
          <w:t>ib</w:t>
        </w:r>
        <w:proofErr w:type="spellEnd"/>
        <w:r w:rsidR="003F1EF3">
          <w:rPr>
            <w:sz w:val="22"/>
            <w:szCs w:val="22"/>
          </w:rPr>
          <w:t xml:space="preserve"> </w:t>
        </w:r>
        <w:proofErr w:type="spellStart"/>
        <w:r w:rsidR="003F1EF3">
          <w:rPr>
            <w:sz w:val="22"/>
            <w:szCs w:val="22"/>
          </w:rPr>
          <w:t>txwm</w:t>
        </w:r>
        <w:proofErr w:type="spellEnd"/>
        <w:r w:rsidR="003F1EF3">
          <w:rPr>
            <w:sz w:val="22"/>
            <w:szCs w:val="22"/>
          </w:rPr>
          <w:t>.</w:t>
        </w:r>
      </w:ins>
      <w:ins w:id="352" w:author="Kaxiong" w:date="2021-05-31T00:27:00Z">
        <w:r w:rsidR="00F9312F">
          <w:rPr>
            <w:sz w:val="22"/>
            <w:szCs w:val="22"/>
          </w:rPr>
          <w:t xml:space="preserve"> </w:t>
        </w:r>
        <w:proofErr w:type="spellStart"/>
        <w:r w:rsidR="00F9312F">
          <w:rPr>
            <w:sz w:val="22"/>
            <w:szCs w:val="22"/>
          </w:rPr>
          <w:t>Nws</w:t>
        </w:r>
        <w:proofErr w:type="spellEnd"/>
        <w:r w:rsidR="00F9312F">
          <w:rPr>
            <w:sz w:val="22"/>
            <w:szCs w:val="22"/>
          </w:rPr>
          <w:t xml:space="preserve"> tau </w:t>
        </w:r>
        <w:proofErr w:type="spellStart"/>
        <w:r w:rsidR="00F9312F">
          <w:rPr>
            <w:sz w:val="22"/>
            <w:szCs w:val="22"/>
          </w:rPr>
          <w:t>raug</w:t>
        </w:r>
        <w:proofErr w:type="spellEnd"/>
        <w:r w:rsidR="00F9312F">
          <w:rPr>
            <w:sz w:val="22"/>
            <w:szCs w:val="22"/>
          </w:rPr>
          <w:t xml:space="preserve"> </w:t>
        </w:r>
        <w:proofErr w:type="spellStart"/>
        <w:r w:rsidR="00F9312F">
          <w:rPr>
            <w:sz w:val="22"/>
            <w:szCs w:val="22"/>
          </w:rPr>
          <w:t>soj</w:t>
        </w:r>
        <w:proofErr w:type="spellEnd"/>
        <w:r w:rsidR="00F9312F">
          <w:rPr>
            <w:sz w:val="22"/>
            <w:szCs w:val="22"/>
          </w:rPr>
          <w:t xml:space="preserve"> </w:t>
        </w:r>
        <w:proofErr w:type="spellStart"/>
        <w:r w:rsidR="00F9312F">
          <w:rPr>
            <w:sz w:val="22"/>
            <w:szCs w:val="22"/>
          </w:rPr>
          <w:t>n</w:t>
        </w:r>
      </w:ins>
      <w:ins w:id="353" w:author="Kaxiong" w:date="2021-05-31T00:28:00Z">
        <w:r w:rsidR="00F9312F">
          <w:rPr>
            <w:sz w:val="22"/>
            <w:szCs w:val="22"/>
          </w:rPr>
          <w:t>tsuam</w:t>
        </w:r>
        <w:proofErr w:type="spellEnd"/>
        <w:r w:rsidR="00F9312F">
          <w:rPr>
            <w:sz w:val="22"/>
            <w:szCs w:val="22"/>
          </w:rPr>
          <w:t xml:space="preserve"> pom </w:t>
        </w:r>
        <w:proofErr w:type="spellStart"/>
        <w:r w:rsidR="00F9312F">
          <w:rPr>
            <w:sz w:val="22"/>
            <w:szCs w:val="22"/>
          </w:rPr>
          <w:t>tias</w:t>
        </w:r>
        <w:proofErr w:type="spellEnd"/>
        <w:r w:rsidR="00F9312F">
          <w:rPr>
            <w:sz w:val="22"/>
            <w:szCs w:val="22"/>
          </w:rPr>
          <w:t xml:space="preserve"> </w:t>
        </w:r>
        <w:proofErr w:type="spellStart"/>
        <w:r w:rsidR="00F9312F">
          <w:rPr>
            <w:sz w:val="22"/>
            <w:szCs w:val="22"/>
          </w:rPr>
          <w:t>nws</w:t>
        </w:r>
        <w:proofErr w:type="spellEnd"/>
        <w:r w:rsidR="00F9312F">
          <w:rPr>
            <w:sz w:val="22"/>
            <w:szCs w:val="22"/>
          </w:rPr>
          <w:t xml:space="preserve"> </w:t>
        </w:r>
      </w:ins>
      <w:proofErr w:type="spellStart"/>
      <w:ins w:id="354" w:author="Kaxiong" w:date="2021-05-31T00:29:00Z">
        <w:r w:rsidR="00F9312F">
          <w:rPr>
            <w:sz w:val="22"/>
            <w:szCs w:val="22"/>
          </w:rPr>
          <w:t>nthuav</w:t>
        </w:r>
        <w:proofErr w:type="spellEnd"/>
        <w:r w:rsidR="00F9312F">
          <w:rPr>
            <w:sz w:val="22"/>
            <w:szCs w:val="22"/>
          </w:rPr>
          <w:t xml:space="preserve"> </w:t>
        </w:r>
        <w:proofErr w:type="spellStart"/>
        <w:r w:rsidR="00F9312F">
          <w:rPr>
            <w:sz w:val="22"/>
            <w:szCs w:val="22"/>
          </w:rPr>
          <w:t>qhia</w:t>
        </w:r>
        <w:proofErr w:type="spellEnd"/>
        <w:r w:rsidR="00F9312F">
          <w:rPr>
            <w:sz w:val="22"/>
            <w:szCs w:val="22"/>
          </w:rPr>
          <w:t xml:space="preserve"> </w:t>
        </w:r>
        <w:proofErr w:type="spellStart"/>
        <w:r w:rsidR="00F9312F">
          <w:rPr>
            <w:sz w:val="22"/>
            <w:szCs w:val="22"/>
          </w:rPr>
          <w:t>txog</w:t>
        </w:r>
        <w:proofErr w:type="spellEnd"/>
        <w:r w:rsidR="00F9312F">
          <w:rPr>
            <w:sz w:val="22"/>
            <w:szCs w:val="22"/>
          </w:rPr>
          <w:t xml:space="preserve"> </w:t>
        </w:r>
        <w:proofErr w:type="spellStart"/>
        <w:r w:rsidR="00F9312F">
          <w:rPr>
            <w:sz w:val="22"/>
            <w:szCs w:val="22"/>
          </w:rPr>
          <w:t>teeb</w:t>
        </w:r>
        <w:proofErr w:type="spellEnd"/>
        <w:r w:rsidR="00F9312F">
          <w:rPr>
            <w:sz w:val="22"/>
            <w:szCs w:val="22"/>
          </w:rPr>
          <w:t xml:space="preserve"> </w:t>
        </w:r>
        <w:proofErr w:type="spellStart"/>
        <w:r w:rsidR="00F9312F">
          <w:rPr>
            <w:sz w:val="22"/>
            <w:szCs w:val="22"/>
          </w:rPr>
          <w:t>meem</w:t>
        </w:r>
        <w:proofErr w:type="spellEnd"/>
        <w:r w:rsidR="00F9312F">
          <w:rPr>
            <w:sz w:val="22"/>
            <w:szCs w:val="22"/>
          </w:rPr>
          <w:t xml:space="preserve"> </w:t>
        </w:r>
        <w:proofErr w:type="spellStart"/>
        <w:r w:rsidR="00F9312F">
          <w:rPr>
            <w:sz w:val="22"/>
            <w:szCs w:val="22"/>
          </w:rPr>
          <w:t>thaum</w:t>
        </w:r>
        <w:proofErr w:type="spellEnd"/>
        <w:r w:rsidR="00F9312F">
          <w:rPr>
            <w:sz w:val="22"/>
            <w:szCs w:val="22"/>
          </w:rPr>
          <w:t xml:space="preserve"> </w:t>
        </w:r>
        <w:proofErr w:type="spellStart"/>
        <w:r w:rsidR="00F9312F">
          <w:rPr>
            <w:sz w:val="22"/>
            <w:szCs w:val="22"/>
          </w:rPr>
          <w:t>ua</w:t>
        </w:r>
        <w:proofErr w:type="spellEnd"/>
        <w:r w:rsidR="00F9312F">
          <w:rPr>
            <w:sz w:val="22"/>
            <w:szCs w:val="22"/>
          </w:rPr>
          <w:t xml:space="preserve"> </w:t>
        </w:r>
        <w:proofErr w:type="spellStart"/>
        <w:r w:rsidR="00F9312F">
          <w:rPr>
            <w:sz w:val="22"/>
            <w:szCs w:val="22"/>
          </w:rPr>
          <w:t>kev</w:t>
        </w:r>
        <w:proofErr w:type="spellEnd"/>
        <w:r w:rsidR="00F9312F">
          <w:rPr>
            <w:sz w:val="22"/>
            <w:szCs w:val="22"/>
          </w:rPr>
          <w:t xml:space="preserve"> </w:t>
        </w:r>
        <w:proofErr w:type="spellStart"/>
        <w:r w:rsidR="00F9312F">
          <w:rPr>
            <w:sz w:val="22"/>
            <w:szCs w:val="22"/>
          </w:rPr>
          <w:t>nkag</w:t>
        </w:r>
      </w:ins>
      <w:proofErr w:type="spellEnd"/>
      <w:ins w:id="355" w:author="Kaxiong" w:date="2021-05-31T00:30:00Z">
        <w:r w:rsidR="00F9312F">
          <w:rPr>
            <w:sz w:val="22"/>
            <w:szCs w:val="22"/>
          </w:rPr>
          <w:t xml:space="preserve"> </w:t>
        </w:r>
        <w:proofErr w:type="spellStart"/>
        <w:r w:rsidR="00F9312F">
          <w:rPr>
            <w:sz w:val="22"/>
            <w:szCs w:val="22"/>
          </w:rPr>
          <w:t>siab</w:t>
        </w:r>
        <w:proofErr w:type="spellEnd"/>
        <w:r w:rsidR="00F9312F">
          <w:rPr>
            <w:sz w:val="22"/>
            <w:szCs w:val="22"/>
          </w:rPr>
          <w:t xml:space="preserve"> cov </w:t>
        </w:r>
        <w:proofErr w:type="spellStart"/>
        <w:r w:rsidR="00F9312F">
          <w:rPr>
            <w:sz w:val="22"/>
            <w:szCs w:val="22"/>
          </w:rPr>
          <w:t>lus</w:t>
        </w:r>
        <w:proofErr w:type="spellEnd"/>
        <w:r w:rsidR="00F9312F">
          <w:rPr>
            <w:sz w:val="22"/>
            <w:szCs w:val="22"/>
          </w:rPr>
          <w:t xml:space="preserve"> </w:t>
        </w:r>
      </w:ins>
      <w:del w:id="356" w:author="Kaxiong" w:date="2021-05-31T00:30:00Z">
        <w:r w:rsidRPr="006F0AE6" w:rsidDel="00F9312F">
          <w:rPr>
            <w:sz w:val="22"/>
            <w:szCs w:val="22"/>
          </w:rPr>
          <w:delText xml:space="preserve">qhov tsis tshua paub thiab paub lus uas txuas ntxiv cuam tshuam nws lub peev xwm nkag mus </w:delText>
        </w:r>
        <w:r w:rsidR="004613E2" w:rsidRPr="006F0AE6" w:rsidDel="00F9312F">
          <w:rPr>
            <w:sz w:val="22"/>
            <w:szCs w:val="22"/>
          </w:rPr>
          <w:delText>thoob plaws</w:delText>
        </w:r>
        <w:r w:rsidRPr="006F0AE6" w:rsidDel="00F9312F">
          <w:rPr>
            <w:sz w:val="22"/>
            <w:szCs w:val="22"/>
          </w:rPr>
          <w:delText xml:space="preserve"> cov ntawv kawm. Nws tau raug pom tias nws nthuav qhia nrog kev nyuaj thaum nkag siab cov ntsiab lus kev kawm </w:delText>
        </w:r>
      </w:del>
      <w:r w:rsidRPr="006F0AE6">
        <w:rPr>
          <w:sz w:val="22"/>
          <w:szCs w:val="22"/>
        </w:rPr>
        <w:t>(</w:t>
      </w:r>
      <w:proofErr w:type="spellStart"/>
      <w:ins w:id="357" w:author="Kaxiong" w:date="2021-05-31T00:30:00Z">
        <w:r w:rsidR="00F9312F">
          <w:rPr>
            <w:sz w:val="22"/>
            <w:szCs w:val="22"/>
          </w:rPr>
          <w:t>ntawv</w:t>
        </w:r>
        <w:proofErr w:type="spellEnd"/>
        <w:r w:rsidR="00F9312F">
          <w:rPr>
            <w:sz w:val="22"/>
            <w:szCs w:val="22"/>
          </w:rPr>
          <w:t xml:space="preserve"> </w:t>
        </w:r>
        <w:proofErr w:type="spellStart"/>
        <w:r w:rsidR="00F9312F">
          <w:rPr>
            <w:sz w:val="22"/>
            <w:szCs w:val="22"/>
          </w:rPr>
          <w:t>yog</w:t>
        </w:r>
        <w:proofErr w:type="spellEnd"/>
        <w:r w:rsidR="00F9312F">
          <w:rPr>
            <w:sz w:val="22"/>
            <w:szCs w:val="22"/>
          </w:rPr>
          <w:t xml:space="preserve"> </w:t>
        </w:r>
      </w:ins>
      <w:ins w:id="358" w:author="Kaxiong" w:date="2021-05-31T00:32:00Z">
        <w:r w:rsidR="00F9312F">
          <w:rPr>
            <w:sz w:val="22"/>
            <w:szCs w:val="22"/>
          </w:rPr>
          <w:t xml:space="preserve">cov </w:t>
        </w:r>
      </w:ins>
      <w:proofErr w:type="spellStart"/>
      <w:ins w:id="359" w:author="Kaxiong" w:date="2021-05-31T00:33:00Z">
        <w:r w:rsidR="00F9312F">
          <w:rPr>
            <w:sz w:val="22"/>
            <w:szCs w:val="22"/>
          </w:rPr>
          <w:t>feem</w:t>
        </w:r>
        <w:proofErr w:type="spellEnd"/>
        <w:r w:rsidR="00F9312F">
          <w:rPr>
            <w:sz w:val="22"/>
            <w:szCs w:val="22"/>
          </w:rPr>
          <w:t xml:space="preserve"> </w:t>
        </w:r>
        <w:proofErr w:type="spellStart"/>
        <w:r w:rsidR="00F9312F">
          <w:rPr>
            <w:sz w:val="22"/>
            <w:szCs w:val="22"/>
          </w:rPr>
          <w:t>xyuam</w:t>
        </w:r>
        <w:proofErr w:type="spellEnd"/>
        <w:r w:rsidR="00F9312F">
          <w:rPr>
            <w:sz w:val="22"/>
            <w:szCs w:val="22"/>
          </w:rPr>
          <w:t xml:space="preserve"> </w:t>
        </w:r>
        <w:proofErr w:type="spellStart"/>
        <w:r w:rsidR="00F9312F">
          <w:rPr>
            <w:sz w:val="22"/>
            <w:szCs w:val="22"/>
          </w:rPr>
          <w:t>ntawm</w:t>
        </w:r>
        <w:proofErr w:type="spellEnd"/>
        <w:r w:rsidR="00F9312F">
          <w:rPr>
            <w:sz w:val="22"/>
            <w:szCs w:val="22"/>
          </w:rPr>
          <w:t xml:space="preserve"> </w:t>
        </w:r>
        <w:proofErr w:type="spellStart"/>
        <w:r w:rsidR="00F9312F">
          <w:rPr>
            <w:sz w:val="22"/>
            <w:szCs w:val="22"/>
          </w:rPr>
          <w:t>kev</w:t>
        </w:r>
        <w:proofErr w:type="spellEnd"/>
        <w:r w:rsidR="00F9312F">
          <w:rPr>
            <w:sz w:val="22"/>
            <w:szCs w:val="22"/>
          </w:rPr>
          <w:t xml:space="preserve"> </w:t>
        </w:r>
        <w:proofErr w:type="spellStart"/>
        <w:r w:rsidR="00F9312F">
          <w:rPr>
            <w:sz w:val="22"/>
            <w:szCs w:val="22"/>
          </w:rPr>
          <w:t>hais</w:t>
        </w:r>
        <w:proofErr w:type="spellEnd"/>
        <w:r w:rsidR="00F9312F">
          <w:rPr>
            <w:sz w:val="22"/>
            <w:szCs w:val="22"/>
          </w:rPr>
          <w:t xml:space="preserve"> </w:t>
        </w:r>
        <w:proofErr w:type="spellStart"/>
        <w:r w:rsidR="00F9312F">
          <w:rPr>
            <w:sz w:val="22"/>
            <w:szCs w:val="22"/>
          </w:rPr>
          <w:t>lus</w:t>
        </w:r>
        <w:proofErr w:type="spellEnd"/>
        <w:r w:rsidR="00F9312F">
          <w:rPr>
            <w:sz w:val="22"/>
            <w:szCs w:val="22"/>
          </w:rPr>
          <w:t xml:space="preserve"> (parts of speech), </w:t>
        </w:r>
        <w:proofErr w:type="spellStart"/>
        <w:r w:rsidR="00F9312F">
          <w:rPr>
            <w:sz w:val="22"/>
            <w:szCs w:val="22"/>
          </w:rPr>
          <w:t>qhov</w:t>
        </w:r>
        <w:proofErr w:type="spellEnd"/>
        <w:r w:rsidR="00F9312F">
          <w:rPr>
            <w:sz w:val="22"/>
            <w:szCs w:val="22"/>
          </w:rPr>
          <w:t xml:space="preserve"> </w:t>
        </w:r>
        <w:proofErr w:type="spellStart"/>
        <w:r w:rsidR="00F9312F">
          <w:rPr>
            <w:sz w:val="22"/>
            <w:szCs w:val="22"/>
          </w:rPr>
          <w:t>tseeb</w:t>
        </w:r>
        <w:proofErr w:type="spellEnd"/>
        <w:r w:rsidR="00F9312F">
          <w:rPr>
            <w:sz w:val="22"/>
            <w:szCs w:val="22"/>
          </w:rPr>
          <w:t xml:space="preserve"> </w:t>
        </w:r>
        <w:proofErr w:type="spellStart"/>
        <w:r w:rsidR="00F9312F">
          <w:rPr>
            <w:sz w:val="22"/>
            <w:szCs w:val="22"/>
          </w:rPr>
          <w:t>piv</w:t>
        </w:r>
        <w:proofErr w:type="spellEnd"/>
        <w:r w:rsidR="00F9312F">
          <w:rPr>
            <w:sz w:val="22"/>
            <w:szCs w:val="22"/>
          </w:rPr>
          <w:t xml:space="preserve"> </w:t>
        </w:r>
        <w:proofErr w:type="spellStart"/>
        <w:r w:rsidR="00F9312F">
          <w:rPr>
            <w:sz w:val="22"/>
            <w:szCs w:val="22"/>
          </w:rPr>
          <w:t>r</w:t>
        </w:r>
      </w:ins>
      <w:ins w:id="360" w:author="Kaxiong" w:date="2021-05-31T00:34:00Z">
        <w:r w:rsidR="00F9312F">
          <w:rPr>
            <w:sz w:val="22"/>
            <w:szCs w:val="22"/>
          </w:rPr>
          <w:t>au</w:t>
        </w:r>
        <w:proofErr w:type="spellEnd"/>
        <w:r w:rsidR="00F9312F">
          <w:rPr>
            <w:sz w:val="22"/>
            <w:szCs w:val="22"/>
          </w:rPr>
          <w:t xml:space="preserve"> </w:t>
        </w:r>
        <w:proofErr w:type="spellStart"/>
        <w:r w:rsidR="00F9312F">
          <w:rPr>
            <w:sz w:val="22"/>
            <w:szCs w:val="22"/>
          </w:rPr>
          <w:t>qhov</w:t>
        </w:r>
        <w:proofErr w:type="spellEnd"/>
        <w:r w:rsidR="00F9312F">
          <w:rPr>
            <w:sz w:val="22"/>
            <w:szCs w:val="22"/>
          </w:rPr>
          <w:t xml:space="preserve"> </w:t>
        </w:r>
        <w:proofErr w:type="spellStart"/>
        <w:r w:rsidR="00F9312F">
          <w:rPr>
            <w:sz w:val="22"/>
            <w:szCs w:val="22"/>
          </w:rPr>
          <w:t>xav</w:t>
        </w:r>
        <w:proofErr w:type="spellEnd"/>
        <w:r w:rsidR="00F9312F">
          <w:rPr>
            <w:sz w:val="22"/>
            <w:szCs w:val="22"/>
          </w:rPr>
          <w:t xml:space="preserve">, cov </w:t>
        </w:r>
        <w:proofErr w:type="spellStart"/>
        <w:r w:rsidR="00F9312F">
          <w:rPr>
            <w:sz w:val="22"/>
            <w:szCs w:val="22"/>
          </w:rPr>
          <w:t>lus</w:t>
        </w:r>
        <w:proofErr w:type="spellEnd"/>
        <w:r w:rsidR="00F9312F">
          <w:rPr>
            <w:sz w:val="22"/>
            <w:szCs w:val="22"/>
          </w:rPr>
          <w:t xml:space="preserve"> </w:t>
        </w:r>
        <w:proofErr w:type="spellStart"/>
        <w:r w:rsidR="00F9312F">
          <w:rPr>
            <w:sz w:val="22"/>
            <w:szCs w:val="22"/>
          </w:rPr>
          <w:t>muaj</w:t>
        </w:r>
        <w:proofErr w:type="spellEnd"/>
        <w:r w:rsidR="00F9312F">
          <w:rPr>
            <w:sz w:val="22"/>
            <w:szCs w:val="22"/>
          </w:rPr>
          <w:t xml:space="preserve"> </w:t>
        </w:r>
        <w:proofErr w:type="spellStart"/>
        <w:r w:rsidR="00F9312F">
          <w:rPr>
            <w:sz w:val="22"/>
            <w:szCs w:val="22"/>
          </w:rPr>
          <w:t>ntsiab</w:t>
        </w:r>
        <w:proofErr w:type="spellEnd"/>
        <w:r w:rsidR="00F9312F">
          <w:rPr>
            <w:sz w:val="22"/>
            <w:szCs w:val="22"/>
          </w:rPr>
          <w:t xml:space="preserve"> </w:t>
        </w:r>
        <w:proofErr w:type="spellStart"/>
        <w:r w:rsidR="00F9312F">
          <w:rPr>
            <w:sz w:val="22"/>
            <w:szCs w:val="22"/>
          </w:rPr>
          <w:t>lus</w:t>
        </w:r>
        <w:proofErr w:type="spellEnd"/>
        <w:r w:rsidR="00F9312F">
          <w:rPr>
            <w:sz w:val="22"/>
            <w:szCs w:val="22"/>
          </w:rPr>
          <w:t xml:space="preserve"> </w:t>
        </w:r>
        <w:proofErr w:type="spellStart"/>
        <w:r w:rsidR="00F9312F">
          <w:rPr>
            <w:sz w:val="22"/>
            <w:szCs w:val="22"/>
          </w:rPr>
          <w:t>ib</w:t>
        </w:r>
        <w:proofErr w:type="spellEnd"/>
        <w:r w:rsidR="00F9312F">
          <w:rPr>
            <w:sz w:val="22"/>
            <w:szCs w:val="22"/>
          </w:rPr>
          <w:t xml:space="preserve"> yam </w:t>
        </w:r>
        <w:proofErr w:type="spellStart"/>
        <w:r w:rsidR="00F9312F">
          <w:rPr>
            <w:sz w:val="22"/>
            <w:szCs w:val="22"/>
          </w:rPr>
          <w:t>piv</w:t>
        </w:r>
        <w:proofErr w:type="spellEnd"/>
        <w:r w:rsidR="00F9312F">
          <w:rPr>
            <w:sz w:val="22"/>
            <w:szCs w:val="22"/>
          </w:rPr>
          <w:t xml:space="preserve"> </w:t>
        </w:r>
        <w:proofErr w:type="spellStart"/>
        <w:r w:rsidR="00F9312F">
          <w:rPr>
            <w:sz w:val="22"/>
            <w:szCs w:val="22"/>
          </w:rPr>
          <w:t>rau</w:t>
        </w:r>
        <w:proofErr w:type="spellEnd"/>
        <w:r w:rsidR="00F9312F">
          <w:rPr>
            <w:sz w:val="22"/>
            <w:szCs w:val="22"/>
          </w:rPr>
          <w:t xml:space="preserve"> cov </w:t>
        </w:r>
        <w:proofErr w:type="spellStart"/>
        <w:r w:rsidR="00F9312F">
          <w:rPr>
            <w:sz w:val="22"/>
            <w:szCs w:val="22"/>
          </w:rPr>
          <w:t>lus</w:t>
        </w:r>
        <w:proofErr w:type="spellEnd"/>
        <w:r w:rsidR="00F9312F">
          <w:rPr>
            <w:sz w:val="22"/>
            <w:szCs w:val="22"/>
          </w:rPr>
          <w:t xml:space="preserve"> </w:t>
        </w:r>
      </w:ins>
      <w:proofErr w:type="spellStart"/>
      <w:ins w:id="361" w:author="Kaxiong" w:date="2021-05-31T00:35:00Z">
        <w:r w:rsidR="00F9312F">
          <w:rPr>
            <w:sz w:val="22"/>
            <w:szCs w:val="22"/>
          </w:rPr>
          <w:t>muaj</w:t>
        </w:r>
        <w:proofErr w:type="spellEnd"/>
        <w:r w:rsidR="00F9312F">
          <w:rPr>
            <w:sz w:val="22"/>
            <w:szCs w:val="22"/>
          </w:rPr>
          <w:t xml:space="preserve"> </w:t>
        </w:r>
        <w:proofErr w:type="spellStart"/>
        <w:r w:rsidR="00F9312F">
          <w:rPr>
            <w:sz w:val="22"/>
            <w:szCs w:val="22"/>
          </w:rPr>
          <w:t>ntsiab</w:t>
        </w:r>
        <w:proofErr w:type="spellEnd"/>
        <w:r w:rsidR="00F9312F">
          <w:rPr>
            <w:sz w:val="22"/>
            <w:szCs w:val="22"/>
          </w:rPr>
          <w:t xml:space="preserve"> </w:t>
        </w:r>
        <w:proofErr w:type="spellStart"/>
        <w:r w:rsidR="00F9312F">
          <w:rPr>
            <w:sz w:val="22"/>
            <w:szCs w:val="22"/>
          </w:rPr>
          <w:t>lus</w:t>
        </w:r>
        <w:proofErr w:type="spellEnd"/>
        <w:r w:rsidR="00F9312F">
          <w:rPr>
            <w:sz w:val="22"/>
            <w:szCs w:val="22"/>
          </w:rPr>
          <w:t xml:space="preserve"> </w:t>
        </w:r>
      </w:ins>
      <w:proofErr w:type="spellStart"/>
      <w:ins w:id="362" w:author="Kaxiong" w:date="2021-05-31T00:36:00Z">
        <w:r w:rsidR="00F9312F">
          <w:rPr>
            <w:sz w:val="22"/>
            <w:szCs w:val="22"/>
          </w:rPr>
          <w:t>rov</w:t>
        </w:r>
        <w:proofErr w:type="spellEnd"/>
        <w:r w:rsidR="00F9312F">
          <w:rPr>
            <w:sz w:val="22"/>
            <w:szCs w:val="22"/>
          </w:rPr>
          <w:t xml:space="preserve"> </w:t>
        </w:r>
        <w:proofErr w:type="spellStart"/>
        <w:r w:rsidR="00F9312F">
          <w:rPr>
            <w:sz w:val="22"/>
            <w:szCs w:val="22"/>
          </w:rPr>
          <w:t>qab</w:t>
        </w:r>
        <w:proofErr w:type="spellEnd"/>
        <w:r w:rsidR="00F9312F">
          <w:rPr>
            <w:sz w:val="22"/>
            <w:szCs w:val="22"/>
          </w:rPr>
          <w:t>)</w:t>
        </w:r>
        <w:r w:rsidR="00EF7A0D">
          <w:rPr>
            <w:sz w:val="22"/>
            <w:szCs w:val="22"/>
          </w:rPr>
          <w:t xml:space="preserve"> </w:t>
        </w:r>
      </w:ins>
      <w:proofErr w:type="spellStart"/>
      <w:ins w:id="363" w:author="Kaxiong" w:date="2021-05-31T00:38:00Z">
        <w:r w:rsidR="00EF7A0D">
          <w:rPr>
            <w:sz w:val="22"/>
            <w:szCs w:val="22"/>
          </w:rPr>
          <w:t>thiab</w:t>
        </w:r>
        <w:proofErr w:type="spellEnd"/>
        <w:r w:rsidR="00EF7A0D">
          <w:rPr>
            <w:sz w:val="22"/>
            <w:szCs w:val="22"/>
          </w:rPr>
          <w:t xml:space="preserve"> </w:t>
        </w:r>
        <w:proofErr w:type="spellStart"/>
        <w:r w:rsidR="00EF7A0D">
          <w:rPr>
            <w:sz w:val="22"/>
            <w:szCs w:val="22"/>
          </w:rPr>
          <w:t>kev</w:t>
        </w:r>
        <w:proofErr w:type="spellEnd"/>
        <w:r w:rsidR="00EF7A0D">
          <w:rPr>
            <w:sz w:val="22"/>
            <w:szCs w:val="22"/>
          </w:rPr>
          <w:t xml:space="preserve"> </w:t>
        </w:r>
        <w:proofErr w:type="spellStart"/>
        <w:r w:rsidR="00EF7A0D">
          <w:rPr>
            <w:sz w:val="22"/>
            <w:szCs w:val="22"/>
          </w:rPr>
          <w:t>nkag</w:t>
        </w:r>
        <w:proofErr w:type="spellEnd"/>
        <w:r w:rsidR="00EF7A0D">
          <w:rPr>
            <w:sz w:val="22"/>
            <w:szCs w:val="22"/>
          </w:rPr>
          <w:t xml:space="preserve"> </w:t>
        </w:r>
        <w:proofErr w:type="spellStart"/>
        <w:r w:rsidR="00EF7A0D">
          <w:rPr>
            <w:sz w:val="22"/>
            <w:szCs w:val="22"/>
          </w:rPr>
          <w:t>siab</w:t>
        </w:r>
        <w:proofErr w:type="spellEnd"/>
        <w:r w:rsidR="00EF7A0D">
          <w:rPr>
            <w:sz w:val="22"/>
            <w:szCs w:val="22"/>
          </w:rPr>
          <w:t xml:space="preserve"> </w:t>
        </w:r>
        <w:proofErr w:type="spellStart"/>
        <w:r w:rsidR="00EF7A0D">
          <w:rPr>
            <w:sz w:val="22"/>
            <w:szCs w:val="22"/>
          </w:rPr>
          <w:t>txog</w:t>
        </w:r>
        <w:proofErr w:type="spellEnd"/>
        <w:r w:rsidR="00EF7A0D">
          <w:rPr>
            <w:sz w:val="22"/>
            <w:szCs w:val="22"/>
          </w:rPr>
          <w:t xml:space="preserve"> cov </w:t>
        </w:r>
        <w:proofErr w:type="spellStart"/>
        <w:r w:rsidR="00EF7A0D">
          <w:rPr>
            <w:sz w:val="22"/>
            <w:szCs w:val="22"/>
          </w:rPr>
          <w:t>ntawv</w:t>
        </w:r>
        <w:proofErr w:type="spellEnd"/>
        <w:r w:rsidR="00EF7A0D">
          <w:rPr>
            <w:sz w:val="22"/>
            <w:szCs w:val="22"/>
          </w:rPr>
          <w:t xml:space="preserve"> </w:t>
        </w:r>
        <w:proofErr w:type="spellStart"/>
        <w:r w:rsidR="00EF7A0D">
          <w:rPr>
            <w:sz w:val="22"/>
            <w:szCs w:val="22"/>
          </w:rPr>
          <w:t>sau</w:t>
        </w:r>
        <w:proofErr w:type="spellEnd"/>
        <w:r w:rsidR="00EF7A0D">
          <w:rPr>
            <w:sz w:val="22"/>
            <w:szCs w:val="22"/>
          </w:rPr>
          <w:t xml:space="preserve"> </w:t>
        </w:r>
        <w:proofErr w:type="spellStart"/>
        <w:r w:rsidR="00EF7A0D">
          <w:rPr>
            <w:sz w:val="22"/>
            <w:szCs w:val="22"/>
          </w:rPr>
          <w:t>theem</w:t>
        </w:r>
      </w:ins>
      <w:proofErr w:type="spellEnd"/>
      <w:ins w:id="364" w:author="Kaxiong" w:date="2021-05-31T00:39:00Z">
        <w:r w:rsidR="00EF7A0D">
          <w:rPr>
            <w:sz w:val="22"/>
            <w:szCs w:val="22"/>
          </w:rPr>
          <w:t xml:space="preserve"> </w:t>
        </w:r>
        <w:proofErr w:type="spellStart"/>
        <w:r w:rsidR="00EF7A0D">
          <w:rPr>
            <w:sz w:val="22"/>
            <w:szCs w:val="22"/>
          </w:rPr>
          <w:t>qib</w:t>
        </w:r>
        <w:proofErr w:type="spellEnd"/>
        <w:r w:rsidR="00EF7A0D">
          <w:rPr>
            <w:sz w:val="22"/>
            <w:szCs w:val="22"/>
          </w:rPr>
          <w:t>.</w:t>
        </w:r>
      </w:ins>
      <w:del w:id="365" w:author="Kaxiong" w:date="2021-05-31T00:30:00Z">
        <w:r w:rsidR="004613E2" w:rsidRPr="006F0AE6" w:rsidDel="00F9312F">
          <w:rPr>
            <w:sz w:val="22"/>
            <w:szCs w:val="22"/>
          </w:rPr>
          <w:delText>piv txws l</w:delText>
        </w:r>
      </w:del>
      <w:del w:id="366" w:author="Kaxiong" w:date="2021-05-31T00:31:00Z">
        <w:r w:rsidR="004613E2" w:rsidRPr="006F0AE6" w:rsidDel="00F9312F">
          <w:rPr>
            <w:sz w:val="22"/>
            <w:szCs w:val="22"/>
          </w:rPr>
          <w:delText>i</w:delText>
        </w:r>
      </w:del>
      <w:r w:rsidRPr="006F0AE6">
        <w:rPr>
          <w:sz w:val="22"/>
          <w:szCs w:val="22"/>
        </w:rPr>
        <w:t xml:space="preserve"> </w:t>
      </w:r>
      <w:del w:id="367" w:author="Kaxiong" w:date="2021-05-31T00:42:00Z">
        <w:r w:rsidRPr="006F0AE6" w:rsidDel="00EF7A0D">
          <w:rPr>
            <w:sz w:val="22"/>
            <w:szCs w:val="22"/>
          </w:rPr>
          <w:delText xml:space="preserve">ntu ntawm kev hais lus, qhov tseeb vs. kev xav, cov lus ua piv txwv). </w:delText>
        </w:r>
      </w:del>
      <w:proofErr w:type="spellStart"/>
      <w:r w:rsidRPr="006F0AE6">
        <w:rPr>
          <w:sz w:val="22"/>
          <w:szCs w:val="22"/>
        </w:rPr>
        <w:t>Nws</w:t>
      </w:r>
      <w:proofErr w:type="spellEnd"/>
      <w:r w:rsidRPr="006F0AE6">
        <w:rPr>
          <w:sz w:val="22"/>
          <w:szCs w:val="22"/>
        </w:rPr>
        <w:t xml:space="preserve"> </w:t>
      </w:r>
      <w:proofErr w:type="spellStart"/>
      <w:r w:rsidRPr="006F0AE6">
        <w:rPr>
          <w:sz w:val="22"/>
          <w:szCs w:val="22"/>
        </w:rPr>
        <w:t>raug</w:t>
      </w:r>
      <w:proofErr w:type="spellEnd"/>
      <w:r w:rsidRPr="006F0AE6">
        <w:rPr>
          <w:sz w:val="22"/>
          <w:szCs w:val="22"/>
        </w:rPr>
        <w:t xml:space="preserve"> </w:t>
      </w:r>
      <w:proofErr w:type="spellStart"/>
      <w:ins w:id="368" w:author="Kaxiong" w:date="2021-05-31T00:42:00Z">
        <w:r w:rsidR="00EF7A0D">
          <w:rPr>
            <w:sz w:val="22"/>
            <w:szCs w:val="22"/>
          </w:rPr>
          <w:t>pab</w:t>
        </w:r>
        <w:proofErr w:type="spellEnd"/>
        <w:r w:rsidR="00EF7A0D">
          <w:rPr>
            <w:sz w:val="22"/>
            <w:szCs w:val="22"/>
          </w:rPr>
          <w:t xml:space="preserve"> </w:t>
        </w:r>
        <w:proofErr w:type="spellStart"/>
        <w:r w:rsidR="00EF7A0D">
          <w:rPr>
            <w:sz w:val="22"/>
            <w:szCs w:val="22"/>
          </w:rPr>
          <w:t>qhia</w:t>
        </w:r>
        <w:proofErr w:type="spellEnd"/>
        <w:r w:rsidR="00EF7A0D">
          <w:rPr>
            <w:sz w:val="22"/>
            <w:szCs w:val="22"/>
          </w:rPr>
          <w:t xml:space="preserve"> </w:t>
        </w:r>
        <w:proofErr w:type="spellStart"/>
        <w:r w:rsidR="00EF7A0D">
          <w:rPr>
            <w:sz w:val="22"/>
            <w:szCs w:val="22"/>
          </w:rPr>
          <w:t>tias</w:t>
        </w:r>
        <w:proofErr w:type="spellEnd"/>
        <w:r w:rsidR="00EF7A0D">
          <w:rPr>
            <w:sz w:val="22"/>
            <w:szCs w:val="22"/>
          </w:rPr>
          <w:t xml:space="preserve"> </w:t>
        </w:r>
      </w:ins>
      <w:del w:id="369" w:author="Kaxiong" w:date="2021-05-31T00:42:00Z">
        <w:r w:rsidRPr="006F0AE6" w:rsidDel="00EF7A0D">
          <w:rPr>
            <w:sz w:val="22"/>
            <w:szCs w:val="22"/>
          </w:rPr>
          <w:delText xml:space="preserve">pom zoo </w:delText>
        </w:r>
      </w:del>
      <w:del w:id="370" w:author="Kaxiong" w:date="2021-05-31T00:43:00Z">
        <w:r w:rsidRPr="006F0AE6" w:rsidDel="00EF7A0D">
          <w:rPr>
            <w:sz w:val="22"/>
            <w:szCs w:val="22"/>
          </w:rPr>
          <w:delText xml:space="preserve">tias </w:delText>
        </w:r>
      </w:del>
      <w:r w:rsidRPr="006F0AE6">
        <w:rPr>
          <w:sz w:val="22"/>
          <w:szCs w:val="22"/>
        </w:rPr>
        <w:t xml:space="preserve">Richard </w:t>
      </w:r>
      <w:proofErr w:type="spellStart"/>
      <w:r w:rsidRPr="006F0AE6">
        <w:rPr>
          <w:sz w:val="22"/>
          <w:szCs w:val="22"/>
        </w:rPr>
        <w:t>mus</w:t>
      </w:r>
      <w:proofErr w:type="spellEnd"/>
      <w:r w:rsidRPr="006F0AE6">
        <w:rPr>
          <w:sz w:val="22"/>
          <w:szCs w:val="22"/>
        </w:rPr>
        <w:t xml:space="preserve"> </w:t>
      </w:r>
      <w:proofErr w:type="spellStart"/>
      <w:r w:rsidRPr="006F0AE6">
        <w:rPr>
          <w:sz w:val="22"/>
          <w:szCs w:val="22"/>
        </w:rPr>
        <w:t>txuas</w:t>
      </w:r>
      <w:proofErr w:type="spellEnd"/>
      <w:r w:rsidRPr="006F0AE6">
        <w:rPr>
          <w:sz w:val="22"/>
          <w:szCs w:val="22"/>
        </w:rPr>
        <w:t xml:space="preserve"> </w:t>
      </w:r>
      <w:proofErr w:type="spellStart"/>
      <w:r w:rsidRPr="006F0AE6">
        <w:rPr>
          <w:sz w:val="22"/>
          <w:szCs w:val="22"/>
        </w:rPr>
        <w:t>ntxiv</w:t>
      </w:r>
      <w:proofErr w:type="spellEnd"/>
      <w:r w:rsidRPr="006F0AE6">
        <w:rPr>
          <w:sz w:val="22"/>
          <w:szCs w:val="22"/>
        </w:rPr>
        <w:t xml:space="preserve"> </w:t>
      </w:r>
      <w:proofErr w:type="spellStart"/>
      <w:r w:rsidRPr="006F0AE6">
        <w:rPr>
          <w:sz w:val="22"/>
          <w:szCs w:val="22"/>
        </w:rPr>
        <w:t>kev</w:t>
      </w:r>
      <w:proofErr w:type="spellEnd"/>
      <w:r w:rsidRPr="006F0AE6">
        <w:rPr>
          <w:sz w:val="22"/>
          <w:szCs w:val="22"/>
        </w:rPr>
        <w:t xml:space="preserve"> </w:t>
      </w:r>
      <w:proofErr w:type="spellStart"/>
      <w:r w:rsidRPr="006F0AE6">
        <w:rPr>
          <w:sz w:val="22"/>
          <w:szCs w:val="22"/>
        </w:rPr>
        <w:t>hais</w:t>
      </w:r>
      <w:proofErr w:type="spellEnd"/>
      <w:r w:rsidRPr="006F0AE6">
        <w:rPr>
          <w:sz w:val="22"/>
          <w:szCs w:val="22"/>
        </w:rPr>
        <w:t xml:space="preserve"> </w:t>
      </w:r>
      <w:proofErr w:type="spellStart"/>
      <w:r w:rsidRPr="006F0AE6">
        <w:rPr>
          <w:sz w:val="22"/>
          <w:szCs w:val="22"/>
        </w:rPr>
        <w:t>lus</w:t>
      </w:r>
      <w:proofErr w:type="spellEnd"/>
      <w:r w:rsidRPr="006F0AE6">
        <w:rPr>
          <w:sz w:val="22"/>
          <w:szCs w:val="22"/>
        </w:rPr>
        <w:t xml:space="preserve"> </w:t>
      </w:r>
      <w:proofErr w:type="spellStart"/>
      <w:r w:rsidRPr="006F0AE6">
        <w:rPr>
          <w:sz w:val="22"/>
          <w:szCs w:val="22"/>
        </w:rPr>
        <w:t>thiab</w:t>
      </w:r>
      <w:proofErr w:type="spellEnd"/>
      <w:r w:rsidRPr="006F0AE6">
        <w:rPr>
          <w:sz w:val="22"/>
          <w:szCs w:val="22"/>
        </w:rPr>
        <w:t xml:space="preserve"> </w:t>
      </w:r>
      <w:proofErr w:type="spellStart"/>
      <w:ins w:id="371" w:author="Kaxiong" w:date="2021-05-31T00:43:00Z">
        <w:r w:rsidR="00EF7A0D">
          <w:rPr>
            <w:sz w:val="22"/>
            <w:szCs w:val="22"/>
          </w:rPr>
          <w:t>kev</w:t>
        </w:r>
        <w:proofErr w:type="spellEnd"/>
        <w:r w:rsidR="00EF7A0D">
          <w:rPr>
            <w:sz w:val="22"/>
            <w:szCs w:val="22"/>
          </w:rPr>
          <w:t xml:space="preserve"> </w:t>
        </w:r>
      </w:ins>
      <w:proofErr w:type="spellStart"/>
      <w:r w:rsidRPr="006F0AE6">
        <w:rPr>
          <w:sz w:val="22"/>
          <w:szCs w:val="22"/>
        </w:rPr>
        <w:t>kho</w:t>
      </w:r>
      <w:proofErr w:type="spellEnd"/>
      <w:r w:rsidRPr="006F0AE6">
        <w:rPr>
          <w:sz w:val="22"/>
          <w:szCs w:val="22"/>
        </w:rPr>
        <w:t xml:space="preserve"> </w:t>
      </w:r>
      <w:proofErr w:type="spellStart"/>
      <w:r w:rsidRPr="006F0AE6">
        <w:rPr>
          <w:sz w:val="22"/>
          <w:szCs w:val="22"/>
        </w:rPr>
        <w:t>lus</w:t>
      </w:r>
      <w:proofErr w:type="spellEnd"/>
      <w:r w:rsidRPr="006F0AE6">
        <w:rPr>
          <w:sz w:val="22"/>
          <w:szCs w:val="22"/>
        </w:rPr>
        <w:t xml:space="preserve"> </w:t>
      </w:r>
      <w:proofErr w:type="spellStart"/>
      <w:ins w:id="372" w:author="Kaxiong" w:date="2021-05-31T00:43:00Z">
        <w:r w:rsidR="00EF7A0D">
          <w:rPr>
            <w:sz w:val="22"/>
            <w:szCs w:val="22"/>
          </w:rPr>
          <w:t>txhawm</w:t>
        </w:r>
        <w:proofErr w:type="spellEnd"/>
        <w:r w:rsidR="00EF7A0D">
          <w:rPr>
            <w:sz w:val="22"/>
            <w:szCs w:val="22"/>
          </w:rPr>
          <w:t xml:space="preserve"> </w:t>
        </w:r>
        <w:proofErr w:type="spellStart"/>
        <w:r w:rsidR="00EF7A0D">
          <w:rPr>
            <w:sz w:val="22"/>
            <w:szCs w:val="22"/>
          </w:rPr>
          <w:t>rau</w:t>
        </w:r>
        <w:proofErr w:type="spellEnd"/>
        <w:r w:rsidR="00EF7A0D">
          <w:rPr>
            <w:sz w:val="22"/>
            <w:szCs w:val="22"/>
          </w:rPr>
          <w:t xml:space="preserve"> </w:t>
        </w:r>
        <w:proofErr w:type="spellStart"/>
        <w:r w:rsidR="00EF7A0D">
          <w:rPr>
            <w:sz w:val="22"/>
            <w:szCs w:val="22"/>
          </w:rPr>
          <w:t>kom</w:t>
        </w:r>
        <w:proofErr w:type="spellEnd"/>
        <w:r w:rsidR="00EF7A0D">
          <w:rPr>
            <w:sz w:val="22"/>
            <w:szCs w:val="22"/>
          </w:rPr>
          <w:t xml:space="preserve"> </w:t>
        </w:r>
      </w:ins>
      <w:proofErr w:type="spellStart"/>
      <w:ins w:id="373" w:author="Kaxiong" w:date="2021-05-31T00:44:00Z">
        <w:r w:rsidR="00EF7A0D">
          <w:rPr>
            <w:sz w:val="22"/>
            <w:szCs w:val="22"/>
          </w:rPr>
          <w:t>nws</w:t>
        </w:r>
        <w:proofErr w:type="spellEnd"/>
        <w:r w:rsidR="00EF7A0D">
          <w:rPr>
            <w:sz w:val="22"/>
            <w:szCs w:val="22"/>
          </w:rPr>
          <w:t xml:space="preserve"> </w:t>
        </w:r>
        <w:proofErr w:type="spellStart"/>
        <w:r w:rsidR="00EF7A0D">
          <w:rPr>
            <w:sz w:val="22"/>
            <w:szCs w:val="22"/>
          </w:rPr>
          <w:t>lub</w:t>
        </w:r>
        <w:proofErr w:type="spellEnd"/>
        <w:r w:rsidR="00EF7A0D">
          <w:rPr>
            <w:sz w:val="22"/>
            <w:szCs w:val="22"/>
          </w:rPr>
          <w:t xml:space="preserve"> </w:t>
        </w:r>
        <w:proofErr w:type="spellStart"/>
        <w:r w:rsidR="00EF7A0D">
          <w:rPr>
            <w:sz w:val="22"/>
            <w:szCs w:val="22"/>
          </w:rPr>
          <w:t>peev</w:t>
        </w:r>
        <w:proofErr w:type="spellEnd"/>
        <w:r w:rsidR="00EF7A0D">
          <w:rPr>
            <w:sz w:val="22"/>
            <w:szCs w:val="22"/>
          </w:rPr>
          <w:t xml:space="preserve"> </w:t>
        </w:r>
        <w:proofErr w:type="spellStart"/>
        <w:r w:rsidR="00EF7A0D">
          <w:rPr>
            <w:sz w:val="22"/>
            <w:szCs w:val="22"/>
          </w:rPr>
          <w:t>xwm</w:t>
        </w:r>
        <w:proofErr w:type="spellEnd"/>
        <w:r w:rsidR="00EF7A0D">
          <w:rPr>
            <w:sz w:val="22"/>
            <w:szCs w:val="22"/>
          </w:rPr>
          <w:t xml:space="preserve"> </w:t>
        </w:r>
        <w:proofErr w:type="spellStart"/>
        <w:r w:rsidR="00EF7A0D">
          <w:rPr>
            <w:sz w:val="22"/>
            <w:szCs w:val="22"/>
          </w:rPr>
          <w:t>nce</w:t>
        </w:r>
        <w:proofErr w:type="spellEnd"/>
        <w:r w:rsidR="00EF7A0D">
          <w:rPr>
            <w:sz w:val="22"/>
            <w:szCs w:val="22"/>
          </w:rPr>
          <w:t xml:space="preserve"> </w:t>
        </w:r>
        <w:proofErr w:type="spellStart"/>
        <w:r w:rsidR="00EF7A0D">
          <w:rPr>
            <w:sz w:val="22"/>
            <w:szCs w:val="22"/>
          </w:rPr>
          <w:t>mus</w:t>
        </w:r>
        <w:proofErr w:type="spellEnd"/>
        <w:r w:rsidR="00EF7A0D">
          <w:rPr>
            <w:sz w:val="22"/>
            <w:szCs w:val="22"/>
          </w:rPr>
          <w:t xml:space="preserve"> </w:t>
        </w:r>
        <w:proofErr w:type="spellStart"/>
        <w:r w:rsidR="00EF7A0D">
          <w:rPr>
            <w:sz w:val="22"/>
            <w:szCs w:val="22"/>
          </w:rPr>
          <w:t>ntxiv</w:t>
        </w:r>
        <w:proofErr w:type="spellEnd"/>
        <w:r w:rsidR="00EF7A0D">
          <w:rPr>
            <w:sz w:val="22"/>
            <w:szCs w:val="22"/>
          </w:rPr>
          <w:t xml:space="preserve"> </w:t>
        </w:r>
      </w:ins>
      <w:del w:id="374" w:author="Kaxiong" w:date="2021-05-31T00:45:00Z">
        <w:r w:rsidRPr="006F0AE6" w:rsidDel="00EF7A0D">
          <w:rPr>
            <w:sz w:val="22"/>
            <w:szCs w:val="22"/>
          </w:rPr>
          <w:delText>ntxiv</w:delText>
        </w:r>
        <w:r w:rsidR="004613E2" w:rsidRPr="006F0AE6" w:rsidDel="00EF7A0D">
          <w:rPr>
            <w:sz w:val="22"/>
            <w:szCs w:val="22"/>
          </w:rPr>
          <w:delText xml:space="preserve"> koom</w:delText>
        </w:r>
        <w:r w:rsidRPr="006F0AE6" w:rsidDel="00EF7A0D">
          <w:rPr>
            <w:sz w:val="22"/>
            <w:szCs w:val="22"/>
          </w:rPr>
          <w:delText xml:space="preserve"> nws lub peev xwm los </w:delText>
        </w:r>
      </w:del>
      <w:proofErr w:type="spellStart"/>
      <w:ins w:id="375" w:author="Kaxiong" w:date="2021-05-31T00:45:00Z">
        <w:r w:rsidR="00EF7A0D">
          <w:rPr>
            <w:sz w:val="22"/>
            <w:szCs w:val="22"/>
          </w:rPr>
          <w:t>txhawm</w:t>
        </w:r>
        <w:proofErr w:type="spellEnd"/>
        <w:r w:rsidR="00EF7A0D">
          <w:rPr>
            <w:sz w:val="22"/>
            <w:szCs w:val="22"/>
          </w:rPr>
          <w:t xml:space="preserve"> </w:t>
        </w:r>
        <w:proofErr w:type="spellStart"/>
        <w:r w:rsidR="00EF7A0D">
          <w:rPr>
            <w:sz w:val="22"/>
            <w:szCs w:val="22"/>
          </w:rPr>
          <w:t>rau</w:t>
        </w:r>
        <w:proofErr w:type="spellEnd"/>
        <w:r w:rsidR="00EF7A0D">
          <w:rPr>
            <w:sz w:val="22"/>
            <w:szCs w:val="22"/>
          </w:rPr>
          <w:t xml:space="preserve"> </w:t>
        </w:r>
      </w:ins>
      <w:proofErr w:type="spellStart"/>
      <w:r w:rsidRPr="006F0AE6">
        <w:rPr>
          <w:sz w:val="22"/>
          <w:szCs w:val="22"/>
        </w:rPr>
        <w:t>teb</w:t>
      </w:r>
      <w:proofErr w:type="spellEnd"/>
      <w:r w:rsidRPr="006F0AE6">
        <w:rPr>
          <w:sz w:val="22"/>
          <w:szCs w:val="22"/>
        </w:rPr>
        <w:t xml:space="preserve"> cov </w:t>
      </w:r>
      <w:proofErr w:type="spellStart"/>
      <w:r w:rsidRPr="006F0AE6">
        <w:rPr>
          <w:sz w:val="22"/>
          <w:szCs w:val="22"/>
        </w:rPr>
        <w:t>lus</w:t>
      </w:r>
      <w:proofErr w:type="spellEnd"/>
      <w:r w:rsidRPr="006F0AE6">
        <w:rPr>
          <w:sz w:val="22"/>
          <w:szCs w:val="22"/>
        </w:rPr>
        <w:t xml:space="preserve"> </w:t>
      </w:r>
      <w:proofErr w:type="spellStart"/>
      <w:r w:rsidRPr="006F0AE6">
        <w:rPr>
          <w:sz w:val="22"/>
          <w:szCs w:val="22"/>
        </w:rPr>
        <w:t>nug</w:t>
      </w:r>
      <w:proofErr w:type="spellEnd"/>
      <w:ins w:id="376" w:author="Kaxiong" w:date="2021-05-31T00:45:00Z">
        <w:r w:rsidR="00EF7A0D">
          <w:rPr>
            <w:sz w:val="22"/>
            <w:szCs w:val="22"/>
          </w:rPr>
          <w:t xml:space="preserve"> </w:t>
        </w:r>
        <w:proofErr w:type="spellStart"/>
        <w:r w:rsidR="00EF7A0D">
          <w:rPr>
            <w:sz w:val="22"/>
            <w:szCs w:val="22"/>
          </w:rPr>
          <w:t>kev</w:t>
        </w:r>
      </w:ins>
      <w:del w:id="377" w:author="Kaxiong" w:date="2021-05-31T00:45:00Z">
        <w:r w:rsidRPr="006F0AE6" w:rsidDel="00EF7A0D">
          <w:rPr>
            <w:sz w:val="22"/>
            <w:szCs w:val="22"/>
          </w:rPr>
          <w:delText xml:space="preserve"> kom </w:delText>
        </w:r>
      </w:del>
      <w:r w:rsidRPr="006F0AE6">
        <w:rPr>
          <w:sz w:val="22"/>
          <w:szCs w:val="22"/>
        </w:rPr>
        <w:t>nkag</w:t>
      </w:r>
      <w:proofErr w:type="spellEnd"/>
      <w:r w:rsidRPr="006F0AE6">
        <w:rPr>
          <w:sz w:val="22"/>
          <w:szCs w:val="22"/>
        </w:rPr>
        <w:t xml:space="preserve"> </w:t>
      </w:r>
      <w:proofErr w:type="spellStart"/>
      <w:r w:rsidRPr="006F0AE6">
        <w:rPr>
          <w:sz w:val="22"/>
          <w:szCs w:val="22"/>
        </w:rPr>
        <w:t>siab</w:t>
      </w:r>
      <w:proofErr w:type="spellEnd"/>
      <w:r w:rsidRPr="006F0AE6">
        <w:rPr>
          <w:sz w:val="22"/>
          <w:szCs w:val="22"/>
        </w:rPr>
        <w:t xml:space="preserve"> </w:t>
      </w:r>
      <w:ins w:id="378" w:author="Kaxiong" w:date="2021-05-31T00:45:00Z">
        <w:r w:rsidR="00EF7A0D">
          <w:rPr>
            <w:sz w:val="22"/>
            <w:szCs w:val="22"/>
          </w:rPr>
          <w:t xml:space="preserve">tag </w:t>
        </w:r>
        <w:proofErr w:type="spellStart"/>
        <w:r w:rsidR="00EF7A0D">
          <w:rPr>
            <w:sz w:val="22"/>
            <w:szCs w:val="22"/>
          </w:rPr>
          <w:t>nrh</w:t>
        </w:r>
      </w:ins>
      <w:ins w:id="379" w:author="Kaxiong" w:date="2021-05-31T00:46:00Z">
        <w:r w:rsidR="00EF7A0D">
          <w:rPr>
            <w:sz w:val="22"/>
            <w:szCs w:val="22"/>
          </w:rPr>
          <w:t>o</w:t>
        </w:r>
        <w:proofErr w:type="spellEnd"/>
        <w:r w:rsidR="00EF7A0D">
          <w:rPr>
            <w:sz w:val="22"/>
            <w:szCs w:val="22"/>
          </w:rPr>
          <w:t xml:space="preserve"> </w:t>
        </w:r>
      </w:ins>
      <w:proofErr w:type="spellStart"/>
      <w:r w:rsidRPr="006F0AE6">
        <w:rPr>
          <w:sz w:val="22"/>
          <w:szCs w:val="22"/>
        </w:rPr>
        <w:t>ob</w:t>
      </w:r>
      <w:proofErr w:type="spellEnd"/>
      <w:r w:rsidRPr="006F0AE6">
        <w:rPr>
          <w:sz w:val="22"/>
          <w:szCs w:val="22"/>
        </w:rPr>
        <w:t xml:space="preserve"> </w:t>
      </w:r>
      <w:proofErr w:type="spellStart"/>
      <w:r w:rsidRPr="006F0AE6">
        <w:rPr>
          <w:sz w:val="22"/>
          <w:szCs w:val="22"/>
        </w:rPr>
        <w:t>qho</w:t>
      </w:r>
      <w:proofErr w:type="spellEnd"/>
      <w:r w:rsidRPr="006F0AE6">
        <w:rPr>
          <w:sz w:val="22"/>
          <w:szCs w:val="22"/>
        </w:rPr>
        <w:t xml:space="preserve"> </w:t>
      </w:r>
      <w:proofErr w:type="spellStart"/>
      <w:ins w:id="380" w:author="Kaxiong" w:date="2021-05-31T00:46:00Z">
        <w:r w:rsidR="00EF7A0D">
          <w:rPr>
            <w:sz w:val="22"/>
            <w:szCs w:val="22"/>
          </w:rPr>
          <w:t>ntaw</w:t>
        </w:r>
        <w:r w:rsidR="009D7986">
          <w:rPr>
            <w:sz w:val="22"/>
            <w:szCs w:val="22"/>
          </w:rPr>
          <w:t>m</w:t>
        </w:r>
        <w:proofErr w:type="spellEnd"/>
        <w:r w:rsidR="009D7986">
          <w:rPr>
            <w:sz w:val="22"/>
            <w:szCs w:val="22"/>
          </w:rPr>
          <w:t xml:space="preserve"> </w:t>
        </w:r>
        <w:proofErr w:type="spellStart"/>
        <w:r w:rsidR="009D7986">
          <w:rPr>
            <w:sz w:val="22"/>
            <w:szCs w:val="22"/>
          </w:rPr>
          <w:t>tus</w:t>
        </w:r>
        <w:proofErr w:type="spellEnd"/>
        <w:r w:rsidR="009D7986">
          <w:rPr>
            <w:sz w:val="22"/>
            <w:szCs w:val="22"/>
          </w:rPr>
          <w:t xml:space="preserve"> </w:t>
        </w:r>
        <w:proofErr w:type="spellStart"/>
        <w:r w:rsidR="009D7986">
          <w:rPr>
            <w:sz w:val="22"/>
            <w:szCs w:val="22"/>
          </w:rPr>
          <w:t>niam</w:t>
        </w:r>
        <w:proofErr w:type="spellEnd"/>
        <w:r w:rsidR="009D7986">
          <w:rPr>
            <w:sz w:val="22"/>
            <w:szCs w:val="22"/>
          </w:rPr>
          <w:t xml:space="preserve"> </w:t>
        </w:r>
        <w:proofErr w:type="spellStart"/>
        <w:r w:rsidR="009D7986">
          <w:rPr>
            <w:sz w:val="22"/>
            <w:szCs w:val="22"/>
          </w:rPr>
          <w:t>ntawv</w:t>
        </w:r>
        <w:proofErr w:type="spellEnd"/>
        <w:r w:rsidR="009D7986">
          <w:rPr>
            <w:sz w:val="22"/>
            <w:szCs w:val="22"/>
          </w:rPr>
          <w:t xml:space="preserve"> </w:t>
        </w:r>
        <w:proofErr w:type="spellStart"/>
        <w:r w:rsidR="009D7986">
          <w:rPr>
            <w:sz w:val="22"/>
            <w:szCs w:val="22"/>
          </w:rPr>
          <w:t>thia</w:t>
        </w:r>
      </w:ins>
      <w:ins w:id="381" w:author="Kaxiong" w:date="2021-05-31T00:47:00Z">
        <w:r w:rsidR="009D7986">
          <w:rPr>
            <w:sz w:val="22"/>
            <w:szCs w:val="22"/>
          </w:rPr>
          <w:t>b</w:t>
        </w:r>
        <w:proofErr w:type="spellEnd"/>
        <w:r w:rsidR="009D7986">
          <w:rPr>
            <w:sz w:val="22"/>
            <w:szCs w:val="22"/>
          </w:rPr>
          <w:t xml:space="preserve"> </w:t>
        </w:r>
        <w:proofErr w:type="spellStart"/>
        <w:r w:rsidR="009D7986">
          <w:rPr>
            <w:sz w:val="22"/>
            <w:szCs w:val="22"/>
          </w:rPr>
          <w:t>lub</w:t>
        </w:r>
        <w:proofErr w:type="spellEnd"/>
        <w:r w:rsidR="009D7986">
          <w:rPr>
            <w:sz w:val="22"/>
            <w:szCs w:val="22"/>
          </w:rPr>
          <w:t xml:space="preserve"> </w:t>
        </w:r>
        <w:proofErr w:type="spellStart"/>
        <w:r w:rsidR="009D7986">
          <w:rPr>
            <w:sz w:val="22"/>
            <w:szCs w:val="22"/>
          </w:rPr>
          <w:t>ntsiab</w:t>
        </w:r>
        <w:proofErr w:type="spellEnd"/>
        <w:r w:rsidR="009D7986">
          <w:rPr>
            <w:sz w:val="22"/>
            <w:szCs w:val="22"/>
          </w:rPr>
          <w:t xml:space="preserve"> </w:t>
        </w:r>
        <w:proofErr w:type="spellStart"/>
        <w:r w:rsidR="009D7986">
          <w:rPr>
            <w:sz w:val="22"/>
            <w:szCs w:val="22"/>
          </w:rPr>
          <w:t>lus</w:t>
        </w:r>
        <w:proofErr w:type="spellEnd"/>
        <w:r w:rsidR="009D7986">
          <w:rPr>
            <w:sz w:val="22"/>
            <w:szCs w:val="22"/>
          </w:rPr>
          <w:t xml:space="preserve"> </w:t>
        </w:r>
      </w:ins>
      <w:del w:id="382" w:author="Kaxiong" w:date="2021-05-31T00:47:00Z">
        <w:r w:rsidRPr="006F0AE6" w:rsidDel="009D7986">
          <w:rPr>
            <w:sz w:val="22"/>
            <w:szCs w:val="22"/>
          </w:rPr>
          <w:delText xml:space="preserve">tib si tiag </w:delText>
        </w:r>
      </w:del>
      <w:proofErr w:type="spellStart"/>
      <w:r w:rsidRPr="006F0AE6">
        <w:rPr>
          <w:sz w:val="22"/>
          <w:szCs w:val="22"/>
        </w:rPr>
        <w:t>thiab</w:t>
      </w:r>
      <w:proofErr w:type="spellEnd"/>
      <w:r w:rsidRPr="006F0AE6">
        <w:rPr>
          <w:sz w:val="22"/>
          <w:szCs w:val="22"/>
        </w:rPr>
        <w:t xml:space="preserve"> </w:t>
      </w:r>
      <w:proofErr w:type="spellStart"/>
      <w:r w:rsidRPr="006F0AE6">
        <w:rPr>
          <w:sz w:val="22"/>
          <w:szCs w:val="22"/>
        </w:rPr>
        <w:t>nkag</w:t>
      </w:r>
      <w:proofErr w:type="spellEnd"/>
      <w:r w:rsidRPr="006F0AE6">
        <w:rPr>
          <w:sz w:val="22"/>
          <w:szCs w:val="22"/>
        </w:rPr>
        <w:t xml:space="preserve"> </w:t>
      </w:r>
      <w:proofErr w:type="spellStart"/>
      <w:r w:rsidRPr="006F0AE6">
        <w:rPr>
          <w:sz w:val="22"/>
          <w:szCs w:val="22"/>
        </w:rPr>
        <w:t>siab</w:t>
      </w:r>
      <w:proofErr w:type="spellEnd"/>
      <w:r w:rsidRPr="006F0AE6">
        <w:rPr>
          <w:sz w:val="22"/>
          <w:szCs w:val="22"/>
        </w:rPr>
        <w:t xml:space="preserve"> cov </w:t>
      </w:r>
      <w:proofErr w:type="spellStart"/>
      <w:r w:rsidRPr="006F0AE6">
        <w:rPr>
          <w:sz w:val="22"/>
          <w:szCs w:val="22"/>
        </w:rPr>
        <w:t>lus</w:t>
      </w:r>
      <w:proofErr w:type="spellEnd"/>
      <w:r w:rsidRPr="006F0AE6">
        <w:rPr>
          <w:sz w:val="22"/>
          <w:szCs w:val="22"/>
        </w:rPr>
        <w:t xml:space="preserve"> </w:t>
      </w:r>
      <w:proofErr w:type="spellStart"/>
      <w:r w:rsidRPr="006F0AE6">
        <w:rPr>
          <w:sz w:val="22"/>
          <w:szCs w:val="22"/>
        </w:rPr>
        <w:t>hauv</w:t>
      </w:r>
      <w:proofErr w:type="spellEnd"/>
      <w:r w:rsidRPr="006F0AE6">
        <w:rPr>
          <w:sz w:val="22"/>
          <w:szCs w:val="22"/>
        </w:rPr>
        <w:t xml:space="preserve"> cov </w:t>
      </w:r>
      <w:proofErr w:type="spellStart"/>
      <w:r w:rsidRPr="006F0AE6">
        <w:rPr>
          <w:sz w:val="22"/>
          <w:szCs w:val="22"/>
        </w:rPr>
        <w:t>ntawv</w:t>
      </w:r>
      <w:proofErr w:type="spellEnd"/>
      <w:r w:rsidRPr="006F0AE6">
        <w:rPr>
          <w:sz w:val="22"/>
          <w:szCs w:val="22"/>
        </w:rPr>
        <w:t xml:space="preserve"> </w:t>
      </w:r>
      <w:proofErr w:type="spellStart"/>
      <w:r w:rsidRPr="006F0AE6">
        <w:rPr>
          <w:sz w:val="22"/>
          <w:szCs w:val="22"/>
        </w:rPr>
        <w:t>sau</w:t>
      </w:r>
      <w:proofErr w:type="spellEnd"/>
      <w:r w:rsidRPr="006F0AE6">
        <w:rPr>
          <w:sz w:val="22"/>
          <w:szCs w:val="22"/>
        </w:rPr>
        <w:t xml:space="preserve"> </w:t>
      </w:r>
      <w:proofErr w:type="spellStart"/>
      <w:r w:rsidR="004613E2" w:rsidRPr="006F0AE6">
        <w:rPr>
          <w:sz w:val="22"/>
          <w:szCs w:val="22"/>
        </w:rPr>
        <w:t>uas</w:t>
      </w:r>
      <w:proofErr w:type="spellEnd"/>
      <w:r w:rsidR="004613E2" w:rsidRPr="006F0AE6">
        <w:rPr>
          <w:sz w:val="22"/>
          <w:szCs w:val="22"/>
        </w:rPr>
        <w:t xml:space="preserve"> </w:t>
      </w:r>
      <w:proofErr w:type="spellStart"/>
      <w:r w:rsidRPr="006F0AE6">
        <w:rPr>
          <w:sz w:val="22"/>
          <w:szCs w:val="22"/>
        </w:rPr>
        <w:t>siv</w:t>
      </w:r>
      <w:proofErr w:type="spellEnd"/>
      <w:r w:rsidRPr="006F0AE6">
        <w:rPr>
          <w:sz w:val="22"/>
          <w:szCs w:val="22"/>
        </w:rPr>
        <w:t xml:space="preserve"> cov </w:t>
      </w:r>
      <w:proofErr w:type="spellStart"/>
      <w:ins w:id="383" w:author="Kaxiong" w:date="2021-05-31T00:47:00Z">
        <w:r w:rsidR="009D7986">
          <w:rPr>
            <w:sz w:val="22"/>
            <w:szCs w:val="22"/>
          </w:rPr>
          <w:t>qauv</w:t>
        </w:r>
        <w:proofErr w:type="spellEnd"/>
        <w:r w:rsidR="009D7986">
          <w:rPr>
            <w:sz w:val="22"/>
            <w:szCs w:val="22"/>
          </w:rPr>
          <w:t xml:space="preserve"> </w:t>
        </w:r>
      </w:ins>
      <w:proofErr w:type="spellStart"/>
      <w:r w:rsidRPr="006F0AE6">
        <w:rPr>
          <w:sz w:val="22"/>
          <w:szCs w:val="22"/>
        </w:rPr>
        <w:t>ntsiab</w:t>
      </w:r>
      <w:proofErr w:type="spellEnd"/>
      <w:r w:rsidRPr="006F0AE6">
        <w:rPr>
          <w:sz w:val="22"/>
          <w:szCs w:val="22"/>
        </w:rPr>
        <w:t xml:space="preserve"> </w:t>
      </w:r>
      <w:proofErr w:type="spellStart"/>
      <w:r w:rsidRPr="006F0AE6">
        <w:rPr>
          <w:sz w:val="22"/>
          <w:szCs w:val="22"/>
        </w:rPr>
        <w:t>lus</w:t>
      </w:r>
      <w:proofErr w:type="spellEnd"/>
      <w:r w:rsidRPr="006F0AE6">
        <w:rPr>
          <w:sz w:val="22"/>
          <w:szCs w:val="22"/>
        </w:rPr>
        <w:t xml:space="preserve"> </w:t>
      </w:r>
      <w:proofErr w:type="spellStart"/>
      <w:r w:rsidRPr="006F0AE6">
        <w:rPr>
          <w:sz w:val="22"/>
          <w:szCs w:val="22"/>
        </w:rPr>
        <w:t>qhia</w:t>
      </w:r>
      <w:proofErr w:type="spellEnd"/>
      <w:r w:rsidR="00E747A5">
        <w:t>.</w:t>
      </w:r>
    </w:p>
    <w:p w14:paraId="26DF3E10" w14:textId="77777777" w:rsidR="00D36455" w:rsidRDefault="00D36455">
      <w:pPr>
        <w:pStyle w:val="BodyText"/>
        <w:spacing w:before="11"/>
        <w:rPr>
          <w:sz w:val="20"/>
        </w:rPr>
      </w:pPr>
    </w:p>
    <w:p w14:paraId="5D5CC234" w14:textId="4F7AF341" w:rsidR="00D36455" w:rsidRPr="006F0AE6" w:rsidRDefault="009D7986">
      <w:pPr>
        <w:pStyle w:val="BodyText"/>
        <w:ind w:left="519"/>
        <w:jc w:val="both"/>
        <w:rPr>
          <w:sz w:val="22"/>
          <w:szCs w:val="22"/>
        </w:rPr>
      </w:pPr>
      <w:proofErr w:type="spellStart"/>
      <w:ins w:id="384" w:author="Kaxiong" w:date="2021-05-31T00:49:00Z">
        <w:r>
          <w:rPr>
            <w:sz w:val="22"/>
            <w:szCs w:val="22"/>
          </w:rPr>
          <w:t>Npaj</w:t>
        </w:r>
        <w:proofErr w:type="spellEnd"/>
        <w:r>
          <w:rPr>
            <w:sz w:val="22"/>
            <w:szCs w:val="22"/>
          </w:rPr>
          <w:t xml:space="preserve"> </w:t>
        </w:r>
        <w:proofErr w:type="spellStart"/>
        <w:r>
          <w:rPr>
            <w:sz w:val="22"/>
            <w:szCs w:val="22"/>
          </w:rPr>
          <w:t>rau</w:t>
        </w:r>
        <w:proofErr w:type="spellEnd"/>
        <w:r>
          <w:rPr>
            <w:sz w:val="22"/>
            <w:szCs w:val="22"/>
          </w:rPr>
          <w:t xml:space="preserve"> </w:t>
        </w:r>
        <w:proofErr w:type="spellStart"/>
        <w:r>
          <w:rPr>
            <w:sz w:val="22"/>
            <w:szCs w:val="22"/>
          </w:rPr>
          <w:t>lub</w:t>
        </w:r>
      </w:ins>
      <w:proofErr w:type="spellEnd"/>
      <w:del w:id="385" w:author="Kaxiong" w:date="2021-05-31T00:49:00Z">
        <w:r w:rsidR="0002774A" w:rsidRPr="006F0AE6" w:rsidDel="009D7986">
          <w:rPr>
            <w:sz w:val="22"/>
            <w:szCs w:val="22"/>
          </w:rPr>
          <w:delText>Teem cov</w:delText>
        </w:r>
      </w:del>
      <w:r w:rsidR="0002774A" w:rsidRPr="006F0AE6">
        <w:rPr>
          <w:sz w:val="22"/>
          <w:szCs w:val="22"/>
        </w:rPr>
        <w:t xml:space="preserve"> </w:t>
      </w:r>
      <w:proofErr w:type="spellStart"/>
      <w:r w:rsidR="0002774A" w:rsidRPr="006F0AE6">
        <w:rPr>
          <w:sz w:val="22"/>
          <w:szCs w:val="22"/>
        </w:rPr>
        <w:t>hom</w:t>
      </w:r>
      <w:proofErr w:type="spellEnd"/>
      <w:r w:rsidR="0002774A" w:rsidRPr="006F0AE6">
        <w:rPr>
          <w:sz w:val="22"/>
          <w:szCs w:val="22"/>
        </w:rPr>
        <w:t xml:space="preserve"> </w:t>
      </w:r>
      <w:proofErr w:type="spellStart"/>
      <w:r w:rsidR="0002774A" w:rsidRPr="006F0AE6">
        <w:rPr>
          <w:sz w:val="22"/>
          <w:szCs w:val="22"/>
        </w:rPr>
        <w:t>phiaj</w:t>
      </w:r>
      <w:proofErr w:type="spellEnd"/>
      <w:r w:rsidR="0002774A" w:rsidRPr="006F0AE6">
        <w:rPr>
          <w:sz w:val="22"/>
          <w:szCs w:val="22"/>
        </w:rPr>
        <w:t xml:space="preserve"> </w:t>
      </w:r>
      <w:proofErr w:type="spellStart"/>
      <w:r w:rsidR="0002774A" w:rsidRPr="006F0AE6">
        <w:rPr>
          <w:sz w:val="22"/>
          <w:szCs w:val="22"/>
        </w:rPr>
        <w:t>tshiab</w:t>
      </w:r>
      <w:proofErr w:type="spellEnd"/>
      <w:r w:rsidR="0002774A" w:rsidRPr="006F0AE6">
        <w:rPr>
          <w:sz w:val="22"/>
          <w:szCs w:val="22"/>
        </w:rPr>
        <w:t xml:space="preserve"> </w:t>
      </w:r>
      <w:proofErr w:type="spellStart"/>
      <w:r w:rsidR="0002774A" w:rsidRPr="006F0AE6">
        <w:rPr>
          <w:sz w:val="22"/>
          <w:szCs w:val="22"/>
        </w:rPr>
        <w:t>nram</w:t>
      </w:r>
      <w:proofErr w:type="spellEnd"/>
      <w:r w:rsidR="0002774A" w:rsidRPr="006F0AE6">
        <w:rPr>
          <w:sz w:val="22"/>
          <w:szCs w:val="22"/>
        </w:rPr>
        <w:t xml:space="preserve"> </w:t>
      </w:r>
      <w:proofErr w:type="spellStart"/>
      <w:r w:rsidR="0002774A" w:rsidRPr="006F0AE6">
        <w:rPr>
          <w:sz w:val="22"/>
          <w:szCs w:val="22"/>
        </w:rPr>
        <w:t>qab</w:t>
      </w:r>
      <w:proofErr w:type="spellEnd"/>
      <w:r w:rsidR="0002774A" w:rsidRPr="006F0AE6">
        <w:rPr>
          <w:sz w:val="22"/>
          <w:szCs w:val="22"/>
        </w:rPr>
        <w:t xml:space="preserve"> no</w:t>
      </w:r>
      <w:r w:rsidR="00E747A5" w:rsidRPr="006F0AE6">
        <w:rPr>
          <w:sz w:val="22"/>
          <w:szCs w:val="22"/>
        </w:rPr>
        <w:t>:</w:t>
      </w:r>
    </w:p>
    <w:p w14:paraId="4A932F4A" w14:textId="77777777" w:rsidR="00D36455" w:rsidRPr="006F0AE6" w:rsidRDefault="00D36455">
      <w:pPr>
        <w:pStyle w:val="BodyText"/>
        <w:spacing w:before="5"/>
        <w:rPr>
          <w:sz w:val="22"/>
          <w:szCs w:val="22"/>
        </w:rPr>
      </w:pPr>
    </w:p>
    <w:p w14:paraId="1A2D60C1" w14:textId="77777777" w:rsidR="009D7986" w:rsidRPr="00447416" w:rsidRDefault="00E747A5">
      <w:pPr>
        <w:pStyle w:val="ListParagraph"/>
        <w:tabs>
          <w:tab w:val="left" w:pos="779"/>
        </w:tabs>
        <w:spacing w:before="1" w:line="278" w:lineRule="auto"/>
        <w:ind w:right="582"/>
        <w:rPr>
          <w:ins w:id="386" w:author="Kaxiong" w:date="2021-05-31T00:53:00Z"/>
        </w:rPr>
        <w:pPrChange w:id="387" w:author="Kaxiong" w:date="2021-05-31T00:53:00Z">
          <w:pPr>
            <w:pStyle w:val="ListParagraph"/>
            <w:numPr>
              <w:numId w:val="1"/>
            </w:numPr>
            <w:tabs>
              <w:tab w:val="left" w:pos="779"/>
            </w:tabs>
            <w:spacing w:before="1" w:line="278" w:lineRule="auto"/>
            <w:ind w:right="582" w:hanging="260"/>
            <w:jc w:val="both"/>
          </w:pPr>
        </w:pPrChange>
      </w:pPr>
      <w:r w:rsidRPr="006F0AE6">
        <w:t xml:space="preserve">1) </w:t>
      </w:r>
      <w:proofErr w:type="spellStart"/>
      <w:ins w:id="388" w:author="Kaxiong" w:date="2021-05-31T00:53:00Z">
        <w:r w:rsidR="009D7986">
          <w:t>Nyob</w:t>
        </w:r>
        <w:proofErr w:type="spellEnd"/>
        <w:r w:rsidR="009D7986">
          <w:t xml:space="preserve"> </w:t>
        </w:r>
        <w:proofErr w:type="spellStart"/>
        <w:r w:rsidR="009D7986">
          <w:t>rau</w:t>
        </w:r>
        <w:proofErr w:type="spellEnd"/>
        <w:r w:rsidR="009D7986" w:rsidRPr="00447416">
          <w:t xml:space="preserve"> </w:t>
        </w:r>
        <w:proofErr w:type="spellStart"/>
        <w:r w:rsidR="009D7986" w:rsidRPr="00447416">
          <w:t>Lub</w:t>
        </w:r>
        <w:proofErr w:type="spellEnd"/>
        <w:r w:rsidR="009D7986" w:rsidRPr="00447416">
          <w:t xml:space="preserve"> </w:t>
        </w:r>
        <w:proofErr w:type="spellStart"/>
        <w:r w:rsidR="009D7986" w:rsidRPr="00447416">
          <w:t>Peb</w:t>
        </w:r>
        <w:proofErr w:type="spellEnd"/>
        <w:r w:rsidR="009D7986" w:rsidRPr="00447416">
          <w:t xml:space="preserve"> </w:t>
        </w:r>
        <w:proofErr w:type="spellStart"/>
        <w:r w:rsidR="009D7986" w:rsidRPr="00447416">
          <w:t>Hlis</w:t>
        </w:r>
        <w:proofErr w:type="spellEnd"/>
        <w:r w:rsidR="009D7986" w:rsidRPr="00447416">
          <w:t xml:space="preserve"> </w:t>
        </w:r>
        <w:proofErr w:type="spellStart"/>
        <w:r w:rsidR="009D7986" w:rsidRPr="00447416">
          <w:t>xyoo</w:t>
        </w:r>
        <w:proofErr w:type="spellEnd"/>
        <w:r w:rsidR="009D7986" w:rsidRPr="00447416">
          <w:t xml:space="preserve"> 2020, </w:t>
        </w:r>
        <w:proofErr w:type="spellStart"/>
        <w:r w:rsidR="009D7986">
          <w:t>kev</w:t>
        </w:r>
        <w:proofErr w:type="spellEnd"/>
        <w:r w:rsidR="009D7986">
          <w:t xml:space="preserve"> </w:t>
        </w:r>
        <w:proofErr w:type="spellStart"/>
        <w:r w:rsidR="009D7986">
          <w:t>ua</w:t>
        </w:r>
        <w:proofErr w:type="spellEnd"/>
        <w:r w:rsidR="009D7986">
          <w:t xml:space="preserve"> </w:t>
        </w:r>
        <w:proofErr w:type="spellStart"/>
        <w:r w:rsidR="009D7986">
          <w:t>raaws</w:t>
        </w:r>
        <w:proofErr w:type="spellEnd"/>
        <w:r w:rsidR="009D7986">
          <w:t xml:space="preserve"> li </w:t>
        </w:r>
        <w:proofErr w:type="spellStart"/>
        <w:r w:rsidR="009D7986">
          <w:t>kev</w:t>
        </w:r>
        <w:proofErr w:type="spellEnd"/>
        <w:r w:rsidR="009D7986">
          <w:t xml:space="preserve"> </w:t>
        </w:r>
        <w:proofErr w:type="spellStart"/>
        <w:r w:rsidR="009D7986">
          <w:t>nyeem</w:t>
        </w:r>
        <w:proofErr w:type="spellEnd"/>
        <w:r w:rsidR="009D7986">
          <w:t xml:space="preserve"> </w:t>
        </w:r>
        <w:proofErr w:type="spellStart"/>
        <w:r w:rsidR="009D7986">
          <w:t>nrov</w:t>
        </w:r>
        <w:proofErr w:type="spellEnd"/>
        <w:r w:rsidR="009D7986">
          <w:t xml:space="preserve"> </w:t>
        </w:r>
        <w:proofErr w:type="spellStart"/>
        <w:r w:rsidR="009D7986">
          <w:t>nrov</w:t>
        </w:r>
        <w:proofErr w:type="spellEnd"/>
        <w:r w:rsidR="009D7986">
          <w:t xml:space="preserve"> cov </w:t>
        </w:r>
        <w:proofErr w:type="spellStart"/>
        <w:r w:rsidR="009D7986">
          <w:t>ntawv</w:t>
        </w:r>
        <w:proofErr w:type="spellEnd"/>
        <w:r w:rsidR="009D7986">
          <w:t xml:space="preserve"> </w:t>
        </w:r>
        <w:proofErr w:type="spellStart"/>
        <w:r w:rsidR="009D7986">
          <w:t>uas</w:t>
        </w:r>
        <w:proofErr w:type="spellEnd"/>
        <w:r w:rsidR="009D7986">
          <w:t xml:space="preserve"> </w:t>
        </w:r>
        <w:proofErr w:type="spellStart"/>
        <w:r w:rsidR="009D7986">
          <w:t>yog</w:t>
        </w:r>
        <w:proofErr w:type="spellEnd"/>
        <w:r w:rsidR="009D7986">
          <w:t xml:space="preserve"> </w:t>
        </w:r>
        <w:proofErr w:type="spellStart"/>
        <w:r w:rsidR="009D7986">
          <w:t>qib-theem</w:t>
        </w:r>
        <w:proofErr w:type="spellEnd"/>
        <w:r w:rsidR="009D7986">
          <w:t xml:space="preserve"> </w:t>
        </w:r>
        <w:proofErr w:type="spellStart"/>
        <w:r w:rsidR="009D7986">
          <w:t>uas</w:t>
        </w:r>
        <w:proofErr w:type="spellEnd"/>
        <w:r w:rsidR="009D7986">
          <w:t xml:space="preserve"> luv </w:t>
        </w:r>
        <w:r w:rsidR="009D7986" w:rsidRPr="00447416">
          <w:t xml:space="preserve">Richard </w:t>
        </w:r>
        <w:proofErr w:type="spellStart"/>
        <w:r w:rsidR="009D7986" w:rsidRPr="00447416">
          <w:t>yuav</w:t>
        </w:r>
        <w:proofErr w:type="spellEnd"/>
        <w:r w:rsidR="009D7986" w:rsidRPr="00447416">
          <w:t xml:space="preserve"> </w:t>
        </w:r>
        <w:proofErr w:type="spellStart"/>
        <w:r w:rsidR="009D7986" w:rsidRPr="00447416">
          <w:t>teb</w:t>
        </w:r>
        <w:proofErr w:type="spellEnd"/>
        <w:r w:rsidR="009D7986" w:rsidRPr="00447416">
          <w:t xml:space="preserve"> cov </w:t>
        </w:r>
        <w:proofErr w:type="spellStart"/>
        <w:r w:rsidR="009D7986" w:rsidRPr="00447416">
          <w:t>lus</w:t>
        </w:r>
        <w:proofErr w:type="spellEnd"/>
        <w:r w:rsidR="009D7986" w:rsidRPr="00447416">
          <w:t xml:space="preserve"> </w:t>
        </w:r>
        <w:proofErr w:type="spellStart"/>
        <w:r w:rsidR="009D7986" w:rsidRPr="00447416">
          <w:t>nug</w:t>
        </w:r>
        <w:proofErr w:type="spellEnd"/>
        <w:r w:rsidR="009D7986" w:rsidRPr="00447416">
          <w:t xml:space="preserve"> </w:t>
        </w:r>
        <w:proofErr w:type="spellStart"/>
        <w:r w:rsidR="009D7986">
          <w:t>kev</w:t>
        </w:r>
        <w:proofErr w:type="spellEnd"/>
        <w:r w:rsidR="009D7986">
          <w:t xml:space="preserve"> </w:t>
        </w:r>
        <w:proofErr w:type="spellStart"/>
        <w:r w:rsidR="009D7986" w:rsidRPr="00447416">
          <w:t>nkag</w:t>
        </w:r>
        <w:proofErr w:type="spellEnd"/>
        <w:r w:rsidR="009D7986" w:rsidRPr="00447416">
          <w:t xml:space="preserve"> </w:t>
        </w:r>
        <w:proofErr w:type="spellStart"/>
        <w:r w:rsidR="009D7986" w:rsidRPr="00447416">
          <w:t>siab</w:t>
        </w:r>
        <w:proofErr w:type="spellEnd"/>
        <w:r w:rsidR="009D7986" w:rsidRPr="00447416">
          <w:t xml:space="preserve">, </w:t>
        </w:r>
        <w:proofErr w:type="spellStart"/>
        <w:r w:rsidR="009D7986" w:rsidRPr="00447416">
          <w:t>tawm</w:t>
        </w:r>
        <w:proofErr w:type="spellEnd"/>
        <w:r w:rsidR="009D7986" w:rsidRPr="00447416">
          <w:t xml:space="preserve"> </w:t>
        </w:r>
        <w:r w:rsidR="009D7986">
          <w:t xml:space="preserve">cov </w:t>
        </w:r>
        <w:proofErr w:type="spellStart"/>
        <w:r w:rsidR="009D7986" w:rsidRPr="00447416">
          <w:t>tswv</w:t>
        </w:r>
        <w:proofErr w:type="spellEnd"/>
        <w:r w:rsidR="009D7986" w:rsidRPr="00447416">
          <w:t xml:space="preserve"> </w:t>
        </w:r>
        <w:proofErr w:type="spellStart"/>
        <w:r w:rsidR="009D7986" w:rsidRPr="00447416">
          <w:t>yim</w:t>
        </w:r>
        <w:proofErr w:type="spellEnd"/>
        <w:r w:rsidR="009D7986" w:rsidRPr="00447416">
          <w:t xml:space="preserve">, </w:t>
        </w:r>
        <w:proofErr w:type="spellStart"/>
        <w:r w:rsidR="009D7986" w:rsidRPr="00447416">
          <w:t>txheeb</w:t>
        </w:r>
        <w:proofErr w:type="spellEnd"/>
        <w:r w:rsidR="009D7986" w:rsidRPr="00447416">
          <w:t xml:space="preserve"> </w:t>
        </w:r>
        <w:proofErr w:type="spellStart"/>
        <w:r w:rsidR="009D7986" w:rsidRPr="00447416">
          <w:t>xyuas</w:t>
        </w:r>
        <w:proofErr w:type="spellEnd"/>
        <w:r w:rsidR="009D7986" w:rsidRPr="00447416">
          <w:t xml:space="preserve"> cov </w:t>
        </w:r>
        <w:proofErr w:type="spellStart"/>
        <w:r w:rsidR="009D7986">
          <w:t>kev</w:t>
        </w:r>
        <w:proofErr w:type="spellEnd"/>
        <w:r w:rsidR="009D7986">
          <w:t xml:space="preserve"> </w:t>
        </w:r>
        <w:proofErr w:type="spellStart"/>
        <w:r w:rsidR="009D7986">
          <w:t>paub</w:t>
        </w:r>
        <w:proofErr w:type="spellEnd"/>
        <w:r w:rsidR="009D7986">
          <w:t xml:space="preserve"> </w:t>
        </w:r>
        <w:proofErr w:type="spellStart"/>
        <w:r w:rsidR="009D7986">
          <w:t>meej</w:t>
        </w:r>
        <w:proofErr w:type="spellEnd"/>
        <w:r w:rsidR="009D7986">
          <w:t xml:space="preserve"> </w:t>
        </w:r>
        <w:proofErr w:type="spellStart"/>
        <w:r w:rsidR="009D7986">
          <w:t>uas</w:t>
        </w:r>
        <w:proofErr w:type="spellEnd"/>
        <w:r w:rsidR="009D7986" w:rsidRPr="00447416">
          <w:t xml:space="preserve"> </w:t>
        </w:r>
        <w:proofErr w:type="spellStart"/>
        <w:r w:rsidR="009D7986" w:rsidRPr="00447416">
          <w:t>tseem</w:t>
        </w:r>
        <w:proofErr w:type="spellEnd"/>
        <w:r w:rsidR="009D7986" w:rsidRPr="00447416">
          <w:t xml:space="preserve"> </w:t>
        </w:r>
        <w:proofErr w:type="spellStart"/>
        <w:r w:rsidR="009D7986" w:rsidRPr="00447416">
          <w:t>ceeb</w:t>
        </w:r>
        <w:proofErr w:type="spellEnd"/>
        <w:r w:rsidR="009D7986" w:rsidRPr="00447416">
          <w:t xml:space="preserve"> </w:t>
        </w:r>
        <w:proofErr w:type="spellStart"/>
        <w:r w:rsidR="009D7986" w:rsidRPr="00447416">
          <w:t>thiab</w:t>
        </w:r>
        <w:proofErr w:type="spellEnd"/>
        <w:r w:rsidR="009D7986" w:rsidRPr="00447416">
          <w:t xml:space="preserve"> </w:t>
        </w:r>
        <w:proofErr w:type="spellStart"/>
        <w:r w:rsidR="009D7986" w:rsidRPr="00447416">
          <w:t>lub</w:t>
        </w:r>
        <w:proofErr w:type="spellEnd"/>
        <w:r w:rsidR="009D7986" w:rsidRPr="00447416">
          <w:t xml:space="preserve"> </w:t>
        </w:r>
        <w:proofErr w:type="spellStart"/>
        <w:r w:rsidR="009D7986" w:rsidRPr="00447416">
          <w:t>tswv</w:t>
        </w:r>
        <w:proofErr w:type="spellEnd"/>
        <w:r w:rsidR="009D7986" w:rsidRPr="00447416">
          <w:t xml:space="preserve"> </w:t>
        </w:r>
        <w:proofErr w:type="spellStart"/>
        <w:r w:rsidR="009D7986" w:rsidRPr="00447416">
          <w:t>yim</w:t>
        </w:r>
        <w:proofErr w:type="spellEnd"/>
        <w:r w:rsidR="009D7986" w:rsidRPr="00447416">
          <w:t xml:space="preserve"> </w:t>
        </w:r>
        <w:proofErr w:type="spellStart"/>
        <w:r w:rsidR="009D7986" w:rsidRPr="00447416">
          <w:t>tseem</w:t>
        </w:r>
        <w:proofErr w:type="spellEnd"/>
        <w:r w:rsidR="009D7986" w:rsidRPr="00447416">
          <w:t xml:space="preserve"> </w:t>
        </w:r>
        <w:proofErr w:type="spellStart"/>
        <w:r w:rsidR="009D7986" w:rsidRPr="00447416">
          <w:t>ceeb</w:t>
        </w:r>
        <w:proofErr w:type="spellEnd"/>
        <w:r w:rsidR="009D7986" w:rsidRPr="00447416">
          <w:t xml:space="preserve"> </w:t>
        </w:r>
        <w:proofErr w:type="spellStart"/>
        <w:r w:rsidR="009D7986" w:rsidRPr="00447416">
          <w:t>nrog</w:t>
        </w:r>
        <w:proofErr w:type="spellEnd"/>
        <w:r w:rsidR="009D7986" w:rsidRPr="00447416">
          <w:t xml:space="preserve"> li 80 </w:t>
        </w:r>
        <w:proofErr w:type="spellStart"/>
        <w:r w:rsidR="009D7986" w:rsidRPr="00447416">
          <w:t>feem</w:t>
        </w:r>
        <w:proofErr w:type="spellEnd"/>
        <w:r w:rsidR="009D7986" w:rsidRPr="00447416">
          <w:t xml:space="preserve"> </w:t>
        </w:r>
        <w:proofErr w:type="spellStart"/>
        <w:r w:rsidR="009D7986" w:rsidRPr="00447416">
          <w:t>puas</w:t>
        </w:r>
        <w:proofErr w:type="spellEnd"/>
        <w:r w:rsidR="009D7986" w:rsidRPr="00447416">
          <w:t xml:space="preserve"> </w:t>
        </w:r>
        <w:proofErr w:type="spellStart"/>
        <w:r w:rsidR="009D7986" w:rsidRPr="00447416">
          <w:t>ntawm</w:t>
        </w:r>
        <w:proofErr w:type="spellEnd"/>
        <w:r w:rsidR="009D7986" w:rsidRPr="00447416">
          <w:t xml:space="preserve"> </w:t>
        </w:r>
        <w:proofErr w:type="spellStart"/>
        <w:r w:rsidR="009D7986" w:rsidRPr="00447416">
          <w:t>qhov</w:t>
        </w:r>
        <w:proofErr w:type="spellEnd"/>
        <w:r w:rsidR="009D7986" w:rsidRPr="00447416">
          <w:t xml:space="preserve"> </w:t>
        </w:r>
        <w:proofErr w:type="spellStart"/>
        <w:r w:rsidR="009D7986">
          <w:t>yog</w:t>
        </w:r>
        <w:proofErr w:type="spellEnd"/>
        <w:r w:rsidR="009D7986" w:rsidRPr="00447416">
          <w:t xml:space="preserve"> </w:t>
        </w:r>
        <w:proofErr w:type="spellStart"/>
        <w:r w:rsidR="009D7986" w:rsidRPr="00447416">
          <w:t>hauv</w:t>
        </w:r>
        <w:proofErr w:type="spellEnd"/>
        <w:r w:rsidR="009D7986" w:rsidRPr="00447416">
          <w:t xml:space="preserve"> 4 </w:t>
        </w:r>
        <w:proofErr w:type="spellStart"/>
        <w:r w:rsidR="009D7986" w:rsidRPr="00447416">
          <w:t>ntawm</w:t>
        </w:r>
        <w:proofErr w:type="spellEnd"/>
        <w:r w:rsidR="009D7986" w:rsidRPr="00447416">
          <w:t xml:space="preserve"> 5 </w:t>
        </w:r>
        <w:r w:rsidR="009D7986">
          <w:t xml:space="preserve">cov </w:t>
        </w:r>
        <w:proofErr w:type="spellStart"/>
        <w:r w:rsidR="009D7986" w:rsidRPr="00447416">
          <w:t>kev</w:t>
        </w:r>
        <w:proofErr w:type="spellEnd"/>
        <w:r w:rsidR="009D7986" w:rsidRPr="00447416">
          <w:t xml:space="preserve"> sim </w:t>
        </w:r>
        <w:proofErr w:type="spellStart"/>
        <w:r w:rsidR="009D7986" w:rsidRPr="00447416">
          <w:t>raws</w:t>
        </w:r>
        <w:proofErr w:type="spellEnd"/>
        <w:r w:rsidR="009D7986" w:rsidRPr="00447416">
          <w:t xml:space="preserve"> li </w:t>
        </w:r>
        <w:r w:rsidR="009D7986">
          <w:t xml:space="preserve">tau </w:t>
        </w:r>
        <w:proofErr w:type="spellStart"/>
        <w:r w:rsidR="009D7986" w:rsidRPr="00447416">
          <w:t>ntsuas</w:t>
        </w:r>
        <w:proofErr w:type="spellEnd"/>
        <w:r w:rsidR="009D7986" w:rsidRPr="00447416">
          <w:t xml:space="preserve"> los </w:t>
        </w:r>
        <w:proofErr w:type="spellStart"/>
        <w:r w:rsidR="009D7986" w:rsidRPr="00447416">
          <w:t>ntawm</w:t>
        </w:r>
        <w:proofErr w:type="spellEnd"/>
        <w:r w:rsidR="009D7986" w:rsidRPr="00447416">
          <w:t xml:space="preserve"> LSHS </w:t>
        </w:r>
        <w:proofErr w:type="spellStart"/>
        <w:r w:rsidR="009D7986" w:rsidRPr="00447416">
          <w:t>kev</w:t>
        </w:r>
        <w:proofErr w:type="spellEnd"/>
        <w:r w:rsidR="009D7986" w:rsidRPr="00447416">
          <w:t xml:space="preserve"> </w:t>
        </w:r>
        <w:proofErr w:type="spellStart"/>
        <w:r w:rsidR="009D7986" w:rsidRPr="00447416">
          <w:t>soj</w:t>
        </w:r>
        <w:proofErr w:type="spellEnd"/>
        <w:r w:rsidR="009D7986" w:rsidRPr="00447416">
          <w:t xml:space="preserve"> </w:t>
        </w:r>
        <w:proofErr w:type="spellStart"/>
        <w:r w:rsidR="009D7986" w:rsidRPr="00447416">
          <w:t>ntsuam</w:t>
        </w:r>
        <w:proofErr w:type="spellEnd"/>
        <w:r w:rsidR="009D7986" w:rsidRPr="00447416">
          <w:t xml:space="preserve"> </w:t>
        </w:r>
        <w:proofErr w:type="spellStart"/>
        <w:r w:rsidR="009D7986" w:rsidRPr="00447416">
          <w:t>thiab</w:t>
        </w:r>
        <w:proofErr w:type="spellEnd"/>
        <w:r w:rsidR="009D7986" w:rsidRPr="00447416">
          <w:t xml:space="preserve"> / los sis </w:t>
        </w:r>
        <w:proofErr w:type="spellStart"/>
        <w:r w:rsidR="009D7986" w:rsidRPr="00447416">
          <w:t>daim</w:t>
        </w:r>
        <w:proofErr w:type="spellEnd"/>
        <w:r w:rsidR="009D7986" w:rsidRPr="00447416">
          <w:t xml:space="preserve"> </w:t>
        </w:r>
        <w:proofErr w:type="spellStart"/>
        <w:r w:rsidR="009D7986" w:rsidRPr="00447416">
          <w:t>duab</w:t>
        </w:r>
        <w:proofErr w:type="spellEnd"/>
        <w:r w:rsidR="009D7986" w:rsidRPr="00447416">
          <w:t xml:space="preserve"> kos</w:t>
        </w:r>
        <w:r w:rsidR="009D7986">
          <w:t xml:space="preserve"> </w:t>
        </w:r>
        <w:proofErr w:type="spellStart"/>
        <w:r w:rsidR="009D7986">
          <w:t>qhia</w:t>
        </w:r>
        <w:proofErr w:type="spellEnd"/>
        <w:r w:rsidR="009D7986" w:rsidRPr="00447416">
          <w:t>.</w:t>
        </w:r>
      </w:ins>
    </w:p>
    <w:p w14:paraId="59E5819C" w14:textId="77777777" w:rsidR="009D7986" w:rsidRPr="00447416" w:rsidRDefault="009D7986" w:rsidP="009D7986">
      <w:pPr>
        <w:pStyle w:val="BodyText"/>
        <w:spacing w:before="4"/>
        <w:rPr>
          <w:ins w:id="389" w:author="Kaxiong" w:date="2021-05-31T00:53:00Z"/>
          <w:sz w:val="22"/>
          <w:szCs w:val="22"/>
        </w:rPr>
      </w:pPr>
    </w:p>
    <w:p w14:paraId="0B8A0107" w14:textId="54AA3209" w:rsidR="00D36455" w:rsidRPr="006F0AE6" w:rsidRDefault="00CE7AF8" w:rsidP="00DA4E59">
      <w:pPr>
        <w:pStyle w:val="BodyText"/>
        <w:spacing w:line="276" w:lineRule="auto"/>
        <w:ind w:left="519" w:right="563"/>
        <w:jc w:val="both"/>
        <w:rPr>
          <w:sz w:val="22"/>
          <w:szCs w:val="22"/>
        </w:rPr>
      </w:pPr>
      <w:del w:id="390" w:author="Kaxiong" w:date="2021-05-31T00:51:00Z">
        <w:r w:rsidRPr="006F0AE6" w:rsidDel="009D7986">
          <w:rPr>
            <w:sz w:val="22"/>
            <w:szCs w:val="22"/>
          </w:rPr>
          <w:delText>Txog</w:delText>
        </w:r>
      </w:del>
      <w:del w:id="391" w:author="Kaxiong" w:date="2021-05-31T00:53:00Z">
        <w:r w:rsidRPr="006F0AE6" w:rsidDel="009D7986">
          <w:rPr>
            <w:sz w:val="22"/>
            <w:szCs w:val="22"/>
          </w:rPr>
          <w:delText xml:space="preserve"> Lub Peb Hlis</w:delText>
        </w:r>
        <w:r w:rsidR="00C32CBC" w:rsidRPr="006F0AE6" w:rsidDel="009D7986">
          <w:rPr>
            <w:sz w:val="22"/>
            <w:szCs w:val="22"/>
          </w:rPr>
          <w:delText xml:space="preserve"> xyoo</w:delText>
        </w:r>
        <w:r w:rsidRPr="006F0AE6" w:rsidDel="009D7986">
          <w:rPr>
            <w:sz w:val="22"/>
            <w:szCs w:val="22"/>
          </w:rPr>
          <w:delText xml:space="preserve"> 2021, tom qab nyeem ntawv qib nyeem nrov nrov Richard yuav teb cov lus nug </w:delText>
        </w:r>
        <w:r w:rsidR="00C32CBC" w:rsidRPr="006F0AE6" w:rsidDel="009D7986">
          <w:rPr>
            <w:sz w:val="22"/>
            <w:szCs w:val="22"/>
          </w:rPr>
          <w:delText xml:space="preserve">uas </w:delText>
        </w:r>
        <w:r w:rsidRPr="006F0AE6" w:rsidDel="009D7986">
          <w:rPr>
            <w:sz w:val="22"/>
            <w:szCs w:val="22"/>
          </w:rPr>
          <w:delText>nkag siab, ua cov lus pom</w:delText>
        </w:r>
        <w:r w:rsidR="00C32CBC" w:rsidRPr="006F0AE6" w:rsidDel="009D7986">
          <w:rPr>
            <w:sz w:val="22"/>
            <w:szCs w:val="22"/>
          </w:rPr>
          <w:delText xml:space="preserve"> zoo</w:delText>
        </w:r>
        <w:r w:rsidRPr="006F0AE6" w:rsidDel="009D7986">
          <w:rPr>
            <w:sz w:val="22"/>
            <w:szCs w:val="22"/>
          </w:rPr>
          <w:delText>, paub cov ntsiab lus tseeb thiab lub tswv yim tseem ceeb nrog</w:delText>
        </w:r>
        <w:r w:rsidR="00C32CBC" w:rsidRPr="006F0AE6" w:rsidDel="009D7986">
          <w:rPr>
            <w:sz w:val="22"/>
            <w:szCs w:val="22"/>
          </w:rPr>
          <w:delText xml:space="preserve"> li</w:delText>
        </w:r>
        <w:r w:rsidRPr="006F0AE6" w:rsidDel="009D7986">
          <w:rPr>
            <w:sz w:val="22"/>
            <w:szCs w:val="22"/>
          </w:rPr>
          <w:delText xml:space="preserve"> 80</w:delText>
        </w:r>
        <w:r w:rsidR="00C32CBC" w:rsidRPr="006F0AE6" w:rsidDel="009D7986">
          <w:rPr>
            <w:sz w:val="22"/>
            <w:szCs w:val="22"/>
          </w:rPr>
          <w:delText xml:space="preserve"> feem puas ntawm qhov </w:delText>
        </w:r>
        <w:r w:rsidRPr="006F0AE6" w:rsidDel="009D7986">
          <w:rPr>
            <w:sz w:val="22"/>
            <w:szCs w:val="22"/>
          </w:rPr>
          <w:delText xml:space="preserve">tseeb hauv 4 ntawm 5 kev sim raws li ntsuas los ntawm LSHS </w:delText>
        </w:r>
        <w:r w:rsidR="00C32CBC" w:rsidRPr="006F0AE6" w:rsidDel="009D7986">
          <w:rPr>
            <w:sz w:val="22"/>
            <w:szCs w:val="22"/>
          </w:rPr>
          <w:delText xml:space="preserve">kev </w:delText>
        </w:r>
        <w:r w:rsidRPr="006F0AE6" w:rsidDel="009D7986">
          <w:rPr>
            <w:sz w:val="22"/>
            <w:szCs w:val="22"/>
          </w:rPr>
          <w:delText>soj ntsuam thiab / los</w:delText>
        </w:r>
        <w:r w:rsidR="00C32CBC" w:rsidRPr="006F0AE6" w:rsidDel="009D7986">
          <w:rPr>
            <w:sz w:val="22"/>
            <w:szCs w:val="22"/>
          </w:rPr>
          <w:delText xml:space="preserve"> </w:delText>
        </w:r>
        <w:r w:rsidRPr="006F0AE6" w:rsidDel="009D7986">
          <w:rPr>
            <w:sz w:val="22"/>
            <w:szCs w:val="22"/>
          </w:rPr>
          <w:delText xml:space="preserve">sis </w:delText>
        </w:r>
        <w:r w:rsidR="003F4F13" w:rsidRPr="006F0AE6" w:rsidDel="009D7986">
          <w:rPr>
            <w:sz w:val="22"/>
            <w:szCs w:val="22"/>
          </w:rPr>
          <w:delText>daim duab kos</w:delText>
        </w:r>
      </w:del>
    </w:p>
    <w:p w14:paraId="48562689" w14:textId="77777777" w:rsidR="00D36455" w:rsidRPr="006F0AE6" w:rsidRDefault="00D36455">
      <w:pPr>
        <w:pStyle w:val="BodyText"/>
        <w:spacing w:before="1"/>
        <w:rPr>
          <w:sz w:val="22"/>
          <w:szCs w:val="22"/>
        </w:rPr>
      </w:pPr>
    </w:p>
    <w:p w14:paraId="2C112A11" w14:textId="1D2049D2" w:rsidR="00D36455" w:rsidRDefault="009D7986">
      <w:pPr>
        <w:pStyle w:val="BodyText"/>
        <w:ind w:left="519"/>
        <w:jc w:val="both"/>
      </w:pPr>
      <w:ins w:id="392" w:author="Kaxiong" w:date="2021-05-31T00:56:00Z">
        <w:r>
          <w:rPr>
            <w:sz w:val="22"/>
            <w:szCs w:val="22"/>
          </w:rPr>
          <w:t xml:space="preserve">Kev </w:t>
        </w:r>
        <w:proofErr w:type="spellStart"/>
        <w:r>
          <w:rPr>
            <w:sz w:val="22"/>
            <w:szCs w:val="22"/>
          </w:rPr>
          <w:t>tshuaj</w:t>
        </w:r>
        <w:proofErr w:type="spellEnd"/>
        <w:r>
          <w:rPr>
            <w:sz w:val="22"/>
            <w:szCs w:val="22"/>
          </w:rPr>
          <w:t xml:space="preserve"> </w:t>
        </w:r>
        <w:proofErr w:type="spellStart"/>
        <w:r>
          <w:rPr>
            <w:sz w:val="22"/>
            <w:szCs w:val="22"/>
          </w:rPr>
          <w:t>xyuas</w:t>
        </w:r>
        <w:proofErr w:type="spellEnd"/>
        <w:r>
          <w:rPr>
            <w:sz w:val="22"/>
            <w:szCs w:val="22"/>
          </w:rPr>
          <w:t xml:space="preserve"> c</w:t>
        </w:r>
      </w:ins>
      <w:del w:id="393" w:author="Kaxiong" w:date="2021-05-31T00:56:00Z">
        <w:r w:rsidR="003F4F13" w:rsidRPr="006F0AE6" w:rsidDel="009D7986">
          <w:rPr>
            <w:sz w:val="22"/>
            <w:szCs w:val="22"/>
          </w:rPr>
          <w:delText>C</w:delText>
        </w:r>
      </w:del>
      <w:r w:rsidR="003F4F13" w:rsidRPr="006F0AE6">
        <w:rPr>
          <w:sz w:val="22"/>
          <w:szCs w:val="22"/>
        </w:rPr>
        <w:t xml:space="preserve">ov </w:t>
      </w:r>
      <w:proofErr w:type="spellStart"/>
      <w:r w:rsidR="003F4F13" w:rsidRPr="006F0AE6">
        <w:rPr>
          <w:sz w:val="22"/>
          <w:szCs w:val="22"/>
        </w:rPr>
        <w:t>ntaub</w:t>
      </w:r>
      <w:proofErr w:type="spellEnd"/>
      <w:r w:rsidR="003F4F13" w:rsidRPr="006F0AE6">
        <w:rPr>
          <w:sz w:val="22"/>
          <w:szCs w:val="22"/>
        </w:rPr>
        <w:t xml:space="preserve"> </w:t>
      </w:r>
      <w:proofErr w:type="spellStart"/>
      <w:r w:rsidR="003F4F13" w:rsidRPr="006F0AE6">
        <w:rPr>
          <w:sz w:val="22"/>
          <w:szCs w:val="22"/>
        </w:rPr>
        <w:t>ntawv</w:t>
      </w:r>
      <w:proofErr w:type="spellEnd"/>
      <w:r w:rsidR="003F4F13" w:rsidRPr="006F0AE6">
        <w:rPr>
          <w:sz w:val="22"/>
          <w:szCs w:val="22"/>
        </w:rPr>
        <w:t xml:space="preserve"> </w:t>
      </w:r>
      <w:proofErr w:type="spellStart"/>
      <w:ins w:id="394" w:author="Kaxiong" w:date="2021-05-31T00:56:00Z">
        <w:r>
          <w:rPr>
            <w:sz w:val="22"/>
            <w:szCs w:val="22"/>
          </w:rPr>
          <w:t>khaws</w:t>
        </w:r>
        <w:proofErr w:type="spellEnd"/>
        <w:r>
          <w:rPr>
            <w:sz w:val="22"/>
            <w:szCs w:val="22"/>
          </w:rPr>
          <w:t xml:space="preserve"> </w:t>
        </w:r>
        <w:proofErr w:type="spellStart"/>
        <w:r>
          <w:rPr>
            <w:sz w:val="22"/>
            <w:szCs w:val="22"/>
          </w:rPr>
          <w:t>cia</w:t>
        </w:r>
        <w:proofErr w:type="spellEnd"/>
        <w:r>
          <w:rPr>
            <w:sz w:val="22"/>
            <w:szCs w:val="22"/>
          </w:rPr>
          <w:t xml:space="preserve"> </w:t>
        </w:r>
      </w:ins>
      <w:del w:id="395" w:author="Kaxiong" w:date="2021-05-31T00:56:00Z">
        <w:r w:rsidR="003F7C3E" w:rsidRPr="006F0AE6" w:rsidDel="002479D2">
          <w:rPr>
            <w:sz w:val="22"/>
            <w:szCs w:val="22"/>
          </w:rPr>
          <w:delText>ntsuam</w:delText>
        </w:r>
        <w:r w:rsidR="003F4F13" w:rsidRPr="006F0AE6" w:rsidDel="002479D2">
          <w:rPr>
            <w:sz w:val="22"/>
            <w:szCs w:val="22"/>
          </w:rPr>
          <w:delText xml:space="preserve"> xyuas </w:delText>
        </w:r>
      </w:del>
      <w:r w:rsidR="003F4F13" w:rsidRPr="006F0AE6">
        <w:rPr>
          <w:sz w:val="22"/>
          <w:szCs w:val="22"/>
        </w:rPr>
        <w:t xml:space="preserve">no </w:t>
      </w:r>
      <w:proofErr w:type="spellStart"/>
      <w:r w:rsidR="003F4F13" w:rsidRPr="006F0AE6">
        <w:rPr>
          <w:sz w:val="22"/>
          <w:szCs w:val="22"/>
        </w:rPr>
        <w:t>yuav</w:t>
      </w:r>
      <w:proofErr w:type="spellEnd"/>
      <w:r w:rsidR="003F4F13" w:rsidRPr="006F0AE6">
        <w:rPr>
          <w:sz w:val="22"/>
          <w:szCs w:val="22"/>
        </w:rPr>
        <w:t xml:space="preserve"> </w:t>
      </w:r>
      <w:proofErr w:type="spellStart"/>
      <w:ins w:id="396" w:author="Kaxiong" w:date="2021-05-31T00:57:00Z">
        <w:r w:rsidR="002479D2">
          <w:rPr>
            <w:sz w:val="22"/>
            <w:szCs w:val="22"/>
          </w:rPr>
          <w:t>raug</w:t>
        </w:r>
      </w:ins>
      <w:proofErr w:type="spellEnd"/>
      <w:del w:id="397" w:author="Kaxiong" w:date="2021-05-31T00:57:00Z">
        <w:r w:rsidR="003F4F13" w:rsidRPr="006F0AE6" w:rsidDel="002479D2">
          <w:rPr>
            <w:sz w:val="22"/>
            <w:szCs w:val="22"/>
          </w:rPr>
          <w:delText>muab</w:delText>
        </w:r>
      </w:del>
      <w:r w:rsidR="003F4F13" w:rsidRPr="006F0AE6">
        <w:rPr>
          <w:sz w:val="22"/>
          <w:szCs w:val="22"/>
        </w:rPr>
        <w:t xml:space="preserve"> </w:t>
      </w:r>
      <w:proofErr w:type="spellStart"/>
      <w:ins w:id="398" w:author="Kaxiong" w:date="2021-05-31T00:57:00Z">
        <w:r w:rsidR="002479D2">
          <w:rPr>
            <w:sz w:val="22"/>
            <w:szCs w:val="22"/>
          </w:rPr>
          <w:t>nthuav</w:t>
        </w:r>
        <w:proofErr w:type="spellEnd"/>
        <w:r w:rsidR="002479D2">
          <w:rPr>
            <w:sz w:val="22"/>
            <w:szCs w:val="22"/>
          </w:rPr>
          <w:t xml:space="preserve"> </w:t>
        </w:r>
        <w:proofErr w:type="spellStart"/>
        <w:r w:rsidR="002479D2">
          <w:rPr>
            <w:sz w:val="22"/>
            <w:szCs w:val="22"/>
          </w:rPr>
          <w:t>qhia</w:t>
        </w:r>
        <w:proofErr w:type="spellEnd"/>
        <w:r w:rsidR="002479D2">
          <w:rPr>
            <w:sz w:val="22"/>
            <w:szCs w:val="22"/>
          </w:rPr>
          <w:t xml:space="preserve"> </w:t>
        </w:r>
      </w:ins>
      <w:del w:id="399" w:author="Kaxiong" w:date="2021-05-31T00:57:00Z">
        <w:r w:rsidR="003F4F13" w:rsidRPr="006F0AE6" w:rsidDel="002479D2">
          <w:rPr>
            <w:sz w:val="22"/>
            <w:szCs w:val="22"/>
          </w:rPr>
          <w:delText xml:space="preserve">xa mus </w:delText>
        </w:r>
      </w:del>
      <w:proofErr w:type="spellStart"/>
      <w:r w:rsidR="003F4F13" w:rsidRPr="006F0AE6">
        <w:rPr>
          <w:sz w:val="22"/>
          <w:szCs w:val="22"/>
        </w:rPr>
        <w:t>rau</w:t>
      </w:r>
      <w:proofErr w:type="spellEnd"/>
      <w:r w:rsidR="003F4F13" w:rsidRPr="006F0AE6">
        <w:rPr>
          <w:sz w:val="22"/>
          <w:szCs w:val="22"/>
        </w:rPr>
        <w:t xml:space="preserve"> </w:t>
      </w:r>
      <w:proofErr w:type="spellStart"/>
      <w:r w:rsidR="003F4F13" w:rsidRPr="006F0AE6">
        <w:rPr>
          <w:sz w:val="22"/>
          <w:szCs w:val="22"/>
        </w:rPr>
        <w:t>pab</w:t>
      </w:r>
      <w:proofErr w:type="spellEnd"/>
      <w:r w:rsidR="003F4F13" w:rsidRPr="006F0AE6">
        <w:rPr>
          <w:sz w:val="22"/>
          <w:szCs w:val="22"/>
        </w:rPr>
        <w:t xml:space="preserve"> </w:t>
      </w:r>
      <w:proofErr w:type="spellStart"/>
      <w:r w:rsidR="003F4F13" w:rsidRPr="006F0AE6">
        <w:rPr>
          <w:sz w:val="22"/>
          <w:szCs w:val="22"/>
        </w:rPr>
        <w:t>pawg</w:t>
      </w:r>
      <w:proofErr w:type="spellEnd"/>
      <w:r w:rsidR="003F4F13" w:rsidRPr="006F0AE6">
        <w:rPr>
          <w:sz w:val="22"/>
          <w:szCs w:val="22"/>
        </w:rPr>
        <w:t xml:space="preserve"> IEP </w:t>
      </w:r>
      <w:proofErr w:type="spellStart"/>
      <w:r w:rsidR="003F7C3E" w:rsidRPr="006F0AE6">
        <w:rPr>
          <w:sz w:val="22"/>
          <w:szCs w:val="22"/>
        </w:rPr>
        <w:t>txhawm</w:t>
      </w:r>
      <w:proofErr w:type="spellEnd"/>
      <w:r w:rsidR="003F7C3E" w:rsidRPr="006F0AE6">
        <w:rPr>
          <w:sz w:val="22"/>
          <w:szCs w:val="22"/>
        </w:rPr>
        <w:t xml:space="preserve"> </w:t>
      </w:r>
      <w:proofErr w:type="spellStart"/>
      <w:r w:rsidR="003F4F13" w:rsidRPr="006F0AE6">
        <w:rPr>
          <w:sz w:val="22"/>
          <w:szCs w:val="22"/>
        </w:rPr>
        <w:t>rau</w:t>
      </w:r>
      <w:proofErr w:type="spellEnd"/>
      <w:r w:rsidR="003F4F13" w:rsidRPr="006F0AE6">
        <w:rPr>
          <w:sz w:val="22"/>
          <w:szCs w:val="22"/>
        </w:rPr>
        <w:t xml:space="preserve"> </w:t>
      </w:r>
      <w:proofErr w:type="spellStart"/>
      <w:r w:rsidR="003F4F13" w:rsidRPr="006F0AE6">
        <w:rPr>
          <w:sz w:val="22"/>
          <w:szCs w:val="22"/>
        </w:rPr>
        <w:t>kev</w:t>
      </w:r>
      <w:proofErr w:type="spellEnd"/>
      <w:r w:rsidR="003F4F13" w:rsidRPr="006F0AE6">
        <w:rPr>
          <w:sz w:val="22"/>
          <w:szCs w:val="22"/>
        </w:rPr>
        <w:t xml:space="preserve"> </w:t>
      </w:r>
      <w:proofErr w:type="spellStart"/>
      <w:ins w:id="400" w:author="Kaxiong" w:date="2021-05-31T00:57:00Z">
        <w:r w:rsidR="002479D2">
          <w:rPr>
            <w:sz w:val="22"/>
            <w:szCs w:val="22"/>
          </w:rPr>
          <w:t>tshuaj</w:t>
        </w:r>
      </w:ins>
      <w:proofErr w:type="spellEnd"/>
      <w:del w:id="401" w:author="Kaxiong" w:date="2021-05-31T00:57:00Z">
        <w:r w:rsidR="003F7C3E" w:rsidRPr="006F0AE6" w:rsidDel="002479D2">
          <w:rPr>
            <w:sz w:val="22"/>
            <w:szCs w:val="22"/>
          </w:rPr>
          <w:delText>ntsuam</w:delText>
        </w:r>
      </w:del>
      <w:r w:rsidR="003F4F13" w:rsidRPr="006F0AE6">
        <w:rPr>
          <w:sz w:val="22"/>
          <w:szCs w:val="22"/>
        </w:rPr>
        <w:t xml:space="preserve"> </w:t>
      </w:r>
      <w:proofErr w:type="spellStart"/>
      <w:r w:rsidR="003F4F13" w:rsidRPr="006F0AE6">
        <w:rPr>
          <w:sz w:val="22"/>
          <w:szCs w:val="22"/>
        </w:rPr>
        <w:t>xyuas</w:t>
      </w:r>
      <w:proofErr w:type="spellEnd"/>
      <w:r w:rsidR="003F4F13" w:rsidRPr="006F0AE6">
        <w:rPr>
          <w:sz w:val="22"/>
          <w:szCs w:val="22"/>
        </w:rPr>
        <w:t xml:space="preserve"> </w:t>
      </w:r>
      <w:proofErr w:type="spellStart"/>
      <w:r w:rsidR="003F4F13" w:rsidRPr="006F0AE6">
        <w:rPr>
          <w:sz w:val="22"/>
          <w:szCs w:val="22"/>
        </w:rPr>
        <w:t>thiab</w:t>
      </w:r>
      <w:proofErr w:type="spellEnd"/>
      <w:r w:rsidR="003F4F13" w:rsidRPr="006F0AE6">
        <w:rPr>
          <w:sz w:val="22"/>
          <w:szCs w:val="22"/>
        </w:rPr>
        <w:t xml:space="preserve"> </w:t>
      </w:r>
      <w:proofErr w:type="spellStart"/>
      <w:ins w:id="402" w:author="Kaxiong" w:date="2021-05-31T00:57:00Z">
        <w:r w:rsidR="002479D2">
          <w:rPr>
            <w:sz w:val="22"/>
            <w:szCs w:val="22"/>
          </w:rPr>
          <w:t>kev</w:t>
        </w:r>
        <w:proofErr w:type="spellEnd"/>
        <w:r w:rsidR="002479D2">
          <w:rPr>
            <w:sz w:val="22"/>
            <w:szCs w:val="22"/>
          </w:rPr>
          <w:t xml:space="preserve"> </w:t>
        </w:r>
      </w:ins>
      <w:proofErr w:type="spellStart"/>
      <w:r w:rsidR="003F7C3E" w:rsidRPr="006F0AE6">
        <w:rPr>
          <w:sz w:val="22"/>
          <w:szCs w:val="22"/>
        </w:rPr>
        <w:t>npa</w:t>
      </w:r>
      <w:ins w:id="403" w:author="Kaxiong" w:date="2021-05-31T00:58:00Z">
        <w:r w:rsidR="002479D2">
          <w:rPr>
            <w:sz w:val="22"/>
            <w:szCs w:val="22"/>
          </w:rPr>
          <w:t>j</w:t>
        </w:r>
      </w:ins>
      <w:proofErr w:type="spellEnd"/>
      <w:del w:id="404" w:author="Kaxiong" w:date="2021-05-31T00:58:00Z">
        <w:r w:rsidR="003F7C3E" w:rsidRPr="006F0AE6" w:rsidDel="002479D2">
          <w:rPr>
            <w:sz w:val="22"/>
            <w:szCs w:val="22"/>
          </w:rPr>
          <w:delText>g</w:delText>
        </w:r>
      </w:del>
      <w:r w:rsidR="003F7C3E" w:rsidRPr="006F0AE6">
        <w:rPr>
          <w:sz w:val="22"/>
          <w:szCs w:val="22"/>
        </w:rPr>
        <w:t xml:space="preserve"> </w:t>
      </w:r>
      <w:proofErr w:type="spellStart"/>
      <w:r w:rsidR="003F7C3E" w:rsidRPr="006F0AE6">
        <w:rPr>
          <w:sz w:val="22"/>
          <w:szCs w:val="22"/>
        </w:rPr>
        <w:t>tej</w:t>
      </w:r>
      <w:proofErr w:type="spellEnd"/>
      <w:r w:rsidR="003F7C3E" w:rsidRPr="006F0AE6">
        <w:rPr>
          <w:sz w:val="22"/>
          <w:szCs w:val="22"/>
        </w:rPr>
        <w:t xml:space="preserve"> </w:t>
      </w:r>
      <w:proofErr w:type="spellStart"/>
      <w:r w:rsidR="003F4F13" w:rsidRPr="006F0AE6">
        <w:rPr>
          <w:sz w:val="22"/>
          <w:szCs w:val="22"/>
        </w:rPr>
        <w:t>phiaj</w:t>
      </w:r>
      <w:proofErr w:type="spellEnd"/>
      <w:r w:rsidR="003F4F13" w:rsidRPr="006F0AE6">
        <w:rPr>
          <w:sz w:val="22"/>
          <w:szCs w:val="22"/>
        </w:rPr>
        <w:t xml:space="preserve"> </w:t>
      </w:r>
      <w:proofErr w:type="spellStart"/>
      <w:r w:rsidR="003F4F13" w:rsidRPr="006F0AE6">
        <w:rPr>
          <w:sz w:val="22"/>
          <w:szCs w:val="22"/>
        </w:rPr>
        <w:t>xwm</w:t>
      </w:r>
      <w:proofErr w:type="spellEnd"/>
      <w:r w:rsidR="00E747A5">
        <w:t>.</w:t>
      </w:r>
    </w:p>
    <w:p w14:paraId="29878EEA" w14:textId="77777777" w:rsidR="00D36455" w:rsidRDefault="00D36455">
      <w:pPr>
        <w:pStyle w:val="BodyText"/>
        <w:rPr>
          <w:sz w:val="20"/>
        </w:rPr>
      </w:pPr>
    </w:p>
    <w:p w14:paraId="50827E73" w14:textId="77777777" w:rsidR="00D36455" w:rsidRDefault="00D36455">
      <w:pPr>
        <w:pStyle w:val="BodyText"/>
        <w:rPr>
          <w:sz w:val="20"/>
        </w:rPr>
      </w:pPr>
    </w:p>
    <w:p w14:paraId="3939DAA5" w14:textId="77777777" w:rsidR="00D36455" w:rsidRDefault="002500FF">
      <w:pPr>
        <w:pStyle w:val="BodyText"/>
        <w:spacing w:before="1"/>
        <w:rPr>
          <w:sz w:val="10"/>
        </w:rPr>
      </w:pPr>
      <w:r>
        <w:pict w14:anchorId="0B66E87F">
          <v:shape id="_x0000_s1026" style="position:absolute;margin-left:71.5pt;margin-top:8.55pt;width:470.9pt;height:.1pt;z-index:-251658240;mso-wrap-distance-left:0;mso-wrap-distance-right:0;mso-position-horizontal-relative:page" coordorigin="1430,171" coordsize="9418,0" path="m1430,171r9418,e" filled="f" strokeweight="1.44pt">
            <v:path arrowok="t"/>
            <w10:wrap type="topAndBottom" anchorx="page"/>
          </v:shape>
        </w:pict>
      </w:r>
    </w:p>
    <w:p w14:paraId="7B85AFC0" w14:textId="77777777" w:rsidR="00D36455" w:rsidRDefault="00D36455">
      <w:pPr>
        <w:pStyle w:val="BodyText"/>
        <w:spacing w:before="7"/>
        <w:rPr>
          <w:sz w:val="10"/>
        </w:rPr>
      </w:pPr>
    </w:p>
    <w:p w14:paraId="52B44159" w14:textId="77777777" w:rsidR="00D36455" w:rsidRPr="006F0AE6" w:rsidRDefault="00E747A5">
      <w:pPr>
        <w:pStyle w:val="BodyText"/>
        <w:spacing w:before="90"/>
        <w:ind w:left="519"/>
        <w:rPr>
          <w:sz w:val="22"/>
          <w:szCs w:val="22"/>
        </w:rPr>
      </w:pPr>
      <w:r w:rsidRPr="006F0AE6">
        <w:rPr>
          <w:sz w:val="22"/>
          <w:szCs w:val="22"/>
        </w:rPr>
        <w:t>Abigail Clayton M.A. CCC-SLP</w:t>
      </w:r>
    </w:p>
    <w:sectPr w:rsidR="00D36455" w:rsidRPr="006F0AE6">
      <w:pgSz w:w="12240" w:h="15840"/>
      <w:pgMar w:top="1380" w:right="13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40630"/>
    <w:multiLevelType w:val="hybridMultilevel"/>
    <w:tmpl w:val="1B0CFCAE"/>
    <w:lvl w:ilvl="0" w:tplc="646AAAF2">
      <w:start w:val="1"/>
      <w:numFmt w:val="decimal"/>
      <w:lvlText w:val="%1)"/>
      <w:lvlJc w:val="left"/>
      <w:pPr>
        <w:ind w:left="519" w:hanging="260"/>
        <w:jc w:val="left"/>
      </w:pPr>
      <w:rPr>
        <w:rFonts w:ascii="Times New Roman" w:eastAsia="Times New Roman" w:hAnsi="Times New Roman" w:cs="Times New Roman" w:hint="default"/>
        <w:spacing w:val="-1"/>
        <w:w w:val="100"/>
        <w:sz w:val="24"/>
        <w:szCs w:val="24"/>
      </w:rPr>
    </w:lvl>
    <w:lvl w:ilvl="1" w:tplc="816A227E">
      <w:numFmt w:val="bullet"/>
      <w:lvlText w:val="•"/>
      <w:lvlJc w:val="left"/>
      <w:pPr>
        <w:ind w:left="1468" w:hanging="260"/>
      </w:pPr>
      <w:rPr>
        <w:rFonts w:hint="default"/>
      </w:rPr>
    </w:lvl>
    <w:lvl w:ilvl="2" w:tplc="954C0558">
      <w:numFmt w:val="bullet"/>
      <w:lvlText w:val="•"/>
      <w:lvlJc w:val="left"/>
      <w:pPr>
        <w:ind w:left="2416" w:hanging="260"/>
      </w:pPr>
      <w:rPr>
        <w:rFonts w:hint="default"/>
      </w:rPr>
    </w:lvl>
    <w:lvl w:ilvl="3" w:tplc="7BD07AC6">
      <w:numFmt w:val="bullet"/>
      <w:lvlText w:val="•"/>
      <w:lvlJc w:val="left"/>
      <w:pPr>
        <w:ind w:left="3364" w:hanging="260"/>
      </w:pPr>
      <w:rPr>
        <w:rFonts w:hint="default"/>
      </w:rPr>
    </w:lvl>
    <w:lvl w:ilvl="4" w:tplc="5F9C539E">
      <w:numFmt w:val="bullet"/>
      <w:lvlText w:val="•"/>
      <w:lvlJc w:val="left"/>
      <w:pPr>
        <w:ind w:left="4312" w:hanging="260"/>
      </w:pPr>
      <w:rPr>
        <w:rFonts w:hint="default"/>
      </w:rPr>
    </w:lvl>
    <w:lvl w:ilvl="5" w:tplc="2DC43548">
      <w:numFmt w:val="bullet"/>
      <w:lvlText w:val="•"/>
      <w:lvlJc w:val="left"/>
      <w:pPr>
        <w:ind w:left="5260" w:hanging="260"/>
      </w:pPr>
      <w:rPr>
        <w:rFonts w:hint="default"/>
      </w:rPr>
    </w:lvl>
    <w:lvl w:ilvl="6" w:tplc="5DE69758">
      <w:numFmt w:val="bullet"/>
      <w:lvlText w:val="•"/>
      <w:lvlJc w:val="left"/>
      <w:pPr>
        <w:ind w:left="6208" w:hanging="260"/>
      </w:pPr>
      <w:rPr>
        <w:rFonts w:hint="default"/>
      </w:rPr>
    </w:lvl>
    <w:lvl w:ilvl="7" w:tplc="714CE708">
      <w:numFmt w:val="bullet"/>
      <w:lvlText w:val="•"/>
      <w:lvlJc w:val="left"/>
      <w:pPr>
        <w:ind w:left="7156" w:hanging="260"/>
      </w:pPr>
      <w:rPr>
        <w:rFonts w:hint="default"/>
      </w:rPr>
    </w:lvl>
    <w:lvl w:ilvl="8" w:tplc="CE80A326">
      <w:numFmt w:val="bullet"/>
      <w:lvlText w:val="•"/>
      <w:lvlJc w:val="left"/>
      <w:pPr>
        <w:ind w:left="8104" w:hanging="2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xiong">
    <w15:presenceInfo w15:providerId="None" w15:userId="Kaxi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36455"/>
    <w:rsid w:val="00003E91"/>
    <w:rsid w:val="000216E9"/>
    <w:rsid w:val="0002774A"/>
    <w:rsid w:val="00064364"/>
    <w:rsid w:val="000872D5"/>
    <w:rsid w:val="00094487"/>
    <w:rsid w:val="001029AE"/>
    <w:rsid w:val="00122EDE"/>
    <w:rsid w:val="00161EE2"/>
    <w:rsid w:val="00175F99"/>
    <w:rsid w:val="001819EC"/>
    <w:rsid w:val="00181D7B"/>
    <w:rsid w:val="001836B5"/>
    <w:rsid w:val="001B3E08"/>
    <w:rsid w:val="001E374A"/>
    <w:rsid w:val="002414D3"/>
    <w:rsid w:val="002479D2"/>
    <w:rsid w:val="0026150B"/>
    <w:rsid w:val="0027143A"/>
    <w:rsid w:val="00284652"/>
    <w:rsid w:val="00292C73"/>
    <w:rsid w:val="0029658A"/>
    <w:rsid w:val="002A34B0"/>
    <w:rsid w:val="002B51AE"/>
    <w:rsid w:val="002E4583"/>
    <w:rsid w:val="00301B74"/>
    <w:rsid w:val="00341D6C"/>
    <w:rsid w:val="003453A3"/>
    <w:rsid w:val="0037176A"/>
    <w:rsid w:val="003938D8"/>
    <w:rsid w:val="003C02CB"/>
    <w:rsid w:val="003C7C95"/>
    <w:rsid w:val="003F1EF3"/>
    <w:rsid w:val="003F4F13"/>
    <w:rsid w:val="003F7C3E"/>
    <w:rsid w:val="00400ADF"/>
    <w:rsid w:val="00420100"/>
    <w:rsid w:val="00447416"/>
    <w:rsid w:val="00450979"/>
    <w:rsid w:val="004613E2"/>
    <w:rsid w:val="00481114"/>
    <w:rsid w:val="00491414"/>
    <w:rsid w:val="004A61BE"/>
    <w:rsid w:val="004A6F9F"/>
    <w:rsid w:val="004A7684"/>
    <w:rsid w:val="004D07D1"/>
    <w:rsid w:val="004E5982"/>
    <w:rsid w:val="00571FC4"/>
    <w:rsid w:val="0059676A"/>
    <w:rsid w:val="005B7488"/>
    <w:rsid w:val="005C3DCB"/>
    <w:rsid w:val="005D4598"/>
    <w:rsid w:val="005D6FE2"/>
    <w:rsid w:val="005F528B"/>
    <w:rsid w:val="0062753A"/>
    <w:rsid w:val="00632794"/>
    <w:rsid w:val="00652CA9"/>
    <w:rsid w:val="006E21B1"/>
    <w:rsid w:val="006E34D8"/>
    <w:rsid w:val="006F0AE6"/>
    <w:rsid w:val="00711D0C"/>
    <w:rsid w:val="00711D11"/>
    <w:rsid w:val="007338F8"/>
    <w:rsid w:val="00766948"/>
    <w:rsid w:val="007839FA"/>
    <w:rsid w:val="007921F8"/>
    <w:rsid w:val="007B4181"/>
    <w:rsid w:val="007E0379"/>
    <w:rsid w:val="00802141"/>
    <w:rsid w:val="00811B36"/>
    <w:rsid w:val="00834912"/>
    <w:rsid w:val="00856F17"/>
    <w:rsid w:val="00860FE9"/>
    <w:rsid w:val="008A511C"/>
    <w:rsid w:val="008B45D9"/>
    <w:rsid w:val="008C220E"/>
    <w:rsid w:val="008D03A8"/>
    <w:rsid w:val="008F04F9"/>
    <w:rsid w:val="008F3B06"/>
    <w:rsid w:val="008F5A70"/>
    <w:rsid w:val="00932033"/>
    <w:rsid w:val="00946221"/>
    <w:rsid w:val="0096457F"/>
    <w:rsid w:val="00983824"/>
    <w:rsid w:val="00993E2B"/>
    <w:rsid w:val="009A5806"/>
    <w:rsid w:val="009C01AF"/>
    <w:rsid w:val="009C6D9B"/>
    <w:rsid w:val="009D2AA5"/>
    <w:rsid w:val="009D7986"/>
    <w:rsid w:val="009E43E8"/>
    <w:rsid w:val="009F3D14"/>
    <w:rsid w:val="00A17D41"/>
    <w:rsid w:val="00A25340"/>
    <w:rsid w:val="00A31AC0"/>
    <w:rsid w:val="00A81D1D"/>
    <w:rsid w:val="00AB4D6E"/>
    <w:rsid w:val="00B04E82"/>
    <w:rsid w:val="00B61046"/>
    <w:rsid w:val="00B633B3"/>
    <w:rsid w:val="00B63A24"/>
    <w:rsid w:val="00B91388"/>
    <w:rsid w:val="00BB239F"/>
    <w:rsid w:val="00BC3B1A"/>
    <w:rsid w:val="00BC40D9"/>
    <w:rsid w:val="00BD4F23"/>
    <w:rsid w:val="00C05B0E"/>
    <w:rsid w:val="00C27004"/>
    <w:rsid w:val="00C32625"/>
    <w:rsid w:val="00C328AD"/>
    <w:rsid w:val="00C32CBC"/>
    <w:rsid w:val="00C6526D"/>
    <w:rsid w:val="00C66DE7"/>
    <w:rsid w:val="00C72422"/>
    <w:rsid w:val="00C868DC"/>
    <w:rsid w:val="00CA5E3F"/>
    <w:rsid w:val="00CD70DE"/>
    <w:rsid w:val="00CE7AF8"/>
    <w:rsid w:val="00D13AF9"/>
    <w:rsid w:val="00D36455"/>
    <w:rsid w:val="00D36B05"/>
    <w:rsid w:val="00D45F2C"/>
    <w:rsid w:val="00D5501D"/>
    <w:rsid w:val="00D606FE"/>
    <w:rsid w:val="00D60A9A"/>
    <w:rsid w:val="00D637CC"/>
    <w:rsid w:val="00DA4E59"/>
    <w:rsid w:val="00DB4F91"/>
    <w:rsid w:val="00DC4E39"/>
    <w:rsid w:val="00DD5E9C"/>
    <w:rsid w:val="00DE294B"/>
    <w:rsid w:val="00DF3C74"/>
    <w:rsid w:val="00DF400B"/>
    <w:rsid w:val="00E30725"/>
    <w:rsid w:val="00E473C3"/>
    <w:rsid w:val="00E747A5"/>
    <w:rsid w:val="00E74B25"/>
    <w:rsid w:val="00E76EEE"/>
    <w:rsid w:val="00E872D6"/>
    <w:rsid w:val="00E95966"/>
    <w:rsid w:val="00E978D0"/>
    <w:rsid w:val="00EA1024"/>
    <w:rsid w:val="00EC7703"/>
    <w:rsid w:val="00ED05B2"/>
    <w:rsid w:val="00EE2511"/>
    <w:rsid w:val="00EF7A0D"/>
    <w:rsid w:val="00F0076C"/>
    <w:rsid w:val="00F27A90"/>
    <w:rsid w:val="00F44B0D"/>
    <w:rsid w:val="00F524B3"/>
    <w:rsid w:val="00F60622"/>
    <w:rsid w:val="00F61EFF"/>
    <w:rsid w:val="00F77287"/>
    <w:rsid w:val="00F9312F"/>
    <w:rsid w:val="00FB237D"/>
    <w:rsid w:val="00FD33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A92B5E"/>
  <w15:docId w15:val="{DA3182AC-457A-48D7-BA7A-F6C50DFE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533" w:right="197"/>
      <w:jc w:val="center"/>
      <w:outlineLvl w:val="0"/>
    </w:pPr>
    <w:rPr>
      <w:b/>
      <w:bCs/>
      <w:sz w:val="28"/>
      <w:szCs w:val="28"/>
    </w:rPr>
  </w:style>
  <w:style w:type="paragraph" w:styleId="Heading2">
    <w:name w:val="heading 2"/>
    <w:basedOn w:val="Normal"/>
    <w:uiPriority w:val="9"/>
    <w:unhideWhenUsed/>
    <w:qFormat/>
    <w:pPr>
      <w:ind w:left="5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19" w:right="342"/>
    </w:pPr>
  </w:style>
  <w:style w:type="paragraph" w:customStyle="1" w:styleId="TableParagraph">
    <w:name w:val="Table Paragraph"/>
    <w:basedOn w:val="Normal"/>
    <w:uiPriority w:val="1"/>
    <w:qFormat/>
    <w:pPr>
      <w:spacing w:line="258"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Word - R. Thao Review of Records .docx</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 Thao Review of Records .docx</dc:title>
  <dc:creator>nousua sainther</dc:creator>
  <cp:lastModifiedBy>Kaxiong</cp:lastModifiedBy>
  <cp:revision>130</cp:revision>
  <cp:lastPrinted>2021-05-31T03:54:00Z</cp:lastPrinted>
  <dcterms:created xsi:type="dcterms:W3CDTF">2021-05-28T18:40:00Z</dcterms:created>
  <dcterms:modified xsi:type="dcterms:W3CDTF">2021-05-31T03:55:00Z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2021-05-25T00:00:00Z</vt:filetime>
  </property>
  <property fmtid="{D5CDD505-2E9C-101B-9397-08002B2CF9AE}" pid="3" name="Creator">
    <vt:lpwstr>Word</vt:lpwstr>
  </property>
  <property fmtid="{D5CDD505-2E9C-101B-9397-08002B2CF9AE}" pid="4" name="LastSaved">
    <vt:filetime>2021-05-28T00:00:00Z</vt:filetime>
  </property>
  <property fmtid="{D5CDD505-2E9C-101B-9397-08002B2CF9AE}" pid="5" name="_MarkAsFinal">
    <vt:bool>true</vt:bool>
  </property>
</Properties>
</file>